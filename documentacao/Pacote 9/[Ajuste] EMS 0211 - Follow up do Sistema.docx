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FFB63" w14:textId="77777777" w:rsidR="00E6664F" w:rsidRPr="00875148" w:rsidRDefault="00E6664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0FEBEE64" w14:textId="77777777" w:rsidR="00E6664F" w:rsidRPr="00875148" w:rsidRDefault="00E6664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9253B9B" w14:textId="68D3DF1E" w:rsidR="00E6664F" w:rsidRPr="003B5C36" w:rsidRDefault="00E6664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3B5C36">
        <w:rPr>
          <w:rFonts w:ascii="Arial Narrow" w:hAnsi="Arial Narrow"/>
          <w:b/>
          <w:sz w:val="40"/>
        </w:rPr>
        <w:t>&lt;</w:t>
      </w:r>
      <w:r w:rsidR="00230BD7" w:rsidRPr="003B5C36">
        <w:rPr>
          <w:rFonts w:ascii="Arial Narrow" w:hAnsi="Arial Narrow"/>
          <w:b/>
          <w:sz w:val="40"/>
        </w:rPr>
        <w:t xml:space="preserve"> </w:t>
      </w:r>
      <w:r w:rsidR="00230BD7" w:rsidRPr="003B5C36">
        <w:rPr>
          <w:rFonts w:ascii="Arial Narrow" w:hAnsi="Arial Narrow"/>
          <w:b/>
          <w:sz w:val="36"/>
        </w:rPr>
        <w:t xml:space="preserve">[Ajuste] </w:t>
      </w:r>
      <w:r w:rsidR="002D0E71" w:rsidRPr="003B5C36">
        <w:rPr>
          <w:rFonts w:ascii="Arial Narrow" w:hAnsi="Arial Narrow"/>
          <w:b/>
          <w:sz w:val="36"/>
          <w:szCs w:val="36"/>
        </w:rPr>
        <w:t>EMS 0</w:t>
      </w:r>
      <w:r w:rsidR="00C13561" w:rsidRPr="003B5C36">
        <w:rPr>
          <w:rFonts w:ascii="Arial Narrow" w:hAnsi="Arial Narrow"/>
          <w:b/>
          <w:sz w:val="36"/>
          <w:szCs w:val="36"/>
        </w:rPr>
        <w:t>211</w:t>
      </w:r>
      <w:r w:rsidRPr="003B5C36">
        <w:rPr>
          <w:rFonts w:ascii="Arial Narrow" w:hAnsi="Arial Narrow"/>
          <w:b/>
          <w:sz w:val="36"/>
          <w:szCs w:val="36"/>
        </w:rPr>
        <w:t xml:space="preserve"> – </w:t>
      </w:r>
      <w:proofErr w:type="spellStart"/>
      <w:r w:rsidR="00C13561" w:rsidRPr="003B5C36">
        <w:rPr>
          <w:rFonts w:ascii="Arial Narrow" w:hAnsi="Arial Narrow"/>
          <w:b/>
          <w:sz w:val="36"/>
          <w:szCs w:val="36"/>
        </w:rPr>
        <w:t>Follow</w:t>
      </w:r>
      <w:proofErr w:type="spellEnd"/>
      <w:r w:rsidR="00C13561" w:rsidRPr="003B5C36">
        <w:rPr>
          <w:rFonts w:ascii="Arial Narrow" w:hAnsi="Arial Narrow"/>
          <w:b/>
          <w:sz w:val="36"/>
          <w:szCs w:val="36"/>
        </w:rPr>
        <w:t xml:space="preserve"> </w:t>
      </w:r>
      <w:proofErr w:type="spellStart"/>
      <w:r w:rsidR="00C13561" w:rsidRPr="003B5C36">
        <w:rPr>
          <w:rFonts w:ascii="Arial Narrow" w:hAnsi="Arial Narrow"/>
          <w:b/>
          <w:sz w:val="36"/>
          <w:szCs w:val="36"/>
        </w:rPr>
        <w:t>up</w:t>
      </w:r>
      <w:proofErr w:type="spellEnd"/>
      <w:r w:rsidR="00C13561" w:rsidRPr="003B5C36">
        <w:rPr>
          <w:rFonts w:ascii="Arial Narrow" w:hAnsi="Arial Narrow"/>
          <w:b/>
          <w:sz w:val="36"/>
          <w:szCs w:val="36"/>
        </w:rPr>
        <w:t xml:space="preserve"> do Sistema</w:t>
      </w:r>
      <w:r w:rsidRPr="003B5C36">
        <w:rPr>
          <w:rFonts w:ascii="Arial Narrow" w:hAnsi="Arial Narrow"/>
          <w:b/>
          <w:sz w:val="40"/>
        </w:rPr>
        <w:t>&gt;</w:t>
      </w:r>
    </w:p>
    <w:p w14:paraId="546C9BDF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5A4AFCC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9F913A0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372DE41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8C54AA4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3CD460D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5053DB6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51D328E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C293758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43D08EF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48C63C3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8DBE664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72246CC" w14:textId="77777777" w:rsidR="00E6664F" w:rsidRPr="003B5C36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0902C9FE" w14:textId="77777777" w:rsidR="00E6664F" w:rsidRPr="003B5C36" w:rsidRDefault="00E6664F">
      <w:pPr>
        <w:jc w:val="center"/>
        <w:rPr>
          <w:rFonts w:ascii="Arial Narrow" w:hAnsi="Arial Narrow"/>
          <w:b/>
          <w:sz w:val="48"/>
        </w:rPr>
      </w:pPr>
    </w:p>
    <w:p w14:paraId="4B0BCC7F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1EB0F8F5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064B9A29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1D65D17E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662283E5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552AE013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68E32AB7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6DEAAB4F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5EBAE710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433F4A45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6E1123C3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2295E2DB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6B2CBE80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2E9537A0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2D83CA2C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33EFB3AE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0DCCEECF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09F23173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2B5FCFBC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15B139AA" w14:textId="77777777" w:rsidR="00E6664F" w:rsidRPr="003B5C36" w:rsidRDefault="00E6664F">
      <w:pPr>
        <w:pStyle w:val="Cabealho"/>
        <w:rPr>
          <w:rFonts w:ascii="Arial Narrow" w:hAnsi="Arial Narrow"/>
        </w:rPr>
      </w:pPr>
    </w:p>
    <w:p w14:paraId="4AFDE47B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09332598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0A35E2B5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5046ECDB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4BF962C0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394E4DBF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0C0964BE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5F6A8405" w14:textId="77777777" w:rsidR="00F010C3" w:rsidRPr="003B5C36" w:rsidRDefault="00F010C3">
      <w:pPr>
        <w:pStyle w:val="Cabealho"/>
        <w:rPr>
          <w:rFonts w:ascii="Arial Narrow" w:hAnsi="Arial Narrow"/>
        </w:rPr>
      </w:pPr>
    </w:p>
    <w:p w14:paraId="14579A19" w14:textId="77777777" w:rsidR="00E6664F" w:rsidRPr="003B5C36" w:rsidRDefault="00E6664F">
      <w:pPr>
        <w:rPr>
          <w:rFonts w:ascii="Arial Narrow" w:hAnsi="Arial Narrow"/>
        </w:rPr>
      </w:pPr>
    </w:p>
    <w:p w14:paraId="7FBF623B" w14:textId="77777777" w:rsidR="00E6664F" w:rsidRPr="00875148" w:rsidRDefault="00E6664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E6664F" w:rsidRPr="00875148" w14:paraId="7BECECFE" w14:textId="77777777" w:rsidTr="003D4B3F">
        <w:tc>
          <w:tcPr>
            <w:tcW w:w="1134" w:type="dxa"/>
          </w:tcPr>
          <w:p w14:paraId="6C2877A1" w14:textId="77777777"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6782419D" w14:textId="77777777"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0B1C140E" w14:textId="77777777"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4F3A25C4" w14:textId="77777777"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14:paraId="04C7B164" w14:textId="77777777"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6664F" w:rsidRPr="00875148" w14:paraId="66EB8F24" w14:textId="77777777" w:rsidTr="003D4B3F">
        <w:tc>
          <w:tcPr>
            <w:tcW w:w="1134" w:type="dxa"/>
          </w:tcPr>
          <w:p w14:paraId="4B4CB7CC" w14:textId="77777777" w:rsidR="00E6664F" w:rsidRPr="00875148" w:rsidRDefault="00E6664F" w:rsidP="00F010C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</w:t>
            </w:r>
            <w:r w:rsidR="00F010C3">
              <w:rPr>
                <w:rFonts w:ascii="Arial Narrow" w:hAnsi="Arial Narrow"/>
                <w:color w:val="0000FF"/>
                <w:lang w:val="es-ES_tradnl"/>
              </w:rPr>
              <w:t>04/2012</w:t>
            </w:r>
          </w:p>
        </w:tc>
        <w:tc>
          <w:tcPr>
            <w:tcW w:w="1134" w:type="dxa"/>
          </w:tcPr>
          <w:p w14:paraId="5933D9C3" w14:textId="77777777"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3535E0B6" w14:textId="77777777" w:rsidR="00E6664F" w:rsidRPr="00875148" w:rsidRDefault="00E666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6EFA7BE8" w14:textId="77777777" w:rsidR="00E6664F" w:rsidRPr="00875148" w:rsidRDefault="00F010C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14:paraId="1A7072A9" w14:textId="77777777" w:rsidR="00E6664F" w:rsidRPr="00875148" w:rsidRDefault="00F010C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14:paraId="75DF386F" w14:textId="77777777" w:rsidR="00E6664F" w:rsidRDefault="00E6664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0F84EACB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793039F2" w14:textId="77777777" w:rsidR="00E6664F" w:rsidRPr="00875148" w:rsidRDefault="00E6664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E6664F" w:rsidRPr="00875148" w14:paraId="1C6CCCA1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4A2BEEB3" w14:textId="77777777" w:rsidR="00E6664F" w:rsidRPr="00875148" w:rsidRDefault="00E6664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1271378D" w14:textId="77777777" w:rsidR="00E6664F" w:rsidRPr="00875148" w:rsidRDefault="00E6664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E6664F" w:rsidRPr="00875148" w14:paraId="73E149C8" w14:textId="77777777">
        <w:trPr>
          <w:cantSplit/>
          <w:trHeight w:val="235"/>
        </w:trPr>
        <w:tc>
          <w:tcPr>
            <w:tcW w:w="4889" w:type="dxa"/>
            <w:vMerge/>
          </w:tcPr>
          <w:p w14:paraId="14F2FD01" w14:textId="77777777" w:rsidR="00E6664F" w:rsidRPr="00875148" w:rsidRDefault="00E6664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48E0D1E6" w14:textId="77777777" w:rsidR="00E6664F" w:rsidRPr="00875148" w:rsidRDefault="00E6664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E6664F" w:rsidRPr="00875148" w14:paraId="30E6BA23" w14:textId="77777777">
        <w:tc>
          <w:tcPr>
            <w:tcW w:w="4889" w:type="dxa"/>
          </w:tcPr>
          <w:p w14:paraId="24D866B5" w14:textId="77777777" w:rsidR="00E6664F" w:rsidRPr="00875148" w:rsidRDefault="00E6664F" w:rsidP="007F4906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7F4906">
              <w:rPr>
                <w:rFonts w:ascii="Arial Narrow" w:hAnsi="Arial Narrow"/>
                <w:color w:val="0000FF"/>
              </w:rPr>
              <w:t>Kaina da Silva</w:t>
            </w:r>
          </w:p>
        </w:tc>
        <w:tc>
          <w:tcPr>
            <w:tcW w:w="4889" w:type="dxa"/>
          </w:tcPr>
          <w:p w14:paraId="1CE8FAB5" w14:textId="77777777" w:rsidR="00E6664F" w:rsidRPr="009540DC" w:rsidRDefault="00E666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14:paraId="1E7F9607" w14:textId="77777777" w:rsidR="00E6664F" w:rsidRPr="00875148" w:rsidRDefault="00E6664F">
      <w:pPr>
        <w:rPr>
          <w:rFonts w:ascii="Arial Narrow" w:hAnsi="Arial Narrow"/>
        </w:rPr>
      </w:pPr>
    </w:p>
    <w:p w14:paraId="1FAB3EB2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0790F654" w14:textId="77777777"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 w14:paraId="57DD861A" w14:textId="77777777">
        <w:tc>
          <w:tcPr>
            <w:tcW w:w="9779" w:type="dxa"/>
          </w:tcPr>
          <w:p w14:paraId="5F46A8D0" w14:textId="77777777" w:rsidR="00E6664F" w:rsidRPr="009540DC" w:rsidRDefault="00E6664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34C72B86" w14:textId="77777777" w:rsidR="00E6664F" w:rsidRPr="00D90C24" w:rsidRDefault="007F4906" w:rsidP="006A719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7F4906">
              <w:rPr>
                <w:rFonts w:ascii="Calibri" w:hAnsi="Calibri" w:cs="Arial"/>
                <w:color w:val="002060"/>
                <w:sz w:val="22"/>
                <w:szCs w:val="22"/>
              </w:rPr>
              <w:t xml:space="preserve">Funcionalidade dedicada para </w:t>
            </w:r>
            <w:r w:rsidR="006A719A">
              <w:rPr>
                <w:rFonts w:ascii="Calibri" w:hAnsi="Calibri" w:cs="Arial"/>
                <w:color w:val="002060"/>
                <w:sz w:val="22"/>
                <w:szCs w:val="22"/>
              </w:rPr>
              <w:t>informar o usuário de todas as atualizações do sistema</w:t>
            </w:r>
            <w:r w:rsidR="00E6664F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6664F" w:rsidRPr="00875148" w14:paraId="6E43E81F" w14:textId="77777777">
        <w:tc>
          <w:tcPr>
            <w:tcW w:w="9779" w:type="dxa"/>
          </w:tcPr>
          <w:p w14:paraId="686E65CA" w14:textId="77777777" w:rsidR="00E6664F" w:rsidRPr="00875148" w:rsidRDefault="00E6664F" w:rsidP="003A29F1">
            <w:pPr>
              <w:rPr>
                <w:rFonts w:ascii="Arial Narrow" w:hAnsi="Arial Narrow"/>
              </w:rPr>
            </w:pPr>
          </w:p>
        </w:tc>
      </w:tr>
    </w:tbl>
    <w:p w14:paraId="3E2CE320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5B1211D3" w14:textId="77777777" w:rsidR="00E6664F" w:rsidRPr="00875148" w:rsidRDefault="00E6664F">
      <w:pPr>
        <w:rPr>
          <w:rFonts w:ascii="Arial Narrow" w:hAnsi="Arial Narrow"/>
        </w:rPr>
      </w:pPr>
    </w:p>
    <w:p w14:paraId="5F42A544" w14:textId="77777777" w:rsidR="00E6664F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1ACB04D6" w14:textId="77777777" w:rsidR="00E266C0" w:rsidRDefault="007F4906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será u</w:t>
      </w:r>
      <w:r w:rsidR="006A719A">
        <w:rPr>
          <w:rFonts w:ascii="Calibri" w:hAnsi="Calibri" w:cs="Arial"/>
          <w:color w:val="002060"/>
          <w:sz w:val="22"/>
          <w:szCs w:val="22"/>
        </w:rPr>
        <w:t>m informativo para que o usuário possa verificar dentro de um resumo, todas as ações planejadas para aquele dia, ou ainda todas as informações que deverão ser atualizadas naquele dia, de acordo com ações anteriores.</w:t>
      </w:r>
    </w:p>
    <w:p w14:paraId="79854521" w14:textId="77777777" w:rsidR="006A719A" w:rsidRDefault="006A719A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8B9F675" w14:textId="77777777" w:rsidR="007F0696" w:rsidRPr="00DE1084" w:rsidRDefault="007F0696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E1084">
        <w:rPr>
          <w:rFonts w:ascii="Calibri" w:hAnsi="Calibri" w:cs="Arial"/>
          <w:color w:val="002060"/>
          <w:sz w:val="22"/>
          <w:szCs w:val="22"/>
        </w:rPr>
        <w:t xml:space="preserve">Para um usuário de determinado nível, em caso de atualizações no 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follow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up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, deve surgir um ícone em destaque </w:t>
      </w:r>
      <w:proofErr w:type="gramStart"/>
      <w:r w:rsidRPr="00DE1084">
        <w:rPr>
          <w:rFonts w:ascii="Calibri" w:hAnsi="Calibri" w:cs="Arial"/>
          <w:color w:val="002060"/>
          <w:sz w:val="22"/>
          <w:szCs w:val="22"/>
        </w:rPr>
        <w:t xml:space="preserve">na </w:t>
      </w:r>
      <w:r w:rsidR="00DE1084" w:rsidRPr="00DE1084">
        <w:rPr>
          <w:rFonts w:ascii="Calibri" w:hAnsi="Calibri" w:cs="Arial"/>
          <w:color w:val="002060"/>
          <w:sz w:val="22"/>
          <w:szCs w:val="22"/>
        </w:rPr>
        <w:t>Home</w:t>
      </w:r>
      <w:proofErr w:type="gramEnd"/>
      <w:r w:rsidRPr="00DE1084">
        <w:rPr>
          <w:rFonts w:ascii="Calibri" w:hAnsi="Calibri" w:cs="Arial"/>
          <w:color w:val="002060"/>
          <w:sz w:val="22"/>
          <w:szCs w:val="22"/>
        </w:rPr>
        <w:t xml:space="preserve"> com a seguinte mensagem: “Existem atualizações no 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follow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up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”, caso o usuário clique no ícone, a janela deve se abrir. Ao fechar a janela, o ícone se mantém </w:t>
      </w:r>
      <w:proofErr w:type="gramStart"/>
      <w:r w:rsidR="00DE1084" w:rsidRPr="00DE1084">
        <w:rPr>
          <w:rFonts w:ascii="Calibri" w:hAnsi="Calibri" w:cs="Arial"/>
          <w:color w:val="002060"/>
          <w:sz w:val="22"/>
          <w:szCs w:val="22"/>
        </w:rPr>
        <w:t>na Home</w:t>
      </w:r>
      <w:proofErr w:type="gramEnd"/>
      <w:r w:rsidRPr="00DE1084">
        <w:rPr>
          <w:rFonts w:ascii="Calibri" w:hAnsi="Calibri" w:cs="Arial"/>
          <w:color w:val="002060"/>
          <w:sz w:val="22"/>
          <w:szCs w:val="22"/>
        </w:rPr>
        <w:t>, porém com menor destaque</w:t>
      </w:r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 e com a seguinte mensagem “</w:t>
      </w:r>
      <w:proofErr w:type="spellStart"/>
      <w:r w:rsidR="00DE1084" w:rsidRPr="00DE1084">
        <w:rPr>
          <w:rFonts w:ascii="Calibri" w:hAnsi="Calibri" w:cs="Arial"/>
          <w:color w:val="002060"/>
          <w:sz w:val="22"/>
          <w:szCs w:val="22"/>
        </w:rPr>
        <w:t>Follow</w:t>
      </w:r>
      <w:proofErr w:type="spellEnd"/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="00DE1084" w:rsidRPr="00DE1084">
        <w:rPr>
          <w:rFonts w:ascii="Calibri" w:hAnsi="Calibri" w:cs="Arial"/>
          <w:color w:val="002060"/>
          <w:sz w:val="22"/>
          <w:szCs w:val="22"/>
        </w:rPr>
        <w:t>up</w:t>
      </w:r>
      <w:proofErr w:type="spellEnd"/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 do sistema”</w:t>
      </w:r>
      <w:r w:rsidRPr="00DE1084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O novo ícone é apenas um link para a mesma tela, que </w:t>
      </w:r>
      <w:r w:rsidRPr="00DE1084">
        <w:rPr>
          <w:rFonts w:ascii="Calibri" w:hAnsi="Calibri" w:cs="Arial"/>
          <w:color w:val="002060"/>
          <w:sz w:val="22"/>
          <w:szCs w:val="22"/>
        </w:rPr>
        <w:t>pode ser visualizada em “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Follow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Pr="00DE1084">
        <w:rPr>
          <w:rFonts w:ascii="Calibri" w:hAnsi="Calibri" w:cs="Arial"/>
          <w:color w:val="002060"/>
          <w:sz w:val="22"/>
          <w:szCs w:val="22"/>
        </w:rPr>
        <w:t>up</w:t>
      </w:r>
      <w:proofErr w:type="spellEnd"/>
      <w:r w:rsidRPr="00DE1084">
        <w:rPr>
          <w:rFonts w:ascii="Calibri" w:hAnsi="Calibri" w:cs="Arial"/>
          <w:color w:val="002060"/>
          <w:sz w:val="22"/>
          <w:szCs w:val="22"/>
        </w:rPr>
        <w:t xml:space="preserve"> do sistema” </w:t>
      </w:r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no </w:t>
      </w:r>
      <w:proofErr w:type="gramStart"/>
      <w:r w:rsidR="00DE1084" w:rsidRPr="00DE1084">
        <w:rPr>
          <w:rFonts w:ascii="Calibri" w:hAnsi="Calibri" w:cs="Arial"/>
          <w:color w:val="002060"/>
          <w:sz w:val="22"/>
          <w:szCs w:val="22"/>
        </w:rPr>
        <w:t>menu</w:t>
      </w:r>
      <w:proofErr w:type="gramEnd"/>
      <w:r w:rsidR="00DE1084" w:rsidRPr="00DE1084">
        <w:rPr>
          <w:rFonts w:ascii="Calibri" w:hAnsi="Calibri" w:cs="Arial"/>
          <w:color w:val="002060"/>
          <w:sz w:val="22"/>
          <w:szCs w:val="22"/>
        </w:rPr>
        <w:t xml:space="preserve"> A</w:t>
      </w:r>
      <w:r w:rsidRPr="00DE1084">
        <w:rPr>
          <w:rFonts w:ascii="Calibri" w:hAnsi="Calibri" w:cs="Arial"/>
          <w:color w:val="002060"/>
          <w:sz w:val="22"/>
          <w:szCs w:val="22"/>
        </w:rPr>
        <w:t>dministração</w:t>
      </w:r>
      <w:r w:rsidR="00DE1084">
        <w:rPr>
          <w:rFonts w:ascii="Calibri" w:hAnsi="Calibri" w:cs="Arial"/>
          <w:color w:val="002060"/>
          <w:sz w:val="22"/>
          <w:szCs w:val="22"/>
        </w:rPr>
        <w:t>.</w:t>
      </w:r>
    </w:p>
    <w:p w14:paraId="61309688" w14:textId="77777777" w:rsidR="007F0696" w:rsidRDefault="007F0696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00BC9CF" w14:textId="77777777" w:rsidR="00005748" w:rsidRDefault="00005748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funcionalidades que deverão ser acompanhadas e compor este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follow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up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são:</w:t>
      </w:r>
    </w:p>
    <w:p w14:paraId="7F49BAF9" w14:textId="77777777" w:rsidR="00005748" w:rsidRDefault="00005748" w:rsidP="006A719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A96EC2D" w14:textId="77777777" w:rsidR="00005748" w:rsidRDefault="00005748" w:rsidP="00005748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 w:rsidRPr="00005748">
        <w:rPr>
          <w:rFonts w:cs="Arial"/>
          <w:color w:val="002060"/>
        </w:rPr>
        <w:t xml:space="preserve">Negociação </w:t>
      </w:r>
    </w:p>
    <w:p w14:paraId="1AEF4ECB" w14:textId="230484F3" w:rsidR="00005748" w:rsidRDefault="00005748" w:rsidP="00005748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Deve mostrar as dívidas negociadas</w:t>
      </w:r>
      <w:r w:rsidR="002C3DF5">
        <w:rPr>
          <w:rFonts w:cs="Arial"/>
          <w:color w:val="002060"/>
        </w:rPr>
        <w:t xml:space="preserve"> que tenham vencimento</w:t>
      </w:r>
      <w:r>
        <w:rPr>
          <w:rFonts w:cs="Arial"/>
          <w:color w:val="002060"/>
        </w:rPr>
        <w:t xml:space="preserve"> para a data</w:t>
      </w:r>
      <w:r w:rsidR="002C3DF5">
        <w:rPr>
          <w:rFonts w:cs="Arial"/>
          <w:color w:val="002060"/>
        </w:rPr>
        <w:t xml:space="preserve"> da operação</w:t>
      </w:r>
      <w:r>
        <w:rPr>
          <w:rFonts w:cs="Arial"/>
          <w:color w:val="002060"/>
        </w:rPr>
        <w:t xml:space="preserve"> e sua forma de pagamento.</w:t>
      </w:r>
    </w:p>
    <w:p w14:paraId="40EAD8CE" w14:textId="13CE60A4" w:rsidR="004E0DE2" w:rsidRDefault="004E0DE2" w:rsidP="00005748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Deve buscar as informações na EMS 0179 – Negociação de Dívida da Cota.</w:t>
      </w:r>
    </w:p>
    <w:p w14:paraId="69AE906B" w14:textId="77777777" w:rsidR="00A2052A" w:rsidRDefault="00A2052A" w:rsidP="00A2052A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Chamadão</w:t>
      </w:r>
    </w:p>
    <w:p w14:paraId="68E74E6E" w14:textId="34999610" w:rsidR="00A2052A" w:rsidRDefault="002C3DF5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Deve demonstrar</w:t>
      </w:r>
      <w:r w:rsidR="00AE14E3">
        <w:rPr>
          <w:rFonts w:cs="Arial"/>
          <w:color w:val="002060"/>
        </w:rPr>
        <w:t xml:space="preserve"> quais cotas</w:t>
      </w:r>
      <w:r w:rsidR="004675E5">
        <w:rPr>
          <w:rFonts w:cs="Arial"/>
          <w:color w:val="002060"/>
        </w:rPr>
        <w:t xml:space="preserve"> com Status ‘Suspenso’</w:t>
      </w:r>
      <w:r w:rsidR="00AE14E3">
        <w:rPr>
          <w:rFonts w:cs="Arial"/>
          <w:color w:val="002060"/>
        </w:rPr>
        <w:t xml:space="preserve"> estão: com o consignado total menor ou igual ao informado no Parâmetro do Distribuidor e verificar também, se a quantidade de dias que a cota está com o status ‘Suspenso’ é </w:t>
      </w:r>
      <w:proofErr w:type="gramStart"/>
      <w:r w:rsidR="00AE14E3">
        <w:rPr>
          <w:rFonts w:cs="Arial"/>
          <w:color w:val="002060"/>
        </w:rPr>
        <w:t>maior ou igual</w:t>
      </w:r>
      <w:proofErr w:type="gramEnd"/>
      <w:r w:rsidR="00AE14E3">
        <w:rPr>
          <w:rFonts w:cs="Arial"/>
          <w:color w:val="002060"/>
        </w:rPr>
        <w:t xml:space="preserve"> ao informado no Parâmetro do Distribuidor. </w:t>
      </w:r>
    </w:p>
    <w:p w14:paraId="3080E8CB" w14:textId="1DCE6C0B" w:rsidR="00AE14E3" w:rsidRDefault="00AE14E3" w:rsidP="00AE14E3">
      <w:pPr>
        <w:pStyle w:val="PargrafodaLista"/>
        <w:ind w:left="1800"/>
        <w:rPr>
          <w:rFonts w:cs="Arial"/>
          <w:color w:val="002060"/>
        </w:rPr>
      </w:pPr>
      <w:r>
        <w:rPr>
          <w:rFonts w:cs="Arial"/>
          <w:color w:val="002060"/>
        </w:rPr>
        <w:t>Nesta condição, a funcionalidade deve possibilitar ação (botão Programar).</w:t>
      </w:r>
    </w:p>
    <w:p w14:paraId="0CB8D1F1" w14:textId="40B50BE4" w:rsidR="00A2052A" w:rsidRDefault="00AE14E3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Deve demonstrar também as cotas que tiverem Chamadão programado, independente da data. Assim como, caso haja Chamadão programado para a data da operação, a funcionalidade deve sinalizar (tarjando a linha de vermelho).</w:t>
      </w:r>
    </w:p>
    <w:p w14:paraId="78A72EA3" w14:textId="25D4001B" w:rsidR="00AE14E3" w:rsidRDefault="00AE14E3" w:rsidP="00AE14E3">
      <w:pPr>
        <w:pStyle w:val="PargrafodaLista"/>
        <w:ind w:left="1800"/>
        <w:rPr>
          <w:rFonts w:cs="Arial"/>
          <w:color w:val="002060"/>
        </w:rPr>
      </w:pPr>
      <w:r>
        <w:rPr>
          <w:rFonts w:cs="Arial"/>
          <w:color w:val="002060"/>
        </w:rPr>
        <w:t>Nesta condição, a funcionalidade não deve possibilitar ação (botão Programar).</w:t>
      </w:r>
    </w:p>
    <w:p w14:paraId="0FA8857A" w14:textId="3CF1B5AE" w:rsidR="004E0DE2" w:rsidRPr="00A2052A" w:rsidRDefault="004E0DE2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Deve buscar as informações na </w:t>
      </w:r>
      <w:r w:rsidR="00BE6638">
        <w:rPr>
          <w:rFonts w:cs="Arial"/>
          <w:color w:val="002060"/>
        </w:rPr>
        <w:t>tabela onde estão programados os chamadões</w:t>
      </w:r>
      <w:r>
        <w:rPr>
          <w:rFonts w:cs="Arial"/>
          <w:color w:val="002060"/>
        </w:rPr>
        <w:t>.</w:t>
      </w:r>
    </w:p>
    <w:p w14:paraId="295AC752" w14:textId="77777777" w:rsidR="00A2052A" w:rsidRDefault="00A2052A" w:rsidP="00A2052A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Status da Cota</w:t>
      </w:r>
    </w:p>
    <w:p w14:paraId="1A9D542E" w14:textId="6AA3E456" w:rsidR="00A2052A" w:rsidRDefault="00A2052A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Deve </w:t>
      </w:r>
      <w:r w:rsidR="00B833F0">
        <w:rPr>
          <w:rFonts w:cs="Arial"/>
          <w:color w:val="002060"/>
        </w:rPr>
        <w:t>demonstra</w:t>
      </w:r>
      <w:r>
        <w:rPr>
          <w:rFonts w:cs="Arial"/>
          <w:color w:val="002060"/>
        </w:rPr>
        <w:t xml:space="preserve">r quais cotas terão seu status alterado </w:t>
      </w:r>
      <w:r w:rsidR="00B833F0">
        <w:rPr>
          <w:rFonts w:cs="Arial"/>
          <w:color w:val="002060"/>
        </w:rPr>
        <w:t xml:space="preserve">(ativo/suspenso) </w:t>
      </w:r>
      <w:r>
        <w:rPr>
          <w:rFonts w:cs="Arial"/>
          <w:color w:val="002060"/>
        </w:rPr>
        <w:t>n</w:t>
      </w:r>
      <w:r w:rsidR="00B833F0">
        <w:rPr>
          <w:rFonts w:cs="Arial"/>
          <w:color w:val="002060"/>
        </w:rPr>
        <w:t>a data da operação D-1</w:t>
      </w:r>
      <w:r>
        <w:rPr>
          <w:rFonts w:cs="Arial"/>
          <w:color w:val="002060"/>
        </w:rPr>
        <w:t>, pois tiveram uma alteração de status dentro de um período que vence nesta data.</w:t>
      </w:r>
    </w:p>
    <w:p w14:paraId="71936CB2" w14:textId="0016A168" w:rsidR="000C26F5" w:rsidRDefault="000C26F5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Também deve </w:t>
      </w:r>
      <w:r w:rsidR="00B833F0">
        <w:rPr>
          <w:rFonts w:cs="Arial"/>
          <w:color w:val="002060"/>
        </w:rPr>
        <w:t>demonstra</w:t>
      </w:r>
      <w:r>
        <w:rPr>
          <w:rFonts w:cs="Arial"/>
          <w:color w:val="002060"/>
        </w:rPr>
        <w:t xml:space="preserve">r </w:t>
      </w:r>
      <w:r w:rsidR="004E0DE2">
        <w:rPr>
          <w:rFonts w:cs="Arial"/>
          <w:color w:val="002060"/>
        </w:rPr>
        <w:t>às</w:t>
      </w:r>
      <w:r>
        <w:rPr>
          <w:rFonts w:cs="Arial"/>
          <w:color w:val="002060"/>
        </w:rPr>
        <w:t xml:space="preserve"> cotas que estão com Status Pendente</w:t>
      </w:r>
      <w:r w:rsidR="00B833F0">
        <w:rPr>
          <w:rFonts w:cs="Arial"/>
          <w:color w:val="002060"/>
        </w:rPr>
        <w:t>, independente de data</w:t>
      </w:r>
      <w:r>
        <w:rPr>
          <w:rFonts w:cs="Arial"/>
          <w:color w:val="002060"/>
        </w:rPr>
        <w:t>.</w:t>
      </w:r>
    </w:p>
    <w:p w14:paraId="7EAEBBDD" w14:textId="7917586F" w:rsidR="004E0DE2" w:rsidRPr="00A2052A" w:rsidRDefault="004E0DE2" w:rsidP="00A2052A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lastRenderedPageBreak/>
        <w:t>Deve buscar as informações da EMS 0090 – Manutenção de Status da Cota.</w:t>
      </w:r>
    </w:p>
    <w:p w14:paraId="20B335D0" w14:textId="77777777" w:rsidR="00005748" w:rsidRDefault="00005748" w:rsidP="00005748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Cadastro</w:t>
      </w:r>
    </w:p>
    <w:p w14:paraId="162442E2" w14:textId="1104FB68" w:rsidR="00005748" w:rsidRDefault="00005748" w:rsidP="00005748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Deve </w:t>
      </w:r>
      <w:r w:rsidR="00B833F0">
        <w:rPr>
          <w:rFonts w:cs="Arial"/>
          <w:color w:val="002060"/>
        </w:rPr>
        <w:t>de</w:t>
      </w:r>
      <w:r>
        <w:rPr>
          <w:rFonts w:cs="Arial"/>
          <w:color w:val="002060"/>
        </w:rPr>
        <w:t>mo</w:t>
      </w:r>
      <w:r w:rsidR="00B833F0">
        <w:rPr>
          <w:rFonts w:cs="Arial"/>
          <w:color w:val="002060"/>
        </w:rPr>
        <w:t>n</w:t>
      </w:r>
      <w:r>
        <w:rPr>
          <w:rFonts w:cs="Arial"/>
          <w:color w:val="002060"/>
        </w:rPr>
        <w:t xml:space="preserve">strar todas as cotas, fiadores, entregadores, fornecedores ou ainda transportadores que possam ter contrato, procuração ou alguma forma de garantia que estejam </w:t>
      </w:r>
      <w:r w:rsidR="007F0696">
        <w:rPr>
          <w:rFonts w:cs="Arial"/>
          <w:color w:val="002060"/>
        </w:rPr>
        <w:t xml:space="preserve">próximas da data </w:t>
      </w:r>
      <w:r>
        <w:rPr>
          <w:rFonts w:cs="Arial"/>
          <w:color w:val="002060"/>
        </w:rPr>
        <w:t>de vencimento ou vencidas, solicitando a sua atualização.</w:t>
      </w:r>
      <w:r w:rsidR="007F0696">
        <w:rPr>
          <w:rFonts w:cs="Arial"/>
          <w:color w:val="002060"/>
        </w:rPr>
        <w:t xml:space="preserve"> Obs</w:t>
      </w:r>
      <w:r w:rsidR="00304A84">
        <w:rPr>
          <w:rFonts w:cs="Arial"/>
          <w:color w:val="002060"/>
        </w:rPr>
        <w:t>.:</w:t>
      </w:r>
      <w:r w:rsidR="007F0696">
        <w:rPr>
          <w:rFonts w:cs="Arial"/>
          <w:color w:val="002060"/>
        </w:rPr>
        <w:t xml:space="preserve"> o número de dias antes do vencimento em que o sistema deve começar a realizar o </w:t>
      </w:r>
      <w:proofErr w:type="spellStart"/>
      <w:r w:rsidR="007F0696">
        <w:rPr>
          <w:rFonts w:cs="Arial"/>
          <w:color w:val="002060"/>
        </w:rPr>
        <w:t>follow</w:t>
      </w:r>
      <w:proofErr w:type="spellEnd"/>
      <w:r w:rsidR="007F0696">
        <w:rPr>
          <w:rFonts w:cs="Arial"/>
          <w:color w:val="002060"/>
        </w:rPr>
        <w:t xml:space="preserve"> </w:t>
      </w:r>
      <w:proofErr w:type="spellStart"/>
      <w:r w:rsidR="007F0696">
        <w:rPr>
          <w:rFonts w:cs="Arial"/>
          <w:color w:val="002060"/>
        </w:rPr>
        <w:t>up</w:t>
      </w:r>
      <w:proofErr w:type="spellEnd"/>
      <w:r w:rsidR="007F0696">
        <w:rPr>
          <w:rFonts w:cs="Arial"/>
          <w:color w:val="002060"/>
        </w:rPr>
        <w:t xml:space="preserve"> é definido nos parâmetros do distribuidor.</w:t>
      </w:r>
      <w:r w:rsidR="008A4834">
        <w:rPr>
          <w:rFonts w:cs="Arial"/>
          <w:color w:val="002060"/>
        </w:rPr>
        <w:t xml:space="preserve"> Assim como, todas as validades dos documentos informados acima.</w:t>
      </w:r>
    </w:p>
    <w:p w14:paraId="001B53B2" w14:textId="77777777" w:rsidR="004E0DE2" w:rsidRDefault="004E0DE2" w:rsidP="00005748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Deve mostrar as informações das </w:t>
      </w:r>
      <w:proofErr w:type="spellStart"/>
      <w:r>
        <w:rPr>
          <w:rFonts w:cs="Arial"/>
          <w:color w:val="002060"/>
        </w:rPr>
        <w:t>EMSs</w:t>
      </w:r>
      <w:proofErr w:type="spellEnd"/>
      <w:r>
        <w:rPr>
          <w:rFonts w:cs="Arial"/>
          <w:color w:val="002060"/>
        </w:rPr>
        <w:t>:</w:t>
      </w:r>
    </w:p>
    <w:p w14:paraId="6F5E2D6C" w14:textId="03C26565" w:rsidR="004E0DE2" w:rsidRPr="002910B7" w:rsidRDefault="004E0DE2" w:rsidP="004E0DE2">
      <w:pPr>
        <w:pStyle w:val="PargrafodaLista"/>
        <w:numPr>
          <w:ilvl w:val="2"/>
          <w:numId w:val="29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</w:rPr>
        <w:t>0158 – Cadastro de Cota Cobrança (Contrato</w:t>
      </w:r>
      <w:r w:rsidRPr="002910B7">
        <w:rPr>
          <w:rFonts w:cs="Arial"/>
          <w:color w:val="002060"/>
          <w:highlight w:val="yellow"/>
        </w:rPr>
        <w:t>)</w:t>
      </w:r>
      <w:r w:rsidR="00DF5312" w:rsidRPr="002910B7">
        <w:rPr>
          <w:rFonts w:cs="Arial"/>
          <w:color w:val="002060"/>
          <w:highlight w:val="yellow"/>
        </w:rPr>
        <w:t xml:space="preserve"> deve</w:t>
      </w:r>
      <w:r w:rsidR="002910B7" w:rsidRPr="002910B7">
        <w:rPr>
          <w:rFonts w:cs="Arial"/>
          <w:color w:val="002060"/>
          <w:highlight w:val="yellow"/>
        </w:rPr>
        <w:t xml:space="preserve"> ser observado </w:t>
      </w:r>
      <w:proofErr w:type="gramStart"/>
      <w:r w:rsidR="002910B7" w:rsidRPr="002910B7">
        <w:rPr>
          <w:rFonts w:cs="Arial"/>
          <w:color w:val="002060"/>
          <w:highlight w:val="yellow"/>
        </w:rPr>
        <w:t>a</w:t>
      </w:r>
      <w:proofErr w:type="gramEnd"/>
      <w:r w:rsidR="002910B7" w:rsidRPr="002910B7">
        <w:rPr>
          <w:rFonts w:cs="Arial"/>
          <w:color w:val="002060"/>
          <w:highlight w:val="yellow"/>
        </w:rPr>
        <w:t xml:space="preserve"> data de validade do contrato</w:t>
      </w:r>
      <w:r w:rsidR="002910B7">
        <w:rPr>
          <w:rFonts w:cs="Arial"/>
          <w:color w:val="002060"/>
          <w:highlight w:val="yellow"/>
        </w:rPr>
        <w:t>, demonstrando as cotas que estão com contrato em vias de ou vencidos</w:t>
      </w:r>
      <w:r w:rsidRPr="002910B7">
        <w:rPr>
          <w:rFonts w:cs="Arial"/>
          <w:color w:val="002060"/>
          <w:highlight w:val="yellow"/>
        </w:rPr>
        <w:t>.</w:t>
      </w:r>
    </w:p>
    <w:p w14:paraId="382CE0B1" w14:textId="68C492B0" w:rsidR="004E0DE2" w:rsidRDefault="004E0DE2" w:rsidP="004E0DE2">
      <w:pPr>
        <w:pStyle w:val="PargrafodaLista"/>
        <w:numPr>
          <w:ilvl w:val="2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0170 – Cadastro de Cota Garantias</w:t>
      </w:r>
      <w:r w:rsidR="00DF5312" w:rsidRPr="002910B7">
        <w:rPr>
          <w:rFonts w:cs="Arial"/>
          <w:color w:val="002060"/>
          <w:highlight w:val="yellow"/>
        </w:rPr>
        <w:t xml:space="preserve"> deve</w:t>
      </w:r>
      <w:r w:rsidR="002910B7" w:rsidRPr="002910B7">
        <w:rPr>
          <w:rFonts w:cs="Arial"/>
          <w:color w:val="002060"/>
          <w:highlight w:val="yellow"/>
        </w:rPr>
        <w:t xml:space="preserve"> demonstrar apenas as garantias: </w:t>
      </w:r>
      <w:proofErr w:type="gramStart"/>
      <w:r w:rsidR="002910B7" w:rsidRPr="002910B7">
        <w:rPr>
          <w:rFonts w:cs="Arial"/>
          <w:color w:val="002060"/>
          <w:highlight w:val="yellow"/>
        </w:rPr>
        <w:t>Nota Promissório</w:t>
      </w:r>
      <w:proofErr w:type="gramEnd"/>
      <w:r w:rsidR="002910B7" w:rsidRPr="002910B7">
        <w:rPr>
          <w:rFonts w:cs="Arial"/>
          <w:color w:val="002060"/>
          <w:highlight w:val="yellow"/>
        </w:rPr>
        <w:t>, Cheque Caução e Outros, onde</w:t>
      </w:r>
      <w:r w:rsidRPr="002910B7">
        <w:rPr>
          <w:rFonts w:cs="Arial"/>
          <w:color w:val="002060"/>
          <w:highlight w:val="yellow"/>
        </w:rPr>
        <w:t xml:space="preserve"> </w:t>
      </w:r>
      <w:r w:rsidR="002910B7" w:rsidRPr="002910B7">
        <w:rPr>
          <w:rFonts w:cs="Arial"/>
          <w:color w:val="002060"/>
          <w:highlight w:val="yellow"/>
        </w:rPr>
        <w:t>deve ser observado a data de validade d</w:t>
      </w:r>
      <w:r w:rsidR="002910B7">
        <w:rPr>
          <w:rFonts w:cs="Arial"/>
          <w:color w:val="002060"/>
          <w:highlight w:val="yellow"/>
        </w:rPr>
        <w:t>a garantia, demonstrando as cotas que estão com contrato em vias de ou vencidos</w:t>
      </w:r>
      <w:r w:rsidR="002910B7">
        <w:rPr>
          <w:rFonts w:cs="Arial"/>
          <w:color w:val="002060"/>
        </w:rPr>
        <w:t>.</w:t>
      </w:r>
    </w:p>
    <w:p w14:paraId="6907110B" w14:textId="3CDAA3D0" w:rsidR="00367211" w:rsidDel="00D12A6C" w:rsidRDefault="00367211" w:rsidP="004E0DE2">
      <w:pPr>
        <w:pStyle w:val="PargrafodaLista"/>
        <w:numPr>
          <w:ilvl w:val="2"/>
          <w:numId w:val="29"/>
        </w:numPr>
        <w:rPr>
          <w:del w:id="13" w:author="Kaina da Silva" w:date="2012-06-21T14:50:00Z"/>
          <w:rFonts w:cs="Arial"/>
          <w:color w:val="002060"/>
        </w:rPr>
      </w:pPr>
      <w:del w:id="14" w:author="Kaina da Silva" w:date="2012-06-21T14:50:00Z">
        <w:r w:rsidDel="00D12A6C">
          <w:rPr>
            <w:rFonts w:cs="Arial"/>
            <w:color w:val="002060"/>
          </w:rPr>
          <w:delText>EMS 0154 – Cadastro de Entregador (aba Cotas, deve acusar todas as cotas listadas que não tenha a Flag de Procuração Assinada selecionada).</w:delText>
        </w:r>
      </w:del>
    </w:p>
    <w:p w14:paraId="427F053A" w14:textId="2A34918D" w:rsidR="00D12A6C" w:rsidRPr="00DF5312" w:rsidRDefault="00D12A6C" w:rsidP="00D12A6C">
      <w:pPr>
        <w:pStyle w:val="PargrafodaLista"/>
        <w:numPr>
          <w:ilvl w:val="2"/>
          <w:numId w:val="29"/>
        </w:numPr>
        <w:rPr>
          <w:rFonts w:cs="Arial"/>
          <w:color w:val="002060"/>
          <w:highlight w:val="yellow"/>
        </w:rPr>
      </w:pPr>
      <w:r w:rsidRPr="00DF5312">
        <w:rPr>
          <w:rFonts w:cs="Arial"/>
          <w:color w:val="002060"/>
          <w:highlight w:val="yellow"/>
        </w:rPr>
        <w:t>EMS 0159 – Cadastro de Cota Distribuição</w:t>
      </w:r>
      <w:r w:rsidR="00DF5312" w:rsidRPr="00DF5312">
        <w:rPr>
          <w:rFonts w:cs="Arial"/>
          <w:color w:val="002060"/>
          <w:highlight w:val="yellow"/>
        </w:rPr>
        <w:t xml:space="preserve"> (Procuração e Termo de Adesão) deve ser observado estes documentos foram recebidos ou não, ou seja, deve verificar se a Flag de Procuração ou Termo de Adesão Recebido está selecionado, caso não deve demonstrar a pendência do recebimento.</w:t>
      </w:r>
    </w:p>
    <w:p w14:paraId="046831D2" w14:textId="234658A7" w:rsidR="00DF5312" w:rsidRPr="002910B7" w:rsidRDefault="00435354" w:rsidP="00DF5312">
      <w:pPr>
        <w:pStyle w:val="PargrafodaLista"/>
        <w:numPr>
          <w:ilvl w:val="2"/>
          <w:numId w:val="29"/>
        </w:numPr>
        <w:rPr>
          <w:rFonts w:cs="Arial"/>
          <w:color w:val="002060"/>
          <w:highlight w:val="yellow"/>
        </w:rPr>
      </w:pPr>
      <w:r w:rsidRPr="00DF5312">
        <w:rPr>
          <w:rFonts w:cs="Arial"/>
          <w:color w:val="002060"/>
          <w:highlight w:val="yellow"/>
        </w:rPr>
        <w:t>EMS 0156 – Cadastro do Fornecedor (Data de Vencimento do Contrato)</w:t>
      </w:r>
      <w:r w:rsidR="00DF5312" w:rsidRPr="00DF5312">
        <w:rPr>
          <w:rFonts w:cs="Arial"/>
          <w:color w:val="002060"/>
          <w:highlight w:val="yellow"/>
        </w:rPr>
        <w:t xml:space="preserve"> </w:t>
      </w:r>
      <w:r w:rsidR="00DF5312" w:rsidRPr="002910B7">
        <w:rPr>
          <w:rFonts w:cs="Arial"/>
          <w:color w:val="002060"/>
          <w:highlight w:val="yellow"/>
        </w:rPr>
        <w:t>deve ser observado</w:t>
      </w:r>
      <w:r w:rsidR="00DF5312">
        <w:rPr>
          <w:rFonts w:cs="Arial"/>
          <w:color w:val="002060"/>
          <w:highlight w:val="yellow"/>
        </w:rPr>
        <w:t xml:space="preserve"> os fornecedores que tenham contrato (flag selecionada)</w:t>
      </w:r>
      <w:r w:rsidR="00DF5312" w:rsidRPr="002910B7">
        <w:rPr>
          <w:rFonts w:cs="Arial"/>
          <w:color w:val="002060"/>
          <w:highlight w:val="yellow"/>
        </w:rPr>
        <w:t xml:space="preserve"> a data de validade do contrato</w:t>
      </w:r>
      <w:r w:rsidR="00DF5312">
        <w:rPr>
          <w:rFonts w:cs="Arial"/>
          <w:color w:val="002060"/>
          <w:highlight w:val="yellow"/>
        </w:rPr>
        <w:t>, demonstrando as cotas que estão com contrato em vias de ou vencidos</w:t>
      </w:r>
      <w:r w:rsidR="00DF5312" w:rsidRPr="002910B7">
        <w:rPr>
          <w:rFonts w:cs="Arial"/>
          <w:color w:val="002060"/>
          <w:highlight w:val="yellow"/>
        </w:rPr>
        <w:t>.</w:t>
      </w:r>
    </w:p>
    <w:p w14:paraId="5F7ADB93" w14:textId="2AD9E663" w:rsidR="000C26F5" w:rsidRPr="00DF5312" w:rsidRDefault="000C26F5" w:rsidP="000C26F5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 w:rsidRPr="00DF5312">
        <w:rPr>
          <w:rFonts w:cs="Arial"/>
          <w:color w:val="002060"/>
        </w:rPr>
        <w:t>Pendências NF-e Encalhe</w:t>
      </w:r>
    </w:p>
    <w:p w14:paraId="2991771A" w14:textId="5AD89578" w:rsidR="000C26F5" w:rsidRDefault="000C26F5" w:rsidP="000C26F5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Deve </w:t>
      </w:r>
      <w:r w:rsidR="006219A5">
        <w:rPr>
          <w:rFonts w:cs="Arial"/>
          <w:color w:val="002060"/>
        </w:rPr>
        <w:t>demonstra</w:t>
      </w:r>
      <w:r>
        <w:rPr>
          <w:rFonts w:cs="Arial"/>
          <w:color w:val="002060"/>
        </w:rPr>
        <w:t>r quais cotas estão com NF-e recebidas no Encalhe, pendentes de regulariza</w:t>
      </w:r>
      <w:r w:rsidR="006219A5">
        <w:rPr>
          <w:rFonts w:cs="Arial"/>
          <w:color w:val="002060"/>
        </w:rPr>
        <w:t>ção</w:t>
      </w:r>
      <w:r w:rsidR="00F15DE0">
        <w:rPr>
          <w:rFonts w:cs="Arial"/>
          <w:color w:val="002060"/>
        </w:rPr>
        <w:t>, ou seja, divergências de físico</w:t>
      </w:r>
      <w:r>
        <w:rPr>
          <w:rFonts w:cs="Arial"/>
          <w:color w:val="002060"/>
        </w:rPr>
        <w:t xml:space="preserve"> </w:t>
      </w:r>
      <w:r w:rsidR="00F15DE0">
        <w:rPr>
          <w:rFonts w:cs="Arial"/>
          <w:color w:val="002060"/>
        </w:rPr>
        <w:t xml:space="preserve">ou valor </w:t>
      </w:r>
      <w:r>
        <w:rPr>
          <w:rFonts w:cs="Arial"/>
          <w:color w:val="002060"/>
        </w:rPr>
        <w:t>(as cotas que devem ser mostradas são as que estão com status pendente na EMS 0213 – Consulta NF-e Encalhe para Trat</w:t>
      </w:r>
      <w:bookmarkStart w:id="15" w:name="_GoBack"/>
      <w:bookmarkEnd w:id="15"/>
      <w:r>
        <w:rPr>
          <w:rFonts w:cs="Arial"/>
          <w:color w:val="002060"/>
        </w:rPr>
        <w:t xml:space="preserve">amento, nos </w:t>
      </w:r>
      <w:proofErr w:type="gramStart"/>
      <w:r>
        <w:rPr>
          <w:rFonts w:cs="Arial"/>
          <w:color w:val="002060"/>
        </w:rPr>
        <w:t>filtros Pendente de Emissão ou de Recebimento</w:t>
      </w:r>
      <w:proofErr w:type="gramEnd"/>
      <w:r>
        <w:rPr>
          <w:rFonts w:cs="Arial"/>
          <w:color w:val="002060"/>
        </w:rPr>
        <w:t>).</w:t>
      </w:r>
    </w:p>
    <w:p w14:paraId="014EC422" w14:textId="230B2C49" w:rsidR="00786FA3" w:rsidRDefault="00786FA3" w:rsidP="000C26F5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Irá buscar as informações </w:t>
      </w:r>
      <w:r w:rsidR="004E0DE2">
        <w:rPr>
          <w:rFonts w:cs="Arial"/>
          <w:color w:val="002060"/>
        </w:rPr>
        <w:t>na EMS 0213 – Consulta NF-e Encalhe para Tratamento.</w:t>
      </w:r>
    </w:p>
    <w:p w14:paraId="6A71A61E" w14:textId="7EC9FA23" w:rsidR="003B5C36" w:rsidRPr="003B5C36" w:rsidRDefault="003B5C36" w:rsidP="003B5C36">
      <w:pPr>
        <w:pStyle w:val="PargrafodaLista"/>
        <w:numPr>
          <w:ilvl w:val="0"/>
          <w:numId w:val="29"/>
        </w:numPr>
        <w:rPr>
          <w:rFonts w:cs="Arial"/>
          <w:color w:val="002060"/>
          <w:highlight w:val="yellow"/>
        </w:rPr>
      </w:pPr>
      <w:r w:rsidRPr="003B5C36">
        <w:rPr>
          <w:rFonts w:cs="Arial"/>
          <w:color w:val="002060"/>
          <w:highlight w:val="yellow"/>
        </w:rPr>
        <w:t>Cadastro de Parcial</w:t>
      </w:r>
    </w:p>
    <w:p w14:paraId="2E36516C" w14:textId="16A816D9" w:rsidR="003B5C36" w:rsidRDefault="003B5C36" w:rsidP="003B5C36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 w:rsidRPr="003B5C36">
        <w:rPr>
          <w:rFonts w:ascii="Arial Narrow" w:hAnsi="Arial Narrow" w:cs="Arial"/>
          <w:color w:val="002060"/>
          <w:highlight w:val="yellow"/>
        </w:rPr>
        <w:t xml:space="preserve">Caso um </w:t>
      </w:r>
      <w:r w:rsidRPr="00822410">
        <w:rPr>
          <w:rFonts w:ascii="Arial Narrow" w:hAnsi="Arial Narrow" w:cs="Arial"/>
          <w:color w:val="002060"/>
          <w:highlight w:val="yellow"/>
        </w:rPr>
        <w:t xml:space="preserve">produto, incluso manualmente, não tenha seus </w:t>
      </w:r>
      <w:r w:rsidRPr="00F16211">
        <w:rPr>
          <w:rFonts w:ascii="Arial Narrow" w:hAnsi="Arial Narrow" w:cs="Arial"/>
          <w:color w:val="002060"/>
          <w:highlight w:val="yellow"/>
        </w:rPr>
        <w:t>períodos de recolhime</w:t>
      </w:r>
      <w:r>
        <w:rPr>
          <w:rFonts w:ascii="Arial Narrow" w:hAnsi="Arial Narrow" w:cs="Arial"/>
          <w:color w:val="002060"/>
          <w:highlight w:val="yellow"/>
        </w:rPr>
        <w:t xml:space="preserve">ntos parciais criados, o mesmo </w:t>
      </w:r>
      <w:r w:rsidRPr="00F16211">
        <w:rPr>
          <w:rFonts w:ascii="Arial Narrow" w:hAnsi="Arial Narrow" w:cs="Arial"/>
          <w:color w:val="002060"/>
          <w:highlight w:val="yellow"/>
        </w:rPr>
        <w:t xml:space="preserve">deve ser informado no </w:t>
      </w:r>
      <w:proofErr w:type="spellStart"/>
      <w:r w:rsidRPr="00F16211">
        <w:rPr>
          <w:rFonts w:ascii="Arial Narrow" w:hAnsi="Arial Narrow" w:cs="Arial"/>
          <w:color w:val="002060"/>
          <w:highlight w:val="yellow"/>
        </w:rPr>
        <w:t>Follow</w:t>
      </w:r>
      <w:proofErr w:type="spellEnd"/>
      <w:r w:rsidRPr="00F16211">
        <w:rPr>
          <w:rFonts w:ascii="Arial Narrow" w:hAnsi="Arial Narrow" w:cs="Arial"/>
          <w:color w:val="002060"/>
          <w:highlight w:val="yellow"/>
        </w:rPr>
        <w:t xml:space="preserve"> </w:t>
      </w:r>
      <w:proofErr w:type="spellStart"/>
      <w:r w:rsidRPr="00F16211">
        <w:rPr>
          <w:rFonts w:ascii="Arial Narrow" w:hAnsi="Arial Narrow" w:cs="Arial"/>
          <w:color w:val="002060"/>
          <w:highlight w:val="yellow"/>
        </w:rPr>
        <w:t>Up</w:t>
      </w:r>
      <w:proofErr w:type="spellEnd"/>
      <w:r w:rsidRPr="00F16211">
        <w:rPr>
          <w:rFonts w:ascii="Arial Narrow" w:hAnsi="Arial Narrow" w:cs="Arial"/>
          <w:color w:val="002060"/>
          <w:highlight w:val="yellow"/>
        </w:rPr>
        <w:t xml:space="preserve"> do Sistema, a fim de alertar o usuário que existe esta demanda em aberto</w:t>
      </w:r>
      <w:r>
        <w:rPr>
          <w:rFonts w:cs="Arial"/>
          <w:color w:val="002060"/>
        </w:rPr>
        <w:t>.</w:t>
      </w:r>
    </w:p>
    <w:p w14:paraId="5E097060" w14:textId="77777777" w:rsidR="003B5C36" w:rsidRPr="00DF5312" w:rsidRDefault="003B5C36" w:rsidP="003B5C36">
      <w:pPr>
        <w:pStyle w:val="PargrafodaLista"/>
        <w:ind w:left="1080"/>
        <w:rPr>
          <w:rFonts w:cs="Arial"/>
          <w:color w:val="002060"/>
        </w:rPr>
      </w:pPr>
    </w:p>
    <w:p w14:paraId="5BC55A15" w14:textId="77777777" w:rsidR="00D63528" w:rsidRDefault="00D63528" w:rsidP="00D6352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todos os itens que compõe, a funcionalidade deve permitir que, por meio de um botão, o usuário possa ser direcionado à tela de ação, para o item selecionado, ou seja, o usuário está verificando que tem cotas </w:t>
      </w:r>
      <w:r w:rsidR="00A2052A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agendar para o chamadão, nesta parte da tela deve haver um botão indicando o direcionamento à funcionalidade de chamadão.</w:t>
      </w:r>
    </w:p>
    <w:p w14:paraId="3D1DAF72" w14:textId="77777777" w:rsidR="00D63528" w:rsidRDefault="00D63528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14:paraId="36E07DC2" w14:textId="77777777" w:rsidR="00966F5F" w:rsidRDefault="00966F5F" w:rsidP="00966F5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é de acompanhamento, e não deve ser impedimento para o fechamento do dia caso o usuário não realize nenhuma ação sobre algum dos pontos que serão informados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à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ele.</w:t>
      </w:r>
    </w:p>
    <w:p w14:paraId="5D45510B" w14:textId="77777777" w:rsidR="00966F5F" w:rsidRDefault="00966F5F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14:paraId="4742FD78" w14:textId="77777777" w:rsidR="00D63528" w:rsidRDefault="00D63528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funcionalidade deve permitir a </w:t>
      </w:r>
      <w:r w:rsidR="00966F5F">
        <w:rPr>
          <w:rFonts w:ascii="Calibri" w:hAnsi="Calibri" w:cs="Arial"/>
          <w:color w:val="002060"/>
          <w:sz w:val="22"/>
          <w:szCs w:val="22"/>
        </w:rPr>
        <w:t xml:space="preserve">impressão ou a geração de arquivo </w:t>
      </w:r>
      <w:proofErr w:type="gramStart"/>
      <w:r w:rsidR="00966F5F">
        <w:rPr>
          <w:rFonts w:ascii="Calibri" w:hAnsi="Calibri" w:cs="Arial"/>
          <w:color w:val="002060"/>
          <w:sz w:val="22"/>
          <w:szCs w:val="22"/>
        </w:rPr>
        <w:t>(.</w:t>
      </w:r>
      <w:proofErr w:type="gramEnd"/>
      <w:r w:rsidR="00966F5F">
        <w:rPr>
          <w:rFonts w:ascii="Calibri" w:hAnsi="Calibri" w:cs="Arial"/>
          <w:color w:val="002060"/>
          <w:sz w:val="22"/>
          <w:szCs w:val="22"/>
        </w:rPr>
        <w:t>xls) do mesmo.</w:t>
      </w:r>
    </w:p>
    <w:p w14:paraId="7002C2B3" w14:textId="77777777" w:rsidR="00966F5F" w:rsidRDefault="00966F5F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 w14:paraId="107F6733" w14:textId="77777777">
        <w:tc>
          <w:tcPr>
            <w:tcW w:w="9779" w:type="dxa"/>
          </w:tcPr>
          <w:p w14:paraId="34F452A0" w14:textId="77777777" w:rsidR="00E6664F" w:rsidRPr="009540DC" w:rsidRDefault="00E6664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1C1298DF" w14:textId="77777777" w:rsidR="00E6664F" w:rsidRPr="00875148" w:rsidRDefault="00E6664F" w:rsidP="00597006">
            <w:pPr>
              <w:rPr>
                <w:rFonts w:ascii="Arial Narrow" w:hAnsi="Arial Narrow"/>
              </w:rPr>
            </w:pPr>
          </w:p>
        </w:tc>
      </w:tr>
    </w:tbl>
    <w:p w14:paraId="02A6CE3F" w14:textId="77777777"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5442FBA3" w14:textId="77777777" w:rsidR="00E6664F" w:rsidRPr="00875148" w:rsidRDefault="00E6664F" w:rsidP="00E34CC4">
      <w:pPr>
        <w:rPr>
          <w:rFonts w:ascii="Arial Narrow" w:hAnsi="Arial Narrow"/>
        </w:rPr>
      </w:pPr>
    </w:p>
    <w:p w14:paraId="28BC7143" w14:textId="77777777"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Tabelas;</w:t>
      </w:r>
    </w:p>
    <w:p w14:paraId="6051E809" w14:textId="77777777" w:rsidR="00E6664F" w:rsidRPr="00875148" w:rsidRDefault="00E6664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E6664F" w:rsidRPr="00875148" w14:paraId="399DBF90" w14:textId="77777777" w:rsidTr="008573CA">
        <w:trPr>
          <w:trHeight w:val="314"/>
        </w:trPr>
        <w:tc>
          <w:tcPr>
            <w:tcW w:w="3136" w:type="dxa"/>
          </w:tcPr>
          <w:p w14:paraId="413F9329" w14:textId="77777777" w:rsidR="00E6664F" w:rsidRPr="00875148" w:rsidRDefault="00E6664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3EFD6955" w14:textId="77777777"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1ABEA8C4" w14:textId="77777777"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1F5D143D" w14:textId="77777777"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50DE2201" w14:textId="77777777"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74CB62E4" w14:textId="77777777"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E6664F" w:rsidRPr="00875148" w14:paraId="2BA1AEB9" w14:textId="77777777" w:rsidTr="008573CA">
        <w:trPr>
          <w:trHeight w:val="228"/>
        </w:trPr>
        <w:tc>
          <w:tcPr>
            <w:tcW w:w="3136" w:type="dxa"/>
          </w:tcPr>
          <w:p w14:paraId="73CABF2A" w14:textId="77777777"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4414B5E1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699249E2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2C295871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932ABC3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7F420F8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14:paraId="5107CD82" w14:textId="77777777" w:rsidTr="008573CA">
        <w:trPr>
          <w:trHeight w:val="228"/>
        </w:trPr>
        <w:tc>
          <w:tcPr>
            <w:tcW w:w="3136" w:type="dxa"/>
          </w:tcPr>
          <w:p w14:paraId="74B8C6DF" w14:textId="77777777"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6FB246C7" w14:textId="77777777"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552448B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601C52E6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9A5298E" w14:textId="77777777"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10380AED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14:paraId="0B5DA2D9" w14:textId="77777777" w:rsidTr="008573CA">
        <w:trPr>
          <w:trHeight w:val="228"/>
        </w:trPr>
        <w:tc>
          <w:tcPr>
            <w:tcW w:w="3136" w:type="dxa"/>
          </w:tcPr>
          <w:p w14:paraId="3363E2E6" w14:textId="77777777"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A044FE6" w14:textId="77777777"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279E2D4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8FFA24E" w14:textId="77777777"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2024228" w14:textId="77777777"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BB0DEBC" w14:textId="77777777"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223D1C6D" w14:textId="77777777" w:rsidR="00E6664F" w:rsidRPr="00875148" w:rsidRDefault="00E6664F" w:rsidP="008665A6">
      <w:pPr>
        <w:outlineLvl w:val="0"/>
        <w:rPr>
          <w:rFonts w:ascii="Arial Narrow" w:hAnsi="Arial Narrow" w:cs="Arial"/>
          <w:b/>
        </w:rPr>
      </w:pPr>
    </w:p>
    <w:p w14:paraId="1D7840EA" w14:textId="77777777"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295F1724" w14:textId="77777777" w:rsidR="00E6664F" w:rsidRPr="00875148" w:rsidRDefault="00E6664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E6664F" w:rsidRPr="00875148" w14:paraId="65601F60" w14:textId="77777777" w:rsidTr="00092FF2">
        <w:trPr>
          <w:trHeight w:val="234"/>
        </w:trPr>
        <w:tc>
          <w:tcPr>
            <w:tcW w:w="708" w:type="dxa"/>
          </w:tcPr>
          <w:p w14:paraId="40079A84" w14:textId="77777777" w:rsidR="00E6664F" w:rsidRPr="00875148" w:rsidRDefault="00E6664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EBF9D01" w14:textId="77777777" w:rsidR="00E6664F" w:rsidRPr="009540DC" w:rsidRDefault="00E6664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17F73483" w14:textId="77777777"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01A656E4" w14:textId="77777777"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E6664F" w:rsidRPr="00875148" w14:paraId="6820177A" w14:textId="77777777" w:rsidTr="00092FF2">
        <w:trPr>
          <w:trHeight w:val="236"/>
        </w:trPr>
        <w:tc>
          <w:tcPr>
            <w:tcW w:w="708" w:type="dxa"/>
          </w:tcPr>
          <w:p w14:paraId="33A088B5" w14:textId="77777777" w:rsidR="00E6664F" w:rsidRPr="00875148" w:rsidRDefault="00E6664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30A95D19" w14:textId="77777777" w:rsidR="00E6664F" w:rsidRPr="00875148" w:rsidRDefault="00E6664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6C655DA6" w14:textId="77777777" w:rsidR="00E6664F" w:rsidRPr="009540DC" w:rsidRDefault="00E6664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07C693C8" w14:textId="77777777" w:rsidR="00E6664F" w:rsidRPr="00875148" w:rsidRDefault="00E6664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32318986" w14:textId="77777777" w:rsidR="00E6664F" w:rsidRPr="00875148" w:rsidRDefault="00E6664F" w:rsidP="00116B72">
      <w:pPr>
        <w:rPr>
          <w:rFonts w:ascii="Arial Narrow" w:hAnsi="Arial Narrow"/>
        </w:rPr>
      </w:pPr>
    </w:p>
    <w:p w14:paraId="3175AA3B" w14:textId="77777777"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0A105707" w14:textId="77777777" w:rsidR="00E6664F" w:rsidRPr="00875148" w:rsidRDefault="00E6664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 w14:paraId="44398D15" w14:textId="77777777">
        <w:trPr>
          <w:trHeight w:val="204"/>
        </w:trPr>
        <w:tc>
          <w:tcPr>
            <w:tcW w:w="3239" w:type="dxa"/>
          </w:tcPr>
          <w:p w14:paraId="2FE766DC" w14:textId="77777777" w:rsidR="00E6664F" w:rsidRPr="00875148" w:rsidRDefault="00E6664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B61CC0E" w14:textId="77777777"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51DE0F86" w14:textId="77777777" w:rsidR="00E6664F" w:rsidRPr="009540DC" w:rsidRDefault="00E6664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4F066ABC" w14:textId="77777777"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 w14:paraId="4A065B1F" w14:textId="77777777">
        <w:tc>
          <w:tcPr>
            <w:tcW w:w="3239" w:type="dxa"/>
          </w:tcPr>
          <w:p w14:paraId="6EE62FD9" w14:textId="77777777"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0FC69424" w14:textId="77777777"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502DE9BE" w14:textId="77777777"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C6CEE80" w14:textId="77777777"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70E29E0F" w14:textId="77777777" w:rsidR="00E6664F" w:rsidRPr="00875148" w:rsidRDefault="00E6664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40D69192" w14:textId="77777777" w:rsidR="00E6664F" w:rsidRPr="00875148" w:rsidRDefault="00E6664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029B6C14" w14:textId="77777777" w:rsidR="00E6664F" w:rsidRPr="00875148" w:rsidRDefault="00E6664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 w14:paraId="3841FB80" w14:textId="77777777">
        <w:trPr>
          <w:trHeight w:val="204"/>
        </w:trPr>
        <w:tc>
          <w:tcPr>
            <w:tcW w:w="3239" w:type="dxa"/>
          </w:tcPr>
          <w:p w14:paraId="1F8DED2C" w14:textId="77777777" w:rsidR="00E6664F" w:rsidRPr="00875148" w:rsidRDefault="00E6664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22D0636A" w14:textId="77777777"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2F82AD5B" w14:textId="77777777" w:rsidR="00E6664F" w:rsidRPr="009540DC" w:rsidRDefault="00E6664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4341395A" w14:textId="77777777"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 w14:paraId="0D9B50DD" w14:textId="77777777">
        <w:tc>
          <w:tcPr>
            <w:tcW w:w="3239" w:type="dxa"/>
          </w:tcPr>
          <w:p w14:paraId="565A341E" w14:textId="77777777"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5D8E3BD6" w14:textId="77777777"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349A71E3" w14:textId="77777777"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240FCF95" w14:textId="77777777"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A79D793" w14:textId="77777777"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4F4FD919" w14:textId="77777777" w:rsidR="00E6664F" w:rsidRPr="00875148" w:rsidRDefault="00E6664F" w:rsidP="00517854">
      <w:pPr>
        <w:rPr>
          <w:rFonts w:ascii="Arial Narrow" w:hAnsi="Arial Narrow"/>
        </w:rPr>
      </w:pPr>
    </w:p>
    <w:p w14:paraId="454884D9" w14:textId="77777777"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0A1D60D6" w14:textId="77777777" w:rsidR="00E6664F" w:rsidRPr="00875148" w:rsidRDefault="00E6664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E6664F" w:rsidRPr="00875148" w14:paraId="5EC701DC" w14:textId="77777777" w:rsidTr="008573CA">
        <w:trPr>
          <w:trHeight w:val="204"/>
        </w:trPr>
        <w:tc>
          <w:tcPr>
            <w:tcW w:w="3520" w:type="dxa"/>
          </w:tcPr>
          <w:p w14:paraId="2418A9B7" w14:textId="77777777" w:rsidR="00E6664F" w:rsidRPr="00875148" w:rsidRDefault="00E6664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61339F41" w14:textId="77777777" w:rsidR="00E6664F" w:rsidRPr="00875148" w:rsidRDefault="00E6664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14716F49" w14:textId="77777777" w:rsidR="00E6664F" w:rsidRPr="009540DC" w:rsidRDefault="00E6664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14:paraId="169E8A63" w14:textId="77777777" w:rsidTr="008573CA">
        <w:tc>
          <w:tcPr>
            <w:tcW w:w="3520" w:type="dxa"/>
          </w:tcPr>
          <w:p w14:paraId="139F338F" w14:textId="77777777" w:rsidR="00E6664F" w:rsidRPr="00875148" w:rsidRDefault="00E6664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5D89B83C" w14:textId="77777777" w:rsidR="00E6664F" w:rsidRPr="00875148" w:rsidRDefault="00E6664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076DB3FC" w14:textId="77777777" w:rsidR="00E6664F" w:rsidRPr="00875148" w:rsidRDefault="00E6664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5B2FC883" w14:textId="77777777" w:rsidR="00E6664F" w:rsidRPr="00875148" w:rsidRDefault="00E6664F" w:rsidP="00116B72">
      <w:pPr>
        <w:rPr>
          <w:rFonts w:ascii="Arial Narrow" w:hAnsi="Arial Narrow"/>
        </w:rPr>
      </w:pPr>
    </w:p>
    <w:p w14:paraId="532C2D8B" w14:textId="77777777"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60DC132C" w14:textId="77777777" w:rsidR="00E6664F" w:rsidRPr="00875148" w:rsidRDefault="00E6664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E6664F" w:rsidRPr="00875148" w14:paraId="77F1B214" w14:textId="77777777" w:rsidTr="00974529">
        <w:trPr>
          <w:trHeight w:val="204"/>
        </w:trPr>
        <w:tc>
          <w:tcPr>
            <w:tcW w:w="3493" w:type="dxa"/>
          </w:tcPr>
          <w:p w14:paraId="75D86B7A" w14:textId="77777777" w:rsidR="00E6664F" w:rsidRPr="00875148" w:rsidRDefault="00E6664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0AA02820" w14:textId="77777777" w:rsidR="00E6664F" w:rsidRPr="00875148" w:rsidRDefault="00E6664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3D301064" w14:textId="77777777" w:rsidR="00E6664F" w:rsidRPr="009540DC" w:rsidRDefault="00E6664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14:paraId="3584725D" w14:textId="77777777" w:rsidTr="00974529">
        <w:tc>
          <w:tcPr>
            <w:tcW w:w="3493" w:type="dxa"/>
          </w:tcPr>
          <w:p w14:paraId="0E499CBC" w14:textId="77777777"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390E8854" w14:textId="77777777" w:rsidR="00E6664F" w:rsidRPr="00875148" w:rsidRDefault="00E6664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7D90C28C" w14:textId="77777777"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35243D37" w14:textId="77777777" w:rsidR="00E6664F" w:rsidRPr="00875148" w:rsidRDefault="00E6664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4A4D423E" w14:textId="77777777"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10F32782" w14:textId="77777777" w:rsidR="00E6664F" w:rsidRDefault="00E6664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5B3F57AE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2813838E" w14:textId="77777777" w:rsidR="00E6664F" w:rsidRDefault="00E6664F" w:rsidP="0010198B">
      <w:pPr>
        <w:ind w:left="426"/>
        <w:rPr>
          <w:rFonts w:ascii="Arial Narrow" w:hAnsi="Arial Narrow"/>
        </w:rPr>
      </w:pPr>
    </w:p>
    <w:p w14:paraId="0FAAB428" w14:textId="77777777" w:rsidR="0061229C" w:rsidRDefault="0061229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tela é dividida em quatro pontos:</w:t>
      </w:r>
    </w:p>
    <w:p w14:paraId="22CE26A5" w14:textId="77777777" w:rsidR="0061229C" w:rsidRDefault="0061229C" w:rsidP="0010198B">
      <w:pPr>
        <w:ind w:left="426"/>
        <w:rPr>
          <w:rFonts w:ascii="Arial Narrow" w:hAnsi="Arial Narrow"/>
        </w:rPr>
      </w:pPr>
    </w:p>
    <w:p w14:paraId="59AD3FB0" w14:textId="77777777" w:rsidR="0061229C" w:rsidRDefault="0061229C" w:rsidP="0061229C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Negociação: Contém um grid com as informações:</w:t>
      </w:r>
    </w:p>
    <w:p w14:paraId="6671222B" w14:textId="77777777" w:rsidR="0061229C" w:rsidRDefault="009276A5" w:rsidP="0061229C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</w:t>
      </w:r>
    </w:p>
    <w:p w14:paraId="1D38C6A8" w14:textId="77777777" w:rsidR="009276A5" w:rsidRDefault="009276A5" w:rsidP="0061229C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Jornaleiro: Nome do Jornaleiro</w:t>
      </w:r>
    </w:p>
    <w:p w14:paraId="2629D840" w14:textId="77777777" w:rsidR="009276A5" w:rsidRDefault="009276A5" w:rsidP="0061229C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Negociação: Qual negociação foi realizada.</w:t>
      </w:r>
    </w:p>
    <w:p w14:paraId="2E59D216" w14:textId="77777777" w:rsidR="009276A5" w:rsidRDefault="009276A5" w:rsidP="0061229C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Parcela: Número da parcela que vence nesta data.</w:t>
      </w:r>
    </w:p>
    <w:p w14:paraId="46DD70BB" w14:textId="77777777" w:rsidR="009276A5" w:rsidRDefault="009276A5" w:rsidP="0061229C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Forma de Pagamento: Forma de Pagamento da Parcela.</w:t>
      </w:r>
    </w:p>
    <w:p w14:paraId="383A8E80" w14:textId="77777777" w:rsidR="00261B05" w:rsidRDefault="00261B05" w:rsidP="00261B05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Chamadão:</w:t>
      </w:r>
      <w:r w:rsidRPr="00261B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Contém um grid com as informações:</w:t>
      </w:r>
    </w:p>
    <w:p w14:paraId="397992CD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14:paraId="08019532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Jornaleiro: Nome do Jornaleiro.</w:t>
      </w:r>
    </w:p>
    <w:p w14:paraId="3FC56705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Consignado: Valor do consignado desta cota.</w:t>
      </w:r>
    </w:p>
    <w:p w14:paraId="130E0C14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Suspenso (dias): número de dias que esta cota está suspensa.</w:t>
      </w:r>
    </w:p>
    <w:p w14:paraId="06824265" w14:textId="30A4978B" w:rsidR="00AE14E3" w:rsidRPr="00AE14E3" w:rsidRDefault="00AE14E3" w:rsidP="00261B05">
      <w:pPr>
        <w:pStyle w:val="PargrafodaLista"/>
        <w:numPr>
          <w:ilvl w:val="1"/>
          <w:numId w:val="30"/>
        </w:numPr>
        <w:rPr>
          <w:rFonts w:ascii="Arial Narrow" w:hAnsi="Arial Narrow"/>
          <w:highlight w:val="yellow"/>
        </w:rPr>
      </w:pPr>
      <w:del w:id="16" w:author="Kaina da Silva" w:date="2012-06-06T11:50:00Z">
        <w:r w:rsidDel="00AE14E3">
          <w:rPr>
            <w:rFonts w:ascii="Arial Narrow" w:hAnsi="Arial Narrow"/>
            <w:highlight w:val="yellow"/>
          </w:rPr>
          <w:delText>Data Vcto.</w:delText>
        </w:r>
      </w:del>
      <w:r w:rsidRPr="00AE14E3">
        <w:rPr>
          <w:rFonts w:ascii="Arial Narrow" w:hAnsi="Arial Narrow"/>
          <w:highlight w:val="yellow"/>
        </w:rPr>
        <w:t>Programado Para: Data de Programação do chamadão (campo só será preenchido para aquelas cotas que já tiveram chamadão programado).</w:t>
      </w:r>
    </w:p>
    <w:p w14:paraId="1CF205E7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Ação: Possibilita a programação do chamadão.</w:t>
      </w:r>
    </w:p>
    <w:p w14:paraId="0BD92FF6" w14:textId="77777777" w:rsidR="00261B05" w:rsidRDefault="00261B05" w:rsidP="00261B05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Alteração de Status da Cota: Contém um grid com as informações:</w:t>
      </w:r>
    </w:p>
    <w:p w14:paraId="261196F5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Cota: Número da Cota.</w:t>
      </w:r>
    </w:p>
    <w:p w14:paraId="0BD8FD63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Jornaleiro: Nome do Jornaleiro.</w:t>
      </w:r>
    </w:p>
    <w:p w14:paraId="1E7D8447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Período: período de datas que foi realizada a alteração de status.</w:t>
      </w:r>
    </w:p>
    <w:p w14:paraId="50484BF1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Status DE: Status do Período</w:t>
      </w:r>
    </w:p>
    <w:p w14:paraId="00964694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Para: O Status que cota retornará após o período.</w:t>
      </w:r>
    </w:p>
    <w:p w14:paraId="201E5011" w14:textId="77777777" w:rsidR="00261B05" w:rsidRDefault="00261B05" w:rsidP="00261B05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Atualização Cadastral</w:t>
      </w:r>
    </w:p>
    <w:p w14:paraId="45F26DC6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Cota/Código: Número da Cota.</w:t>
      </w:r>
    </w:p>
    <w:p w14:paraId="006A22DB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Jornaleiro, do entregador, do transportador etc..</w:t>
      </w:r>
    </w:p>
    <w:p w14:paraId="02C7E628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Documento: Documento que necessita de atualização.</w:t>
      </w:r>
    </w:p>
    <w:p w14:paraId="49D541A8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Valor: Caso o documento tenha valor financeiro, demonstrar aqui.</w:t>
      </w:r>
    </w:p>
    <w:p w14:paraId="1544A70E" w14:textId="77777777" w:rsidR="00261B05" w:rsidRDefault="00261B05" w:rsidP="00261B0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Vencimento: Data do vencimento do documento.</w:t>
      </w:r>
    </w:p>
    <w:p w14:paraId="1D204FD7" w14:textId="0C8EE240" w:rsidR="000C26F5" w:rsidRDefault="000C26F5" w:rsidP="000C26F5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Pendências NF-e Encalhe </w:t>
      </w:r>
    </w:p>
    <w:p w14:paraId="4A6A5EC0" w14:textId="459D3D4B" w:rsidR="000C26F5" w:rsidRDefault="000C26F5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14:paraId="6DC1C00B" w14:textId="467C4B58" w:rsidR="000C26F5" w:rsidRDefault="000C26F5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14:paraId="608A7549" w14:textId="29634477" w:rsidR="000C26F5" w:rsidRDefault="000C26F5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Data Entrada: Data de entrada da NF-e na Conferência de Encalhe.</w:t>
      </w:r>
    </w:p>
    <w:p w14:paraId="444DCDEA" w14:textId="1A84473E" w:rsidR="002C5ED1" w:rsidRDefault="002C5ED1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Tipo de Pendência: Informa se precisamos receber ou emitir uma nota para acerto fiscal.</w:t>
      </w:r>
    </w:p>
    <w:p w14:paraId="6DE81EAB" w14:textId="6046465F" w:rsidR="000C26F5" w:rsidRDefault="000C26F5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 Diferença $: Valor da Diferença da NF-e.</w:t>
      </w:r>
    </w:p>
    <w:p w14:paraId="3BBD7890" w14:textId="03068CBF" w:rsidR="000C26F5" w:rsidRDefault="000C26F5" w:rsidP="000C26F5">
      <w:pPr>
        <w:pStyle w:val="PargrafodaLista"/>
        <w:numPr>
          <w:ilvl w:val="1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da cota.</w:t>
      </w:r>
    </w:p>
    <w:p w14:paraId="05C9873A" w14:textId="77777777" w:rsidR="00A746AC" w:rsidRDefault="00A746AC" w:rsidP="00A746AC">
      <w:pPr>
        <w:rPr>
          <w:rFonts w:ascii="Arial Narrow" w:hAnsi="Arial Narrow"/>
        </w:rPr>
      </w:pPr>
    </w:p>
    <w:p w14:paraId="1F5565F5" w14:textId="77777777" w:rsidR="00A746AC" w:rsidRDefault="00A746AC" w:rsidP="00A746A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</w:t>
      </w:r>
    </w:p>
    <w:p w14:paraId="2A353016" w14:textId="77777777" w:rsidR="00A746AC" w:rsidRDefault="00A746AC" w:rsidP="00A746AC">
      <w:pPr>
        <w:ind w:left="426"/>
        <w:rPr>
          <w:rFonts w:ascii="Arial Narrow" w:hAnsi="Arial Narrow"/>
        </w:rPr>
      </w:pPr>
    </w:p>
    <w:p w14:paraId="0C39AF62" w14:textId="6829687C" w:rsidR="00A746AC" w:rsidRDefault="00CC0331" w:rsidP="00A746AC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Programar</w:t>
      </w:r>
      <w:r w:rsidR="00A746AC">
        <w:rPr>
          <w:rFonts w:ascii="Arial Narrow" w:hAnsi="Arial Narrow"/>
        </w:rPr>
        <w:t>:</w:t>
      </w:r>
      <w:r w:rsidR="00A746AC" w:rsidRPr="00A746AC">
        <w:rPr>
          <w:rFonts w:ascii="Arial Narrow" w:hAnsi="Arial Narrow"/>
        </w:rPr>
        <w:t xml:space="preserve"> </w:t>
      </w:r>
      <w:r w:rsidR="00A746AC">
        <w:rPr>
          <w:rFonts w:ascii="Arial Narrow" w:hAnsi="Arial Narrow"/>
        </w:rPr>
        <w:t>Direciona o usuário para a tela de Chamadão.</w:t>
      </w:r>
    </w:p>
    <w:p w14:paraId="73CE4FAB" w14:textId="27CFFFC2" w:rsidR="000C26F5" w:rsidRDefault="000C26F5" w:rsidP="000C26F5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>Este botão só deve aparecer para as Cotas com Chamadão a serem programados.</w:t>
      </w:r>
    </w:p>
    <w:p w14:paraId="1C0A04C4" w14:textId="7AE8C573" w:rsidR="00A746AC" w:rsidRDefault="00B833F0" w:rsidP="00A746AC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M</w:t>
      </w:r>
      <w:r w:rsidR="00A746AC">
        <w:rPr>
          <w:rFonts w:ascii="Arial Narrow" w:hAnsi="Arial Narrow"/>
        </w:rPr>
        <w:t>anutenção Status da Cota: Direciona o usuário para a tela de Manutenção de Status da Cota.</w:t>
      </w:r>
    </w:p>
    <w:p w14:paraId="47659597" w14:textId="77777777" w:rsidR="00A746AC" w:rsidRDefault="00A746AC" w:rsidP="00A746AC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Ir para Cadastro: Encaminha o usuário para a tela de cadastro correspondente.</w:t>
      </w:r>
    </w:p>
    <w:p w14:paraId="1F289926" w14:textId="77777777" w:rsidR="00A746AC" w:rsidRDefault="00A746AC" w:rsidP="00A746AC">
      <w:pPr>
        <w:rPr>
          <w:rFonts w:ascii="Arial Narrow" w:hAnsi="Arial Narrow"/>
        </w:rPr>
      </w:pPr>
    </w:p>
    <w:p w14:paraId="30E49962" w14:textId="19B1963A" w:rsidR="007B2A2A" w:rsidRDefault="007B2A2A" w:rsidP="00070A76">
      <w:pPr>
        <w:rPr>
          <w:noProof/>
        </w:rPr>
      </w:pPr>
    </w:p>
    <w:p w14:paraId="4CDCEACA" w14:textId="15F1EF55" w:rsidR="00230BD7" w:rsidRDefault="00230BD7" w:rsidP="00070A76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D7758EE" wp14:editId="669BA67C">
            <wp:extent cx="5612130" cy="2982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ED5" w14:textId="77777777" w:rsidR="00230BD7" w:rsidRDefault="00230BD7" w:rsidP="00070A76">
      <w:pPr>
        <w:rPr>
          <w:rFonts w:ascii="Arial Narrow" w:hAnsi="Arial Narrow"/>
        </w:rPr>
      </w:pPr>
    </w:p>
    <w:p w14:paraId="73FBDEC5" w14:textId="131FDC09" w:rsidR="00230BD7" w:rsidRDefault="00230BD7" w:rsidP="00070A76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848F419" wp14:editId="31C95114">
            <wp:extent cx="5612130" cy="2982595"/>
            <wp:effectExtent l="0" t="0" r="762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89F" w14:textId="77777777" w:rsidR="00230BD7" w:rsidRDefault="00230BD7" w:rsidP="00070A76">
      <w:pPr>
        <w:rPr>
          <w:rFonts w:ascii="Arial Narrow" w:hAnsi="Arial Narrow"/>
        </w:rPr>
      </w:pPr>
    </w:p>
    <w:p w14:paraId="6EE0E2C2" w14:textId="592A9270" w:rsidR="00230BD7" w:rsidRDefault="00230BD7" w:rsidP="00070A76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140C4BA" wp14:editId="3CC7FEF1">
            <wp:extent cx="5612130" cy="2982595"/>
            <wp:effectExtent l="0" t="0" r="762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88D" w14:textId="77777777" w:rsidR="00230BD7" w:rsidRDefault="00230BD7" w:rsidP="00070A76">
      <w:pPr>
        <w:rPr>
          <w:rFonts w:ascii="Arial Narrow" w:hAnsi="Arial Narrow"/>
        </w:rPr>
      </w:pPr>
    </w:p>
    <w:p w14:paraId="23C843BC" w14:textId="6B45B156" w:rsidR="00230BD7" w:rsidRDefault="00230BD7" w:rsidP="00070A76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BB132D7" wp14:editId="07F85307">
            <wp:extent cx="5612130" cy="2982595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DCD4" w14:textId="77777777" w:rsidR="00230BD7" w:rsidRDefault="00230BD7" w:rsidP="00070A76">
      <w:pPr>
        <w:rPr>
          <w:rFonts w:ascii="Arial Narrow" w:hAnsi="Arial Narrow"/>
        </w:rPr>
      </w:pPr>
    </w:p>
    <w:p w14:paraId="7C458E13" w14:textId="20C2399E" w:rsidR="00230BD7" w:rsidRDefault="00230BD7" w:rsidP="00070A76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6292EF9" wp14:editId="04FBF8BA">
            <wp:extent cx="5612130" cy="2982595"/>
            <wp:effectExtent l="0" t="0" r="762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04AC" w14:textId="10A50EB9" w:rsidR="00070A76" w:rsidRPr="00070A76" w:rsidRDefault="00070A76" w:rsidP="00070A76">
      <w:pPr>
        <w:rPr>
          <w:rFonts w:ascii="Arial Narrow" w:hAnsi="Arial Narrow"/>
        </w:rPr>
      </w:pPr>
    </w:p>
    <w:p w14:paraId="672EAF41" w14:textId="5073E440" w:rsidR="00E6664F" w:rsidRPr="00875148" w:rsidRDefault="00E6664F" w:rsidP="0061229C">
      <w:pPr>
        <w:ind w:left="426"/>
        <w:jc w:val="center"/>
        <w:rPr>
          <w:rFonts w:ascii="Arial Narrow" w:hAnsi="Arial Narrow"/>
        </w:rPr>
      </w:pPr>
    </w:p>
    <w:p w14:paraId="05064E59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5DF857DD" w14:textId="77777777" w:rsidR="00E6664F" w:rsidRDefault="00E6664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1B4FA795" w14:textId="77777777" w:rsidR="00E6664F" w:rsidRPr="00875148" w:rsidRDefault="00E6664F" w:rsidP="00FD0CD1">
      <w:pPr>
        <w:ind w:left="426"/>
        <w:rPr>
          <w:rFonts w:ascii="Arial Narrow" w:hAnsi="Arial Narrow"/>
        </w:rPr>
      </w:pPr>
    </w:p>
    <w:p w14:paraId="59DCC0FD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04E49D27" w14:textId="77777777" w:rsidR="00E6664F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516DA294" w14:textId="77777777" w:rsidR="00E6664F" w:rsidRPr="00875148" w:rsidRDefault="00E6664F" w:rsidP="00FD0CD1">
      <w:pPr>
        <w:ind w:left="426"/>
        <w:rPr>
          <w:rFonts w:ascii="Arial Narrow" w:hAnsi="Arial Narrow"/>
        </w:rPr>
      </w:pPr>
    </w:p>
    <w:p w14:paraId="7602F78E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6AE00316" w14:textId="77777777"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2EE3509D" w14:textId="77777777" w:rsidR="00E6664F" w:rsidRPr="00875148" w:rsidRDefault="00E6664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619866FB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2EB3A41F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14:paraId="3CABF32F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14:paraId="2B9D1536" w14:textId="77777777"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44388DE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6DE674BA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3D18F9BC" w14:textId="77777777" w:rsidR="00E6664F" w:rsidRPr="00875148" w:rsidRDefault="00E6664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02316603" w14:textId="77777777" w:rsidR="00E6664F" w:rsidRDefault="00E6664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3C2323DB" w14:textId="77777777" w:rsidR="00E6664F" w:rsidRPr="001E5B29" w:rsidRDefault="00E6664F" w:rsidP="001E5B29">
      <w:pPr>
        <w:pStyle w:val="TCTips"/>
        <w:ind w:firstLine="720"/>
        <w:rPr>
          <w:i w:val="0"/>
        </w:rPr>
      </w:pPr>
    </w:p>
    <w:p w14:paraId="2B236D31" w14:textId="77777777"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0920B91C" w14:textId="77777777" w:rsidR="00E6664F" w:rsidRPr="00B978C8" w:rsidRDefault="00E6664F" w:rsidP="00B978C8"/>
    <w:p w14:paraId="476A2583" w14:textId="77777777"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4E2DF139" w14:textId="77777777" w:rsidR="00E6664F" w:rsidRPr="00B978C8" w:rsidRDefault="00E6664F" w:rsidP="00B978C8"/>
    <w:p w14:paraId="538C015B" w14:textId="77777777" w:rsidR="00E6664F" w:rsidRPr="00875148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3D1CDE3E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1786D6BA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14:paraId="2AE86E1F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31D558DB" w14:textId="77777777"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E6664F" w:rsidRPr="00875148" w14:paraId="73E0B8AA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0BE88DF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895BF83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 w14:paraId="45C95D4C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F1934D1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550BEE7F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250F81E2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590CFA4F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61EB9066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239B0AA1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5EF672FF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FA68DCF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2CDE6F80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0DF38075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5193C44C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E6664F" w:rsidRPr="00875148" w14:paraId="0F3025A7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C685DCF" w14:textId="77777777"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3C602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E6664F" w:rsidRPr="00875148" w14:paraId="3C079069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2132F0" w14:textId="77777777"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5ABEEAA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4FEFC28E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 w14:paraId="45C55EEC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93BE949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A714087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 w14:paraId="25906F3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3FD76272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4E879AB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6F568703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310644A7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588487B1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1FC30C4A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658665A4" w14:textId="77777777"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61F9D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7BE79" w14:textId="77777777"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 w14:paraId="274380F9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8BB2EAE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FFA7ABD" w14:textId="77777777"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 w14:paraId="05A90ACC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63B7A1E7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6CB05C5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6E5F27D7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410FD860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7ECB16C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E6664F" w:rsidRPr="00875148" w14:paraId="204A906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388585E" w14:textId="77777777"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2F254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754BC" w14:textId="77777777"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6793A785" w14:textId="77777777" w:rsidR="00E6664F" w:rsidRPr="00875148" w:rsidRDefault="00E6664F">
      <w:pPr>
        <w:pStyle w:val="TCTips"/>
        <w:rPr>
          <w:rFonts w:ascii="Arial Narrow" w:hAnsi="Arial Narrow"/>
          <w:i w:val="0"/>
          <w:lang w:val="es-ES_tradnl"/>
        </w:rPr>
      </w:pPr>
    </w:p>
    <w:p w14:paraId="268E982C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47709751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E6664F" w:rsidRPr="00875148" w14:paraId="631F9374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4569D545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08277F8D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6E5502A3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E530CD1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E6664F" w:rsidRPr="00875148" w14:paraId="72C95ADC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4D68A7B3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42F660B5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00E8E210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01353F48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 w14:paraId="54AE602D" w14:textId="77777777">
        <w:trPr>
          <w:cantSplit/>
        </w:trPr>
        <w:tc>
          <w:tcPr>
            <w:tcW w:w="3614" w:type="dxa"/>
          </w:tcPr>
          <w:p w14:paraId="31AFADFB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3BB251AC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42F40502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670E92E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 w14:paraId="10C5E7C1" w14:textId="77777777">
        <w:trPr>
          <w:cantSplit/>
        </w:trPr>
        <w:tc>
          <w:tcPr>
            <w:tcW w:w="3614" w:type="dxa"/>
          </w:tcPr>
          <w:p w14:paraId="40AC8FB7" w14:textId="77777777"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37123280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50283C3B" w14:textId="77777777"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329B7435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 w14:paraId="235A5165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13588A11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6B5756F" w14:textId="77777777"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A66F333" w14:textId="77777777"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1A8CB722" w14:textId="77777777"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5AF15274" w14:textId="77777777"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76F4FFE8" w14:textId="77777777"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300A6A55" w14:textId="77777777"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1A9E0CE2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14:paraId="3C60F0F3" w14:textId="77777777"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6E08729E" w14:textId="77777777" w:rsidR="00E6664F" w:rsidRPr="00875148" w:rsidRDefault="00E6664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E6664F" w:rsidRPr="00875148" w14:paraId="7B50631B" w14:textId="77777777">
        <w:tc>
          <w:tcPr>
            <w:tcW w:w="579" w:type="dxa"/>
            <w:vAlign w:val="center"/>
          </w:tcPr>
          <w:p w14:paraId="5521F728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131398C5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71D86BDF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16AF2D98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5974E321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743A4AB1" w14:textId="77777777"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 w14:paraId="5EF38FFD" w14:textId="77777777">
        <w:tc>
          <w:tcPr>
            <w:tcW w:w="579" w:type="dxa"/>
          </w:tcPr>
          <w:p w14:paraId="55F6F7EC" w14:textId="77777777"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7E91EEF9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F89C948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3FBAEB1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969867C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058EFC8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43EC14E5" w14:textId="77777777">
        <w:tc>
          <w:tcPr>
            <w:tcW w:w="579" w:type="dxa"/>
          </w:tcPr>
          <w:p w14:paraId="40E7CFED" w14:textId="77777777"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182089F9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359C4E3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5E3117C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3226D6E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ACCF552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524103C3" w14:textId="77777777">
        <w:tc>
          <w:tcPr>
            <w:tcW w:w="579" w:type="dxa"/>
          </w:tcPr>
          <w:p w14:paraId="52EA6151" w14:textId="77777777"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04A44F40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E80F02A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38A51A7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C6B37B5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844CB89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19C4EED0" w14:textId="77777777">
        <w:tc>
          <w:tcPr>
            <w:tcW w:w="579" w:type="dxa"/>
          </w:tcPr>
          <w:p w14:paraId="233A2423" w14:textId="77777777"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8891375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DBC2096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53ACCFF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BD71673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584FC04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68E8A879" w14:textId="77777777">
        <w:tc>
          <w:tcPr>
            <w:tcW w:w="579" w:type="dxa"/>
          </w:tcPr>
          <w:p w14:paraId="330A4E5F" w14:textId="77777777"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2D6D5DD1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7B4E375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186D2C0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C4FE206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F9EC496" w14:textId="77777777"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40941F12" w14:textId="77777777" w:rsidR="00E6664F" w:rsidRPr="00875148" w:rsidRDefault="00E6664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0D78CBB6" w14:textId="77777777" w:rsidR="00E6664F" w:rsidRPr="00875148" w:rsidRDefault="00E6664F" w:rsidP="0000716A">
      <w:pPr>
        <w:rPr>
          <w:rFonts w:ascii="Arial Narrow" w:hAnsi="Arial Narrow"/>
        </w:rPr>
      </w:pPr>
    </w:p>
    <w:p w14:paraId="6E2BB43F" w14:textId="77777777" w:rsidR="00E6664F" w:rsidRPr="00875148" w:rsidRDefault="00E6664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1DAEB865" w14:textId="77777777" w:rsidR="00E6664F" w:rsidRPr="00875148" w:rsidRDefault="00E6664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E6664F" w:rsidRPr="00875148" w14:paraId="07CD6353" w14:textId="77777777">
        <w:tc>
          <w:tcPr>
            <w:tcW w:w="579" w:type="dxa"/>
            <w:vAlign w:val="center"/>
          </w:tcPr>
          <w:p w14:paraId="52E4B68F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B3C6ACF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7DA5F64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1F8A5127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8580622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03F00C57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2B160BBF" w14:textId="77777777"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 w14:paraId="096C6533" w14:textId="77777777">
        <w:tc>
          <w:tcPr>
            <w:tcW w:w="579" w:type="dxa"/>
          </w:tcPr>
          <w:p w14:paraId="6D681ED2" w14:textId="77777777"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4E735CEB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AC07C50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56DD3D8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164C395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1B01B38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C11295C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60BBE52D" w14:textId="77777777">
        <w:tc>
          <w:tcPr>
            <w:tcW w:w="579" w:type="dxa"/>
          </w:tcPr>
          <w:p w14:paraId="1E73008A" w14:textId="77777777"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CE86BA6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B769E04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098C9B5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07EFED2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3027E80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1BBE7E4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0B1A1B46" w14:textId="77777777">
        <w:tc>
          <w:tcPr>
            <w:tcW w:w="579" w:type="dxa"/>
          </w:tcPr>
          <w:p w14:paraId="2353D6E7" w14:textId="77777777"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62681071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D4BA58D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A1AFEA4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8A7D36A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9664A52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43E0A32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58225BF9" w14:textId="77777777">
        <w:tc>
          <w:tcPr>
            <w:tcW w:w="579" w:type="dxa"/>
          </w:tcPr>
          <w:p w14:paraId="039510B2" w14:textId="77777777"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8AE1BFD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A74698B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7F01A88C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DAC05C1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B65C9E7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AFF8873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08B80992" w14:textId="77777777">
        <w:tc>
          <w:tcPr>
            <w:tcW w:w="579" w:type="dxa"/>
          </w:tcPr>
          <w:p w14:paraId="392F4223" w14:textId="77777777"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5091B05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95E74A5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7ADB203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D92EF49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8F2A754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009F2E5" w14:textId="77777777"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1753D95E" w14:textId="77777777" w:rsidR="00E6664F" w:rsidRPr="00875148" w:rsidRDefault="00E6664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06C6AEE3" w14:textId="77777777" w:rsidR="00E6664F" w:rsidRPr="00875148" w:rsidRDefault="00E6664F" w:rsidP="00A14994">
      <w:pPr>
        <w:rPr>
          <w:rFonts w:ascii="Arial Narrow" w:hAnsi="Arial Narrow"/>
        </w:rPr>
      </w:pPr>
    </w:p>
    <w:p w14:paraId="0F2FF5BD" w14:textId="77777777" w:rsidR="00E6664F" w:rsidRPr="00875148" w:rsidRDefault="00E6664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DF2FAC6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14:paraId="2D8B50BA" w14:textId="77777777" w:rsidR="00E6664F" w:rsidRPr="00875148" w:rsidRDefault="00E6664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54A4BE65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E6664F" w:rsidRPr="00875148" w14:paraId="732A5140" w14:textId="77777777">
        <w:tc>
          <w:tcPr>
            <w:tcW w:w="579" w:type="dxa"/>
            <w:vAlign w:val="center"/>
          </w:tcPr>
          <w:p w14:paraId="4F2905D4" w14:textId="77777777"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73D16763" w14:textId="77777777"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437824D8" w14:textId="77777777"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E6664F" w:rsidRPr="00875148" w14:paraId="7967EA8B" w14:textId="77777777">
        <w:tc>
          <w:tcPr>
            <w:tcW w:w="579" w:type="dxa"/>
          </w:tcPr>
          <w:p w14:paraId="397BFBD6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647916AF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4681E87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6C71A8C3" w14:textId="77777777">
        <w:tc>
          <w:tcPr>
            <w:tcW w:w="579" w:type="dxa"/>
          </w:tcPr>
          <w:p w14:paraId="229DDDF8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1D593628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027F65D1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084BF2F5" w14:textId="77777777">
        <w:tc>
          <w:tcPr>
            <w:tcW w:w="579" w:type="dxa"/>
          </w:tcPr>
          <w:p w14:paraId="5F6436A1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22909DB9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20FF96E1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393033B8" w14:textId="77777777">
        <w:tc>
          <w:tcPr>
            <w:tcW w:w="579" w:type="dxa"/>
          </w:tcPr>
          <w:p w14:paraId="64B463D7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76709D7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6F17C09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5C1C3878" w14:textId="77777777">
        <w:tc>
          <w:tcPr>
            <w:tcW w:w="579" w:type="dxa"/>
          </w:tcPr>
          <w:p w14:paraId="093CFA81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0362E67B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0430B855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41AF3826" w14:textId="77777777" w:rsidR="00E6664F" w:rsidRPr="00875148" w:rsidRDefault="00E6664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7A09DA80" w14:textId="77777777" w:rsidR="00E6664F" w:rsidRPr="00875148" w:rsidRDefault="00E6664F" w:rsidP="002552D5">
      <w:pPr>
        <w:rPr>
          <w:rFonts w:ascii="Arial Narrow" w:hAnsi="Arial Narrow"/>
        </w:rPr>
      </w:pPr>
    </w:p>
    <w:p w14:paraId="67105264" w14:textId="77777777" w:rsidR="00E6664F" w:rsidRPr="00875148" w:rsidRDefault="00E6664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7835A3C3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E6664F" w:rsidRPr="00875148" w14:paraId="6A9FFCBA" w14:textId="77777777">
        <w:tc>
          <w:tcPr>
            <w:tcW w:w="1844" w:type="dxa"/>
            <w:vAlign w:val="center"/>
          </w:tcPr>
          <w:p w14:paraId="3CD85D16" w14:textId="77777777"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5377E889" w14:textId="77777777"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3A20BDEA" w14:textId="77777777"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1522944D" w14:textId="77777777"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E6664F" w:rsidRPr="00875148" w14:paraId="728D495C" w14:textId="77777777">
        <w:tc>
          <w:tcPr>
            <w:tcW w:w="1844" w:type="dxa"/>
          </w:tcPr>
          <w:p w14:paraId="16AF5299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5F00880E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2705E13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BD5C257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6BE1C518" w14:textId="77777777">
        <w:tc>
          <w:tcPr>
            <w:tcW w:w="1844" w:type="dxa"/>
          </w:tcPr>
          <w:p w14:paraId="314452BF" w14:textId="77777777" w:rsidR="00E6664F" w:rsidRPr="00875148" w:rsidRDefault="00E6664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25273AD6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D08E839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9C1D3AA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7160B573" w14:textId="77777777">
        <w:tc>
          <w:tcPr>
            <w:tcW w:w="1844" w:type="dxa"/>
          </w:tcPr>
          <w:p w14:paraId="4F532D98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4508EE12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2A1F7D1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AACC726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6B4EF6E4" w14:textId="77777777">
        <w:tc>
          <w:tcPr>
            <w:tcW w:w="1844" w:type="dxa"/>
          </w:tcPr>
          <w:p w14:paraId="261DF9E9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6709204E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429472C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E9C3FF9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0CD33F8B" w14:textId="77777777">
        <w:tc>
          <w:tcPr>
            <w:tcW w:w="1844" w:type="dxa"/>
          </w:tcPr>
          <w:p w14:paraId="4F6274F3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0F2D6C51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CA11154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A229C4F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7235B3EA" w14:textId="77777777">
        <w:tc>
          <w:tcPr>
            <w:tcW w:w="1844" w:type="dxa"/>
          </w:tcPr>
          <w:p w14:paraId="1F397DDB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7B9E0389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7FA9BD2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438CDA2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58FC72F0" w14:textId="77777777">
        <w:tc>
          <w:tcPr>
            <w:tcW w:w="1844" w:type="dxa"/>
          </w:tcPr>
          <w:p w14:paraId="1143FFB6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78B5AB93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C842B06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5737281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345DCACD" w14:textId="77777777">
        <w:tc>
          <w:tcPr>
            <w:tcW w:w="1844" w:type="dxa"/>
          </w:tcPr>
          <w:p w14:paraId="67D2443E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0890DD50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886F0EC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BD563AE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4AF9991C" w14:textId="77777777">
        <w:tc>
          <w:tcPr>
            <w:tcW w:w="1844" w:type="dxa"/>
          </w:tcPr>
          <w:p w14:paraId="0D39E3FB" w14:textId="77777777" w:rsidR="00E6664F" w:rsidRPr="00875148" w:rsidRDefault="00E6664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00EBCEEE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16E4385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E2134F6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1C423FB1" w14:textId="77777777">
        <w:tc>
          <w:tcPr>
            <w:tcW w:w="1844" w:type="dxa"/>
          </w:tcPr>
          <w:p w14:paraId="6473958C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413CF58C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AA4E5F5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316C9A4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40B5B4A7" w14:textId="77777777">
        <w:tc>
          <w:tcPr>
            <w:tcW w:w="1844" w:type="dxa"/>
          </w:tcPr>
          <w:p w14:paraId="34923C1A" w14:textId="77777777"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691870E8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9B06EB6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09434AE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 w14:paraId="7FA4FC7F" w14:textId="77777777">
        <w:tc>
          <w:tcPr>
            <w:tcW w:w="1844" w:type="dxa"/>
          </w:tcPr>
          <w:p w14:paraId="15E04269" w14:textId="77777777" w:rsidR="00E6664F" w:rsidRPr="00875148" w:rsidRDefault="00E6664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57608485" w14:textId="77777777"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CC8BC02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BE15C77" w14:textId="77777777"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77787F9" w14:textId="77777777" w:rsidR="00E6664F" w:rsidRPr="00875148" w:rsidRDefault="00E6664F">
      <w:pPr>
        <w:pStyle w:val="TCTips"/>
        <w:rPr>
          <w:rFonts w:ascii="Arial Narrow" w:hAnsi="Arial Narrow"/>
          <w:i w:val="0"/>
        </w:rPr>
      </w:pPr>
    </w:p>
    <w:sectPr w:rsidR="00E6664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43B98" w14:textId="77777777" w:rsidR="001D7622" w:rsidRDefault="001D7622">
      <w:r>
        <w:separator/>
      </w:r>
    </w:p>
  </w:endnote>
  <w:endnote w:type="continuationSeparator" w:id="0">
    <w:p w14:paraId="5BB5A923" w14:textId="77777777" w:rsidR="001D7622" w:rsidRDefault="001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252C6" w14:textId="77777777" w:rsidR="003B2509" w:rsidRDefault="003B250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541E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541E7">
      <w:rPr>
        <w:rStyle w:val="Nmerodepgina"/>
        <w:rFonts w:ascii="Arial" w:hAnsi="Arial"/>
        <w:snapToGrid w:val="0"/>
      </w:rPr>
      <w:fldChar w:fldCharType="separate"/>
    </w:r>
    <w:r w:rsidR="003B5C36">
      <w:rPr>
        <w:rStyle w:val="Nmerodepgina"/>
        <w:rFonts w:ascii="Arial" w:hAnsi="Arial"/>
        <w:noProof/>
        <w:snapToGrid w:val="0"/>
      </w:rPr>
      <w:t>5</w:t>
    </w:r>
    <w:r w:rsidR="009541E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541E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541E7">
      <w:rPr>
        <w:rStyle w:val="Nmerodepgina"/>
        <w:rFonts w:ascii="Arial" w:hAnsi="Arial"/>
        <w:snapToGrid w:val="0"/>
      </w:rPr>
      <w:fldChar w:fldCharType="separate"/>
    </w:r>
    <w:r w:rsidR="003B5C36">
      <w:rPr>
        <w:rStyle w:val="Nmerodepgina"/>
        <w:rFonts w:ascii="Arial" w:hAnsi="Arial"/>
        <w:noProof/>
        <w:snapToGrid w:val="0"/>
      </w:rPr>
      <w:t>11</w:t>
    </w:r>
    <w:r w:rsidR="009541E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E18D6" w14:textId="77777777" w:rsidR="001D7622" w:rsidRDefault="001D7622">
      <w:r>
        <w:separator/>
      </w:r>
    </w:p>
  </w:footnote>
  <w:footnote w:type="continuationSeparator" w:id="0">
    <w:p w14:paraId="4A1598EC" w14:textId="77777777" w:rsidR="001D7622" w:rsidRDefault="001D7622">
      <w:r>
        <w:continuationSeparator/>
      </w:r>
    </w:p>
  </w:footnote>
  <w:footnote w:id="1">
    <w:p w14:paraId="7BEDCFEB" w14:textId="77777777" w:rsidR="003B2509" w:rsidRDefault="003B250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14:paraId="6D4E5EE2" w14:textId="77777777" w:rsidR="003B2509" w:rsidRDefault="003B250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14:paraId="729AEF52" w14:textId="77777777" w:rsidR="003B2509" w:rsidRDefault="003B250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14:paraId="3CDC1A4B" w14:textId="77777777" w:rsidR="003B2509" w:rsidRDefault="003B250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62E992AD" w14:textId="77777777" w:rsidR="003B2509" w:rsidRDefault="003B250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35ACD21C" w14:textId="77777777" w:rsidR="003B2509" w:rsidRDefault="003B250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B2509" w14:paraId="06AEA55C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10721E11" w14:textId="77777777" w:rsidR="003B2509" w:rsidRPr="009540DC" w:rsidRDefault="003B250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6943335" wp14:editId="0E7D673A">
                <wp:extent cx="772795" cy="333375"/>
                <wp:effectExtent l="0" t="0" r="8255" b="952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7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04F82D99" w14:textId="77777777" w:rsidR="003B2509" w:rsidRPr="009540DC" w:rsidRDefault="003B250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3FF9FBA2" w14:textId="77777777" w:rsidR="003B2509" w:rsidRPr="009540DC" w:rsidRDefault="003B250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74374067" w14:textId="77777777" w:rsidR="003B2509" w:rsidRPr="009540DC" w:rsidRDefault="003B250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3B2509" w14:paraId="3E34038B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750A6A4C" w14:textId="77777777" w:rsidR="003B2509" w:rsidRPr="009540DC" w:rsidRDefault="003B250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2B9CE870" w14:textId="77777777" w:rsidR="003B2509" w:rsidRPr="009540DC" w:rsidRDefault="003B250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3D8DC9DC" w14:textId="77777777" w:rsidR="003B2509" w:rsidRPr="009540DC" w:rsidRDefault="003B250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0385C71B" w14:textId="77777777" w:rsidR="003B2509" w:rsidRPr="009540DC" w:rsidRDefault="003B250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3B2509" w14:paraId="6CFE4B07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6C78AFD4" w14:textId="77777777" w:rsidR="003B2509" w:rsidRPr="009540DC" w:rsidRDefault="003B250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B2509" w14:paraId="4A0B3C08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729144D9" w14:textId="77777777" w:rsidR="003B2509" w:rsidRPr="009540DC" w:rsidRDefault="003B250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2C0ADAD8" w14:textId="77777777" w:rsidR="003B2509" w:rsidRDefault="003B25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0231FF"/>
    <w:multiLevelType w:val="hybridMultilevel"/>
    <w:tmpl w:val="5C882E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F8157E"/>
    <w:multiLevelType w:val="hybridMultilevel"/>
    <w:tmpl w:val="677670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53226D"/>
    <w:multiLevelType w:val="hybridMultilevel"/>
    <w:tmpl w:val="CE0AF7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6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4"/>
  </w:num>
  <w:num w:numId="5">
    <w:abstractNumId w:val="11"/>
  </w:num>
  <w:num w:numId="6">
    <w:abstractNumId w:val="29"/>
  </w:num>
  <w:num w:numId="7">
    <w:abstractNumId w:val="7"/>
  </w:num>
  <w:num w:numId="8">
    <w:abstractNumId w:val="22"/>
  </w:num>
  <w:num w:numId="9">
    <w:abstractNumId w:val="15"/>
  </w:num>
  <w:num w:numId="10">
    <w:abstractNumId w:val="12"/>
  </w:num>
  <w:num w:numId="11">
    <w:abstractNumId w:val="26"/>
  </w:num>
  <w:num w:numId="12">
    <w:abstractNumId w:val="25"/>
  </w:num>
  <w:num w:numId="13">
    <w:abstractNumId w:val="4"/>
  </w:num>
  <w:num w:numId="14">
    <w:abstractNumId w:val="2"/>
  </w:num>
  <w:num w:numId="15">
    <w:abstractNumId w:val="30"/>
  </w:num>
  <w:num w:numId="16">
    <w:abstractNumId w:val="8"/>
  </w:num>
  <w:num w:numId="17">
    <w:abstractNumId w:val="18"/>
  </w:num>
  <w:num w:numId="18">
    <w:abstractNumId w:val="1"/>
  </w:num>
  <w:num w:numId="19">
    <w:abstractNumId w:val="6"/>
  </w:num>
  <w:num w:numId="20">
    <w:abstractNumId w:val="27"/>
  </w:num>
  <w:num w:numId="21">
    <w:abstractNumId w:val="28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3"/>
  </w:num>
  <w:num w:numId="27">
    <w:abstractNumId w:val="19"/>
  </w:num>
  <w:num w:numId="28">
    <w:abstractNumId w:val="10"/>
  </w:num>
  <w:num w:numId="29">
    <w:abstractNumId w:val="16"/>
  </w:num>
  <w:num w:numId="30">
    <w:abstractNumId w:val="17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748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349E"/>
    <w:rsid w:val="00057981"/>
    <w:rsid w:val="00062236"/>
    <w:rsid w:val="0006327C"/>
    <w:rsid w:val="00063320"/>
    <w:rsid w:val="00064CB4"/>
    <w:rsid w:val="00065E97"/>
    <w:rsid w:val="00070A76"/>
    <w:rsid w:val="000718DF"/>
    <w:rsid w:val="0007424A"/>
    <w:rsid w:val="00075F45"/>
    <w:rsid w:val="00083930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26F5"/>
    <w:rsid w:val="000C2C30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776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6B4A"/>
    <w:rsid w:val="00170678"/>
    <w:rsid w:val="00172F89"/>
    <w:rsid w:val="00175AB1"/>
    <w:rsid w:val="00176665"/>
    <w:rsid w:val="00176B48"/>
    <w:rsid w:val="001776B5"/>
    <w:rsid w:val="00180310"/>
    <w:rsid w:val="0018054E"/>
    <w:rsid w:val="0018172E"/>
    <w:rsid w:val="001826EF"/>
    <w:rsid w:val="00186729"/>
    <w:rsid w:val="00187052"/>
    <w:rsid w:val="0018798B"/>
    <w:rsid w:val="00190B56"/>
    <w:rsid w:val="0019415F"/>
    <w:rsid w:val="00195723"/>
    <w:rsid w:val="001B240D"/>
    <w:rsid w:val="001B53E6"/>
    <w:rsid w:val="001B744E"/>
    <w:rsid w:val="001C0FEA"/>
    <w:rsid w:val="001C3A9A"/>
    <w:rsid w:val="001D0F63"/>
    <w:rsid w:val="001D24B2"/>
    <w:rsid w:val="001D3A86"/>
    <w:rsid w:val="001D55EF"/>
    <w:rsid w:val="001D5FD3"/>
    <w:rsid w:val="001D7622"/>
    <w:rsid w:val="001E5B29"/>
    <w:rsid w:val="001F0074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7C9D"/>
    <w:rsid w:val="00222292"/>
    <w:rsid w:val="00225398"/>
    <w:rsid w:val="00227E41"/>
    <w:rsid w:val="00230BD7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5D0"/>
    <w:rsid w:val="00261B05"/>
    <w:rsid w:val="00263DF6"/>
    <w:rsid w:val="00264DBB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10B7"/>
    <w:rsid w:val="00292871"/>
    <w:rsid w:val="00293543"/>
    <w:rsid w:val="00296253"/>
    <w:rsid w:val="002A3239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3DF5"/>
    <w:rsid w:val="002C5ED1"/>
    <w:rsid w:val="002C7CDA"/>
    <w:rsid w:val="002D07E2"/>
    <w:rsid w:val="002D0D9D"/>
    <w:rsid w:val="002D0E71"/>
    <w:rsid w:val="002D0FFA"/>
    <w:rsid w:val="002D2F9A"/>
    <w:rsid w:val="002D36B7"/>
    <w:rsid w:val="002D3A39"/>
    <w:rsid w:val="002D69A4"/>
    <w:rsid w:val="002E294F"/>
    <w:rsid w:val="002E2EC5"/>
    <w:rsid w:val="002E3FD3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A84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67211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2509"/>
    <w:rsid w:val="003B5C36"/>
    <w:rsid w:val="003C0E76"/>
    <w:rsid w:val="003C2B66"/>
    <w:rsid w:val="003C3E5A"/>
    <w:rsid w:val="003C6159"/>
    <w:rsid w:val="003C6D94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354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675E5"/>
    <w:rsid w:val="004748E1"/>
    <w:rsid w:val="00475930"/>
    <w:rsid w:val="00481037"/>
    <w:rsid w:val="0048184D"/>
    <w:rsid w:val="004848D8"/>
    <w:rsid w:val="00485E88"/>
    <w:rsid w:val="0049718A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9A0"/>
    <w:rsid w:val="004D3EF6"/>
    <w:rsid w:val="004D479A"/>
    <w:rsid w:val="004D681A"/>
    <w:rsid w:val="004D72B7"/>
    <w:rsid w:val="004E0DE2"/>
    <w:rsid w:val="004E146B"/>
    <w:rsid w:val="004E433D"/>
    <w:rsid w:val="004F355F"/>
    <w:rsid w:val="004F73A2"/>
    <w:rsid w:val="004F7A14"/>
    <w:rsid w:val="0050314E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5739A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6AED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5F54FB"/>
    <w:rsid w:val="006011B9"/>
    <w:rsid w:val="0060216A"/>
    <w:rsid w:val="00603A73"/>
    <w:rsid w:val="00603F7B"/>
    <w:rsid w:val="00610B3D"/>
    <w:rsid w:val="0061229C"/>
    <w:rsid w:val="00614377"/>
    <w:rsid w:val="00614B88"/>
    <w:rsid w:val="006219A5"/>
    <w:rsid w:val="00622475"/>
    <w:rsid w:val="00623378"/>
    <w:rsid w:val="0062407B"/>
    <w:rsid w:val="00626E7A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A719A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4A2C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0B0E"/>
    <w:rsid w:val="00752424"/>
    <w:rsid w:val="007565D7"/>
    <w:rsid w:val="0076025F"/>
    <w:rsid w:val="00766B3E"/>
    <w:rsid w:val="00772978"/>
    <w:rsid w:val="0077376A"/>
    <w:rsid w:val="00776469"/>
    <w:rsid w:val="00785AA9"/>
    <w:rsid w:val="00786FA3"/>
    <w:rsid w:val="00792AF6"/>
    <w:rsid w:val="00793B84"/>
    <w:rsid w:val="00793D6C"/>
    <w:rsid w:val="00794C1A"/>
    <w:rsid w:val="00796EAD"/>
    <w:rsid w:val="007974B6"/>
    <w:rsid w:val="007A00C4"/>
    <w:rsid w:val="007A2713"/>
    <w:rsid w:val="007B1491"/>
    <w:rsid w:val="007B1AD5"/>
    <w:rsid w:val="007B2A2A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0696"/>
    <w:rsid w:val="007F4906"/>
    <w:rsid w:val="008017EC"/>
    <w:rsid w:val="0080382D"/>
    <w:rsid w:val="008110AC"/>
    <w:rsid w:val="008121BB"/>
    <w:rsid w:val="008125D7"/>
    <w:rsid w:val="00813102"/>
    <w:rsid w:val="008140EF"/>
    <w:rsid w:val="00823133"/>
    <w:rsid w:val="00824444"/>
    <w:rsid w:val="0082615D"/>
    <w:rsid w:val="0082709B"/>
    <w:rsid w:val="00832F35"/>
    <w:rsid w:val="00841321"/>
    <w:rsid w:val="00854B3B"/>
    <w:rsid w:val="00854EA4"/>
    <w:rsid w:val="008573CA"/>
    <w:rsid w:val="00862B7C"/>
    <w:rsid w:val="00865547"/>
    <w:rsid w:val="008665A6"/>
    <w:rsid w:val="00870065"/>
    <w:rsid w:val="0087218B"/>
    <w:rsid w:val="0087365C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4834"/>
    <w:rsid w:val="008B0948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0F80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0F0E"/>
    <w:rsid w:val="009276A5"/>
    <w:rsid w:val="00927DE3"/>
    <w:rsid w:val="00933E88"/>
    <w:rsid w:val="00935C2B"/>
    <w:rsid w:val="00936174"/>
    <w:rsid w:val="0094354E"/>
    <w:rsid w:val="009540DC"/>
    <w:rsid w:val="00954189"/>
    <w:rsid w:val="009541E7"/>
    <w:rsid w:val="00960881"/>
    <w:rsid w:val="00961437"/>
    <w:rsid w:val="00963850"/>
    <w:rsid w:val="009646D5"/>
    <w:rsid w:val="00965E63"/>
    <w:rsid w:val="00966F5F"/>
    <w:rsid w:val="00967685"/>
    <w:rsid w:val="00970784"/>
    <w:rsid w:val="00970806"/>
    <w:rsid w:val="00974529"/>
    <w:rsid w:val="00974D06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B5997"/>
    <w:rsid w:val="009B7FBB"/>
    <w:rsid w:val="009C0CFF"/>
    <w:rsid w:val="009C2CEB"/>
    <w:rsid w:val="009C4839"/>
    <w:rsid w:val="009D0684"/>
    <w:rsid w:val="009D6BA7"/>
    <w:rsid w:val="009F2E14"/>
    <w:rsid w:val="009F5AA5"/>
    <w:rsid w:val="00A00118"/>
    <w:rsid w:val="00A02FC9"/>
    <w:rsid w:val="00A035DD"/>
    <w:rsid w:val="00A05703"/>
    <w:rsid w:val="00A11C87"/>
    <w:rsid w:val="00A14994"/>
    <w:rsid w:val="00A16D04"/>
    <w:rsid w:val="00A178C1"/>
    <w:rsid w:val="00A203A1"/>
    <w:rsid w:val="00A2052A"/>
    <w:rsid w:val="00A21164"/>
    <w:rsid w:val="00A21EA2"/>
    <w:rsid w:val="00A235E5"/>
    <w:rsid w:val="00A27344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46AC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14E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D97"/>
    <w:rsid w:val="00B05FC8"/>
    <w:rsid w:val="00B11C84"/>
    <w:rsid w:val="00B12EB4"/>
    <w:rsid w:val="00B13D59"/>
    <w:rsid w:val="00B14A7A"/>
    <w:rsid w:val="00B14F83"/>
    <w:rsid w:val="00B171CD"/>
    <w:rsid w:val="00B232EC"/>
    <w:rsid w:val="00B26273"/>
    <w:rsid w:val="00B26CF8"/>
    <w:rsid w:val="00B275F6"/>
    <w:rsid w:val="00B32B29"/>
    <w:rsid w:val="00B342E9"/>
    <w:rsid w:val="00B34FA0"/>
    <w:rsid w:val="00B369B5"/>
    <w:rsid w:val="00B36A35"/>
    <w:rsid w:val="00B420A7"/>
    <w:rsid w:val="00B448A5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345"/>
    <w:rsid w:val="00B749AE"/>
    <w:rsid w:val="00B833F0"/>
    <w:rsid w:val="00B84DBD"/>
    <w:rsid w:val="00B86F32"/>
    <w:rsid w:val="00B87E6C"/>
    <w:rsid w:val="00B90DC5"/>
    <w:rsid w:val="00B92540"/>
    <w:rsid w:val="00B97270"/>
    <w:rsid w:val="00B97651"/>
    <w:rsid w:val="00B978C8"/>
    <w:rsid w:val="00BA00BC"/>
    <w:rsid w:val="00BA501B"/>
    <w:rsid w:val="00BA623A"/>
    <w:rsid w:val="00BA6CC9"/>
    <w:rsid w:val="00BA6DDF"/>
    <w:rsid w:val="00BB189E"/>
    <w:rsid w:val="00BB2081"/>
    <w:rsid w:val="00BB4FC7"/>
    <w:rsid w:val="00BB74D3"/>
    <w:rsid w:val="00BB7FFA"/>
    <w:rsid w:val="00BD06A1"/>
    <w:rsid w:val="00BD0D7E"/>
    <w:rsid w:val="00BD11A1"/>
    <w:rsid w:val="00BD16C4"/>
    <w:rsid w:val="00BD1DF1"/>
    <w:rsid w:val="00BD4414"/>
    <w:rsid w:val="00BD4AFE"/>
    <w:rsid w:val="00BD6BC2"/>
    <w:rsid w:val="00BE1773"/>
    <w:rsid w:val="00BE1A1C"/>
    <w:rsid w:val="00BE1CD2"/>
    <w:rsid w:val="00BE6638"/>
    <w:rsid w:val="00BF0AAB"/>
    <w:rsid w:val="00BF216B"/>
    <w:rsid w:val="00BF243E"/>
    <w:rsid w:val="00BF3AFA"/>
    <w:rsid w:val="00C00B8A"/>
    <w:rsid w:val="00C0154E"/>
    <w:rsid w:val="00C02839"/>
    <w:rsid w:val="00C06858"/>
    <w:rsid w:val="00C06BDE"/>
    <w:rsid w:val="00C13561"/>
    <w:rsid w:val="00C22766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4395"/>
    <w:rsid w:val="00C55E0A"/>
    <w:rsid w:val="00C55F51"/>
    <w:rsid w:val="00C57994"/>
    <w:rsid w:val="00C57C2E"/>
    <w:rsid w:val="00C60F0C"/>
    <w:rsid w:val="00C62494"/>
    <w:rsid w:val="00C65E4E"/>
    <w:rsid w:val="00C6618A"/>
    <w:rsid w:val="00C740E9"/>
    <w:rsid w:val="00C75E39"/>
    <w:rsid w:val="00C8363C"/>
    <w:rsid w:val="00C83B93"/>
    <w:rsid w:val="00C86DCE"/>
    <w:rsid w:val="00C9056D"/>
    <w:rsid w:val="00C93B4D"/>
    <w:rsid w:val="00CA1659"/>
    <w:rsid w:val="00CA3C0E"/>
    <w:rsid w:val="00CA3EC1"/>
    <w:rsid w:val="00CA48A9"/>
    <w:rsid w:val="00CA4A3D"/>
    <w:rsid w:val="00CA5310"/>
    <w:rsid w:val="00CB1B89"/>
    <w:rsid w:val="00CB7054"/>
    <w:rsid w:val="00CB7DB2"/>
    <w:rsid w:val="00CC0331"/>
    <w:rsid w:val="00CC03F4"/>
    <w:rsid w:val="00CC186B"/>
    <w:rsid w:val="00CC356D"/>
    <w:rsid w:val="00CC628B"/>
    <w:rsid w:val="00CF2AC9"/>
    <w:rsid w:val="00CF360A"/>
    <w:rsid w:val="00D013E8"/>
    <w:rsid w:val="00D019BE"/>
    <w:rsid w:val="00D1287F"/>
    <w:rsid w:val="00D12A6C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E4"/>
    <w:rsid w:val="00D401AD"/>
    <w:rsid w:val="00D43507"/>
    <w:rsid w:val="00D453FF"/>
    <w:rsid w:val="00D45EB1"/>
    <w:rsid w:val="00D465DA"/>
    <w:rsid w:val="00D515AB"/>
    <w:rsid w:val="00D51B34"/>
    <w:rsid w:val="00D60C2B"/>
    <w:rsid w:val="00D63528"/>
    <w:rsid w:val="00D64577"/>
    <w:rsid w:val="00D64742"/>
    <w:rsid w:val="00D67D31"/>
    <w:rsid w:val="00D729CF"/>
    <w:rsid w:val="00D745E9"/>
    <w:rsid w:val="00D74DFC"/>
    <w:rsid w:val="00D7574A"/>
    <w:rsid w:val="00D76E70"/>
    <w:rsid w:val="00D819E0"/>
    <w:rsid w:val="00D82DF3"/>
    <w:rsid w:val="00D86DCA"/>
    <w:rsid w:val="00D90C24"/>
    <w:rsid w:val="00D9122D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2DD3"/>
    <w:rsid w:val="00DE1084"/>
    <w:rsid w:val="00DE31D7"/>
    <w:rsid w:val="00DE7021"/>
    <w:rsid w:val="00DE7252"/>
    <w:rsid w:val="00DF092E"/>
    <w:rsid w:val="00DF29E5"/>
    <w:rsid w:val="00DF4D9A"/>
    <w:rsid w:val="00DF5312"/>
    <w:rsid w:val="00DF57AA"/>
    <w:rsid w:val="00E00549"/>
    <w:rsid w:val="00E0054C"/>
    <w:rsid w:val="00E006B2"/>
    <w:rsid w:val="00E0408D"/>
    <w:rsid w:val="00E0494C"/>
    <w:rsid w:val="00E060E1"/>
    <w:rsid w:val="00E164A7"/>
    <w:rsid w:val="00E174D1"/>
    <w:rsid w:val="00E1791F"/>
    <w:rsid w:val="00E2543B"/>
    <w:rsid w:val="00E2592F"/>
    <w:rsid w:val="00E266C0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6664F"/>
    <w:rsid w:val="00E7459E"/>
    <w:rsid w:val="00E751F2"/>
    <w:rsid w:val="00E76C04"/>
    <w:rsid w:val="00E77114"/>
    <w:rsid w:val="00E825E0"/>
    <w:rsid w:val="00E829D5"/>
    <w:rsid w:val="00E857C3"/>
    <w:rsid w:val="00E86BF7"/>
    <w:rsid w:val="00E87A12"/>
    <w:rsid w:val="00E9191F"/>
    <w:rsid w:val="00E939E8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2929"/>
    <w:rsid w:val="00EB3B74"/>
    <w:rsid w:val="00EC0A20"/>
    <w:rsid w:val="00EC6D24"/>
    <w:rsid w:val="00ED1B21"/>
    <w:rsid w:val="00ED439D"/>
    <w:rsid w:val="00ED5B4E"/>
    <w:rsid w:val="00ED7823"/>
    <w:rsid w:val="00EE251C"/>
    <w:rsid w:val="00EE76B3"/>
    <w:rsid w:val="00EF2883"/>
    <w:rsid w:val="00EF4284"/>
    <w:rsid w:val="00EF4F69"/>
    <w:rsid w:val="00F00402"/>
    <w:rsid w:val="00F010C3"/>
    <w:rsid w:val="00F023D9"/>
    <w:rsid w:val="00F025FE"/>
    <w:rsid w:val="00F0413C"/>
    <w:rsid w:val="00F06D28"/>
    <w:rsid w:val="00F06E32"/>
    <w:rsid w:val="00F110A0"/>
    <w:rsid w:val="00F115A0"/>
    <w:rsid w:val="00F1361E"/>
    <w:rsid w:val="00F15DE0"/>
    <w:rsid w:val="00F17E54"/>
    <w:rsid w:val="00F255DF"/>
    <w:rsid w:val="00F25CB5"/>
    <w:rsid w:val="00F27E38"/>
    <w:rsid w:val="00F31389"/>
    <w:rsid w:val="00F321EC"/>
    <w:rsid w:val="00F355CD"/>
    <w:rsid w:val="00F379EA"/>
    <w:rsid w:val="00F41E73"/>
    <w:rsid w:val="00F44663"/>
    <w:rsid w:val="00F50F42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0C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</TotalTime>
  <Pages>11</Pages>
  <Words>1671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11</cp:revision>
  <cp:lastPrinted>2009-11-19T20:24:00Z</cp:lastPrinted>
  <dcterms:created xsi:type="dcterms:W3CDTF">2012-06-27T14:30:00Z</dcterms:created>
  <dcterms:modified xsi:type="dcterms:W3CDTF">2012-08-02T14:59:00Z</dcterms:modified>
</cp:coreProperties>
</file>