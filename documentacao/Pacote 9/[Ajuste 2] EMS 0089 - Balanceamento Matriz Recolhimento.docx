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9828C5">
        <w:rPr>
          <w:rFonts w:ascii="Arial Narrow" w:hAnsi="Arial Narrow"/>
          <w:b/>
          <w:sz w:val="40"/>
        </w:rPr>
        <w:t xml:space="preserve"> </w:t>
      </w:r>
      <w:r w:rsidR="00596FE3" w:rsidRPr="00596FE3">
        <w:rPr>
          <w:rFonts w:ascii="Arial Narrow" w:hAnsi="Arial Narrow"/>
          <w:b/>
          <w:sz w:val="36"/>
        </w:rPr>
        <w:t>[Ajuste</w:t>
      </w:r>
      <w:r w:rsidR="009828C5">
        <w:rPr>
          <w:rFonts w:ascii="Arial Narrow" w:hAnsi="Arial Narrow"/>
          <w:b/>
          <w:sz w:val="36"/>
        </w:rPr>
        <w:t xml:space="preserve"> </w:t>
      </w:r>
      <w:proofErr w:type="gramStart"/>
      <w:r w:rsidR="009828C5">
        <w:rPr>
          <w:rFonts w:ascii="Arial Narrow" w:hAnsi="Arial Narrow"/>
          <w:b/>
          <w:sz w:val="36"/>
        </w:rPr>
        <w:t>2</w:t>
      </w:r>
      <w:proofErr w:type="gramEnd"/>
      <w:r w:rsidR="00596FE3" w:rsidRPr="00596FE3">
        <w:rPr>
          <w:rFonts w:ascii="Arial Narrow" w:hAnsi="Arial Narrow"/>
          <w:b/>
          <w:sz w:val="36"/>
        </w:rPr>
        <w:t xml:space="preserve">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FB66DC">
        <w:rPr>
          <w:rFonts w:ascii="Arial Narrow" w:hAnsi="Arial Narrow"/>
          <w:b/>
          <w:sz w:val="36"/>
          <w:szCs w:val="36"/>
        </w:rPr>
        <w:t>9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>Balanceamento Matriz Recolhimento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5481" w:rsidRPr="00875148" w:rsidTr="0040548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4054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0D2116" w:rsidRDefault="00405481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3716E3" w:rsidRPr="000D2116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85866" w:rsidRPr="00875148" w:rsidTr="00D858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0D2116" w:rsidRDefault="00D85866" w:rsidP="003716E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</w:t>
            </w:r>
            <w:r w:rsidR="003716E3">
              <w:rPr>
                <w:rFonts w:ascii="Arial Narrow" w:hAnsi="Arial Narrow"/>
                <w:color w:val="0000FF"/>
                <w:lang w:val="pt-BR"/>
              </w:rPr>
              <w:t>men</w:t>
            </w:r>
            <w:r>
              <w:rPr>
                <w:rFonts w:ascii="Arial Narrow" w:hAnsi="Arial Narrow"/>
                <w:color w:val="0000FF"/>
                <w:lang w:val="pt-BR"/>
              </w:rPr>
              <w:t>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r w:rsidR="003716E3" w:rsidRPr="000D2116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07B11" w:rsidRPr="00875148" w:rsidTr="00907B1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0D2116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907B11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B0873" w:rsidRPr="00875148" w:rsidTr="009B08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9B087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0D2116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9B0873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399" w:rsidRPr="00875148" w:rsidTr="004173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41739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0D2116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417399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716E3" w:rsidRPr="00875148" w:rsidTr="003716E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3716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17/04/2012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A854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0D2116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A854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963EB" w:rsidRPr="00875148" w:rsidTr="004963E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EB" w:rsidRPr="00875148" w:rsidRDefault="004963EB" w:rsidP="0024001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EB" w:rsidRPr="00875148" w:rsidRDefault="004963EB" w:rsidP="0024001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1.8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EB" w:rsidRPr="000D2116" w:rsidRDefault="004963EB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EB" w:rsidRPr="00875148" w:rsidRDefault="004963EB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3EB" w:rsidRPr="00875148" w:rsidRDefault="004963EB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179B6" w:rsidRPr="00875148" w:rsidTr="00A179B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9B6" w:rsidRPr="00875148" w:rsidRDefault="00A179B6" w:rsidP="00A179B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9B6" w:rsidRPr="00875148" w:rsidRDefault="00A179B6" w:rsidP="0024001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1.9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9B6" w:rsidRPr="000D2116" w:rsidRDefault="00A179B6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9B6" w:rsidRPr="00875148" w:rsidRDefault="00A179B6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9B6" w:rsidRPr="00875148" w:rsidRDefault="00A179B6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F3D0A" w:rsidRPr="00875148" w:rsidTr="003F3D0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D0A" w:rsidRPr="00875148" w:rsidRDefault="003F3D0A" w:rsidP="003F3D0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D0A" w:rsidRPr="00875148" w:rsidRDefault="003F3D0A" w:rsidP="0024001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2.0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D0A" w:rsidRPr="000D2116" w:rsidRDefault="00C01817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="003F3D0A"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D0A" w:rsidRPr="00875148" w:rsidRDefault="003F3D0A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D0A" w:rsidRPr="00875148" w:rsidRDefault="003F3D0A" w:rsidP="002400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179B6" w:rsidRDefault="00A179B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mento da matriz de recolhimento, permitindo a alteração d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e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data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recolhimento das edições para que o volume/publicações </w:t>
            </w:r>
            <w:r w:rsidR="005F3DD1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E384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 melhor forma 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entre os dias da semana.</w:t>
            </w:r>
          </w:p>
          <w:p w:rsidR="00457642" w:rsidRPr="00D90C24" w:rsidRDefault="00457642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</w:t>
      </w:r>
      <w:r w:rsidR="00A9086D">
        <w:rPr>
          <w:rFonts w:ascii="Arial Narrow" w:hAnsi="Arial Narrow" w:cs="Arial"/>
          <w:color w:val="002060"/>
          <w:sz w:val="22"/>
          <w:szCs w:val="22"/>
        </w:rPr>
        <w:t xml:space="preserve">um misto de consulta e </w:t>
      </w:r>
      <w:r w:rsidR="00DE384E">
        <w:rPr>
          <w:rFonts w:ascii="Arial Narrow" w:hAnsi="Arial Narrow" w:cs="Arial"/>
          <w:color w:val="002060"/>
          <w:sz w:val="22"/>
          <w:szCs w:val="22"/>
        </w:rPr>
        <w:t>alteração</w:t>
      </w:r>
      <w:r w:rsidR="00A9086D">
        <w:rPr>
          <w:rFonts w:ascii="Arial Narrow" w:hAnsi="Arial Narrow" w:cs="Arial"/>
          <w:color w:val="002060"/>
          <w:sz w:val="22"/>
          <w:szCs w:val="22"/>
        </w:rPr>
        <w:t>.</w:t>
      </w:r>
    </w:p>
    <w:p w:rsidR="003E1AC2" w:rsidRDefault="003E1AC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</w:t>
      </w:r>
      <w:r w:rsidR="00E34ED1">
        <w:rPr>
          <w:rFonts w:ascii="Arial Narrow" w:hAnsi="Arial Narrow" w:cs="Arial"/>
          <w:color w:val="002060"/>
          <w:sz w:val="22"/>
          <w:szCs w:val="22"/>
        </w:rPr>
        <w:t xml:space="preserve">ário deve entrar com uma </w:t>
      </w:r>
      <w:r>
        <w:rPr>
          <w:rFonts w:ascii="Arial Narrow" w:hAnsi="Arial Narrow" w:cs="Arial"/>
          <w:color w:val="002060"/>
          <w:sz w:val="22"/>
          <w:szCs w:val="22"/>
        </w:rPr>
        <w:t>seleção de fornecedor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, indicar a semana de </w:t>
      </w:r>
      <w:r w:rsidR="00DE384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o</w:t>
      </w:r>
      <w:r w:rsidR="00DE384E">
        <w:rPr>
          <w:rFonts w:ascii="Arial Narrow" w:hAnsi="Arial Narrow" w:cs="Arial"/>
          <w:color w:val="002060"/>
          <w:sz w:val="22"/>
          <w:szCs w:val="22"/>
        </w:rPr>
        <w:t>u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6BCD">
        <w:rPr>
          <w:rFonts w:ascii="Arial Narrow" w:hAnsi="Arial Narrow" w:cs="Arial"/>
          <w:color w:val="002060"/>
          <w:sz w:val="22"/>
          <w:szCs w:val="22"/>
        </w:rPr>
        <w:t>uma data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de recolhimento, a funcionalidade deve exibir a sugestão de balanceamento nos dias conforme parâmetro do distribuidor.</w:t>
      </w:r>
    </w:p>
    <w:p w:rsidR="00B22891" w:rsidRDefault="009B087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B22891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BA1722">
        <w:rPr>
          <w:rFonts w:ascii="Arial Narrow" w:hAnsi="Arial Narrow" w:cs="Arial"/>
          <w:color w:val="002060"/>
          <w:sz w:val="22"/>
          <w:szCs w:val="22"/>
        </w:rPr>
        <w:t>o usuário não sabe ao certo o nú</w:t>
      </w:r>
      <w:r w:rsidR="00B22891">
        <w:rPr>
          <w:rFonts w:ascii="Arial Narrow" w:hAnsi="Arial Narrow" w:cs="Arial"/>
          <w:color w:val="002060"/>
          <w:sz w:val="22"/>
          <w:szCs w:val="22"/>
        </w:rPr>
        <w:t>mero da semana de recolhimento que precisa realizar</w:t>
      </w:r>
      <w:r>
        <w:rPr>
          <w:rFonts w:ascii="Arial Narrow" w:hAnsi="Arial Narrow" w:cs="Arial"/>
          <w:color w:val="002060"/>
          <w:sz w:val="22"/>
          <w:szCs w:val="22"/>
        </w:rPr>
        <w:t>, irá ser informada a data em que a semana de recolhimento deverá ser planejada</w:t>
      </w:r>
      <w:r w:rsidR="00B22891">
        <w:rPr>
          <w:rFonts w:ascii="Arial Narrow" w:hAnsi="Arial Narrow" w:cs="Arial"/>
          <w:color w:val="002060"/>
          <w:sz w:val="22"/>
          <w:szCs w:val="22"/>
        </w:rPr>
        <w:t>.</w:t>
      </w:r>
      <w:r w:rsidR="00D419BD">
        <w:rPr>
          <w:rFonts w:ascii="Arial Narrow" w:hAnsi="Arial Narrow" w:cs="Arial"/>
          <w:color w:val="002060"/>
          <w:sz w:val="22"/>
          <w:szCs w:val="22"/>
        </w:rPr>
        <w:t xml:space="preserve"> Caso a consulta do período seja feita para uma matriz já fechada, os botões de balanceamento devem permanecer desabilitados, caso a pesquisa seja feita em um período em que não houve carga de interface a funcionalidade não irá exibir informações, neste caso irá exibir mensagem de “Não houve carga de informações para o período escolhido”. Caso seja feita uma consulta dentro de uma semana em que estiver ocorrendo o recolhimento, o sistema </w:t>
      </w:r>
      <w:r w:rsidR="00B132FC">
        <w:rPr>
          <w:rFonts w:ascii="Arial Narrow" w:hAnsi="Arial Narrow" w:cs="Arial"/>
          <w:color w:val="002060"/>
          <w:sz w:val="22"/>
          <w:szCs w:val="22"/>
        </w:rPr>
        <w:t>não deve permitir alterações em dias anteriores a essa semana.</w:t>
      </w:r>
    </w:p>
    <w:p w:rsidR="00DE384E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sugestão de balanceamento </w:t>
      </w:r>
      <w:r w:rsidR="001E5D08">
        <w:rPr>
          <w:rFonts w:ascii="Arial Narrow" w:hAnsi="Arial Narrow" w:cs="Arial"/>
          <w:color w:val="002060"/>
          <w:sz w:val="22"/>
          <w:szCs w:val="22"/>
        </w:rPr>
        <w:t>pode ser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Automática:</w:t>
      </w:r>
    </w:p>
    <w:p w:rsidR="00F63990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1-deve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se </w:t>
      </w:r>
      <w:r w:rsidR="00F63990">
        <w:rPr>
          <w:rFonts w:ascii="Arial Narrow" w:hAnsi="Arial Narrow" w:cs="Arial"/>
          <w:color w:val="002060"/>
          <w:sz w:val="22"/>
          <w:szCs w:val="22"/>
        </w:rPr>
        <w:t>base</w:t>
      </w:r>
      <w:r>
        <w:rPr>
          <w:rFonts w:ascii="Arial Narrow" w:hAnsi="Arial Narrow" w:cs="Arial"/>
          <w:color w:val="002060"/>
          <w:sz w:val="22"/>
          <w:szCs w:val="22"/>
        </w:rPr>
        <w:t>ar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F63990">
        <w:rPr>
          <w:rFonts w:ascii="Arial Narrow" w:hAnsi="Arial Narrow" w:cs="Arial"/>
          <w:color w:val="002060"/>
          <w:sz w:val="22"/>
          <w:szCs w:val="22"/>
        </w:rPr>
        <w:t>a expectativa de Encalhe, ou seja, Reparte da edição do produto</w:t>
      </w:r>
      <w:r w:rsidR="00C37FF8">
        <w:rPr>
          <w:rFonts w:ascii="Arial Narrow" w:hAnsi="Arial Narrow" w:cs="Arial"/>
          <w:color w:val="002060"/>
          <w:sz w:val="22"/>
          <w:szCs w:val="22"/>
        </w:rPr>
        <w:t xml:space="preserve"> – Expectativa de venda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Não automática:</w:t>
      </w:r>
    </w:p>
    <w:p w:rsidR="00A9086D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2-deve </w:t>
      </w:r>
      <w:r w:rsidR="001E5D08">
        <w:rPr>
          <w:rFonts w:ascii="Arial Narrow" w:hAnsi="Arial Narrow" w:cs="Arial"/>
          <w:color w:val="002060"/>
          <w:sz w:val="22"/>
          <w:szCs w:val="22"/>
        </w:rPr>
        <w:t>ajustar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de acordo com os dias d</w:t>
      </w:r>
      <w:r w:rsidR="00A179B6">
        <w:rPr>
          <w:rFonts w:ascii="Arial Narrow" w:hAnsi="Arial Narrow" w:cs="Arial"/>
          <w:color w:val="002060"/>
          <w:sz w:val="22"/>
          <w:szCs w:val="22"/>
        </w:rPr>
        <w:t>e Recolhimento baseado no valor</w:t>
      </w:r>
      <w:r w:rsidR="00907B11"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="001E5D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3-deve ajustar de acordo com os dias de Recolhimento baseado por Editor.</w:t>
      </w:r>
    </w:p>
    <w:p w:rsidR="001E5D08" w:rsidRDefault="000D2116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período de recolhimento a quantidade de exemplares de um produto não pode ser quebrada entre os dias de distribuição</w:t>
      </w:r>
      <w:r w:rsidR="00C53454">
        <w:rPr>
          <w:rFonts w:ascii="Arial Narrow" w:hAnsi="Arial Narrow" w:cs="Arial"/>
          <w:color w:val="002060"/>
          <w:sz w:val="22"/>
          <w:szCs w:val="22"/>
        </w:rPr>
        <w:t>, isso em qualquer situação de planejamento de recolhimento.</w:t>
      </w:r>
      <w:r w:rsidR="00F3234F">
        <w:rPr>
          <w:rFonts w:ascii="Arial Narrow" w:hAnsi="Arial Narrow" w:cs="Arial"/>
          <w:color w:val="002060"/>
          <w:sz w:val="22"/>
          <w:szCs w:val="22"/>
        </w:rPr>
        <w:t xml:space="preserve"> Deve-se considerar também que esses planejamentos não deixem as quantidades de produtos desproporcionais, mesmo que esteja dentro da capacidade de manuseio.</w:t>
      </w:r>
    </w:p>
    <w:p w:rsidR="00F3234F" w:rsidRDefault="00F3234F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 considerar 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que </w:t>
      </w:r>
      <w:r>
        <w:rPr>
          <w:rFonts w:ascii="Arial Narrow" w:hAnsi="Arial Narrow" w:cs="Arial"/>
          <w:color w:val="002060"/>
          <w:sz w:val="22"/>
          <w:szCs w:val="22"/>
        </w:rPr>
        <w:t>o vale desconto de determinado produto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 seja balanceado no mesmo dia em que o produto foi planejado. Deve haver também uma relação entre o produto que promoveu o vale desconto e o próprio vale desconto para que em outro momento seja usado.</w:t>
      </w:r>
      <w:r w:rsidR="00D23A5D">
        <w:rPr>
          <w:rFonts w:ascii="Arial Narrow" w:hAnsi="Arial Narrow" w:cs="Arial"/>
          <w:color w:val="002060"/>
          <w:sz w:val="22"/>
          <w:szCs w:val="22"/>
        </w:rPr>
        <w:t xml:space="preserve"> O vale desconto virá pela interface como um produto.</w:t>
      </w:r>
    </w:p>
    <w:p w:rsidR="00412DF8" w:rsidRDefault="00F3234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</w:t>
      </w:r>
      <w:r w:rsidR="00412DF8">
        <w:rPr>
          <w:rFonts w:ascii="Arial Narrow" w:hAnsi="Arial Narrow" w:cs="Arial"/>
          <w:color w:val="002060"/>
          <w:sz w:val="22"/>
          <w:szCs w:val="22"/>
        </w:rPr>
        <w:t xml:space="preserve"> deve permitir qualquer alte</w:t>
      </w:r>
      <w:r w:rsidR="008A5D69">
        <w:rPr>
          <w:rFonts w:ascii="Arial Narrow" w:hAnsi="Arial Narrow" w:cs="Arial"/>
          <w:color w:val="002060"/>
          <w:sz w:val="22"/>
          <w:szCs w:val="22"/>
        </w:rPr>
        <w:t>ração nessas informações desde que</w:t>
      </w:r>
      <w:r w:rsidR="001E5D08">
        <w:rPr>
          <w:rFonts w:ascii="Arial Narrow" w:hAnsi="Arial Narrow" w:cs="Arial"/>
          <w:color w:val="002060"/>
          <w:sz w:val="22"/>
          <w:szCs w:val="22"/>
        </w:rPr>
        <w:t xml:space="preserve"> as CEs</w:t>
      </w:r>
      <w:r w:rsidR="008A5D69">
        <w:rPr>
          <w:rFonts w:ascii="Arial Narrow" w:hAnsi="Arial Narrow" w:cs="Arial"/>
          <w:color w:val="002060"/>
          <w:sz w:val="22"/>
          <w:szCs w:val="22"/>
        </w:rPr>
        <w:t xml:space="preserve"> ainda não </w:t>
      </w:r>
      <w:r w:rsidR="001E5D08">
        <w:rPr>
          <w:rFonts w:ascii="Arial Narrow" w:hAnsi="Arial Narrow" w:cs="Arial"/>
          <w:color w:val="002060"/>
          <w:sz w:val="22"/>
          <w:szCs w:val="22"/>
        </w:rPr>
        <w:t>tenham sido g</w:t>
      </w:r>
      <w:r w:rsidR="008A5D69">
        <w:rPr>
          <w:rFonts w:ascii="Arial Narrow" w:hAnsi="Arial Narrow" w:cs="Arial"/>
          <w:color w:val="002060"/>
          <w:sz w:val="22"/>
          <w:szCs w:val="22"/>
        </w:rPr>
        <w:t>eradas.</w:t>
      </w:r>
    </w:p>
    <w:p w:rsidR="00412DF8" w:rsidRDefault="00412D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</w:t>
      </w:r>
      <w:r w:rsidR="00223040">
        <w:rPr>
          <w:rFonts w:ascii="Arial Narrow" w:hAnsi="Arial Narrow" w:cs="Arial"/>
          <w:color w:val="002060"/>
          <w:sz w:val="22"/>
          <w:szCs w:val="22"/>
        </w:rPr>
        <w:t>haja tentativa de alterar a data de recolhimento de uma edição</w:t>
      </w:r>
      <w:r w:rsidR="009B0237">
        <w:rPr>
          <w:rFonts w:ascii="Arial Narrow" w:hAnsi="Arial Narrow" w:cs="Arial"/>
          <w:color w:val="002060"/>
          <w:sz w:val="22"/>
          <w:szCs w:val="22"/>
        </w:rPr>
        <w:t xml:space="preserve"> para uma data posterior a semana de recolhimento</w:t>
      </w:r>
      <w:r w:rsidR="00223040">
        <w:rPr>
          <w:rFonts w:ascii="Arial Narrow" w:hAnsi="Arial Narrow" w:cs="Arial"/>
          <w:color w:val="002060"/>
          <w:sz w:val="22"/>
          <w:szCs w:val="22"/>
        </w:rPr>
        <w:t>, o sistema deve exibi</w:t>
      </w:r>
      <w:r w:rsidR="009B0237">
        <w:rPr>
          <w:rFonts w:ascii="Arial Narrow" w:hAnsi="Arial Narrow" w:cs="Arial"/>
          <w:color w:val="002060"/>
          <w:sz w:val="22"/>
          <w:szCs w:val="22"/>
        </w:rPr>
        <w:t>r mensagem de alerta desta ação e não deve permitir alteração.</w:t>
      </w:r>
    </w:p>
    <w:p w:rsidR="00A11747" w:rsidRDefault="00A1174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Será considerado como “default” o parâmetro de d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ias/recolhimento </w:t>
      </w:r>
      <w:r w:rsidR="00034837">
        <w:rPr>
          <w:rFonts w:ascii="Arial Narrow" w:hAnsi="Arial Narrow" w:cs="Arial"/>
          <w:color w:val="002060"/>
          <w:sz w:val="22"/>
          <w:szCs w:val="22"/>
        </w:rPr>
        <w:t xml:space="preserve">do distribuidor (parâmetro do distribuidor) 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por fornecedor para exibição do Resumo do Período. </w:t>
      </w:r>
    </w:p>
    <w:p w:rsidR="00BC46AC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balanceamento d</w:t>
      </w:r>
      <w:r w:rsidR="00D20AD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Parciais</w:t>
      </w:r>
      <w:r w:rsidR="00BC46AC">
        <w:rPr>
          <w:rFonts w:ascii="Arial Narrow" w:hAnsi="Arial Narrow" w:cs="Arial"/>
          <w:color w:val="002060"/>
          <w:sz w:val="22"/>
          <w:szCs w:val="22"/>
        </w:rPr>
        <w:t>:</w:t>
      </w:r>
    </w:p>
    <w:p w:rsidR="00BC46AC" w:rsidRDefault="00BC46A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>-D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eve obedecer conforme os dias de recolhimento do </w:t>
      </w:r>
      <w:r w:rsidR="009B6301">
        <w:rPr>
          <w:rFonts w:ascii="Arial Narrow" w:hAnsi="Arial Narrow" w:cs="Arial"/>
          <w:color w:val="002060"/>
          <w:sz w:val="22"/>
          <w:szCs w:val="22"/>
        </w:rPr>
        <w:t xml:space="preserve">distribuidor </w:t>
      </w:r>
      <w:r w:rsidR="001A3E00">
        <w:rPr>
          <w:rFonts w:ascii="Arial Narrow" w:hAnsi="Arial Narrow" w:cs="Arial"/>
          <w:color w:val="002060"/>
          <w:sz w:val="22"/>
          <w:szCs w:val="22"/>
        </w:rPr>
        <w:t>(</w:t>
      </w:r>
      <w:r w:rsidR="009B6301">
        <w:rPr>
          <w:rFonts w:ascii="Arial Narrow" w:hAnsi="Arial Narrow" w:cs="Arial"/>
          <w:color w:val="002060"/>
          <w:sz w:val="22"/>
          <w:szCs w:val="22"/>
        </w:rPr>
        <w:t>parâmetro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), priorizando segunda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A3E00">
        <w:rPr>
          <w:rFonts w:ascii="Arial Narrow" w:hAnsi="Arial Narrow" w:cs="Arial"/>
          <w:color w:val="002060"/>
          <w:sz w:val="22"/>
          <w:szCs w:val="22"/>
        </w:rPr>
        <w:t>terça.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C46AC" w:rsidRDefault="00BC46A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-No caso de um produto parcial não ser “final” (consistir no cadastro de parciais), ao confirmar uma matriz a funcionalidade deve considerar o parâmetro do distribuidor que diz respeito </w:t>
      </w:r>
      <w:r w:rsidR="006D58CE">
        <w:rPr>
          <w:rFonts w:ascii="Arial Narrow" w:hAnsi="Arial Narrow" w:cs="Arial"/>
          <w:color w:val="002060"/>
          <w:sz w:val="22"/>
          <w:szCs w:val="22"/>
        </w:rPr>
        <w:t xml:space="preserve">ao recolhimento de parciais = sim, e ao fator de dias de relançamento de parciais, pois esse fator deve ser adicionado a data de recolhimento para </w:t>
      </w:r>
      <w:r w:rsidR="0010324C">
        <w:rPr>
          <w:rFonts w:ascii="Arial Narrow" w:hAnsi="Arial Narrow" w:cs="Arial"/>
          <w:color w:val="002060"/>
          <w:sz w:val="22"/>
          <w:szCs w:val="22"/>
        </w:rPr>
        <w:t xml:space="preserve">compor </w:t>
      </w:r>
      <w:r w:rsidR="006D58CE">
        <w:rPr>
          <w:rFonts w:ascii="Arial Narrow" w:hAnsi="Arial Narrow" w:cs="Arial"/>
          <w:color w:val="002060"/>
          <w:sz w:val="22"/>
          <w:szCs w:val="22"/>
        </w:rPr>
        <w:t>uma nova data de lançamento e deve criar um novo registro no cadastro de Parciais de forma que deve-se verificar se já não existe o registro neste cadastro</w:t>
      </w:r>
      <w:r w:rsidR="00A14B67">
        <w:rPr>
          <w:rFonts w:ascii="Arial Narrow" w:hAnsi="Arial Narrow" w:cs="Arial"/>
          <w:color w:val="002060"/>
          <w:sz w:val="22"/>
          <w:szCs w:val="22"/>
        </w:rPr>
        <w:t xml:space="preserve"> a data de lançamento já calculado com o fator no parâmetro do distribuidor para essa consistência</w:t>
      </w:r>
      <w:r w:rsidR="00D270CA">
        <w:rPr>
          <w:rFonts w:ascii="Arial Narrow" w:hAnsi="Arial Narrow" w:cs="Arial"/>
          <w:color w:val="002060"/>
          <w:sz w:val="22"/>
          <w:szCs w:val="22"/>
        </w:rPr>
        <w:t>, para essa inclusão considerar como data de recolhimento a data de lançamento já calculada + PEB (permanência em banca disponível na entidade Produto_edicao).</w:t>
      </w:r>
      <w:r w:rsidR="00A8541F">
        <w:rPr>
          <w:rFonts w:ascii="Arial Narrow" w:hAnsi="Arial Narrow" w:cs="Arial"/>
          <w:color w:val="002060"/>
          <w:sz w:val="22"/>
          <w:szCs w:val="22"/>
        </w:rPr>
        <w:t xml:space="preserve"> Esta ação também irá impactar a Matriz de lançamento de forma que </w:t>
      </w:r>
      <w:r w:rsidR="00B4016E">
        <w:rPr>
          <w:rFonts w:ascii="Arial Narrow" w:hAnsi="Arial Narrow" w:cs="Arial"/>
          <w:color w:val="002060"/>
          <w:sz w:val="22"/>
          <w:szCs w:val="22"/>
        </w:rPr>
        <w:t>será exibido um novo lançamento desse produto.</w:t>
      </w:r>
    </w:p>
    <w:p w:rsidR="00021DC3" w:rsidRDefault="00021DC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resumo do período vai se basear na capacidade de manuseio para balancear os dias da chamada de encalhe, que será um parâmetro </w:t>
      </w:r>
      <w:r w:rsidR="00750239">
        <w:rPr>
          <w:rFonts w:ascii="Arial Narrow" w:hAnsi="Arial Narrow" w:cs="Arial"/>
          <w:color w:val="002060"/>
          <w:sz w:val="22"/>
          <w:szCs w:val="22"/>
        </w:rPr>
        <w:t xml:space="preserve">do distribuidor, se não existir esse parâmetro </w:t>
      </w:r>
      <w:r w:rsidR="001933DA">
        <w:rPr>
          <w:rFonts w:ascii="Arial Narrow" w:hAnsi="Arial Narrow" w:cs="Arial"/>
          <w:color w:val="002060"/>
          <w:sz w:val="22"/>
          <w:szCs w:val="22"/>
        </w:rPr>
        <w:t xml:space="preserve">o sistema deve </w:t>
      </w:r>
      <w:r w:rsidR="00750239">
        <w:rPr>
          <w:rFonts w:ascii="Arial Narrow" w:hAnsi="Arial Narrow" w:cs="Arial"/>
          <w:color w:val="002060"/>
          <w:sz w:val="22"/>
          <w:szCs w:val="22"/>
        </w:rPr>
        <w:t>desconsiderar.</w:t>
      </w: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cada atualização deverá ser realizado um “refresh” geral das informações contidas na tela.</w:t>
      </w:r>
    </w:p>
    <w:p w:rsidR="00617077" w:rsidRDefault="0061707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semana de recolhimento é composta da seguinte forma,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a semana de numero 1 </w:t>
      </w:r>
      <w:r w:rsidR="00427D48">
        <w:rPr>
          <w:rFonts w:ascii="Arial Narrow" w:hAnsi="Arial Narrow" w:cs="Arial"/>
          <w:color w:val="002060"/>
          <w:sz w:val="22"/>
          <w:szCs w:val="22"/>
        </w:rPr>
        <w:t>se inicia na ú</w:t>
      </w:r>
      <w:r>
        <w:rPr>
          <w:rFonts w:ascii="Arial Narrow" w:hAnsi="Arial Narrow" w:cs="Arial"/>
          <w:color w:val="002060"/>
          <w:sz w:val="22"/>
          <w:szCs w:val="22"/>
        </w:rPr>
        <w:t>ltima quarta de dezembro com o seu término na primeira terça do ano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 seguinte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essa semana sempre será </w:t>
      </w:r>
      <w:r w:rsidR="005E3FA7">
        <w:rPr>
          <w:rFonts w:ascii="Arial Narrow" w:hAnsi="Arial Narrow" w:cs="Arial"/>
          <w:color w:val="002060"/>
          <w:sz w:val="22"/>
          <w:szCs w:val="22"/>
        </w:rPr>
        <w:t xml:space="preserve">contada </w:t>
      </w:r>
      <w:r>
        <w:rPr>
          <w:rFonts w:ascii="Arial Narrow" w:hAnsi="Arial Narrow" w:cs="Arial"/>
          <w:color w:val="002060"/>
          <w:sz w:val="22"/>
          <w:szCs w:val="22"/>
        </w:rPr>
        <w:t>em dias corridos</w:t>
      </w:r>
      <w:r w:rsidR="00746BCD">
        <w:rPr>
          <w:rFonts w:ascii="Arial Narrow" w:hAnsi="Arial Narrow" w:cs="Arial"/>
          <w:color w:val="002060"/>
          <w:sz w:val="22"/>
          <w:szCs w:val="22"/>
        </w:rPr>
        <w:t>, de acordo com parâmetro do sistema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</w:t>
      </w:r>
      <w:r w:rsidR="002778AF">
        <w:rPr>
          <w:rFonts w:ascii="Arial Narrow" w:hAnsi="Arial Narrow" w:cs="Arial"/>
          <w:color w:val="002060"/>
          <w:sz w:val="22"/>
          <w:szCs w:val="22"/>
        </w:rPr>
        <w:t>default será p</w:t>
      </w:r>
      <w:r w:rsidR="000C653E">
        <w:rPr>
          <w:rFonts w:ascii="Arial Narrow" w:hAnsi="Arial Narrow" w:cs="Arial"/>
          <w:color w:val="002060"/>
          <w:sz w:val="22"/>
          <w:szCs w:val="22"/>
        </w:rPr>
        <w:t>elo</w:t>
      </w:r>
      <w:r w:rsidR="00510BF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(data de recolhimento)</w:t>
      </w:r>
      <w:r w:rsidR="00657EAE">
        <w:rPr>
          <w:rFonts w:ascii="Arial Narrow" w:hAnsi="Arial Narrow" w:cs="Arial"/>
          <w:color w:val="002060"/>
          <w:sz w:val="22"/>
          <w:szCs w:val="22"/>
        </w:rPr>
        <w:t xml:space="preserve"> seguido pelos </w:t>
      </w:r>
      <w:r w:rsidR="006331F5">
        <w:rPr>
          <w:rFonts w:ascii="Arial Narrow" w:hAnsi="Arial Narrow" w:cs="Arial"/>
          <w:color w:val="002060"/>
          <w:sz w:val="22"/>
          <w:szCs w:val="22"/>
        </w:rPr>
        <w:t>produtos</w:t>
      </w:r>
      <w:r w:rsidR="002778AF">
        <w:rPr>
          <w:rFonts w:ascii="Arial Narrow" w:hAnsi="Arial Narrow" w:cs="Arial"/>
          <w:color w:val="002060"/>
          <w:sz w:val="22"/>
          <w:szCs w:val="22"/>
        </w:rPr>
        <w:t>,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em seguida pela ordenação de parciais, conforme segue: 1º - Não, 2º Sim, 3º Final. 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411F6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casos de existir cadastro de praça atendida 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>e/ou de pontos alternativos</w:t>
      </w:r>
      <w:r w:rsidR="009828C5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no parâmetro do distribuidor, a funcionalidade deverá exibir a informação de praça </w:t>
      </w:r>
      <w:r w:rsidR="006A35AC">
        <w:rPr>
          <w:rFonts w:ascii="Arial Narrow" w:hAnsi="Arial Narrow" w:cs="Arial"/>
          <w:color w:val="002060"/>
          <w:sz w:val="22"/>
          <w:szCs w:val="22"/>
        </w:rPr>
        <w:t>sede (expectativa de encalhe do distribuidor – expectativa de encalhe das Cotas da praça atendida</w:t>
      </w:r>
      <w:r w:rsidR="009828C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>e/ou de pontos alternativos</w:t>
      </w:r>
      <w:r w:rsidR="006A35AC">
        <w:rPr>
          <w:rFonts w:ascii="Arial Narrow" w:hAnsi="Arial Narrow" w:cs="Arial"/>
          <w:color w:val="002060"/>
          <w:sz w:val="22"/>
          <w:szCs w:val="22"/>
        </w:rPr>
        <w:t xml:space="preserve">) e praça </w:t>
      </w:r>
      <w:r>
        <w:rPr>
          <w:rFonts w:ascii="Arial Narrow" w:hAnsi="Arial Narrow" w:cs="Arial"/>
          <w:color w:val="002060"/>
          <w:sz w:val="22"/>
          <w:szCs w:val="22"/>
        </w:rPr>
        <w:t xml:space="preserve">atendida 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>e/ou de pontos alternativos</w:t>
      </w:r>
      <w:r w:rsidR="009828C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A35AC">
        <w:rPr>
          <w:rFonts w:ascii="Arial Narrow" w:hAnsi="Arial Narrow" w:cs="Arial"/>
          <w:color w:val="002060"/>
          <w:sz w:val="22"/>
          <w:szCs w:val="22"/>
        </w:rPr>
        <w:t>(expectativa de encalhe das cotas da praça atendida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e/ou de pontos alternativos</w:t>
      </w:r>
      <w:r w:rsidR="006A35AC">
        <w:rPr>
          <w:rFonts w:ascii="Arial Narrow" w:hAnsi="Arial Narrow" w:cs="Arial"/>
          <w:color w:val="002060"/>
          <w:sz w:val="22"/>
          <w:szCs w:val="22"/>
        </w:rPr>
        <w:t>)</w:t>
      </w:r>
      <w:r w:rsidR="00246B62">
        <w:rPr>
          <w:rFonts w:ascii="Arial Narrow" w:hAnsi="Arial Narrow" w:cs="Arial"/>
          <w:color w:val="002060"/>
          <w:sz w:val="22"/>
          <w:szCs w:val="22"/>
        </w:rPr>
        <w:t>, ou seja, na praça sede essas quantidades estão somadas</w:t>
      </w:r>
      <w:r w:rsidR="0002451E">
        <w:rPr>
          <w:rFonts w:ascii="Arial Narrow" w:hAnsi="Arial Narrow" w:cs="Arial"/>
          <w:color w:val="002060"/>
          <w:sz w:val="22"/>
          <w:szCs w:val="22"/>
        </w:rPr>
        <w:t>, por isso a necessidade de subtrair a praça atendida</w:t>
      </w:r>
      <w:r w:rsidR="009828C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>e/ou de pontos alternativos</w:t>
      </w:r>
      <w:r w:rsidR="006A35AC">
        <w:rPr>
          <w:rFonts w:ascii="Arial Narrow" w:hAnsi="Arial Narrow" w:cs="Arial"/>
          <w:color w:val="002060"/>
          <w:sz w:val="22"/>
          <w:szCs w:val="22"/>
        </w:rPr>
        <w:t>. Assim como no Resumo do Período a funcionalidade deve sinalizar o(s) dia(s) de recolhimento da praça atendida</w:t>
      </w:r>
      <w:r w:rsidR="009828C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828C5" w:rsidRPr="009828C5">
        <w:rPr>
          <w:rFonts w:ascii="Arial Narrow" w:hAnsi="Arial Narrow" w:cs="Arial"/>
          <w:color w:val="002060"/>
          <w:sz w:val="22"/>
          <w:szCs w:val="22"/>
          <w:highlight w:val="yellow"/>
        </w:rPr>
        <w:t>e/ou de pontos alternativos</w:t>
      </w:r>
      <w:r w:rsidR="006A35AC">
        <w:rPr>
          <w:rFonts w:ascii="Arial Narrow" w:hAnsi="Arial Narrow" w:cs="Arial"/>
          <w:color w:val="002060"/>
          <w:sz w:val="22"/>
          <w:szCs w:val="22"/>
        </w:rPr>
        <w:t>.</w:t>
      </w:r>
    </w:p>
    <w:p w:rsidR="00596FE3" w:rsidRDefault="00596FE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96FE3" w:rsidRPr="00223365" w:rsidRDefault="00596FE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Exemplo de como a funcionalidade deve se comportar:</w:t>
      </w:r>
    </w:p>
    <w:p w:rsidR="00596FE3" w:rsidRPr="00223365" w:rsidRDefault="00596FE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596FE3" w:rsidRPr="00223365" w:rsidRDefault="00596FE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Um distribuidor parametriza que realiza recolhimentos as segundas, quartas e sextas; porém recebe praça atendida apenas às sextas. Com isso, a funcionalidade deverá</w:t>
      </w:r>
      <w:r w:rsidR="00883C2F"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mostrar o balanceamento conforme abaixo</w:t>
      </w: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:</w:t>
      </w:r>
    </w:p>
    <w:p w:rsidR="00596FE3" w:rsidRPr="00223365" w:rsidRDefault="00596FE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596FE3" w:rsidRPr="00223365" w:rsidRDefault="00883C2F" w:rsidP="00883C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223365">
        <w:rPr>
          <w:rFonts w:ascii="Arial Narrow" w:hAnsi="Arial Narrow" w:cs="Arial"/>
          <w:noProof/>
          <w:color w:val="002060"/>
          <w:sz w:val="22"/>
          <w:szCs w:val="22"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39FD0" wp14:editId="24F6D19F">
                <wp:simplePos x="0" y="0"/>
                <wp:positionH relativeFrom="column">
                  <wp:posOffset>5031781</wp:posOffset>
                </wp:positionH>
                <wp:positionV relativeFrom="paragraph">
                  <wp:posOffset>2913933</wp:posOffset>
                </wp:positionV>
                <wp:extent cx="553064" cy="7374"/>
                <wp:effectExtent l="0" t="76200" r="19050" b="10731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64" cy="7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96.2pt;margin-top:229.45pt;width:43.55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" strokecolor="black [3213]">
                <v:stroke endarrow="open"/>
              </v:shape>
            </w:pict>
          </mc:Fallback>
        </mc:AlternateContent>
      </w:r>
      <w:r w:rsidRPr="00223365">
        <w:rPr>
          <w:rFonts w:ascii="Arial Narrow" w:hAnsi="Arial Narrow" w:cs="Arial"/>
          <w:noProof/>
          <w:color w:val="002060"/>
          <w:sz w:val="22"/>
          <w:szCs w:val="22"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4792F" wp14:editId="1139D14D">
                <wp:simplePos x="0" y="0"/>
                <wp:positionH relativeFrom="column">
                  <wp:posOffset>5584845</wp:posOffset>
                </wp:positionH>
                <wp:positionV relativeFrom="paragraph">
                  <wp:posOffset>2766449</wp:posOffset>
                </wp:positionV>
                <wp:extent cx="1222047" cy="1150374"/>
                <wp:effectExtent l="0" t="0" r="16510" b="1206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47" cy="1150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018" w:rsidRDefault="00240018">
                            <w:r>
                              <w:t>Valores que o distribuidor iria analisar caso não realizássemos a separação entre praça sede e atendida.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439.75pt;margin-top:217.85pt;width:96.2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" fillcolor="white [3201]" strokeweight=".5pt">
                <v:textbox>
                  <w:txbxContent>
                    <w:p w:rsidR="00240018" w:rsidRDefault="00240018">
                      <w:r>
                        <w:t>Valores que o distribuidor iria analisar caso não realizássemos a separação entre praça sede e atendida.</w:t>
                      </w:r>
                    </w:p>
                  </w:txbxContent>
                </v:textbox>
              </v:shape>
            </w:pict>
          </mc:Fallback>
        </mc:AlternateContent>
      </w:r>
      <w:r w:rsidR="00596FE3" w:rsidRPr="00223365">
        <w:rPr>
          <w:rFonts w:ascii="Arial Narrow" w:hAnsi="Arial Narrow" w:cs="Arial"/>
          <w:noProof/>
          <w:color w:val="002060"/>
          <w:sz w:val="22"/>
          <w:szCs w:val="22"/>
          <w:highlight w:val="lightGray"/>
        </w:rPr>
        <w:drawing>
          <wp:inline distT="0" distB="0" distL="0" distR="0" wp14:anchorId="721F268D" wp14:editId="3016D62D">
            <wp:extent cx="5234619" cy="396764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amento da Matriz de Recolhimento - Explic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82" cy="39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3" w:rsidRDefault="00883C2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Ou seja, os produtos Capricho e Veja, também são entregues nas cotas da praça atendida, com isso os exemplares deste </w:t>
      </w:r>
      <w:proofErr w:type="gramStart"/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box</w:t>
      </w:r>
      <w:proofErr w:type="gramEnd"/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, só seriam recolhidos na sexta feira. Sendo assim, a funcionalidade me informa o recolhimento em ambos os dias, com certa diferença visual, e realiza a soma apenas das quantidades da praça do dia.</w:t>
      </w:r>
    </w:p>
    <w:p w:rsidR="00883C2F" w:rsidRDefault="00883C2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existir na funcionalidade a possibilidade de voltar </w:t>
      </w:r>
      <w:r w:rsidR="00427D48">
        <w:rPr>
          <w:rFonts w:ascii="Arial Narrow" w:hAnsi="Arial Narrow" w:cs="Arial"/>
          <w:color w:val="002060"/>
          <w:sz w:val="22"/>
          <w:szCs w:val="22"/>
        </w:rPr>
        <w:t>à</w:t>
      </w:r>
      <w:r>
        <w:rPr>
          <w:rFonts w:ascii="Arial Narrow" w:hAnsi="Arial Narrow" w:cs="Arial"/>
          <w:color w:val="002060"/>
          <w:sz w:val="22"/>
          <w:szCs w:val="22"/>
        </w:rPr>
        <w:t xml:space="preserve"> configuração inicial da matriz, fazendo com que todas as reprogramações feitas voltem </w:t>
      </w:r>
      <w:r w:rsidR="00427D48">
        <w:rPr>
          <w:rFonts w:ascii="Arial Narrow" w:hAnsi="Arial Narrow" w:cs="Arial"/>
          <w:color w:val="002060"/>
          <w:sz w:val="22"/>
          <w:szCs w:val="22"/>
        </w:rPr>
        <w:t>à</w:t>
      </w:r>
      <w:r>
        <w:rPr>
          <w:rFonts w:ascii="Arial Narrow" w:hAnsi="Arial Narrow" w:cs="Arial"/>
          <w:color w:val="002060"/>
          <w:sz w:val="22"/>
          <w:szCs w:val="22"/>
        </w:rPr>
        <w:t xml:space="preserve"> sugestão inicial da matriz.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balanceamento por Editor, a funcionalidade irá considerar a quantidade de exemplares de cada editor </w:t>
      </w:r>
      <w:r w:rsidR="00A179B6">
        <w:rPr>
          <w:rFonts w:ascii="Arial Narrow" w:hAnsi="Arial Narrow" w:cs="Arial"/>
          <w:color w:val="002060"/>
          <w:sz w:val="22"/>
          <w:szCs w:val="22"/>
        </w:rPr>
        <w:t xml:space="preserve">(conforme a data prevista de recolhimento de cada editor) </w:t>
      </w:r>
      <w:r>
        <w:rPr>
          <w:rFonts w:ascii="Arial Narrow" w:hAnsi="Arial Narrow" w:cs="Arial"/>
          <w:color w:val="002060"/>
          <w:sz w:val="22"/>
          <w:szCs w:val="22"/>
        </w:rPr>
        <w:t>para distribuir nos dias de recolhimen</w:t>
      </w:r>
      <w:r w:rsidR="00A179B6">
        <w:rPr>
          <w:rFonts w:ascii="Arial Narrow" w:hAnsi="Arial Narrow" w:cs="Arial"/>
          <w:color w:val="002060"/>
          <w:sz w:val="22"/>
          <w:szCs w:val="22"/>
        </w:rPr>
        <w:t>to do parâmetro do distribuidor.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balanceamento por </w:t>
      </w:r>
      <w:r w:rsidR="007C7781">
        <w:rPr>
          <w:rFonts w:ascii="Arial Narrow" w:hAnsi="Arial Narrow" w:cs="Arial"/>
          <w:color w:val="002060"/>
          <w:sz w:val="22"/>
          <w:szCs w:val="22"/>
        </w:rPr>
        <w:t>Valor, a funcionalidade irá considerar o valor total por produto para distribuir nos dias de recolhimento do parâmetro do distribuidor.</w:t>
      </w:r>
    </w:p>
    <w:p w:rsidR="00F3477F" w:rsidRDefault="00AB381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balancear por Editor ou por Valor ou os 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balanceamentos </w:t>
      </w:r>
      <w:r>
        <w:rPr>
          <w:rFonts w:ascii="Arial Narrow" w:hAnsi="Arial Narrow" w:cs="Arial"/>
          <w:color w:val="002060"/>
          <w:sz w:val="22"/>
          <w:szCs w:val="22"/>
        </w:rPr>
        <w:t>pontuais, a relação fornecedor do produto e dias de recolhimento não devem ser considerados para realizar esse balanceamento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 (isso somente é considerado na composição inicial da sugestão de balanceamento)</w:t>
      </w:r>
      <w:r w:rsidR="00246B62">
        <w:rPr>
          <w:rFonts w:ascii="Arial Narrow" w:hAnsi="Arial Narrow" w:cs="Arial"/>
          <w:color w:val="002060"/>
          <w:sz w:val="22"/>
          <w:szCs w:val="22"/>
        </w:rPr>
        <w:t>.</w:t>
      </w:r>
    </w:p>
    <w:p w:rsidR="007959C1" w:rsidRDefault="007959C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reprogramação do balanceamento pontual (item a item) a funcionalidade deve considerar apenas os itens visualizados na mesma tela.</w:t>
      </w:r>
    </w:p>
    <w:p w:rsidR="000F4C4F" w:rsidRDefault="000F4C4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cota ausente, não teremos impacto na matriz, uma vez que tod</w:t>
      </w:r>
      <w:r w:rsidR="0082245B">
        <w:rPr>
          <w:rFonts w:ascii="Arial Narrow" w:hAnsi="Arial Narrow" w:cs="Arial"/>
          <w:color w:val="002060"/>
          <w:sz w:val="22"/>
          <w:szCs w:val="22"/>
        </w:rPr>
        <w:t>as</w:t>
      </w:r>
      <w:r>
        <w:rPr>
          <w:rFonts w:ascii="Arial Narrow" w:hAnsi="Arial Narrow" w:cs="Arial"/>
          <w:color w:val="002060"/>
          <w:sz w:val="22"/>
          <w:szCs w:val="22"/>
        </w:rPr>
        <w:t xml:space="preserve"> as quantidades dessa cota já</w:t>
      </w:r>
      <w:r w:rsidR="0082245B">
        <w:rPr>
          <w:rFonts w:ascii="Arial Narrow" w:hAnsi="Arial Narrow" w:cs="Arial"/>
          <w:color w:val="002060"/>
          <w:sz w:val="22"/>
          <w:szCs w:val="22"/>
        </w:rPr>
        <w:t xml:space="preserve"> foram devidamente direcionadas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0F4C4F" w:rsidRDefault="0082245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 possível Chamadão ou uma possível Chamada Antecipada, teremos a visualização conforme a data escolhida, por</w:t>
      </w:r>
      <w:r w:rsidR="00427D48">
        <w:rPr>
          <w:rFonts w:ascii="Arial Narrow" w:hAnsi="Arial Narrow" w:cs="Arial"/>
          <w:color w:val="002060"/>
          <w:sz w:val="22"/>
          <w:szCs w:val="22"/>
        </w:rPr>
        <w:t>é</w:t>
      </w:r>
      <w:r>
        <w:rPr>
          <w:rFonts w:ascii="Arial Narrow" w:hAnsi="Arial Narrow" w:cs="Arial"/>
          <w:color w:val="002060"/>
          <w:sz w:val="22"/>
          <w:szCs w:val="22"/>
        </w:rPr>
        <w:t>m essas informações não podem ser reprogramadas pelo balanceamento e nem as quantidades contabilizadas na matriz.</w:t>
      </w:r>
    </w:p>
    <w:p w:rsidR="0011415D" w:rsidRDefault="0011415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C2238" w:rsidRDefault="00AC223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da efetivação do balanceamento de uma matriz a fun</w:t>
      </w:r>
      <w:r w:rsidR="00AF4E27">
        <w:rPr>
          <w:rFonts w:ascii="Arial Narrow" w:hAnsi="Arial Narrow" w:cs="Arial"/>
          <w:color w:val="002060"/>
          <w:sz w:val="22"/>
          <w:szCs w:val="22"/>
        </w:rPr>
        <w:t>cionalidade deve criar uma sequê</w:t>
      </w:r>
      <w:r>
        <w:rPr>
          <w:rFonts w:ascii="Arial Narrow" w:hAnsi="Arial Narrow" w:cs="Arial"/>
          <w:color w:val="002060"/>
          <w:sz w:val="22"/>
          <w:szCs w:val="22"/>
        </w:rPr>
        <w:t>ncia numérica (SM ou Seq) para cada produto e edição, dessa forma cada matriz feita terá um sequenciamento definido e que será usado em outr</w:t>
      </w:r>
      <w:r w:rsidR="00717415">
        <w:rPr>
          <w:rFonts w:ascii="Arial Narrow" w:hAnsi="Arial Narrow" w:cs="Arial"/>
          <w:color w:val="002060"/>
          <w:sz w:val="22"/>
          <w:szCs w:val="22"/>
        </w:rPr>
        <w:t>as funcionalidades como: Conferê</w:t>
      </w:r>
      <w:r>
        <w:rPr>
          <w:rFonts w:ascii="Arial Narrow" w:hAnsi="Arial Narrow" w:cs="Arial"/>
          <w:color w:val="002060"/>
          <w:sz w:val="22"/>
          <w:szCs w:val="22"/>
        </w:rPr>
        <w:t>ncia de Encalhe, Consulta Informe Encalhe.</w:t>
      </w:r>
    </w:p>
    <w:p w:rsidR="0011415D" w:rsidRDefault="0011415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F347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Resumo do Período, caso o usuário deseja visualizar as programações de um determinado dia, deverá selecionar o mesmo e a funcionalidade deve exibir os detalhes na mesma tela com a possibilidade de reprogramar </w:t>
      </w:r>
      <w:r>
        <w:rPr>
          <w:rFonts w:ascii="Arial Narrow" w:hAnsi="Arial Narrow" w:cs="Arial"/>
          <w:color w:val="002060"/>
          <w:sz w:val="22"/>
          <w:szCs w:val="22"/>
        </w:rPr>
        <w:lastRenderedPageBreak/>
        <w:t>cada produto da lista. Caso o usuário queira visualizar as informações da matriz inicial deve ter uma ação para isso.</w:t>
      </w:r>
    </w:p>
    <w:p w:rsidR="00411F61" w:rsidRDefault="009330A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7779FA" w:rsidRDefault="007779F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C</w:t>
      </w:r>
      <w:r w:rsidRPr="00223365">
        <w:rPr>
          <w:rFonts w:ascii="Arial Narrow" w:hAnsi="Arial Narrow" w:cs="Arial"/>
          <w:color w:val="002060"/>
          <w:sz w:val="22"/>
          <w:szCs w:val="22"/>
          <w:highlight w:val="yellow"/>
        </w:rPr>
        <w:t>aso um produto que teve períodos de recolhimento parciais, chegue ao seu recolhimento final, a funcionalidade deverá identificar</w:t>
      </w:r>
      <w:r w:rsidR="00223365" w:rsidRPr="0022336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todas as cotas que receberam reparte no último relançamento do produto, trazendo na Chamada de Encalhe destas o reparte enviado. Já para as cotas que não receberam reparte no último relançamento, a funcionalidade deverá incluir este produto na Chamada de Encalhe, com reparte zero.</w:t>
      </w:r>
    </w:p>
    <w:p w:rsidR="00223365" w:rsidRDefault="0022336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330A8" w:rsidRPr="00223365" w:rsidRDefault="009330A8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A funcionalidade deve permitir que </w:t>
      </w:r>
      <w:proofErr w:type="gramStart"/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via</w:t>
      </w:r>
      <w:proofErr w:type="gramEnd"/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botão de detalhes, o usuário consiga visualizar uma Ficha Cadastral do Produto, tendo acesso a algumas informações que podem auxiliá-lo na análise do balanceamento da matriz. Onde o nome do produto, torna-se um link para esta consulta.</w:t>
      </w:r>
    </w:p>
    <w:p w:rsidR="001463EA" w:rsidRPr="00223365" w:rsidRDefault="001463EA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9330A8" w:rsidRDefault="001463E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O botão confirma, </w:t>
      </w:r>
      <w:r w:rsidR="000748D5"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abrirá uma pop-up com as datas que constam no resumo inicial da tela, informando quais já foram confirmadas (caso já tenha alguma data confirmada) e quais datas estão disponíveis de confirmação. Ao selecionar as datas e confirmar, </w:t>
      </w: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efetiva</w:t>
      </w:r>
      <w:r w:rsidR="000748D5"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m-se</w:t>
      </w: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as programações realizadas, populando isso em u</w:t>
      </w:r>
      <w:r w:rsidR="000748D5"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ma tabela (interna do sistema), permitindo </w:t>
      </w:r>
      <w:r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>gerar a Chamada de Encalhe e o processamento o encalhe da cota, de forma rápida.</w:t>
      </w:r>
      <w:r w:rsidR="000748D5" w:rsidRPr="00223365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O usuário poderá confirmar apenas uma data, não é obrigatória a confirmação de todas as datas informadas.</w:t>
      </w:r>
    </w:p>
    <w:p w:rsidR="000748D5" w:rsidRDefault="000748D5" w:rsidP="000748D5">
      <w:pPr>
        <w:rPr>
          <w:rFonts w:ascii="Arial Narrow" w:hAnsi="Arial Narrow" w:cs="Arial"/>
          <w:color w:val="002060"/>
          <w:sz w:val="22"/>
          <w:szCs w:val="22"/>
        </w:rPr>
      </w:pPr>
    </w:p>
    <w:p w:rsidR="00B32D1E" w:rsidRDefault="00B32D1E" w:rsidP="00B32D1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77416C">
        <w:rPr>
          <w:rFonts w:ascii="Arial Narrow" w:hAnsi="Arial Narrow" w:cs="Arial"/>
          <w:color w:val="002060"/>
          <w:sz w:val="22"/>
          <w:szCs w:val="22"/>
          <w:highlight w:val="yellow"/>
        </w:rPr>
        <w:t>No balanceamento do produto Cromos tem que ser divido pelo pacote padrão (Reparte/Pacote Padrão) e será exibido como exemplar no Resumo da tela será tratado dessa forma para evitar números incorretos no Resumo das informações da tela.</w:t>
      </w:r>
    </w:p>
    <w:p w:rsidR="001463EA" w:rsidRDefault="001463E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F4E27" w:rsidRDefault="00AF4E27" w:rsidP="00AF4E2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8767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 observar também, o cadastro da Edição. Caso haja alteração na data de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recolhime</w:t>
      </w:r>
      <w:r w:rsidRPr="0068767A">
        <w:rPr>
          <w:rFonts w:ascii="Arial Narrow" w:hAnsi="Arial Narrow" w:cs="Arial"/>
          <w:color w:val="002060"/>
          <w:sz w:val="22"/>
          <w:szCs w:val="22"/>
          <w:highlight w:val="yellow"/>
        </w:rPr>
        <w:t>nto prevista, a mesma deve ser alterada nesta funcionalidade. Ou ainda, se houve inclusão de um produto manualmente, o mesmo deve ser incluso nesta funcionalidade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, na data informada</w:t>
      </w:r>
      <w:r w:rsidRPr="0068767A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B32D1E" w:rsidRDefault="00B32D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C0B78" w:rsidRDefault="007C0B78" w:rsidP="007C0B7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deverá possibilitar ainda a exclusão de um produto de uma Matriz de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Recolhim</w:t>
      </w: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ento, caso a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Matriz não tenha sido confirmada. I</w:t>
      </w: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ndependente se este produto tenha sido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cadastrado via</w:t>
      </w:r>
      <w:r w:rsidRPr="00C15D8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interface (fornecedores DGB)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>ou manualmente. Quando um produto é excluído, a funcionalidade deverá atualizar o Cadastro desta Edição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(EMS 0217)</w:t>
      </w:r>
      <w:r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retirando a data prevista de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recolhimento</w:t>
      </w:r>
      <w:r w:rsidRPr="000110A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do Produto</w:t>
      </w:r>
      <w:r w:rsidR="005A23A6">
        <w:rPr>
          <w:rFonts w:ascii="Arial Narrow" w:hAnsi="Arial Narrow" w:cs="Arial"/>
          <w:color w:val="002060"/>
          <w:sz w:val="22"/>
          <w:szCs w:val="22"/>
          <w:highlight w:val="yellow"/>
        </w:rPr>
        <w:t>, deve também atualizar no cadastro de parciais as informações de Encalhe e Venda para que sejam exibidos zerados.</w:t>
      </w:r>
    </w:p>
    <w:p w:rsidR="007C0B78" w:rsidRDefault="007C0B7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p w:rsidR="007C0B78" w:rsidRPr="00875148" w:rsidRDefault="007C0B7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2778AF">
        <w:rPr>
          <w:rFonts w:ascii="Arial Narrow" w:hAnsi="Arial Narrow"/>
          <w:b/>
        </w:rPr>
        <w:t>Balanceamento da Matriz de Recolhimento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</w:t>
      </w:r>
      <w:r w:rsidR="00F3477F">
        <w:rPr>
          <w:rFonts w:ascii="Arial Narrow" w:hAnsi="Arial Narrow"/>
        </w:rPr>
        <w:t xml:space="preserve"> </w:t>
      </w:r>
      <w:r w:rsidR="000512B5">
        <w:rPr>
          <w:rFonts w:ascii="Arial Narrow" w:hAnsi="Arial Narrow"/>
        </w:rPr>
        <w:t>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Fornecedor: Escolha feita através do Combo.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512B5" w:rsidRDefault="000C653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Semana:</w:t>
      </w:r>
      <w:r w:rsidR="001A5AB7">
        <w:rPr>
          <w:rFonts w:ascii="Arial Narrow" w:hAnsi="Arial Narrow"/>
        </w:rPr>
        <w:t xml:space="preserve"> </w:t>
      </w:r>
      <w:r w:rsidR="00E147E6">
        <w:rPr>
          <w:rFonts w:ascii="Arial Narrow" w:hAnsi="Arial Narrow"/>
        </w:rPr>
        <w:t>n</w:t>
      </w:r>
      <w:r w:rsidR="00837B9B">
        <w:rPr>
          <w:rFonts w:ascii="Arial Narrow" w:hAnsi="Arial Narrow"/>
        </w:rPr>
        <w:t>úmero da Semana</w:t>
      </w:r>
      <w:r w:rsidR="00E147E6">
        <w:rPr>
          <w:rFonts w:ascii="Arial Narrow" w:hAnsi="Arial Narrow"/>
        </w:rPr>
        <w:t xml:space="preserve"> de recolhimento.</w:t>
      </w:r>
    </w:p>
    <w:p w:rsidR="000C653E" w:rsidRDefault="001F1B7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OU</w:t>
      </w:r>
    </w:p>
    <w:p w:rsidR="000C653E" w:rsidRDefault="00B1046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0C653E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em que será planejada a semana de recolhimento</w:t>
      </w:r>
      <w:r w:rsidR="001A5AB7">
        <w:rPr>
          <w:rFonts w:ascii="Arial Narrow" w:hAnsi="Arial Narrow"/>
        </w:rPr>
        <w:t>.</w:t>
      </w:r>
      <w:r w:rsidR="000D2116">
        <w:rPr>
          <w:rFonts w:ascii="Arial Narrow" w:hAnsi="Arial Narrow"/>
        </w:rPr>
        <w:t xml:space="preserve"> Caso</w:t>
      </w:r>
      <w:r w:rsidR="00D7596C">
        <w:rPr>
          <w:rFonts w:ascii="Arial Narrow" w:hAnsi="Arial Narrow"/>
        </w:rPr>
        <w:t xml:space="preserve"> seja utilizado</w:t>
      </w:r>
      <w:r w:rsidR="000D2116">
        <w:rPr>
          <w:rFonts w:ascii="Arial Narrow" w:hAnsi="Arial Narrow"/>
        </w:rPr>
        <w:t xml:space="preserve"> data em que a interface ainda não tenha sido carregada, a funcionalidade não irá exibir informaç</w:t>
      </w:r>
      <w:r w:rsidR="00D7596C">
        <w:rPr>
          <w:rFonts w:ascii="Arial Narrow" w:hAnsi="Arial Narrow"/>
        </w:rPr>
        <w:t>ões para o planejamento, deverá exibir alerta de que ainda não há informações para programação de recolhimento, conforme descrito acima.</w:t>
      </w:r>
    </w:p>
    <w:p w:rsidR="004E2037" w:rsidRDefault="004E2037" w:rsidP="0010198B">
      <w:pPr>
        <w:ind w:left="426"/>
        <w:rPr>
          <w:rFonts w:ascii="Arial Narrow" w:hAnsi="Arial Narrow"/>
        </w:rPr>
      </w:pPr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907B1E" w:rsidRDefault="00907B1E" w:rsidP="00FF427E">
      <w:pPr>
        <w:rPr>
          <w:rFonts w:ascii="Arial Narrow" w:hAnsi="Arial Narrow"/>
        </w:rPr>
      </w:pPr>
    </w:p>
    <w:p w:rsidR="00F447CB" w:rsidDel="00240018" w:rsidRDefault="00F447CB" w:rsidP="00E9572F">
      <w:pPr>
        <w:numPr>
          <w:ilvl w:val="0"/>
          <w:numId w:val="25"/>
        </w:numPr>
        <w:rPr>
          <w:del w:id="14" w:author="Kaina da Silva" w:date="2012-07-02T16:56:00Z"/>
          <w:rFonts w:ascii="Arial Narrow" w:hAnsi="Arial Narrow"/>
        </w:rPr>
      </w:pPr>
      <w:del w:id="15" w:author="Kaina da Silva" w:date="2012-07-02T16:56:00Z">
        <w:r w:rsidDel="00240018">
          <w:rPr>
            <w:rFonts w:ascii="Arial Narrow" w:hAnsi="Arial Narrow"/>
          </w:rPr>
          <w:delText>SM: Sequencia da Matriz, preenchimento conforme regra descrita acima.</w:delText>
        </w:r>
      </w:del>
    </w:p>
    <w:p w:rsidR="001F1B72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r w:rsidR="00717415">
        <w:rPr>
          <w:rFonts w:ascii="Arial Narrow" w:hAnsi="Arial Narrow"/>
        </w:rPr>
        <w:t>do Produto</w:t>
      </w:r>
    </w:p>
    <w:p w:rsidR="00C8031C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r w:rsidR="00860DD2">
        <w:rPr>
          <w:rFonts w:ascii="Arial Narrow" w:hAnsi="Arial Narrow"/>
        </w:rPr>
        <w:t>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da Edição.</w:t>
      </w:r>
    </w:p>
    <w:p w:rsidR="00A11747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</w:t>
      </w:r>
      <w:r w:rsidR="00A1174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unitário do produto</w:t>
      </w:r>
      <w:r w:rsidR="00A11747">
        <w:rPr>
          <w:rFonts w:ascii="Arial Narrow" w:hAnsi="Arial Narrow"/>
        </w:rPr>
        <w:t>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C8031C" w:rsidDel="00240018" w:rsidRDefault="001A5AB7" w:rsidP="00E9572F">
      <w:pPr>
        <w:numPr>
          <w:ilvl w:val="0"/>
          <w:numId w:val="25"/>
        </w:numPr>
        <w:rPr>
          <w:del w:id="16" w:author="Kaina da Silva" w:date="2012-07-02T16:56:00Z"/>
          <w:rFonts w:ascii="Arial Narrow" w:hAnsi="Arial Narrow"/>
        </w:rPr>
      </w:pPr>
      <w:del w:id="17" w:author="Kaina da Silva" w:date="2012-07-02T16:56:00Z">
        <w:r w:rsidDel="00240018">
          <w:rPr>
            <w:rFonts w:ascii="Arial Narrow" w:hAnsi="Arial Narrow"/>
          </w:rPr>
          <w:delText>Editor</w:delText>
        </w:r>
        <w:r w:rsidR="00C8031C" w:rsidDel="00240018">
          <w:rPr>
            <w:rFonts w:ascii="Arial Narrow" w:hAnsi="Arial Narrow"/>
          </w:rPr>
          <w:delText>:</w:delText>
        </w:r>
        <w:r w:rsidR="001F1B72" w:rsidDel="00240018">
          <w:rPr>
            <w:rFonts w:ascii="Arial Narrow" w:hAnsi="Arial Narrow"/>
          </w:rPr>
          <w:delText xml:space="preserve"> Editor do</w:delText>
        </w:r>
        <w:r w:rsidDel="00240018">
          <w:rPr>
            <w:rFonts w:ascii="Arial Narrow" w:hAnsi="Arial Narrow"/>
          </w:rPr>
          <w:delText xml:space="preserve"> </w:delText>
        </w:r>
        <w:r w:rsidR="001F1B72" w:rsidDel="00240018">
          <w:rPr>
            <w:rFonts w:ascii="Arial Narrow" w:hAnsi="Arial Narrow"/>
          </w:rPr>
          <w:delText>produto</w:delText>
        </w:r>
        <w:r w:rsidR="00860DD2" w:rsidDel="00240018">
          <w:rPr>
            <w:rFonts w:ascii="Arial Narrow" w:hAnsi="Arial Narrow"/>
          </w:rPr>
          <w:delText>.</w:delText>
        </w:r>
      </w:del>
    </w:p>
    <w:p w:rsidR="001F1B72" w:rsidRDefault="001F1B72" w:rsidP="001F1B7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Parcial: Ap</w:t>
      </w:r>
      <w:r w:rsidR="00FD5FBE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nta </w:t>
      </w:r>
      <w:r w:rsidR="00FD5FBE">
        <w:rPr>
          <w:rFonts w:ascii="Arial Narrow" w:hAnsi="Arial Narrow"/>
        </w:rPr>
        <w:t>se a quantidade para recolhimento é ou não parcial</w:t>
      </w:r>
      <w:r>
        <w:rPr>
          <w:rFonts w:ascii="Arial Narrow" w:hAnsi="Arial Narrow"/>
        </w:rPr>
        <w:t xml:space="preserve"> </w:t>
      </w:r>
      <w:r w:rsidR="00FD5FBE">
        <w:rPr>
          <w:rFonts w:ascii="Arial Narrow" w:hAnsi="Arial Narrow"/>
        </w:rPr>
        <w:t>(</w:t>
      </w:r>
      <w:r>
        <w:rPr>
          <w:rFonts w:ascii="Arial Narrow" w:hAnsi="Arial Narrow"/>
        </w:rPr>
        <w:t xml:space="preserve">Exibir </w:t>
      </w:r>
      <w:proofErr w:type="gramStart"/>
      <w:r>
        <w:rPr>
          <w:rFonts w:ascii="Arial Narrow" w:hAnsi="Arial Narrow"/>
        </w:rPr>
        <w:t xml:space="preserve">Sim </w:t>
      </w:r>
      <w:r w:rsidR="00CF224B">
        <w:rPr>
          <w:rFonts w:ascii="Arial Narrow" w:hAnsi="Arial Narrow"/>
        </w:rPr>
        <w:t>,</w:t>
      </w:r>
      <w:proofErr w:type="gramEnd"/>
      <w:r>
        <w:rPr>
          <w:rFonts w:ascii="Arial Narrow" w:hAnsi="Arial Narrow"/>
        </w:rPr>
        <w:t>Não</w:t>
      </w:r>
      <w:r w:rsidR="00CF224B">
        <w:rPr>
          <w:rFonts w:ascii="Arial Narrow" w:hAnsi="Arial Narrow"/>
        </w:rPr>
        <w:t xml:space="preserve"> ou Final</w:t>
      </w:r>
      <w:r w:rsidR="00FD5FBE">
        <w:rPr>
          <w:rFonts w:ascii="Arial Narrow" w:hAnsi="Arial Narrow"/>
        </w:rPr>
        <w:t>)</w:t>
      </w:r>
      <w:r>
        <w:rPr>
          <w:rFonts w:ascii="Arial Narrow" w:hAnsi="Arial Narrow"/>
        </w:rPr>
        <w:t>.</w:t>
      </w:r>
    </w:p>
    <w:p w:rsidR="001A5AB7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Editor da Publicação.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Exemplares</w:t>
      </w:r>
      <w:r w:rsidR="00860DD2">
        <w:rPr>
          <w:rFonts w:ascii="Arial Narrow" w:hAnsi="Arial Narrow"/>
        </w:rPr>
        <w:t xml:space="preserve"> enviado</w:t>
      </w:r>
      <w:r>
        <w:rPr>
          <w:rFonts w:ascii="Arial Narrow" w:hAnsi="Arial Narrow"/>
        </w:rPr>
        <w:t>s</w:t>
      </w:r>
      <w:r w:rsidR="00860DD2">
        <w:rPr>
          <w:rFonts w:ascii="Arial Narrow" w:hAnsi="Arial Narrow"/>
        </w:rPr>
        <w:t xml:space="preserve"> ao Distribuidor.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Valor do preço capa x quantidade de Exemplares.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D4531A" w:rsidRDefault="00D4531A" w:rsidP="00D4531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(checkbox)</w:t>
      </w:r>
      <w:r w:rsidR="00FD5FBE">
        <w:rPr>
          <w:rFonts w:ascii="Arial Narrow" w:hAnsi="Arial Narrow"/>
        </w:rPr>
        <w:t>, caso seja escolhido Selecionar Todas, todos os produtos da pesquisa serão selecionados para</w:t>
      </w:r>
      <w:r w:rsidR="004404F8">
        <w:rPr>
          <w:rFonts w:ascii="Arial Narrow" w:hAnsi="Arial Narrow"/>
        </w:rPr>
        <w:t xml:space="preserve"> o balanceament</w:t>
      </w:r>
      <w:r w:rsidR="00F63990">
        <w:rPr>
          <w:rFonts w:ascii="Arial Narrow" w:hAnsi="Arial Narrow"/>
        </w:rPr>
        <w:t>o e finaliza as alterações para os itens balanceados.</w:t>
      </w:r>
    </w:p>
    <w:p w:rsidR="007C0B78" w:rsidRPr="007C0B78" w:rsidRDefault="007C0B78" w:rsidP="00D4531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7C0B78">
        <w:rPr>
          <w:rFonts w:ascii="Arial Narrow" w:hAnsi="Arial Narrow"/>
          <w:highlight w:val="yellow"/>
        </w:rPr>
        <w:t>Excluir: botão que possibilita a exclusão do produto da Matriz (deve ter uma pop-up de confirmação do mesmo, após solicitação)</w:t>
      </w:r>
      <w:r>
        <w:rPr>
          <w:rFonts w:ascii="Arial Narrow" w:hAnsi="Arial Narrow"/>
          <w:highlight w:val="yellow"/>
        </w:rPr>
        <w:t>.</w:t>
      </w:r>
    </w:p>
    <w:p w:rsidR="00E9572F" w:rsidRDefault="00E9572F" w:rsidP="00E9572F">
      <w:pPr>
        <w:rPr>
          <w:rFonts w:ascii="Arial Narrow" w:hAnsi="Arial Narrow"/>
        </w:rPr>
      </w:pPr>
    </w:p>
    <w:p w:rsidR="001A5AB7" w:rsidRDefault="001A5AB7" w:rsidP="001A5AB7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>
        <w:rPr>
          <w:rFonts w:ascii="Arial Narrow" w:hAnsi="Arial Narrow"/>
        </w:rPr>
        <w:t xml:space="preserve">: Será </w:t>
      </w:r>
      <w:r w:rsidR="00DA61C6">
        <w:rPr>
          <w:rFonts w:ascii="Arial Narrow" w:hAnsi="Arial Narrow"/>
        </w:rPr>
        <w:t xml:space="preserve">sugerida pelo sistema conforme </w:t>
      </w:r>
      <w:r w:rsidR="00EA210A">
        <w:rPr>
          <w:rFonts w:ascii="Arial Narrow" w:hAnsi="Arial Narrow"/>
        </w:rPr>
        <w:t>dia de recolhimento do distribuidor</w:t>
      </w:r>
      <w:r w:rsidR="00DA61C6">
        <w:rPr>
          <w:rFonts w:ascii="Arial Narrow" w:hAnsi="Arial Narrow"/>
        </w:rPr>
        <w:t>,</w:t>
      </w:r>
      <w:r w:rsidR="004176C5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 xml:space="preserve">poderá ser </w:t>
      </w:r>
      <w:r>
        <w:rPr>
          <w:rFonts w:ascii="Arial Narrow" w:hAnsi="Arial Narrow"/>
        </w:rPr>
        <w:t xml:space="preserve">inserida pelo usuário </w:t>
      </w:r>
      <w:r w:rsidR="00DA61C6">
        <w:rPr>
          <w:rFonts w:ascii="Arial Narrow" w:hAnsi="Arial Narrow"/>
        </w:rPr>
        <w:t xml:space="preserve">uma </w:t>
      </w:r>
      <w:r>
        <w:rPr>
          <w:rFonts w:ascii="Arial Narrow" w:hAnsi="Arial Narrow"/>
        </w:rPr>
        <w:t>nova data de recolhimento.</w:t>
      </w:r>
      <w:r w:rsidR="00907B1E">
        <w:rPr>
          <w:rFonts w:ascii="Arial Narrow" w:hAnsi="Arial Narrow"/>
        </w:rPr>
        <w:t xml:space="preserve"> Validar se a data escolhida estiver fora da semana de recolhimento. Caso </w:t>
      </w:r>
      <w:r w:rsidR="00907B1E">
        <w:rPr>
          <w:rFonts w:ascii="Arial Narrow" w:hAnsi="Arial Narrow"/>
        </w:rPr>
        <w:lastRenderedPageBreak/>
        <w:t>positivo mostrar mensagem ao usuário. “Data informada está fora da semana de recolhimento. Deseja confirmar a alteração?”</w:t>
      </w:r>
    </w:p>
    <w:p w:rsidR="001A5AB7" w:rsidRDefault="001A5AB7" w:rsidP="00E9572F">
      <w:pPr>
        <w:rPr>
          <w:rFonts w:ascii="Arial Narrow" w:hAnsi="Arial Narrow"/>
        </w:rPr>
      </w:pPr>
    </w:p>
    <w:p w:rsidR="009330A8" w:rsidRPr="009330A8" w:rsidRDefault="009330A8" w:rsidP="009330A8">
      <w:pPr>
        <w:ind w:firstLine="720"/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Detalhes do Produto</w:t>
      </w:r>
    </w:p>
    <w:p w:rsidR="009330A8" w:rsidRPr="009330A8" w:rsidRDefault="009330A8" w:rsidP="009330A8">
      <w:pPr>
        <w:rPr>
          <w:rFonts w:ascii="Arial Narrow" w:hAnsi="Arial Narrow"/>
          <w:highlight w:val="yellow"/>
        </w:rPr>
      </w:pP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Capa: Imagem da Capa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Nome: Nome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Chamada de Capa: Chamada de Capa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Fornecedor: Fornecedor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Editor: Editor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Preço Capa: Preço de Capa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Preço Desconto: Preço de Desconto do Produto.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Brinde: Produto tem Brinde (S/N). (não editável)</w:t>
      </w:r>
    </w:p>
    <w:p w:rsidR="009330A8" w:rsidRPr="009330A8" w:rsidRDefault="009330A8" w:rsidP="009330A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Pacote Padrão: Quantidade de revistas que compõe o pacote padrão. (não editável)</w:t>
      </w:r>
    </w:p>
    <w:p w:rsidR="009330A8" w:rsidRDefault="009330A8" w:rsidP="00E9572F">
      <w:pPr>
        <w:rPr>
          <w:rFonts w:ascii="Arial Narrow" w:hAnsi="Arial Narrow"/>
        </w:rPr>
      </w:pPr>
    </w:p>
    <w:p w:rsidR="009330A8" w:rsidRDefault="009330A8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3716E3" w:rsidRDefault="003716E3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balanceamento da matriz, ou seja, o usuário pode confirmar o balanceamento sugerido pelo sistema, caso ele não queria fazer reprogramações.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Editor:</w:t>
      </w:r>
      <w:r w:rsidR="00412DF8">
        <w:rPr>
          <w:rFonts w:ascii="Arial Narrow" w:hAnsi="Arial Narrow"/>
        </w:rPr>
        <w:t xml:space="preserve"> Executa ação de balanceamento por Editor</w:t>
      </w:r>
      <w:r w:rsidR="000D2116">
        <w:rPr>
          <w:rFonts w:ascii="Arial Narrow" w:hAnsi="Arial Narrow"/>
        </w:rPr>
        <w:t xml:space="preserve">, nessa ação não deve quebrar os volumes dos exemplares dos editores entre os dias de </w:t>
      </w:r>
      <w:r w:rsidR="00C53454">
        <w:rPr>
          <w:rFonts w:ascii="Arial Narrow" w:hAnsi="Arial Narrow"/>
        </w:rPr>
        <w:t>recolhimento</w:t>
      </w:r>
      <w:r w:rsidR="000D2116">
        <w:rPr>
          <w:rFonts w:ascii="Arial Narrow" w:hAnsi="Arial Narrow"/>
        </w:rPr>
        <w:t xml:space="preserve"> parametrizados, ou seja, o balanceamento vai ser realizado distribuindo as quantidades desses editores entre os dias de </w:t>
      </w:r>
      <w:r w:rsidR="00C53454">
        <w:rPr>
          <w:rFonts w:ascii="Arial Narrow" w:hAnsi="Arial Narrow"/>
        </w:rPr>
        <w:t>recolhimento (</w:t>
      </w:r>
      <w:r w:rsidR="00B630CB">
        <w:rPr>
          <w:rFonts w:ascii="Arial Narrow" w:hAnsi="Arial Narrow"/>
        </w:rPr>
        <w:t xml:space="preserve">ponto de atenção: </w:t>
      </w:r>
      <w:r w:rsidR="00C53454">
        <w:rPr>
          <w:rFonts w:ascii="Arial Narrow" w:hAnsi="Arial Narrow"/>
        </w:rPr>
        <w:t xml:space="preserve">não deve </w:t>
      </w:r>
      <w:r w:rsidR="00B630CB">
        <w:rPr>
          <w:rFonts w:ascii="Arial Narrow" w:hAnsi="Arial Narrow"/>
        </w:rPr>
        <w:t xml:space="preserve">permitir </w:t>
      </w:r>
      <w:r w:rsidR="00C53454">
        <w:rPr>
          <w:rFonts w:ascii="Arial Narrow" w:hAnsi="Arial Narrow"/>
        </w:rPr>
        <w:t xml:space="preserve">quebrar quantidade de </w:t>
      </w:r>
      <w:r w:rsidR="00B630CB">
        <w:rPr>
          <w:rFonts w:ascii="Arial Narrow" w:hAnsi="Arial Narrow"/>
        </w:rPr>
        <w:t xml:space="preserve">um mesmo </w:t>
      </w:r>
      <w:r w:rsidR="00C53454">
        <w:rPr>
          <w:rFonts w:ascii="Arial Narrow" w:hAnsi="Arial Narrow"/>
        </w:rPr>
        <w:t>produto</w:t>
      </w:r>
      <w:r w:rsidR="00B630CB">
        <w:rPr>
          <w:rFonts w:ascii="Arial Narrow" w:hAnsi="Arial Narrow"/>
        </w:rPr>
        <w:t xml:space="preserve"> em dias diferentes</w:t>
      </w:r>
      <w:r w:rsidR="00C53454">
        <w:rPr>
          <w:rFonts w:ascii="Arial Narrow" w:hAnsi="Arial Narrow"/>
        </w:rPr>
        <w:t>).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Valor</w:t>
      </w:r>
      <w:r w:rsidR="00412DF8">
        <w:rPr>
          <w:rFonts w:ascii="Arial Narrow" w:hAnsi="Arial Narrow"/>
        </w:rPr>
        <w:t>: Executa ação de balanceamento por Valor</w:t>
      </w:r>
      <w:r w:rsidR="00C53454">
        <w:rPr>
          <w:rFonts w:ascii="Arial Narrow" w:hAnsi="Arial Narrow"/>
        </w:rPr>
        <w:t xml:space="preserve"> financeiro </w:t>
      </w:r>
      <w:r w:rsidR="009A21EE">
        <w:rPr>
          <w:rFonts w:ascii="Arial Narrow" w:hAnsi="Arial Narrow"/>
        </w:rPr>
        <w:t>(</w:t>
      </w:r>
      <w:r w:rsidR="00D24717">
        <w:rPr>
          <w:rFonts w:ascii="Arial Narrow" w:hAnsi="Arial Narrow"/>
        </w:rPr>
        <w:t>valor total por produto</w:t>
      </w:r>
      <w:r w:rsidR="009A21EE">
        <w:rPr>
          <w:rFonts w:ascii="Arial Narrow" w:hAnsi="Arial Narrow"/>
        </w:rPr>
        <w:t>)</w:t>
      </w:r>
      <w:r w:rsidR="00D24717">
        <w:rPr>
          <w:rFonts w:ascii="Arial Narrow" w:hAnsi="Arial Narrow"/>
        </w:rPr>
        <w:t xml:space="preserve"> </w:t>
      </w:r>
      <w:r w:rsidR="00C53454">
        <w:rPr>
          <w:rFonts w:ascii="Arial Narrow" w:hAnsi="Arial Narrow"/>
        </w:rPr>
        <w:t xml:space="preserve">dentro dos dias de recolhimento parametrizados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412DF8">
        <w:rPr>
          <w:rFonts w:ascii="Arial Narrow" w:hAnsi="Arial Narrow"/>
        </w:rPr>
        <w:t>.</w:t>
      </w:r>
    </w:p>
    <w:p w:rsidR="00D4531A" w:rsidRDefault="00412DF8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D4531A">
        <w:rPr>
          <w:rFonts w:ascii="Arial Narrow" w:hAnsi="Arial Narrow"/>
        </w:rPr>
        <w:t xml:space="preserve">: Executa a ação de </w:t>
      </w:r>
      <w:r w:rsidR="00DA61C6">
        <w:rPr>
          <w:rFonts w:ascii="Arial Narrow" w:hAnsi="Arial Narrow"/>
        </w:rPr>
        <w:t>balanceamento conforme</w:t>
      </w:r>
      <w:r w:rsidR="00D4531A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N</w:t>
      </w:r>
      <w:r w:rsidR="00D4531A">
        <w:rPr>
          <w:rFonts w:ascii="Arial Narrow" w:hAnsi="Arial Narrow"/>
        </w:rPr>
        <w:t xml:space="preserve">ova </w:t>
      </w:r>
      <w:r w:rsidR="00DA61C6">
        <w:rPr>
          <w:rFonts w:ascii="Arial Narrow" w:hAnsi="Arial Narrow"/>
        </w:rPr>
        <w:t>D</w:t>
      </w:r>
      <w:r w:rsidR="00D4531A">
        <w:rPr>
          <w:rFonts w:ascii="Arial Narrow" w:hAnsi="Arial Narrow"/>
        </w:rPr>
        <w:t xml:space="preserve">ata de recolhimento. Nesta ação deverá também ser feito o </w:t>
      </w:r>
      <w:r w:rsidR="00223040">
        <w:rPr>
          <w:rFonts w:ascii="Arial Narrow" w:hAnsi="Arial Narrow"/>
        </w:rPr>
        <w:t>“</w:t>
      </w:r>
      <w:r w:rsidR="00D4531A">
        <w:rPr>
          <w:rFonts w:ascii="Arial Narrow" w:hAnsi="Arial Narrow"/>
        </w:rPr>
        <w:t>refresh</w:t>
      </w:r>
      <w:r w:rsidR="00223040">
        <w:rPr>
          <w:rFonts w:ascii="Arial Narrow" w:hAnsi="Arial Narrow"/>
        </w:rPr>
        <w:t>”</w:t>
      </w:r>
      <w:r w:rsidR="00DA61C6">
        <w:rPr>
          <w:rFonts w:ascii="Arial Narrow" w:hAnsi="Arial Narrow"/>
        </w:rPr>
        <w:t xml:space="preserve"> das informações do Resumo</w:t>
      </w:r>
      <w:r w:rsidR="00C53454">
        <w:rPr>
          <w:rFonts w:ascii="Arial Narrow" w:hAnsi="Arial Narrow"/>
        </w:rPr>
        <w:t xml:space="preserve">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D4531A">
        <w:rPr>
          <w:rFonts w:ascii="Arial Narrow" w:hAnsi="Arial Narrow"/>
        </w:rPr>
        <w:t>.</w:t>
      </w:r>
    </w:p>
    <w:p w:rsidR="004176C5" w:rsidRDefault="004176C5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Voltar Configuração Inicial: Cancela a </w:t>
      </w:r>
      <w:r w:rsidR="00C53454">
        <w:rPr>
          <w:rFonts w:ascii="Arial Narrow" w:hAnsi="Arial Narrow"/>
        </w:rPr>
        <w:t xml:space="preserve">reprogramação </w:t>
      </w:r>
      <w:r>
        <w:rPr>
          <w:rFonts w:ascii="Arial Narrow" w:hAnsi="Arial Narrow"/>
        </w:rPr>
        <w:t>o feita e volta ao status importado pela interface com a sugestão de balanceamento do sistema.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Matriz Fornecedor: Ação para visualizar da matriz original (todos os produtos da matriz).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Fechar: Ação para fechar a tela detalhada de produtos </w:t>
      </w:r>
      <w:r w:rsidR="00F4762A">
        <w:rPr>
          <w:rFonts w:ascii="Arial Narrow" w:hAnsi="Arial Narrow"/>
        </w:rPr>
        <w:t>da matriz.</w:t>
      </w:r>
    </w:p>
    <w:p w:rsidR="009330A8" w:rsidRPr="009330A8" w:rsidRDefault="009330A8" w:rsidP="009330A8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330A8">
        <w:rPr>
          <w:rFonts w:ascii="Arial Narrow" w:hAnsi="Arial Narrow"/>
          <w:highlight w:val="yellow"/>
        </w:rPr>
        <w:t>Detalhe: exibe tela com o detalhe do produto e a possibilidade de incluir uma observação.</w:t>
      </w:r>
    </w:p>
    <w:p w:rsidR="001A5AB7" w:rsidRDefault="001A5AB7" w:rsidP="00D4531A">
      <w:pPr>
        <w:ind w:left="1146"/>
        <w:rPr>
          <w:rFonts w:ascii="Arial Narrow" w:hAnsi="Arial Narrow"/>
        </w:rPr>
      </w:pPr>
    </w:p>
    <w:p w:rsidR="003E7620" w:rsidRPr="00720526" w:rsidRDefault="003E7620" w:rsidP="003E7620">
      <w:pPr>
        <w:rPr>
          <w:rFonts w:ascii="Arial Narrow" w:hAnsi="Arial Narrow"/>
          <w:highlight w:val="yellow"/>
        </w:rPr>
      </w:pPr>
      <w:r w:rsidRPr="00720526">
        <w:rPr>
          <w:rFonts w:ascii="Arial Narrow" w:hAnsi="Arial Narrow"/>
          <w:highlight w:val="yellow"/>
        </w:rPr>
        <w:t>Janela – Confirmar</w:t>
      </w:r>
    </w:p>
    <w:p w:rsidR="003E7620" w:rsidRPr="00720526" w:rsidRDefault="003E7620" w:rsidP="003E7620">
      <w:pPr>
        <w:rPr>
          <w:rFonts w:ascii="Arial Narrow" w:hAnsi="Arial Narrow"/>
        </w:rPr>
      </w:pPr>
      <w:r w:rsidRPr="00720526">
        <w:rPr>
          <w:rFonts w:ascii="Arial Narrow" w:hAnsi="Arial Narrow"/>
          <w:highlight w:val="yellow"/>
        </w:rPr>
        <w:tab/>
        <w:t>Pop-up que informa as datas contidas no grid (resumo) e flag de seleção para aquelas datas ainda não confirmadas.</w:t>
      </w:r>
    </w:p>
    <w:p w:rsidR="001A5AB7" w:rsidRDefault="001A5AB7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Deverão ser compostas de acordo com as datas de recolhimento.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Títulos: Count(*) dos títulos recolhidos na data</w:t>
      </w:r>
      <w:r w:rsidR="00E147E6">
        <w:rPr>
          <w:rFonts w:ascii="Arial Narrow" w:hAnsi="Arial Narrow"/>
        </w:rPr>
        <w:t xml:space="preserve"> (já considerando quantidade parcial)</w:t>
      </w:r>
      <w:r>
        <w:rPr>
          <w:rFonts w:ascii="Arial Narrow" w:hAnsi="Arial Narrow"/>
        </w:rPr>
        <w:t>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E147E6" w:rsidRDefault="00E147E6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Qtde. Parciais: quantidade de títulos com recolhimento parcial.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E147E6">
        <w:rPr>
          <w:rFonts w:ascii="Arial Narrow" w:hAnsi="Arial Narrow"/>
        </w:rPr>
        <w:t>.</w:t>
      </w:r>
    </w:p>
    <w:p w:rsidR="00907B1E" w:rsidRP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FC4AA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do resultado da pesquisa:</w:t>
      </w:r>
    </w:p>
    <w:p w:rsidR="00FC4AAD" w:rsidRDefault="00FC4AAD" w:rsidP="0010198B">
      <w:pPr>
        <w:ind w:left="426"/>
        <w:rPr>
          <w:rFonts w:ascii="Arial Narrow" w:hAnsi="Arial Narrow"/>
        </w:rPr>
      </w:pPr>
    </w:p>
    <w:p w:rsidR="003E1AC2" w:rsidRDefault="009D19FF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AABF8F5" wp14:editId="0912A289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2A" w:rsidRDefault="00F4762A" w:rsidP="0010198B">
      <w:pPr>
        <w:ind w:left="426"/>
        <w:rPr>
          <w:rFonts w:ascii="Arial Narrow" w:hAnsi="Arial Narrow"/>
        </w:rPr>
      </w:pPr>
    </w:p>
    <w:p w:rsidR="00F4762A" w:rsidRDefault="00F476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Reprogramação da matriz</w:t>
      </w:r>
    </w:p>
    <w:p w:rsidR="00F4762A" w:rsidRDefault="006B79D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084FE72" wp14:editId="692238FF">
            <wp:extent cx="6113780" cy="3675380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A8" w:rsidRDefault="009330A8" w:rsidP="0010198B">
      <w:pPr>
        <w:ind w:left="426"/>
        <w:rPr>
          <w:rFonts w:ascii="Arial Narrow" w:hAnsi="Arial Narrow"/>
        </w:rPr>
      </w:pPr>
    </w:p>
    <w:p w:rsidR="009330A8" w:rsidRDefault="009330A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do Produto</w:t>
      </w:r>
    </w:p>
    <w:p w:rsidR="009330A8" w:rsidRDefault="009330A8" w:rsidP="0010198B">
      <w:pPr>
        <w:ind w:left="426"/>
        <w:rPr>
          <w:rFonts w:ascii="Arial Narrow" w:hAnsi="Arial Narrow"/>
        </w:rPr>
      </w:pPr>
    </w:p>
    <w:p w:rsidR="009330A8" w:rsidRDefault="00661504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6A12011" wp14:editId="3E680DDA">
            <wp:extent cx="5612130" cy="299085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A8" w:rsidRDefault="009330A8" w:rsidP="0010198B">
      <w:pPr>
        <w:ind w:left="426"/>
        <w:rPr>
          <w:rFonts w:ascii="Arial Narrow" w:hAnsi="Arial Narrow"/>
        </w:rPr>
      </w:pPr>
    </w:p>
    <w:p w:rsidR="000748D5" w:rsidRDefault="000748D5" w:rsidP="000748D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de Confirmação de Programação:</w:t>
      </w:r>
    </w:p>
    <w:p w:rsidR="000748D5" w:rsidRDefault="000748D5" w:rsidP="000748D5">
      <w:pPr>
        <w:ind w:left="426"/>
        <w:rPr>
          <w:rFonts w:ascii="Arial Narrow" w:hAnsi="Arial Narrow"/>
        </w:rPr>
      </w:pPr>
    </w:p>
    <w:p w:rsidR="000748D5" w:rsidRDefault="00661504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7B73CF8" wp14:editId="12AB8511">
            <wp:extent cx="5612130" cy="29908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A8" w:rsidRPr="00875148" w:rsidRDefault="009330A8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185" w:rsidRDefault="00DA2185">
      <w:r>
        <w:separator/>
      </w:r>
    </w:p>
  </w:endnote>
  <w:endnote w:type="continuationSeparator" w:id="0">
    <w:p w:rsidR="00DA2185" w:rsidRDefault="00DA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18" w:rsidRDefault="0024001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A23A6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A23A6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185" w:rsidRDefault="00DA2185">
      <w:r>
        <w:separator/>
      </w:r>
    </w:p>
  </w:footnote>
  <w:footnote w:type="continuationSeparator" w:id="0">
    <w:p w:rsidR="00DA2185" w:rsidRDefault="00DA2185">
      <w:r>
        <w:continuationSeparator/>
      </w:r>
    </w:p>
  </w:footnote>
  <w:footnote w:id="1">
    <w:p w:rsidR="00240018" w:rsidRDefault="0024001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240018" w:rsidRDefault="0024001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240018" w:rsidRDefault="0024001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240018" w:rsidRDefault="0024001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240018" w:rsidRDefault="0024001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240018" w:rsidRDefault="0024001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4001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240018" w:rsidRDefault="0024001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240018" w:rsidRDefault="0024001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240018" w:rsidRDefault="0024001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240018" w:rsidRDefault="0024001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240018">
      <w:trPr>
        <w:cantSplit/>
        <w:trHeight w:val="337"/>
        <w:jc w:val="center"/>
      </w:trPr>
      <w:tc>
        <w:tcPr>
          <w:tcW w:w="2089" w:type="dxa"/>
          <w:vMerge/>
        </w:tcPr>
        <w:p w:rsidR="00240018" w:rsidRDefault="0024001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240018" w:rsidRDefault="0024001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240018" w:rsidRDefault="0024001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240018" w:rsidRDefault="00240018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29/12/2011</w:t>
          </w:r>
        </w:p>
      </w:tc>
    </w:tr>
    <w:tr w:rsidR="0024001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40018" w:rsidRDefault="0024001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4001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40018" w:rsidRDefault="0024001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240018" w:rsidRDefault="002400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007900"/>
    <w:multiLevelType w:val="hybridMultilevel"/>
    <w:tmpl w:val="A8E012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3555EF5"/>
    <w:multiLevelType w:val="hybridMultilevel"/>
    <w:tmpl w:val="2FD8F3C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9"/>
  </w:num>
  <w:num w:numId="9">
    <w:abstractNumId w:val="16"/>
  </w:num>
  <w:num w:numId="10">
    <w:abstractNumId w:val="13"/>
  </w:num>
  <w:num w:numId="11">
    <w:abstractNumId w:val="22"/>
  </w:num>
  <w:num w:numId="12">
    <w:abstractNumId w:val="21"/>
  </w:num>
  <w:num w:numId="13">
    <w:abstractNumId w:val="6"/>
  </w:num>
  <w:num w:numId="14">
    <w:abstractNumId w:val="3"/>
  </w:num>
  <w:num w:numId="15">
    <w:abstractNumId w:val="27"/>
  </w:num>
  <w:num w:numId="16">
    <w:abstractNumId w:val="10"/>
  </w:num>
  <w:num w:numId="17">
    <w:abstractNumId w:val="17"/>
  </w:num>
  <w:num w:numId="18">
    <w:abstractNumId w:val="2"/>
  </w:num>
  <w:num w:numId="19">
    <w:abstractNumId w:val="8"/>
  </w:num>
  <w:num w:numId="20">
    <w:abstractNumId w:val="24"/>
  </w:num>
  <w:num w:numId="21">
    <w:abstractNumId w:val="25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8"/>
  </w:num>
  <w:num w:numId="27">
    <w:abstractNumId w:val="23"/>
  </w:num>
  <w:num w:numId="28">
    <w:abstractNumId w:val="1"/>
  </w:num>
  <w:num w:numId="2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E40"/>
    <w:rsid w:val="00005CD4"/>
    <w:rsid w:val="0000716A"/>
    <w:rsid w:val="000111F6"/>
    <w:rsid w:val="000119B3"/>
    <w:rsid w:val="00011A3A"/>
    <w:rsid w:val="0002068B"/>
    <w:rsid w:val="00021DC3"/>
    <w:rsid w:val="0002451E"/>
    <w:rsid w:val="00025789"/>
    <w:rsid w:val="00026F37"/>
    <w:rsid w:val="000339EB"/>
    <w:rsid w:val="00033B45"/>
    <w:rsid w:val="00034837"/>
    <w:rsid w:val="00034CB0"/>
    <w:rsid w:val="000408DB"/>
    <w:rsid w:val="000425DB"/>
    <w:rsid w:val="00043B76"/>
    <w:rsid w:val="0005102B"/>
    <w:rsid w:val="000512B5"/>
    <w:rsid w:val="00062236"/>
    <w:rsid w:val="0006327C"/>
    <w:rsid w:val="00063320"/>
    <w:rsid w:val="00065E97"/>
    <w:rsid w:val="00067E3C"/>
    <w:rsid w:val="000718DF"/>
    <w:rsid w:val="0007424A"/>
    <w:rsid w:val="000748D5"/>
    <w:rsid w:val="00075F45"/>
    <w:rsid w:val="0007720B"/>
    <w:rsid w:val="00085C58"/>
    <w:rsid w:val="00090E34"/>
    <w:rsid w:val="00092FF2"/>
    <w:rsid w:val="00095B92"/>
    <w:rsid w:val="000A2DBE"/>
    <w:rsid w:val="000A2E07"/>
    <w:rsid w:val="000A5878"/>
    <w:rsid w:val="000A60CC"/>
    <w:rsid w:val="000B206F"/>
    <w:rsid w:val="000B3976"/>
    <w:rsid w:val="000B4422"/>
    <w:rsid w:val="000B5FA9"/>
    <w:rsid w:val="000B74F7"/>
    <w:rsid w:val="000C1D0F"/>
    <w:rsid w:val="000C48E8"/>
    <w:rsid w:val="000C653E"/>
    <w:rsid w:val="000C6D8D"/>
    <w:rsid w:val="000D11A5"/>
    <w:rsid w:val="000D2116"/>
    <w:rsid w:val="000D29E9"/>
    <w:rsid w:val="000E31E8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4C4F"/>
    <w:rsid w:val="000F5D38"/>
    <w:rsid w:val="000F7F7E"/>
    <w:rsid w:val="00100949"/>
    <w:rsid w:val="0010198B"/>
    <w:rsid w:val="0010324C"/>
    <w:rsid w:val="00107798"/>
    <w:rsid w:val="00107843"/>
    <w:rsid w:val="00111FA2"/>
    <w:rsid w:val="0011241E"/>
    <w:rsid w:val="00112EFC"/>
    <w:rsid w:val="0011415D"/>
    <w:rsid w:val="001163FD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63EA"/>
    <w:rsid w:val="0014688C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33DA"/>
    <w:rsid w:val="0019415F"/>
    <w:rsid w:val="00195723"/>
    <w:rsid w:val="001A3E00"/>
    <w:rsid w:val="001A5AB7"/>
    <w:rsid w:val="001B3A3F"/>
    <w:rsid w:val="001B3AA5"/>
    <w:rsid w:val="001B744E"/>
    <w:rsid w:val="001B78C4"/>
    <w:rsid w:val="001C0FEA"/>
    <w:rsid w:val="001C3A9A"/>
    <w:rsid w:val="001C5C15"/>
    <w:rsid w:val="001D0F63"/>
    <w:rsid w:val="001D24B2"/>
    <w:rsid w:val="001D34BD"/>
    <w:rsid w:val="001D3A86"/>
    <w:rsid w:val="001D55EF"/>
    <w:rsid w:val="001E5B29"/>
    <w:rsid w:val="001E5D08"/>
    <w:rsid w:val="001F1B72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1F3B"/>
    <w:rsid w:val="00222B55"/>
    <w:rsid w:val="00223040"/>
    <w:rsid w:val="00223365"/>
    <w:rsid w:val="0022538C"/>
    <w:rsid w:val="00227E41"/>
    <w:rsid w:val="00231629"/>
    <w:rsid w:val="00232E19"/>
    <w:rsid w:val="0023440C"/>
    <w:rsid w:val="002369D3"/>
    <w:rsid w:val="0023793F"/>
    <w:rsid w:val="00240018"/>
    <w:rsid w:val="00241043"/>
    <w:rsid w:val="002420A0"/>
    <w:rsid w:val="00242FDD"/>
    <w:rsid w:val="00245221"/>
    <w:rsid w:val="00246B62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62C9"/>
    <w:rsid w:val="002778AF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9B3"/>
    <w:rsid w:val="002C2B68"/>
    <w:rsid w:val="002C7CDA"/>
    <w:rsid w:val="002D07E2"/>
    <w:rsid w:val="002D0D9D"/>
    <w:rsid w:val="002D0FFA"/>
    <w:rsid w:val="002D2F9A"/>
    <w:rsid w:val="002D36B7"/>
    <w:rsid w:val="002D3A39"/>
    <w:rsid w:val="002D4FEF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39A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64CFF"/>
    <w:rsid w:val="00370AA5"/>
    <w:rsid w:val="003716E3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1AC2"/>
    <w:rsid w:val="003E37B6"/>
    <w:rsid w:val="003E65D7"/>
    <w:rsid w:val="003E7620"/>
    <w:rsid w:val="003F3769"/>
    <w:rsid w:val="003F3D0A"/>
    <w:rsid w:val="003F4CD3"/>
    <w:rsid w:val="003F51EA"/>
    <w:rsid w:val="00404594"/>
    <w:rsid w:val="00405481"/>
    <w:rsid w:val="00406C5E"/>
    <w:rsid w:val="0040743C"/>
    <w:rsid w:val="00407BCF"/>
    <w:rsid w:val="00411F61"/>
    <w:rsid w:val="0041262B"/>
    <w:rsid w:val="00412DF8"/>
    <w:rsid w:val="004150D4"/>
    <w:rsid w:val="00415F64"/>
    <w:rsid w:val="00417399"/>
    <w:rsid w:val="004176C5"/>
    <w:rsid w:val="00425CF6"/>
    <w:rsid w:val="00427D48"/>
    <w:rsid w:val="00432241"/>
    <w:rsid w:val="00435710"/>
    <w:rsid w:val="004404F8"/>
    <w:rsid w:val="004429EB"/>
    <w:rsid w:val="004454DC"/>
    <w:rsid w:val="004474E5"/>
    <w:rsid w:val="004576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63EB"/>
    <w:rsid w:val="0049781C"/>
    <w:rsid w:val="004A0DF3"/>
    <w:rsid w:val="004A16EA"/>
    <w:rsid w:val="004A5B23"/>
    <w:rsid w:val="004B2235"/>
    <w:rsid w:val="004B4CB8"/>
    <w:rsid w:val="004B68BB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107B"/>
    <w:rsid w:val="00504061"/>
    <w:rsid w:val="0050515B"/>
    <w:rsid w:val="00507162"/>
    <w:rsid w:val="00507568"/>
    <w:rsid w:val="00510BF0"/>
    <w:rsid w:val="00514BD6"/>
    <w:rsid w:val="00517854"/>
    <w:rsid w:val="005205DF"/>
    <w:rsid w:val="00520752"/>
    <w:rsid w:val="00520A18"/>
    <w:rsid w:val="00525158"/>
    <w:rsid w:val="00533434"/>
    <w:rsid w:val="00533709"/>
    <w:rsid w:val="0053669B"/>
    <w:rsid w:val="00536B8D"/>
    <w:rsid w:val="0054470E"/>
    <w:rsid w:val="00547501"/>
    <w:rsid w:val="00550E13"/>
    <w:rsid w:val="00551A51"/>
    <w:rsid w:val="00554FCE"/>
    <w:rsid w:val="00555F33"/>
    <w:rsid w:val="00563CCF"/>
    <w:rsid w:val="00565952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6FE3"/>
    <w:rsid w:val="00597006"/>
    <w:rsid w:val="005976A3"/>
    <w:rsid w:val="005A23A6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3FA7"/>
    <w:rsid w:val="005E57D7"/>
    <w:rsid w:val="005F1575"/>
    <w:rsid w:val="005F3DD1"/>
    <w:rsid w:val="006011B9"/>
    <w:rsid w:val="0060216A"/>
    <w:rsid w:val="00603A73"/>
    <w:rsid w:val="00603F7B"/>
    <w:rsid w:val="00610B3D"/>
    <w:rsid w:val="00614377"/>
    <w:rsid w:val="00614B88"/>
    <w:rsid w:val="00617077"/>
    <w:rsid w:val="006331F5"/>
    <w:rsid w:val="00645DE2"/>
    <w:rsid w:val="006520BF"/>
    <w:rsid w:val="006529A5"/>
    <w:rsid w:val="00652F0D"/>
    <w:rsid w:val="006538E2"/>
    <w:rsid w:val="0065593F"/>
    <w:rsid w:val="0065695B"/>
    <w:rsid w:val="00657EAE"/>
    <w:rsid w:val="00660CDF"/>
    <w:rsid w:val="006611F9"/>
    <w:rsid w:val="00661504"/>
    <w:rsid w:val="00662902"/>
    <w:rsid w:val="006675D3"/>
    <w:rsid w:val="006740BF"/>
    <w:rsid w:val="00676DC7"/>
    <w:rsid w:val="00687C7B"/>
    <w:rsid w:val="006919C9"/>
    <w:rsid w:val="00691D6D"/>
    <w:rsid w:val="006A2A01"/>
    <w:rsid w:val="006A35AC"/>
    <w:rsid w:val="006A5774"/>
    <w:rsid w:val="006B4D0C"/>
    <w:rsid w:val="006B5723"/>
    <w:rsid w:val="006B79D8"/>
    <w:rsid w:val="006C1E49"/>
    <w:rsid w:val="006C43F7"/>
    <w:rsid w:val="006D58CE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D7E"/>
    <w:rsid w:val="00705768"/>
    <w:rsid w:val="007069D1"/>
    <w:rsid w:val="007077A7"/>
    <w:rsid w:val="00707850"/>
    <w:rsid w:val="00710567"/>
    <w:rsid w:val="00711B32"/>
    <w:rsid w:val="00713A58"/>
    <w:rsid w:val="00715235"/>
    <w:rsid w:val="00716B52"/>
    <w:rsid w:val="00717415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6BCD"/>
    <w:rsid w:val="007472E9"/>
    <w:rsid w:val="00750239"/>
    <w:rsid w:val="00752424"/>
    <w:rsid w:val="007540BB"/>
    <w:rsid w:val="007565D7"/>
    <w:rsid w:val="0076025F"/>
    <w:rsid w:val="0076369B"/>
    <w:rsid w:val="00763BF1"/>
    <w:rsid w:val="00772978"/>
    <w:rsid w:val="0077376A"/>
    <w:rsid w:val="0077416C"/>
    <w:rsid w:val="00776469"/>
    <w:rsid w:val="007779FA"/>
    <w:rsid w:val="00783DDB"/>
    <w:rsid w:val="00792AF6"/>
    <w:rsid w:val="00793738"/>
    <w:rsid w:val="00793B84"/>
    <w:rsid w:val="00793D6C"/>
    <w:rsid w:val="007959C1"/>
    <w:rsid w:val="007974B6"/>
    <w:rsid w:val="007A00C4"/>
    <w:rsid w:val="007A1219"/>
    <w:rsid w:val="007A2713"/>
    <w:rsid w:val="007B1491"/>
    <w:rsid w:val="007B1AD5"/>
    <w:rsid w:val="007B3B6D"/>
    <w:rsid w:val="007B539A"/>
    <w:rsid w:val="007B5D5D"/>
    <w:rsid w:val="007B744D"/>
    <w:rsid w:val="007C09C7"/>
    <w:rsid w:val="007C0B78"/>
    <w:rsid w:val="007C6825"/>
    <w:rsid w:val="007C6A63"/>
    <w:rsid w:val="007C7781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245B"/>
    <w:rsid w:val="00823133"/>
    <w:rsid w:val="00824444"/>
    <w:rsid w:val="00832F35"/>
    <w:rsid w:val="00837B9B"/>
    <w:rsid w:val="00840F87"/>
    <w:rsid w:val="00841321"/>
    <w:rsid w:val="00854EA4"/>
    <w:rsid w:val="008573CA"/>
    <w:rsid w:val="00860DD2"/>
    <w:rsid w:val="00862B7C"/>
    <w:rsid w:val="00865547"/>
    <w:rsid w:val="008665A6"/>
    <w:rsid w:val="00870065"/>
    <w:rsid w:val="0087218B"/>
    <w:rsid w:val="0087493D"/>
    <w:rsid w:val="00875148"/>
    <w:rsid w:val="0087702B"/>
    <w:rsid w:val="00883C2F"/>
    <w:rsid w:val="00883CB7"/>
    <w:rsid w:val="00884F9C"/>
    <w:rsid w:val="008850BB"/>
    <w:rsid w:val="00886CF7"/>
    <w:rsid w:val="00890929"/>
    <w:rsid w:val="0089266A"/>
    <w:rsid w:val="0089306D"/>
    <w:rsid w:val="008941BE"/>
    <w:rsid w:val="008A1117"/>
    <w:rsid w:val="008A12E3"/>
    <w:rsid w:val="008A5D69"/>
    <w:rsid w:val="008B2990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0B4"/>
    <w:rsid w:val="008F0069"/>
    <w:rsid w:val="008F42D5"/>
    <w:rsid w:val="008F548F"/>
    <w:rsid w:val="008F5D03"/>
    <w:rsid w:val="009056E9"/>
    <w:rsid w:val="00905D43"/>
    <w:rsid w:val="00905E84"/>
    <w:rsid w:val="009073BD"/>
    <w:rsid w:val="00907B11"/>
    <w:rsid w:val="00907B1E"/>
    <w:rsid w:val="00912FD6"/>
    <w:rsid w:val="00915B58"/>
    <w:rsid w:val="0092036A"/>
    <w:rsid w:val="009207B5"/>
    <w:rsid w:val="00927DE3"/>
    <w:rsid w:val="009330A8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8C5"/>
    <w:rsid w:val="009844E0"/>
    <w:rsid w:val="00985A93"/>
    <w:rsid w:val="00987E43"/>
    <w:rsid w:val="0099007B"/>
    <w:rsid w:val="00990122"/>
    <w:rsid w:val="00991CB1"/>
    <w:rsid w:val="0099463C"/>
    <w:rsid w:val="00994D77"/>
    <w:rsid w:val="00996E98"/>
    <w:rsid w:val="009A21EE"/>
    <w:rsid w:val="009B0237"/>
    <w:rsid w:val="009B02FE"/>
    <w:rsid w:val="009B0873"/>
    <w:rsid w:val="009B6301"/>
    <w:rsid w:val="009C0CFF"/>
    <w:rsid w:val="009C2CEB"/>
    <w:rsid w:val="009C36DC"/>
    <w:rsid w:val="009D0684"/>
    <w:rsid w:val="009D19FF"/>
    <w:rsid w:val="009D6BA7"/>
    <w:rsid w:val="009E5F11"/>
    <w:rsid w:val="009F2E14"/>
    <w:rsid w:val="009F44EC"/>
    <w:rsid w:val="009F5AA5"/>
    <w:rsid w:val="00A00118"/>
    <w:rsid w:val="00A035DD"/>
    <w:rsid w:val="00A05703"/>
    <w:rsid w:val="00A11747"/>
    <w:rsid w:val="00A11C87"/>
    <w:rsid w:val="00A127FB"/>
    <w:rsid w:val="00A14994"/>
    <w:rsid w:val="00A14B67"/>
    <w:rsid w:val="00A16D04"/>
    <w:rsid w:val="00A178C1"/>
    <w:rsid w:val="00A179B6"/>
    <w:rsid w:val="00A203A1"/>
    <w:rsid w:val="00A21164"/>
    <w:rsid w:val="00A21EA2"/>
    <w:rsid w:val="00A235E5"/>
    <w:rsid w:val="00A24008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4FE1"/>
    <w:rsid w:val="00A8541F"/>
    <w:rsid w:val="00A9086D"/>
    <w:rsid w:val="00A91F99"/>
    <w:rsid w:val="00A941BE"/>
    <w:rsid w:val="00A9451A"/>
    <w:rsid w:val="00AA323C"/>
    <w:rsid w:val="00AA52F3"/>
    <w:rsid w:val="00AA6FCC"/>
    <w:rsid w:val="00AB381F"/>
    <w:rsid w:val="00AB4590"/>
    <w:rsid w:val="00AB606A"/>
    <w:rsid w:val="00AB67A7"/>
    <w:rsid w:val="00AB7DCE"/>
    <w:rsid w:val="00AB7E4E"/>
    <w:rsid w:val="00AC2238"/>
    <w:rsid w:val="00AC3425"/>
    <w:rsid w:val="00AC3DDC"/>
    <w:rsid w:val="00AD00E4"/>
    <w:rsid w:val="00AD13A0"/>
    <w:rsid w:val="00AD1CD7"/>
    <w:rsid w:val="00AD20B9"/>
    <w:rsid w:val="00AD3508"/>
    <w:rsid w:val="00AD450E"/>
    <w:rsid w:val="00AD476E"/>
    <w:rsid w:val="00AD527E"/>
    <w:rsid w:val="00AD59B6"/>
    <w:rsid w:val="00AE290D"/>
    <w:rsid w:val="00AE45E8"/>
    <w:rsid w:val="00AE470F"/>
    <w:rsid w:val="00AE75AB"/>
    <w:rsid w:val="00AF2A86"/>
    <w:rsid w:val="00AF4003"/>
    <w:rsid w:val="00AF4E27"/>
    <w:rsid w:val="00AF6532"/>
    <w:rsid w:val="00AF6E5E"/>
    <w:rsid w:val="00AF7DC0"/>
    <w:rsid w:val="00AF7F8F"/>
    <w:rsid w:val="00B027CB"/>
    <w:rsid w:val="00B02BE8"/>
    <w:rsid w:val="00B05FC8"/>
    <w:rsid w:val="00B1046C"/>
    <w:rsid w:val="00B11C84"/>
    <w:rsid w:val="00B12EB4"/>
    <w:rsid w:val="00B132FC"/>
    <w:rsid w:val="00B13D59"/>
    <w:rsid w:val="00B171CD"/>
    <w:rsid w:val="00B219C3"/>
    <w:rsid w:val="00B22891"/>
    <w:rsid w:val="00B232EC"/>
    <w:rsid w:val="00B26273"/>
    <w:rsid w:val="00B26CF8"/>
    <w:rsid w:val="00B275F6"/>
    <w:rsid w:val="00B32D1E"/>
    <w:rsid w:val="00B342E9"/>
    <w:rsid w:val="00B34FA0"/>
    <w:rsid w:val="00B36A35"/>
    <w:rsid w:val="00B4016E"/>
    <w:rsid w:val="00B420A7"/>
    <w:rsid w:val="00B46CF8"/>
    <w:rsid w:val="00B51A23"/>
    <w:rsid w:val="00B54BBE"/>
    <w:rsid w:val="00B5598E"/>
    <w:rsid w:val="00B562E1"/>
    <w:rsid w:val="00B604B0"/>
    <w:rsid w:val="00B6253E"/>
    <w:rsid w:val="00B630CB"/>
    <w:rsid w:val="00B639D5"/>
    <w:rsid w:val="00B65ACA"/>
    <w:rsid w:val="00B676B1"/>
    <w:rsid w:val="00B70D72"/>
    <w:rsid w:val="00B71115"/>
    <w:rsid w:val="00B71670"/>
    <w:rsid w:val="00B718ED"/>
    <w:rsid w:val="00B749AE"/>
    <w:rsid w:val="00B80337"/>
    <w:rsid w:val="00B84DBD"/>
    <w:rsid w:val="00B86F32"/>
    <w:rsid w:val="00B87E6C"/>
    <w:rsid w:val="00B92540"/>
    <w:rsid w:val="00B97270"/>
    <w:rsid w:val="00B97651"/>
    <w:rsid w:val="00B978C8"/>
    <w:rsid w:val="00BA1722"/>
    <w:rsid w:val="00BA6CC9"/>
    <w:rsid w:val="00BA6DDF"/>
    <w:rsid w:val="00BB189E"/>
    <w:rsid w:val="00BB2081"/>
    <w:rsid w:val="00BB4FC7"/>
    <w:rsid w:val="00BB74D3"/>
    <w:rsid w:val="00BC46AC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1817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FF8"/>
    <w:rsid w:val="00C449A0"/>
    <w:rsid w:val="00C468C7"/>
    <w:rsid w:val="00C475C9"/>
    <w:rsid w:val="00C47D5A"/>
    <w:rsid w:val="00C53454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6C5A"/>
    <w:rsid w:val="00CB7054"/>
    <w:rsid w:val="00CB7DB2"/>
    <w:rsid w:val="00CC0A3F"/>
    <w:rsid w:val="00CC186B"/>
    <w:rsid w:val="00CC356D"/>
    <w:rsid w:val="00CC628B"/>
    <w:rsid w:val="00CD136C"/>
    <w:rsid w:val="00CF224B"/>
    <w:rsid w:val="00CF2AC9"/>
    <w:rsid w:val="00CF360A"/>
    <w:rsid w:val="00D013E8"/>
    <w:rsid w:val="00D0465A"/>
    <w:rsid w:val="00D1287F"/>
    <w:rsid w:val="00D131F2"/>
    <w:rsid w:val="00D1455B"/>
    <w:rsid w:val="00D15072"/>
    <w:rsid w:val="00D1558F"/>
    <w:rsid w:val="00D16DDA"/>
    <w:rsid w:val="00D20231"/>
    <w:rsid w:val="00D20AD5"/>
    <w:rsid w:val="00D23A5D"/>
    <w:rsid w:val="00D24717"/>
    <w:rsid w:val="00D253D6"/>
    <w:rsid w:val="00D270CA"/>
    <w:rsid w:val="00D31268"/>
    <w:rsid w:val="00D340EF"/>
    <w:rsid w:val="00D357CD"/>
    <w:rsid w:val="00D401AD"/>
    <w:rsid w:val="00D40A0E"/>
    <w:rsid w:val="00D40FF6"/>
    <w:rsid w:val="00D419BD"/>
    <w:rsid w:val="00D43507"/>
    <w:rsid w:val="00D4531A"/>
    <w:rsid w:val="00D453FF"/>
    <w:rsid w:val="00D45EB1"/>
    <w:rsid w:val="00D515AB"/>
    <w:rsid w:val="00D51B34"/>
    <w:rsid w:val="00D60C2B"/>
    <w:rsid w:val="00D64577"/>
    <w:rsid w:val="00D64742"/>
    <w:rsid w:val="00D67D31"/>
    <w:rsid w:val="00D70F27"/>
    <w:rsid w:val="00D729CF"/>
    <w:rsid w:val="00D745E9"/>
    <w:rsid w:val="00D74DFC"/>
    <w:rsid w:val="00D7574A"/>
    <w:rsid w:val="00D7596C"/>
    <w:rsid w:val="00D82DF3"/>
    <w:rsid w:val="00D83796"/>
    <w:rsid w:val="00D85866"/>
    <w:rsid w:val="00D86DCA"/>
    <w:rsid w:val="00D874A6"/>
    <w:rsid w:val="00D90C24"/>
    <w:rsid w:val="00D94953"/>
    <w:rsid w:val="00D9721C"/>
    <w:rsid w:val="00DA0FB6"/>
    <w:rsid w:val="00DA2185"/>
    <w:rsid w:val="00DA4CC3"/>
    <w:rsid w:val="00DA61C6"/>
    <w:rsid w:val="00DA6877"/>
    <w:rsid w:val="00DA73D1"/>
    <w:rsid w:val="00DB5999"/>
    <w:rsid w:val="00DC14D4"/>
    <w:rsid w:val="00DC340A"/>
    <w:rsid w:val="00DC5667"/>
    <w:rsid w:val="00DD7C0F"/>
    <w:rsid w:val="00DE24FE"/>
    <w:rsid w:val="00DE31D7"/>
    <w:rsid w:val="00DE384E"/>
    <w:rsid w:val="00DE7021"/>
    <w:rsid w:val="00DE7252"/>
    <w:rsid w:val="00DE769A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47E6"/>
    <w:rsid w:val="00E174D1"/>
    <w:rsid w:val="00E1791F"/>
    <w:rsid w:val="00E2543B"/>
    <w:rsid w:val="00E2592F"/>
    <w:rsid w:val="00E3022E"/>
    <w:rsid w:val="00E31B86"/>
    <w:rsid w:val="00E3378F"/>
    <w:rsid w:val="00E34CC4"/>
    <w:rsid w:val="00E34ED1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003"/>
    <w:rsid w:val="00E86BF7"/>
    <w:rsid w:val="00E87A12"/>
    <w:rsid w:val="00E9191F"/>
    <w:rsid w:val="00E9363A"/>
    <w:rsid w:val="00E946DF"/>
    <w:rsid w:val="00E9572F"/>
    <w:rsid w:val="00E95E60"/>
    <w:rsid w:val="00E9713B"/>
    <w:rsid w:val="00EA210A"/>
    <w:rsid w:val="00EA21F6"/>
    <w:rsid w:val="00EA3AAD"/>
    <w:rsid w:val="00EA538F"/>
    <w:rsid w:val="00EA543C"/>
    <w:rsid w:val="00EB1B9F"/>
    <w:rsid w:val="00EB2506"/>
    <w:rsid w:val="00EC0A20"/>
    <w:rsid w:val="00EC6D24"/>
    <w:rsid w:val="00ED1B21"/>
    <w:rsid w:val="00ED439D"/>
    <w:rsid w:val="00ED5B4E"/>
    <w:rsid w:val="00EE09CB"/>
    <w:rsid w:val="00EE251C"/>
    <w:rsid w:val="00EE3849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34F"/>
    <w:rsid w:val="00F32DC6"/>
    <w:rsid w:val="00F3477F"/>
    <w:rsid w:val="00F379EA"/>
    <w:rsid w:val="00F41E73"/>
    <w:rsid w:val="00F44663"/>
    <w:rsid w:val="00F447CB"/>
    <w:rsid w:val="00F4762A"/>
    <w:rsid w:val="00F55B96"/>
    <w:rsid w:val="00F56109"/>
    <w:rsid w:val="00F56B86"/>
    <w:rsid w:val="00F57135"/>
    <w:rsid w:val="00F5724C"/>
    <w:rsid w:val="00F574A1"/>
    <w:rsid w:val="00F63990"/>
    <w:rsid w:val="00F6479F"/>
    <w:rsid w:val="00F65E7A"/>
    <w:rsid w:val="00F6638C"/>
    <w:rsid w:val="00F715DB"/>
    <w:rsid w:val="00F76278"/>
    <w:rsid w:val="00F8004C"/>
    <w:rsid w:val="00F82747"/>
    <w:rsid w:val="00F85B21"/>
    <w:rsid w:val="00F8696B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6DC"/>
    <w:rsid w:val="00FB6741"/>
    <w:rsid w:val="00FC09DF"/>
    <w:rsid w:val="00FC21FC"/>
    <w:rsid w:val="00FC2C72"/>
    <w:rsid w:val="00FC47B9"/>
    <w:rsid w:val="00FC4AAD"/>
    <w:rsid w:val="00FC4FC7"/>
    <w:rsid w:val="00FC5D77"/>
    <w:rsid w:val="00FC747C"/>
    <w:rsid w:val="00FC748C"/>
    <w:rsid w:val="00FD0CD1"/>
    <w:rsid w:val="00FD1B9A"/>
    <w:rsid w:val="00FD2DDC"/>
    <w:rsid w:val="00FD507A"/>
    <w:rsid w:val="00FD5FBE"/>
    <w:rsid w:val="00FE000B"/>
    <w:rsid w:val="00FE1EDE"/>
    <w:rsid w:val="00FE3D3A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3923-975D-40EB-A70D-6C47E1CB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112</TotalTime>
  <Pages>13</Pages>
  <Words>2977</Words>
  <Characters>16078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15</cp:revision>
  <cp:lastPrinted>2009-11-19T20:24:00Z</cp:lastPrinted>
  <dcterms:created xsi:type="dcterms:W3CDTF">2012-06-19T16:51:00Z</dcterms:created>
  <dcterms:modified xsi:type="dcterms:W3CDTF">2012-08-02T18:17:00Z</dcterms:modified>
</cp:coreProperties>
</file>