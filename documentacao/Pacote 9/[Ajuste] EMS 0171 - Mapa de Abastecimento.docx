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B714D" w14:textId="77777777"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0466420F" w14:textId="77777777"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6200FDEF" w14:textId="577D88D5"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D225DA">
        <w:rPr>
          <w:rFonts w:ascii="Arial Narrow" w:hAnsi="Arial Narrow"/>
          <w:b/>
          <w:sz w:val="40"/>
        </w:rPr>
        <w:t xml:space="preserve"> </w:t>
      </w:r>
      <w:r w:rsidR="00EF6572" w:rsidRPr="00EF6572">
        <w:rPr>
          <w:rFonts w:ascii="Arial Narrow" w:hAnsi="Arial Narrow"/>
          <w:b/>
          <w:sz w:val="36"/>
          <w:szCs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>EMS 0</w:t>
      </w:r>
      <w:r w:rsidR="007A0E89">
        <w:rPr>
          <w:rFonts w:ascii="Arial Narrow" w:hAnsi="Arial Narrow"/>
          <w:b/>
          <w:sz w:val="36"/>
          <w:szCs w:val="36"/>
        </w:rPr>
        <w:t>171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7A0E89">
        <w:rPr>
          <w:rFonts w:ascii="Arial Narrow" w:hAnsi="Arial Narrow"/>
          <w:b/>
          <w:sz w:val="36"/>
          <w:szCs w:val="36"/>
        </w:rPr>
        <w:t>Mapa de Abastecimento</w:t>
      </w:r>
      <w:r w:rsidRPr="00875148">
        <w:rPr>
          <w:rFonts w:ascii="Arial Narrow" w:hAnsi="Arial Narrow"/>
          <w:b/>
          <w:sz w:val="40"/>
        </w:rPr>
        <w:t>&gt;</w:t>
      </w:r>
    </w:p>
    <w:p w14:paraId="5B1A9469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5BC7123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94D2242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F280FF3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EF8AC2E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4F21E74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7871565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44C8196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6140C52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A295B70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FA5B3A0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2E8D619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96A2FCF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39B8F0EB" w14:textId="77777777"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14:paraId="06FF3440" w14:textId="77777777" w:rsidR="00BE28B8" w:rsidRPr="00875148" w:rsidRDefault="00BE28B8">
      <w:pPr>
        <w:pStyle w:val="Cabealho"/>
        <w:rPr>
          <w:rFonts w:ascii="Arial Narrow" w:hAnsi="Arial Narrow"/>
        </w:rPr>
      </w:pPr>
    </w:p>
    <w:p w14:paraId="07843CAB" w14:textId="77777777" w:rsidR="00BE28B8" w:rsidRPr="00875148" w:rsidRDefault="00BE28B8">
      <w:pPr>
        <w:pStyle w:val="Cabealho"/>
        <w:rPr>
          <w:rFonts w:ascii="Arial Narrow" w:hAnsi="Arial Narrow"/>
        </w:rPr>
      </w:pPr>
    </w:p>
    <w:p w14:paraId="77180F2F" w14:textId="77777777" w:rsidR="00BE28B8" w:rsidRPr="00875148" w:rsidRDefault="00BE28B8">
      <w:pPr>
        <w:pStyle w:val="Cabealho"/>
        <w:rPr>
          <w:rFonts w:ascii="Arial Narrow" w:hAnsi="Arial Narrow"/>
        </w:rPr>
      </w:pPr>
    </w:p>
    <w:p w14:paraId="710B7E93" w14:textId="77777777" w:rsidR="00BE28B8" w:rsidRPr="00875148" w:rsidRDefault="00BE28B8">
      <w:pPr>
        <w:pStyle w:val="Cabealho"/>
        <w:rPr>
          <w:rFonts w:ascii="Arial Narrow" w:hAnsi="Arial Narrow"/>
        </w:rPr>
      </w:pPr>
    </w:p>
    <w:p w14:paraId="6103BB05" w14:textId="77777777" w:rsidR="00BE28B8" w:rsidRPr="00875148" w:rsidRDefault="00BE28B8">
      <w:pPr>
        <w:pStyle w:val="Cabealho"/>
        <w:rPr>
          <w:rFonts w:ascii="Arial Narrow" w:hAnsi="Arial Narrow"/>
        </w:rPr>
      </w:pPr>
    </w:p>
    <w:p w14:paraId="672AA520" w14:textId="77777777" w:rsidR="00BE28B8" w:rsidRDefault="00BE28B8">
      <w:pPr>
        <w:pStyle w:val="Cabealho"/>
        <w:rPr>
          <w:rFonts w:ascii="Arial Narrow" w:hAnsi="Arial Narrow"/>
        </w:rPr>
      </w:pPr>
    </w:p>
    <w:p w14:paraId="6A0DB58F" w14:textId="77777777" w:rsidR="00BE28B8" w:rsidRDefault="00BE28B8">
      <w:pPr>
        <w:pStyle w:val="Cabealho"/>
        <w:rPr>
          <w:rFonts w:ascii="Arial Narrow" w:hAnsi="Arial Narrow"/>
        </w:rPr>
      </w:pPr>
    </w:p>
    <w:p w14:paraId="2AFB0F3C" w14:textId="77777777" w:rsidR="00BE28B8" w:rsidRDefault="00BE28B8">
      <w:pPr>
        <w:pStyle w:val="Cabealho"/>
        <w:rPr>
          <w:rFonts w:ascii="Arial Narrow" w:hAnsi="Arial Narrow"/>
        </w:rPr>
      </w:pPr>
    </w:p>
    <w:p w14:paraId="7C8433EE" w14:textId="77777777" w:rsidR="00BE28B8" w:rsidRDefault="00BE28B8">
      <w:pPr>
        <w:pStyle w:val="Cabealho"/>
        <w:rPr>
          <w:rFonts w:ascii="Arial Narrow" w:hAnsi="Arial Narrow"/>
        </w:rPr>
      </w:pPr>
    </w:p>
    <w:p w14:paraId="76C92812" w14:textId="77777777" w:rsidR="00BE28B8" w:rsidRDefault="00BE28B8">
      <w:pPr>
        <w:pStyle w:val="Cabealho"/>
        <w:rPr>
          <w:rFonts w:ascii="Arial Narrow" w:hAnsi="Arial Narrow"/>
        </w:rPr>
      </w:pPr>
    </w:p>
    <w:p w14:paraId="1E132910" w14:textId="77777777" w:rsidR="00BE28B8" w:rsidRDefault="00BE28B8">
      <w:pPr>
        <w:pStyle w:val="Cabealho"/>
        <w:rPr>
          <w:rFonts w:ascii="Arial Narrow" w:hAnsi="Arial Narrow"/>
        </w:rPr>
      </w:pPr>
    </w:p>
    <w:p w14:paraId="601AFB4A" w14:textId="77777777" w:rsidR="00BE28B8" w:rsidRDefault="00BE28B8">
      <w:pPr>
        <w:pStyle w:val="Cabealho"/>
        <w:rPr>
          <w:rFonts w:ascii="Arial Narrow" w:hAnsi="Arial Narrow"/>
        </w:rPr>
      </w:pPr>
    </w:p>
    <w:p w14:paraId="062733BB" w14:textId="77777777" w:rsidR="00BE28B8" w:rsidRDefault="00BE28B8">
      <w:pPr>
        <w:pStyle w:val="Cabealho"/>
        <w:rPr>
          <w:rFonts w:ascii="Arial Narrow" w:hAnsi="Arial Narrow"/>
        </w:rPr>
      </w:pPr>
    </w:p>
    <w:p w14:paraId="28F84B5A" w14:textId="77777777" w:rsidR="00BE28B8" w:rsidRDefault="00BE28B8">
      <w:pPr>
        <w:pStyle w:val="Cabealho"/>
        <w:rPr>
          <w:rFonts w:ascii="Arial Narrow" w:hAnsi="Arial Narrow"/>
        </w:rPr>
      </w:pPr>
    </w:p>
    <w:p w14:paraId="586F7AEF" w14:textId="77777777" w:rsidR="00BE28B8" w:rsidRDefault="00BE28B8">
      <w:pPr>
        <w:pStyle w:val="Cabealho"/>
        <w:rPr>
          <w:rFonts w:ascii="Arial Narrow" w:hAnsi="Arial Narrow"/>
        </w:rPr>
      </w:pPr>
    </w:p>
    <w:p w14:paraId="47CC085A" w14:textId="77777777" w:rsidR="00BE28B8" w:rsidRDefault="00BE28B8">
      <w:pPr>
        <w:pStyle w:val="Cabealho"/>
        <w:rPr>
          <w:rFonts w:ascii="Arial Narrow" w:hAnsi="Arial Narrow"/>
        </w:rPr>
      </w:pPr>
    </w:p>
    <w:p w14:paraId="79694340" w14:textId="77777777" w:rsidR="00BE28B8" w:rsidRDefault="00BE28B8">
      <w:pPr>
        <w:pStyle w:val="Cabealho"/>
        <w:rPr>
          <w:rFonts w:ascii="Arial Narrow" w:hAnsi="Arial Narrow"/>
        </w:rPr>
      </w:pPr>
    </w:p>
    <w:p w14:paraId="5645F74B" w14:textId="77777777" w:rsidR="00BE28B8" w:rsidRDefault="00BE28B8">
      <w:pPr>
        <w:pStyle w:val="Cabealho"/>
        <w:rPr>
          <w:rFonts w:ascii="Arial Narrow" w:hAnsi="Arial Narrow"/>
        </w:rPr>
      </w:pPr>
    </w:p>
    <w:p w14:paraId="552CDAA0" w14:textId="77777777" w:rsidR="00BE28B8" w:rsidRDefault="00BE28B8">
      <w:pPr>
        <w:pStyle w:val="Cabealho"/>
        <w:rPr>
          <w:rFonts w:ascii="Arial Narrow" w:hAnsi="Arial Narrow"/>
        </w:rPr>
      </w:pPr>
    </w:p>
    <w:p w14:paraId="34CC18EC" w14:textId="77777777" w:rsidR="00BE28B8" w:rsidRDefault="00BE28B8">
      <w:pPr>
        <w:pStyle w:val="Cabealho"/>
        <w:rPr>
          <w:rFonts w:ascii="Arial Narrow" w:hAnsi="Arial Narrow"/>
        </w:rPr>
      </w:pPr>
    </w:p>
    <w:p w14:paraId="14E4E5B0" w14:textId="77777777" w:rsidR="00BE28B8" w:rsidRDefault="00BE28B8">
      <w:pPr>
        <w:pStyle w:val="Cabealho"/>
        <w:rPr>
          <w:rFonts w:ascii="Arial Narrow" w:hAnsi="Arial Narrow"/>
        </w:rPr>
      </w:pPr>
    </w:p>
    <w:p w14:paraId="2C4C3D26" w14:textId="77777777" w:rsidR="00BE28B8" w:rsidRDefault="00BE28B8">
      <w:pPr>
        <w:pStyle w:val="Cabealho"/>
        <w:rPr>
          <w:rFonts w:ascii="Arial Narrow" w:hAnsi="Arial Narrow"/>
        </w:rPr>
      </w:pPr>
    </w:p>
    <w:p w14:paraId="03D294BA" w14:textId="77777777" w:rsidR="00BE28B8" w:rsidRDefault="00BE28B8">
      <w:pPr>
        <w:pStyle w:val="Cabealho"/>
        <w:rPr>
          <w:rFonts w:ascii="Arial Narrow" w:hAnsi="Arial Narrow"/>
        </w:rPr>
      </w:pPr>
    </w:p>
    <w:p w14:paraId="40A066B5" w14:textId="77777777" w:rsidR="00BE28B8" w:rsidRDefault="00BE28B8">
      <w:pPr>
        <w:pStyle w:val="Cabealho"/>
        <w:rPr>
          <w:rFonts w:ascii="Arial Narrow" w:hAnsi="Arial Narrow"/>
        </w:rPr>
      </w:pPr>
    </w:p>
    <w:p w14:paraId="6490FE00" w14:textId="77777777" w:rsidR="00BE28B8" w:rsidRDefault="00BE28B8">
      <w:pPr>
        <w:pStyle w:val="Cabealho"/>
        <w:rPr>
          <w:rFonts w:ascii="Arial Narrow" w:hAnsi="Arial Narrow"/>
        </w:rPr>
      </w:pPr>
    </w:p>
    <w:p w14:paraId="296D3472" w14:textId="77777777" w:rsidR="00BE28B8" w:rsidRPr="00875148" w:rsidRDefault="00BE28B8">
      <w:pPr>
        <w:pStyle w:val="Cabealho"/>
        <w:rPr>
          <w:rFonts w:ascii="Arial Narrow" w:hAnsi="Arial Narrow"/>
        </w:rPr>
      </w:pPr>
    </w:p>
    <w:p w14:paraId="5D81C936" w14:textId="77777777" w:rsidR="00BE28B8" w:rsidRPr="00875148" w:rsidRDefault="00BE28B8">
      <w:pPr>
        <w:rPr>
          <w:rFonts w:ascii="Arial Narrow" w:hAnsi="Arial Narrow"/>
        </w:rPr>
      </w:pPr>
    </w:p>
    <w:p w14:paraId="5711079D" w14:textId="77777777"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14:paraId="55130D1E" w14:textId="77777777" w:rsidTr="003D4B3F">
        <w:tc>
          <w:tcPr>
            <w:tcW w:w="1134" w:type="dxa"/>
          </w:tcPr>
          <w:p w14:paraId="435DFA8F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076228B4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5BC03251" w14:textId="77777777"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77573EB7" w14:textId="77777777"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690DE4E5" w14:textId="77777777"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14:paraId="2C498D11" w14:textId="77777777" w:rsidTr="003D4B3F">
        <w:tc>
          <w:tcPr>
            <w:tcW w:w="1134" w:type="dxa"/>
          </w:tcPr>
          <w:p w14:paraId="56EB0F44" w14:textId="77777777" w:rsidR="00BE28B8" w:rsidRPr="00875148" w:rsidRDefault="007A0E89" w:rsidP="007A0E8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14:paraId="12B5759A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566D5CE0" w14:textId="77777777"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3C90E59A" w14:textId="77777777" w:rsidR="00BE28B8" w:rsidRPr="00875148" w:rsidRDefault="007A0E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1DC511D3" w14:textId="77777777"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14:paraId="5810B2FA" w14:textId="77777777" w:rsidTr="003D4B3F">
        <w:tc>
          <w:tcPr>
            <w:tcW w:w="1134" w:type="dxa"/>
          </w:tcPr>
          <w:p w14:paraId="1CB58E9C" w14:textId="5DB180A6" w:rsidR="00BE28B8" w:rsidRPr="00875148" w:rsidRDefault="00C51D8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</w:tcPr>
          <w:p w14:paraId="7C2CAA72" w14:textId="7DA14382" w:rsidR="00BE28B8" w:rsidRPr="00875148" w:rsidRDefault="00C51D8D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14:paraId="5893C4F5" w14:textId="09493CEC" w:rsidR="00BE28B8" w:rsidRPr="00875148" w:rsidRDefault="00C51D8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</w:tcPr>
          <w:p w14:paraId="37F7DA6C" w14:textId="40CB7089" w:rsidR="00BE28B8" w:rsidRPr="00875148" w:rsidRDefault="00C51D8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3A833EE5" w14:textId="66173517" w:rsidR="00BE28B8" w:rsidRPr="00875148" w:rsidRDefault="00C51D8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13AF0E38" w14:textId="77777777"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3DC13550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38271607" w14:textId="77777777"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 w14:paraId="2E8E560B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4E84EDD3" w14:textId="77777777"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5CA484FA" w14:textId="77777777" w:rsidR="00BE28B8" w:rsidRPr="00875148" w:rsidRDefault="00BE28B8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BE28B8" w:rsidRPr="00875148" w14:paraId="650C49F1" w14:textId="77777777">
        <w:trPr>
          <w:cantSplit/>
          <w:trHeight w:val="235"/>
        </w:trPr>
        <w:tc>
          <w:tcPr>
            <w:tcW w:w="4889" w:type="dxa"/>
            <w:vMerge/>
          </w:tcPr>
          <w:p w14:paraId="2587BB11" w14:textId="77777777"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63203132" w14:textId="77777777"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 w14:paraId="321C3096" w14:textId="77777777">
        <w:tc>
          <w:tcPr>
            <w:tcW w:w="4889" w:type="dxa"/>
          </w:tcPr>
          <w:p w14:paraId="237D8948" w14:textId="77777777"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220843C2" w14:textId="77777777"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14:paraId="7E80AC6D" w14:textId="77777777" w:rsidR="00BE28B8" w:rsidRPr="00875148" w:rsidRDefault="00BE28B8">
      <w:pPr>
        <w:rPr>
          <w:rFonts w:ascii="Arial Narrow" w:hAnsi="Arial Narrow"/>
        </w:rPr>
      </w:pPr>
    </w:p>
    <w:p w14:paraId="2963CBCF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48E8190" w14:textId="77777777"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 w14:paraId="66667E6C" w14:textId="77777777">
        <w:tc>
          <w:tcPr>
            <w:tcW w:w="9779" w:type="dxa"/>
          </w:tcPr>
          <w:p w14:paraId="1A0D6873" w14:textId="77777777" w:rsidR="00BE28B8" w:rsidRDefault="00BE28B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14:paraId="0F6CD66D" w14:textId="77777777" w:rsidR="00BE28B8" w:rsidRDefault="00BE28B8" w:rsidP="0039180A"/>
          <w:p w14:paraId="5D6AD47C" w14:textId="56DA4129" w:rsidR="00BE28B8" w:rsidRPr="00D90C24" w:rsidRDefault="007A0E89" w:rsidP="00E85897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Esta funcionalidade tem o objetivo de exibir todas as informações sintéticas referentes a</w:t>
            </w:r>
            <w:r w:rsidR="00E85897">
              <w:rPr>
                <w:rFonts w:ascii="Arial Narrow" w:hAnsi="Arial Narrow" w:cs="Arial"/>
                <w:color w:val="002060"/>
                <w:sz w:val="22"/>
                <w:szCs w:val="22"/>
              </w:rPr>
              <w:t>o abastecimento dos produtos por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E85897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determinada visão</w:t>
            </w:r>
            <w:r w:rsidR="00BE28B8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BE28B8" w:rsidRPr="00875148" w14:paraId="5BCF0B44" w14:textId="77777777">
        <w:tc>
          <w:tcPr>
            <w:tcW w:w="9779" w:type="dxa"/>
          </w:tcPr>
          <w:p w14:paraId="050CEC39" w14:textId="77777777"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14:paraId="30F01143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04D2FDDA" w14:textId="77777777" w:rsidR="00BE28B8" w:rsidRPr="00875148" w:rsidRDefault="00BE28B8">
      <w:pPr>
        <w:rPr>
          <w:rFonts w:ascii="Arial Narrow" w:hAnsi="Arial Narrow"/>
        </w:rPr>
      </w:pPr>
    </w:p>
    <w:p w14:paraId="2D6144C0" w14:textId="77777777"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07974834" w14:textId="04C2181C" w:rsidR="0012393A" w:rsidRDefault="00D2376D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 w:rsidRPr="00882425">
        <w:rPr>
          <w:rFonts w:ascii="Arial Narrow" w:hAnsi="Arial Narrow" w:cs="Arial"/>
          <w:color w:val="002060"/>
          <w:sz w:val="22"/>
          <w:szCs w:val="22"/>
        </w:rPr>
        <w:t xml:space="preserve">Ao entrar </w:t>
      </w:r>
      <w:r w:rsidR="00CF39B3" w:rsidRPr="00882425">
        <w:rPr>
          <w:rFonts w:ascii="Arial Narrow" w:hAnsi="Arial Narrow" w:cs="Arial"/>
          <w:color w:val="002060"/>
          <w:sz w:val="22"/>
          <w:szCs w:val="22"/>
        </w:rPr>
        <w:t>e</w:t>
      </w:r>
      <w:r w:rsidRPr="00882425">
        <w:rPr>
          <w:rFonts w:ascii="Arial Narrow" w:hAnsi="Arial Narrow" w:cs="Arial"/>
          <w:color w:val="002060"/>
          <w:sz w:val="22"/>
          <w:szCs w:val="22"/>
        </w:rPr>
        <w:t>m</w:t>
      </w:r>
      <w:r w:rsidR="00CF39B3" w:rsidRPr="00882425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01A79" w:rsidRPr="00882425">
        <w:rPr>
          <w:rFonts w:ascii="Arial Narrow" w:hAnsi="Arial Narrow" w:cs="Arial"/>
          <w:color w:val="002060"/>
          <w:sz w:val="22"/>
          <w:szCs w:val="22"/>
        </w:rPr>
        <w:t xml:space="preserve">Mapa de </w:t>
      </w:r>
      <w:r w:rsidR="0012393A" w:rsidRPr="00882425">
        <w:rPr>
          <w:rFonts w:ascii="Arial Narrow" w:hAnsi="Arial Narrow" w:cs="Arial"/>
          <w:color w:val="002060"/>
          <w:sz w:val="22"/>
          <w:szCs w:val="22"/>
        </w:rPr>
        <w:t>A</w:t>
      </w:r>
      <w:r w:rsidR="00901A79" w:rsidRPr="00882425">
        <w:rPr>
          <w:rFonts w:ascii="Arial Narrow" w:hAnsi="Arial Narrow" w:cs="Arial"/>
          <w:color w:val="002060"/>
          <w:sz w:val="22"/>
          <w:szCs w:val="22"/>
        </w:rPr>
        <w:t>bastecimento</w:t>
      </w:r>
      <w:r w:rsidRPr="00882425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12393A" w:rsidRPr="00882425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E85897" w:rsidRPr="00882425">
        <w:rPr>
          <w:rFonts w:ascii="Arial Narrow" w:hAnsi="Arial Narrow" w:cs="Arial"/>
          <w:color w:val="002060"/>
          <w:sz w:val="22"/>
          <w:szCs w:val="22"/>
        </w:rPr>
        <w:t>funcionalidade</w:t>
      </w:r>
      <w:r w:rsidR="0012393A" w:rsidRPr="00882425">
        <w:rPr>
          <w:rFonts w:ascii="Arial Narrow" w:hAnsi="Arial Narrow" w:cs="Arial"/>
          <w:color w:val="002060"/>
          <w:sz w:val="22"/>
          <w:szCs w:val="22"/>
        </w:rPr>
        <w:t xml:space="preserve"> de</w:t>
      </w:r>
      <w:r w:rsidRPr="00882425">
        <w:rPr>
          <w:rFonts w:ascii="Arial Narrow" w:hAnsi="Arial Narrow" w:cs="Arial"/>
          <w:color w:val="002060"/>
          <w:sz w:val="22"/>
          <w:szCs w:val="22"/>
        </w:rPr>
        <w:t>ve</w:t>
      </w:r>
      <w:r w:rsidR="0012393A" w:rsidRPr="00882425">
        <w:rPr>
          <w:rFonts w:ascii="Arial Narrow" w:hAnsi="Arial Narrow" w:cs="Arial"/>
          <w:color w:val="002060"/>
          <w:sz w:val="22"/>
          <w:szCs w:val="22"/>
        </w:rPr>
        <w:t xml:space="preserve"> informar todos os produtos planejad</w:t>
      </w:r>
      <w:r w:rsidRPr="00882425">
        <w:rPr>
          <w:rFonts w:ascii="Arial Narrow" w:hAnsi="Arial Narrow" w:cs="Arial"/>
          <w:color w:val="002060"/>
          <w:sz w:val="22"/>
          <w:szCs w:val="22"/>
        </w:rPr>
        <w:t xml:space="preserve">os para realização de </w:t>
      </w:r>
      <w:proofErr w:type="spellStart"/>
      <w:r w:rsidRPr="00D725AB">
        <w:rPr>
          <w:rFonts w:ascii="Arial Narrow" w:hAnsi="Arial Narrow" w:cs="Arial"/>
          <w:i/>
          <w:color w:val="002060"/>
          <w:sz w:val="22"/>
          <w:szCs w:val="22"/>
        </w:rPr>
        <w:t>picking</w:t>
      </w:r>
      <w:proofErr w:type="spellEnd"/>
      <w:r w:rsidRPr="00882425">
        <w:rPr>
          <w:rFonts w:ascii="Arial Narrow" w:hAnsi="Arial Narrow" w:cs="Arial"/>
          <w:color w:val="002060"/>
          <w:sz w:val="22"/>
          <w:szCs w:val="22"/>
        </w:rPr>
        <w:t xml:space="preserve"> – distribuição física</w:t>
      </w:r>
      <w:r w:rsidR="00D225DA" w:rsidRPr="00D225DA">
        <w:rPr>
          <w:rFonts w:ascii="Arial Narrow" w:hAnsi="Arial Narrow" w:cs="Arial"/>
          <w:color w:val="002060"/>
          <w:sz w:val="22"/>
          <w:szCs w:val="22"/>
          <w:highlight w:val="yellow"/>
        </w:rPr>
        <w:t>, na data escolhida</w:t>
      </w:r>
      <w:r w:rsidRPr="00D225DA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B11F0B" w:rsidRPr="00D225D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D225DA" w:rsidRPr="00D225DA">
        <w:rPr>
          <w:rFonts w:ascii="Arial Narrow" w:hAnsi="Arial Narrow" w:cs="Arial"/>
          <w:color w:val="002060"/>
          <w:sz w:val="22"/>
          <w:szCs w:val="22"/>
          <w:highlight w:val="yellow"/>
        </w:rPr>
        <w:t>Estarão disponíveis</w:t>
      </w:r>
      <w:r w:rsidR="00D225D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os</w:t>
      </w:r>
      <w:r w:rsidR="00D225DA" w:rsidRPr="00D225DA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Mapas apenas das datas com Matriz de Lançamento confirmada (EMS 0165 – Balanceamento da Matriz de Lançamento).</w:t>
      </w:r>
      <w:r w:rsidR="0099183E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9183E" w:rsidRPr="0099183E">
        <w:rPr>
          <w:rFonts w:ascii="Arial Narrow" w:hAnsi="Arial Narrow" w:cs="Arial"/>
          <w:color w:val="002060"/>
          <w:sz w:val="22"/>
          <w:szCs w:val="22"/>
          <w:highlight w:val="yellow"/>
        </w:rPr>
        <w:t>Caso o usuário consulte uma data, cujo não tenha Matriz confirmada, a funcionalidade deve avisá-lo via pop-up</w:t>
      </w:r>
      <w:r w:rsidR="0099183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 não deve gerar resultado de pesquisa</w:t>
      </w:r>
      <w:r w:rsidR="0099183E" w:rsidRPr="0099183E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14:paraId="51B9AD2F" w14:textId="77777777"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5B35CA0D" w14:textId="21EB2211" w:rsidR="00D62121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</w:t>
      </w:r>
      <w:r w:rsidR="00CF39B3">
        <w:rPr>
          <w:rFonts w:ascii="Arial Narrow" w:hAnsi="Arial Narrow" w:cs="Arial"/>
          <w:color w:val="002060"/>
          <w:sz w:val="22"/>
          <w:szCs w:val="22"/>
        </w:rPr>
        <w:t>eremos a possibilidade de pesquisa</w:t>
      </w:r>
      <w:r w:rsidR="003A4092">
        <w:rPr>
          <w:rFonts w:ascii="Arial Narrow" w:hAnsi="Arial Narrow" w:cs="Arial"/>
          <w:color w:val="002060"/>
          <w:sz w:val="22"/>
          <w:szCs w:val="22"/>
        </w:rPr>
        <w:t>r por data (matriz de lançamento)</w:t>
      </w:r>
      <w:r w:rsidR="00CF39B3">
        <w:rPr>
          <w:rFonts w:ascii="Arial Narrow" w:hAnsi="Arial Narrow" w:cs="Arial"/>
          <w:color w:val="002060"/>
          <w:sz w:val="22"/>
          <w:szCs w:val="22"/>
        </w:rPr>
        <w:t xml:space="preserve">, </w:t>
      </w:r>
      <w:r>
        <w:rPr>
          <w:rFonts w:ascii="Arial Narrow" w:hAnsi="Arial Narrow" w:cs="Arial"/>
          <w:color w:val="002060"/>
          <w:sz w:val="22"/>
          <w:szCs w:val="22"/>
        </w:rPr>
        <w:t>as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informações sintéticas de quantidades de produtos </w:t>
      </w:r>
      <w:r w:rsidR="00274856">
        <w:rPr>
          <w:rFonts w:ascii="Arial Narrow" w:hAnsi="Arial Narrow" w:cs="Arial"/>
          <w:color w:val="002060"/>
          <w:sz w:val="22"/>
          <w:szCs w:val="22"/>
        </w:rPr>
        <w:t>planejados para distribuição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na visão por box</w:t>
      </w:r>
      <w:r w:rsidR="00CF39B3">
        <w:rPr>
          <w:rFonts w:ascii="Arial Narrow" w:hAnsi="Arial Narrow" w:cs="Arial"/>
          <w:color w:val="002060"/>
          <w:sz w:val="22"/>
          <w:szCs w:val="22"/>
        </w:rPr>
        <w:t xml:space="preserve">, por </w:t>
      </w:r>
      <w:r w:rsidR="00773ACE">
        <w:rPr>
          <w:rFonts w:ascii="Arial Narrow" w:hAnsi="Arial Narrow" w:cs="Arial"/>
          <w:color w:val="002060"/>
          <w:sz w:val="22"/>
          <w:szCs w:val="22"/>
        </w:rPr>
        <w:t>r</w:t>
      </w:r>
      <w:r w:rsidR="007A3E20">
        <w:rPr>
          <w:rFonts w:ascii="Arial Narrow" w:hAnsi="Arial Narrow" w:cs="Arial"/>
          <w:color w:val="002060"/>
          <w:sz w:val="22"/>
          <w:szCs w:val="22"/>
        </w:rPr>
        <w:t>ota</w:t>
      </w:r>
      <w:r w:rsidR="000A46F4">
        <w:rPr>
          <w:rFonts w:ascii="Arial Narrow" w:hAnsi="Arial Narrow" w:cs="Arial"/>
          <w:color w:val="002060"/>
          <w:sz w:val="22"/>
          <w:szCs w:val="22"/>
        </w:rPr>
        <w:t>,</w:t>
      </w:r>
      <w:r w:rsidR="003A4092">
        <w:rPr>
          <w:rFonts w:ascii="Arial Narrow" w:hAnsi="Arial Narrow" w:cs="Arial"/>
          <w:color w:val="002060"/>
          <w:sz w:val="22"/>
          <w:szCs w:val="22"/>
        </w:rPr>
        <w:t xml:space="preserve"> por cota e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A46F4">
        <w:rPr>
          <w:rFonts w:ascii="Arial Narrow" w:hAnsi="Arial Narrow" w:cs="Arial"/>
          <w:color w:val="002060"/>
          <w:sz w:val="22"/>
          <w:szCs w:val="22"/>
        </w:rPr>
        <w:t>por produto</w:t>
      </w:r>
      <w:r w:rsidR="003A4092">
        <w:rPr>
          <w:rFonts w:ascii="Arial Narrow" w:hAnsi="Arial Narrow" w:cs="Arial"/>
          <w:color w:val="002060"/>
          <w:sz w:val="22"/>
          <w:szCs w:val="22"/>
        </w:rPr>
        <w:t>.</w:t>
      </w:r>
      <w:r w:rsidR="00FB62A5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14:paraId="496F895F" w14:textId="77777777" w:rsidR="00882425" w:rsidRDefault="00882425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73999596" w14:textId="20C7442D" w:rsidR="003A4092" w:rsidRDefault="00231C59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Em qualquer das </w:t>
      </w:r>
      <w:r w:rsidR="00E85897">
        <w:rPr>
          <w:rFonts w:ascii="Arial Narrow" w:hAnsi="Arial Narrow" w:cs="Arial"/>
          <w:color w:val="002060"/>
          <w:sz w:val="22"/>
          <w:szCs w:val="22"/>
        </w:rPr>
        <w:t>visões,</w:t>
      </w:r>
      <w:r w:rsidR="00D62121">
        <w:rPr>
          <w:rFonts w:ascii="Arial Narrow" w:hAnsi="Arial Narrow" w:cs="Arial"/>
          <w:color w:val="002060"/>
          <w:sz w:val="22"/>
          <w:szCs w:val="22"/>
        </w:rPr>
        <w:t xml:space="preserve"> produtos que não tenham quantidades planejadas não devem ser exibidos na impressão, para efeito de melhor ap</w:t>
      </w:r>
      <w:r w:rsidR="00052377">
        <w:rPr>
          <w:rFonts w:ascii="Arial Narrow" w:hAnsi="Arial Narrow" w:cs="Arial"/>
          <w:color w:val="002060"/>
          <w:sz w:val="22"/>
          <w:szCs w:val="22"/>
        </w:rPr>
        <w:t>roveitamento do espaço no papel</w:t>
      </w:r>
      <w:r w:rsidR="00882425" w:rsidRPr="00882425">
        <w:rPr>
          <w:rFonts w:ascii="Arial Narrow" w:hAnsi="Arial Narrow" w:cs="Arial"/>
          <w:color w:val="002060"/>
          <w:sz w:val="22"/>
          <w:szCs w:val="22"/>
          <w:highlight w:val="yellow"/>
        </w:rPr>
        <w:t>,</w:t>
      </w:r>
      <w:r w:rsidR="0088242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882425" w:rsidRPr="00882425">
        <w:rPr>
          <w:rFonts w:ascii="Arial Narrow" w:hAnsi="Arial Narrow" w:cs="Arial"/>
          <w:color w:val="002060"/>
          <w:sz w:val="22"/>
          <w:szCs w:val="22"/>
          <w:highlight w:val="yellow"/>
        </w:rPr>
        <w:t>caso esta escolha tenha sido realizada através da flag: Excluir Produtos sem Reparte</w:t>
      </w:r>
      <w:r w:rsidR="00052377">
        <w:rPr>
          <w:rFonts w:ascii="Arial Narrow" w:hAnsi="Arial Narrow" w:cs="Arial"/>
          <w:color w:val="002060"/>
          <w:sz w:val="22"/>
          <w:szCs w:val="22"/>
        </w:rPr>
        <w:t>.</w:t>
      </w:r>
    </w:p>
    <w:p w14:paraId="56F5E132" w14:textId="77777777" w:rsidR="00882425" w:rsidRDefault="00882425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5E9AFD76" w14:textId="37A3A864" w:rsidR="00EB39DF" w:rsidRDefault="00882425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Visão</w:t>
      </w:r>
      <w:r w:rsidR="003A4092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Start"/>
      <w:r w:rsidR="003A4092">
        <w:rPr>
          <w:rFonts w:ascii="Arial Narrow" w:hAnsi="Arial Narrow" w:cs="Arial"/>
          <w:color w:val="002060"/>
          <w:sz w:val="22"/>
          <w:szCs w:val="22"/>
        </w:rPr>
        <w:t>1</w:t>
      </w:r>
      <w:proofErr w:type="gramEnd"/>
      <w:r w:rsidR="003A4092">
        <w:rPr>
          <w:rFonts w:ascii="Arial Narrow" w:hAnsi="Arial Narrow" w:cs="Arial"/>
          <w:color w:val="002060"/>
          <w:sz w:val="22"/>
          <w:szCs w:val="22"/>
        </w:rPr>
        <w:t xml:space="preserve"> – seleção de box – emite mapa com todos os boxes </w:t>
      </w:r>
      <w:r w:rsidR="00903A29">
        <w:rPr>
          <w:rFonts w:ascii="Arial Narrow" w:hAnsi="Arial Narrow" w:cs="Arial"/>
          <w:color w:val="002060"/>
          <w:sz w:val="22"/>
          <w:szCs w:val="22"/>
        </w:rPr>
        <w:t>(linha), todos os produtos/ediçõ</w:t>
      </w:r>
      <w:r w:rsidR="003A4092">
        <w:rPr>
          <w:rFonts w:ascii="Arial Narrow" w:hAnsi="Arial Narrow" w:cs="Arial"/>
          <w:color w:val="002060"/>
          <w:sz w:val="22"/>
          <w:szCs w:val="22"/>
        </w:rPr>
        <w:t>es consolidados em cada box (</w:t>
      </w:r>
      <w:r w:rsidR="003A4092" w:rsidRPr="002D2358">
        <w:rPr>
          <w:rFonts w:ascii="Arial Narrow" w:hAnsi="Arial Narrow" w:cs="Arial"/>
          <w:color w:val="002060"/>
          <w:sz w:val="22"/>
          <w:szCs w:val="22"/>
        </w:rPr>
        <w:t>anexo do dropbox</w:t>
      </w:r>
      <w:r w:rsidR="002D2358">
        <w:rPr>
          <w:rFonts w:ascii="Arial Narrow" w:hAnsi="Arial Narrow" w:cs="Arial"/>
          <w:color w:val="002060"/>
          <w:sz w:val="22"/>
          <w:szCs w:val="22"/>
        </w:rPr>
        <w:t xml:space="preserve"> – protótipo(</w:t>
      </w:r>
      <w:r w:rsidR="002D2358" w:rsidRPr="002D2358">
        <w:rPr>
          <w:rFonts w:ascii="Arial Narrow" w:hAnsi="Arial Narrow" w:cs="Arial"/>
          <w:color w:val="002060"/>
          <w:sz w:val="22"/>
          <w:szCs w:val="22"/>
        </w:rPr>
        <w:t>mapa_abastecimento_1</w:t>
      </w:r>
      <w:r w:rsidR="003A4092">
        <w:rPr>
          <w:rFonts w:ascii="Arial Narrow" w:hAnsi="Arial Narrow" w:cs="Arial"/>
          <w:color w:val="002060"/>
          <w:sz w:val="22"/>
          <w:szCs w:val="22"/>
        </w:rPr>
        <w:t>)</w:t>
      </w:r>
      <w:r w:rsidR="00EB39DF">
        <w:rPr>
          <w:rFonts w:ascii="Arial Narrow" w:hAnsi="Arial Narrow" w:cs="Arial"/>
          <w:color w:val="002060"/>
          <w:sz w:val="22"/>
          <w:szCs w:val="22"/>
        </w:rPr>
        <w:t>.</w:t>
      </w:r>
    </w:p>
    <w:p w14:paraId="7DF27159" w14:textId="77777777" w:rsidR="00882425" w:rsidRDefault="00882425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399536BB" w14:textId="2EB2018E" w:rsidR="00052377" w:rsidRDefault="00882425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Visão</w:t>
      </w:r>
      <w:r w:rsidR="00EB39DF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Start"/>
      <w:r w:rsidR="00EB39DF">
        <w:rPr>
          <w:rFonts w:ascii="Arial Narrow" w:hAnsi="Arial Narrow" w:cs="Arial"/>
          <w:color w:val="002060"/>
          <w:sz w:val="22"/>
          <w:szCs w:val="22"/>
        </w:rPr>
        <w:t>2</w:t>
      </w:r>
      <w:proofErr w:type="gramEnd"/>
      <w:r w:rsidR="00EB39DF">
        <w:rPr>
          <w:rFonts w:ascii="Arial Narrow" w:hAnsi="Arial Narrow" w:cs="Arial"/>
          <w:color w:val="002060"/>
          <w:sz w:val="22"/>
          <w:szCs w:val="22"/>
        </w:rPr>
        <w:t xml:space="preserve"> – seleção de rota - </w:t>
      </w:r>
      <w:r w:rsidR="00052377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B39DF">
        <w:rPr>
          <w:rFonts w:ascii="Arial Narrow" w:hAnsi="Arial Narrow" w:cs="Arial"/>
          <w:color w:val="002060"/>
          <w:sz w:val="22"/>
          <w:szCs w:val="22"/>
        </w:rPr>
        <w:t>emite mapa com todos os boxes (coluna 1), rotas das rotas (linha) e todos os produtos consolidados dentro de cada box (mapa anexo no dropbox</w:t>
      </w:r>
      <w:r w:rsidR="002D2358">
        <w:rPr>
          <w:rFonts w:ascii="Arial Narrow" w:hAnsi="Arial Narrow" w:cs="Arial"/>
          <w:color w:val="002060"/>
          <w:sz w:val="22"/>
          <w:szCs w:val="22"/>
        </w:rPr>
        <w:t xml:space="preserve"> – protótipo (</w:t>
      </w:r>
      <w:r w:rsidR="002D2358" w:rsidRPr="002D2358">
        <w:rPr>
          <w:rFonts w:ascii="Arial Narrow" w:hAnsi="Arial Narrow" w:cs="Arial"/>
          <w:color w:val="002060"/>
          <w:sz w:val="22"/>
          <w:szCs w:val="22"/>
        </w:rPr>
        <w:t>mapa_abastecimento_3</w:t>
      </w:r>
      <w:r w:rsidR="00EB39DF">
        <w:rPr>
          <w:rFonts w:ascii="Arial Narrow" w:hAnsi="Arial Narrow" w:cs="Arial"/>
          <w:color w:val="002060"/>
          <w:sz w:val="22"/>
          <w:szCs w:val="22"/>
        </w:rPr>
        <w:t>).</w:t>
      </w:r>
    </w:p>
    <w:p w14:paraId="58F353D6" w14:textId="77777777" w:rsidR="00882425" w:rsidRDefault="00882425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2A5092C5" w14:textId="12AD5072" w:rsidR="00EB39DF" w:rsidRDefault="00882425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Visão</w:t>
      </w:r>
      <w:r w:rsidR="00EB39DF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Start"/>
      <w:r w:rsidR="00EB39DF">
        <w:rPr>
          <w:rFonts w:ascii="Arial Narrow" w:hAnsi="Arial Narrow" w:cs="Arial"/>
          <w:color w:val="002060"/>
          <w:sz w:val="22"/>
          <w:szCs w:val="22"/>
        </w:rPr>
        <w:t>3</w:t>
      </w:r>
      <w:proofErr w:type="gramEnd"/>
      <w:r w:rsidR="00EB39DF">
        <w:rPr>
          <w:rFonts w:ascii="Arial Narrow" w:hAnsi="Arial Narrow" w:cs="Arial"/>
          <w:color w:val="002060"/>
          <w:sz w:val="22"/>
          <w:szCs w:val="22"/>
        </w:rPr>
        <w:t xml:space="preserve"> – Seleciona produto </w:t>
      </w:r>
      <w:r w:rsidR="00AC6EE6">
        <w:rPr>
          <w:rFonts w:ascii="Arial Narrow" w:hAnsi="Arial Narrow" w:cs="Arial"/>
          <w:color w:val="002060"/>
          <w:sz w:val="22"/>
          <w:szCs w:val="22"/>
        </w:rPr>
        <w:t>espec</w:t>
      </w:r>
      <w:r>
        <w:rPr>
          <w:rFonts w:ascii="Arial Narrow" w:hAnsi="Arial Narrow" w:cs="Arial"/>
          <w:color w:val="002060"/>
          <w:sz w:val="22"/>
          <w:szCs w:val="22"/>
        </w:rPr>
        <w:t>í</w:t>
      </w:r>
      <w:r w:rsidR="00AC6EE6">
        <w:rPr>
          <w:rFonts w:ascii="Arial Narrow" w:hAnsi="Arial Narrow" w:cs="Arial"/>
          <w:color w:val="002060"/>
          <w:sz w:val="22"/>
          <w:szCs w:val="22"/>
        </w:rPr>
        <w:t xml:space="preserve">fico </w:t>
      </w:r>
      <w:r w:rsidR="00EB39DF">
        <w:rPr>
          <w:rFonts w:ascii="Arial Narrow" w:hAnsi="Arial Narrow" w:cs="Arial"/>
          <w:color w:val="002060"/>
          <w:sz w:val="22"/>
          <w:szCs w:val="22"/>
        </w:rPr>
        <w:t>e edição – mapa apresenta para o produto espec</w:t>
      </w:r>
      <w:r>
        <w:rPr>
          <w:rFonts w:ascii="Arial Narrow" w:hAnsi="Arial Narrow" w:cs="Arial"/>
          <w:color w:val="002060"/>
          <w:sz w:val="22"/>
          <w:szCs w:val="22"/>
        </w:rPr>
        <w:t>í</w:t>
      </w:r>
      <w:r w:rsidR="00EB39DF">
        <w:rPr>
          <w:rFonts w:ascii="Arial Narrow" w:hAnsi="Arial Narrow" w:cs="Arial"/>
          <w:color w:val="002060"/>
          <w:sz w:val="22"/>
          <w:szCs w:val="22"/>
        </w:rPr>
        <w:t>fico todos os boxes, abertos (coluna 1) e todas as rotas de cada box (linha) – todas as quantidades definidas (</w:t>
      </w:r>
      <w:r w:rsidR="00111757" w:rsidRPr="00111757">
        <w:rPr>
          <w:rFonts w:ascii="Arial Narrow" w:hAnsi="Arial Narrow" w:cs="Arial"/>
          <w:color w:val="002060"/>
          <w:sz w:val="22"/>
          <w:szCs w:val="22"/>
        </w:rPr>
        <w:t>mapa_abastecimento_4</w:t>
      </w:r>
      <w:r w:rsidR="00EB39DF">
        <w:rPr>
          <w:rFonts w:ascii="Arial Narrow" w:hAnsi="Arial Narrow" w:cs="Arial"/>
          <w:color w:val="002060"/>
          <w:sz w:val="22"/>
          <w:szCs w:val="22"/>
        </w:rPr>
        <w:t>).</w:t>
      </w:r>
    </w:p>
    <w:p w14:paraId="09E41B94" w14:textId="77777777" w:rsidR="00882425" w:rsidRDefault="00882425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5E7FE643" w14:textId="3C36FE29" w:rsidR="00D85DB8" w:rsidRDefault="00882425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Visão</w:t>
      </w:r>
      <w:r w:rsidR="00EB39DF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Start"/>
      <w:r w:rsidR="00EB39DF">
        <w:rPr>
          <w:rFonts w:ascii="Arial Narrow" w:hAnsi="Arial Narrow" w:cs="Arial"/>
          <w:color w:val="002060"/>
          <w:sz w:val="22"/>
          <w:szCs w:val="22"/>
        </w:rPr>
        <w:t>4</w:t>
      </w:r>
      <w:proofErr w:type="gramEnd"/>
      <w:r w:rsidR="00EB39DF">
        <w:rPr>
          <w:rFonts w:ascii="Arial Narrow" w:hAnsi="Arial Narrow" w:cs="Arial"/>
          <w:color w:val="002060"/>
          <w:sz w:val="22"/>
          <w:szCs w:val="22"/>
        </w:rPr>
        <w:t xml:space="preserve"> – seleciona um</w:t>
      </w:r>
      <w:r w:rsidR="00C5091C">
        <w:rPr>
          <w:rFonts w:ascii="Arial Narrow" w:hAnsi="Arial Narrow" w:cs="Arial"/>
          <w:color w:val="002060"/>
          <w:sz w:val="22"/>
          <w:szCs w:val="22"/>
        </w:rPr>
        <w:t>a</w:t>
      </w:r>
      <w:r w:rsidR="00EB39DF">
        <w:rPr>
          <w:rFonts w:ascii="Arial Narrow" w:hAnsi="Arial Narrow" w:cs="Arial"/>
          <w:color w:val="002060"/>
          <w:sz w:val="22"/>
          <w:szCs w:val="22"/>
        </w:rPr>
        <w:t xml:space="preserve"> cota – emite mapa com todos os produtos e quantidades definidos para a cota na data</w:t>
      </w:r>
      <w:r w:rsidR="00D85DB8"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="00AC6EE6" w:rsidRPr="00AC6EE6">
        <w:rPr>
          <w:rFonts w:ascii="Arial Narrow" w:hAnsi="Arial Narrow" w:cs="Arial"/>
          <w:color w:val="002060"/>
          <w:sz w:val="22"/>
          <w:szCs w:val="22"/>
        </w:rPr>
        <w:t>mapa_abastecimento_5</w:t>
      </w:r>
      <w:r w:rsidR="00D85DB8">
        <w:rPr>
          <w:rFonts w:ascii="Arial Narrow" w:hAnsi="Arial Narrow" w:cs="Arial"/>
          <w:color w:val="002060"/>
          <w:sz w:val="22"/>
          <w:szCs w:val="22"/>
        </w:rPr>
        <w:t>).</w:t>
      </w:r>
    </w:p>
    <w:p w14:paraId="0F02A049" w14:textId="77777777" w:rsidR="00882425" w:rsidRDefault="00882425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47900217" w14:textId="22A8124D" w:rsidR="00AC6EE6" w:rsidRDefault="00882425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Visão</w:t>
      </w:r>
      <w:r w:rsidR="00AC6EE6">
        <w:rPr>
          <w:rFonts w:ascii="Arial Narrow" w:hAnsi="Arial Narrow" w:cs="Arial"/>
          <w:color w:val="002060"/>
          <w:sz w:val="22"/>
          <w:szCs w:val="22"/>
        </w:rPr>
        <w:t xml:space="preserve"> 5 – seleciona produto especifico e quebra por cota – todas as quantidades do produto escolhido quebrando por cota (</w:t>
      </w:r>
      <w:r w:rsidR="00AC6EE6" w:rsidRPr="00AC6EE6">
        <w:rPr>
          <w:rFonts w:ascii="Arial Narrow" w:hAnsi="Arial Narrow" w:cs="Arial"/>
          <w:color w:val="002060"/>
          <w:sz w:val="22"/>
          <w:szCs w:val="22"/>
        </w:rPr>
        <w:t>mapa_abastecimento_6</w:t>
      </w:r>
      <w:r w:rsidR="00AC6EE6">
        <w:rPr>
          <w:rFonts w:ascii="Arial Narrow" w:hAnsi="Arial Narrow" w:cs="Arial"/>
          <w:color w:val="002060"/>
          <w:sz w:val="22"/>
          <w:szCs w:val="22"/>
        </w:rPr>
        <w:t>).</w:t>
      </w:r>
    </w:p>
    <w:p w14:paraId="72CBC7BD" w14:textId="77777777" w:rsidR="00882425" w:rsidRDefault="00882425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1FC2467F" w14:textId="1C3A9D08" w:rsidR="00AC6EE6" w:rsidRDefault="00AC6EE6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Visão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6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– seleciona produto – todas as quantidades dos produtos (</w:t>
      </w:r>
      <w:r w:rsidRPr="00AC6EE6">
        <w:rPr>
          <w:rFonts w:ascii="Arial Narrow" w:hAnsi="Arial Narrow" w:cs="Arial"/>
          <w:color w:val="002060"/>
          <w:sz w:val="22"/>
          <w:szCs w:val="22"/>
        </w:rPr>
        <w:t>mapa_abastecimento_2</w:t>
      </w:r>
      <w:r>
        <w:rPr>
          <w:rFonts w:ascii="Arial Narrow" w:hAnsi="Arial Narrow" w:cs="Arial"/>
          <w:color w:val="002060"/>
          <w:sz w:val="22"/>
          <w:szCs w:val="22"/>
        </w:rPr>
        <w:t>).</w:t>
      </w:r>
      <w:r w:rsidR="00882425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82425" w:rsidRPr="00882425">
        <w:rPr>
          <w:rFonts w:ascii="Arial Narrow" w:hAnsi="Arial Narrow" w:cs="Arial"/>
          <w:color w:val="002060"/>
          <w:sz w:val="22"/>
          <w:szCs w:val="22"/>
          <w:highlight w:val="yellow"/>
        </w:rPr>
        <w:t>Neste mapa, teremos a separação e uma totalização da quantidade destes produt</w:t>
      </w:r>
      <w:r w:rsidR="00882425" w:rsidRPr="0094192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os por </w:t>
      </w:r>
      <w:r w:rsidR="00941925" w:rsidRPr="00941925">
        <w:rPr>
          <w:rFonts w:ascii="Arial Narrow" w:hAnsi="Arial Narrow" w:cs="Arial"/>
          <w:color w:val="002060"/>
          <w:sz w:val="22"/>
          <w:szCs w:val="22"/>
          <w:highlight w:val="yellow"/>
        </w:rPr>
        <w:t>Box</w:t>
      </w:r>
      <w:r w:rsidR="00882425" w:rsidRPr="00941925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941925" w:rsidRPr="0094192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Assim como, no grid de informações do produto, deve conter também o código de barras do mesmo.</w:t>
      </w:r>
      <w:r w:rsidR="00882425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14:paraId="5E69265D" w14:textId="77777777" w:rsidR="00D725AB" w:rsidRDefault="00D725AB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02F197DA" w14:textId="29DE88CC" w:rsidR="00D725AB" w:rsidRDefault="00D725AB" w:rsidP="00D85DB8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 w:rsidRPr="00D725AB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 xml:space="preserve">Visão </w:t>
      </w:r>
      <w:proofErr w:type="gramStart"/>
      <w:r w:rsidRPr="00D725AB">
        <w:rPr>
          <w:rFonts w:ascii="Arial Narrow" w:hAnsi="Arial Narrow" w:cs="Arial"/>
          <w:color w:val="002060"/>
          <w:sz w:val="22"/>
          <w:szCs w:val="22"/>
          <w:highlight w:val="yellow"/>
        </w:rPr>
        <w:t>7</w:t>
      </w:r>
      <w:proofErr w:type="gramEnd"/>
      <w:r w:rsidRPr="00D725A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– seleciona entregador -  este mapa é destinado ao comprador, onde constam todas as cotas que este atende e suas quantidades, por produto.</w:t>
      </w:r>
    </w:p>
    <w:p w14:paraId="1556F57C" w14:textId="77777777" w:rsidR="0012393A" w:rsidRDefault="0012393A" w:rsidP="00D85DB8">
      <w:pPr>
        <w:rPr>
          <w:rFonts w:ascii="Arial Narrow" w:hAnsi="Arial Narrow" w:cs="Arial"/>
          <w:color w:val="002060"/>
          <w:sz w:val="22"/>
          <w:szCs w:val="22"/>
        </w:rPr>
      </w:pPr>
    </w:p>
    <w:p w14:paraId="44144D1F" w14:textId="368DF473" w:rsidR="00901A79" w:rsidRDefault="00D85DB8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Serão exibidos os produtos sempre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totalizado</w:t>
      </w:r>
      <w:r w:rsidR="00A407F3">
        <w:rPr>
          <w:rFonts w:ascii="Arial Narrow" w:hAnsi="Arial Narrow" w:cs="Arial"/>
          <w:color w:val="002060"/>
          <w:sz w:val="22"/>
          <w:szCs w:val="22"/>
        </w:rPr>
        <w:t xml:space="preserve">s </w:t>
      </w:r>
      <w:r>
        <w:rPr>
          <w:rFonts w:ascii="Arial Narrow" w:hAnsi="Arial Narrow" w:cs="Arial"/>
          <w:color w:val="002060"/>
          <w:sz w:val="22"/>
          <w:szCs w:val="22"/>
        </w:rPr>
        <w:t>nas quantidades recebidas para processo de picking</w:t>
      </w:r>
      <w:r w:rsidR="00DA4D23">
        <w:rPr>
          <w:rFonts w:ascii="Arial Narrow" w:hAnsi="Arial Narrow" w:cs="Arial"/>
          <w:color w:val="002060"/>
          <w:sz w:val="22"/>
          <w:szCs w:val="22"/>
        </w:rPr>
        <w:t>.</w:t>
      </w:r>
    </w:p>
    <w:p w14:paraId="59DF6525" w14:textId="77777777"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70B3B286" w14:textId="2F232F93" w:rsidR="0032748F" w:rsidRDefault="0032748F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2748F">
        <w:rPr>
          <w:rFonts w:ascii="Arial Narrow" w:hAnsi="Arial Narrow" w:cs="Arial"/>
          <w:color w:val="002060"/>
          <w:sz w:val="22"/>
          <w:szCs w:val="22"/>
          <w:highlight w:val="yellow"/>
        </w:rPr>
        <w:t>Nos mapas de abastecimento por produto, deve conter a informação da quantidade de exemplares em Reparte Promocional, no rodapé dos relatórios.</w:t>
      </w:r>
    </w:p>
    <w:p w14:paraId="2029F4E0" w14:textId="77777777" w:rsidR="00D225DA" w:rsidRDefault="00D225DA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04A3FD63" w14:textId="0172A815" w:rsidR="00D225DA" w:rsidRDefault="00D225DA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 w14:paraId="5C62F991" w14:textId="77777777">
        <w:tc>
          <w:tcPr>
            <w:tcW w:w="9779" w:type="dxa"/>
          </w:tcPr>
          <w:p w14:paraId="03C464F4" w14:textId="77777777"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14:paraId="2061A0CF" w14:textId="77777777"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14:paraId="5C0D1DBE" w14:textId="77777777"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7E3AFBB4" w14:textId="77777777" w:rsidR="00BE28B8" w:rsidRPr="00875148" w:rsidRDefault="00BE28B8" w:rsidP="00E34CC4">
      <w:pPr>
        <w:rPr>
          <w:rFonts w:ascii="Arial Narrow" w:hAnsi="Arial Narrow"/>
        </w:rPr>
      </w:pPr>
    </w:p>
    <w:p w14:paraId="37D727FF" w14:textId="77777777"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54262200" w14:textId="77777777"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14:paraId="239C0A90" w14:textId="77777777" w:rsidTr="008573CA">
        <w:trPr>
          <w:trHeight w:val="314"/>
        </w:trPr>
        <w:tc>
          <w:tcPr>
            <w:tcW w:w="3136" w:type="dxa"/>
          </w:tcPr>
          <w:p w14:paraId="55F334F6" w14:textId="77777777"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6E43AED6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3597300B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041AE9D8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1789C0C3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1AB4C2A6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BE28B8" w:rsidRPr="00875148" w14:paraId="3E5BFB45" w14:textId="77777777" w:rsidTr="008573CA">
        <w:trPr>
          <w:trHeight w:val="228"/>
        </w:trPr>
        <w:tc>
          <w:tcPr>
            <w:tcW w:w="3136" w:type="dxa"/>
          </w:tcPr>
          <w:p w14:paraId="344DE8E4" w14:textId="77777777"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BEC3D9C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10447CA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C42DA1D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6BB65A2E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4DAE9A22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14:paraId="134110BF" w14:textId="77777777" w:rsidTr="008573CA">
        <w:trPr>
          <w:trHeight w:val="228"/>
        </w:trPr>
        <w:tc>
          <w:tcPr>
            <w:tcW w:w="3136" w:type="dxa"/>
          </w:tcPr>
          <w:p w14:paraId="69C355A3" w14:textId="77777777"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05B94AAD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0727703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24C6F5B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958B18D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1AA0509B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14:paraId="4093F6FA" w14:textId="77777777" w:rsidTr="008573CA">
        <w:trPr>
          <w:trHeight w:val="228"/>
        </w:trPr>
        <w:tc>
          <w:tcPr>
            <w:tcW w:w="3136" w:type="dxa"/>
          </w:tcPr>
          <w:p w14:paraId="422C18F9" w14:textId="77777777"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30C6DB07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7CD7BD3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1143728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F94A36A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044E07F5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0776BEC6" w14:textId="77777777"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14:paraId="71815F42" w14:textId="77777777"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0B306310" w14:textId="77777777"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14:paraId="063CE2BD" w14:textId="77777777" w:rsidTr="00092FF2">
        <w:trPr>
          <w:trHeight w:val="234"/>
        </w:trPr>
        <w:tc>
          <w:tcPr>
            <w:tcW w:w="708" w:type="dxa"/>
          </w:tcPr>
          <w:p w14:paraId="5A55087F" w14:textId="77777777"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0B33C602" w14:textId="77777777"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14:paraId="5C3FF458" w14:textId="77777777"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1C8DC7F6" w14:textId="77777777"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14:paraId="1EB6275E" w14:textId="77777777" w:rsidTr="00092FF2">
        <w:trPr>
          <w:trHeight w:val="236"/>
        </w:trPr>
        <w:tc>
          <w:tcPr>
            <w:tcW w:w="708" w:type="dxa"/>
          </w:tcPr>
          <w:p w14:paraId="68D3333E" w14:textId="77777777"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0961AF6A" w14:textId="77777777"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0393197A" w14:textId="77777777"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3D4517FD" w14:textId="77777777"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4D110E8D" w14:textId="77777777" w:rsidR="00BE28B8" w:rsidRPr="00875148" w:rsidRDefault="00BE28B8" w:rsidP="00116B72">
      <w:pPr>
        <w:rPr>
          <w:rFonts w:ascii="Arial Narrow" w:hAnsi="Arial Narrow"/>
        </w:rPr>
      </w:pPr>
    </w:p>
    <w:p w14:paraId="2268030D" w14:textId="77777777"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0B49DCAC" w14:textId="77777777"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 w14:paraId="4B0155ED" w14:textId="77777777">
        <w:trPr>
          <w:trHeight w:val="204"/>
        </w:trPr>
        <w:tc>
          <w:tcPr>
            <w:tcW w:w="3239" w:type="dxa"/>
          </w:tcPr>
          <w:p w14:paraId="2BA368E2" w14:textId="77777777"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36FB7AFF" w14:textId="77777777"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68AA5AC2" w14:textId="77777777"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6A68A14F" w14:textId="77777777"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 w14:paraId="18023435" w14:textId="77777777">
        <w:tc>
          <w:tcPr>
            <w:tcW w:w="3239" w:type="dxa"/>
          </w:tcPr>
          <w:p w14:paraId="0D4A331A" w14:textId="77777777"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7297234A" w14:textId="77777777"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2B31CC97" w14:textId="77777777"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30827654" w14:textId="77777777"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279997DE" w14:textId="77777777"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4A63E57B" w14:textId="77777777"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7567849C" w14:textId="77777777"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 w14:paraId="0C36EC5D" w14:textId="77777777">
        <w:trPr>
          <w:trHeight w:val="204"/>
        </w:trPr>
        <w:tc>
          <w:tcPr>
            <w:tcW w:w="3239" w:type="dxa"/>
          </w:tcPr>
          <w:p w14:paraId="1F574837" w14:textId="77777777"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727A1D0D" w14:textId="77777777"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51B968F8" w14:textId="77777777"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50FCC5A3" w14:textId="77777777"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 w14:paraId="7E91159C" w14:textId="77777777">
        <w:tc>
          <w:tcPr>
            <w:tcW w:w="3239" w:type="dxa"/>
          </w:tcPr>
          <w:p w14:paraId="32165FB6" w14:textId="77777777"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1F629E3D" w14:textId="77777777"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255D4AD3" w14:textId="77777777"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70C5121" w14:textId="77777777"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1EF6EB79" w14:textId="77777777"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01B446B8" w14:textId="77777777" w:rsidR="00BE28B8" w:rsidRPr="00875148" w:rsidRDefault="00BE28B8" w:rsidP="00517854">
      <w:pPr>
        <w:rPr>
          <w:rFonts w:ascii="Arial Narrow" w:hAnsi="Arial Narrow"/>
        </w:rPr>
      </w:pPr>
    </w:p>
    <w:p w14:paraId="7C09B870" w14:textId="77777777"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1BF5985A" w14:textId="77777777"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14:paraId="36FCAB06" w14:textId="77777777" w:rsidTr="008573CA">
        <w:trPr>
          <w:trHeight w:val="204"/>
        </w:trPr>
        <w:tc>
          <w:tcPr>
            <w:tcW w:w="3520" w:type="dxa"/>
          </w:tcPr>
          <w:p w14:paraId="37E2823F" w14:textId="77777777"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07AB84A8" w14:textId="77777777"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5A0CC55F" w14:textId="77777777"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14:paraId="78F75E41" w14:textId="77777777" w:rsidTr="008573CA">
        <w:tc>
          <w:tcPr>
            <w:tcW w:w="3520" w:type="dxa"/>
          </w:tcPr>
          <w:p w14:paraId="1639D308" w14:textId="77777777"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4361A92E" w14:textId="77777777"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14A42A4C" w14:textId="77777777"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44E7C9BE" w14:textId="77777777" w:rsidR="00BE28B8" w:rsidRPr="00875148" w:rsidRDefault="00BE28B8" w:rsidP="00116B72">
      <w:pPr>
        <w:rPr>
          <w:rFonts w:ascii="Arial Narrow" w:hAnsi="Arial Narrow"/>
        </w:rPr>
      </w:pPr>
    </w:p>
    <w:p w14:paraId="0B3347AE" w14:textId="77777777"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4951A6E4" w14:textId="77777777"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14:paraId="2F5824D0" w14:textId="77777777" w:rsidTr="00974529">
        <w:trPr>
          <w:trHeight w:val="204"/>
        </w:trPr>
        <w:tc>
          <w:tcPr>
            <w:tcW w:w="3493" w:type="dxa"/>
          </w:tcPr>
          <w:p w14:paraId="5C7C5A02" w14:textId="77777777"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2995EF1F" w14:textId="77777777"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78033D6B" w14:textId="77777777"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14:paraId="48BE8D4D" w14:textId="77777777" w:rsidTr="00974529">
        <w:tc>
          <w:tcPr>
            <w:tcW w:w="3493" w:type="dxa"/>
          </w:tcPr>
          <w:p w14:paraId="63890B9D" w14:textId="77777777"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1B8F6DE3" w14:textId="77777777"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68776DDC" w14:textId="77777777"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513FB0E4" w14:textId="77777777"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13720694" w14:textId="77777777"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187316E3" w14:textId="77777777"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1241C202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7FBC7B66" w14:textId="77777777" w:rsidR="00BE28B8" w:rsidRDefault="00BE28B8" w:rsidP="0010198B">
      <w:pPr>
        <w:ind w:left="426"/>
        <w:rPr>
          <w:rFonts w:ascii="Arial Narrow" w:hAnsi="Arial Narrow"/>
        </w:rPr>
      </w:pPr>
    </w:p>
    <w:p w14:paraId="7CD6EC7D" w14:textId="77777777" w:rsidR="00BE28B8" w:rsidRDefault="00FB62A5" w:rsidP="00FB62A5">
      <w:pPr>
        <w:ind w:left="360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14:paraId="05D23CD3" w14:textId="62BA282C" w:rsidR="00D85DB8" w:rsidRDefault="00B11F0B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L</w:t>
      </w:r>
      <w:r w:rsidR="00D85DB8">
        <w:rPr>
          <w:rFonts w:ascii="Arial Narrow" w:hAnsi="Arial Narrow"/>
        </w:rPr>
        <w:t>ançamento</w:t>
      </w:r>
    </w:p>
    <w:p w14:paraId="7EE79D97" w14:textId="671A3C32" w:rsidR="00D85DB8" w:rsidRDefault="00D85DB8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Tipo de </w:t>
      </w:r>
      <w:r w:rsidR="00B11F0B">
        <w:rPr>
          <w:rFonts w:ascii="Arial Narrow" w:hAnsi="Arial Narrow"/>
        </w:rPr>
        <w:t>C</w:t>
      </w:r>
      <w:r>
        <w:rPr>
          <w:rFonts w:ascii="Arial Narrow" w:hAnsi="Arial Narrow"/>
        </w:rPr>
        <w:t>onsulta – boxes ou rotas</w:t>
      </w:r>
    </w:p>
    <w:p w14:paraId="357F3F9A" w14:textId="410C9EEC" w:rsidR="00D85DB8" w:rsidRDefault="00D85DB8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B11F0B">
        <w:rPr>
          <w:rFonts w:ascii="Arial Narrow" w:hAnsi="Arial Narrow"/>
        </w:rPr>
        <w:t>ó</w:t>
      </w:r>
      <w:r>
        <w:rPr>
          <w:rFonts w:ascii="Arial Narrow" w:hAnsi="Arial Narrow"/>
        </w:rPr>
        <w:t>digo – código do Produto</w:t>
      </w:r>
    </w:p>
    <w:p w14:paraId="78DA2528" w14:textId="5BCB233D" w:rsidR="00D85DB8" w:rsidRDefault="00D85DB8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Produto</w:t>
      </w:r>
      <w:del w:id="13" w:author="Kaina da Silva" w:date="2012-06-05T14:25:00Z">
        <w:r w:rsidDel="00215359">
          <w:rPr>
            <w:rFonts w:ascii="Arial Narrow" w:hAnsi="Arial Narrow"/>
          </w:rPr>
          <w:delText xml:space="preserve"> - Nome produto (a partir da digitação do código ja traz nome)</w:delText>
        </w:r>
      </w:del>
      <w:r w:rsidR="00215359">
        <w:rPr>
          <w:rFonts w:ascii="Arial Narrow" w:hAnsi="Arial Narrow"/>
        </w:rPr>
        <w:t xml:space="preserve"> campo de seleção de um ou mais produtos para composição do mapa. Deve vir como default, com todos os produtos selecionados.</w:t>
      </w:r>
    </w:p>
    <w:p w14:paraId="0A11A141" w14:textId="0D149EF8" w:rsidR="00D85DB8" w:rsidRDefault="00D85DB8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</w:t>
      </w:r>
      <w:r w:rsidR="00B11F0B">
        <w:rPr>
          <w:rFonts w:ascii="Arial Narrow" w:hAnsi="Arial Narrow"/>
        </w:rPr>
        <w:t>ã</w:t>
      </w:r>
      <w:r>
        <w:rPr>
          <w:rFonts w:ascii="Arial Narrow" w:hAnsi="Arial Narrow"/>
        </w:rPr>
        <w:t>o – edição do produto</w:t>
      </w:r>
    </w:p>
    <w:p w14:paraId="3D47E464" w14:textId="351D0616" w:rsidR="00D85DB8" w:rsidRPr="00D85DB8" w:rsidRDefault="00CA6435" w:rsidP="00D85D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código da cota </w:t>
      </w:r>
    </w:p>
    <w:p w14:paraId="0A149C4A" w14:textId="45018DED" w:rsidR="00D85DB8" w:rsidRPr="00D85DB8" w:rsidRDefault="00CA6435" w:rsidP="00D85DB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nome da cota (se preencher a informação de cota, serão carregados as informações de Box e Rota no filtro e não exibe essas colunas no </w:t>
      </w:r>
      <w:r w:rsidR="00936F41">
        <w:rPr>
          <w:rFonts w:ascii="Arial Narrow" w:hAnsi="Arial Narrow"/>
        </w:rPr>
        <w:t>grid</w:t>
      </w:r>
      <w:r>
        <w:rPr>
          <w:rFonts w:ascii="Arial Narrow" w:hAnsi="Arial Narrow"/>
        </w:rPr>
        <w:t>)</w:t>
      </w:r>
    </w:p>
    <w:p w14:paraId="7768F879" w14:textId="0C6C0500" w:rsidR="001A5D11" w:rsidRDefault="00FB62A5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1A5D11">
        <w:rPr>
          <w:rFonts w:ascii="Arial Narrow" w:hAnsi="Arial Narrow"/>
        </w:rPr>
        <w:t xml:space="preserve">: combo com seleção dos possíveis </w:t>
      </w:r>
      <w:proofErr w:type="gramStart"/>
      <w:r w:rsidR="001A5D11">
        <w:rPr>
          <w:rFonts w:ascii="Arial Narrow" w:hAnsi="Arial Narrow"/>
        </w:rPr>
        <w:t>box</w:t>
      </w:r>
      <w:proofErr w:type="gramEnd"/>
      <w:r w:rsidR="001A5D11">
        <w:rPr>
          <w:rFonts w:ascii="Arial Narrow" w:hAnsi="Arial Narrow"/>
        </w:rPr>
        <w:t>, conforme cadastro</w:t>
      </w:r>
      <w:r w:rsidR="00D85DB8">
        <w:rPr>
          <w:rFonts w:ascii="Arial Narrow" w:hAnsi="Arial Narrow"/>
        </w:rPr>
        <w:t xml:space="preserve"> (visão de todos os produtos </w:t>
      </w:r>
      <w:r w:rsidR="000C214A">
        <w:rPr>
          <w:rFonts w:ascii="Arial Narrow" w:hAnsi="Arial Narrow"/>
        </w:rPr>
        <w:t xml:space="preserve">a </w:t>
      </w:r>
      <w:r w:rsidR="00B11F0B">
        <w:rPr>
          <w:rFonts w:ascii="Arial Narrow" w:hAnsi="Arial Narrow"/>
        </w:rPr>
        <w:t>serem distribuídos no box especí</w:t>
      </w:r>
      <w:r w:rsidR="000C214A">
        <w:rPr>
          <w:rFonts w:ascii="Arial Narrow" w:hAnsi="Arial Narrow"/>
        </w:rPr>
        <w:t>fico, na data)</w:t>
      </w:r>
      <w:r w:rsidR="001A5D11">
        <w:rPr>
          <w:rFonts w:ascii="Arial Narrow" w:hAnsi="Arial Narrow"/>
        </w:rPr>
        <w:t>.</w:t>
      </w:r>
    </w:p>
    <w:p w14:paraId="3FEFA61A" w14:textId="14DEE3B6" w:rsidR="008915DA" w:rsidRPr="008915DA" w:rsidRDefault="008915DA" w:rsidP="008915DA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915DA">
        <w:rPr>
          <w:rFonts w:ascii="Arial Narrow" w:hAnsi="Arial Narrow"/>
          <w:highlight w:val="yellow"/>
        </w:rPr>
        <w:t>Roteiro: combo com seleção dos possíveis roteiros, conforme cadastro de roteiro (visão de todos os produtos a serem distribuídos no roteiro específico e suas quantidades, na data).</w:t>
      </w:r>
    </w:p>
    <w:p w14:paraId="11113F68" w14:textId="5E68B709" w:rsidR="00FB62A5" w:rsidRDefault="00773ACE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</w:t>
      </w:r>
      <w:r w:rsidR="001A5D11">
        <w:rPr>
          <w:rFonts w:ascii="Arial Narrow" w:hAnsi="Arial Narrow"/>
        </w:rPr>
        <w:t>: combo com seleção da</w:t>
      </w:r>
      <w:r>
        <w:rPr>
          <w:rFonts w:ascii="Arial Narrow" w:hAnsi="Arial Narrow"/>
        </w:rPr>
        <w:t>s possíveis rota</w:t>
      </w:r>
      <w:r w:rsidR="001A5D11">
        <w:rPr>
          <w:rFonts w:ascii="Arial Narrow" w:hAnsi="Arial Narrow"/>
        </w:rPr>
        <w:t>s</w:t>
      </w:r>
      <w:r w:rsidR="00FB62A5">
        <w:rPr>
          <w:rFonts w:ascii="Arial Narrow" w:hAnsi="Arial Narrow"/>
        </w:rPr>
        <w:t>, conforme cadastro d</w:t>
      </w:r>
      <w:r w:rsidR="001A5D11">
        <w:rPr>
          <w:rFonts w:ascii="Arial Narrow" w:hAnsi="Arial Narrow"/>
        </w:rPr>
        <w:t>a rota</w:t>
      </w:r>
      <w:r w:rsidR="000C214A">
        <w:rPr>
          <w:rFonts w:ascii="Arial Narrow" w:hAnsi="Arial Narrow"/>
        </w:rPr>
        <w:t xml:space="preserve"> (visão </w:t>
      </w:r>
      <w:r w:rsidR="00587463">
        <w:rPr>
          <w:rFonts w:ascii="Arial Narrow" w:hAnsi="Arial Narrow"/>
        </w:rPr>
        <w:t>de todos os produtos a serem distribuídos na rota especifica e suas quantidades, na data)</w:t>
      </w:r>
      <w:r w:rsidR="001A5D11">
        <w:rPr>
          <w:rFonts w:ascii="Arial Narrow" w:hAnsi="Arial Narrow"/>
        </w:rPr>
        <w:t>.</w:t>
      </w:r>
    </w:p>
    <w:p w14:paraId="5DBA3F96" w14:textId="77777777" w:rsidR="00BD73AB" w:rsidRDefault="00BD73AB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Quebra por Cota: checkbox para que seja e</w:t>
      </w:r>
      <w:r w:rsidR="00F04193">
        <w:rPr>
          <w:rFonts w:ascii="Arial Narrow" w:hAnsi="Arial Narrow"/>
        </w:rPr>
        <w:t>xibida a coluna da Cota no mapa, mesmo nas pesquisas por rota ou por box poderá ou não exibir a coluna Cota no grid. Esse checkbox somente terá ação nesses dois tipos de consulta.</w:t>
      </w:r>
    </w:p>
    <w:p w14:paraId="1654480F" w14:textId="6C21F7D6" w:rsidR="008915DA" w:rsidRPr="008915DA" w:rsidRDefault="008915DA" w:rsidP="00FB62A5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915DA">
        <w:rPr>
          <w:rFonts w:ascii="Arial Narrow" w:hAnsi="Arial Narrow"/>
          <w:highlight w:val="yellow"/>
        </w:rPr>
        <w:t>Excluir Produtos s/ Reparte: Flag de seleção, para que a impressão dos mapas excluam os produtos sem reparte (exemplares).</w:t>
      </w:r>
      <w:r>
        <w:rPr>
          <w:rFonts w:ascii="Arial Narrow" w:hAnsi="Arial Narrow"/>
          <w:highlight w:val="yellow"/>
        </w:rPr>
        <w:t xml:space="preserve"> Independente da pesquisa realizada. </w:t>
      </w:r>
    </w:p>
    <w:p w14:paraId="4AA6D028" w14:textId="6CCCA53D" w:rsidR="00587463" w:rsidRDefault="00587463" w:rsidP="00587463">
      <w:pPr>
        <w:ind w:left="360"/>
        <w:rPr>
          <w:rFonts w:ascii="Arial Narrow" w:hAnsi="Arial Narrow"/>
          <w:b/>
        </w:rPr>
      </w:pPr>
    </w:p>
    <w:p w14:paraId="270892B7" w14:textId="77777777" w:rsidR="00B11F0B" w:rsidRPr="00587463" w:rsidRDefault="00B11F0B" w:rsidP="00587463">
      <w:pPr>
        <w:ind w:left="360"/>
        <w:rPr>
          <w:rFonts w:ascii="Arial Narrow" w:hAnsi="Arial Narrow"/>
          <w:b/>
        </w:rPr>
      </w:pPr>
    </w:p>
    <w:p w14:paraId="02B27D35" w14:textId="4D2FAEB2" w:rsidR="00BE28B8" w:rsidRPr="006668C7" w:rsidRDefault="00773ACE" w:rsidP="009B287E">
      <w:pPr>
        <w:ind w:left="360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Resultado da pesquisa (</w:t>
      </w:r>
      <w:r w:rsidR="00587463" w:rsidRPr="006668C7">
        <w:rPr>
          <w:rFonts w:ascii="Arial Narrow" w:hAnsi="Arial Narrow"/>
          <w:highlight w:val="yellow"/>
        </w:rPr>
        <w:t xml:space="preserve">conforme </w:t>
      </w:r>
      <w:r w:rsidR="00C0673F" w:rsidRPr="006668C7">
        <w:rPr>
          <w:rFonts w:ascii="Arial Narrow" w:hAnsi="Arial Narrow"/>
          <w:highlight w:val="yellow"/>
        </w:rPr>
        <w:t>seleção do filtro</w:t>
      </w:r>
      <w:r w:rsidRPr="006668C7">
        <w:rPr>
          <w:rFonts w:ascii="Arial Narrow" w:hAnsi="Arial Narrow"/>
          <w:highlight w:val="yellow"/>
        </w:rPr>
        <w:t>):</w:t>
      </w:r>
    </w:p>
    <w:p w14:paraId="0EF1356C" w14:textId="77777777" w:rsidR="00B11F0B" w:rsidRPr="006668C7" w:rsidRDefault="00B11F0B" w:rsidP="009B287E">
      <w:pPr>
        <w:ind w:left="360"/>
        <w:rPr>
          <w:rFonts w:ascii="Arial Narrow" w:hAnsi="Arial Narrow"/>
          <w:highlight w:val="yellow"/>
        </w:rPr>
      </w:pPr>
    </w:p>
    <w:p w14:paraId="147A0BC9" w14:textId="743D29F1" w:rsidR="009B287E" w:rsidRPr="006668C7" w:rsidRDefault="00C0673F" w:rsidP="009B287E">
      <w:pPr>
        <w:ind w:left="360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Tipo de consulta: Box</w:t>
      </w:r>
    </w:p>
    <w:p w14:paraId="2922D3F9" w14:textId="77777777" w:rsidR="001A5D11" w:rsidRPr="006668C7" w:rsidRDefault="002E44AB" w:rsidP="009B287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Box</w:t>
      </w:r>
      <w:r w:rsidR="001A5D11" w:rsidRPr="006668C7">
        <w:rPr>
          <w:rFonts w:ascii="Arial Narrow" w:hAnsi="Arial Narrow"/>
          <w:highlight w:val="yellow"/>
        </w:rPr>
        <w:t xml:space="preserve">: </w:t>
      </w:r>
      <w:r w:rsidR="00095BD5" w:rsidRPr="006668C7">
        <w:rPr>
          <w:rFonts w:ascii="Arial Narrow" w:hAnsi="Arial Narrow"/>
          <w:highlight w:val="yellow"/>
        </w:rPr>
        <w:t>box em que se encontra a rota.</w:t>
      </w:r>
    </w:p>
    <w:p w14:paraId="382AB98B" w14:textId="33401906" w:rsidR="002E44AB" w:rsidRPr="006668C7" w:rsidRDefault="00C0673F" w:rsidP="009B287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Total de Produtos: quantidade consolidada de produtos do </w:t>
      </w:r>
      <w:r w:rsidR="00B11F0B" w:rsidRPr="006668C7">
        <w:rPr>
          <w:rFonts w:ascii="Arial Narrow" w:hAnsi="Arial Narrow"/>
          <w:highlight w:val="yellow"/>
        </w:rPr>
        <w:t>Box.</w:t>
      </w:r>
    </w:p>
    <w:p w14:paraId="227ADE35" w14:textId="2F71DCB5" w:rsidR="009B287E" w:rsidRPr="006668C7" w:rsidRDefault="00C0673F" w:rsidP="0042719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Total Reparte: Total de Reparte dos produtos do </w:t>
      </w:r>
      <w:r w:rsidR="00B11F0B" w:rsidRPr="006668C7">
        <w:rPr>
          <w:rFonts w:ascii="Arial Narrow" w:hAnsi="Arial Narrow"/>
          <w:highlight w:val="yellow"/>
        </w:rPr>
        <w:t>Box.</w:t>
      </w:r>
    </w:p>
    <w:p w14:paraId="5EAB61CE" w14:textId="2071FFE2" w:rsidR="002E44AB" w:rsidRPr="006668C7" w:rsidRDefault="00C0673F" w:rsidP="009B287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Box R$: Preço unitário do produto x total reparte do produto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6FD411C5" w14:textId="586B8CAE" w:rsidR="002E44AB" w:rsidRPr="006668C7" w:rsidRDefault="00C0673F" w:rsidP="009B287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Ação: exibe tela de detalhes com relação de produtos do </w:t>
      </w:r>
      <w:r w:rsidR="00B11F0B" w:rsidRPr="006668C7">
        <w:rPr>
          <w:rFonts w:ascii="Arial Narrow" w:hAnsi="Arial Narrow"/>
          <w:highlight w:val="yellow"/>
        </w:rPr>
        <w:t>Box</w:t>
      </w:r>
      <w:r w:rsidRPr="006668C7">
        <w:rPr>
          <w:rFonts w:ascii="Arial Narrow" w:hAnsi="Arial Narrow"/>
          <w:highlight w:val="yellow"/>
        </w:rPr>
        <w:t xml:space="preserve"> selecionado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2CC8FA56" w14:textId="35388AD0" w:rsidR="005D423C" w:rsidRPr="006668C7" w:rsidRDefault="005D423C" w:rsidP="009B287E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Material Promocional: quantidade de exemplares destinados como Material Promocional.</w:t>
      </w:r>
    </w:p>
    <w:p w14:paraId="06AFC449" w14:textId="77777777" w:rsidR="00BE28B8" w:rsidRPr="006668C7" w:rsidRDefault="00BE28B8" w:rsidP="0010198B">
      <w:pPr>
        <w:ind w:left="426"/>
        <w:rPr>
          <w:rFonts w:ascii="Arial Narrow" w:hAnsi="Arial Narrow"/>
          <w:highlight w:val="yellow"/>
        </w:rPr>
      </w:pPr>
    </w:p>
    <w:p w14:paraId="3A19EF9C" w14:textId="2CE2F1AF" w:rsidR="000C2099" w:rsidRPr="006668C7" w:rsidRDefault="00B11F0B" w:rsidP="0010198B">
      <w:pPr>
        <w:ind w:left="426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Detalhes </w:t>
      </w:r>
      <w:r w:rsidR="000C2099" w:rsidRPr="006668C7">
        <w:rPr>
          <w:rFonts w:ascii="Arial Narrow" w:hAnsi="Arial Narrow"/>
          <w:highlight w:val="yellow"/>
        </w:rPr>
        <w:t xml:space="preserve">de produtos do </w:t>
      </w:r>
      <w:r w:rsidRPr="006668C7">
        <w:rPr>
          <w:rFonts w:ascii="Arial Narrow" w:hAnsi="Arial Narrow"/>
          <w:highlight w:val="yellow"/>
        </w:rPr>
        <w:t>Box</w:t>
      </w:r>
      <w:r w:rsidR="00001FE2" w:rsidRPr="006668C7">
        <w:rPr>
          <w:rFonts w:ascii="Arial Narrow" w:hAnsi="Arial Narrow"/>
          <w:highlight w:val="yellow"/>
        </w:rPr>
        <w:t xml:space="preserve"> (nome do </w:t>
      </w:r>
      <w:r w:rsidRPr="006668C7">
        <w:rPr>
          <w:rFonts w:ascii="Arial Narrow" w:hAnsi="Arial Narrow"/>
          <w:highlight w:val="yellow"/>
        </w:rPr>
        <w:t>Box</w:t>
      </w:r>
      <w:r w:rsidR="00001FE2" w:rsidRPr="006668C7">
        <w:rPr>
          <w:rFonts w:ascii="Arial Narrow" w:hAnsi="Arial Narrow"/>
          <w:highlight w:val="yellow"/>
        </w:rPr>
        <w:t xml:space="preserve"> no frame)</w:t>
      </w:r>
    </w:p>
    <w:p w14:paraId="5C088D46" w14:textId="13356469" w:rsidR="000C2099" w:rsidRPr="006668C7" w:rsidRDefault="00B11F0B" w:rsidP="000C209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Código</w:t>
      </w:r>
      <w:r w:rsidR="000C2099" w:rsidRPr="006668C7">
        <w:rPr>
          <w:rFonts w:ascii="Arial Narrow" w:hAnsi="Arial Narrow"/>
          <w:highlight w:val="yellow"/>
        </w:rPr>
        <w:t>:</w:t>
      </w:r>
      <w:r w:rsidR="007157D2" w:rsidRPr="006668C7">
        <w:rPr>
          <w:rFonts w:ascii="Arial Narrow" w:hAnsi="Arial Narrow"/>
          <w:highlight w:val="yellow"/>
        </w:rPr>
        <w:t xml:space="preserve"> código do produto</w:t>
      </w:r>
      <w:r w:rsidR="000C2099" w:rsidRPr="006668C7">
        <w:rPr>
          <w:rFonts w:ascii="Arial Narrow" w:hAnsi="Arial Narrow"/>
          <w:highlight w:val="yellow"/>
        </w:rPr>
        <w:t>.</w:t>
      </w:r>
    </w:p>
    <w:p w14:paraId="5362EA8B" w14:textId="0BDD81AF" w:rsidR="007157D2" w:rsidRPr="006668C7" w:rsidRDefault="007157D2" w:rsidP="000C209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Produto: Nome do produto.</w:t>
      </w:r>
    </w:p>
    <w:p w14:paraId="14CCB236" w14:textId="32CAE549" w:rsidR="007157D2" w:rsidRPr="006668C7" w:rsidRDefault="007157D2" w:rsidP="000C209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Edição: edição do produto.</w:t>
      </w:r>
    </w:p>
    <w:p w14:paraId="485BF7E5" w14:textId="0B6C4202" w:rsidR="00E0287D" w:rsidRPr="006668C7" w:rsidRDefault="00E0287D" w:rsidP="000C209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Pacote Padrão: quantidade do pacote padrão do produto.</w:t>
      </w:r>
    </w:p>
    <w:p w14:paraId="61D7E722" w14:textId="7EAD1189" w:rsidR="007157D2" w:rsidRPr="006668C7" w:rsidRDefault="007157D2" w:rsidP="000C209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Reparte: reparte do produto.</w:t>
      </w:r>
    </w:p>
    <w:p w14:paraId="2CCAE482" w14:textId="3AEFDF38" w:rsidR="007157D2" w:rsidRPr="006668C7" w:rsidRDefault="007157D2" w:rsidP="000C209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Preço Capa R$: Preço unitário do produto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596C768D" w14:textId="1F534C46" w:rsidR="007157D2" w:rsidRPr="006668C7" w:rsidRDefault="007157D2" w:rsidP="000C209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Total R$: total </w:t>
      </w:r>
      <w:r w:rsidR="003D752A" w:rsidRPr="006668C7">
        <w:rPr>
          <w:rFonts w:ascii="Arial Narrow" w:hAnsi="Arial Narrow"/>
          <w:highlight w:val="yellow"/>
        </w:rPr>
        <w:t>de reparte x Preço Capa</w:t>
      </w:r>
      <w:r w:rsidR="00B11F0B" w:rsidRPr="006668C7">
        <w:rPr>
          <w:rFonts w:ascii="Arial Narrow" w:hAnsi="Arial Narrow"/>
          <w:highlight w:val="yellow"/>
        </w:rPr>
        <w:t>.</w:t>
      </w:r>
    </w:p>
    <w:p w14:paraId="40629DE3" w14:textId="52A9293A" w:rsidR="005D423C" w:rsidRPr="006668C7" w:rsidRDefault="005D423C" w:rsidP="005D423C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Material Promocional: quantidade de exemplares destinados como Material Promocional.</w:t>
      </w:r>
    </w:p>
    <w:p w14:paraId="5B5DACF9" w14:textId="77777777" w:rsidR="000C2099" w:rsidRPr="006668C7" w:rsidRDefault="000C2099" w:rsidP="0010198B">
      <w:pPr>
        <w:ind w:left="426"/>
        <w:rPr>
          <w:highlight w:val="yellow"/>
        </w:rPr>
      </w:pPr>
    </w:p>
    <w:p w14:paraId="5F15C22A" w14:textId="4FD93BEB" w:rsidR="00C0673F" w:rsidRPr="006668C7" w:rsidRDefault="00C0673F" w:rsidP="00C0673F">
      <w:pPr>
        <w:ind w:left="360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Tipo de consulta: Rota</w:t>
      </w:r>
    </w:p>
    <w:p w14:paraId="60C6A191" w14:textId="77777777" w:rsidR="00C0673F" w:rsidRPr="006668C7" w:rsidRDefault="00C0673F" w:rsidP="00C0673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Box: box em que se encontra a rota.</w:t>
      </w:r>
    </w:p>
    <w:p w14:paraId="138042BA" w14:textId="40505166" w:rsidR="001C4E28" w:rsidRPr="006668C7" w:rsidRDefault="001C4E28" w:rsidP="00C0673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Rota: Rota que pertence ao box</w:t>
      </w:r>
    </w:p>
    <w:p w14:paraId="3F312F7D" w14:textId="0636D025" w:rsidR="00C0673F" w:rsidRPr="006668C7" w:rsidRDefault="00C0673F" w:rsidP="00C0673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Total de Produtos: quantidade consolidada de produtos </w:t>
      </w:r>
      <w:r w:rsidR="001C4E28" w:rsidRPr="006668C7">
        <w:rPr>
          <w:rFonts w:ascii="Arial Narrow" w:hAnsi="Arial Narrow"/>
          <w:highlight w:val="yellow"/>
        </w:rPr>
        <w:t>por rota</w:t>
      </w:r>
    </w:p>
    <w:p w14:paraId="5CF792E5" w14:textId="08729540" w:rsidR="00C0673F" w:rsidRPr="006668C7" w:rsidRDefault="00C0673F" w:rsidP="00C0673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Reparte: Tota</w:t>
      </w:r>
      <w:r w:rsidR="001C4E28" w:rsidRPr="006668C7">
        <w:rPr>
          <w:rFonts w:ascii="Arial Narrow" w:hAnsi="Arial Narrow"/>
          <w:highlight w:val="yellow"/>
        </w:rPr>
        <w:t>l de Reparte dos produtos por rota</w:t>
      </w:r>
    </w:p>
    <w:p w14:paraId="20CB35C8" w14:textId="2ED47744" w:rsidR="00C0673F" w:rsidRPr="006668C7" w:rsidRDefault="00C0673F" w:rsidP="00C0673F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Box R$: Preço unitário do produto x total reparte do produto</w:t>
      </w:r>
      <w:r w:rsidR="001C4E28" w:rsidRPr="006668C7">
        <w:rPr>
          <w:rFonts w:ascii="Arial Narrow" w:hAnsi="Arial Narrow"/>
          <w:highlight w:val="yellow"/>
        </w:rPr>
        <w:t xml:space="preserve"> por rota</w:t>
      </w:r>
    </w:p>
    <w:p w14:paraId="07249D58" w14:textId="302E83EF" w:rsidR="005D423C" w:rsidRPr="006668C7" w:rsidRDefault="005D423C" w:rsidP="005D423C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Material Promocional: quantidade de exemplares destinados como Material Promocional.</w:t>
      </w:r>
    </w:p>
    <w:p w14:paraId="2B4FC2A1" w14:textId="77777777" w:rsidR="000C2099" w:rsidRPr="006668C7" w:rsidRDefault="000C2099" w:rsidP="0010198B">
      <w:pPr>
        <w:ind w:left="426"/>
        <w:rPr>
          <w:rFonts w:ascii="Arial Narrow" w:hAnsi="Arial Narrow"/>
          <w:highlight w:val="yellow"/>
        </w:rPr>
      </w:pPr>
    </w:p>
    <w:p w14:paraId="0D096FD3" w14:textId="2303F2CF" w:rsidR="001C4E28" w:rsidRPr="006668C7" w:rsidRDefault="001C4E28" w:rsidP="001C4E28">
      <w:pPr>
        <w:ind w:left="360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Tipo de consulta: produto especifico e edição</w:t>
      </w:r>
    </w:p>
    <w:p w14:paraId="3E13B144" w14:textId="0530DE76" w:rsidR="001C4E28" w:rsidRPr="006668C7" w:rsidRDefault="001C4E28" w:rsidP="001C4E2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Box: </w:t>
      </w:r>
      <w:r w:rsidR="00251724" w:rsidRPr="006668C7">
        <w:rPr>
          <w:rFonts w:ascii="Arial Narrow" w:hAnsi="Arial Narrow"/>
          <w:highlight w:val="yellow"/>
        </w:rPr>
        <w:t>box em que se encontra o produto</w:t>
      </w:r>
      <w:r w:rsidRPr="006668C7">
        <w:rPr>
          <w:rFonts w:ascii="Arial Narrow" w:hAnsi="Arial Narrow"/>
          <w:highlight w:val="yellow"/>
        </w:rPr>
        <w:t>.</w:t>
      </w:r>
    </w:p>
    <w:p w14:paraId="220EFE18" w14:textId="64E10934" w:rsidR="001C4E28" w:rsidRPr="006668C7" w:rsidRDefault="001C4E28" w:rsidP="001C4E2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Reparte: Total de Repa</w:t>
      </w:r>
      <w:r w:rsidR="00C5091C" w:rsidRPr="006668C7">
        <w:rPr>
          <w:rFonts w:ascii="Arial Narrow" w:hAnsi="Arial Narrow"/>
          <w:highlight w:val="yellow"/>
        </w:rPr>
        <w:t>rte do</w:t>
      </w:r>
      <w:r w:rsidRPr="006668C7">
        <w:rPr>
          <w:rFonts w:ascii="Arial Narrow" w:hAnsi="Arial Narrow"/>
          <w:highlight w:val="yellow"/>
        </w:rPr>
        <w:t xml:space="preserve"> produto</w:t>
      </w:r>
    </w:p>
    <w:p w14:paraId="3436AF6B" w14:textId="70CF1678" w:rsidR="001C4E28" w:rsidRPr="006668C7" w:rsidRDefault="001C4E28" w:rsidP="001C4E28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Box R$: Preço unitário do produto x total reparte do produto</w:t>
      </w:r>
    </w:p>
    <w:p w14:paraId="03883767" w14:textId="33376A0A" w:rsidR="005D423C" w:rsidRPr="006668C7" w:rsidRDefault="005D423C" w:rsidP="005D423C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Material Promocional: quantidade de exemplares destinados como Material Promocional.</w:t>
      </w:r>
    </w:p>
    <w:p w14:paraId="1009F6BC" w14:textId="77777777" w:rsidR="000C2099" w:rsidRPr="006668C7" w:rsidRDefault="000C2099" w:rsidP="0010198B">
      <w:pPr>
        <w:ind w:left="426"/>
        <w:rPr>
          <w:rFonts w:ascii="Arial Narrow" w:hAnsi="Arial Narrow"/>
          <w:highlight w:val="yellow"/>
        </w:rPr>
      </w:pPr>
    </w:p>
    <w:p w14:paraId="2505D63C" w14:textId="4C13B582" w:rsidR="00C5091C" w:rsidRPr="006668C7" w:rsidRDefault="00C5091C" w:rsidP="00C5091C">
      <w:pPr>
        <w:ind w:left="360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Tipo de consulta: Cota espec</w:t>
      </w:r>
      <w:r w:rsidR="00B11F0B" w:rsidRPr="006668C7">
        <w:rPr>
          <w:rFonts w:ascii="Arial Narrow" w:hAnsi="Arial Narrow"/>
          <w:highlight w:val="yellow"/>
        </w:rPr>
        <w:t>í</w:t>
      </w:r>
      <w:r w:rsidRPr="006668C7">
        <w:rPr>
          <w:rFonts w:ascii="Arial Narrow" w:hAnsi="Arial Narrow"/>
          <w:highlight w:val="yellow"/>
        </w:rPr>
        <w:t>fica</w:t>
      </w:r>
    </w:p>
    <w:p w14:paraId="6BF884B3" w14:textId="7A44C2BE" w:rsidR="00C5091C" w:rsidRPr="006668C7" w:rsidRDefault="00C5091C" w:rsidP="00C5091C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Produto: Nome do </w:t>
      </w:r>
      <w:r w:rsidR="00B11F0B" w:rsidRPr="006668C7">
        <w:rPr>
          <w:rFonts w:ascii="Arial Narrow" w:hAnsi="Arial Narrow"/>
          <w:highlight w:val="yellow"/>
        </w:rPr>
        <w:t>produto.</w:t>
      </w:r>
    </w:p>
    <w:p w14:paraId="3807BD1D" w14:textId="496AF66F" w:rsidR="00C5091C" w:rsidRPr="006668C7" w:rsidRDefault="00C5091C" w:rsidP="00C5091C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Reparte: Total de Reparte do produto</w:t>
      </w:r>
    </w:p>
    <w:p w14:paraId="1BEEE591" w14:textId="392EDDDA" w:rsidR="00C5091C" w:rsidRPr="006668C7" w:rsidRDefault="00C5091C" w:rsidP="00C5091C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Box R$: Preço unitário do produto x total reparte do produto</w:t>
      </w:r>
    </w:p>
    <w:p w14:paraId="7EC6A070" w14:textId="77777777" w:rsidR="00C5091C" w:rsidRPr="006668C7" w:rsidRDefault="00C5091C" w:rsidP="0010198B">
      <w:pPr>
        <w:ind w:left="426"/>
        <w:rPr>
          <w:rFonts w:ascii="Arial Narrow" w:hAnsi="Arial Narrow"/>
          <w:highlight w:val="yellow"/>
        </w:rPr>
      </w:pPr>
    </w:p>
    <w:p w14:paraId="1A1C755F" w14:textId="397BE296" w:rsidR="00251724" w:rsidRPr="006668C7" w:rsidRDefault="00B11F0B" w:rsidP="00251724">
      <w:pPr>
        <w:ind w:left="360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lastRenderedPageBreak/>
        <w:t>Tipo de consulta: Produto especí</w:t>
      </w:r>
      <w:r w:rsidR="00251724" w:rsidRPr="006668C7">
        <w:rPr>
          <w:rFonts w:ascii="Arial Narrow" w:hAnsi="Arial Narrow"/>
          <w:highlight w:val="yellow"/>
        </w:rPr>
        <w:t>fico e quebra por cota</w:t>
      </w:r>
    </w:p>
    <w:p w14:paraId="50CF781B" w14:textId="6FEC0C0E" w:rsidR="00251724" w:rsidRPr="006668C7" w:rsidRDefault="00251724" w:rsidP="0025172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Cota: Cota em que se encontra o produto.</w:t>
      </w:r>
    </w:p>
    <w:p w14:paraId="423F7F4C" w14:textId="60B060D8" w:rsidR="00251724" w:rsidRPr="006668C7" w:rsidRDefault="00251724" w:rsidP="0025172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Reparte: Total de Reparte do produto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19035822" w14:textId="69801BD4" w:rsidR="00251724" w:rsidRPr="006668C7" w:rsidRDefault="00251724" w:rsidP="0025172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Box R$: Preço unitário do produto x total reparte do produto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6FEBD22E" w14:textId="12EBC2DF" w:rsidR="005D423C" w:rsidRPr="006668C7" w:rsidRDefault="005D423C" w:rsidP="005D423C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Material Promocional: quantidade de exemplares destinados como Material Promocional.</w:t>
      </w:r>
    </w:p>
    <w:p w14:paraId="539DFDB1" w14:textId="77777777" w:rsidR="00251724" w:rsidRPr="006668C7" w:rsidRDefault="00251724" w:rsidP="0010198B">
      <w:pPr>
        <w:ind w:left="426"/>
        <w:rPr>
          <w:rFonts w:ascii="Arial Narrow" w:hAnsi="Arial Narrow"/>
          <w:highlight w:val="yellow"/>
        </w:rPr>
      </w:pPr>
    </w:p>
    <w:p w14:paraId="51E11FF4" w14:textId="59334E94" w:rsidR="00251724" w:rsidRPr="006668C7" w:rsidRDefault="00251724" w:rsidP="00251724">
      <w:pPr>
        <w:ind w:left="360"/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 xml:space="preserve">Tipo de consulta: produto </w:t>
      </w:r>
    </w:p>
    <w:p w14:paraId="4493C7EE" w14:textId="72B87A4A" w:rsidR="00251724" w:rsidRPr="006668C7" w:rsidRDefault="003E61D2" w:rsidP="0025172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Produto</w:t>
      </w:r>
      <w:r w:rsidR="00251724" w:rsidRPr="006668C7">
        <w:rPr>
          <w:rFonts w:ascii="Arial Narrow" w:hAnsi="Arial Narrow"/>
          <w:highlight w:val="yellow"/>
        </w:rPr>
        <w:t xml:space="preserve">: </w:t>
      </w:r>
      <w:r w:rsidRPr="006668C7">
        <w:rPr>
          <w:rFonts w:ascii="Arial Narrow" w:hAnsi="Arial Narrow"/>
          <w:highlight w:val="yellow"/>
        </w:rPr>
        <w:t>Nome do produto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7469CBB3" w14:textId="2A3866C4" w:rsidR="00251724" w:rsidRPr="006668C7" w:rsidRDefault="00251724" w:rsidP="0025172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Reparte: Total de Reparte do produto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19B894DB" w14:textId="50CB26AC" w:rsidR="00251724" w:rsidRPr="006668C7" w:rsidRDefault="00251724" w:rsidP="0025172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Total Box R$: Preço unitário do produto x total reparte do produto</w:t>
      </w:r>
      <w:r w:rsidR="00B11F0B" w:rsidRPr="006668C7">
        <w:rPr>
          <w:rFonts w:ascii="Arial Narrow" w:hAnsi="Arial Narrow"/>
          <w:highlight w:val="yellow"/>
        </w:rPr>
        <w:t>.</w:t>
      </w:r>
    </w:p>
    <w:p w14:paraId="4D976B53" w14:textId="77777777" w:rsidR="00251724" w:rsidRDefault="00251724" w:rsidP="0010198B">
      <w:pPr>
        <w:ind w:left="426"/>
        <w:rPr>
          <w:rFonts w:ascii="Arial Narrow" w:hAnsi="Arial Narrow"/>
        </w:rPr>
      </w:pPr>
    </w:p>
    <w:p w14:paraId="5932B9B9" w14:textId="5CB49060" w:rsidR="00D725AB" w:rsidRDefault="00D725A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Tipo de Consulta: Entregador</w:t>
      </w:r>
    </w:p>
    <w:p w14:paraId="4D6CA412" w14:textId="77777777" w:rsidR="00D725AB" w:rsidRPr="006668C7" w:rsidRDefault="00D725AB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Código: código do produto.</w:t>
      </w:r>
    </w:p>
    <w:p w14:paraId="5BDF29BE" w14:textId="77777777" w:rsidR="00D725AB" w:rsidRPr="006668C7" w:rsidRDefault="00D725AB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Produto: Nome do produto.</w:t>
      </w:r>
    </w:p>
    <w:p w14:paraId="1B514ABF" w14:textId="77777777" w:rsidR="00D725AB" w:rsidRDefault="00D725AB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Edição: edição do produto.</w:t>
      </w:r>
    </w:p>
    <w:p w14:paraId="6510E10A" w14:textId="72321979" w:rsidR="00CA75D6" w:rsidRPr="006668C7" w:rsidRDefault="00CA75D6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Código de Barras: código de barras do produto.</w:t>
      </w:r>
    </w:p>
    <w:p w14:paraId="18AD4A5F" w14:textId="77777777" w:rsidR="00D725AB" w:rsidRPr="006668C7" w:rsidRDefault="00D725AB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Pacote Padrão: quantidade do pacote padrão do produto.</w:t>
      </w:r>
    </w:p>
    <w:p w14:paraId="4B0ACED7" w14:textId="77777777" w:rsidR="00D725AB" w:rsidRPr="006668C7" w:rsidRDefault="00D725AB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Reparte: reparte do produto.</w:t>
      </w:r>
    </w:p>
    <w:p w14:paraId="78ADEE03" w14:textId="77777777" w:rsidR="00D725AB" w:rsidRDefault="00D725AB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6668C7">
        <w:rPr>
          <w:rFonts w:ascii="Arial Narrow" w:hAnsi="Arial Narrow"/>
          <w:highlight w:val="yellow"/>
        </w:rPr>
        <w:t>Preço Capa R$: Preço unitário do produto.</w:t>
      </w:r>
    </w:p>
    <w:p w14:paraId="07082568" w14:textId="5F004F1F" w:rsidR="00CA75D6" w:rsidRDefault="00CA75D6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Cota: número da cota que pertence a esta rota.</w:t>
      </w:r>
    </w:p>
    <w:p w14:paraId="5E8FB037" w14:textId="29E84F06" w:rsidR="00CA75D6" w:rsidRPr="006668C7" w:rsidRDefault="00CA75D6" w:rsidP="00D725AB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Qtde</w:t>
      </w:r>
      <w:proofErr w:type="gramStart"/>
      <w:r>
        <w:rPr>
          <w:rFonts w:ascii="Arial Narrow" w:hAnsi="Arial Narrow"/>
          <w:highlight w:val="yellow"/>
        </w:rPr>
        <w:t>.</w:t>
      </w:r>
      <w:proofErr w:type="gramEnd"/>
      <w:r>
        <w:rPr>
          <w:rFonts w:ascii="Arial Narrow" w:hAnsi="Arial Narrow"/>
          <w:highlight w:val="yellow"/>
        </w:rPr>
        <w:t>: quantidade de exemplares do produto desta cota.</w:t>
      </w:r>
      <w:bookmarkStart w:id="14" w:name="_GoBack"/>
      <w:bookmarkEnd w:id="14"/>
    </w:p>
    <w:p w14:paraId="023F97F0" w14:textId="77777777" w:rsidR="00D725AB" w:rsidRDefault="00D725AB" w:rsidP="0010198B">
      <w:pPr>
        <w:ind w:left="426"/>
        <w:rPr>
          <w:rFonts w:ascii="Arial Narrow" w:hAnsi="Arial Narrow"/>
        </w:rPr>
      </w:pPr>
    </w:p>
    <w:p w14:paraId="0A0BD038" w14:textId="77777777" w:rsidR="00D725AB" w:rsidRDefault="00D725AB" w:rsidP="0010198B">
      <w:pPr>
        <w:ind w:left="426"/>
        <w:rPr>
          <w:rFonts w:ascii="Arial Narrow" w:hAnsi="Arial Narrow"/>
        </w:rPr>
      </w:pPr>
    </w:p>
    <w:p w14:paraId="2009E76F" w14:textId="77777777" w:rsidR="00BE28B8" w:rsidRDefault="002E44A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14:paraId="370048AB" w14:textId="77777777" w:rsidR="002E44AB" w:rsidRDefault="002E44AB" w:rsidP="0010198B">
      <w:pPr>
        <w:ind w:left="426"/>
        <w:rPr>
          <w:rFonts w:ascii="Arial Narrow" w:hAnsi="Arial Narrow"/>
        </w:rPr>
      </w:pPr>
    </w:p>
    <w:p w14:paraId="20F09C91" w14:textId="77777777" w:rsidR="000A46F4" w:rsidRDefault="000A46F4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resultado conforme filtro escolhido.</w:t>
      </w:r>
    </w:p>
    <w:p w14:paraId="49B3355A" w14:textId="77777777" w:rsidR="00DE6E18" w:rsidRDefault="00DE6E18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Impressão do Mapa: Imprime o mapa de abastecimento conforme layout definido.</w:t>
      </w:r>
    </w:p>
    <w:p w14:paraId="0512C624" w14:textId="3C480787" w:rsidR="003D752A" w:rsidRDefault="003D752A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Fechar: sai da tela</w:t>
      </w:r>
    </w:p>
    <w:p w14:paraId="7B128CE4" w14:textId="77777777" w:rsidR="00DE6E18" w:rsidRDefault="00DE6E18" w:rsidP="00DE6E18">
      <w:pPr>
        <w:rPr>
          <w:rFonts w:ascii="Arial Narrow" w:hAnsi="Arial Narrow"/>
        </w:rPr>
      </w:pPr>
    </w:p>
    <w:p w14:paraId="11B406CF" w14:textId="314FA223" w:rsidR="002E44AB" w:rsidRDefault="003274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70BE344" wp14:editId="5E1E72AB">
            <wp:extent cx="6120765" cy="2992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de Abasteci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F3EB" w14:textId="77777777" w:rsidR="00D45C72" w:rsidRDefault="00D45C72" w:rsidP="0010198B">
      <w:pPr>
        <w:ind w:left="426"/>
        <w:rPr>
          <w:rFonts w:ascii="Arial Narrow" w:hAnsi="Arial Narrow"/>
        </w:rPr>
      </w:pPr>
    </w:p>
    <w:p w14:paraId="501A63AC" w14:textId="77777777" w:rsidR="00D45C72" w:rsidRDefault="00D45C72" w:rsidP="0010198B">
      <w:pPr>
        <w:ind w:left="426"/>
        <w:rPr>
          <w:rFonts w:ascii="Arial Narrow" w:hAnsi="Arial Narrow"/>
        </w:rPr>
      </w:pPr>
    </w:p>
    <w:p w14:paraId="1F6EAD81" w14:textId="4DE41A63" w:rsidR="00D45C72" w:rsidRPr="00875148" w:rsidRDefault="00D45C7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C01AD15" wp14:editId="5E49BCFD">
            <wp:extent cx="6113145" cy="36664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FF7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4183BC7C" w14:textId="77777777"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75E2AE25" w14:textId="77777777" w:rsidR="00BE28B8" w:rsidRPr="00875148" w:rsidRDefault="00BE28B8" w:rsidP="00FD0CD1">
      <w:pPr>
        <w:ind w:left="426"/>
        <w:rPr>
          <w:rFonts w:ascii="Arial Narrow" w:hAnsi="Arial Narrow"/>
        </w:rPr>
      </w:pPr>
    </w:p>
    <w:p w14:paraId="143FBE20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6C6D8EB0" w14:textId="77777777"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4207F790" w14:textId="77777777" w:rsidR="00BE28B8" w:rsidRPr="00875148" w:rsidRDefault="00BE28B8" w:rsidP="00FD0CD1">
      <w:pPr>
        <w:ind w:left="426"/>
        <w:rPr>
          <w:rFonts w:ascii="Arial Narrow" w:hAnsi="Arial Narrow"/>
        </w:rPr>
      </w:pPr>
    </w:p>
    <w:p w14:paraId="46B13271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16E8FECE" w14:textId="77777777"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383F1F1" w14:textId="77777777"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77E55A80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34CDEA4B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5AA21A95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17E2B015" w14:textId="77777777"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6E89C2F5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36092D16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1913770B" w14:textId="77777777"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1ACA9081" w14:textId="77777777"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68165E7B" w14:textId="77777777" w:rsidR="00BE28B8" w:rsidRPr="001E5B29" w:rsidRDefault="00BE28B8" w:rsidP="001E5B29">
      <w:pPr>
        <w:pStyle w:val="TCTips"/>
        <w:ind w:firstLine="720"/>
        <w:rPr>
          <w:i w:val="0"/>
        </w:rPr>
      </w:pPr>
    </w:p>
    <w:p w14:paraId="3D3388AC" w14:textId="77777777"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7D0F0F37" w14:textId="77777777" w:rsidR="00BE28B8" w:rsidRPr="00B978C8" w:rsidRDefault="00BE28B8" w:rsidP="00B978C8"/>
    <w:p w14:paraId="45C79DED" w14:textId="77777777"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16026B23" w14:textId="77777777" w:rsidR="00BE28B8" w:rsidRPr="00B978C8" w:rsidRDefault="00BE28B8" w:rsidP="00B978C8"/>
    <w:p w14:paraId="75D4CF9D" w14:textId="77777777"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002DB931" w14:textId="77777777"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752649B7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58E6E52C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2CF29C3B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726055B4" w14:textId="77777777"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 w14:paraId="3686F96F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4C4C529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BCCAFF4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 w14:paraId="5B205C20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731BF056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11E00B5B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 w14:paraId="6EC8811E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037B2F11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27C940D2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 w14:paraId="42CCA016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1D0E4B05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4860C0AE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 w14:paraId="0E8391C7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3F2653C5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3C6875FF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 w14:paraId="1525A3CC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87C4679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87F3B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BE28B8" w:rsidRPr="00875148" w14:paraId="564F728A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0986C7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8845D94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3906D613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 w14:paraId="3990642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0E9F797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ACC456D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 w14:paraId="29D76EA9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735FFCAB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46D22A8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 w14:paraId="15B6FD44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48BD04E3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6715AD9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 w14:paraId="59443A8C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281EE9A7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67E3D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5CA72" w14:textId="77777777"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 w14:paraId="113DAC6F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29870379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B9D010A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 w14:paraId="3AB958CB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60CE2F6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376BB988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 w14:paraId="4B1C955D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73903B09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F35B98F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 w14:paraId="586BB6D8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9AF8B6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4357C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4A7F2" w14:textId="77777777"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375264B2" w14:textId="77777777"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14:paraId="6EEDCD8A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33F30EE9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 w14:paraId="6D362BA3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0E8FCA27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3D4AF4EA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7FA27811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16E513D2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 w14:paraId="1EA2A9CE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52350FF0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58B1509D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256E7C7D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1AAA9F01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 w14:paraId="435242DD" w14:textId="77777777">
        <w:trPr>
          <w:cantSplit/>
        </w:trPr>
        <w:tc>
          <w:tcPr>
            <w:tcW w:w="3614" w:type="dxa"/>
          </w:tcPr>
          <w:p w14:paraId="6158FF67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2E4AFBC5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0DA976E2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39426610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 w14:paraId="1690DA29" w14:textId="77777777">
        <w:trPr>
          <w:cantSplit/>
        </w:trPr>
        <w:tc>
          <w:tcPr>
            <w:tcW w:w="3614" w:type="dxa"/>
          </w:tcPr>
          <w:p w14:paraId="45DBE3F6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1FC53FBE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6D2B1AA9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29AABFE7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 w14:paraId="50C6DB5B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4E0E172F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D9C3A12" w14:textId="77777777"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D6C8FC4" w14:textId="77777777"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08D43A22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77DA03F4" w14:textId="77777777"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01D695F0" w14:textId="77777777"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2042DA0D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3FB3F19A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7548795C" w14:textId="77777777"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7864A525" w14:textId="77777777"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 w14:paraId="53B089BC" w14:textId="77777777">
        <w:tc>
          <w:tcPr>
            <w:tcW w:w="579" w:type="dxa"/>
            <w:vAlign w:val="center"/>
          </w:tcPr>
          <w:p w14:paraId="48207DD8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188959F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0FE0B98D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3B3AFFF5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17A3A83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29238BA2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 w14:paraId="0143FB76" w14:textId="77777777">
        <w:tc>
          <w:tcPr>
            <w:tcW w:w="579" w:type="dxa"/>
          </w:tcPr>
          <w:p w14:paraId="36A0E0DE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54DF69E2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9EDD6A6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4506616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B693448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E07834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6B7FD1CC" w14:textId="77777777">
        <w:tc>
          <w:tcPr>
            <w:tcW w:w="579" w:type="dxa"/>
          </w:tcPr>
          <w:p w14:paraId="2812880E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69FA3EAD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0436407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461355C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048FBF0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AF60739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39722066" w14:textId="77777777">
        <w:tc>
          <w:tcPr>
            <w:tcW w:w="579" w:type="dxa"/>
          </w:tcPr>
          <w:p w14:paraId="21A072E0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2363C748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5E0C8B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B80A06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09617F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92206F7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6FE2F701" w14:textId="77777777">
        <w:tc>
          <w:tcPr>
            <w:tcW w:w="579" w:type="dxa"/>
          </w:tcPr>
          <w:p w14:paraId="6A51CDC2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5F4F6A1C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4A69DD3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7015F7A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AB88B28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4BF7471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5F1CC350" w14:textId="77777777">
        <w:tc>
          <w:tcPr>
            <w:tcW w:w="579" w:type="dxa"/>
          </w:tcPr>
          <w:p w14:paraId="712AC730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112876F3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867FB27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81AEDD2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C226549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E946CBF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D7DAB6D" w14:textId="77777777"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09266CDC" w14:textId="77777777" w:rsidR="00BE28B8" w:rsidRPr="00875148" w:rsidRDefault="00BE28B8" w:rsidP="0000716A">
      <w:pPr>
        <w:rPr>
          <w:rFonts w:ascii="Arial Narrow" w:hAnsi="Arial Narrow"/>
        </w:rPr>
      </w:pPr>
    </w:p>
    <w:p w14:paraId="222AFBEE" w14:textId="77777777"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660FA24A" w14:textId="77777777"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 w14:paraId="6509DEEB" w14:textId="77777777">
        <w:tc>
          <w:tcPr>
            <w:tcW w:w="579" w:type="dxa"/>
            <w:vAlign w:val="center"/>
          </w:tcPr>
          <w:p w14:paraId="00D1E001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0E8B4827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05BC615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2BCABE4D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1BF367AE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3DD35EB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386A674E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 w14:paraId="52A2F42D" w14:textId="77777777">
        <w:tc>
          <w:tcPr>
            <w:tcW w:w="579" w:type="dxa"/>
          </w:tcPr>
          <w:p w14:paraId="46B9D76E" w14:textId="77777777"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628A6CA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3782141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2A0B6D8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A935C9A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2545B83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94762B7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766AE86B" w14:textId="77777777">
        <w:tc>
          <w:tcPr>
            <w:tcW w:w="579" w:type="dxa"/>
          </w:tcPr>
          <w:p w14:paraId="507E3930" w14:textId="77777777"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1564D449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830B2EF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F4D606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6791B20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F12792F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2BFE2C1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02412B48" w14:textId="77777777">
        <w:tc>
          <w:tcPr>
            <w:tcW w:w="579" w:type="dxa"/>
          </w:tcPr>
          <w:p w14:paraId="7E6336B2" w14:textId="77777777"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3F36452C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008823A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0178AB5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D52BC6B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A13201A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AC35283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7CE73370" w14:textId="77777777">
        <w:tc>
          <w:tcPr>
            <w:tcW w:w="579" w:type="dxa"/>
          </w:tcPr>
          <w:p w14:paraId="19262BC5" w14:textId="77777777"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6869EA66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25246FC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97A1C05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C91C9EE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FFC6855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13B598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1202B7DF" w14:textId="77777777">
        <w:tc>
          <w:tcPr>
            <w:tcW w:w="579" w:type="dxa"/>
          </w:tcPr>
          <w:p w14:paraId="4CAD38E3" w14:textId="77777777"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2C6C3734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E8E9E75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061BCCE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094FD8E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ED01EC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13AA619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0D548EA0" w14:textId="77777777"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7FF054D5" w14:textId="77777777" w:rsidR="00BE28B8" w:rsidRPr="00875148" w:rsidRDefault="00BE28B8" w:rsidP="00A14994">
      <w:pPr>
        <w:rPr>
          <w:rFonts w:ascii="Arial Narrow" w:hAnsi="Arial Narrow"/>
        </w:rPr>
      </w:pPr>
    </w:p>
    <w:p w14:paraId="41F35EDF" w14:textId="77777777"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308B75A4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712CEC3E" w14:textId="77777777"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636FF44B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 w14:paraId="2A7BFDFB" w14:textId="77777777">
        <w:tc>
          <w:tcPr>
            <w:tcW w:w="579" w:type="dxa"/>
            <w:vAlign w:val="center"/>
          </w:tcPr>
          <w:p w14:paraId="58FBBF21" w14:textId="77777777"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4CE045AE" w14:textId="77777777"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52DE053E" w14:textId="77777777"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 w14:paraId="3BA0CA0F" w14:textId="77777777">
        <w:tc>
          <w:tcPr>
            <w:tcW w:w="579" w:type="dxa"/>
          </w:tcPr>
          <w:p w14:paraId="71CB5395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20526D52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538B5B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3F16C6AA" w14:textId="77777777">
        <w:tc>
          <w:tcPr>
            <w:tcW w:w="579" w:type="dxa"/>
          </w:tcPr>
          <w:p w14:paraId="2274765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68ECE017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25DAF31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47F8B8D" w14:textId="77777777">
        <w:tc>
          <w:tcPr>
            <w:tcW w:w="579" w:type="dxa"/>
          </w:tcPr>
          <w:p w14:paraId="67D035C2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39AB30B0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777A846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22B56C41" w14:textId="77777777">
        <w:tc>
          <w:tcPr>
            <w:tcW w:w="579" w:type="dxa"/>
          </w:tcPr>
          <w:p w14:paraId="6C197F74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293B802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AB0FBB6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59E748FE" w14:textId="77777777">
        <w:tc>
          <w:tcPr>
            <w:tcW w:w="579" w:type="dxa"/>
          </w:tcPr>
          <w:p w14:paraId="2506CC1C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10D1277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2E4ADAB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18E82A3E" w14:textId="77777777"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14:paraId="1DA94A91" w14:textId="77777777" w:rsidR="00BE28B8" w:rsidRPr="00875148" w:rsidRDefault="00BE28B8" w:rsidP="002552D5">
      <w:pPr>
        <w:rPr>
          <w:rFonts w:ascii="Arial Narrow" w:hAnsi="Arial Narrow"/>
        </w:rPr>
      </w:pPr>
    </w:p>
    <w:p w14:paraId="029E5F71" w14:textId="77777777"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10C01F76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 w14:paraId="4FB8D9D0" w14:textId="77777777">
        <w:tc>
          <w:tcPr>
            <w:tcW w:w="1844" w:type="dxa"/>
            <w:vAlign w:val="center"/>
          </w:tcPr>
          <w:p w14:paraId="3583A832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16D844BB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01D1871D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5E391A75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 w14:paraId="2CFF3103" w14:textId="77777777">
        <w:tc>
          <w:tcPr>
            <w:tcW w:w="1844" w:type="dxa"/>
          </w:tcPr>
          <w:p w14:paraId="0188F335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7DE6E84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E69FC8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30AB644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35F81A1E" w14:textId="77777777">
        <w:tc>
          <w:tcPr>
            <w:tcW w:w="1844" w:type="dxa"/>
          </w:tcPr>
          <w:p w14:paraId="5507FF8E" w14:textId="77777777"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14:paraId="2EE3BEA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216053A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1D365E0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1F9268B" w14:textId="77777777">
        <w:tc>
          <w:tcPr>
            <w:tcW w:w="1844" w:type="dxa"/>
          </w:tcPr>
          <w:p w14:paraId="0A0EBF47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72CCBA1E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30CFAF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405EA45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A395639" w14:textId="77777777">
        <w:tc>
          <w:tcPr>
            <w:tcW w:w="1844" w:type="dxa"/>
          </w:tcPr>
          <w:p w14:paraId="0E48754C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0CC88D13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4D8C8AE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B976639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4D305FB" w14:textId="77777777">
        <w:tc>
          <w:tcPr>
            <w:tcW w:w="1844" w:type="dxa"/>
          </w:tcPr>
          <w:p w14:paraId="14ADA76B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64FC7E20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57F6BB0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4532584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67C991B7" w14:textId="77777777">
        <w:tc>
          <w:tcPr>
            <w:tcW w:w="1844" w:type="dxa"/>
          </w:tcPr>
          <w:p w14:paraId="6E993D88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07DA71F6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2529F0A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6AC3713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1E6D56A3" w14:textId="77777777">
        <w:tc>
          <w:tcPr>
            <w:tcW w:w="1844" w:type="dxa"/>
          </w:tcPr>
          <w:p w14:paraId="3AE81410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745689F1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6F6E47A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8A7F4F6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0A3C5FC8" w14:textId="77777777">
        <w:tc>
          <w:tcPr>
            <w:tcW w:w="1844" w:type="dxa"/>
          </w:tcPr>
          <w:p w14:paraId="63A179D0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44CB0F2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D114F44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C1AC675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584CCD33" w14:textId="77777777">
        <w:tc>
          <w:tcPr>
            <w:tcW w:w="1844" w:type="dxa"/>
          </w:tcPr>
          <w:p w14:paraId="49333700" w14:textId="77777777"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4CD1CF72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8101717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C529C8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77384623" w14:textId="77777777">
        <w:tc>
          <w:tcPr>
            <w:tcW w:w="1844" w:type="dxa"/>
          </w:tcPr>
          <w:p w14:paraId="156900A9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784B12C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31C761E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5EC59A8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2CBAFB96" w14:textId="77777777">
        <w:tc>
          <w:tcPr>
            <w:tcW w:w="1844" w:type="dxa"/>
          </w:tcPr>
          <w:p w14:paraId="44E7B130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07855DAD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2676428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37A0FB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F32D285" w14:textId="77777777">
        <w:tc>
          <w:tcPr>
            <w:tcW w:w="1844" w:type="dxa"/>
          </w:tcPr>
          <w:p w14:paraId="1C52843C" w14:textId="77777777"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24A7A400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E4B624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D06F6B2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BC31992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BC1DA" w14:textId="77777777" w:rsidR="00F94100" w:rsidRDefault="00F94100">
      <w:r>
        <w:separator/>
      </w:r>
    </w:p>
  </w:endnote>
  <w:endnote w:type="continuationSeparator" w:id="0">
    <w:p w14:paraId="4ED71DF1" w14:textId="77777777" w:rsidR="00F94100" w:rsidRDefault="00F9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710A8" w14:textId="77777777" w:rsidR="00D85DB8" w:rsidRDefault="00D85DB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A75D6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A75D6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522DC" w14:textId="77777777" w:rsidR="00F94100" w:rsidRDefault="00F94100">
      <w:r>
        <w:separator/>
      </w:r>
    </w:p>
  </w:footnote>
  <w:footnote w:type="continuationSeparator" w:id="0">
    <w:p w14:paraId="56B78750" w14:textId="77777777" w:rsidR="00F94100" w:rsidRDefault="00F94100">
      <w:r>
        <w:continuationSeparator/>
      </w:r>
    </w:p>
  </w:footnote>
  <w:footnote w:id="1">
    <w:p w14:paraId="3217CA07" w14:textId="77777777" w:rsidR="00D85DB8" w:rsidRDefault="00D85DB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14:paraId="55AE2C0F" w14:textId="77777777" w:rsidR="00D85DB8" w:rsidRDefault="00D85DB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14:paraId="15DD1A29" w14:textId="77777777" w:rsidR="00D85DB8" w:rsidRDefault="00D85DB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14:paraId="5E416126" w14:textId="77777777" w:rsidR="00D85DB8" w:rsidRDefault="00D85D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0D38C8DF" w14:textId="77777777" w:rsidR="00D85DB8" w:rsidRDefault="00D85D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567ED339" w14:textId="77777777" w:rsidR="00D85DB8" w:rsidRDefault="00D85D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85DB8" w14:paraId="604E1922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7452AA2B" w14:textId="77777777" w:rsidR="00D85DB8" w:rsidRPr="009540DC" w:rsidRDefault="00D85DB8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6065A170" wp14:editId="35EF22D3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22572ECE" w14:textId="77777777" w:rsidR="00D85DB8" w:rsidRPr="009540DC" w:rsidRDefault="00D85DB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05AB5FFE" w14:textId="77777777" w:rsidR="00D85DB8" w:rsidRPr="009540DC" w:rsidRDefault="00D85D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1A8E4DDF" w14:textId="77777777" w:rsidR="00D85DB8" w:rsidRPr="009540DC" w:rsidRDefault="00D85D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85DB8" w14:paraId="4BA73FAB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2F27253D" w14:textId="77777777" w:rsidR="00D85DB8" w:rsidRPr="009540DC" w:rsidRDefault="00D85DB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0BCC609E" w14:textId="77777777" w:rsidR="00D85DB8" w:rsidRPr="009540DC" w:rsidRDefault="00D85DB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3AA33D81" w14:textId="77777777" w:rsidR="00D85DB8" w:rsidRPr="009540DC" w:rsidRDefault="00D85D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237B48DE" w14:textId="77777777" w:rsidR="00D85DB8" w:rsidRPr="009540DC" w:rsidRDefault="00D85DB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D85DB8" w14:paraId="107089F9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6A4266D9" w14:textId="77777777" w:rsidR="00D85DB8" w:rsidRPr="009540DC" w:rsidRDefault="00D85D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85DB8" w14:paraId="1C34972C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4869C197" w14:textId="77777777" w:rsidR="00D85DB8" w:rsidRPr="009540DC" w:rsidRDefault="00D85DB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14:paraId="28983A3E" w14:textId="77777777" w:rsidR="00D85DB8" w:rsidRDefault="00D85D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1FE2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2377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5BD5"/>
    <w:rsid w:val="00096E8F"/>
    <w:rsid w:val="000A2DBE"/>
    <w:rsid w:val="000A46F4"/>
    <w:rsid w:val="000A5878"/>
    <w:rsid w:val="000A60CC"/>
    <w:rsid w:val="000B03AF"/>
    <w:rsid w:val="000B206F"/>
    <w:rsid w:val="000B3021"/>
    <w:rsid w:val="000B3976"/>
    <w:rsid w:val="000B4422"/>
    <w:rsid w:val="000B5FA9"/>
    <w:rsid w:val="000B74F7"/>
    <w:rsid w:val="000C1D0F"/>
    <w:rsid w:val="000C2099"/>
    <w:rsid w:val="000C214A"/>
    <w:rsid w:val="000C6D8D"/>
    <w:rsid w:val="000D15BC"/>
    <w:rsid w:val="000D1910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757"/>
    <w:rsid w:val="00111FA2"/>
    <w:rsid w:val="00112EFC"/>
    <w:rsid w:val="00116B72"/>
    <w:rsid w:val="00120D7F"/>
    <w:rsid w:val="0012393A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31D"/>
    <w:rsid w:val="00156A85"/>
    <w:rsid w:val="00160664"/>
    <w:rsid w:val="00161746"/>
    <w:rsid w:val="0016673B"/>
    <w:rsid w:val="00170678"/>
    <w:rsid w:val="001747B3"/>
    <w:rsid w:val="00176665"/>
    <w:rsid w:val="00176B48"/>
    <w:rsid w:val="001776B5"/>
    <w:rsid w:val="00180310"/>
    <w:rsid w:val="0018054E"/>
    <w:rsid w:val="0018172E"/>
    <w:rsid w:val="001823FD"/>
    <w:rsid w:val="001826EF"/>
    <w:rsid w:val="00186729"/>
    <w:rsid w:val="0018798B"/>
    <w:rsid w:val="00190B56"/>
    <w:rsid w:val="0019415F"/>
    <w:rsid w:val="00195723"/>
    <w:rsid w:val="001A5D11"/>
    <w:rsid w:val="001B3B5F"/>
    <w:rsid w:val="001B744E"/>
    <w:rsid w:val="001C01E0"/>
    <w:rsid w:val="001C0FEA"/>
    <w:rsid w:val="001C3A9A"/>
    <w:rsid w:val="001C426A"/>
    <w:rsid w:val="001C4E28"/>
    <w:rsid w:val="001D0F63"/>
    <w:rsid w:val="001D24B2"/>
    <w:rsid w:val="001D3A86"/>
    <w:rsid w:val="001D55EF"/>
    <w:rsid w:val="001D5FD3"/>
    <w:rsid w:val="001E2B6B"/>
    <w:rsid w:val="001E5B29"/>
    <w:rsid w:val="001E5D65"/>
    <w:rsid w:val="001F1D50"/>
    <w:rsid w:val="001F34B9"/>
    <w:rsid w:val="001F36C6"/>
    <w:rsid w:val="001F4ADC"/>
    <w:rsid w:val="001F53B7"/>
    <w:rsid w:val="00204AD2"/>
    <w:rsid w:val="002117FD"/>
    <w:rsid w:val="002128F9"/>
    <w:rsid w:val="00215359"/>
    <w:rsid w:val="00215804"/>
    <w:rsid w:val="00216BD7"/>
    <w:rsid w:val="00225398"/>
    <w:rsid w:val="002265C6"/>
    <w:rsid w:val="00227E41"/>
    <w:rsid w:val="00230C14"/>
    <w:rsid w:val="00231C59"/>
    <w:rsid w:val="00232E19"/>
    <w:rsid w:val="0023440C"/>
    <w:rsid w:val="002369D3"/>
    <w:rsid w:val="0023793F"/>
    <w:rsid w:val="002420A0"/>
    <w:rsid w:val="00242FDD"/>
    <w:rsid w:val="00245221"/>
    <w:rsid w:val="00251724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74856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358"/>
    <w:rsid w:val="002D2F9A"/>
    <w:rsid w:val="002D36B7"/>
    <w:rsid w:val="002D3A39"/>
    <w:rsid w:val="002D69A4"/>
    <w:rsid w:val="002D7C89"/>
    <w:rsid w:val="002E294F"/>
    <w:rsid w:val="002E2EC5"/>
    <w:rsid w:val="002E388E"/>
    <w:rsid w:val="002E44AB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48F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4092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D752A"/>
    <w:rsid w:val="003E61D2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194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047"/>
    <w:rsid w:val="00551A51"/>
    <w:rsid w:val="005529EC"/>
    <w:rsid w:val="00563CCF"/>
    <w:rsid w:val="00565A80"/>
    <w:rsid w:val="00566DA7"/>
    <w:rsid w:val="005728F6"/>
    <w:rsid w:val="00580FAD"/>
    <w:rsid w:val="00581992"/>
    <w:rsid w:val="00586977"/>
    <w:rsid w:val="00587463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333D"/>
    <w:rsid w:val="005C52E3"/>
    <w:rsid w:val="005C53BE"/>
    <w:rsid w:val="005C759A"/>
    <w:rsid w:val="005C78C7"/>
    <w:rsid w:val="005D18EF"/>
    <w:rsid w:val="005D423C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68C7"/>
    <w:rsid w:val="006675D3"/>
    <w:rsid w:val="0067076C"/>
    <w:rsid w:val="006740BF"/>
    <w:rsid w:val="00674551"/>
    <w:rsid w:val="00674C40"/>
    <w:rsid w:val="00676DC7"/>
    <w:rsid w:val="006804C5"/>
    <w:rsid w:val="00687C7B"/>
    <w:rsid w:val="006919C9"/>
    <w:rsid w:val="00691D6D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4591"/>
    <w:rsid w:val="00705B11"/>
    <w:rsid w:val="007069D1"/>
    <w:rsid w:val="007077A7"/>
    <w:rsid w:val="00707850"/>
    <w:rsid w:val="00710567"/>
    <w:rsid w:val="00711B32"/>
    <w:rsid w:val="00713A58"/>
    <w:rsid w:val="00715235"/>
    <w:rsid w:val="007157D2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282E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2425"/>
    <w:rsid w:val="00883CB7"/>
    <w:rsid w:val="00886CF7"/>
    <w:rsid w:val="00890929"/>
    <w:rsid w:val="008915DA"/>
    <w:rsid w:val="0089266A"/>
    <w:rsid w:val="0089306D"/>
    <w:rsid w:val="008941BE"/>
    <w:rsid w:val="0089453C"/>
    <w:rsid w:val="008A1117"/>
    <w:rsid w:val="008A3D53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3A29"/>
    <w:rsid w:val="009056E9"/>
    <w:rsid w:val="00905D43"/>
    <w:rsid w:val="009073BD"/>
    <w:rsid w:val="00907FE4"/>
    <w:rsid w:val="00912FD6"/>
    <w:rsid w:val="00915B58"/>
    <w:rsid w:val="0092036A"/>
    <w:rsid w:val="009207B5"/>
    <w:rsid w:val="00927DE3"/>
    <w:rsid w:val="00933E88"/>
    <w:rsid w:val="00935C2B"/>
    <w:rsid w:val="00936174"/>
    <w:rsid w:val="00936F41"/>
    <w:rsid w:val="00937D22"/>
    <w:rsid w:val="00940B7D"/>
    <w:rsid w:val="00941925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83E"/>
    <w:rsid w:val="00991CB1"/>
    <w:rsid w:val="0099463C"/>
    <w:rsid w:val="00994D77"/>
    <w:rsid w:val="00996E98"/>
    <w:rsid w:val="009A3A2C"/>
    <w:rsid w:val="009B02FE"/>
    <w:rsid w:val="009B287E"/>
    <w:rsid w:val="009C0CFF"/>
    <w:rsid w:val="009C2CEB"/>
    <w:rsid w:val="009C5257"/>
    <w:rsid w:val="009D0684"/>
    <w:rsid w:val="009D0D3B"/>
    <w:rsid w:val="009D6BA7"/>
    <w:rsid w:val="009E75A1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C6EE6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1F0B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863"/>
    <w:rsid w:val="00B5598E"/>
    <w:rsid w:val="00B562E1"/>
    <w:rsid w:val="00B604B0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73AB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73F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481D"/>
    <w:rsid w:val="00C35528"/>
    <w:rsid w:val="00C3621F"/>
    <w:rsid w:val="00C36FB2"/>
    <w:rsid w:val="00C449A0"/>
    <w:rsid w:val="00C468C7"/>
    <w:rsid w:val="00C475C9"/>
    <w:rsid w:val="00C47D5A"/>
    <w:rsid w:val="00C5091C"/>
    <w:rsid w:val="00C51D8D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5382"/>
    <w:rsid w:val="00C86DCE"/>
    <w:rsid w:val="00C9056D"/>
    <w:rsid w:val="00C93B4D"/>
    <w:rsid w:val="00CA1659"/>
    <w:rsid w:val="00CA3EC1"/>
    <w:rsid w:val="00CA4A3D"/>
    <w:rsid w:val="00CA5310"/>
    <w:rsid w:val="00CA6435"/>
    <w:rsid w:val="00CA75D6"/>
    <w:rsid w:val="00CB1B89"/>
    <w:rsid w:val="00CB7054"/>
    <w:rsid w:val="00CB7DB2"/>
    <w:rsid w:val="00CC186B"/>
    <w:rsid w:val="00CC2A28"/>
    <w:rsid w:val="00CC356D"/>
    <w:rsid w:val="00CC628B"/>
    <w:rsid w:val="00CD27AA"/>
    <w:rsid w:val="00CF2AC9"/>
    <w:rsid w:val="00CF360A"/>
    <w:rsid w:val="00CF39B3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25DA"/>
    <w:rsid w:val="00D2376D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C72"/>
    <w:rsid w:val="00D45EB1"/>
    <w:rsid w:val="00D515AB"/>
    <w:rsid w:val="00D51B34"/>
    <w:rsid w:val="00D578C4"/>
    <w:rsid w:val="00D60C2B"/>
    <w:rsid w:val="00D62121"/>
    <w:rsid w:val="00D64577"/>
    <w:rsid w:val="00D64742"/>
    <w:rsid w:val="00D67D31"/>
    <w:rsid w:val="00D725AB"/>
    <w:rsid w:val="00D729CF"/>
    <w:rsid w:val="00D745E9"/>
    <w:rsid w:val="00D74DFC"/>
    <w:rsid w:val="00D7574A"/>
    <w:rsid w:val="00D809A6"/>
    <w:rsid w:val="00D82DF3"/>
    <w:rsid w:val="00D85DB8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A775D"/>
    <w:rsid w:val="00DB2ADC"/>
    <w:rsid w:val="00DB5999"/>
    <w:rsid w:val="00DC14D4"/>
    <w:rsid w:val="00DC340A"/>
    <w:rsid w:val="00DC5667"/>
    <w:rsid w:val="00DD21DF"/>
    <w:rsid w:val="00DE31D7"/>
    <w:rsid w:val="00DE35FD"/>
    <w:rsid w:val="00DE6329"/>
    <w:rsid w:val="00DE6E18"/>
    <w:rsid w:val="00DE7021"/>
    <w:rsid w:val="00DE7252"/>
    <w:rsid w:val="00DF092E"/>
    <w:rsid w:val="00DF4D9A"/>
    <w:rsid w:val="00DF57AA"/>
    <w:rsid w:val="00E00549"/>
    <w:rsid w:val="00E0054C"/>
    <w:rsid w:val="00E006B2"/>
    <w:rsid w:val="00E0287D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5316C"/>
    <w:rsid w:val="00E62254"/>
    <w:rsid w:val="00E635A2"/>
    <w:rsid w:val="00E724F2"/>
    <w:rsid w:val="00E7459E"/>
    <w:rsid w:val="00E751F2"/>
    <w:rsid w:val="00E76C04"/>
    <w:rsid w:val="00E80E9F"/>
    <w:rsid w:val="00E825E0"/>
    <w:rsid w:val="00E829D5"/>
    <w:rsid w:val="00E857C3"/>
    <w:rsid w:val="00E85897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9DF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6572"/>
    <w:rsid w:val="00EF7CA1"/>
    <w:rsid w:val="00F00402"/>
    <w:rsid w:val="00F023D9"/>
    <w:rsid w:val="00F025FE"/>
    <w:rsid w:val="00F03368"/>
    <w:rsid w:val="00F04193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100"/>
    <w:rsid w:val="00F94FE3"/>
    <w:rsid w:val="00F96D18"/>
    <w:rsid w:val="00FA0719"/>
    <w:rsid w:val="00FA0D48"/>
    <w:rsid w:val="00FA356D"/>
    <w:rsid w:val="00FA6D41"/>
    <w:rsid w:val="00FA7B23"/>
    <w:rsid w:val="00FA7EDA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89F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6D0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2B43A9-26D5-40C9-AF43-FB78962A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175</TotalTime>
  <Pages>1</Pages>
  <Words>1646</Words>
  <Characters>8890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15</cp:revision>
  <cp:lastPrinted>2009-11-19T20:24:00Z</cp:lastPrinted>
  <dcterms:created xsi:type="dcterms:W3CDTF">2012-06-05T16:25:00Z</dcterms:created>
  <dcterms:modified xsi:type="dcterms:W3CDTF">2012-07-06T14:32:00Z</dcterms:modified>
</cp:coreProperties>
</file>