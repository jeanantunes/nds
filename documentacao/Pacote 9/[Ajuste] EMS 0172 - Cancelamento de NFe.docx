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4EA20" w14:textId="77777777"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38C6BB2C" w14:textId="77777777"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3B07500A" w14:textId="67EB6B0D"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EB4EFD">
        <w:rPr>
          <w:rFonts w:ascii="Arial Narrow" w:hAnsi="Arial Narrow"/>
          <w:b/>
          <w:sz w:val="40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</w:t>
      </w:r>
      <w:r w:rsidR="00C37581">
        <w:rPr>
          <w:rFonts w:ascii="Arial Narrow" w:hAnsi="Arial Narrow"/>
          <w:b/>
          <w:sz w:val="36"/>
          <w:szCs w:val="36"/>
        </w:rPr>
        <w:t>172</w:t>
      </w:r>
      <w:r>
        <w:rPr>
          <w:rFonts w:ascii="Arial Narrow" w:hAnsi="Arial Narrow"/>
          <w:b/>
          <w:sz w:val="36"/>
          <w:szCs w:val="36"/>
        </w:rPr>
        <w:t>–</w:t>
      </w:r>
      <w:r w:rsidR="00C37581">
        <w:rPr>
          <w:rFonts w:ascii="Arial Narrow" w:hAnsi="Arial Narrow"/>
          <w:b/>
          <w:sz w:val="36"/>
          <w:szCs w:val="36"/>
        </w:rPr>
        <w:t>Cancelamento de NF-e</w:t>
      </w:r>
      <w:r w:rsidRPr="00875148">
        <w:rPr>
          <w:rFonts w:ascii="Arial Narrow" w:hAnsi="Arial Narrow"/>
          <w:b/>
          <w:sz w:val="40"/>
        </w:rPr>
        <w:t>&gt;</w:t>
      </w:r>
    </w:p>
    <w:p w14:paraId="22966D4C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FEBB208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019CA4E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872CD4E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73B014C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DADCA41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F34ED03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C757E48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27A631A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C38B936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725FB26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720B2EE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C7D0AEF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44194EB0" w14:textId="77777777"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14:paraId="19EC83F1" w14:textId="77777777" w:rsidR="00DD7C0F" w:rsidRPr="00875148" w:rsidRDefault="00DD7C0F">
      <w:pPr>
        <w:pStyle w:val="Cabealho"/>
        <w:rPr>
          <w:rFonts w:ascii="Arial Narrow" w:hAnsi="Arial Narrow"/>
        </w:rPr>
      </w:pPr>
    </w:p>
    <w:p w14:paraId="218E6B67" w14:textId="77777777" w:rsidR="00DD7C0F" w:rsidRPr="00875148" w:rsidRDefault="00DD7C0F">
      <w:pPr>
        <w:pStyle w:val="Cabealho"/>
        <w:rPr>
          <w:rFonts w:ascii="Arial Narrow" w:hAnsi="Arial Narrow"/>
        </w:rPr>
      </w:pPr>
    </w:p>
    <w:p w14:paraId="6FBB0064" w14:textId="77777777" w:rsidR="00DD7C0F" w:rsidRPr="00875148" w:rsidRDefault="00DD7C0F">
      <w:pPr>
        <w:pStyle w:val="Cabealho"/>
        <w:rPr>
          <w:rFonts w:ascii="Arial Narrow" w:hAnsi="Arial Narrow"/>
        </w:rPr>
      </w:pPr>
    </w:p>
    <w:p w14:paraId="740B0272" w14:textId="77777777" w:rsidR="00DD7C0F" w:rsidRPr="00875148" w:rsidRDefault="00DD7C0F">
      <w:pPr>
        <w:pStyle w:val="Cabealho"/>
        <w:rPr>
          <w:rFonts w:ascii="Arial Narrow" w:hAnsi="Arial Narrow"/>
        </w:rPr>
      </w:pPr>
    </w:p>
    <w:p w14:paraId="6569D502" w14:textId="77777777" w:rsidR="00DD7C0F" w:rsidRPr="00875148" w:rsidRDefault="00DD7C0F">
      <w:pPr>
        <w:pStyle w:val="Cabealho"/>
        <w:rPr>
          <w:rFonts w:ascii="Arial Narrow" w:hAnsi="Arial Narrow"/>
        </w:rPr>
      </w:pPr>
    </w:p>
    <w:p w14:paraId="281DA8D6" w14:textId="77777777" w:rsidR="00DD7C0F" w:rsidRDefault="00DD7C0F">
      <w:pPr>
        <w:pStyle w:val="Cabealho"/>
        <w:rPr>
          <w:rFonts w:ascii="Arial Narrow" w:hAnsi="Arial Narrow"/>
        </w:rPr>
      </w:pPr>
    </w:p>
    <w:p w14:paraId="14E2DDEE" w14:textId="77777777" w:rsidR="00DD7C0F" w:rsidRDefault="00DD7C0F">
      <w:pPr>
        <w:pStyle w:val="Cabealho"/>
        <w:rPr>
          <w:rFonts w:ascii="Arial Narrow" w:hAnsi="Arial Narrow"/>
        </w:rPr>
      </w:pPr>
    </w:p>
    <w:p w14:paraId="5E68B22D" w14:textId="77777777" w:rsidR="00DD7C0F" w:rsidRDefault="00DD7C0F">
      <w:pPr>
        <w:pStyle w:val="Cabealho"/>
        <w:rPr>
          <w:rFonts w:ascii="Arial Narrow" w:hAnsi="Arial Narrow"/>
        </w:rPr>
      </w:pPr>
    </w:p>
    <w:p w14:paraId="71884375" w14:textId="77777777" w:rsidR="00DD7C0F" w:rsidRDefault="00DD7C0F">
      <w:pPr>
        <w:pStyle w:val="Cabealho"/>
        <w:rPr>
          <w:rFonts w:ascii="Arial Narrow" w:hAnsi="Arial Narrow"/>
        </w:rPr>
      </w:pPr>
    </w:p>
    <w:p w14:paraId="1390DAEA" w14:textId="77777777" w:rsidR="00DD7C0F" w:rsidRDefault="00DD7C0F">
      <w:pPr>
        <w:pStyle w:val="Cabealho"/>
        <w:rPr>
          <w:rFonts w:ascii="Arial Narrow" w:hAnsi="Arial Narrow"/>
        </w:rPr>
      </w:pPr>
    </w:p>
    <w:p w14:paraId="372AFCC7" w14:textId="77777777" w:rsidR="00DD7C0F" w:rsidRDefault="00DD7C0F">
      <w:pPr>
        <w:pStyle w:val="Cabealho"/>
        <w:rPr>
          <w:rFonts w:ascii="Arial Narrow" w:hAnsi="Arial Narrow"/>
        </w:rPr>
      </w:pPr>
    </w:p>
    <w:p w14:paraId="073039DC" w14:textId="77777777" w:rsidR="00DD7C0F" w:rsidRDefault="00DD7C0F">
      <w:pPr>
        <w:pStyle w:val="Cabealho"/>
        <w:rPr>
          <w:rFonts w:ascii="Arial Narrow" w:hAnsi="Arial Narrow"/>
        </w:rPr>
      </w:pPr>
    </w:p>
    <w:p w14:paraId="60285F0C" w14:textId="77777777" w:rsidR="00DD7C0F" w:rsidRDefault="00DD7C0F">
      <w:pPr>
        <w:pStyle w:val="Cabealho"/>
        <w:rPr>
          <w:rFonts w:ascii="Arial Narrow" w:hAnsi="Arial Narrow"/>
        </w:rPr>
      </w:pPr>
    </w:p>
    <w:p w14:paraId="07D33D0F" w14:textId="77777777" w:rsidR="00DD7C0F" w:rsidRDefault="00DD7C0F">
      <w:pPr>
        <w:pStyle w:val="Cabealho"/>
        <w:rPr>
          <w:rFonts w:ascii="Arial Narrow" w:hAnsi="Arial Narrow"/>
        </w:rPr>
      </w:pPr>
    </w:p>
    <w:p w14:paraId="4DDA18ED" w14:textId="77777777" w:rsidR="00DD7C0F" w:rsidRDefault="00DD7C0F">
      <w:pPr>
        <w:pStyle w:val="Cabealho"/>
        <w:rPr>
          <w:rFonts w:ascii="Arial Narrow" w:hAnsi="Arial Narrow"/>
        </w:rPr>
      </w:pPr>
    </w:p>
    <w:p w14:paraId="42FB29F1" w14:textId="77777777" w:rsidR="00DD7C0F" w:rsidRDefault="00DD7C0F">
      <w:pPr>
        <w:pStyle w:val="Cabealho"/>
        <w:rPr>
          <w:rFonts w:ascii="Arial Narrow" w:hAnsi="Arial Narrow"/>
        </w:rPr>
      </w:pPr>
    </w:p>
    <w:p w14:paraId="3884E755" w14:textId="77777777" w:rsidR="00DD7C0F" w:rsidRDefault="00DD7C0F">
      <w:pPr>
        <w:pStyle w:val="Cabealho"/>
        <w:rPr>
          <w:rFonts w:ascii="Arial Narrow" w:hAnsi="Arial Narrow"/>
        </w:rPr>
      </w:pPr>
    </w:p>
    <w:p w14:paraId="5DAB671E" w14:textId="77777777" w:rsidR="00DD7C0F" w:rsidRDefault="00DD7C0F">
      <w:pPr>
        <w:pStyle w:val="Cabealho"/>
        <w:rPr>
          <w:rFonts w:ascii="Arial Narrow" w:hAnsi="Arial Narrow"/>
        </w:rPr>
      </w:pPr>
    </w:p>
    <w:p w14:paraId="139FCF6E" w14:textId="77777777" w:rsidR="00DD7C0F" w:rsidRDefault="00DD7C0F">
      <w:pPr>
        <w:pStyle w:val="Cabealho"/>
        <w:rPr>
          <w:rFonts w:ascii="Arial Narrow" w:hAnsi="Arial Narrow"/>
        </w:rPr>
      </w:pPr>
    </w:p>
    <w:p w14:paraId="74E56727" w14:textId="77777777" w:rsidR="00DD7C0F" w:rsidRDefault="00DD7C0F">
      <w:pPr>
        <w:pStyle w:val="Cabealho"/>
        <w:rPr>
          <w:rFonts w:ascii="Arial Narrow" w:hAnsi="Arial Narrow"/>
        </w:rPr>
      </w:pPr>
    </w:p>
    <w:p w14:paraId="1FB34C37" w14:textId="77777777" w:rsidR="00DD7C0F" w:rsidRDefault="00DD7C0F">
      <w:pPr>
        <w:pStyle w:val="Cabealho"/>
        <w:rPr>
          <w:rFonts w:ascii="Arial Narrow" w:hAnsi="Arial Narrow"/>
        </w:rPr>
      </w:pPr>
    </w:p>
    <w:p w14:paraId="3C7F9600" w14:textId="77777777" w:rsidR="00DD7C0F" w:rsidRDefault="00DD7C0F">
      <w:pPr>
        <w:pStyle w:val="Cabealho"/>
        <w:rPr>
          <w:rFonts w:ascii="Arial Narrow" w:hAnsi="Arial Narrow"/>
        </w:rPr>
      </w:pPr>
    </w:p>
    <w:p w14:paraId="05AA4470" w14:textId="77777777" w:rsidR="00DD7C0F" w:rsidRDefault="00DD7C0F">
      <w:pPr>
        <w:pStyle w:val="Cabealho"/>
        <w:rPr>
          <w:rFonts w:ascii="Arial Narrow" w:hAnsi="Arial Narrow"/>
        </w:rPr>
      </w:pPr>
    </w:p>
    <w:p w14:paraId="70102645" w14:textId="77777777" w:rsidR="00DD7C0F" w:rsidRPr="00875148" w:rsidRDefault="00DD7C0F">
      <w:pPr>
        <w:rPr>
          <w:rFonts w:ascii="Arial Narrow" w:hAnsi="Arial Narrow"/>
        </w:rPr>
      </w:pPr>
    </w:p>
    <w:p w14:paraId="36991E00" w14:textId="77777777"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14:paraId="35D872D1" w14:textId="77777777" w:rsidTr="003D4B3F">
        <w:tc>
          <w:tcPr>
            <w:tcW w:w="1134" w:type="dxa"/>
          </w:tcPr>
          <w:p w14:paraId="2B20C66F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23696166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1CCA4E10" w14:textId="77777777"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182184A5" w14:textId="77777777"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14:paraId="58EA76B2" w14:textId="77777777"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14:paraId="171E0659" w14:textId="77777777" w:rsidTr="003D4B3F">
        <w:tc>
          <w:tcPr>
            <w:tcW w:w="1134" w:type="dxa"/>
          </w:tcPr>
          <w:p w14:paraId="4BB981D5" w14:textId="77777777" w:rsidR="00DD7C0F" w:rsidRPr="00875148" w:rsidRDefault="00A73546" w:rsidP="00A7354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04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14:paraId="26B6B447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A73546">
              <w:rPr>
                <w:rFonts w:ascii="Arial Narrow" w:hAnsi="Arial Narrow"/>
                <w:color w:val="0000FF"/>
                <w:lang w:val="pt-BR"/>
              </w:rPr>
              <w:t>0</w:t>
            </w:r>
          </w:p>
        </w:tc>
        <w:tc>
          <w:tcPr>
            <w:tcW w:w="3686" w:type="dxa"/>
          </w:tcPr>
          <w:p w14:paraId="4A2ED0D9" w14:textId="77777777"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010EF27F" w14:textId="77777777" w:rsidR="00DD7C0F" w:rsidRPr="00875148" w:rsidRDefault="00A7354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3579A790" w14:textId="77777777"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14:paraId="22881340" w14:textId="77777777" w:rsidTr="003D4B3F">
        <w:tc>
          <w:tcPr>
            <w:tcW w:w="1134" w:type="dxa"/>
          </w:tcPr>
          <w:p w14:paraId="75E64AC3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14:paraId="1ECF1127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14:paraId="08D1D7D1" w14:textId="77777777"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14:paraId="75512DD0" w14:textId="77777777"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14:paraId="465769F1" w14:textId="77777777"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  <w:tr w:rsidR="00944D4D" w:rsidRPr="00875148" w14:paraId="6A3F7B2A" w14:textId="77777777" w:rsidTr="00944D4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49C7" w14:textId="77777777" w:rsidR="00944D4D" w:rsidRPr="00875148" w:rsidRDefault="00944D4D" w:rsidP="00C3758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634BC" w14:textId="77777777" w:rsidR="00944D4D" w:rsidRPr="00875148" w:rsidRDefault="00944D4D" w:rsidP="00C3758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1B0D0" w14:textId="77777777" w:rsidR="00944D4D" w:rsidRPr="00875148" w:rsidRDefault="00944D4D" w:rsidP="00C375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91553" w14:textId="77777777" w:rsidR="00944D4D" w:rsidRPr="00875148" w:rsidRDefault="00944D4D" w:rsidP="00C375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3CAFE" w14:textId="77777777" w:rsidR="00944D4D" w:rsidRPr="00875148" w:rsidRDefault="00944D4D" w:rsidP="00C375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14:paraId="2064F511" w14:textId="77777777"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14:paraId="5C1A5BD9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7A428964" w14:textId="77777777"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 w14:paraId="5837AAFB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659DC14E" w14:textId="77777777"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14:paraId="700DB077" w14:textId="77777777"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 w14:paraId="60520AF9" w14:textId="77777777">
        <w:trPr>
          <w:cantSplit/>
          <w:trHeight w:val="235"/>
        </w:trPr>
        <w:tc>
          <w:tcPr>
            <w:tcW w:w="4889" w:type="dxa"/>
            <w:vMerge/>
          </w:tcPr>
          <w:p w14:paraId="6AA752CC" w14:textId="77777777"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3020405D" w14:textId="77777777"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 w14:paraId="798A0F5F" w14:textId="77777777">
        <w:tc>
          <w:tcPr>
            <w:tcW w:w="4889" w:type="dxa"/>
          </w:tcPr>
          <w:p w14:paraId="467BCE78" w14:textId="77777777"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="00A73546">
              <w:rPr>
                <w:rFonts w:ascii="Arial Narrow" w:hAnsi="Arial Narrow"/>
                <w:color w:val="0000FF"/>
              </w:rPr>
              <w:t>Francivaldo</w:t>
            </w:r>
          </w:p>
        </w:tc>
        <w:tc>
          <w:tcPr>
            <w:tcW w:w="4889" w:type="dxa"/>
          </w:tcPr>
          <w:p w14:paraId="16ACAD89" w14:textId="77777777"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14:paraId="407CAEF7" w14:textId="77777777" w:rsidR="00DD7C0F" w:rsidRPr="00875148" w:rsidRDefault="00DD7C0F">
      <w:pPr>
        <w:rPr>
          <w:rFonts w:ascii="Arial Narrow" w:hAnsi="Arial Narrow"/>
        </w:rPr>
      </w:pPr>
    </w:p>
    <w:p w14:paraId="0A511286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63405B85" w14:textId="77777777"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 w14:paraId="39D93FBA" w14:textId="77777777">
        <w:tc>
          <w:tcPr>
            <w:tcW w:w="9779" w:type="dxa"/>
          </w:tcPr>
          <w:p w14:paraId="3703EA0A" w14:textId="77777777"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14:paraId="2C364A9D" w14:textId="3D756DE2" w:rsidR="00DD7C0F" w:rsidRPr="00D90C24" w:rsidRDefault="003B4274" w:rsidP="00193CE5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Essa</w:t>
            </w:r>
            <w:r w:rsidR="00A7354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funcionalidade tem o objetivo de efetuar o cancelamento de NF emitida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 w14:paraId="555C0F57" w14:textId="77777777">
        <w:tc>
          <w:tcPr>
            <w:tcW w:w="9779" w:type="dxa"/>
          </w:tcPr>
          <w:p w14:paraId="5E6EA27A" w14:textId="77777777"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14:paraId="47C56175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14:paraId="7A38B212" w14:textId="77777777" w:rsidR="00DD7C0F" w:rsidRPr="00875148" w:rsidRDefault="00DD7C0F">
      <w:pPr>
        <w:rPr>
          <w:rFonts w:ascii="Arial Narrow" w:hAnsi="Arial Narrow"/>
        </w:rPr>
      </w:pPr>
    </w:p>
    <w:p w14:paraId="6C14644F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3BDDAEE4" w14:textId="77777777" w:rsidR="00047C88" w:rsidRDefault="00047C8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655909A2" w14:textId="4D04299B" w:rsidR="00DF18F8" w:rsidDel="00047C88" w:rsidRDefault="00A73546" w:rsidP="00DF18F8">
      <w:pPr>
        <w:ind w:left="360"/>
        <w:rPr>
          <w:del w:id="13" w:author="Kaina da Silva" w:date="2012-08-03T07:38:00Z"/>
          <w:rFonts w:ascii="Arial Narrow" w:hAnsi="Arial Narrow" w:cs="Arial"/>
          <w:color w:val="002060"/>
          <w:sz w:val="22"/>
          <w:szCs w:val="22"/>
        </w:rPr>
      </w:pPr>
      <w:del w:id="14" w:author="Kaina da Silva" w:date="2012-08-03T07:38:00Z">
        <w:r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O usuário irá entrar com as informações pertinentes a notas emitidas e será exibido as notas </w:delText>
        </w:r>
        <w:r w:rsidR="005A2F0B" w:rsidDel="00047C88">
          <w:rPr>
            <w:rFonts w:ascii="Arial Narrow" w:hAnsi="Arial Narrow" w:cs="Arial"/>
            <w:color w:val="002060"/>
            <w:sz w:val="22"/>
            <w:szCs w:val="22"/>
          </w:rPr>
          <w:delText>geradas e emitidas</w:delText>
        </w:r>
        <w:r w:rsidR="00DF18F8" w:rsidDel="00047C88">
          <w:rPr>
            <w:rFonts w:ascii="Arial Narrow" w:hAnsi="Arial Narrow" w:cs="Arial"/>
            <w:color w:val="002060"/>
            <w:sz w:val="22"/>
            <w:szCs w:val="22"/>
          </w:rPr>
          <w:delText>.</w:delText>
        </w:r>
      </w:del>
    </w:p>
    <w:p w14:paraId="23D36B16" w14:textId="727B6650" w:rsidR="00944D4D" w:rsidDel="00047C88" w:rsidRDefault="005A2F0B" w:rsidP="00DF18F8">
      <w:pPr>
        <w:ind w:left="360"/>
        <w:rPr>
          <w:del w:id="15" w:author="Kaina da Silva" w:date="2012-08-03T07:38:00Z"/>
          <w:rFonts w:ascii="Arial Narrow" w:hAnsi="Arial Narrow" w:cs="Arial"/>
          <w:color w:val="002060"/>
          <w:sz w:val="22"/>
          <w:szCs w:val="22"/>
        </w:rPr>
      </w:pPr>
      <w:del w:id="16" w:author="Kaina da Silva" w:date="2012-08-03T07:38:00Z">
        <w:r w:rsidDel="00047C88">
          <w:rPr>
            <w:rFonts w:ascii="Arial Narrow" w:hAnsi="Arial Narrow" w:cs="Arial"/>
            <w:color w:val="002060"/>
            <w:sz w:val="22"/>
            <w:szCs w:val="22"/>
          </w:rPr>
          <w:delText>Serão consideradas na consulta todas as notas que foram geradas, envidas ao SEFAZ ou não.</w:delText>
        </w:r>
      </w:del>
    </w:p>
    <w:p w14:paraId="00BFFFAA" w14:textId="685FFC3D" w:rsidR="005A2F0B" w:rsidDel="00047C88" w:rsidRDefault="005A2F0B" w:rsidP="00DF18F8">
      <w:pPr>
        <w:ind w:left="360"/>
        <w:rPr>
          <w:del w:id="17" w:author="Kaina da Silva" w:date="2012-08-03T07:38:00Z"/>
          <w:rFonts w:ascii="Arial Narrow" w:hAnsi="Arial Narrow" w:cs="Arial"/>
          <w:color w:val="002060"/>
          <w:sz w:val="22"/>
          <w:szCs w:val="22"/>
        </w:rPr>
      </w:pPr>
      <w:del w:id="18" w:author="Kaina da Silva" w:date="2012-08-03T07:38:00Z">
        <w:r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Por motivos de furo de produto, alteração de preços, </w:delText>
        </w:r>
        <w:r w:rsidR="00D13272" w:rsidDel="00047C88">
          <w:rPr>
            <w:rFonts w:ascii="Arial Narrow" w:hAnsi="Arial Narrow" w:cs="Arial"/>
            <w:color w:val="002060"/>
            <w:sz w:val="22"/>
            <w:szCs w:val="22"/>
          </w:rPr>
          <w:delText>por algum tipo de erro na emissão da mesma, se faz necessário o cancelamento.</w:delText>
        </w:r>
      </w:del>
    </w:p>
    <w:p w14:paraId="48AF6434" w14:textId="77777777" w:rsidR="00047C88" w:rsidRDefault="00047C8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2E0B1E47" w14:textId="72E66C27" w:rsidR="00047C88" w:rsidRDefault="00047C8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47C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 cancelamento de NF-e será realizado no sistema Emissor Gratuito da Receita Federal, onde o usuário poderá após o cancelamento de uma ou mais notas, gerar um arquivo </w:t>
      </w:r>
      <w:proofErr w:type="gramStart"/>
      <w:r w:rsidRPr="00047C88">
        <w:rPr>
          <w:rFonts w:ascii="Arial Narrow" w:hAnsi="Arial Narrow" w:cs="Arial"/>
          <w:color w:val="002060"/>
          <w:sz w:val="22"/>
          <w:szCs w:val="22"/>
          <w:highlight w:val="yellow"/>
        </w:rPr>
        <w:t>‘.</w:t>
      </w:r>
      <w:proofErr w:type="spellStart"/>
      <w:proofErr w:type="gramEnd"/>
      <w:r w:rsidRPr="00047C88">
        <w:rPr>
          <w:rFonts w:ascii="Arial Narrow" w:hAnsi="Arial Narrow" w:cs="Arial"/>
          <w:color w:val="002060"/>
          <w:sz w:val="22"/>
          <w:szCs w:val="22"/>
          <w:highlight w:val="yellow"/>
        </w:rPr>
        <w:t>txt</w:t>
      </w:r>
      <w:proofErr w:type="spellEnd"/>
      <w:r w:rsidRPr="00047C88">
        <w:rPr>
          <w:rFonts w:ascii="Arial Narrow" w:hAnsi="Arial Narrow" w:cs="Arial"/>
          <w:color w:val="002060"/>
          <w:sz w:val="22"/>
          <w:szCs w:val="22"/>
          <w:highlight w:val="yellow"/>
        </w:rPr>
        <w:t>’ onde será importado pelo Novo Distrib, na funcionalidade de Retorno de NF-e.</w:t>
      </w:r>
    </w:p>
    <w:p w14:paraId="0BA402C6" w14:textId="77777777" w:rsidR="00047C88" w:rsidRDefault="00047C8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60BFD9F9" w14:textId="19402709" w:rsidR="00D13272" w:rsidDel="00047C88" w:rsidRDefault="00D13272" w:rsidP="00DF18F8">
      <w:pPr>
        <w:ind w:left="360"/>
        <w:rPr>
          <w:del w:id="19" w:author="Kaina da Silva" w:date="2012-08-03T07:41:00Z"/>
          <w:rFonts w:ascii="Arial Narrow" w:hAnsi="Arial Narrow" w:cs="Arial"/>
          <w:color w:val="002060"/>
          <w:sz w:val="22"/>
          <w:szCs w:val="22"/>
        </w:rPr>
      </w:pPr>
      <w:del w:id="20" w:author="Kaina da Silva" w:date="2012-08-03T07:41:00Z">
        <w:r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No caso </w:delText>
        </w:r>
        <w:r w:rsidR="00AA4549"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do cancelamento </w:delText>
        </w:r>
        <w:r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de uma nota de envio que ainda não </w:delText>
        </w:r>
        <w:r w:rsidR="00C37581"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foi </w:delText>
        </w:r>
        <w:r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enviada ao SEFAZ (momento em que </w:delText>
        </w:r>
        <w:r w:rsidR="00035B51"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ja foi gerado o arquivo para NFe, porem, </w:delText>
        </w:r>
        <w:r w:rsidDel="00047C88">
          <w:rPr>
            <w:rFonts w:ascii="Arial Narrow" w:hAnsi="Arial Narrow" w:cs="Arial"/>
            <w:color w:val="002060"/>
            <w:sz w:val="22"/>
            <w:szCs w:val="22"/>
          </w:rPr>
          <w:delText>ain</w:delText>
        </w:r>
        <w:r w:rsidR="00035B51" w:rsidDel="00047C88">
          <w:rPr>
            <w:rFonts w:ascii="Arial Narrow" w:hAnsi="Arial Narrow" w:cs="Arial"/>
            <w:color w:val="002060"/>
            <w:sz w:val="22"/>
            <w:szCs w:val="22"/>
          </w:rPr>
          <w:delText>da não foi importado pela</w:delText>
        </w:r>
        <w:r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 mensageria), a funcionalidade deve marca</w:delText>
        </w:r>
        <w:r w:rsidR="00035B51" w:rsidDel="00047C88">
          <w:rPr>
            <w:rFonts w:ascii="Arial Narrow" w:hAnsi="Arial Narrow" w:cs="Arial"/>
            <w:color w:val="002060"/>
            <w:sz w:val="22"/>
            <w:szCs w:val="22"/>
          </w:rPr>
          <w:delText>r a nota como não gerada (status NFe</w:delText>
        </w:r>
        <w:r w:rsidDel="00047C88">
          <w:rPr>
            <w:rFonts w:ascii="Arial Narrow" w:hAnsi="Arial Narrow" w:cs="Arial"/>
            <w:color w:val="002060"/>
            <w:sz w:val="22"/>
            <w:szCs w:val="22"/>
          </w:rPr>
          <w:delText>, de modo que todos os produtos atrelados a essa nota devem voltar</w:delText>
        </w:r>
        <w:r w:rsidR="00035B51"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 ao estoque para que s</w:delText>
        </w:r>
        <w:r w:rsidR="00E9457A" w:rsidDel="00047C88">
          <w:rPr>
            <w:rFonts w:ascii="Arial Narrow" w:hAnsi="Arial Narrow" w:cs="Arial"/>
            <w:color w:val="002060"/>
            <w:sz w:val="22"/>
            <w:szCs w:val="22"/>
          </w:rPr>
          <w:delText>eja gerado novo arquivo que será</w:delText>
        </w:r>
        <w:r w:rsidR="00035B51"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 submetido ao SEFAZ.</w:delText>
        </w:r>
      </w:del>
    </w:p>
    <w:p w14:paraId="11197816" w14:textId="77777777" w:rsidR="00047C88" w:rsidRDefault="00047C8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3B1A0EA8" w14:textId="287ED979" w:rsidR="00AA4549" w:rsidDel="00047C88" w:rsidRDefault="00AA4549" w:rsidP="00DF18F8">
      <w:pPr>
        <w:ind w:left="360"/>
        <w:rPr>
          <w:del w:id="21" w:author="Kaina da Silva" w:date="2012-08-03T07:41:00Z"/>
          <w:rFonts w:ascii="Arial Narrow" w:hAnsi="Arial Narrow" w:cs="Arial"/>
          <w:color w:val="002060"/>
          <w:sz w:val="22"/>
          <w:szCs w:val="22"/>
        </w:rPr>
      </w:pPr>
      <w:del w:id="22" w:author="Kaina da Silva" w:date="2012-08-03T07:41:00Z">
        <w:r w:rsidDel="00047C88">
          <w:rPr>
            <w:rFonts w:ascii="Arial Narrow" w:hAnsi="Arial Narrow" w:cs="Arial"/>
            <w:color w:val="002060"/>
            <w:sz w:val="22"/>
            <w:szCs w:val="22"/>
          </w:rPr>
          <w:delText>No caso do cancelamento de uma nota de envio que já foi enviada ao SEFAZ, a funcionalidade deve marcar a nota como cancelada, de modo que todos os produtos atrelados a essa nota devem voltar ao estoque para que seja providenciada uma nova montagem, geração e envio de nota, deve gerar o arquivo de cancelamento, conforme layout de cancelamento.</w:delText>
        </w:r>
      </w:del>
    </w:p>
    <w:p w14:paraId="19208BDB" w14:textId="77777777" w:rsidR="00047C88" w:rsidRDefault="00047C8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71B1293B" w14:textId="29E73454" w:rsidR="00944D4D" w:rsidDel="00047C88" w:rsidRDefault="009270C4" w:rsidP="00944D4D">
      <w:pPr>
        <w:ind w:left="360"/>
        <w:rPr>
          <w:del w:id="23" w:author="Kaina da Silva" w:date="2012-08-03T07:42:00Z"/>
          <w:rFonts w:ascii="Arial Narrow" w:hAnsi="Arial Narrow" w:cs="Arial"/>
          <w:color w:val="002060"/>
          <w:sz w:val="22"/>
          <w:szCs w:val="22"/>
        </w:rPr>
      </w:pPr>
      <w:del w:id="24" w:author="Kaina da Silva" w:date="2012-08-03T07:42:00Z">
        <w:r w:rsidDel="00047C88">
          <w:rPr>
            <w:rFonts w:ascii="Arial Narrow" w:hAnsi="Arial Narrow" w:cs="Arial"/>
            <w:color w:val="002060"/>
            <w:sz w:val="22"/>
            <w:szCs w:val="22"/>
          </w:rPr>
          <w:delText>No caso</w:delText>
        </w:r>
        <w:r w:rsidR="00AA4549"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 do cancelamento</w:delText>
        </w:r>
        <w:r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 de uma nota </w:delText>
        </w:r>
        <w:r w:rsidR="00AA4549"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de outra natureza </w:delText>
        </w:r>
        <w:r w:rsidR="00E9457A"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(ou seja, diferente de envio) </w:delText>
        </w:r>
        <w:r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que já </w:delText>
        </w:r>
        <w:r w:rsidR="00AA4549" w:rsidDel="00047C88">
          <w:rPr>
            <w:rFonts w:ascii="Arial Narrow" w:hAnsi="Arial Narrow" w:cs="Arial"/>
            <w:color w:val="002060"/>
            <w:sz w:val="22"/>
            <w:szCs w:val="22"/>
          </w:rPr>
          <w:delText xml:space="preserve">foi </w:delText>
        </w:r>
        <w:r w:rsidR="00CB45DE" w:rsidDel="00047C88">
          <w:rPr>
            <w:rFonts w:ascii="Arial Narrow" w:hAnsi="Arial Narrow" w:cs="Arial"/>
            <w:color w:val="002060"/>
            <w:sz w:val="22"/>
            <w:szCs w:val="22"/>
          </w:rPr>
          <w:delText>enviada ao SEFAZ (momento em que já foi gerado e enviado o arquivo a mensageria), a funcionalidade deve gerar um arquivo de cancelamento conforme layout para cancelamento de NFe.</w:delText>
        </w:r>
      </w:del>
    </w:p>
    <w:p w14:paraId="4D265019" w14:textId="77777777" w:rsidR="00047C88" w:rsidRDefault="00047C88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751A98BB" w14:textId="2ED4EA2F" w:rsidR="00047C88" w:rsidRDefault="00047C88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Segundo a Secretária de fazenda, uma nota fiscal eletrônica só pode ser cancelada quando atender as seguintes condições:</w:t>
      </w:r>
    </w:p>
    <w:p w14:paraId="44203AFA" w14:textId="77777777" w:rsidR="00047C88" w:rsidRDefault="00047C88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067D351B" w14:textId="77777777" w:rsidR="00047C88" w:rsidRDefault="00CB45DE" w:rsidP="009D0965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</w:rPr>
      </w:pPr>
      <w:r w:rsidRPr="00047C88">
        <w:rPr>
          <w:rFonts w:ascii="Arial Narrow" w:hAnsi="Arial Narrow" w:cs="Arial"/>
          <w:color w:val="002060"/>
        </w:rPr>
        <w:t>O prazo para cancelamento de uma nota já enviada ao SEFAZ é de 24 horas a partir da emissão da mesma.</w:t>
      </w:r>
      <w:r w:rsidR="00047C88" w:rsidRPr="00047C88">
        <w:rPr>
          <w:rFonts w:ascii="Arial Narrow" w:hAnsi="Arial Narrow" w:cs="Arial"/>
          <w:color w:val="002060"/>
        </w:rPr>
        <w:t xml:space="preserve"> </w:t>
      </w:r>
    </w:p>
    <w:p w14:paraId="54F81AFF" w14:textId="0C6AF2E0" w:rsidR="00CB45DE" w:rsidRPr="00047C88" w:rsidRDefault="00CB45DE" w:rsidP="009D0965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</w:rPr>
      </w:pPr>
      <w:r w:rsidRPr="00047C88">
        <w:rPr>
          <w:rFonts w:ascii="Arial Narrow" w:hAnsi="Arial Narrow" w:cs="Arial"/>
          <w:color w:val="002060"/>
        </w:rPr>
        <w:t xml:space="preserve">Uma nota enviada não poderá ser cancelada caso o mês de emissão (geração da chave </w:t>
      </w:r>
      <w:proofErr w:type="gramStart"/>
      <w:r w:rsidRPr="00047C88">
        <w:rPr>
          <w:rFonts w:ascii="Arial Narrow" w:hAnsi="Arial Narrow" w:cs="Arial"/>
          <w:color w:val="002060"/>
        </w:rPr>
        <w:t>NFe</w:t>
      </w:r>
      <w:proofErr w:type="gramEnd"/>
      <w:r w:rsidRPr="00047C88">
        <w:rPr>
          <w:rFonts w:ascii="Arial Narrow" w:hAnsi="Arial Narrow" w:cs="Arial"/>
          <w:color w:val="002060"/>
        </w:rPr>
        <w:t>) seja diferente do mês de solicitação de cancelamento.</w:t>
      </w:r>
    </w:p>
    <w:p w14:paraId="6D1260DB" w14:textId="77777777" w:rsidR="00047C88" w:rsidRDefault="00047C88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4D309548" w14:textId="14EC03BB" w:rsidR="006368EB" w:rsidRDefault="00047C88" w:rsidP="00151CF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 p</w:t>
      </w:r>
      <w:r w:rsidR="00151CF7">
        <w:rPr>
          <w:rFonts w:ascii="Arial Narrow" w:hAnsi="Arial Narrow" w:cs="Arial"/>
          <w:color w:val="002060"/>
          <w:sz w:val="22"/>
          <w:szCs w:val="22"/>
        </w:rPr>
        <w:t>or definição as regras que constam no manual de NF</w:t>
      </w:r>
      <w:r>
        <w:rPr>
          <w:rFonts w:ascii="Arial Narrow" w:hAnsi="Arial Narrow" w:cs="Arial"/>
          <w:color w:val="002060"/>
          <w:sz w:val="22"/>
          <w:szCs w:val="22"/>
        </w:rPr>
        <w:t>-</w:t>
      </w:r>
      <w:r w:rsidR="00151CF7">
        <w:rPr>
          <w:rFonts w:ascii="Arial Narrow" w:hAnsi="Arial Narrow" w:cs="Arial"/>
          <w:color w:val="002060"/>
          <w:sz w:val="22"/>
          <w:szCs w:val="22"/>
        </w:rPr>
        <w:t xml:space="preserve">e da receita federal com relação a uma nota que não </w:t>
      </w:r>
      <w:r w:rsidR="006368EB">
        <w:rPr>
          <w:rFonts w:ascii="Arial Narrow" w:hAnsi="Arial Narrow" w:cs="Arial"/>
          <w:color w:val="002060"/>
          <w:sz w:val="22"/>
          <w:szCs w:val="22"/>
        </w:rPr>
        <w:t>poderá ser considerada para cancelamento:</w:t>
      </w:r>
    </w:p>
    <w:p w14:paraId="5E67A1BE" w14:textId="77777777" w:rsidR="00047C88" w:rsidRDefault="00047C88" w:rsidP="00151CF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6E61C9DF" w14:textId="77777777" w:rsidR="00047C88" w:rsidRDefault="006368EB" w:rsidP="00047C88">
      <w:pPr>
        <w:pStyle w:val="PargrafodaLista"/>
        <w:numPr>
          <w:ilvl w:val="0"/>
          <w:numId w:val="29"/>
        </w:numPr>
        <w:rPr>
          <w:rFonts w:ascii="Arial Narrow" w:hAnsi="Arial Narrow" w:cs="Arial"/>
          <w:color w:val="002060"/>
        </w:rPr>
      </w:pPr>
      <w:r w:rsidRPr="00047C88">
        <w:rPr>
          <w:rFonts w:ascii="Arial Narrow" w:hAnsi="Arial Narrow" w:cs="Arial"/>
          <w:color w:val="002060"/>
        </w:rPr>
        <w:t>Uma nota em que já foi enviada uma solicitação de cancelamento.</w:t>
      </w:r>
    </w:p>
    <w:p w14:paraId="27FC8D84" w14:textId="77777777" w:rsidR="00047C88" w:rsidRDefault="006368EB" w:rsidP="00047C88">
      <w:pPr>
        <w:pStyle w:val="PargrafodaLista"/>
        <w:numPr>
          <w:ilvl w:val="0"/>
          <w:numId w:val="29"/>
        </w:numPr>
        <w:rPr>
          <w:rFonts w:ascii="Arial Narrow" w:hAnsi="Arial Narrow" w:cs="Arial"/>
          <w:color w:val="002060"/>
        </w:rPr>
      </w:pPr>
      <w:r w:rsidRPr="00047C88">
        <w:rPr>
          <w:rFonts w:ascii="Arial Narrow" w:hAnsi="Arial Narrow" w:cs="Arial"/>
          <w:color w:val="002060"/>
        </w:rPr>
        <w:lastRenderedPageBreak/>
        <w:t>A chave de acesso da nota solicitada para cancelamento difere da chave de geração da mesma enviada ao SEFAZ.</w:t>
      </w:r>
    </w:p>
    <w:p w14:paraId="0CDB60BD" w14:textId="77777777" w:rsidR="00047C88" w:rsidRDefault="006368EB" w:rsidP="00047C88">
      <w:pPr>
        <w:pStyle w:val="PargrafodaLista"/>
        <w:numPr>
          <w:ilvl w:val="0"/>
          <w:numId w:val="29"/>
        </w:numPr>
        <w:rPr>
          <w:rFonts w:ascii="Arial Narrow" w:hAnsi="Arial Narrow" w:cs="Arial"/>
          <w:color w:val="002060"/>
        </w:rPr>
      </w:pPr>
      <w:r w:rsidRPr="00047C88">
        <w:rPr>
          <w:rFonts w:ascii="Arial Narrow" w:hAnsi="Arial Narrow" w:cs="Arial"/>
          <w:color w:val="002060"/>
        </w:rPr>
        <w:t xml:space="preserve">As informações da nota diferem da enviada ao SEFAZ (Ano, </w:t>
      </w:r>
      <w:proofErr w:type="gramStart"/>
      <w:r w:rsidRPr="00047C88">
        <w:rPr>
          <w:rFonts w:ascii="Arial Narrow" w:hAnsi="Arial Narrow" w:cs="Arial"/>
          <w:color w:val="002060"/>
        </w:rPr>
        <w:t>cnpj</w:t>
      </w:r>
      <w:proofErr w:type="gramEnd"/>
      <w:r w:rsidRPr="00047C88">
        <w:rPr>
          <w:rFonts w:ascii="Arial Narrow" w:hAnsi="Arial Narrow" w:cs="Arial"/>
          <w:color w:val="002060"/>
        </w:rPr>
        <w:t xml:space="preserve"> emitente, natureza, numero da nota, serie).</w:t>
      </w:r>
    </w:p>
    <w:p w14:paraId="256113EB" w14:textId="1491771B" w:rsidR="006368EB" w:rsidRPr="00047C88" w:rsidRDefault="006368EB" w:rsidP="00047C88">
      <w:pPr>
        <w:pStyle w:val="PargrafodaLista"/>
        <w:numPr>
          <w:ilvl w:val="0"/>
          <w:numId w:val="29"/>
        </w:numPr>
        <w:rPr>
          <w:rFonts w:ascii="Arial Narrow" w:hAnsi="Arial Narrow" w:cs="Arial"/>
          <w:color w:val="002060"/>
        </w:rPr>
      </w:pPr>
      <w:r w:rsidRPr="00047C88">
        <w:rPr>
          <w:rFonts w:ascii="Arial Narrow" w:hAnsi="Arial Narrow" w:cs="Arial"/>
          <w:color w:val="002060"/>
        </w:rPr>
        <w:t>Uma nota que já foi denegada pelo SEFAZ.</w:t>
      </w:r>
    </w:p>
    <w:p w14:paraId="4A537E2F" w14:textId="77777777" w:rsidR="00947CD5" w:rsidRDefault="00947CD5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14:paraId="217F7A25" w14:textId="43F8C968" w:rsidR="00047C88" w:rsidRPr="008E0A8E" w:rsidRDefault="00047C88" w:rsidP="00047C88">
      <w:pPr>
        <w:ind w:left="360"/>
        <w:rPr>
          <w:rFonts w:ascii="Arial Narrow" w:hAnsi="Arial Narrow" w:cs="Arial"/>
          <w:color w:val="002060"/>
          <w:sz w:val="22"/>
          <w:highlight w:val="yellow"/>
        </w:rPr>
      </w:pPr>
      <w:r w:rsidRPr="008E0A8E">
        <w:rPr>
          <w:rFonts w:ascii="Arial Narrow" w:hAnsi="Arial Narrow" w:cs="Arial"/>
          <w:color w:val="002060"/>
          <w:sz w:val="22"/>
          <w:highlight w:val="yellow"/>
        </w:rPr>
        <w:t>E</w:t>
      </w:r>
      <w:r w:rsidR="009D0965" w:rsidRPr="008E0A8E">
        <w:rPr>
          <w:rFonts w:ascii="Arial Narrow" w:hAnsi="Arial Narrow" w:cs="Arial"/>
          <w:color w:val="002060"/>
          <w:sz w:val="22"/>
          <w:highlight w:val="yellow"/>
        </w:rPr>
        <w:t>stas regras e</w:t>
      </w:r>
      <w:r w:rsidRPr="008E0A8E">
        <w:rPr>
          <w:rFonts w:ascii="Arial Narrow" w:hAnsi="Arial Narrow" w:cs="Arial"/>
          <w:color w:val="002060"/>
          <w:sz w:val="22"/>
          <w:highlight w:val="yellow"/>
        </w:rPr>
        <w:t xml:space="preserve"> prazo</w:t>
      </w:r>
      <w:r w:rsidR="009D0965" w:rsidRPr="008E0A8E">
        <w:rPr>
          <w:rFonts w:ascii="Arial Narrow" w:hAnsi="Arial Narrow" w:cs="Arial"/>
          <w:color w:val="002060"/>
          <w:sz w:val="22"/>
          <w:highlight w:val="yellow"/>
        </w:rPr>
        <w:t>s</w:t>
      </w:r>
      <w:r w:rsidRPr="008E0A8E">
        <w:rPr>
          <w:rFonts w:ascii="Arial Narrow" w:hAnsi="Arial Narrow" w:cs="Arial"/>
          <w:color w:val="002060"/>
          <w:sz w:val="22"/>
          <w:highlight w:val="yellow"/>
        </w:rPr>
        <w:t xml:space="preserve"> ser</w:t>
      </w:r>
      <w:r w:rsidR="009D0965" w:rsidRPr="008E0A8E">
        <w:rPr>
          <w:rFonts w:ascii="Arial Narrow" w:hAnsi="Arial Narrow" w:cs="Arial"/>
          <w:color w:val="002060"/>
          <w:sz w:val="22"/>
          <w:highlight w:val="yellow"/>
        </w:rPr>
        <w:t>ão</w:t>
      </w:r>
      <w:r w:rsidRPr="008E0A8E">
        <w:rPr>
          <w:rFonts w:ascii="Arial Narrow" w:hAnsi="Arial Narrow" w:cs="Arial"/>
          <w:color w:val="002060"/>
          <w:sz w:val="22"/>
          <w:highlight w:val="yellow"/>
        </w:rPr>
        <w:t xml:space="preserve"> controlado</w:t>
      </w:r>
      <w:r w:rsidR="009D0965" w:rsidRPr="008E0A8E">
        <w:rPr>
          <w:rFonts w:ascii="Arial Narrow" w:hAnsi="Arial Narrow" w:cs="Arial"/>
          <w:color w:val="002060"/>
          <w:sz w:val="22"/>
          <w:highlight w:val="yellow"/>
        </w:rPr>
        <w:t>s</w:t>
      </w:r>
      <w:r w:rsidRPr="008E0A8E">
        <w:rPr>
          <w:rFonts w:ascii="Arial Narrow" w:hAnsi="Arial Narrow" w:cs="Arial"/>
          <w:color w:val="002060"/>
          <w:sz w:val="22"/>
          <w:highlight w:val="yellow"/>
        </w:rPr>
        <w:t xml:space="preserve"> pelo sistema Emissor, sempre que um arquivo de cancelamento de NF-e for lido,</w:t>
      </w:r>
      <w:r w:rsidR="009D0965" w:rsidRPr="008E0A8E">
        <w:rPr>
          <w:rFonts w:ascii="Arial Narrow" w:hAnsi="Arial Narrow" w:cs="Arial"/>
          <w:color w:val="002060"/>
          <w:sz w:val="22"/>
          <w:highlight w:val="yellow"/>
        </w:rPr>
        <w:t xml:space="preserve"> estão aqui apenas para conhecimento. </w:t>
      </w:r>
      <w:r w:rsidR="00C9704D" w:rsidRPr="008E0A8E">
        <w:rPr>
          <w:rFonts w:ascii="Arial Narrow" w:hAnsi="Arial Narrow" w:cs="Arial"/>
          <w:color w:val="002060"/>
          <w:sz w:val="22"/>
          <w:highlight w:val="yellow"/>
        </w:rPr>
        <w:t>Após a importação do arquivo e identificação de notas canceladas no mesmo, o</w:t>
      </w:r>
      <w:r w:rsidR="009D0965" w:rsidRPr="008E0A8E">
        <w:rPr>
          <w:rFonts w:ascii="Arial Narrow" w:hAnsi="Arial Narrow" w:cs="Arial"/>
          <w:color w:val="002060"/>
          <w:sz w:val="22"/>
          <w:highlight w:val="yellow"/>
        </w:rPr>
        <w:t xml:space="preserve"> </w:t>
      </w:r>
      <w:r w:rsidRPr="008E0A8E">
        <w:rPr>
          <w:rFonts w:ascii="Arial Narrow" w:hAnsi="Arial Narrow" w:cs="Arial"/>
          <w:color w:val="002060"/>
          <w:sz w:val="22"/>
          <w:highlight w:val="yellow"/>
        </w:rPr>
        <w:t>NDS deverá apontar que a nota foi cancelada, e iniciar os seguintes processos</w:t>
      </w:r>
      <w:r w:rsidR="009D0965" w:rsidRPr="008E0A8E">
        <w:rPr>
          <w:rFonts w:ascii="Arial Narrow" w:hAnsi="Arial Narrow" w:cs="Arial"/>
          <w:color w:val="002060"/>
          <w:sz w:val="22"/>
          <w:highlight w:val="yellow"/>
        </w:rPr>
        <w:t xml:space="preserve"> para cada tipo de nota e situação</w:t>
      </w:r>
      <w:r w:rsidRPr="008E0A8E">
        <w:rPr>
          <w:rFonts w:ascii="Arial Narrow" w:hAnsi="Arial Narrow" w:cs="Arial"/>
          <w:color w:val="002060"/>
          <w:sz w:val="22"/>
          <w:highlight w:val="yellow"/>
        </w:rPr>
        <w:t>:</w:t>
      </w:r>
    </w:p>
    <w:p w14:paraId="533B0A54" w14:textId="77777777" w:rsidR="00047C88" w:rsidRPr="008E0A8E" w:rsidRDefault="00047C88" w:rsidP="006368EB">
      <w:pPr>
        <w:ind w:firstLine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14:paraId="6ABE4FA3" w14:textId="23E1AD09" w:rsidR="009D0965" w:rsidRPr="008E0A8E" w:rsidRDefault="00640649" w:rsidP="006368EB">
      <w:pPr>
        <w:ind w:firstLine="36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 w:rsidRPr="008E0A8E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Para Regime Tributário: Mercantil:</w:t>
      </w:r>
    </w:p>
    <w:p w14:paraId="2003EBB3" w14:textId="77777777" w:rsidR="00640649" w:rsidRPr="008E0A8E" w:rsidRDefault="00640649" w:rsidP="006368EB">
      <w:pPr>
        <w:ind w:firstLine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134"/>
        <w:gridCol w:w="1275"/>
        <w:gridCol w:w="2127"/>
        <w:gridCol w:w="2479"/>
      </w:tblGrid>
      <w:tr w:rsidR="00B961D2" w:rsidRPr="008E0A8E" w14:paraId="1E4549C1" w14:textId="77777777" w:rsidTr="00B961D2">
        <w:trPr>
          <w:trHeight w:val="315"/>
        </w:trPr>
        <w:tc>
          <w:tcPr>
            <w:tcW w:w="2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12E80CDF" w14:textId="599F8A0B" w:rsidR="00B34F84" w:rsidRPr="008E0A8E" w:rsidRDefault="00B34F84" w:rsidP="00B961D2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>Mercantil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6B428B92" w14:textId="77777777" w:rsidR="00B34F84" w:rsidRPr="008E0A8E" w:rsidRDefault="00B34F84" w:rsidP="00B961D2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72F14198" w14:textId="77777777" w:rsidR="00B34F84" w:rsidRPr="008E0A8E" w:rsidRDefault="00B34F84" w:rsidP="00B961D2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PARA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2C6E5117" w14:textId="77777777" w:rsidR="00B34F84" w:rsidRPr="008E0A8E" w:rsidRDefault="00B34F84" w:rsidP="00B961D2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CONDIÇÃO</w:t>
            </w:r>
          </w:p>
        </w:tc>
        <w:tc>
          <w:tcPr>
            <w:tcW w:w="2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1F29B659" w14:textId="77777777" w:rsidR="00B34F84" w:rsidRPr="008E0A8E" w:rsidRDefault="00B34F84" w:rsidP="00B961D2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CANCELAMENTO</w:t>
            </w:r>
          </w:p>
        </w:tc>
      </w:tr>
      <w:tr w:rsidR="00B961D2" w:rsidRPr="008E0A8E" w14:paraId="3F2F216E" w14:textId="77777777" w:rsidTr="00B961D2">
        <w:trPr>
          <w:trHeight w:val="49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B2749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Devolução de Mercadoria Recebida em Consignação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F01E0" w14:textId="4667388F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7A67F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B31DA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Falta de mercadoria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43842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o material deve retornar ao estoque de Lançamento da Distribuidora, incluindo novamente este produto e edição no Consignado da Distribuidora.</w:t>
            </w:r>
          </w:p>
        </w:tc>
      </w:tr>
      <w:tr w:rsidR="00B961D2" w:rsidRPr="008E0A8E" w14:paraId="004B519A" w14:textId="77777777" w:rsidTr="00B961D2">
        <w:trPr>
          <w:trHeight w:val="73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2508E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Remessa de Mercadoria em Consignação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91806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B801D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Cota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E9B85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Nota de Lançamento (NE/NECA)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125FE" w14:textId="6DDDF96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o material deve sair do consignado da cota e retornar ao estoque de Lançamento da Distribuidora</w:t>
            </w:r>
            <w:r w:rsidR="00B961D2"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.</w:t>
            </w:r>
          </w:p>
        </w:tc>
      </w:tr>
      <w:tr w:rsidR="00B961D2" w:rsidRPr="008E0A8E" w14:paraId="49385164" w14:textId="77777777" w:rsidTr="00B961D2">
        <w:trPr>
          <w:trHeight w:val="73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629A1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NF-e Entrada em Devolução de Remessa em Consignação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7F789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FEFCE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F6BAF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Nota da Devolução do Encalhe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2D4BF" w14:textId="5D293E16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não há alteração no consignado da cota e no estoque da Distribuidora, apenas volta a ficar pendente a emiss</w:t>
            </w:r>
            <w:r w:rsidR="00B961D2"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ão</w:t>
            </w: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 desta nota, que pode ser realizada novamente na Geração NF-e.</w:t>
            </w:r>
          </w:p>
        </w:tc>
      </w:tr>
      <w:tr w:rsidR="00B961D2" w:rsidRPr="008E0A8E" w14:paraId="3CCD488E" w14:textId="77777777" w:rsidTr="00B961D2">
        <w:trPr>
          <w:trHeight w:val="73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75767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Entrada de Devolução Simbólica de Mercadoria Vendida Remetida anteriormente em consignação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0B761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7B71D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8BA30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Nota de Venda (NE-CE)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B9770" w14:textId="23594E1E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não há alteração no consignado da cota e no estoque da Distribuidora, apenas volta a ficar pendente a emiss</w:t>
            </w:r>
            <w:r w:rsidR="00B961D2"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ão</w:t>
            </w: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 desta nota, que pode ser realizada novamente na Geração NF-e.</w:t>
            </w:r>
          </w:p>
        </w:tc>
      </w:tr>
      <w:tr w:rsidR="00B961D2" w:rsidRPr="008E0A8E" w14:paraId="72B64D3A" w14:textId="77777777" w:rsidTr="00B961D2">
        <w:trPr>
          <w:trHeight w:val="12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53126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Venda de Mercadoria remetida anteriormente em Consignação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B562D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5A7E2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Cota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65108" w14:textId="77777777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Nota de Venda (NE-CE)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F8822" w14:textId="0BA13121" w:rsidR="00B34F84" w:rsidRPr="008E0A8E" w:rsidRDefault="00B34F84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não há alteração no consignado da cota e no estoque da Distribuidora, apenas volta a ficar pendente a emiss</w:t>
            </w:r>
            <w:r w:rsidR="00B961D2"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ão</w:t>
            </w: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 desta nota, que pode ser realizada novamente na Geração NF-e.</w:t>
            </w:r>
          </w:p>
        </w:tc>
      </w:tr>
      <w:tr w:rsidR="00B961D2" w:rsidRPr="008E0A8E" w14:paraId="49FC838D" w14:textId="77777777" w:rsidTr="00B961D2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D91D8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Devolução de Mercadoria Recebida em Consignação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0FB56" w14:textId="2B59DF14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6F359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286C2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Nota da Devolução do Encalhe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889D5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o material deve retornar ao estoque de Recolhimento da Distribuidora.</w:t>
            </w:r>
          </w:p>
        </w:tc>
      </w:tr>
      <w:tr w:rsidR="00B961D2" w:rsidRPr="008E0A8E" w14:paraId="3AAB3A0B" w14:textId="77777777" w:rsidTr="00B961D2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F8386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Devolução de Mercadoria Recebida em Consignação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59A93" w14:textId="0E3BC97C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7CCA5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2CE93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Sobra de mercadoria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BC82D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o material deve retornar ao estoque de Recolhimento da Distribuidora.</w:t>
            </w:r>
          </w:p>
        </w:tc>
      </w:tr>
      <w:tr w:rsidR="00B961D2" w:rsidRPr="008E0A8E" w14:paraId="36FDC045" w14:textId="77777777" w:rsidTr="00B961D2">
        <w:trPr>
          <w:trHeight w:val="49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8DB7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Devolução Simbólica de Mercadoria Vendida recebida anteriormente em Consignação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F7787" w14:textId="6172A020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94BE9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209A0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Nota de Venda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8331E" w14:textId="78498463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Ao cancelar esta nota, não há alteração no consignado da Distribuidora, apenas volta a ficar pendente a emissão desta </w:t>
            </w: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lastRenderedPageBreak/>
              <w:t>nota.</w:t>
            </w:r>
          </w:p>
        </w:tc>
      </w:tr>
    </w:tbl>
    <w:p w14:paraId="32DB5892" w14:textId="77777777" w:rsidR="00640649" w:rsidRPr="008E0A8E" w:rsidRDefault="00640649" w:rsidP="006368EB">
      <w:pPr>
        <w:ind w:firstLine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14:paraId="5788122E" w14:textId="48C6C42C" w:rsidR="00640649" w:rsidRPr="008E0A8E" w:rsidRDefault="00640649" w:rsidP="00640649">
      <w:pPr>
        <w:ind w:firstLine="36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 w:rsidRPr="008E0A8E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Para Regime Tributário: Prestador de Serviços:</w:t>
      </w:r>
    </w:p>
    <w:p w14:paraId="6484D90F" w14:textId="77777777" w:rsidR="00640649" w:rsidRPr="008E0A8E" w:rsidRDefault="00640649" w:rsidP="006368EB">
      <w:pPr>
        <w:ind w:firstLine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14:paraId="1B081E4F" w14:textId="77777777" w:rsidR="00047C88" w:rsidRPr="008E0A8E" w:rsidRDefault="00047C88" w:rsidP="006368EB">
      <w:pPr>
        <w:ind w:firstLine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6"/>
        <w:gridCol w:w="1134"/>
        <w:gridCol w:w="1273"/>
        <w:gridCol w:w="2128"/>
        <w:gridCol w:w="2478"/>
      </w:tblGrid>
      <w:tr w:rsidR="00B961D2" w:rsidRPr="008E0A8E" w14:paraId="0F449324" w14:textId="77777777" w:rsidTr="00B961D2">
        <w:trPr>
          <w:trHeight w:val="330"/>
        </w:trPr>
        <w:tc>
          <w:tcPr>
            <w:tcW w:w="1414" w:type="pct"/>
            <w:shd w:val="clear" w:color="000000" w:fill="DCE6F1"/>
            <w:noWrap/>
            <w:vAlign w:val="center"/>
            <w:hideMark/>
          </w:tcPr>
          <w:p w14:paraId="1EA8ECFF" w14:textId="7BD947AC" w:rsidR="00B961D2" w:rsidRPr="008E0A8E" w:rsidRDefault="00B961D2" w:rsidP="00B961D2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>Prestador de Serviço</w:t>
            </w:r>
          </w:p>
        </w:tc>
        <w:tc>
          <w:tcPr>
            <w:tcW w:w="580" w:type="pct"/>
            <w:shd w:val="clear" w:color="000000" w:fill="DCE6F1"/>
            <w:noWrap/>
            <w:vAlign w:val="center"/>
            <w:hideMark/>
          </w:tcPr>
          <w:p w14:paraId="5198A2D1" w14:textId="77777777" w:rsidR="00B961D2" w:rsidRPr="008E0A8E" w:rsidRDefault="00B961D2" w:rsidP="00B961D2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651" w:type="pct"/>
            <w:shd w:val="clear" w:color="000000" w:fill="DCE6F1"/>
            <w:noWrap/>
            <w:vAlign w:val="center"/>
            <w:hideMark/>
          </w:tcPr>
          <w:p w14:paraId="67AAFDE5" w14:textId="77777777" w:rsidR="00B961D2" w:rsidRPr="008E0A8E" w:rsidRDefault="00B961D2" w:rsidP="00B961D2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PARA</w:t>
            </w:r>
          </w:p>
        </w:tc>
        <w:tc>
          <w:tcPr>
            <w:tcW w:w="1088" w:type="pct"/>
            <w:shd w:val="clear" w:color="000000" w:fill="DCE6F1"/>
            <w:noWrap/>
            <w:vAlign w:val="center"/>
            <w:hideMark/>
          </w:tcPr>
          <w:p w14:paraId="25DB2F75" w14:textId="77777777" w:rsidR="00B961D2" w:rsidRPr="008E0A8E" w:rsidRDefault="00B961D2" w:rsidP="00B961D2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CONDIÇÃO</w:t>
            </w:r>
          </w:p>
        </w:tc>
        <w:tc>
          <w:tcPr>
            <w:tcW w:w="1267" w:type="pct"/>
            <w:shd w:val="clear" w:color="000000" w:fill="DCE6F1"/>
            <w:vAlign w:val="center"/>
            <w:hideMark/>
          </w:tcPr>
          <w:p w14:paraId="64B8593E" w14:textId="77777777" w:rsidR="00B961D2" w:rsidRPr="008E0A8E" w:rsidRDefault="00B961D2" w:rsidP="00B961D2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CANCELAMENTO</w:t>
            </w:r>
          </w:p>
        </w:tc>
      </w:tr>
      <w:tr w:rsidR="00B961D2" w:rsidRPr="008E0A8E" w14:paraId="59548755" w14:textId="77777777" w:rsidTr="00B961D2">
        <w:trPr>
          <w:trHeight w:val="975"/>
        </w:trPr>
        <w:tc>
          <w:tcPr>
            <w:tcW w:w="1414" w:type="pct"/>
            <w:shd w:val="clear" w:color="auto" w:fill="auto"/>
            <w:noWrap/>
            <w:vAlign w:val="center"/>
            <w:hideMark/>
          </w:tcPr>
          <w:p w14:paraId="54CD89F8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Retorno de Remessa para Distribuição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14:paraId="6C32CA47" w14:textId="6F3B25E3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14:paraId="7387082A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1E51358F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Falta de mercadoria</w:t>
            </w:r>
          </w:p>
        </w:tc>
        <w:tc>
          <w:tcPr>
            <w:tcW w:w="1267" w:type="pct"/>
            <w:shd w:val="clear" w:color="auto" w:fill="auto"/>
            <w:vAlign w:val="center"/>
            <w:hideMark/>
          </w:tcPr>
          <w:p w14:paraId="2C8083FF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o material deve retornar ao estoque de Lançamento da Distribuidora, incluindo novamente este produto e edição no Consignado da Distribuidora.</w:t>
            </w:r>
          </w:p>
        </w:tc>
      </w:tr>
      <w:tr w:rsidR="00B961D2" w:rsidRPr="008E0A8E" w14:paraId="29361953" w14:textId="77777777" w:rsidTr="00B961D2">
        <w:trPr>
          <w:trHeight w:val="735"/>
        </w:trPr>
        <w:tc>
          <w:tcPr>
            <w:tcW w:w="1414" w:type="pct"/>
            <w:shd w:val="clear" w:color="auto" w:fill="auto"/>
            <w:noWrap/>
            <w:vAlign w:val="center"/>
            <w:hideMark/>
          </w:tcPr>
          <w:p w14:paraId="1AD89C7A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NF-e de Remessa para Distribuição (NECA / Danfe)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14:paraId="02F7AA93" w14:textId="0FBC5C7F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14:paraId="725769FE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Cota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1E8A3601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Nota de Lançamento (NE/NECA)</w:t>
            </w:r>
          </w:p>
        </w:tc>
        <w:tc>
          <w:tcPr>
            <w:tcW w:w="1267" w:type="pct"/>
            <w:shd w:val="clear" w:color="auto" w:fill="auto"/>
            <w:vAlign w:val="center"/>
            <w:hideMark/>
          </w:tcPr>
          <w:p w14:paraId="37469104" w14:textId="3768C79F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o material deve sair do consignado da cota e retornar ao estoque de Lançamento da Distribuidora.</w:t>
            </w:r>
          </w:p>
        </w:tc>
      </w:tr>
      <w:tr w:rsidR="00B961D2" w:rsidRPr="008E0A8E" w14:paraId="00C65136" w14:textId="77777777" w:rsidTr="00B961D2">
        <w:trPr>
          <w:trHeight w:val="1215"/>
        </w:trPr>
        <w:tc>
          <w:tcPr>
            <w:tcW w:w="1414" w:type="pct"/>
            <w:shd w:val="clear" w:color="auto" w:fill="auto"/>
            <w:noWrap/>
            <w:vAlign w:val="center"/>
            <w:hideMark/>
          </w:tcPr>
          <w:p w14:paraId="1B765AF3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NF-e de Entrada de Retorno de Remessa para Distribuição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14:paraId="268BCEEE" w14:textId="3A7FA0BC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14:paraId="5C8E5235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5AF49B9C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Nota da Devolução do Encalhe</w:t>
            </w:r>
          </w:p>
        </w:tc>
        <w:tc>
          <w:tcPr>
            <w:tcW w:w="1267" w:type="pct"/>
            <w:shd w:val="clear" w:color="auto" w:fill="auto"/>
            <w:vAlign w:val="center"/>
            <w:hideMark/>
          </w:tcPr>
          <w:p w14:paraId="7502A023" w14:textId="6CBF896F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não há alteração no consignado da cota e no estoque da Distribuidora, apenas volta a ficar pendente a emissão desta nota, que pode ser realizada novamente na Geração NF-e.</w:t>
            </w:r>
          </w:p>
        </w:tc>
      </w:tr>
      <w:tr w:rsidR="00B961D2" w:rsidRPr="008E0A8E" w14:paraId="7D2ECFF3" w14:textId="77777777" w:rsidTr="00B961D2">
        <w:trPr>
          <w:trHeight w:val="495"/>
        </w:trPr>
        <w:tc>
          <w:tcPr>
            <w:tcW w:w="1414" w:type="pct"/>
            <w:shd w:val="clear" w:color="auto" w:fill="auto"/>
            <w:noWrap/>
            <w:vAlign w:val="center"/>
            <w:hideMark/>
          </w:tcPr>
          <w:p w14:paraId="532626B5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NF-e Devolução de Encalhe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14:paraId="79A7E064" w14:textId="146BDE55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14:paraId="3858648C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3216313E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Devolução do Encalhe</w:t>
            </w:r>
          </w:p>
        </w:tc>
        <w:tc>
          <w:tcPr>
            <w:tcW w:w="1267" w:type="pct"/>
            <w:shd w:val="clear" w:color="auto" w:fill="auto"/>
            <w:vAlign w:val="center"/>
            <w:hideMark/>
          </w:tcPr>
          <w:p w14:paraId="186BDDF5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o material deve retornar ao estoque de Recolhimento da Distribuidora.</w:t>
            </w:r>
          </w:p>
        </w:tc>
      </w:tr>
      <w:tr w:rsidR="00B961D2" w:rsidRPr="00B961D2" w14:paraId="4CEAB9F3" w14:textId="77777777" w:rsidTr="00B961D2">
        <w:trPr>
          <w:trHeight w:val="495"/>
        </w:trPr>
        <w:tc>
          <w:tcPr>
            <w:tcW w:w="1414" w:type="pct"/>
            <w:shd w:val="clear" w:color="auto" w:fill="auto"/>
            <w:noWrap/>
            <w:vAlign w:val="center"/>
            <w:hideMark/>
          </w:tcPr>
          <w:p w14:paraId="07EC9637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NF-e (Complementar) Devolução de Encalhe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14:paraId="1A4B75E7" w14:textId="0A8EF034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14:paraId="5BF6E20D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94B0356" w14:textId="77777777" w:rsidR="00B961D2" w:rsidRPr="008E0A8E" w:rsidRDefault="00B961D2" w:rsidP="00B961D2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Sobra de mercadoria</w:t>
            </w:r>
          </w:p>
        </w:tc>
        <w:tc>
          <w:tcPr>
            <w:tcW w:w="1267" w:type="pct"/>
            <w:shd w:val="clear" w:color="auto" w:fill="auto"/>
            <w:vAlign w:val="center"/>
            <w:hideMark/>
          </w:tcPr>
          <w:p w14:paraId="3DCBC253" w14:textId="77777777" w:rsidR="00B961D2" w:rsidRPr="00B961D2" w:rsidRDefault="00B961D2" w:rsidP="00B961D2">
            <w:pPr>
              <w:rPr>
                <w:rFonts w:ascii="Calibri" w:hAnsi="Calibri" w:cs="Calibri"/>
                <w:sz w:val="18"/>
                <w:szCs w:val="18"/>
              </w:rPr>
            </w:pPr>
            <w:r w:rsidRPr="008E0A8E">
              <w:rPr>
                <w:rFonts w:ascii="Calibri" w:hAnsi="Calibri" w:cs="Calibri"/>
                <w:sz w:val="18"/>
                <w:szCs w:val="18"/>
                <w:highlight w:val="yellow"/>
              </w:rPr>
              <w:t>Ao cancelar esta nota, o material deve retornar ao estoque de Recolhimento da Distribuidora.</w:t>
            </w:r>
          </w:p>
        </w:tc>
      </w:tr>
    </w:tbl>
    <w:p w14:paraId="0C6098F0" w14:textId="77777777" w:rsidR="00640649" w:rsidRDefault="00640649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14:paraId="70D7F791" w14:textId="77777777" w:rsidR="00640649" w:rsidRDefault="00640649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14:paraId="001CA2AD" w14:textId="4ACC2D74" w:rsidR="00947CD5" w:rsidRDefault="00947CD5" w:rsidP="00947CD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Fonte de consulta para cancelamento de NFE-e: </w:t>
      </w:r>
      <w:hyperlink r:id="rId9" w:history="1">
        <w:r>
          <w:rPr>
            <w:rStyle w:val="Hyperlink"/>
          </w:rPr>
          <w:t>http://www.nfe.fazenda.gov.br/PORTAL/perguntasFrequentes.aspx?tipoConteudo=7zEQFBPObw0=</w:t>
        </w:r>
      </w:hyperlink>
    </w:p>
    <w:p w14:paraId="659972E7" w14:textId="77777777" w:rsidR="00947CD5" w:rsidRDefault="00947CD5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14:paraId="1845F178" w14:textId="356ADA6D" w:rsidR="006368EB" w:rsidRDefault="00D30773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Manual de integração contribuinte, layout e procedimento de cancelamento:</w:t>
      </w:r>
    </w:p>
    <w:p w14:paraId="5F4A45B6" w14:textId="57B46AAA" w:rsidR="00D30773" w:rsidRDefault="009B078D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hyperlink r:id="rId10" w:history="1">
        <w:r w:rsidR="00D30773">
          <w:rPr>
            <w:rStyle w:val="Hyperlink"/>
          </w:rPr>
          <w:t>http://www.nfe.fazenda.gov.br/PORTAL/listaConteudo.aspx?tipoConteudo=33ol5hhSYZk=</w:t>
        </w:r>
      </w:hyperlink>
    </w:p>
    <w:p w14:paraId="4E4D4CEE" w14:textId="77777777" w:rsidR="00CB45DE" w:rsidRPr="00875148" w:rsidRDefault="00CB45DE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 w14:paraId="7585F592" w14:textId="77777777">
        <w:tc>
          <w:tcPr>
            <w:tcW w:w="9779" w:type="dxa"/>
          </w:tcPr>
          <w:p w14:paraId="068D131E" w14:textId="77777777"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14:paraId="6D231267" w14:textId="77777777"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14:paraId="2F2AE17E" w14:textId="77777777"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1B197791" w14:textId="77777777" w:rsidR="00DD7C0F" w:rsidRPr="00875148" w:rsidRDefault="00DD7C0F" w:rsidP="00E34CC4">
      <w:pPr>
        <w:rPr>
          <w:rFonts w:ascii="Arial Narrow" w:hAnsi="Arial Narrow"/>
        </w:rPr>
      </w:pPr>
    </w:p>
    <w:p w14:paraId="3B0CB285" w14:textId="77777777"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71295EAC" w14:textId="77777777"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14:paraId="3D71C87E" w14:textId="77777777" w:rsidTr="008573CA">
        <w:trPr>
          <w:trHeight w:val="314"/>
        </w:trPr>
        <w:tc>
          <w:tcPr>
            <w:tcW w:w="3136" w:type="dxa"/>
          </w:tcPr>
          <w:p w14:paraId="5B21DBD4" w14:textId="77777777"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3CFB2ADC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0AA80168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6A4AB132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4E7CB0C4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209634BC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14:paraId="118AE4CF" w14:textId="77777777" w:rsidTr="008573CA">
        <w:trPr>
          <w:trHeight w:val="228"/>
        </w:trPr>
        <w:tc>
          <w:tcPr>
            <w:tcW w:w="3136" w:type="dxa"/>
          </w:tcPr>
          <w:p w14:paraId="51256C74" w14:textId="77777777"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14:paraId="23BE8073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E527B3D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1D4ECD98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7332126A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62F9504F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14:paraId="52A5E766" w14:textId="77777777" w:rsidTr="008573CA">
        <w:trPr>
          <w:trHeight w:val="228"/>
        </w:trPr>
        <w:tc>
          <w:tcPr>
            <w:tcW w:w="3136" w:type="dxa"/>
          </w:tcPr>
          <w:p w14:paraId="18788137" w14:textId="77777777"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14:paraId="6201CE4E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7A54706E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146A33F5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49580B8E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51C02059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14:paraId="53C33B40" w14:textId="77777777" w:rsidTr="008573CA">
        <w:trPr>
          <w:trHeight w:val="228"/>
        </w:trPr>
        <w:tc>
          <w:tcPr>
            <w:tcW w:w="3136" w:type="dxa"/>
          </w:tcPr>
          <w:p w14:paraId="41AB1191" w14:textId="77777777"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14:paraId="5ACDB586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0B9CB52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12B9C303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7B7B02BB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3924CC6D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03C4F54C" w14:textId="77777777"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14:paraId="36031F6E" w14:textId="77777777"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30D988FE" w14:textId="77777777"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14:paraId="1F14B167" w14:textId="77777777" w:rsidTr="00092FF2">
        <w:trPr>
          <w:trHeight w:val="234"/>
        </w:trPr>
        <w:tc>
          <w:tcPr>
            <w:tcW w:w="708" w:type="dxa"/>
          </w:tcPr>
          <w:p w14:paraId="24693D6F" w14:textId="77777777"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746697E6" w14:textId="77777777"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14:paraId="1EDE44D3" w14:textId="77777777"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50030647" w14:textId="77777777"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 xml:space="preserve">Localizado na </w:t>
            </w:r>
            <w:r w:rsidRPr="00875148">
              <w:rPr>
                <w:rFonts w:ascii="Arial Narrow" w:hAnsi="Arial Narrow" w:cs="Arial"/>
                <w:b/>
                <w:color w:val="0000FF"/>
              </w:rPr>
              <w:lastRenderedPageBreak/>
              <w:t>Tabela</w:t>
            </w:r>
          </w:p>
        </w:tc>
      </w:tr>
      <w:tr w:rsidR="00DD7C0F" w:rsidRPr="00875148" w14:paraId="3EF4C58F" w14:textId="77777777" w:rsidTr="00092FF2">
        <w:trPr>
          <w:trHeight w:val="236"/>
        </w:trPr>
        <w:tc>
          <w:tcPr>
            <w:tcW w:w="708" w:type="dxa"/>
          </w:tcPr>
          <w:p w14:paraId="77E68D90" w14:textId="77777777"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62D1C2A6" w14:textId="77777777"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24254587" w14:textId="77777777"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44E9231C" w14:textId="77777777"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4F4BD75D" w14:textId="77777777" w:rsidR="00DD7C0F" w:rsidRPr="00875148" w:rsidRDefault="00DD7C0F" w:rsidP="00116B72">
      <w:pPr>
        <w:rPr>
          <w:rFonts w:ascii="Arial Narrow" w:hAnsi="Arial Narrow"/>
        </w:rPr>
      </w:pPr>
    </w:p>
    <w:p w14:paraId="2B91F183" w14:textId="77777777"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18EB098E" w14:textId="77777777"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 w14:paraId="6FE5766F" w14:textId="77777777">
        <w:trPr>
          <w:trHeight w:val="204"/>
        </w:trPr>
        <w:tc>
          <w:tcPr>
            <w:tcW w:w="3239" w:type="dxa"/>
          </w:tcPr>
          <w:p w14:paraId="0BDA53B2" w14:textId="77777777"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51C9959A" w14:textId="77777777"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3D7D08CA" w14:textId="77777777"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14:paraId="00C7110B" w14:textId="77777777"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 w14:paraId="1944A046" w14:textId="77777777">
        <w:tc>
          <w:tcPr>
            <w:tcW w:w="3239" w:type="dxa"/>
          </w:tcPr>
          <w:p w14:paraId="50FD7D4E" w14:textId="77777777"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27BCFDD1" w14:textId="77777777"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186204A8" w14:textId="77777777"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035970AF" w14:textId="77777777"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78C567D5" w14:textId="77777777"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482D3E61" w14:textId="77777777"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0ABEED94" w14:textId="77777777"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 w14:paraId="7AD41AE7" w14:textId="77777777">
        <w:trPr>
          <w:trHeight w:val="204"/>
        </w:trPr>
        <w:tc>
          <w:tcPr>
            <w:tcW w:w="3239" w:type="dxa"/>
          </w:tcPr>
          <w:p w14:paraId="59ACEE2D" w14:textId="77777777"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5A3A2304" w14:textId="77777777"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035E3529" w14:textId="77777777"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14:paraId="502A1E2A" w14:textId="77777777"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 w14:paraId="5F640CAF" w14:textId="77777777">
        <w:tc>
          <w:tcPr>
            <w:tcW w:w="3239" w:type="dxa"/>
          </w:tcPr>
          <w:p w14:paraId="36191478" w14:textId="77777777"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7B32FF81" w14:textId="77777777"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6E80F5BE" w14:textId="77777777"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646059DB" w14:textId="77777777"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1C478585" w14:textId="77777777"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7EDA0106" w14:textId="77777777" w:rsidR="00DD7C0F" w:rsidRPr="00875148" w:rsidRDefault="00DD7C0F" w:rsidP="00517854">
      <w:pPr>
        <w:rPr>
          <w:rFonts w:ascii="Arial Narrow" w:hAnsi="Arial Narrow"/>
        </w:rPr>
      </w:pPr>
    </w:p>
    <w:p w14:paraId="0C664ED9" w14:textId="77777777"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4BEBA47C" w14:textId="77777777"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14:paraId="653E4B6A" w14:textId="77777777" w:rsidTr="008573CA">
        <w:trPr>
          <w:trHeight w:val="204"/>
        </w:trPr>
        <w:tc>
          <w:tcPr>
            <w:tcW w:w="3520" w:type="dxa"/>
          </w:tcPr>
          <w:p w14:paraId="2A121818" w14:textId="77777777"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13330B8A" w14:textId="77777777"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284E772A" w14:textId="77777777"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14:paraId="2322A044" w14:textId="77777777" w:rsidTr="008573CA">
        <w:tc>
          <w:tcPr>
            <w:tcW w:w="3520" w:type="dxa"/>
          </w:tcPr>
          <w:p w14:paraId="21E01473" w14:textId="77777777"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2C7D4BAE" w14:textId="77777777"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5DCD2C20" w14:textId="77777777"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026B25FA" w14:textId="77777777" w:rsidR="00DD7C0F" w:rsidRPr="00875148" w:rsidRDefault="00DD7C0F" w:rsidP="00116B72">
      <w:pPr>
        <w:rPr>
          <w:rFonts w:ascii="Arial Narrow" w:hAnsi="Arial Narrow"/>
        </w:rPr>
      </w:pPr>
    </w:p>
    <w:p w14:paraId="639C900E" w14:textId="77777777"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084F57B0" w14:textId="77777777"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14:paraId="79A484A5" w14:textId="77777777" w:rsidTr="00974529">
        <w:trPr>
          <w:trHeight w:val="204"/>
        </w:trPr>
        <w:tc>
          <w:tcPr>
            <w:tcW w:w="3493" w:type="dxa"/>
          </w:tcPr>
          <w:p w14:paraId="66E3A2F2" w14:textId="77777777"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45EF1DF7" w14:textId="77777777"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015D76D5" w14:textId="77777777"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14:paraId="366D8C08" w14:textId="77777777" w:rsidTr="00974529">
        <w:tc>
          <w:tcPr>
            <w:tcW w:w="3493" w:type="dxa"/>
          </w:tcPr>
          <w:p w14:paraId="3781A1C8" w14:textId="77777777"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032853FF" w14:textId="77777777"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3D2B050D" w14:textId="77777777"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23A1E440" w14:textId="77777777"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14BE40D2" w14:textId="77777777"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61C97C66" w14:textId="77777777" w:rsidR="00DD7C0F" w:rsidRDefault="00DD7C0F" w:rsidP="00AA323C">
      <w:pPr>
        <w:rPr>
          <w:rFonts w:ascii="Arial Narrow" w:hAnsi="Arial Narrow"/>
        </w:rPr>
      </w:pPr>
    </w:p>
    <w:p w14:paraId="09B6332B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2DD5B17E" w14:textId="28125AC2" w:rsidR="00944D4D" w:rsidDel="00EB4EFD" w:rsidRDefault="00944D4D" w:rsidP="00944D4D">
      <w:pPr>
        <w:ind w:left="426"/>
        <w:rPr>
          <w:del w:id="25" w:author="Kaina da Silva" w:date="2012-07-07T14:33:00Z"/>
          <w:rFonts w:ascii="Arial Narrow" w:hAnsi="Arial Narrow"/>
        </w:rPr>
      </w:pPr>
    </w:p>
    <w:p w14:paraId="7A070370" w14:textId="12A871FF" w:rsidR="00944D4D" w:rsidDel="00EB4EFD" w:rsidRDefault="00944D4D" w:rsidP="00944D4D">
      <w:pPr>
        <w:ind w:left="426"/>
        <w:rPr>
          <w:del w:id="26" w:author="Kaina da Silva" w:date="2012-07-07T14:33:00Z"/>
          <w:rFonts w:ascii="Arial Narrow" w:hAnsi="Arial Narrow"/>
        </w:rPr>
      </w:pPr>
      <w:del w:id="27" w:author="Kaina da Silva" w:date="2012-07-07T14:33:00Z">
        <w:r w:rsidRPr="00F609D6" w:rsidDel="00EB4EFD">
          <w:rPr>
            <w:rFonts w:ascii="Arial Narrow" w:hAnsi="Arial Narrow"/>
          </w:rPr>
          <w:delText>Filtro</w:delText>
        </w:r>
        <w:r w:rsidDel="00EB4EFD">
          <w:rPr>
            <w:rFonts w:ascii="Arial Narrow" w:hAnsi="Arial Narrow"/>
          </w:rPr>
          <w:delText>:</w:delText>
        </w:r>
      </w:del>
    </w:p>
    <w:p w14:paraId="7A1BE9A1" w14:textId="5FEAD7D0" w:rsidR="00944D4D" w:rsidDel="00EB4EFD" w:rsidRDefault="00944D4D" w:rsidP="00944D4D">
      <w:pPr>
        <w:numPr>
          <w:ilvl w:val="0"/>
          <w:numId w:val="25"/>
        </w:numPr>
        <w:rPr>
          <w:del w:id="28" w:author="Kaina da Silva" w:date="2012-07-07T14:33:00Z"/>
          <w:rFonts w:ascii="Arial Narrow" w:hAnsi="Arial Narrow"/>
        </w:rPr>
      </w:pPr>
      <w:del w:id="29" w:author="Kaina da Silva" w:date="2012-07-07T14:33:00Z">
        <w:r w:rsidDel="00EB4EFD">
          <w:rPr>
            <w:rFonts w:ascii="Arial Narrow" w:hAnsi="Arial Narrow"/>
          </w:rPr>
          <w:delText>CNPJ: cnpj emissor da NFe.</w:delText>
        </w:r>
      </w:del>
    </w:p>
    <w:p w14:paraId="1BDEAEC4" w14:textId="38AB02E4" w:rsidR="00944D4D" w:rsidDel="00EB4EFD" w:rsidRDefault="00944D4D" w:rsidP="00944D4D">
      <w:pPr>
        <w:numPr>
          <w:ilvl w:val="0"/>
          <w:numId w:val="25"/>
        </w:numPr>
        <w:rPr>
          <w:del w:id="30" w:author="Kaina da Silva" w:date="2012-07-07T14:33:00Z"/>
          <w:rFonts w:ascii="Arial Narrow" w:hAnsi="Arial Narrow"/>
        </w:rPr>
      </w:pPr>
      <w:del w:id="31" w:author="Kaina da Silva" w:date="2012-07-07T14:33:00Z">
        <w:r w:rsidDel="00EB4EFD">
          <w:rPr>
            <w:rFonts w:ascii="Arial Narrow" w:hAnsi="Arial Narrow"/>
          </w:rPr>
          <w:delText>Período de: range de datas, data de emissão da NFe</w:delText>
        </w:r>
      </w:del>
    </w:p>
    <w:p w14:paraId="48E3509F" w14:textId="3338304B" w:rsidR="00944D4D" w:rsidDel="00EB4EFD" w:rsidRDefault="00944D4D" w:rsidP="00944D4D">
      <w:pPr>
        <w:numPr>
          <w:ilvl w:val="0"/>
          <w:numId w:val="25"/>
        </w:numPr>
        <w:rPr>
          <w:del w:id="32" w:author="Kaina da Silva" w:date="2012-07-07T14:33:00Z"/>
          <w:rFonts w:ascii="Arial Narrow" w:hAnsi="Arial Narrow"/>
        </w:rPr>
      </w:pPr>
      <w:del w:id="33" w:author="Kaina da Silva" w:date="2012-07-07T14:33:00Z">
        <w:r w:rsidDel="00EB4EFD">
          <w:rPr>
            <w:rFonts w:ascii="Arial Narrow" w:hAnsi="Arial Narrow"/>
          </w:rPr>
          <w:delText>Destinatário: CPF ou CNPJ do destinatário.</w:delText>
        </w:r>
      </w:del>
    </w:p>
    <w:p w14:paraId="5398BF2C" w14:textId="0763B8B4" w:rsidR="00944D4D" w:rsidDel="00EB4EFD" w:rsidRDefault="00944D4D" w:rsidP="00944D4D">
      <w:pPr>
        <w:numPr>
          <w:ilvl w:val="0"/>
          <w:numId w:val="25"/>
        </w:numPr>
        <w:rPr>
          <w:del w:id="34" w:author="Kaina da Silva" w:date="2012-07-07T14:33:00Z"/>
          <w:rFonts w:ascii="Arial Narrow" w:hAnsi="Arial Narrow"/>
        </w:rPr>
      </w:pPr>
      <w:del w:id="35" w:author="Kaina da Silva" w:date="2012-07-07T14:33:00Z">
        <w:r w:rsidDel="00EB4EFD">
          <w:rPr>
            <w:rFonts w:ascii="Arial Narrow" w:hAnsi="Arial Narrow"/>
          </w:rPr>
          <w:delText>Número: range de números, Numero da NFe.</w:delText>
        </w:r>
      </w:del>
    </w:p>
    <w:p w14:paraId="25EAEBE7" w14:textId="120935E4" w:rsidR="00944D4D" w:rsidDel="00EB4EFD" w:rsidRDefault="00944D4D" w:rsidP="00944D4D">
      <w:pPr>
        <w:numPr>
          <w:ilvl w:val="0"/>
          <w:numId w:val="25"/>
        </w:numPr>
        <w:rPr>
          <w:del w:id="36" w:author="Kaina da Silva" w:date="2012-07-07T14:33:00Z"/>
          <w:rFonts w:ascii="Arial Narrow" w:hAnsi="Arial Narrow"/>
        </w:rPr>
      </w:pPr>
      <w:del w:id="37" w:author="Kaina da Silva" w:date="2012-07-07T14:33:00Z">
        <w:r w:rsidDel="00EB4EFD">
          <w:rPr>
            <w:rFonts w:ascii="Arial Narrow" w:hAnsi="Arial Narrow"/>
          </w:rPr>
          <w:delText>Chave de Acesso NF-e: identificação da chave de acesso.</w:delText>
        </w:r>
      </w:del>
    </w:p>
    <w:p w14:paraId="4068CC7E" w14:textId="7085C3F8" w:rsidR="00944D4D" w:rsidDel="00EB4EFD" w:rsidRDefault="00944D4D" w:rsidP="00944D4D">
      <w:pPr>
        <w:numPr>
          <w:ilvl w:val="0"/>
          <w:numId w:val="25"/>
        </w:numPr>
        <w:rPr>
          <w:del w:id="38" w:author="Kaina da Silva" w:date="2012-07-07T14:33:00Z"/>
          <w:rFonts w:ascii="Arial Narrow" w:hAnsi="Arial Narrow"/>
        </w:rPr>
      </w:pPr>
      <w:del w:id="39" w:author="Kaina da Silva" w:date="2012-07-07T14:33:00Z">
        <w:r w:rsidDel="00EB4EFD">
          <w:rPr>
            <w:rFonts w:ascii="Arial Narrow" w:hAnsi="Arial Narrow"/>
          </w:rPr>
          <w:delText>Box: identificação do box.</w:delText>
        </w:r>
      </w:del>
    </w:p>
    <w:p w14:paraId="0F79D3DF" w14:textId="56BC063E" w:rsidR="00944D4D" w:rsidDel="00EB4EFD" w:rsidRDefault="00944D4D" w:rsidP="00944D4D">
      <w:pPr>
        <w:ind w:left="426"/>
        <w:rPr>
          <w:del w:id="40" w:author="Kaina da Silva" w:date="2012-07-07T14:33:00Z"/>
          <w:rFonts w:ascii="Arial Narrow" w:hAnsi="Arial Narrow"/>
        </w:rPr>
      </w:pPr>
    </w:p>
    <w:p w14:paraId="4FC1BA2C" w14:textId="064849D3" w:rsidR="00944D4D" w:rsidDel="00EB4EFD" w:rsidRDefault="00944D4D" w:rsidP="00944D4D">
      <w:pPr>
        <w:ind w:left="426"/>
        <w:rPr>
          <w:del w:id="41" w:author="Kaina da Silva" w:date="2012-07-07T14:33:00Z"/>
          <w:rFonts w:ascii="Arial Narrow" w:hAnsi="Arial Narrow"/>
        </w:rPr>
      </w:pPr>
    </w:p>
    <w:p w14:paraId="5610119C" w14:textId="5273B95B" w:rsidR="00944D4D" w:rsidDel="00EB4EFD" w:rsidRDefault="00944D4D" w:rsidP="00944D4D">
      <w:pPr>
        <w:ind w:left="426"/>
        <w:rPr>
          <w:del w:id="42" w:author="Kaina da Silva" w:date="2012-07-07T14:33:00Z"/>
          <w:rFonts w:ascii="Arial Narrow" w:hAnsi="Arial Narrow"/>
        </w:rPr>
      </w:pPr>
      <w:del w:id="43" w:author="Kaina da Silva" w:date="2012-07-07T14:33:00Z">
        <w:r w:rsidDel="00EB4EFD">
          <w:rPr>
            <w:rFonts w:ascii="Arial Narrow" w:hAnsi="Arial Narrow"/>
          </w:rPr>
          <w:delText>Grid (campos não editáveis)</w:delText>
        </w:r>
      </w:del>
    </w:p>
    <w:p w14:paraId="41806F87" w14:textId="19030F90" w:rsidR="00944D4D" w:rsidDel="00EB4EFD" w:rsidRDefault="00944D4D" w:rsidP="00944D4D">
      <w:pPr>
        <w:numPr>
          <w:ilvl w:val="0"/>
          <w:numId w:val="25"/>
        </w:numPr>
        <w:rPr>
          <w:del w:id="44" w:author="Kaina da Silva" w:date="2012-07-07T14:33:00Z"/>
          <w:rFonts w:ascii="Arial Narrow" w:hAnsi="Arial Narrow"/>
        </w:rPr>
      </w:pPr>
      <w:del w:id="45" w:author="Kaina da Silva" w:date="2012-07-07T14:33:00Z">
        <w:r w:rsidDel="00EB4EFD">
          <w:rPr>
            <w:rFonts w:ascii="Arial Narrow" w:hAnsi="Arial Narrow"/>
          </w:rPr>
          <w:delText>Nota: Numero da Nota.</w:delText>
        </w:r>
      </w:del>
    </w:p>
    <w:p w14:paraId="7743706C" w14:textId="55CEA0CD" w:rsidR="00944D4D" w:rsidDel="00EB4EFD" w:rsidRDefault="00944D4D" w:rsidP="00944D4D">
      <w:pPr>
        <w:numPr>
          <w:ilvl w:val="0"/>
          <w:numId w:val="25"/>
        </w:numPr>
        <w:rPr>
          <w:del w:id="46" w:author="Kaina da Silva" w:date="2012-07-07T14:33:00Z"/>
          <w:rFonts w:ascii="Arial Narrow" w:hAnsi="Arial Narrow"/>
        </w:rPr>
      </w:pPr>
      <w:del w:id="47" w:author="Kaina da Silva" w:date="2012-07-07T14:33:00Z">
        <w:r w:rsidDel="00EB4EFD">
          <w:rPr>
            <w:rFonts w:ascii="Arial Narrow" w:hAnsi="Arial Narrow"/>
          </w:rPr>
          <w:delText>Serie: Serie da Nota</w:delText>
        </w:r>
      </w:del>
    </w:p>
    <w:p w14:paraId="713CCC07" w14:textId="3D33B5E4" w:rsidR="00944D4D" w:rsidDel="00EB4EFD" w:rsidRDefault="00944D4D" w:rsidP="00944D4D">
      <w:pPr>
        <w:numPr>
          <w:ilvl w:val="0"/>
          <w:numId w:val="25"/>
        </w:numPr>
        <w:rPr>
          <w:del w:id="48" w:author="Kaina da Silva" w:date="2012-07-07T14:33:00Z"/>
          <w:rFonts w:ascii="Arial Narrow" w:hAnsi="Arial Narrow"/>
        </w:rPr>
      </w:pPr>
      <w:del w:id="49" w:author="Kaina da Silva" w:date="2012-07-07T14:33:00Z">
        <w:r w:rsidDel="00EB4EFD">
          <w:rPr>
            <w:rFonts w:ascii="Arial Narrow" w:hAnsi="Arial Narrow"/>
          </w:rPr>
          <w:delText>Emissão: Data de emissão da nota.</w:delText>
        </w:r>
      </w:del>
    </w:p>
    <w:p w14:paraId="446C1EDB" w14:textId="38E51BA0" w:rsidR="00944D4D" w:rsidDel="00EB4EFD" w:rsidRDefault="00944D4D" w:rsidP="00944D4D">
      <w:pPr>
        <w:numPr>
          <w:ilvl w:val="0"/>
          <w:numId w:val="25"/>
        </w:numPr>
        <w:rPr>
          <w:del w:id="50" w:author="Kaina da Silva" w:date="2012-07-07T14:33:00Z"/>
          <w:rFonts w:ascii="Arial Narrow" w:hAnsi="Arial Narrow"/>
        </w:rPr>
      </w:pPr>
      <w:del w:id="51" w:author="Kaina da Silva" w:date="2012-07-07T14:33:00Z">
        <w:r w:rsidDel="00EB4EFD">
          <w:rPr>
            <w:rFonts w:ascii="Arial Narrow" w:hAnsi="Arial Narrow"/>
          </w:rPr>
          <w:delText>Tipo de Emissão: tipo de emissão da nota.</w:delText>
        </w:r>
      </w:del>
    </w:p>
    <w:p w14:paraId="02E88A35" w14:textId="627C8902" w:rsidR="00944D4D" w:rsidDel="00EB4EFD" w:rsidRDefault="00944D4D" w:rsidP="00944D4D">
      <w:pPr>
        <w:numPr>
          <w:ilvl w:val="0"/>
          <w:numId w:val="25"/>
        </w:numPr>
        <w:rPr>
          <w:del w:id="52" w:author="Kaina da Silva" w:date="2012-07-07T14:33:00Z"/>
          <w:rFonts w:ascii="Arial Narrow" w:hAnsi="Arial Narrow"/>
        </w:rPr>
      </w:pPr>
      <w:del w:id="53" w:author="Kaina da Silva" w:date="2012-07-07T14:33:00Z">
        <w:r w:rsidDel="00EB4EFD">
          <w:rPr>
            <w:rFonts w:ascii="Arial Narrow" w:hAnsi="Arial Narrow"/>
          </w:rPr>
          <w:delText>CNPJ Emissor: CNPJ do Emissor.</w:delText>
        </w:r>
      </w:del>
    </w:p>
    <w:p w14:paraId="2E0AD425" w14:textId="5FF55A46" w:rsidR="00944D4D" w:rsidDel="00EB4EFD" w:rsidRDefault="00944D4D" w:rsidP="00944D4D">
      <w:pPr>
        <w:numPr>
          <w:ilvl w:val="0"/>
          <w:numId w:val="25"/>
        </w:numPr>
        <w:rPr>
          <w:del w:id="54" w:author="Kaina da Silva" w:date="2012-07-07T14:33:00Z"/>
          <w:rFonts w:ascii="Arial Narrow" w:hAnsi="Arial Narrow"/>
        </w:rPr>
      </w:pPr>
      <w:del w:id="55" w:author="Kaina da Silva" w:date="2012-07-07T14:33:00Z">
        <w:r w:rsidDel="00EB4EFD">
          <w:rPr>
            <w:rFonts w:ascii="Arial Narrow" w:hAnsi="Arial Narrow"/>
          </w:rPr>
          <w:delText>CNPJ Destinatário: CNPJ do Destinatário.</w:delText>
        </w:r>
      </w:del>
    </w:p>
    <w:p w14:paraId="70794E75" w14:textId="0F377833" w:rsidR="00944D4D" w:rsidDel="00EB4EFD" w:rsidRDefault="00944D4D" w:rsidP="00944D4D">
      <w:pPr>
        <w:numPr>
          <w:ilvl w:val="0"/>
          <w:numId w:val="25"/>
        </w:numPr>
        <w:rPr>
          <w:del w:id="56" w:author="Kaina da Silva" w:date="2012-07-07T14:33:00Z"/>
          <w:rFonts w:ascii="Arial Narrow" w:hAnsi="Arial Narrow"/>
        </w:rPr>
      </w:pPr>
      <w:del w:id="57" w:author="Kaina da Silva" w:date="2012-07-07T14:33:00Z">
        <w:r w:rsidDel="00EB4EFD">
          <w:rPr>
            <w:rFonts w:ascii="Arial Narrow" w:hAnsi="Arial Narrow"/>
          </w:rPr>
          <w:delText>Status NF-e: Status da NF-e</w:delText>
        </w:r>
      </w:del>
    </w:p>
    <w:p w14:paraId="78C3C620" w14:textId="679D05E4" w:rsidR="00944D4D" w:rsidDel="00EB4EFD" w:rsidRDefault="00944D4D" w:rsidP="00944D4D">
      <w:pPr>
        <w:numPr>
          <w:ilvl w:val="0"/>
          <w:numId w:val="25"/>
        </w:numPr>
        <w:rPr>
          <w:del w:id="58" w:author="Kaina da Silva" w:date="2012-07-07T14:33:00Z"/>
          <w:rFonts w:ascii="Arial Narrow" w:hAnsi="Arial Narrow"/>
        </w:rPr>
      </w:pPr>
      <w:del w:id="59" w:author="Kaina da Silva" w:date="2012-07-07T14:33:00Z">
        <w:r w:rsidDel="00EB4EFD">
          <w:rPr>
            <w:rFonts w:ascii="Arial Narrow" w:hAnsi="Arial Narrow"/>
          </w:rPr>
          <w:delText>Tipo NF-e: Tipo de NF-e</w:delText>
        </w:r>
      </w:del>
    </w:p>
    <w:p w14:paraId="0994C1EC" w14:textId="00DFE14F" w:rsidR="00944D4D" w:rsidDel="00EB4EFD" w:rsidRDefault="00FA7482" w:rsidP="00944D4D">
      <w:pPr>
        <w:numPr>
          <w:ilvl w:val="0"/>
          <w:numId w:val="25"/>
        </w:numPr>
        <w:rPr>
          <w:del w:id="60" w:author="Kaina da Silva" w:date="2012-07-07T14:33:00Z"/>
          <w:rFonts w:ascii="Arial Narrow" w:hAnsi="Arial Narrow"/>
        </w:rPr>
      </w:pPr>
      <w:del w:id="61" w:author="Kaina da Silva" w:date="2012-07-07T14:33:00Z">
        <w:r w:rsidDel="00EB4EFD">
          <w:rPr>
            <w:rFonts w:ascii="Arial Narrow" w:hAnsi="Arial Narrow"/>
          </w:rPr>
          <w:delText>Checkbox para seleção das notas que serão solicitados o cancelamento</w:delText>
        </w:r>
        <w:r w:rsidR="00944D4D" w:rsidDel="00EB4EFD">
          <w:rPr>
            <w:rFonts w:ascii="Arial Narrow" w:hAnsi="Arial Narrow"/>
          </w:rPr>
          <w:delText>.</w:delText>
        </w:r>
      </w:del>
    </w:p>
    <w:p w14:paraId="2AE03DCC" w14:textId="27D350FE" w:rsidR="00944D4D" w:rsidDel="00EB4EFD" w:rsidRDefault="00944D4D" w:rsidP="00944D4D">
      <w:pPr>
        <w:rPr>
          <w:del w:id="62" w:author="Kaina da Silva" w:date="2012-07-07T14:33:00Z"/>
          <w:rFonts w:ascii="Arial Narrow" w:hAnsi="Arial Narrow"/>
        </w:rPr>
      </w:pPr>
    </w:p>
    <w:p w14:paraId="77AF8463" w14:textId="7FDEE361" w:rsidR="00944D4D" w:rsidDel="00EB4EFD" w:rsidRDefault="00944D4D" w:rsidP="00944D4D">
      <w:pPr>
        <w:ind w:left="426"/>
        <w:rPr>
          <w:del w:id="63" w:author="Kaina da Silva" w:date="2012-07-07T14:33:00Z"/>
          <w:rFonts w:ascii="Arial Narrow" w:hAnsi="Arial Narrow"/>
        </w:rPr>
      </w:pPr>
      <w:del w:id="64" w:author="Kaina da Silva" w:date="2012-07-07T14:33:00Z">
        <w:r w:rsidDel="00EB4EFD">
          <w:rPr>
            <w:rFonts w:ascii="Arial Narrow" w:hAnsi="Arial Narrow"/>
          </w:rPr>
          <w:delText xml:space="preserve">Botões </w:delText>
        </w:r>
      </w:del>
    </w:p>
    <w:p w14:paraId="2376BC88" w14:textId="5D1CA900" w:rsidR="00FA7482" w:rsidDel="00EB4EFD" w:rsidRDefault="00FA7482" w:rsidP="00944D4D">
      <w:pPr>
        <w:numPr>
          <w:ilvl w:val="0"/>
          <w:numId w:val="25"/>
        </w:numPr>
        <w:rPr>
          <w:del w:id="65" w:author="Kaina da Silva" w:date="2012-07-07T14:33:00Z"/>
          <w:rFonts w:ascii="Arial Narrow" w:hAnsi="Arial Narrow"/>
        </w:rPr>
      </w:pPr>
      <w:del w:id="66" w:author="Kaina da Silva" w:date="2012-07-07T14:33:00Z">
        <w:r w:rsidDel="00EB4EFD">
          <w:rPr>
            <w:rFonts w:ascii="Arial Narrow" w:hAnsi="Arial Narrow"/>
          </w:rPr>
          <w:delText>Cancelar Notas: ação para solicitar cancelamento de notas conforme seleção.</w:delText>
        </w:r>
      </w:del>
    </w:p>
    <w:p w14:paraId="1D2B7CE8" w14:textId="34A69502" w:rsidR="00FA7482" w:rsidDel="00EB4EFD" w:rsidRDefault="00FA7482" w:rsidP="00944D4D">
      <w:pPr>
        <w:numPr>
          <w:ilvl w:val="0"/>
          <w:numId w:val="25"/>
        </w:numPr>
        <w:rPr>
          <w:del w:id="67" w:author="Kaina da Silva" w:date="2012-07-07T14:33:00Z"/>
          <w:rFonts w:ascii="Arial Narrow" w:hAnsi="Arial Narrow"/>
        </w:rPr>
      </w:pPr>
      <w:del w:id="68" w:author="Kaina da Silva" w:date="2012-07-07T14:33:00Z">
        <w:r w:rsidDel="00EB4EFD">
          <w:rPr>
            <w:rFonts w:ascii="Arial Narrow" w:hAnsi="Arial Narrow"/>
          </w:rPr>
          <w:delText>Checkbox Selecionar todos para selecionar todos os itens visualizados na consulta.</w:delText>
        </w:r>
      </w:del>
    </w:p>
    <w:p w14:paraId="28639F68" w14:textId="5EEC47C5" w:rsidR="00944D4D" w:rsidDel="00EB4EFD" w:rsidRDefault="00944D4D" w:rsidP="00944D4D">
      <w:pPr>
        <w:numPr>
          <w:ilvl w:val="0"/>
          <w:numId w:val="25"/>
        </w:numPr>
        <w:rPr>
          <w:del w:id="69" w:author="Kaina da Silva" w:date="2012-07-07T14:33:00Z"/>
          <w:rFonts w:ascii="Arial Narrow" w:hAnsi="Arial Narrow"/>
        </w:rPr>
      </w:pPr>
      <w:del w:id="70" w:author="Kaina da Silva" w:date="2012-07-07T14:33:00Z">
        <w:r w:rsidDel="00EB4EFD">
          <w:rPr>
            <w:rFonts w:ascii="Arial Narrow" w:hAnsi="Arial Narrow"/>
          </w:rPr>
          <w:delText>Arquivo: Envia para arquivo resultado da pesquisa.</w:delText>
        </w:r>
      </w:del>
    </w:p>
    <w:p w14:paraId="10E72B6E" w14:textId="3154A51B" w:rsidR="00944D4D" w:rsidDel="00EB4EFD" w:rsidRDefault="00944D4D" w:rsidP="00944D4D">
      <w:pPr>
        <w:numPr>
          <w:ilvl w:val="0"/>
          <w:numId w:val="25"/>
        </w:numPr>
        <w:rPr>
          <w:del w:id="71" w:author="Kaina da Silva" w:date="2012-07-07T14:33:00Z"/>
          <w:rFonts w:ascii="Arial Narrow" w:hAnsi="Arial Narrow"/>
        </w:rPr>
      </w:pPr>
      <w:del w:id="72" w:author="Kaina da Silva" w:date="2012-07-07T14:33:00Z">
        <w:r w:rsidDel="00EB4EFD">
          <w:rPr>
            <w:rFonts w:ascii="Arial Narrow" w:hAnsi="Arial Narrow"/>
          </w:rPr>
          <w:delText>Imprimir: Envia para impressão resultado da pesquisa.</w:delText>
        </w:r>
      </w:del>
    </w:p>
    <w:p w14:paraId="0F79DBDA" w14:textId="174ED155" w:rsidR="00DD7C0F" w:rsidDel="00EB4EFD" w:rsidRDefault="00DD7C0F" w:rsidP="0010198B">
      <w:pPr>
        <w:ind w:left="426"/>
        <w:rPr>
          <w:del w:id="73" w:author="Kaina da Silva" w:date="2012-07-07T14:33:00Z"/>
          <w:rFonts w:ascii="Arial Narrow" w:hAnsi="Arial Narrow"/>
        </w:rPr>
      </w:pPr>
    </w:p>
    <w:p w14:paraId="50F3F936" w14:textId="4D720654" w:rsidR="00DD7C0F" w:rsidDel="00EB4EFD" w:rsidRDefault="00DD7C0F" w:rsidP="0010198B">
      <w:pPr>
        <w:ind w:left="426"/>
        <w:rPr>
          <w:del w:id="74" w:author="Kaina da Silva" w:date="2012-07-07T14:33:00Z"/>
          <w:rFonts w:ascii="Arial Narrow" w:hAnsi="Arial Narrow"/>
        </w:rPr>
      </w:pPr>
      <w:del w:id="75" w:author="Kaina da Silva" w:date="2012-07-07T14:33:00Z">
        <w:r w:rsidRPr="00271A13" w:rsidDel="00EB4EFD">
          <w:rPr>
            <w:rFonts w:ascii="Arial Narrow" w:hAnsi="Arial Narrow"/>
            <w:b/>
          </w:rPr>
          <w:delText>“</w:delText>
        </w:r>
        <w:r w:rsidR="0076369B" w:rsidDel="00EB4EFD">
          <w:rPr>
            <w:rFonts w:ascii="Arial Narrow" w:hAnsi="Arial Narrow"/>
            <w:b/>
          </w:rPr>
          <w:delText xml:space="preserve">Consulta </w:delText>
        </w:r>
        <w:r w:rsidR="00425F97" w:rsidDel="00EB4EFD">
          <w:rPr>
            <w:rFonts w:ascii="Arial Narrow" w:hAnsi="Arial Narrow"/>
            <w:b/>
          </w:rPr>
          <w:delText>de NFs para cancelamento</w:delText>
        </w:r>
        <w:r w:rsidRPr="00271A13" w:rsidDel="00EB4EFD">
          <w:rPr>
            <w:rFonts w:ascii="Arial Narrow" w:hAnsi="Arial Narrow"/>
            <w:b/>
          </w:rPr>
          <w:delText>”</w:delText>
        </w:r>
      </w:del>
    </w:p>
    <w:p w14:paraId="3AAC5D3E" w14:textId="2A69937E" w:rsidR="00DD7C0F" w:rsidDel="00EB4EFD" w:rsidRDefault="00DD7C0F" w:rsidP="0010198B">
      <w:pPr>
        <w:ind w:left="426"/>
        <w:rPr>
          <w:del w:id="76" w:author="Kaina da Silva" w:date="2012-07-07T14:33:00Z"/>
          <w:rFonts w:ascii="Arial Narrow" w:hAnsi="Arial Narrow"/>
        </w:rPr>
      </w:pPr>
    </w:p>
    <w:p w14:paraId="0181D816" w14:textId="2F4C0D7C" w:rsidR="00E3378F" w:rsidDel="00EB4EFD" w:rsidRDefault="00E3378F" w:rsidP="0010198B">
      <w:pPr>
        <w:ind w:left="426"/>
        <w:rPr>
          <w:del w:id="77" w:author="Kaina da Silva" w:date="2012-07-07T14:33:00Z"/>
          <w:rFonts w:ascii="Arial Narrow" w:hAnsi="Arial Narrow"/>
        </w:rPr>
      </w:pPr>
    </w:p>
    <w:p w14:paraId="6D4B7F2F" w14:textId="77777777" w:rsidR="00E9572F" w:rsidRDefault="00E9572F" w:rsidP="00E9572F">
      <w:pPr>
        <w:rPr>
          <w:rFonts w:ascii="Arial Narrow" w:hAnsi="Arial Narrow"/>
        </w:rPr>
      </w:pPr>
    </w:p>
    <w:p w14:paraId="045B1AF3" w14:textId="4111BFD4" w:rsidR="00DD7C0F" w:rsidRDefault="00DD7C0F">
      <w:pPr>
        <w:rPr>
          <w:rFonts w:ascii="Arial Narrow" w:hAnsi="Arial Narrow"/>
        </w:rPr>
      </w:pPr>
      <w:bookmarkStart w:id="78" w:name="_GoBack"/>
      <w:bookmarkEnd w:id="78"/>
      <w:r>
        <w:rPr>
          <w:rFonts w:ascii="Arial Narrow" w:hAnsi="Arial Narrow"/>
        </w:rPr>
        <w:br w:type="page"/>
      </w:r>
    </w:p>
    <w:p w14:paraId="36259872" w14:textId="77777777" w:rsidR="00DD7C0F" w:rsidRDefault="00DD7C0F" w:rsidP="0010198B">
      <w:pPr>
        <w:ind w:left="426"/>
        <w:rPr>
          <w:rFonts w:ascii="Arial Narrow" w:hAnsi="Arial Narrow"/>
        </w:rPr>
      </w:pPr>
    </w:p>
    <w:p w14:paraId="5B5621C8" w14:textId="77777777" w:rsidR="00DD7C0F" w:rsidRPr="00875148" w:rsidRDefault="00DD7C0F" w:rsidP="0010198B">
      <w:pPr>
        <w:ind w:left="426"/>
        <w:rPr>
          <w:rFonts w:ascii="Arial Narrow" w:hAnsi="Arial Narrow"/>
        </w:rPr>
      </w:pPr>
    </w:p>
    <w:p w14:paraId="125AE3BB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43DF29E4" w14:textId="77777777"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6356E911" w14:textId="77777777" w:rsidR="00DD7C0F" w:rsidRPr="00875148" w:rsidRDefault="00DD7C0F" w:rsidP="00FD0CD1">
      <w:pPr>
        <w:ind w:left="426"/>
        <w:rPr>
          <w:rFonts w:ascii="Arial Narrow" w:hAnsi="Arial Narrow"/>
        </w:rPr>
      </w:pPr>
    </w:p>
    <w:p w14:paraId="183817D5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3AF6F403" w14:textId="77777777"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2EFBE252" w14:textId="77777777" w:rsidR="00DD7C0F" w:rsidRPr="00875148" w:rsidRDefault="00DD7C0F" w:rsidP="00FD0CD1">
      <w:pPr>
        <w:ind w:left="426"/>
        <w:rPr>
          <w:rFonts w:ascii="Arial Narrow" w:hAnsi="Arial Narrow"/>
        </w:rPr>
      </w:pPr>
    </w:p>
    <w:p w14:paraId="1026255B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2273C510" w14:textId="77777777"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4E5BC8B5" w14:textId="77777777"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322FB60D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14:paraId="6B67D295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14:paraId="0906915F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14:paraId="5C03AB13" w14:textId="77777777"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13C6CF46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14:paraId="4D0A5BF6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2176DAAA" w14:textId="77777777"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67AF6D9E" w14:textId="77777777"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500D39A3" w14:textId="77777777" w:rsidR="00DD7C0F" w:rsidRPr="001E5B29" w:rsidRDefault="00DD7C0F" w:rsidP="001E5B29">
      <w:pPr>
        <w:pStyle w:val="TCTips"/>
        <w:ind w:firstLine="720"/>
        <w:rPr>
          <w:i w:val="0"/>
        </w:rPr>
      </w:pPr>
    </w:p>
    <w:p w14:paraId="266909FE" w14:textId="77777777"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26B11EB4" w14:textId="77777777" w:rsidR="00DD7C0F" w:rsidRPr="00B978C8" w:rsidRDefault="00DD7C0F" w:rsidP="00B978C8"/>
    <w:p w14:paraId="73F3B987" w14:textId="77777777"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68215D96" w14:textId="77777777" w:rsidR="00DD7C0F" w:rsidRPr="00B978C8" w:rsidRDefault="00DD7C0F" w:rsidP="00B978C8"/>
    <w:p w14:paraId="631032E9" w14:textId="77777777"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7F7DF24D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14:paraId="1DC57620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14:paraId="3B5170BC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3E5E9E3C" w14:textId="77777777"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 w14:paraId="3313319A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EE937A4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408723B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 w14:paraId="5C62D065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262B791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2028E841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 w14:paraId="26D03C8C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55E187CF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4823F73A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 w14:paraId="3DA477CE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1DAF7D7C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706DC17B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 w14:paraId="0228C296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6994F7DE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2F5FE48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 w14:paraId="622951ED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0BDB155" w14:textId="77777777"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8F69A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 w14:paraId="36AE090E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38E516" w14:textId="77777777"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FB95DBA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754D6F26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 w14:paraId="3482397B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D9E287D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7842B69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 w14:paraId="57B3F0B0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2E3F177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7DB3042B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 w14:paraId="74176472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2D2585A7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38518DC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 w14:paraId="5CF64649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40754FEB" w14:textId="77777777"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7B06D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83F6E" w14:textId="77777777"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 w14:paraId="41FBE42D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EF34ADD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068BF327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 w14:paraId="3A699059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776D7759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3D888BD7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 w14:paraId="288D9EC8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7ED3669E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0F14B5C2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 w14:paraId="21772F3E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C11272F" w14:textId="77777777"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92FAF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71ED8" w14:textId="77777777"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14:paraId="745C3137" w14:textId="77777777"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14:paraId="0FD90711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13F0C2DD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 w14:paraId="63110757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167047CB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6C7EF05D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5CD813C6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87B73A9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 w14:paraId="620EC5D8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1F53727E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5F5C161A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6AC8C47A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33265EC7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 w14:paraId="094503B9" w14:textId="77777777">
        <w:trPr>
          <w:cantSplit/>
        </w:trPr>
        <w:tc>
          <w:tcPr>
            <w:tcW w:w="3614" w:type="dxa"/>
          </w:tcPr>
          <w:p w14:paraId="6BC8C93B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10DCCD81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01C48517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6B3271CF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 w14:paraId="596D8ED9" w14:textId="77777777">
        <w:trPr>
          <w:cantSplit/>
        </w:trPr>
        <w:tc>
          <w:tcPr>
            <w:tcW w:w="3614" w:type="dxa"/>
          </w:tcPr>
          <w:p w14:paraId="37AC7B71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6F087078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31CFA44E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05DF0FCB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 w14:paraId="40F26CFC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5B0E0C32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4F6D38C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4C1E8597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49F7C2A1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2F4BD8DD" w14:textId="77777777"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0BCB5D8C" w14:textId="77777777"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13D06D5F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14:paraId="3E00A11D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14:paraId="3931B9F1" w14:textId="77777777"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43B71550" w14:textId="77777777"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 w14:paraId="55CDA14B" w14:textId="77777777">
        <w:tc>
          <w:tcPr>
            <w:tcW w:w="579" w:type="dxa"/>
            <w:vAlign w:val="center"/>
          </w:tcPr>
          <w:p w14:paraId="61B971D5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2250D511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120ABB1B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40B8AAB0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0778FE67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47C46E70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 w14:paraId="0689617D" w14:textId="77777777">
        <w:tc>
          <w:tcPr>
            <w:tcW w:w="579" w:type="dxa"/>
          </w:tcPr>
          <w:p w14:paraId="4CB19595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53C45F14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F8055F6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96E9415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233E20A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B736F81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BE9E83C" w14:textId="77777777">
        <w:tc>
          <w:tcPr>
            <w:tcW w:w="579" w:type="dxa"/>
          </w:tcPr>
          <w:p w14:paraId="5F6D9FAC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0B936A38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15EACED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81CDDFC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67CD6E1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E4C3069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27128797" w14:textId="77777777">
        <w:tc>
          <w:tcPr>
            <w:tcW w:w="579" w:type="dxa"/>
          </w:tcPr>
          <w:p w14:paraId="077F3991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36D01537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67CAB8E4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72401D4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B671DA5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DE937E7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30F7FE19" w14:textId="77777777">
        <w:tc>
          <w:tcPr>
            <w:tcW w:w="579" w:type="dxa"/>
          </w:tcPr>
          <w:p w14:paraId="0CE86A46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4B41BEAB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43C8BA6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1C63DDE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D4029F6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196CB0A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44130B29" w14:textId="77777777">
        <w:tc>
          <w:tcPr>
            <w:tcW w:w="579" w:type="dxa"/>
          </w:tcPr>
          <w:p w14:paraId="34DBD927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71267F5D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6CF0F696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330D698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3A57A08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E4765A3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29A001EE" w14:textId="77777777"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14:paraId="7A76DFB9" w14:textId="77777777" w:rsidR="00DD7C0F" w:rsidRPr="00875148" w:rsidRDefault="00DD7C0F" w:rsidP="0000716A">
      <w:pPr>
        <w:rPr>
          <w:rFonts w:ascii="Arial Narrow" w:hAnsi="Arial Narrow"/>
        </w:rPr>
      </w:pPr>
    </w:p>
    <w:p w14:paraId="3D71BB5C" w14:textId="77777777"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4F2D9BB4" w14:textId="77777777"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 w14:paraId="21206317" w14:textId="77777777">
        <w:tc>
          <w:tcPr>
            <w:tcW w:w="579" w:type="dxa"/>
            <w:vAlign w:val="center"/>
          </w:tcPr>
          <w:p w14:paraId="23BB15B8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5B3CF8B4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4D1DE875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0F6BACE5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30D47F3F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63225440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3706F637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 w14:paraId="088DF496" w14:textId="77777777">
        <w:tc>
          <w:tcPr>
            <w:tcW w:w="579" w:type="dxa"/>
          </w:tcPr>
          <w:p w14:paraId="72862B4A" w14:textId="77777777"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2037B018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36B4617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156C8AC5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01453B4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6DBD358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A479E3A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72CDD77C" w14:textId="77777777">
        <w:tc>
          <w:tcPr>
            <w:tcW w:w="579" w:type="dxa"/>
          </w:tcPr>
          <w:p w14:paraId="48ECC5FB" w14:textId="77777777"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3E73FD75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2CF5217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68CF500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89FE721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972BD92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1DF690D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471FFDEA" w14:textId="77777777">
        <w:tc>
          <w:tcPr>
            <w:tcW w:w="579" w:type="dxa"/>
          </w:tcPr>
          <w:p w14:paraId="5DD09FFE" w14:textId="77777777"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2796AC11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A53C504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ABA172C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017E254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F528736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C19DC2A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2FFAA4AF" w14:textId="77777777">
        <w:tc>
          <w:tcPr>
            <w:tcW w:w="579" w:type="dxa"/>
          </w:tcPr>
          <w:p w14:paraId="315CDEDD" w14:textId="77777777"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52DE8A7E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E73E52E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7F2BF4A4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4553D19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515DC4B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2B11EE3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385D3ACC" w14:textId="77777777">
        <w:tc>
          <w:tcPr>
            <w:tcW w:w="579" w:type="dxa"/>
          </w:tcPr>
          <w:p w14:paraId="3D8CAC95" w14:textId="77777777"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58C5B641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3EDCB8F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44A6EEA9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31EAEB2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B20D2AE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53F4C42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6BA56E23" w14:textId="77777777"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14:paraId="447F203D" w14:textId="77777777" w:rsidR="00DD7C0F" w:rsidRPr="00875148" w:rsidRDefault="00DD7C0F" w:rsidP="00A14994">
      <w:pPr>
        <w:rPr>
          <w:rFonts w:ascii="Arial Narrow" w:hAnsi="Arial Narrow"/>
        </w:rPr>
      </w:pPr>
    </w:p>
    <w:p w14:paraId="5C0490CF" w14:textId="77777777"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36344E6F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14:paraId="0FB1CE1F" w14:textId="77777777"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333D2DEA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 w14:paraId="384C40F1" w14:textId="77777777">
        <w:tc>
          <w:tcPr>
            <w:tcW w:w="579" w:type="dxa"/>
            <w:vAlign w:val="center"/>
          </w:tcPr>
          <w:p w14:paraId="4D173BC1" w14:textId="77777777"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0F5C3B79" w14:textId="77777777"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60625B0F" w14:textId="77777777"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 w14:paraId="5DABC196" w14:textId="77777777">
        <w:tc>
          <w:tcPr>
            <w:tcW w:w="579" w:type="dxa"/>
          </w:tcPr>
          <w:p w14:paraId="6064260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7D12E700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5934E7C1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5ACB5D1" w14:textId="77777777">
        <w:tc>
          <w:tcPr>
            <w:tcW w:w="579" w:type="dxa"/>
          </w:tcPr>
          <w:p w14:paraId="212E759B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0E62742F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720FDD61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9028545" w14:textId="77777777">
        <w:tc>
          <w:tcPr>
            <w:tcW w:w="579" w:type="dxa"/>
          </w:tcPr>
          <w:p w14:paraId="2DC7FC34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6C23123B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87F5C3E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00A51304" w14:textId="77777777">
        <w:tc>
          <w:tcPr>
            <w:tcW w:w="579" w:type="dxa"/>
          </w:tcPr>
          <w:p w14:paraId="20BFA499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731A5713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548B5768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01CDF920" w14:textId="77777777">
        <w:tc>
          <w:tcPr>
            <w:tcW w:w="579" w:type="dxa"/>
          </w:tcPr>
          <w:p w14:paraId="57D738F3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76B09A77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7022CAE0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5DAFCF1" w14:textId="77777777"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14:paraId="4D268BDC" w14:textId="77777777" w:rsidR="00DD7C0F" w:rsidRPr="00875148" w:rsidRDefault="00DD7C0F" w:rsidP="002552D5">
      <w:pPr>
        <w:rPr>
          <w:rFonts w:ascii="Arial Narrow" w:hAnsi="Arial Narrow"/>
        </w:rPr>
      </w:pPr>
    </w:p>
    <w:p w14:paraId="5AD04D63" w14:textId="77777777"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0435C056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 w14:paraId="02785415" w14:textId="77777777">
        <w:tc>
          <w:tcPr>
            <w:tcW w:w="1844" w:type="dxa"/>
            <w:vAlign w:val="center"/>
          </w:tcPr>
          <w:p w14:paraId="1D204FE7" w14:textId="77777777"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7BA60E48" w14:textId="77777777"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2C7ED74B" w14:textId="77777777"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19162AE5" w14:textId="77777777"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 w14:paraId="4BC6BA13" w14:textId="77777777">
        <w:tc>
          <w:tcPr>
            <w:tcW w:w="1844" w:type="dxa"/>
          </w:tcPr>
          <w:p w14:paraId="5D3E68A4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3E41529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B09603C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1BDDCA6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72AE765E" w14:textId="77777777">
        <w:tc>
          <w:tcPr>
            <w:tcW w:w="1844" w:type="dxa"/>
          </w:tcPr>
          <w:p w14:paraId="21DD48B7" w14:textId="77777777"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14:paraId="413B57D7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CA5B843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C9A9E0F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58715AD9" w14:textId="77777777">
        <w:tc>
          <w:tcPr>
            <w:tcW w:w="1844" w:type="dxa"/>
          </w:tcPr>
          <w:p w14:paraId="29FFFAF2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14:paraId="5C4AE70F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08F1FCA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DC34D17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27A2420" w14:textId="77777777">
        <w:tc>
          <w:tcPr>
            <w:tcW w:w="1844" w:type="dxa"/>
          </w:tcPr>
          <w:p w14:paraId="0FB71B77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14:paraId="7EA55588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7CF302E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2780C3B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3AF5D592" w14:textId="77777777">
        <w:tc>
          <w:tcPr>
            <w:tcW w:w="1844" w:type="dxa"/>
          </w:tcPr>
          <w:p w14:paraId="02C8C0A9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6A93CF7C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38BBBD0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2B0FD64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54EBA8D7" w14:textId="77777777">
        <w:tc>
          <w:tcPr>
            <w:tcW w:w="1844" w:type="dxa"/>
          </w:tcPr>
          <w:p w14:paraId="040F1FA1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14:paraId="533D11F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8E63C11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39B3922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45ABE35A" w14:textId="77777777">
        <w:tc>
          <w:tcPr>
            <w:tcW w:w="1844" w:type="dxa"/>
          </w:tcPr>
          <w:p w14:paraId="6FB911A0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14:paraId="29E618F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B57AC17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D71E6B0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4A89E4F5" w14:textId="77777777">
        <w:tc>
          <w:tcPr>
            <w:tcW w:w="1844" w:type="dxa"/>
          </w:tcPr>
          <w:p w14:paraId="6E3DBF72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14:paraId="51E66AC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F9A4F26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DDB20E6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71AD3909" w14:textId="77777777">
        <w:tc>
          <w:tcPr>
            <w:tcW w:w="1844" w:type="dxa"/>
          </w:tcPr>
          <w:p w14:paraId="272156D5" w14:textId="77777777"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450CFC53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E38D8EA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5E65DE8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7E52C571" w14:textId="77777777">
        <w:tc>
          <w:tcPr>
            <w:tcW w:w="1844" w:type="dxa"/>
          </w:tcPr>
          <w:p w14:paraId="1D721179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14:paraId="3C150488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D5BAA61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0A3FDF8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85B66C6" w14:textId="77777777">
        <w:tc>
          <w:tcPr>
            <w:tcW w:w="1844" w:type="dxa"/>
          </w:tcPr>
          <w:p w14:paraId="486D82A7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14:paraId="2C3A0B39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9CD5948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5E6F53F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501E016D" w14:textId="77777777">
        <w:tc>
          <w:tcPr>
            <w:tcW w:w="1844" w:type="dxa"/>
          </w:tcPr>
          <w:p w14:paraId="1582A18F" w14:textId="77777777"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14:paraId="4F7CA67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C0A1F6E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B64ABC2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2A29852C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F1734" w14:textId="77777777" w:rsidR="009B078D" w:rsidRDefault="009B078D">
      <w:r>
        <w:separator/>
      </w:r>
    </w:p>
  </w:endnote>
  <w:endnote w:type="continuationSeparator" w:id="0">
    <w:p w14:paraId="75FCA3FD" w14:textId="77777777" w:rsidR="009B078D" w:rsidRDefault="009B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E578B" w14:textId="77777777" w:rsidR="00C37581" w:rsidRDefault="00C37581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7B1758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7B1758">
      <w:rPr>
        <w:rStyle w:val="Nmerodepgina"/>
        <w:rFonts w:ascii="Arial" w:hAnsi="Arial"/>
        <w:noProof/>
        <w:snapToGrid w:val="0"/>
      </w:rPr>
      <w:t>10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C4452" w14:textId="77777777" w:rsidR="009B078D" w:rsidRDefault="009B078D">
      <w:r>
        <w:separator/>
      </w:r>
    </w:p>
  </w:footnote>
  <w:footnote w:type="continuationSeparator" w:id="0">
    <w:p w14:paraId="304EA47F" w14:textId="77777777" w:rsidR="009B078D" w:rsidRDefault="009B078D">
      <w:r>
        <w:continuationSeparator/>
      </w:r>
    </w:p>
  </w:footnote>
  <w:footnote w:id="1">
    <w:p w14:paraId="1B84AA95" w14:textId="77777777" w:rsidR="00C37581" w:rsidRDefault="00C3758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14:paraId="4B90D96A" w14:textId="77777777" w:rsidR="00C37581" w:rsidRDefault="00C3758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14:paraId="0EF195B2" w14:textId="77777777" w:rsidR="00C37581" w:rsidRDefault="00C3758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14:paraId="65088D80" w14:textId="77777777" w:rsidR="00C37581" w:rsidRDefault="00C3758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14:paraId="14295E6A" w14:textId="77777777" w:rsidR="00C37581" w:rsidRDefault="00C3758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14:paraId="1217C61A" w14:textId="77777777" w:rsidR="00C37581" w:rsidRDefault="00C3758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C37581" w14:paraId="48E3ADEA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2A0D5FC4" w14:textId="77777777" w:rsidR="00C37581" w:rsidRDefault="00C3758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7712482F" wp14:editId="1368189B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5E1FA3B0" w14:textId="77777777" w:rsidR="00C37581" w:rsidRDefault="00C37581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7ED78DB2" w14:textId="77777777" w:rsidR="00C37581" w:rsidRDefault="00C3758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2E63E20C" w14:textId="77777777" w:rsidR="00C37581" w:rsidRDefault="00C3758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C37581" w14:paraId="2D8C930D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6193D5C1" w14:textId="77777777" w:rsidR="00C37581" w:rsidRDefault="00C37581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7F7C2E97" w14:textId="77777777" w:rsidR="00C37581" w:rsidRDefault="00C37581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5A14631F" w14:textId="77777777" w:rsidR="00C37581" w:rsidRDefault="00C3758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5B2B774C" w14:textId="77777777" w:rsidR="00C37581" w:rsidRDefault="00C37581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C37581" w14:paraId="567DDD5A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04F2178B" w14:textId="77777777" w:rsidR="00C37581" w:rsidRDefault="00C3758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C37581" w14:paraId="15639195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35A1A5D4" w14:textId="77777777" w:rsidR="00C37581" w:rsidRDefault="00C37581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14:paraId="27D4B342" w14:textId="77777777" w:rsidR="00C37581" w:rsidRDefault="00C3758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AAA4B52"/>
    <w:multiLevelType w:val="hybridMultilevel"/>
    <w:tmpl w:val="1F1A7E68"/>
    <w:lvl w:ilvl="0" w:tplc="73D2AB60">
      <w:start w:val="1"/>
      <w:numFmt w:val="decimal"/>
      <w:lvlText w:val="%1."/>
      <w:lvlJc w:val="left"/>
      <w:pPr>
        <w:ind w:left="680" w:hanging="11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286D1B"/>
    <w:multiLevelType w:val="hybridMultilevel"/>
    <w:tmpl w:val="6B5E84EC"/>
    <w:lvl w:ilvl="0" w:tplc="0A64E68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090530"/>
    <w:multiLevelType w:val="hybridMultilevel"/>
    <w:tmpl w:val="CC520C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1"/>
  </w:num>
  <w:num w:numId="6">
    <w:abstractNumId w:val="26"/>
  </w:num>
  <w:num w:numId="7">
    <w:abstractNumId w:val="8"/>
  </w:num>
  <w:num w:numId="8">
    <w:abstractNumId w:val="19"/>
  </w:num>
  <w:num w:numId="9">
    <w:abstractNumId w:val="15"/>
  </w:num>
  <w:num w:numId="10">
    <w:abstractNumId w:val="12"/>
  </w:num>
  <w:num w:numId="11">
    <w:abstractNumId w:val="23"/>
  </w:num>
  <w:num w:numId="12">
    <w:abstractNumId w:val="22"/>
  </w:num>
  <w:num w:numId="13">
    <w:abstractNumId w:val="5"/>
  </w:num>
  <w:num w:numId="14">
    <w:abstractNumId w:val="2"/>
  </w:num>
  <w:num w:numId="15">
    <w:abstractNumId w:val="27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4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8"/>
  </w:num>
  <w:num w:numId="27">
    <w:abstractNumId w:val="16"/>
  </w:num>
  <w:num w:numId="28">
    <w:abstractNumId w:val="20"/>
  </w:num>
  <w:num w:numId="2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1BD"/>
    <w:rsid w:val="0002068B"/>
    <w:rsid w:val="00025789"/>
    <w:rsid w:val="00026F37"/>
    <w:rsid w:val="000318CB"/>
    <w:rsid w:val="000339EB"/>
    <w:rsid w:val="00033B45"/>
    <w:rsid w:val="00034CB0"/>
    <w:rsid w:val="00035B51"/>
    <w:rsid w:val="000408DB"/>
    <w:rsid w:val="000425DB"/>
    <w:rsid w:val="00043B76"/>
    <w:rsid w:val="00047C88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174A"/>
    <w:rsid w:val="00151CF7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0F55"/>
    <w:rsid w:val="00193CE5"/>
    <w:rsid w:val="0019415F"/>
    <w:rsid w:val="00195723"/>
    <w:rsid w:val="001A060C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2F9B"/>
    <w:rsid w:val="002117FD"/>
    <w:rsid w:val="002128F9"/>
    <w:rsid w:val="00215804"/>
    <w:rsid w:val="00216BD7"/>
    <w:rsid w:val="00222B55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5344F"/>
    <w:rsid w:val="00362AE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3E96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55A4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32AB"/>
    <w:rsid w:val="00425CF6"/>
    <w:rsid w:val="00425F97"/>
    <w:rsid w:val="00432241"/>
    <w:rsid w:val="00435710"/>
    <w:rsid w:val="004429EB"/>
    <w:rsid w:val="004454DC"/>
    <w:rsid w:val="004474E5"/>
    <w:rsid w:val="00455C48"/>
    <w:rsid w:val="00455FCB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E7242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919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1040"/>
    <w:rsid w:val="00586977"/>
    <w:rsid w:val="00591325"/>
    <w:rsid w:val="0059362C"/>
    <w:rsid w:val="00594103"/>
    <w:rsid w:val="00595535"/>
    <w:rsid w:val="00597006"/>
    <w:rsid w:val="005976A3"/>
    <w:rsid w:val="005A2F0B"/>
    <w:rsid w:val="005B4799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368EB"/>
    <w:rsid w:val="00640649"/>
    <w:rsid w:val="00645DE2"/>
    <w:rsid w:val="00652F0D"/>
    <w:rsid w:val="006538E2"/>
    <w:rsid w:val="0065593F"/>
    <w:rsid w:val="0065695B"/>
    <w:rsid w:val="00660CDF"/>
    <w:rsid w:val="006611F9"/>
    <w:rsid w:val="00662AB5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043B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39D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69AB"/>
    <w:rsid w:val="007974B6"/>
    <w:rsid w:val="007A00C4"/>
    <w:rsid w:val="007A2713"/>
    <w:rsid w:val="007B1491"/>
    <w:rsid w:val="007B1758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1457"/>
    <w:rsid w:val="00832F35"/>
    <w:rsid w:val="00841321"/>
    <w:rsid w:val="00854EA4"/>
    <w:rsid w:val="008573CA"/>
    <w:rsid w:val="00862B7C"/>
    <w:rsid w:val="00865547"/>
    <w:rsid w:val="008665A6"/>
    <w:rsid w:val="00870065"/>
    <w:rsid w:val="00871717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C7249"/>
    <w:rsid w:val="008D111F"/>
    <w:rsid w:val="008D53D2"/>
    <w:rsid w:val="008D5D89"/>
    <w:rsid w:val="008D7370"/>
    <w:rsid w:val="008E04FA"/>
    <w:rsid w:val="008E0A8E"/>
    <w:rsid w:val="008E1CDF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0C4"/>
    <w:rsid w:val="00927DE3"/>
    <w:rsid w:val="00933E88"/>
    <w:rsid w:val="00935C2B"/>
    <w:rsid w:val="00936174"/>
    <w:rsid w:val="0094354E"/>
    <w:rsid w:val="00944158"/>
    <w:rsid w:val="00944D4D"/>
    <w:rsid w:val="00947CD5"/>
    <w:rsid w:val="00954189"/>
    <w:rsid w:val="00960881"/>
    <w:rsid w:val="00961437"/>
    <w:rsid w:val="009646D5"/>
    <w:rsid w:val="00965E63"/>
    <w:rsid w:val="00966D12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A6DD4"/>
    <w:rsid w:val="009B02FE"/>
    <w:rsid w:val="009B078D"/>
    <w:rsid w:val="009C0CFF"/>
    <w:rsid w:val="009C2CEB"/>
    <w:rsid w:val="009D0684"/>
    <w:rsid w:val="009D0965"/>
    <w:rsid w:val="009D6BA7"/>
    <w:rsid w:val="009F2E14"/>
    <w:rsid w:val="009F5429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546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4549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07D03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84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61D2"/>
    <w:rsid w:val="00B97270"/>
    <w:rsid w:val="00B97651"/>
    <w:rsid w:val="00B978C8"/>
    <w:rsid w:val="00BA6CC9"/>
    <w:rsid w:val="00BA6DDF"/>
    <w:rsid w:val="00BA6F85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530A"/>
    <w:rsid w:val="00C25AFA"/>
    <w:rsid w:val="00C30277"/>
    <w:rsid w:val="00C31143"/>
    <w:rsid w:val="00C3375E"/>
    <w:rsid w:val="00C35528"/>
    <w:rsid w:val="00C3621F"/>
    <w:rsid w:val="00C36FB2"/>
    <w:rsid w:val="00C37581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9704D"/>
    <w:rsid w:val="00CA1659"/>
    <w:rsid w:val="00CA3EC1"/>
    <w:rsid w:val="00CA4A3D"/>
    <w:rsid w:val="00CA5310"/>
    <w:rsid w:val="00CB1B89"/>
    <w:rsid w:val="00CB45DE"/>
    <w:rsid w:val="00CB7054"/>
    <w:rsid w:val="00CB7DB2"/>
    <w:rsid w:val="00CC0A3F"/>
    <w:rsid w:val="00CC186B"/>
    <w:rsid w:val="00CC356D"/>
    <w:rsid w:val="00CC628B"/>
    <w:rsid w:val="00CE0A92"/>
    <w:rsid w:val="00CF2AC9"/>
    <w:rsid w:val="00CF360A"/>
    <w:rsid w:val="00D013E8"/>
    <w:rsid w:val="00D1287F"/>
    <w:rsid w:val="00D131F2"/>
    <w:rsid w:val="00D13272"/>
    <w:rsid w:val="00D1455B"/>
    <w:rsid w:val="00D15072"/>
    <w:rsid w:val="00D1558F"/>
    <w:rsid w:val="00D16DDA"/>
    <w:rsid w:val="00D20231"/>
    <w:rsid w:val="00D253D6"/>
    <w:rsid w:val="00D30773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363E"/>
    <w:rsid w:val="00D64577"/>
    <w:rsid w:val="00D64742"/>
    <w:rsid w:val="00D67D31"/>
    <w:rsid w:val="00D70855"/>
    <w:rsid w:val="00D729CF"/>
    <w:rsid w:val="00D745E9"/>
    <w:rsid w:val="00D74DFC"/>
    <w:rsid w:val="00D7574A"/>
    <w:rsid w:val="00D80AE3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0CDD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43274"/>
    <w:rsid w:val="00E51217"/>
    <w:rsid w:val="00E547BC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457A"/>
    <w:rsid w:val="00E9572F"/>
    <w:rsid w:val="00E95E60"/>
    <w:rsid w:val="00E9713B"/>
    <w:rsid w:val="00EA1AE5"/>
    <w:rsid w:val="00EA21F6"/>
    <w:rsid w:val="00EA3AAD"/>
    <w:rsid w:val="00EA538F"/>
    <w:rsid w:val="00EB1B9F"/>
    <w:rsid w:val="00EB2506"/>
    <w:rsid w:val="00EB4EFD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3332"/>
    <w:rsid w:val="00F03719"/>
    <w:rsid w:val="00F06D28"/>
    <w:rsid w:val="00F06E32"/>
    <w:rsid w:val="00F110A0"/>
    <w:rsid w:val="00F115A0"/>
    <w:rsid w:val="00F1361E"/>
    <w:rsid w:val="00F17BB4"/>
    <w:rsid w:val="00F17E54"/>
    <w:rsid w:val="00F255DF"/>
    <w:rsid w:val="00F25CB5"/>
    <w:rsid w:val="00F27E38"/>
    <w:rsid w:val="00F379EA"/>
    <w:rsid w:val="00F41E73"/>
    <w:rsid w:val="00F44663"/>
    <w:rsid w:val="00F55B96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482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E6E11"/>
    <w:rsid w:val="00FF03C0"/>
    <w:rsid w:val="00FF0990"/>
    <w:rsid w:val="00FF427E"/>
    <w:rsid w:val="00FF626F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731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947C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947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nfe.fazenda.gov.br/PORTAL/listaConteudo.aspx?tipoConteudo=33ol5hhSYZk=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fe.fazenda.gov.br/PORTAL/perguntasFrequentes.aspx?tipoConteudo=7zEQFBPObw0=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16B9-8B28-45FD-ABB0-E452E939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98</TotalTime>
  <Pages>10</Pages>
  <Words>1781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8</cp:revision>
  <cp:lastPrinted>2009-11-19T20:24:00Z</cp:lastPrinted>
  <dcterms:created xsi:type="dcterms:W3CDTF">2012-07-07T17:32:00Z</dcterms:created>
  <dcterms:modified xsi:type="dcterms:W3CDTF">2012-08-08T20:03:00Z</dcterms:modified>
</cp:coreProperties>
</file>