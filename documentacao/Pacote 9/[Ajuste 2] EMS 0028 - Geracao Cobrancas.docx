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BC" w:rsidRPr="00875148" w:rsidRDefault="00D41EBC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41EBC" w:rsidRPr="00875148" w:rsidRDefault="00D41EBC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41EBC" w:rsidRPr="00875148" w:rsidRDefault="00D41EBC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B46635">
        <w:rPr>
          <w:rFonts w:ascii="Arial Narrow" w:hAnsi="Arial Narrow"/>
          <w:b/>
          <w:sz w:val="40"/>
        </w:rPr>
        <w:t xml:space="preserve"> </w:t>
      </w:r>
      <w:r w:rsidR="00B20236" w:rsidRPr="00B20236">
        <w:rPr>
          <w:rFonts w:ascii="Arial Narrow" w:hAnsi="Arial Narrow"/>
          <w:b/>
          <w:sz w:val="36"/>
        </w:rPr>
        <w:t>[Ajuste</w:t>
      </w:r>
      <w:r w:rsidR="006B2700">
        <w:rPr>
          <w:rFonts w:ascii="Arial Narrow" w:hAnsi="Arial Narrow"/>
          <w:b/>
          <w:sz w:val="36"/>
        </w:rPr>
        <w:t xml:space="preserve"> 2</w:t>
      </w:r>
      <w:r w:rsidR="00B20236" w:rsidRPr="00B20236">
        <w:rPr>
          <w:rFonts w:ascii="Arial Narrow" w:hAnsi="Arial Narrow"/>
          <w:b/>
          <w:sz w:val="36"/>
        </w:rPr>
        <w:t xml:space="preserve">] </w:t>
      </w:r>
      <w:r>
        <w:rPr>
          <w:rFonts w:ascii="Arial Narrow" w:hAnsi="Arial Narrow"/>
          <w:b/>
          <w:sz w:val="36"/>
          <w:szCs w:val="36"/>
        </w:rPr>
        <w:t>EMS 0028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Geração Cobrança</w:t>
      </w:r>
      <w:r w:rsidRPr="00875148">
        <w:rPr>
          <w:rFonts w:ascii="Arial Narrow" w:hAnsi="Arial Narrow"/>
          <w:b/>
          <w:sz w:val="40"/>
        </w:rPr>
        <w:t>&gt;</w:t>
      </w: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41EBC" w:rsidRPr="00875148" w:rsidRDefault="00D41EBC">
      <w:pPr>
        <w:jc w:val="center"/>
        <w:rPr>
          <w:rFonts w:ascii="Arial Narrow" w:hAnsi="Arial Narrow"/>
          <w:b/>
          <w:sz w:val="48"/>
        </w:rPr>
      </w:pPr>
    </w:p>
    <w:p w:rsidR="00D41EBC" w:rsidRPr="00875148" w:rsidRDefault="00D41EBC">
      <w:pPr>
        <w:pStyle w:val="Cabealho"/>
        <w:rPr>
          <w:rFonts w:ascii="Arial Narrow" w:hAnsi="Arial Narrow"/>
        </w:rPr>
      </w:pPr>
    </w:p>
    <w:p w:rsidR="00D41EBC" w:rsidRPr="00875148" w:rsidRDefault="00D41EBC">
      <w:pPr>
        <w:pStyle w:val="Cabealho"/>
        <w:rPr>
          <w:rFonts w:ascii="Arial Narrow" w:hAnsi="Arial Narrow"/>
        </w:rPr>
      </w:pPr>
    </w:p>
    <w:p w:rsidR="00D41EBC" w:rsidRPr="00875148" w:rsidRDefault="00D41EBC">
      <w:pPr>
        <w:pStyle w:val="Cabealho"/>
        <w:rPr>
          <w:rFonts w:ascii="Arial Narrow" w:hAnsi="Arial Narrow"/>
        </w:rPr>
      </w:pPr>
    </w:p>
    <w:p w:rsidR="00D41EBC" w:rsidRPr="00875148" w:rsidRDefault="00D41EBC">
      <w:pPr>
        <w:pStyle w:val="Cabealho"/>
        <w:rPr>
          <w:rFonts w:ascii="Arial Narrow" w:hAnsi="Arial Narrow"/>
        </w:rPr>
      </w:pPr>
    </w:p>
    <w:p w:rsidR="00D41EBC" w:rsidRPr="00875148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Pr="00875148" w:rsidRDefault="00D41EBC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41EBC" w:rsidRPr="00875148" w:rsidTr="003D4B3F">
        <w:tc>
          <w:tcPr>
            <w:tcW w:w="1134" w:type="dxa"/>
          </w:tcPr>
          <w:p w:rsidR="00D41EBC" w:rsidRPr="00875148" w:rsidRDefault="00D41EBC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41EBC" w:rsidRPr="00875148" w:rsidRDefault="00D41EBC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41EBC" w:rsidRPr="00875148" w:rsidRDefault="00D41EB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41EBC" w:rsidRPr="00875148" w:rsidRDefault="00D41EB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</w:t>
            </w:r>
            <w:r w:rsidR="00B46635">
              <w:rPr>
                <w:rFonts w:ascii="Arial Narrow" w:hAnsi="Arial Narrow"/>
                <w:b/>
                <w:sz w:val="24"/>
                <w:lang w:val="pt-BR"/>
              </w:rPr>
              <w:t xml:space="preserve"> </w:t>
            </w:r>
            <w:r w:rsidRPr="00875148">
              <w:rPr>
                <w:rFonts w:ascii="Arial Narrow" w:hAnsi="Arial Narrow"/>
                <w:b/>
                <w:sz w:val="24"/>
                <w:lang w:val="pt-BR"/>
              </w:rPr>
              <w:t>(es) da Revisão</w:t>
            </w:r>
          </w:p>
        </w:tc>
        <w:tc>
          <w:tcPr>
            <w:tcW w:w="1418" w:type="dxa"/>
          </w:tcPr>
          <w:p w:rsidR="00D41EBC" w:rsidRPr="00875148" w:rsidRDefault="00D41EB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41EBC" w:rsidRPr="00875148" w:rsidTr="003D4B3F">
        <w:tc>
          <w:tcPr>
            <w:tcW w:w="1134" w:type="dxa"/>
          </w:tcPr>
          <w:p w:rsidR="00D41EBC" w:rsidRPr="00875148" w:rsidRDefault="00D41EBC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09/01/2012</w:t>
            </w:r>
          </w:p>
        </w:tc>
        <w:tc>
          <w:tcPr>
            <w:tcW w:w="1134" w:type="dxa"/>
          </w:tcPr>
          <w:p w:rsidR="00D41EBC" w:rsidRPr="00875148" w:rsidRDefault="00D41EBC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41EBC" w:rsidRPr="00875148" w:rsidRDefault="00D41EB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41EBC" w:rsidRPr="00875148" w:rsidRDefault="00D41EB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D41EBC" w:rsidRPr="00875148" w:rsidRDefault="00D41EBC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41EBC" w:rsidRPr="00875148" w:rsidTr="003D4B3F">
        <w:tc>
          <w:tcPr>
            <w:tcW w:w="1134" w:type="dxa"/>
          </w:tcPr>
          <w:p w:rsidR="00D41EBC" w:rsidRPr="00875148" w:rsidRDefault="007A7B0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28/022012</w:t>
            </w:r>
          </w:p>
        </w:tc>
        <w:tc>
          <w:tcPr>
            <w:tcW w:w="1134" w:type="dxa"/>
          </w:tcPr>
          <w:p w:rsidR="00D41EBC" w:rsidRPr="00875148" w:rsidRDefault="007A7B0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41EBC" w:rsidRPr="00875148" w:rsidRDefault="007A7B0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41EBC" w:rsidRPr="00875148" w:rsidRDefault="007A7B0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41EBC" w:rsidRPr="00875148" w:rsidRDefault="007A7B0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B5A5A" w:rsidRPr="00875148" w:rsidTr="00FB5A5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5A" w:rsidRPr="00875148" w:rsidRDefault="00FB5A5A" w:rsidP="00FB5A5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5A" w:rsidRPr="00875148" w:rsidRDefault="00FB5A5A" w:rsidP="00B55AD0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5A" w:rsidRPr="00875148" w:rsidRDefault="00FB5A5A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B46635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5A" w:rsidRPr="00875148" w:rsidRDefault="00FB5A5A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5A" w:rsidRPr="00875148" w:rsidRDefault="00FB5A5A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83FDA" w:rsidRPr="00875148" w:rsidTr="00FB5A5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FDA" w:rsidRDefault="00F83FDA" w:rsidP="00FB5A5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FDA" w:rsidRDefault="00F83FDA" w:rsidP="00B55AD0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FDA" w:rsidRDefault="00F83FDA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FDA" w:rsidRDefault="00F83FDA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FDA" w:rsidRDefault="00F83FDA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965FC" w:rsidTr="008965F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FC" w:rsidRDefault="00E3081A" w:rsidP="00B55AD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20</w:t>
            </w:r>
            <w:r w:rsidR="008965FC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FC" w:rsidRDefault="008965FC" w:rsidP="00B55AD0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FC" w:rsidRDefault="008965FC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FC" w:rsidRDefault="008965FC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FC" w:rsidRDefault="008965FC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22E0E" w:rsidTr="00822E0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E0E" w:rsidRDefault="00822E0E" w:rsidP="00822E0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E0E" w:rsidRDefault="00822E0E" w:rsidP="00B55AD0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E0E" w:rsidRDefault="00822E0E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E0E" w:rsidRDefault="00822E0E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E0E" w:rsidRDefault="00822E0E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601D3" w:rsidTr="003601D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1D3" w:rsidRDefault="003601D3" w:rsidP="00B55AD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1D3" w:rsidRDefault="003601D3" w:rsidP="00B55AD0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1D3" w:rsidRDefault="003601D3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1D3" w:rsidRDefault="003601D3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1D3" w:rsidRDefault="003601D3" w:rsidP="00B55AD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41EBC" w:rsidRDefault="00D41EBC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41EBC" w:rsidRPr="00875148" w:rsidRDefault="00D41EBC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41EBC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41EBC" w:rsidRPr="00875148" w:rsidRDefault="00D41EBC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41EBC" w:rsidRPr="00875148" w:rsidRDefault="00B4663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 xml:space="preserve"> TI-DGB</w:t>
            </w:r>
          </w:p>
        </w:tc>
      </w:tr>
      <w:tr w:rsidR="00D41EBC" w:rsidRPr="00875148">
        <w:trPr>
          <w:cantSplit/>
          <w:trHeight w:val="235"/>
        </w:trPr>
        <w:tc>
          <w:tcPr>
            <w:tcW w:w="4889" w:type="dxa"/>
            <w:vMerge/>
          </w:tcPr>
          <w:p w:rsidR="00D41EBC" w:rsidRPr="00875148" w:rsidRDefault="00D41EBC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41EBC" w:rsidRPr="00875148" w:rsidRDefault="00D41EB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41EBC" w:rsidRPr="00875148">
        <w:tc>
          <w:tcPr>
            <w:tcW w:w="4889" w:type="dxa"/>
          </w:tcPr>
          <w:p w:rsidR="00D41EBC" w:rsidRPr="00875148" w:rsidRDefault="00D41EBC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41EBC" w:rsidRPr="009540DC" w:rsidRDefault="00D41EBC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41EBC" w:rsidRPr="00875148" w:rsidRDefault="00D41EBC">
      <w:pPr>
        <w:rPr>
          <w:rFonts w:ascii="Arial Narrow" w:hAnsi="Arial Narrow"/>
        </w:rPr>
      </w:pPr>
    </w:p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41EBC" w:rsidRPr="00875148" w:rsidRDefault="00D41EBC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41EBC" w:rsidRPr="00875148">
        <w:tc>
          <w:tcPr>
            <w:tcW w:w="9779" w:type="dxa"/>
          </w:tcPr>
          <w:p w:rsidR="00D41EBC" w:rsidRPr="009540DC" w:rsidRDefault="00D41EBC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41EBC" w:rsidRPr="00D90C24" w:rsidRDefault="00D41EBC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Geração de Cobranças Diárias.</w:t>
            </w:r>
          </w:p>
        </w:tc>
      </w:tr>
      <w:tr w:rsidR="00D41EBC" w:rsidRPr="00875148">
        <w:tc>
          <w:tcPr>
            <w:tcW w:w="9779" w:type="dxa"/>
          </w:tcPr>
          <w:p w:rsidR="00D41EBC" w:rsidRPr="00875148" w:rsidRDefault="00D41EBC" w:rsidP="003A29F1">
            <w:pPr>
              <w:rPr>
                <w:rFonts w:ascii="Arial Narrow" w:hAnsi="Arial Narrow"/>
              </w:rPr>
            </w:pPr>
          </w:p>
        </w:tc>
      </w:tr>
    </w:tbl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41EBC" w:rsidRPr="00875148" w:rsidRDefault="00D41EBC">
      <w:pPr>
        <w:rPr>
          <w:rFonts w:ascii="Arial Narrow" w:hAnsi="Arial Narrow"/>
        </w:rPr>
      </w:pPr>
    </w:p>
    <w:p w:rsidR="00D41EBC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CC767E" w:rsidRDefault="00CC767E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</w:t>
      </w:r>
      <w:r w:rsidR="00636C45">
        <w:rPr>
          <w:rFonts w:ascii="Calibri" w:hAnsi="Calibri" w:cs="Arial"/>
          <w:color w:val="002060"/>
          <w:sz w:val="22"/>
          <w:szCs w:val="22"/>
        </w:rPr>
        <w:t>acionar a Geração de Dividas e será considerada a data da operação para o processamento</w:t>
      </w:r>
      <w:r w:rsidR="000E4F3B">
        <w:rPr>
          <w:rFonts w:ascii="Calibri" w:hAnsi="Calibri" w:cs="Arial"/>
          <w:color w:val="002060"/>
          <w:sz w:val="22"/>
          <w:szCs w:val="22"/>
        </w:rPr>
        <w:t>, pois a g</w:t>
      </w:r>
      <w:r w:rsidR="008654DB">
        <w:rPr>
          <w:rFonts w:ascii="Calibri" w:hAnsi="Calibri" w:cs="Arial"/>
          <w:color w:val="002060"/>
          <w:sz w:val="22"/>
          <w:szCs w:val="22"/>
        </w:rPr>
        <w:t>eração de d</w:t>
      </w:r>
      <w:r w:rsidR="002B11FB">
        <w:rPr>
          <w:rFonts w:ascii="Calibri" w:hAnsi="Calibri" w:cs="Arial"/>
          <w:color w:val="002060"/>
          <w:sz w:val="22"/>
          <w:szCs w:val="22"/>
        </w:rPr>
        <w:t>í</w:t>
      </w:r>
      <w:r w:rsidR="008654DB">
        <w:rPr>
          <w:rFonts w:ascii="Calibri" w:hAnsi="Calibri" w:cs="Arial"/>
          <w:color w:val="002060"/>
          <w:sz w:val="22"/>
          <w:szCs w:val="22"/>
        </w:rPr>
        <w:t>vida é generalizada. Emitir mensage</w:t>
      </w:r>
      <w:r w:rsidR="007629D4">
        <w:rPr>
          <w:rFonts w:ascii="Calibri" w:hAnsi="Calibri" w:cs="Arial"/>
          <w:color w:val="002060"/>
          <w:sz w:val="22"/>
          <w:szCs w:val="22"/>
        </w:rPr>
        <w:t>m para aguardar o processamento enquanto o mesmo ocorrer.</w:t>
      </w:r>
    </w:p>
    <w:p w:rsidR="00CC767E" w:rsidRDefault="00CC767E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536CA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que esse processo seja iniciado é necessário </w:t>
      </w:r>
      <w:del w:id="13" w:author="Kaina da Silva" w:date="2012-05-21T14:34:00Z">
        <w:r w:rsidDel="001F1623">
          <w:rPr>
            <w:rFonts w:ascii="Calibri" w:hAnsi="Calibri" w:cs="Arial"/>
            <w:color w:val="002060"/>
            <w:sz w:val="22"/>
            <w:szCs w:val="22"/>
          </w:rPr>
          <w:delText xml:space="preserve"> fechamento do </w:delText>
        </w:r>
        <w:r w:rsidR="009536CA" w:rsidDel="001F1623">
          <w:rPr>
            <w:rFonts w:ascii="Calibri" w:hAnsi="Calibri" w:cs="Arial"/>
            <w:color w:val="002060"/>
            <w:sz w:val="22"/>
            <w:szCs w:val="22"/>
          </w:rPr>
          <w:delText xml:space="preserve">box de </w:delText>
        </w:r>
        <w:r w:rsidDel="001F1623">
          <w:rPr>
            <w:rFonts w:ascii="Calibri" w:hAnsi="Calibri" w:cs="Arial"/>
            <w:color w:val="002060"/>
            <w:sz w:val="22"/>
            <w:szCs w:val="22"/>
          </w:rPr>
          <w:delText>encalhe</w:delText>
        </w:r>
        <w:r w:rsidR="009536CA" w:rsidDel="001F1623">
          <w:rPr>
            <w:rFonts w:ascii="Calibri" w:hAnsi="Calibri" w:cs="Arial"/>
            <w:color w:val="002060"/>
            <w:sz w:val="22"/>
            <w:szCs w:val="22"/>
          </w:rPr>
          <w:delText>.</w:delText>
        </w:r>
      </w:del>
      <w:r w:rsidR="001F1623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1F1623" w:rsidRPr="001F1623">
        <w:rPr>
          <w:rFonts w:ascii="Calibri" w:hAnsi="Calibri" w:cs="Arial"/>
          <w:color w:val="002060"/>
          <w:sz w:val="22"/>
          <w:szCs w:val="22"/>
          <w:highlight w:val="yellow"/>
        </w:rPr>
        <w:t xml:space="preserve">que a funcionalidade Fechamento do Encalhe </w:t>
      </w:r>
      <w:r w:rsidR="002B11FB">
        <w:rPr>
          <w:rFonts w:ascii="Calibri" w:hAnsi="Calibri" w:cs="Arial"/>
          <w:color w:val="002060"/>
          <w:sz w:val="22"/>
          <w:szCs w:val="22"/>
          <w:highlight w:val="yellow"/>
        </w:rPr>
        <w:t xml:space="preserve">(EMS 0181) </w:t>
      </w:r>
      <w:r w:rsidR="001F1623" w:rsidRPr="001F1623">
        <w:rPr>
          <w:rFonts w:ascii="Calibri" w:hAnsi="Calibri" w:cs="Arial"/>
          <w:color w:val="002060"/>
          <w:sz w:val="22"/>
          <w:szCs w:val="22"/>
          <w:highlight w:val="yellow"/>
        </w:rPr>
        <w:t>tenha sido realizada.</w:t>
      </w:r>
    </w:p>
    <w:p w:rsidR="003D2288" w:rsidRDefault="003D2288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C767E" w:rsidRPr="009B717A" w:rsidRDefault="003D2288" w:rsidP="00180310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9B717A">
        <w:rPr>
          <w:rFonts w:ascii="Calibri" w:hAnsi="Calibri" w:cs="Arial"/>
          <w:color w:val="002060"/>
          <w:sz w:val="22"/>
          <w:szCs w:val="22"/>
          <w:highlight w:val="yellow"/>
        </w:rPr>
        <w:t>No cadastro de cota cobrança (EMS 0028), poderemos ter dois tipos de cotas cadastrados:</w:t>
      </w:r>
    </w:p>
    <w:p w:rsidR="003D2288" w:rsidRPr="009B717A" w:rsidRDefault="003D2288" w:rsidP="00180310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:rsidR="003D2288" w:rsidRPr="009B717A" w:rsidRDefault="003D2288" w:rsidP="003D2288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 w:rsidRPr="009B717A">
        <w:rPr>
          <w:rFonts w:cs="Arial"/>
          <w:color w:val="002060"/>
          <w:highlight w:val="yellow"/>
        </w:rPr>
        <w:t xml:space="preserve">Cota à Vista: o conceito de uma cota à vista é que esta paga por todos os produtos que está recebendo, e a mesma recebe um crédito do encalhe devolvido, abatendo da próxima cobrança. Com estas cotas, se estabelece uma relação de compra e venda. </w:t>
      </w:r>
      <w:r w:rsidR="00B55AD0" w:rsidRPr="009B717A">
        <w:rPr>
          <w:rFonts w:cs="Arial"/>
          <w:color w:val="002060"/>
          <w:highlight w:val="yellow"/>
        </w:rPr>
        <w:t xml:space="preserve">Com isso, </w:t>
      </w:r>
      <w:r w:rsidRPr="009B717A">
        <w:rPr>
          <w:rFonts w:cs="Arial"/>
          <w:color w:val="002060"/>
          <w:highlight w:val="yellow"/>
        </w:rPr>
        <w:t>a cobrança de uma cota à vista é gerada sobre os valores das notas de lançamento.</w:t>
      </w:r>
    </w:p>
    <w:p w:rsidR="003D2288" w:rsidRPr="009B717A" w:rsidRDefault="003D2288" w:rsidP="003D2288">
      <w:pPr>
        <w:pStyle w:val="PargrafodaLista"/>
        <w:ind w:left="1080"/>
        <w:rPr>
          <w:rFonts w:cs="Arial"/>
          <w:color w:val="002060"/>
          <w:highlight w:val="yellow"/>
        </w:rPr>
      </w:pPr>
    </w:p>
    <w:p w:rsidR="00B55AD0" w:rsidRPr="009B717A" w:rsidRDefault="00B55AD0" w:rsidP="003D2288">
      <w:pPr>
        <w:pStyle w:val="PargrafodaLista"/>
        <w:ind w:left="1080"/>
        <w:rPr>
          <w:rFonts w:cs="Arial"/>
          <w:color w:val="002060"/>
          <w:highlight w:val="yellow"/>
        </w:rPr>
      </w:pPr>
      <w:r w:rsidRPr="009B717A">
        <w:rPr>
          <w:rFonts w:cs="Arial"/>
          <w:color w:val="002060"/>
          <w:highlight w:val="yellow"/>
        </w:rPr>
        <w:t>Exemplo: de uma cota que seja à vista e sua dívida é gerada quinzenalmente:</w:t>
      </w:r>
    </w:p>
    <w:p w:rsidR="00B55AD0" w:rsidRPr="009B717A" w:rsidRDefault="00B55AD0" w:rsidP="003D2288">
      <w:pPr>
        <w:pStyle w:val="PargrafodaLista"/>
        <w:ind w:left="1080"/>
        <w:rPr>
          <w:rFonts w:cs="Arial"/>
          <w:color w:val="002060"/>
          <w:highlight w:val="yellow"/>
        </w:rPr>
      </w:pPr>
    </w:p>
    <w:tbl>
      <w:tblPr>
        <w:tblW w:w="0" w:type="auto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7"/>
        <w:gridCol w:w="1222"/>
        <w:gridCol w:w="209"/>
        <w:gridCol w:w="716"/>
        <w:gridCol w:w="1222"/>
      </w:tblGrid>
      <w:tr w:rsidR="00B55AD0" w:rsidRPr="009B717A" w:rsidTr="009B717A">
        <w:trPr>
          <w:trHeight w:val="15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55AD0" w:rsidRPr="009B717A" w:rsidRDefault="00B55AD0" w:rsidP="00B55A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55AD0" w:rsidRPr="009B717A" w:rsidRDefault="00B55AD0" w:rsidP="00B55A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Reparte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55AD0" w:rsidRPr="009B717A" w:rsidRDefault="00B55AD0" w:rsidP="00B55A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55AD0" w:rsidRPr="009B717A" w:rsidRDefault="00B55AD0" w:rsidP="00B55A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Encalhe </w:t>
            </w:r>
          </w:p>
        </w:tc>
      </w:tr>
      <w:tr w:rsidR="00B55AD0" w:rsidRPr="009B717A" w:rsidTr="009B717A">
        <w:trPr>
          <w:trHeight w:val="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01/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100,00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01/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65,00 </w:t>
            </w:r>
          </w:p>
        </w:tc>
      </w:tr>
      <w:tr w:rsidR="00B55AD0" w:rsidRPr="009B717A" w:rsidTr="009B717A">
        <w:trPr>
          <w:trHeight w:val="2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02/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120,00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02/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78,00 </w:t>
            </w:r>
          </w:p>
        </w:tc>
      </w:tr>
      <w:tr w:rsidR="00B55AD0" w:rsidRPr="009B717A" w:rsidTr="009B717A">
        <w:trPr>
          <w:trHeight w:val="17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03/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130,00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03/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63,00 </w:t>
            </w:r>
          </w:p>
        </w:tc>
      </w:tr>
      <w:tr w:rsidR="00B55AD0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04/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100,00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04/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22,00 </w:t>
            </w:r>
          </w:p>
        </w:tc>
      </w:tr>
      <w:tr w:rsidR="00B55AD0" w:rsidRPr="009B717A" w:rsidTr="009B717A">
        <w:trPr>
          <w:trHeight w:val="9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05/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150,00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05/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36,00 </w:t>
            </w:r>
          </w:p>
        </w:tc>
      </w:tr>
      <w:tr w:rsidR="00B55AD0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06/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300,00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06/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87,00 </w:t>
            </w:r>
          </w:p>
        </w:tc>
      </w:tr>
      <w:tr w:rsidR="00B55AD0" w:rsidRPr="009B717A" w:rsidTr="009B717A">
        <w:trPr>
          <w:trHeight w:val="14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07/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200,00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07/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90,00 </w:t>
            </w:r>
          </w:p>
        </w:tc>
      </w:tr>
      <w:tr w:rsidR="00B55AD0" w:rsidRPr="009B717A" w:rsidTr="009B717A">
        <w:trPr>
          <w:trHeight w:val="4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08/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290,00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08/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76,00 </w:t>
            </w:r>
          </w:p>
        </w:tc>
      </w:tr>
      <w:tr w:rsidR="00B55AD0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09/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90,00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09/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45,00 </w:t>
            </w:r>
          </w:p>
        </w:tc>
      </w:tr>
      <w:tr w:rsidR="00B55AD0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10/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190,00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10/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184,00 </w:t>
            </w:r>
          </w:p>
        </w:tc>
      </w:tr>
      <w:tr w:rsidR="00B55AD0" w:rsidRPr="009B717A" w:rsidTr="009B717A">
        <w:trPr>
          <w:trHeight w:val="14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11/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210,00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11/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129,00 </w:t>
            </w:r>
          </w:p>
        </w:tc>
      </w:tr>
      <w:tr w:rsidR="00B55AD0" w:rsidRPr="009B717A" w:rsidTr="009B717A">
        <w:trPr>
          <w:trHeight w:val="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12/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230,00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12/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222,00 </w:t>
            </w:r>
          </w:p>
        </w:tc>
      </w:tr>
      <w:tr w:rsidR="00B55AD0" w:rsidRPr="009B717A" w:rsidTr="009B717A">
        <w:trPr>
          <w:trHeight w:val="16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13/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210,00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13/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26,00 </w:t>
            </w:r>
          </w:p>
        </w:tc>
      </w:tr>
      <w:tr w:rsidR="00B55AD0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14/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330,00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14/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130,00 </w:t>
            </w:r>
          </w:p>
        </w:tc>
      </w:tr>
      <w:tr w:rsidR="00B55AD0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15/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240,00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15/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109,00 </w:t>
            </w:r>
          </w:p>
        </w:tc>
      </w:tr>
      <w:tr w:rsidR="00B55AD0" w:rsidRPr="009B717A" w:rsidTr="009B717A">
        <w:trPr>
          <w:trHeight w:val="1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55AD0" w:rsidRPr="009B717A" w:rsidRDefault="00B55AD0" w:rsidP="00B55A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55AD0" w:rsidRPr="009B717A" w:rsidRDefault="00B55AD0" w:rsidP="00B55A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</w:t>
            </w: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2.890,00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55AD0" w:rsidRPr="009B717A" w:rsidRDefault="00B55AD0" w:rsidP="00B55A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Total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55AD0" w:rsidRPr="009B717A" w:rsidRDefault="00B55AD0" w:rsidP="00B55A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</w:t>
            </w: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1.362,00 </w:t>
            </w:r>
          </w:p>
        </w:tc>
      </w:tr>
      <w:tr w:rsidR="00B55AD0" w:rsidRPr="009B717A" w:rsidTr="009B717A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AD0" w:rsidRPr="009B717A" w:rsidRDefault="00B55AD0" w:rsidP="00B55AD0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</w:p>
        </w:tc>
      </w:tr>
      <w:tr w:rsidR="00B55AD0" w:rsidRPr="009B717A" w:rsidTr="009B717A">
        <w:trPr>
          <w:trHeight w:val="300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B55AD0" w:rsidRPr="009B717A" w:rsidRDefault="00B55AD0" w:rsidP="00B55AD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Valor Total a Pagar: R$ 2.890,00 - R$ 1.362,00 = R$ 1.528,00</w:t>
            </w:r>
          </w:p>
        </w:tc>
      </w:tr>
    </w:tbl>
    <w:p w:rsidR="00B55AD0" w:rsidRPr="009B717A" w:rsidRDefault="00B55AD0" w:rsidP="003D2288">
      <w:pPr>
        <w:pStyle w:val="PargrafodaLista"/>
        <w:ind w:left="1080"/>
        <w:rPr>
          <w:rFonts w:cs="Arial"/>
          <w:color w:val="002060"/>
          <w:highlight w:val="yellow"/>
        </w:rPr>
      </w:pPr>
    </w:p>
    <w:p w:rsidR="00B55AD0" w:rsidRPr="009B717A" w:rsidRDefault="009B717A" w:rsidP="003D2288">
      <w:pPr>
        <w:pStyle w:val="PargrafodaLista"/>
        <w:ind w:left="1080"/>
        <w:rPr>
          <w:rFonts w:cs="Arial"/>
          <w:color w:val="002060"/>
          <w:highlight w:val="yellow"/>
        </w:rPr>
      </w:pPr>
      <w:r w:rsidRPr="009B717A">
        <w:rPr>
          <w:rFonts w:cs="Arial"/>
          <w:color w:val="002060"/>
          <w:highlight w:val="yellow"/>
        </w:rPr>
        <w:lastRenderedPageBreak/>
        <w:t xml:space="preserve">Esta dívida é gerada independente dos produtos lançados, serem os mesmos que foram recolhidos. </w:t>
      </w:r>
    </w:p>
    <w:p w:rsidR="00B55AD0" w:rsidRPr="009B717A" w:rsidRDefault="00B55AD0" w:rsidP="003D2288">
      <w:pPr>
        <w:pStyle w:val="PargrafodaLista"/>
        <w:ind w:left="1080"/>
        <w:rPr>
          <w:rFonts w:cs="Arial"/>
          <w:color w:val="002060"/>
          <w:highlight w:val="yellow"/>
        </w:rPr>
      </w:pPr>
    </w:p>
    <w:p w:rsidR="003D2288" w:rsidRPr="009B717A" w:rsidRDefault="003D2288" w:rsidP="00B55AD0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 w:rsidRPr="009B717A">
        <w:rPr>
          <w:rFonts w:cs="Arial"/>
          <w:color w:val="002060"/>
          <w:highlight w:val="yellow"/>
        </w:rPr>
        <w:t>Cota Consignad</w:t>
      </w:r>
      <w:r w:rsidR="00B55AD0" w:rsidRPr="009B717A">
        <w:rPr>
          <w:rFonts w:cs="Arial"/>
          <w:color w:val="002060"/>
          <w:highlight w:val="yellow"/>
        </w:rPr>
        <w:t>a</w:t>
      </w:r>
      <w:r w:rsidRPr="009B717A">
        <w:rPr>
          <w:rFonts w:cs="Arial"/>
          <w:color w:val="002060"/>
          <w:highlight w:val="yellow"/>
        </w:rPr>
        <w:t>:</w:t>
      </w:r>
      <w:r w:rsidR="00B55AD0" w:rsidRPr="009B717A">
        <w:rPr>
          <w:rFonts w:cs="Arial"/>
          <w:color w:val="002060"/>
          <w:highlight w:val="yellow"/>
        </w:rPr>
        <w:t xml:space="preserve"> o conceito de uma cota consignada é que esta paga apenas pelos produtos vendidos, ou seja, sua cobrança é efetuada a partir dos valores dos produtos que compõe a chamada de encalhe reduzindo com os valores devolvidos, gerando assim o valor da venda do dia. Com estas cotas, se estabelece uma relação de concessão.</w:t>
      </w:r>
    </w:p>
    <w:p w:rsidR="00CC767E" w:rsidRPr="009B717A" w:rsidRDefault="00CC767E" w:rsidP="00180310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:rsidR="009B717A" w:rsidRPr="009B717A" w:rsidRDefault="009B717A" w:rsidP="009B717A">
      <w:pPr>
        <w:pStyle w:val="PargrafodaLista"/>
        <w:ind w:left="1080"/>
        <w:rPr>
          <w:rFonts w:cs="Arial"/>
          <w:color w:val="002060"/>
          <w:highlight w:val="yellow"/>
        </w:rPr>
      </w:pPr>
      <w:r w:rsidRPr="009B717A">
        <w:rPr>
          <w:rFonts w:cs="Arial"/>
          <w:color w:val="002060"/>
          <w:highlight w:val="yellow"/>
        </w:rPr>
        <w:t>Exemplo: de uma cota que seja à vista e sua dívida é gerada quinzenalmente:</w:t>
      </w:r>
    </w:p>
    <w:p w:rsidR="009B717A" w:rsidRPr="009B717A" w:rsidRDefault="009B717A" w:rsidP="009B717A">
      <w:pPr>
        <w:pStyle w:val="PargrafodaLista"/>
        <w:ind w:left="1080"/>
        <w:rPr>
          <w:rFonts w:cs="Arial"/>
          <w:color w:val="002060"/>
          <w:highlight w:val="yellow"/>
        </w:rPr>
      </w:pPr>
    </w:p>
    <w:tbl>
      <w:tblPr>
        <w:tblW w:w="0" w:type="auto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6"/>
        <w:gridCol w:w="1038"/>
        <w:gridCol w:w="1360"/>
        <w:gridCol w:w="1360"/>
      </w:tblGrid>
      <w:tr w:rsidR="009B717A" w:rsidRPr="009B717A" w:rsidTr="009B717A">
        <w:trPr>
          <w:trHeight w:val="15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9B717A" w:rsidRPr="009B717A" w:rsidRDefault="009B717A" w:rsidP="009B717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9B717A" w:rsidRPr="009B717A" w:rsidRDefault="009B717A" w:rsidP="009B717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Nota Encalhe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9B717A" w:rsidRPr="009B717A" w:rsidRDefault="009B717A" w:rsidP="009B717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Encalhe (Conf.)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9B717A" w:rsidRPr="009B717A" w:rsidRDefault="009B717A" w:rsidP="009B717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Venda Dia </w:t>
            </w:r>
          </w:p>
        </w:tc>
      </w:tr>
      <w:tr w:rsidR="009B717A" w:rsidRPr="009B717A" w:rsidTr="009B717A">
        <w:trPr>
          <w:trHeight w:val="8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01/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100,00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65,00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35,00 </w:t>
            </w:r>
          </w:p>
        </w:tc>
      </w:tr>
      <w:tr w:rsidR="009B717A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02/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120,00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78,00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42,00 </w:t>
            </w:r>
          </w:p>
        </w:tc>
      </w:tr>
      <w:tr w:rsidR="009B717A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03/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130,00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63,00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67,00 </w:t>
            </w:r>
          </w:p>
        </w:tc>
      </w:tr>
      <w:tr w:rsidR="009B717A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04/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100,00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22,00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78,00 </w:t>
            </w:r>
          </w:p>
        </w:tc>
      </w:tr>
      <w:tr w:rsidR="009B717A" w:rsidRPr="009B717A" w:rsidTr="009B717A">
        <w:trPr>
          <w:trHeight w:val="11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05/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150,00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36,00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114,00 </w:t>
            </w:r>
          </w:p>
        </w:tc>
      </w:tr>
      <w:tr w:rsidR="009B717A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06/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300,00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87,00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213,00 </w:t>
            </w:r>
          </w:p>
        </w:tc>
      </w:tr>
      <w:tr w:rsidR="009B717A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07/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200,00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90,00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110,00 </w:t>
            </w:r>
          </w:p>
        </w:tc>
      </w:tr>
      <w:tr w:rsidR="009B717A" w:rsidRPr="009B717A" w:rsidTr="009B717A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08/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290,00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76,00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214,00 </w:t>
            </w:r>
          </w:p>
        </w:tc>
      </w:tr>
      <w:tr w:rsidR="009B717A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09/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90,00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45,00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45,00 </w:t>
            </w:r>
          </w:p>
        </w:tc>
      </w:tr>
      <w:tr w:rsidR="009B717A" w:rsidRPr="009B717A" w:rsidTr="009B717A">
        <w:trPr>
          <w:trHeight w:val="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10/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190,00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184,00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  6,00 </w:t>
            </w:r>
          </w:p>
        </w:tc>
      </w:tr>
      <w:tr w:rsidR="009B717A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11/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210,00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129,00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81,00 </w:t>
            </w:r>
          </w:p>
        </w:tc>
      </w:tr>
      <w:tr w:rsidR="009B717A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12/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230,00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222,00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  8,00 </w:t>
            </w:r>
          </w:p>
        </w:tc>
      </w:tr>
      <w:tr w:rsidR="009B717A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13/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210,00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   26,00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184,00 </w:t>
            </w:r>
          </w:p>
        </w:tc>
      </w:tr>
      <w:tr w:rsidR="009B717A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14/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330,00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130,00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200,00 </w:t>
            </w:r>
          </w:p>
        </w:tc>
      </w:tr>
      <w:tr w:rsidR="009B717A" w:rsidRPr="009B717A" w:rsidTr="009B717A">
        <w:trPr>
          <w:trHeight w:val="5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15/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fev.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240,00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109,00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17A" w:rsidRPr="009B717A" w:rsidRDefault="009B717A" w:rsidP="009B717A">
            <w:pP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   131,00 </w:t>
            </w:r>
          </w:p>
        </w:tc>
      </w:tr>
      <w:tr w:rsidR="009B717A" w:rsidRPr="009B717A" w:rsidTr="009B717A">
        <w:trPr>
          <w:trHeight w:val="4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9B717A" w:rsidRPr="009B717A" w:rsidRDefault="009B717A" w:rsidP="009B717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Total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9B717A" w:rsidRPr="009B717A" w:rsidRDefault="009B717A" w:rsidP="009B717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</w:t>
            </w:r>
            <w:r w:rsidR="00B46635"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</w:t>
            </w: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2.890,00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9B717A" w:rsidRPr="009B717A" w:rsidRDefault="009B717A" w:rsidP="009B717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1.362,00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B717A" w:rsidRPr="009B717A" w:rsidRDefault="009B717A" w:rsidP="009B717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9B717A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 R$            1.528,00 </w:t>
            </w:r>
          </w:p>
        </w:tc>
      </w:tr>
    </w:tbl>
    <w:p w:rsidR="009B717A" w:rsidRPr="009B717A" w:rsidRDefault="009B717A" w:rsidP="00180310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:rsidR="009B717A" w:rsidRDefault="009B717A" w:rsidP="009B717A">
      <w:pPr>
        <w:pStyle w:val="PargrafodaLista"/>
        <w:ind w:left="1080"/>
        <w:rPr>
          <w:rFonts w:cs="Arial"/>
          <w:color w:val="002060"/>
        </w:rPr>
      </w:pPr>
      <w:r w:rsidRPr="009B717A">
        <w:rPr>
          <w:rFonts w:cs="Arial"/>
          <w:color w:val="002060"/>
          <w:highlight w:val="yellow"/>
        </w:rPr>
        <w:t>Esta dívida é gerada sobre o valor da venda de cada dia (chamada de encalhe-encalhe devolvido=valor venda dia).</w:t>
      </w:r>
    </w:p>
    <w:p w:rsidR="009B717A" w:rsidRDefault="009B717A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D2FB9" w:rsidRDefault="008D2FB9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8D2FB9">
        <w:rPr>
          <w:rFonts w:ascii="Calibri" w:hAnsi="Calibri" w:cs="Arial"/>
          <w:color w:val="002060"/>
          <w:sz w:val="22"/>
          <w:szCs w:val="22"/>
          <w:highlight w:val="yellow"/>
        </w:rPr>
        <w:t>A funcionalidade deve considerar ainda se o produto é comercializado na forma</w:t>
      </w:r>
      <w:r w:rsidR="001F10A2">
        <w:rPr>
          <w:rFonts w:ascii="Calibri" w:hAnsi="Calibri" w:cs="Arial"/>
          <w:color w:val="002060"/>
          <w:sz w:val="22"/>
          <w:szCs w:val="22"/>
          <w:highlight w:val="yellow"/>
        </w:rPr>
        <w:t>:</w:t>
      </w:r>
      <w:r w:rsidRPr="008D2FB9">
        <w:rPr>
          <w:rFonts w:ascii="Calibri" w:hAnsi="Calibri" w:cs="Arial"/>
          <w:color w:val="002060"/>
          <w:sz w:val="22"/>
          <w:szCs w:val="22"/>
          <w:highlight w:val="yellow"/>
        </w:rPr>
        <w:t xml:space="preserve"> conta firme, o mesmo deve ser cobrado de todas as cotas que o receberam na data do lançamento do mesmo, independente do tipo de cota (consignado ou a vista).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rotina vai consistir em processar todo o movimento de Reparte – Encalhe + débitos - créditos dos movimentos financeiros </w:t>
      </w:r>
      <w:r w:rsidR="00DD3692">
        <w:rPr>
          <w:rFonts w:ascii="Calibri" w:hAnsi="Calibri" w:cs="Arial"/>
          <w:color w:val="002060"/>
          <w:sz w:val="22"/>
          <w:szCs w:val="22"/>
        </w:rPr>
        <w:t>(se houver o parâmetro para acumulo de d</w:t>
      </w:r>
      <w:r w:rsidR="002B11FB">
        <w:rPr>
          <w:rFonts w:ascii="Calibri" w:hAnsi="Calibri" w:cs="Arial"/>
          <w:color w:val="002060"/>
          <w:sz w:val="22"/>
          <w:szCs w:val="22"/>
        </w:rPr>
        <w:t>í</w:t>
      </w:r>
      <w:r w:rsidR="00DD3692">
        <w:rPr>
          <w:rFonts w:ascii="Calibri" w:hAnsi="Calibri" w:cs="Arial"/>
          <w:color w:val="002060"/>
          <w:sz w:val="22"/>
          <w:szCs w:val="22"/>
        </w:rPr>
        <w:t>vida deve considerar a d</w:t>
      </w:r>
      <w:r w:rsidR="002B11FB">
        <w:rPr>
          <w:rFonts w:ascii="Calibri" w:hAnsi="Calibri" w:cs="Arial"/>
          <w:color w:val="002060"/>
          <w:sz w:val="22"/>
          <w:szCs w:val="22"/>
        </w:rPr>
        <w:t>í</w:t>
      </w:r>
      <w:r w:rsidR="00DD3692">
        <w:rPr>
          <w:rFonts w:ascii="Calibri" w:hAnsi="Calibri" w:cs="Arial"/>
          <w:color w:val="002060"/>
          <w:sz w:val="22"/>
          <w:szCs w:val="22"/>
        </w:rPr>
        <w:t>vida anterior para somar a d</w:t>
      </w:r>
      <w:r w:rsidR="002B11FB">
        <w:rPr>
          <w:rFonts w:ascii="Calibri" w:hAnsi="Calibri" w:cs="Arial"/>
          <w:color w:val="002060"/>
          <w:sz w:val="22"/>
          <w:szCs w:val="22"/>
        </w:rPr>
        <w:t>í</w:t>
      </w:r>
      <w:r w:rsidR="00DD3692">
        <w:rPr>
          <w:rFonts w:ascii="Calibri" w:hAnsi="Calibri" w:cs="Arial"/>
          <w:color w:val="002060"/>
          <w:sz w:val="22"/>
          <w:szCs w:val="22"/>
        </w:rPr>
        <w:t xml:space="preserve">vida atual) </w:t>
      </w:r>
      <w:r>
        <w:rPr>
          <w:rFonts w:ascii="Calibri" w:hAnsi="Calibri" w:cs="Arial"/>
          <w:color w:val="002060"/>
          <w:sz w:val="22"/>
          <w:szCs w:val="22"/>
        </w:rPr>
        <w:t xml:space="preserve">de cada </w:t>
      </w:r>
      <w:r w:rsidR="00B07682">
        <w:rPr>
          <w:rFonts w:ascii="Calibri" w:hAnsi="Calibri" w:cs="Arial"/>
          <w:color w:val="002060"/>
          <w:sz w:val="22"/>
          <w:szCs w:val="22"/>
        </w:rPr>
        <w:t>Cota</w:t>
      </w:r>
      <w:r>
        <w:rPr>
          <w:rFonts w:ascii="Calibri" w:hAnsi="Calibri" w:cs="Arial"/>
          <w:color w:val="002060"/>
          <w:sz w:val="22"/>
          <w:szCs w:val="22"/>
        </w:rPr>
        <w:t xml:space="preserve"> da data da operação em andamento.</w:t>
      </w:r>
    </w:p>
    <w:p w:rsidR="002E6D71" w:rsidRDefault="002E6D71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Este processo deverá “popular” a tabela de “movimentos de cobranças geradas”. </w:t>
      </w:r>
    </w:p>
    <w:p w:rsidR="001653E1" w:rsidRDefault="001653E1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1653E1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geração de d</w:t>
      </w:r>
      <w:r w:rsidR="002E6D71">
        <w:rPr>
          <w:rFonts w:ascii="Calibri" w:hAnsi="Calibri" w:cs="Arial"/>
          <w:color w:val="002060"/>
          <w:sz w:val="22"/>
          <w:szCs w:val="22"/>
        </w:rPr>
        <w:t>í</w:t>
      </w:r>
      <w:r>
        <w:rPr>
          <w:rFonts w:ascii="Calibri" w:hAnsi="Calibri" w:cs="Arial"/>
          <w:color w:val="002060"/>
          <w:sz w:val="22"/>
          <w:szCs w:val="22"/>
        </w:rPr>
        <w:t xml:space="preserve">vida deverá ter ocorrido </w:t>
      </w:r>
      <w:r w:rsidR="00D01630">
        <w:rPr>
          <w:rFonts w:ascii="Calibri" w:hAnsi="Calibri" w:cs="Arial"/>
          <w:color w:val="002060"/>
          <w:sz w:val="22"/>
          <w:szCs w:val="22"/>
        </w:rPr>
        <w:t>à</w:t>
      </w:r>
      <w:r>
        <w:rPr>
          <w:rFonts w:ascii="Calibri" w:hAnsi="Calibri" w:cs="Arial"/>
          <w:color w:val="002060"/>
          <w:sz w:val="22"/>
          <w:szCs w:val="22"/>
        </w:rPr>
        <w:t xml:space="preserve"> baixa automática </w:t>
      </w:r>
      <w:r w:rsidR="005A66F0">
        <w:rPr>
          <w:rFonts w:ascii="Calibri" w:hAnsi="Calibri" w:cs="Arial"/>
          <w:color w:val="002060"/>
          <w:sz w:val="22"/>
          <w:szCs w:val="22"/>
        </w:rPr>
        <w:t>de d</w:t>
      </w:r>
      <w:r w:rsidR="002E6D71">
        <w:rPr>
          <w:rFonts w:ascii="Calibri" w:hAnsi="Calibri" w:cs="Arial"/>
          <w:color w:val="002060"/>
          <w:sz w:val="22"/>
          <w:szCs w:val="22"/>
        </w:rPr>
        <w:t>í</w:t>
      </w:r>
      <w:r w:rsidR="005A66F0">
        <w:rPr>
          <w:rFonts w:ascii="Calibri" w:hAnsi="Calibri" w:cs="Arial"/>
          <w:color w:val="002060"/>
          <w:sz w:val="22"/>
          <w:szCs w:val="22"/>
        </w:rPr>
        <w:t xml:space="preserve">vidas </w:t>
      </w:r>
      <w:r w:rsidR="00582213">
        <w:rPr>
          <w:rFonts w:ascii="Calibri" w:hAnsi="Calibri" w:cs="Arial"/>
          <w:color w:val="002060"/>
          <w:sz w:val="22"/>
          <w:szCs w:val="22"/>
        </w:rPr>
        <w:t>(</w:t>
      </w:r>
      <w:r w:rsidR="00C27B17" w:rsidRPr="00C27B17">
        <w:rPr>
          <w:rFonts w:ascii="Calibri" w:hAnsi="Calibri" w:cs="Arial"/>
          <w:color w:val="002060"/>
          <w:sz w:val="22"/>
          <w:szCs w:val="22"/>
        </w:rPr>
        <w:t>EMS 0018 - Baixa manual Boleto</w:t>
      </w:r>
      <w:r>
        <w:rPr>
          <w:rFonts w:ascii="Calibri" w:hAnsi="Calibri" w:cs="Arial"/>
          <w:color w:val="002060"/>
          <w:sz w:val="22"/>
          <w:szCs w:val="22"/>
        </w:rPr>
        <w:t>)</w:t>
      </w:r>
      <w:r w:rsidR="005A66F0">
        <w:rPr>
          <w:rFonts w:ascii="Calibri" w:hAnsi="Calibri" w:cs="Arial"/>
          <w:color w:val="002060"/>
          <w:sz w:val="22"/>
          <w:szCs w:val="22"/>
        </w:rPr>
        <w:t>.</w:t>
      </w:r>
      <w:r w:rsidR="00B26587">
        <w:rPr>
          <w:rFonts w:ascii="Calibri" w:hAnsi="Calibri" w:cs="Arial"/>
          <w:color w:val="002060"/>
          <w:sz w:val="22"/>
          <w:szCs w:val="22"/>
        </w:rPr>
        <w:t xml:space="preserve"> Com relação </w:t>
      </w:r>
      <w:r w:rsidR="00D01630">
        <w:rPr>
          <w:rFonts w:ascii="Calibri" w:hAnsi="Calibri" w:cs="Arial"/>
          <w:color w:val="002060"/>
          <w:sz w:val="22"/>
          <w:szCs w:val="22"/>
        </w:rPr>
        <w:t>à</w:t>
      </w:r>
      <w:r w:rsidR="002E6D71">
        <w:rPr>
          <w:rFonts w:ascii="Calibri" w:hAnsi="Calibri" w:cs="Arial"/>
          <w:color w:val="002060"/>
          <w:sz w:val="22"/>
          <w:szCs w:val="22"/>
        </w:rPr>
        <w:t xml:space="preserve"> baixa manual de dí</w:t>
      </w:r>
      <w:r w:rsidR="00B26587">
        <w:rPr>
          <w:rFonts w:ascii="Calibri" w:hAnsi="Calibri" w:cs="Arial"/>
          <w:color w:val="002060"/>
          <w:sz w:val="22"/>
          <w:szCs w:val="22"/>
        </w:rPr>
        <w:t xml:space="preserve">vidas, no momento em que a </w:t>
      </w:r>
      <w:r w:rsidR="002E6D71">
        <w:rPr>
          <w:rFonts w:ascii="Calibri" w:hAnsi="Calibri" w:cs="Arial"/>
          <w:color w:val="002060"/>
          <w:sz w:val="22"/>
          <w:szCs w:val="22"/>
        </w:rPr>
        <w:t>geração ocorrer deve pagar as dí</w:t>
      </w:r>
      <w:r w:rsidR="00B26587">
        <w:rPr>
          <w:rFonts w:ascii="Calibri" w:hAnsi="Calibri" w:cs="Arial"/>
          <w:color w:val="002060"/>
          <w:sz w:val="22"/>
          <w:szCs w:val="22"/>
        </w:rPr>
        <w:t>vidas pagas até o momento da geração, a funcionalidade dev</w:t>
      </w:r>
      <w:r w:rsidR="002E6D71">
        <w:rPr>
          <w:rFonts w:ascii="Calibri" w:hAnsi="Calibri" w:cs="Arial"/>
          <w:color w:val="002060"/>
          <w:sz w:val="22"/>
          <w:szCs w:val="22"/>
        </w:rPr>
        <w:t>e considerar como dí</w:t>
      </w:r>
      <w:r w:rsidR="00B26587">
        <w:rPr>
          <w:rFonts w:ascii="Calibri" w:hAnsi="Calibri" w:cs="Arial"/>
          <w:color w:val="002060"/>
          <w:sz w:val="22"/>
          <w:szCs w:val="22"/>
        </w:rPr>
        <w:t>vida em aberto as que não chegarem a ser baixadas tanto pela baixa automática, quanto pela baixa manual.</w:t>
      </w:r>
    </w:p>
    <w:p w:rsidR="00CC767E" w:rsidRDefault="00CC767E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16FC1" w:rsidRDefault="00916FC1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16FC1">
        <w:rPr>
          <w:rFonts w:ascii="Calibri" w:hAnsi="Calibri" w:cs="Arial"/>
          <w:color w:val="002060"/>
          <w:sz w:val="22"/>
          <w:szCs w:val="22"/>
          <w:highlight w:val="yellow"/>
        </w:rPr>
        <w:t xml:space="preserve">Assim como dito no Cadastro de Cota Cobrança, a forma de pagamento pode ser concentrada ou formatada de acordo com o fornecedor, ou seja, podemos ter dois fornecedores sendo cobrados de uma forma, </w:t>
      </w:r>
      <w:r w:rsidR="00B46635" w:rsidRPr="00916FC1">
        <w:rPr>
          <w:rFonts w:ascii="Calibri" w:hAnsi="Calibri" w:cs="Arial"/>
          <w:color w:val="002060"/>
          <w:sz w:val="22"/>
          <w:szCs w:val="22"/>
          <w:highlight w:val="yellow"/>
        </w:rPr>
        <w:t>por exemplo,</w:t>
      </w:r>
      <w:r w:rsidRPr="00916FC1">
        <w:rPr>
          <w:rFonts w:ascii="Calibri" w:hAnsi="Calibri" w:cs="Arial"/>
          <w:color w:val="002060"/>
          <w:sz w:val="22"/>
          <w:szCs w:val="22"/>
          <w:highlight w:val="yellow"/>
        </w:rPr>
        <w:t xml:space="preserve"> em um único boleto, e para outro fornecedor, a cota realiza o pagamento via de</w:t>
      </w:r>
      <w:r w:rsidR="002E6D71">
        <w:rPr>
          <w:rFonts w:ascii="Calibri" w:hAnsi="Calibri" w:cs="Arial"/>
          <w:color w:val="002060"/>
          <w:sz w:val="22"/>
          <w:szCs w:val="22"/>
          <w:highlight w:val="yellow"/>
        </w:rPr>
        <w:t xml:space="preserve">pósito. Esta combinação poderá </w:t>
      </w:r>
      <w:r w:rsidRPr="00916FC1">
        <w:rPr>
          <w:rFonts w:ascii="Calibri" w:hAnsi="Calibri" w:cs="Arial"/>
          <w:color w:val="002060"/>
          <w:sz w:val="22"/>
          <w:szCs w:val="22"/>
          <w:highlight w:val="yellow"/>
        </w:rPr>
        <w:t>ser realizada para se ajustar ao máximo à operação do distribuidor.</w:t>
      </w:r>
    </w:p>
    <w:p w:rsidR="00916FC1" w:rsidRDefault="00916FC1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16FC1">
        <w:rPr>
          <w:rFonts w:ascii="Calibri" w:hAnsi="Calibri" w:cs="Arial"/>
          <w:color w:val="002060"/>
          <w:sz w:val="22"/>
          <w:szCs w:val="22"/>
          <w:highlight w:val="yellow"/>
        </w:rPr>
        <w:t>Caso a cota utilize mais de uma combinação de pagamento, a geração de cobrança para esta deverá respeitar este parâmetro, gerando uma dívida com várias formas de pagamento.</w:t>
      </w:r>
    </w:p>
    <w:p w:rsidR="00916FC1" w:rsidRDefault="00916FC1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01630" w:rsidRDefault="00CC767E" w:rsidP="00180310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1C0DE0">
        <w:rPr>
          <w:rFonts w:ascii="Calibri" w:hAnsi="Calibri" w:cs="Arial"/>
          <w:color w:val="002060"/>
          <w:sz w:val="22"/>
          <w:szCs w:val="22"/>
          <w:highlight w:val="yellow"/>
        </w:rPr>
        <w:t>Concentração de Pagamento: A funcionalidade possibilita a concentraç</w:t>
      </w:r>
      <w:r w:rsidR="00D01630">
        <w:rPr>
          <w:rFonts w:ascii="Calibri" w:hAnsi="Calibri" w:cs="Arial"/>
          <w:color w:val="002060"/>
          <w:sz w:val="22"/>
          <w:szCs w:val="22"/>
          <w:highlight w:val="yellow"/>
        </w:rPr>
        <w:t>ão de pagamento de forma:</w:t>
      </w:r>
    </w:p>
    <w:p w:rsidR="00D01630" w:rsidRDefault="00B46635" w:rsidP="00D01630">
      <w:pPr>
        <w:pStyle w:val="PargrafodaLista"/>
        <w:numPr>
          <w:ilvl w:val="0"/>
          <w:numId w:val="26"/>
        </w:numPr>
        <w:rPr>
          <w:rFonts w:cs="Arial"/>
          <w:color w:val="002060"/>
          <w:highlight w:val="yellow"/>
        </w:rPr>
      </w:pPr>
      <w:r w:rsidRPr="00D01630">
        <w:rPr>
          <w:rFonts w:cs="Arial"/>
          <w:color w:val="002060"/>
          <w:highlight w:val="yellow"/>
        </w:rPr>
        <w:t>Mensal</w:t>
      </w:r>
      <w:r w:rsidR="00D01630">
        <w:rPr>
          <w:rFonts w:cs="Arial"/>
          <w:color w:val="002060"/>
          <w:highlight w:val="yellow"/>
        </w:rPr>
        <w:t xml:space="preserve"> (exemplo: todo dia 30 do mês). </w:t>
      </w:r>
    </w:p>
    <w:p w:rsidR="0072730A" w:rsidRDefault="0072730A" w:rsidP="00D01630">
      <w:pPr>
        <w:pStyle w:val="PargrafodaLista"/>
        <w:numPr>
          <w:ilvl w:val="0"/>
          <w:numId w:val="26"/>
        </w:numPr>
        <w:rPr>
          <w:rFonts w:cs="Arial"/>
          <w:color w:val="002060"/>
          <w:highlight w:val="yellow"/>
        </w:rPr>
      </w:pPr>
      <w:r>
        <w:rPr>
          <w:rFonts w:cs="Arial"/>
          <w:color w:val="002060"/>
          <w:highlight w:val="yellow"/>
        </w:rPr>
        <w:lastRenderedPageBreak/>
        <w:t>Quinzenal (exemplo: todo dia 1 e dia 15 de cada mês).</w:t>
      </w:r>
    </w:p>
    <w:p w:rsidR="00CC767E" w:rsidRDefault="00B46635" w:rsidP="00D01630">
      <w:pPr>
        <w:pStyle w:val="PargrafodaLista"/>
        <w:numPr>
          <w:ilvl w:val="0"/>
          <w:numId w:val="26"/>
        </w:numPr>
        <w:rPr>
          <w:rFonts w:cs="Arial"/>
          <w:color w:val="002060"/>
          <w:highlight w:val="yellow"/>
        </w:rPr>
      </w:pPr>
      <w:r w:rsidRPr="00D01630">
        <w:rPr>
          <w:rFonts w:cs="Arial"/>
          <w:color w:val="002060"/>
          <w:highlight w:val="yellow"/>
        </w:rPr>
        <w:t>Semanal</w:t>
      </w:r>
      <w:r w:rsidR="001C0DE0" w:rsidRPr="00D01630">
        <w:rPr>
          <w:rFonts w:cs="Arial"/>
          <w:color w:val="002060"/>
          <w:highlight w:val="yellow"/>
        </w:rPr>
        <w:t xml:space="preserve"> (exemplo: geração de cobrança todas as segundas, quartas e sextas</w:t>
      </w:r>
      <w:r w:rsidR="00D01630">
        <w:rPr>
          <w:rFonts w:cs="Arial"/>
          <w:color w:val="002060"/>
          <w:highlight w:val="yellow"/>
        </w:rPr>
        <w:t xml:space="preserve"> </w:t>
      </w:r>
      <w:r w:rsidR="001C0DE0" w:rsidRPr="00D01630">
        <w:rPr>
          <w:rFonts w:cs="Arial"/>
          <w:color w:val="002060"/>
          <w:highlight w:val="yellow"/>
        </w:rPr>
        <w:t>ou diária</w:t>
      </w:r>
      <w:r w:rsidR="00D01630">
        <w:rPr>
          <w:rFonts w:cs="Arial"/>
          <w:color w:val="002060"/>
          <w:highlight w:val="yellow"/>
        </w:rPr>
        <w:t>,</w:t>
      </w:r>
      <w:r w:rsidR="001C0DE0" w:rsidRPr="00D01630">
        <w:rPr>
          <w:rFonts w:cs="Arial"/>
          <w:color w:val="002060"/>
          <w:highlight w:val="yellow"/>
        </w:rPr>
        <w:t xml:space="preserve"> exemplo: segunda a domingo).</w:t>
      </w:r>
    </w:p>
    <w:p w:rsidR="0072730A" w:rsidRDefault="0072730A" w:rsidP="00D01630">
      <w:pPr>
        <w:pStyle w:val="PargrafodaLista"/>
        <w:numPr>
          <w:ilvl w:val="0"/>
          <w:numId w:val="26"/>
        </w:numPr>
        <w:rPr>
          <w:rFonts w:cs="Arial"/>
          <w:color w:val="002060"/>
          <w:highlight w:val="yellow"/>
        </w:rPr>
      </w:pPr>
      <w:r>
        <w:rPr>
          <w:rFonts w:cs="Arial"/>
          <w:color w:val="002060"/>
          <w:highlight w:val="yellow"/>
        </w:rPr>
        <w:t>Diário (todos os dias de operação do distribuidor)</w:t>
      </w:r>
    </w:p>
    <w:p w:rsidR="00EE550B" w:rsidRPr="00EE550B" w:rsidRDefault="00EE550B" w:rsidP="00EE550B">
      <w:pPr>
        <w:ind w:left="360" w:firstLine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EE550B">
        <w:rPr>
          <w:rFonts w:ascii="Calibri" w:hAnsi="Calibri" w:cs="Arial"/>
          <w:color w:val="002060"/>
          <w:sz w:val="22"/>
          <w:szCs w:val="22"/>
          <w:highlight w:val="yellow"/>
        </w:rPr>
        <w:t>Obs.: estas variações estarão cadastradas no Cadastro Cota Cobrança (EMS 0158)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>.</w:t>
      </w:r>
    </w:p>
    <w:p w:rsidR="00D01630" w:rsidRDefault="00D01630" w:rsidP="00D01630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D01630">
        <w:rPr>
          <w:rFonts w:ascii="Calibri" w:hAnsi="Calibri" w:cs="Arial"/>
          <w:color w:val="002060"/>
          <w:sz w:val="22"/>
          <w:szCs w:val="22"/>
          <w:highlight w:val="yellow"/>
        </w:rPr>
        <w:t>Neste modelo a funci</w:t>
      </w:r>
      <w:r w:rsidR="00EE550B">
        <w:rPr>
          <w:rFonts w:ascii="Calibri" w:hAnsi="Calibri" w:cs="Arial"/>
          <w:color w:val="002060"/>
          <w:sz w:val="22"/>
          <w:szCs w:val="22"/>
          <w:highlight w:val="yellow"/>
        </w:rPr>
        <w:t>onalidade deverá consolidar toda</w:t>
      </w:r>
      <w:r w:rsidRPr="00D01630">
        <w:rPr>
          <w:rFonts w:ascii="Calibri" w:hAnsi="Calibri" w:cs="Arial"/>
          <w:color w:val="002060"/>
          <w:sz w:val="22"/>
          <w:szCs w:val="22"/>
          <w:highlight w:val="yellow"/>
        </w:rPr>
        <w:t xml:space="preserve">s as dívidas geradas neste 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>período</w:t>
      </w:r>
      <w:r w:rsidRPr="00D01630">
        <w:rPr>
          <w:rFonts w:ascii="Calibri" w:hAnsi="Calibri" w:cs="Arial"/>
          <w:color w:val="002060"/>
          <w:sz w:val="22"/>
          <w:szCs w:val="22"/>
          <w:highlight w:val="yellow"/>
        </w:rPr>
        <w:t xml:space="preserve"> e consolidá-las em uma única cobrança.</w:t>
      </w:r>
    </w:p>
    <w:p w:rsidR="002E6D71" w:rsidRPr="00D01630" w:rsidRDefault="002E6D71" w:rsidP="00D01630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:rsidR="00C84C47" w:rsidRDefault="001C0DE0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1C0DE0">
        <w:rPr>
          <w:rFonts w:ascii="Calibri" w:hAnsi="Calibri" w:cs="Arial"/>
          <w:color w:val="002060"/>
          <w:sz w:val="22"/>
          <w:szCs w:val="22"/>
          <w:highlight w:val="yellow"/>
        </w:rPr>
        <w:t>Caso o distribuidor assuma o vencimento de uma cobrança ou ainda a geração da mesma em uma data que seja igual a s</w:t>
      </w:r>
      <w:r w:rsidR="00C84C47">
        <w:rPr>
          <w:rFonts w:ascii="Calibri" w:hAnsi="Calibri" w:cs="Arial"/>
          <w:color w:val="002060"/>
          <w:sz w:val="22"/>
          <w:szCs w:val="22"/>
          <w:highlight w:val="yellow"/>
        </w:rPr>
        <w:t>ábado, domingo ou feriados informados no Cadastro de Calendário EMS 0192,</w:t>
      </w:r>
      <w:r w:rsidRPr="001C0DE0">
        <w:rPr>
          <w:rFonts w:ascii="Calibri" w:hAnsi="Calibri" w:cs="Arial"/>
          <w:color w:val="002060"/>
          <w:sz w:val="22"/>
          <w:szCs w:val="22"/>
          <w:highlight w:val="yellow"/>
        </w:rPr>
        <w:t xml:space="preserve"> a funcionalidade deve postergar </w:t>
      </w:r>
      <w:r w:rsidR="00B75D39">
        <w:rPr>
          <w:rFonts w:ascii="Calibri" w:hAnsi="Calibri" w:cs="Arial"/>
          <w:color w:val="002060"/>
          <w:sz w:val="22"/>
          <w:szCs w:val="22"/>
          <w:highlight w:val="yellow"/>
        </w:rPr>
        <w:t xml:space="preserve">a geração desta dívida </w:t>
      </w:r>
      <w:r w:rsidRPr="001C0DE0">
        <w:rPr>
          <w:rFonts w:ascii="Calibri" w:hAnsi="Calibri" w:cs="Arial"/>
          <w:color w:val="002060"/>
          <w:sz w:val="22"/>
          <w:szCs w:val="22"/>
          <w:highlight w:val="yellow"/>
        </w:rPr>
        <w:t>para o próximo dia útil</w:t>
      </w:r>
      <w:r w:rsidR="00B75D39">
        <w:rPr>
          <w:rFonts w:ascii="Calibri" w:hAnsi="Calibri" w:cs="Arial"/>
          <w:color w:val="002060"/>
          <w:sz w:val="22"/>
          <w:szCs w:val="22"/>
          <w:highlight w:val="yellow"/>
        </w:rPr>
        <w:t>, acumulando o valor com a cobrança da data seguinte</w:t>
      </w:r>
      <w:r w:rsidRPr="001C0DE0">
        <w:rPr>
          <w:rFonts w:ascii="Calibri" w:hAnsi="Calibri" w:cs="Arial"/>
          <w:color w:val="002060"/>
          <w:sz w:val="22"/>
          <w:szCs w:val="22"/>
          <w:highlight w:val="yellow"/>
        </w:rPr>
        <w:t>.</w:t>
      </w:r>
    </w:p>
    <w:p w:rsidR="00CC767E" w:rsidRDefault="00C84C47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Vencimento: Deverá ser calculado com base no fator vencimento d</w:t>
      </w:r>
      <w:r w:rsidR="00B07682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B07682">
        <w:rPr>
          <w:rFonts w:ascii="Calibri" w:hAnsi="Calibri" w:cs="Arial"/>
          <w:color w:val="002060"/>
          <w:sz w:val="22"/>
          <w:szCs w:val="22"/>
        </w:rPr>
        <w:t>Cota</w:t>
      </w:r>
      <w:r>
        <w:rPr>
          <w:rFonts w:ascii="Calibri" w:hAnsi="Calibri" w:cs="Arial"/>
          <w:color w:val="002060"/>
          <w:sz w:val="22"/>
          <w:szCs w:val="22"/>
        </w:rPr>
        <w:t xml:space="preserve"> (D0,</w:t>
      </w:r>
      <w:r w:rsidR="00CC767E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D1 e etc</w:t>
      </w:r>
      <w:r w:rsidR="00CC767E">
        <w:rPr>
          <w:rFonts w:ascii="Calibri" w:hAnsi="Calibri" w:cs="Arial"/>
          <w:color w:val="002060"/>
          <w:sz w:val="22"/>
          <w:szCs w:val="22"/>
        </w:rPr>
        <w:t>.</w:t>
      </w:r>
      <w:r>
        <w:rPr>
          <w:rFonts w:ascii="Calibri" w:hAnsi="Calibri" w:cs="Arial"/>
          <w:color w:val="002060"/>
          <w:sz w:val="22"/>
          <w:szCs w:val="22"/>
        </w:rPr>
        <w:t xml:space="preserve">), respeitando dias </w:t>
      </w:r>
      <w:r w:rsidR="002E6D71">
        <w:rPr>
          <w:rFonts w:ascii="Calibri" w:hAnsi="Calibri" w:cs="Arial"/>
          <w:color w:val="002060"/>
          <w:sz w:val="22"/>
          <w:szCs w:val="22"/>
        </w:rPr>
        <w:t>ú</w:t>
      </w:r>
      <w:r>
        <w:rPr>
          <w:rFonts w:ascii="Calibri" w:hAnsi="Calibri" w:cs="Arial"/>
          <w:color w:val="002060"/>
          <w:sz w:val="22"/>
          <w:szCs w:val="22"/>
        </w:rPr>
        <w:t>teis conforme tabela calendário</w:t>
      </w:r>
      <w:r w:rsidR="002E6D71">
        <w:rPr>
          <w:rFonts w:ascii="Calibri" w:hAnsi="Calibri" w:cs="Arial"/>
          <w:color w:val="002060"/>
          <w:sz w:val="22"/>
          <w:szCs w:val="22"/>
        </w:rPr>
        <w:t xml:space="preserve"> (EMS 0192)</w:t>
      </w:r>
      <w:r>
        <w:rPr>
          <w:rFonts w:ascii="Calibri" w:hAnsi="Calibri" w:cs="Arial"/>
          <w:color w:val="002060"/>
          <w:sz w:val="22"/>
          <w:szCs w:val="22"/>
        </w:rPr>
        <w:t xml:space="preserve"> do sistema.</w:t>
      </w:r>
    </w:p>
    <w:p w:rsidR="00CC767E" w:rsidRDefault="00CC767E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D4B4D" w:rsidRDefault="005D4B4D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5D4B4D">
        <w:rPr>
          <w:rFonts w:ascii="Calibri" w:hAnsi="Calibri" w:cs="Arial"/>
          <w:color w:val="002060"/>
          <w:sz w:val="22"/>
          <w:szCs w:val="22"/>
          <w:highlight w:val="yellow"/>
        </w:rPr>
        <w:t xml:space="preserve">Na EMS 0192 – Cadastros de Calendário também têm a situação de ser um feriado apenas para uma cidade onde não haverá cobrança, ou seja, apenas para as cotas situadas naquela cidade, a funcionalidade </w:t>
      </w:r>
      <w:r w:rsidR="00B75D39">
        <w:rPr>
          <w:rFonts w:ascii="Calibri" w:hAnsi="Calibri" w:cs="Arial"/>
          <w:color w:val="002060"/>
          <w:sz w:val="22"/>
          <w:szCs w:val="22"/>
          <w:highlight w:val="yellow"/>
        </w:rPr>
        <w:t>deve</w:t>
      </w:r>
      <w:r w:rsidRPr="005D4B4D">
        <w:rPr>
          <w:rFonts w:ascii="Calibri" w:hAnsi="Calibri" w:cs="Arial"/>
          <w:color w:val="002060"/>
          <w:sz w:val="22"/>
          <w:szCs w:val="22"/>
          <w:highlight w:val="yellow"/>
        </w:rPr>
        <w:t xml:space="preserve">rá </w:t>
      </w:r>
      <w:r w:rsidR="00B75D39">
        <w:rPr>
          <w:rFonts w:ascii="Calibri" w:hAnsi="Calibri" w:cs="Arial"/>
          <w:color w:val="002060"/>
          <w:sz w:val="22"/>
          <w:szCs w:val="22"/>
          <w:highlight w:val="yellow"/>
        </w:rPr>
        <w:t xml:space="preserve">postergar </w:t>
      </w:r>
      <w:r w:rsidRPr="005D4B4D">
        <w:rPr>
          <w:rFonts w:ascii="Calibri" w:hAnsi="Calibri" w:cs="Arial"/>
          <w:color w:val="002060"/>
          <w:sz w:val="22"/>
          <w:szCs w:val="22"/>
          <w:highlight w:val="yellow"/>
        </w:rPr>
        <w:t>a</w:t>
      </w:r>
      <w:r w:rsidR="00B75D39">
        <w:rPr>
          <w:rFonts w:ascii="Calibri" w:hAnsi="Calibri" w:cs="Arial"/>
          <w:color w:val="002060"/>
          <w:sz w:val="22"/>
          <w:szCs w:val="22"/>
          <w:highlight w:val="yellow"/>
        </w:rPr>
        <w:t xml:space="preserve"> geração</w:t>
      </w:r>
      <w:r w:rsidRPr="005D4B4D">
        <w:rPr>
          <w:rFonts w:ascii="Calibri" w:hAnsi="Calibri" w:cs="Arial"/>
          <w:color w:val="002060"/>
          <w:sz w:val="22"/>
          <w:szCs w:val="22"/>
          <w:highlight w:val="yellow"/>
        </w:rPr>
        <w:t xml:space="preserve"> cobrança</w:t>
      </w:r>
      <w:r w:rsidR="00B75D39">
        <w:rPr>
          <w:rFonts w:ascii="Calibri" w:hAnsi="Calibri" w:cs="Arial"/>
          <w:color w:val="002060"/>
          <w:sz w:val="22"/>
          <w:szCs w:val="22"/>
          <w:highlight w:val="yellow"/>
        </w:rPr>
        <w:t xml:space="preserve"> e acumular os valores para a próxima data operacional</w:t>
      </w:r>
      <w:r w:rsidR="00B75D39">
        <w:rPr>
          <w:rFonts w:ascii="Calibri" w:hAnsi="Calibri" w:cs="Arial"/>
          <w:color w:val="002060"/>
          <w:sz w:val="22"/>
          <w:szCs w:val="22"/>
        </w:rPr>
        <w:t>.</w:t>
      </w:r>
    </w:p>
    <w:p w:rsidR="005D4B4D" w:rsidRDefault="005D4B4D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Emissão: Data da geração das Cobranças (Data Operação)</w:t>
      </w:r>
    </w:p>
    <w:p w:rsidR="00CC767E" w:rsidRDefault="00CC767E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Valor: Reparte – Encalhe + débitos – créditos.</w:t>
      </w:r>
    </w:p>
    <w:p w:rsidR="00CC767E" w:rsidRDefault="00CC767E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2E6D71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Nosso Nú</w:t>
      </w:r>
      <w:r w:rsidR="00D41EBC">
        <w:rPr>
          <w:rFonts w:ascii="Calibri" w:hAnsi="Calibri" w:cs="Arial"/>
          <w:color w:val="002060"/>
          <w:sz w:val="22"/>
          <w:szCs w:val="22"/>
        </w:rPr>
        <w:t>mero</w:t>
      </w:r>
      <w:r w:rsidR="00FE1F04">
        <w:rPr>
          <w:rFonts w:ascii="Calibri" w:hAnsi="Calibri" w:cs="Arial"/>
          <w:color w:val="002060"/>
          <w:sz w:val="22"/>
          <w:szCs w:val="22"/>
        </w:rPr>
        <w:t>: N</w:t>
      </w:r>
      <w:r>
        <w:rPr>
          <w:rFonts w:ascii="Calibri" w:hAnsi="Calibri" w:cs="Arial"/>
          <w:color w:val="002060"/>
          <w:sz w:val="22"/>
          <w:szCs w:val="22"/>
        </w:rPr>
        <w:t>úmero sequencial</w:t>
      </w:r>
      <w:r w:rsidR="00FE1F04">
        <w:rPr>
          <w:rFonts w:ascii="Calibri" w:hAnsi="Calibri" w:cs="Arial"/>
          <w:color w:val="002060"/>
          <w:sz w:val="22"/>
          <w:szCs w:val="22"/>
        </w:rPr>
        <w:t xml:space="preserve"> de controle. Para quem usa boletos</w:t>
      </w:r>
      <w:r w:rsidR="007A3F93">
        <w:rPr>
          <w:rFonts w:ascii="Calibri" w:hAnsi="Calibri" w:cs="Arial"/>
          <w:color w:val="002060"/>
          <w:sz w:val="22"/>
          <w:szCs w:val="22"/>
        </w:rPr>
        <w:t>,</w:t>
      </w:r>
      <w:r w:rsidR="00FE1F04">
        <w:rPr>
          <w:rFonts w:ascii="Calibri" w:hAnsi="Calibri" w:cs="Arial"/>
          <w:color w:val="002060"/>
          <w:sz w:val="22"/>
          <w:szCs w:val="22"/>
        </w:rPr>
        <w:t xml:space="preserve"> deve usar um c</w:t>
      </w:r>
      <w:r>
        <w:rPr>
          <w:rFonts w:ascii="Calibri" w:hAnsi="Calibri" w:cs="Arial"/>
          <w:color w:val="002060"/>
          <w:sz w:val="22"/>
          <w:szCs w:val="22"/>
        </w:rPr>
        <w:t>á</w:t>
      </w:r>
      <w:r w:rsidR="00FE1F04">
        <w:rPr>
          <w:rFonts w:ascii="Calibri" w:hAnsi="Calibri" w:cs="Arial"/>
          <w:color w:val="002060"/>
          <w:sz w:val="22"/>
          <w:szCs w:val="22"/>
        </w:rPr>
        <w:t>lculo de acordo com o banco cadastrado, caso seja outra qualquer</w:t>
      </w:r>
      <w:r w:rsidR="007A3F93">
        <w:rPr>
          <w:rFonts w:ascii="Calibri" w:hAnsi="Calibri" w:cs="Arial"/>
          <w:color w:val="002060"/>
          <w:sz w:val="22"/>
          <w:szCs w:val="22"/>
        </w:rPr>
        <w:t xml:space="preserve"> outro</w:t>
      </w:r>
      <w:r w:rsidR="00FE1F04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7A3F93">
        <w:rPr>
          <w:rFonts w:ascii="Calibri" w:hAnsi="Calibri" w:cs="Arial"/>
          <w:color w:val="002060"/>
          <w:sz w:val="22"/>
          <w:szCs w:val="22"/>
        </w:rPr>
        <w:t xml:space="preserve">tipo de </w:t>
      </w:r>
      <w:r w:rsidR="00FE1F04">
        <w:rPr>
          <w:rFonts w:ascii="Calibri" w:hAnsi="Calibri" w:cs="Arial"/>
          <w:color w:val="002060"/>
          <w:sz w:val="22"/>
          <w:szCs w:val="22"/>
        </w:rPr>
        <w:t>d</w:t>
      </w:r>
      <w:r>
        <w:rPr>
          <w:rFonts w:ascii="Calibri" w:hAnsi="Calibri" w:cs="Arial"/>
          <w:color w:val="002060"/>
          <w:sz w:val="22"/>
          <w:szCs w:val="22"/>
        </w:rPr>
        <w:t>í</w:t>
      </w:r>
      <w:r w:rsidR="00FE1F04">
        <w:rPr>
          <w:rFonts w:ascii="Calibri" w:hAnsi="Calibri" w:cs="Arial"/>
          <w:color w:val="002060"/>
          <w:sz w:val="22"/>
          <w:szCs w:val="22"/>
        </w:rPr>
        <w:t>vida</w:t>
      </w:r>
      <w:r>
        <w:rPr>
          <w:rFonts w:ascii="Calibri" w:hAnsi="Calibri" w:cs="Arial"/>
          <w:color w:val="002060"/>
          <w:sz w:val="22"/>
          <w:szCs w:val="22"/>
        </w:rPr>
        <w:t>, deve considerar um sequencial</w:t>
      </w:r>
      <w:r w:rsidR="007A3F93">
        <w:rPr>
          <w:rFonts w:ascii="Calibri" w:hAnsi="Calibri" w:cs="Arial"/>
          <w:color w:val="002060"/>
          <w:sz w:val="22"/>
          <w:szCs w:val="22"/>
        </w:rPr>
        <w:t xml:space="preserve"> interno do sistema.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As cobranças geradas deverão respeitar os </w:t>
      </w:r>
      <w:r w:rsidR="009536CA">
        <w:rPr>
          <w:rFonts w:ascii="Calibri" w:hAnsi="Calibri" w:cs="Arial"/>
          <w:color w:val="002060"/>
          <w:sz w:val="22"/>
          <w:szCs w:val="22"/>
        </w:rPr>
        <w:t xml:space="preserve">parâmetros de valor mínimo dessa </w:t>
      </w:r>
      <w:r>
        <w:rPr>
          <w:rFonts w:ascii="Calibri" w:hAnsi="Calibri" w:cs="Arial"/>
          <w:color w:val="002060"/>
          <w:sz w:val="22"/>
          <w:szCs w:val="22"/>
        </w:rPr>
        <w:t>cobrança de acordo com parâmetros d</w:t>
      </w:r>
      <w:r w:rsidR="009536CA">
        <w:rPr>
          <w:rFonts w:ascii="Calibri" w:hAnsi="Calibri" w:cs="Arial"/>
          <w:color w:val="002060"/>
          <w:sz w:val="22"/>
          <w:szCs w:val="22"/>
        </w:rPr>
        <w:t>e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9536CA">
        <w:rPr>
          <w:rFonts w:ascii="Calibri" w:hAnsi="Calibri" w:cs="Arial"/>
          <w:color w:val="002060"/>
          <w:sz w:val="22"/>
          <w:szCs w:val="22"/>
        </w:rPr>
        <w:t xml:space="preserve">cobrança </w:t>
      </w:r>
      <w:r>
        <w:rPr>
          <w:rFonts w:ascii="Calibri" w:hAnsi="Calibri" w:cs="Arial"/>
          <w:color w:val="002060"/>
          <w:sz w:val="22"/>
          <w:szCs w:val="22"/>
        </w:rPr>
        <w:t>para popular a tabela “movimentos de cobranças geradas”.</w:t>
      </w:r>
    </w:p>
    <w:p w:rsidR="00D01630" w:rsidRDefault="00D01630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E3C7D" w:rsidRDefault="00C27B17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funcionalidade deve considerar a concentração de pagamento parametrizado nos parâmetros de cobrança do distribuidor, caso esse parâmetro esteja preenchido </w:t>
      </w:r>
      <w:r w:rsidR="005D4B4D">
        <w:rPr>
          <w:rFonts w:ascii="Calibri" w:hAnsi="Calibri" w:cs="Arial"/>
          <w:color w:val="002060"/>
          <w:sz w:val="22"/>
          <w:szCs w:val="22"/>
          <w:highlight w:val="yellow"/>
        </w:rPr>
        <w:t>de outra forma</w:t>
      </w:r>
      <w:r w:rsidR="005D4B4D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 xml:space="preserve">no cadastro financeiro da Cota, este </w:t>
      </w:r>
      <w:r w:rsidR="005D4B4D">
        <w:rPr>
          <w:rFonts w:ascii="Calibri" w:hAnsi="Calibri" w:cs="Arial"/>
          <w:color w:val="002060"/>
          <w:sz w:val="22"/>
          <w:szCs w:val="22"/>
        </w:rPr>
        <w:t>ú</w:t>
      </w:r>
      <w:r>
        <w:rPr>
          <w:rFonts w:ascii="Calibri" w:hAnsi="Calibri" w:cs="Arial"/>
          <w:color w:val="002060"/>
          <w:sz w:val="22"/>
          <w:szCs w:val="22"/>
        </w:rPr>
        <w:t>ltimo deve prevalecer o parâmetro do distribuidor.</w:t>
      </w:r>
    </w:p>
    <w:p w:rsidR="0072730A" w:rsidRDefault="0072730A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72730A">
        <w:rPr>
          <w:rFonts w:ascii="Calibri" w:hAnsi="Calibri" w:cs="Arial"/>
          <w:color w:val="002060"/>
          <w:sz w:val="22"/>
          <w:szCs w:val="22"/>
          <w:highlight w:val="yellow"/>
        </w:rPr>
        <w:t>Obs.: será possível cadastrar nos Parâmetros de Cobrança, apenas concentração de pagamento para as datas onde o Distribuidor faça recolhimento do encalhe, independente de fornecedor.</w:t>
      </w:r>
    </w:p>
    <w:p w:rsidR="00D01630" w:rsidRDefault="00D01630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Uma vez a cobrança gerada todo o movimento utilizado para essa cobrança deverá s</w:t>
      </w:r>
      <w:r w:rsidR="003E54F1">
        <w:rPr>
          <w:rFonts w:ascii="Calibri" w:hAnsi="Calibri" w:cs="Arial"/>
          <w:color w:val="002060"/>
          <w:sz w:val="22"/>
          <w:szCs w:val="22"/>
        </w:rPr>
        <w:t>er amarrado ao “</w:t>
      </w:r>
      <w:r w:rsidR="00BB28FD">
        <w:rPr>
          <w:rFonts w:ascii="Calibri" w:hAnsi="Calibri" w:cs="Arial"/>
          <w:color w:val="002060"/>
          <w:sz w:val="22"/>
          <w:szCs w:val="22"/>
        </w:rPr>
        <w:t>N</w:t>
      </w:r>
      <w:r w:rsidR="003E54F1">
        <w:rPr>
          <w:rFonts w:ascii="Calibri" w:hAnsi="Calibri" w:cs="Arial"/>
          <w:color w:val="002060"/>
          <w:sz w:val="22"/>
          <w:szCs w:val="22"/>
        </w:rPr>
        <w:t xml:space="preserve">osso </w:t>
      </w:r>
      <w:r w:rsidR="00BB28FD">
        <w:rPr>
          <w:rFonts w:ascii="Calibri" w:hAnsi="Calibri" w:cs="Arial"/>
          <w:color w:val="002060"/>
          <w:sz w:val="22"/>
          <w:szCs w:val="22"/>
        </w:rPr>
        <w:t>N</w:t>
      </w:r>
      <w:r w:rsidR="005D4B4D">
        <w:rPr>
          <w:rFonts w:ascii="Calibri" w:hAnsi="Calibri" w:cs="Arial"/>
          <w:color w:val="002060"/>
          <w:sz w:val="22"/>
          <w:szCs w:val="22"/>
        </w:rPr>
        <w:t>ú</w:t>
      </w:r>
      <w:r w:rsidR="003E54F1">
        <w:rPr>
          <w:rFonts w:ascii="Calibri" w:hAnsi="Calibri" w:cs="Arial"/>
          <w:color w:val="002060"/>
          <w:sz w:val="22"/>
          <w:szCs w:val="22"/>
        </w:rPr>
        <w:t>mero”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D01630" w:rsidRDefault="00D01630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Ex. Na tabela “movimentos </w:t>
      </w:r>
      <w:r w:rsidR="00B07682">
        <w:rPr>
          <w:rFonts w:ascii="Calibri" w:hAnsi="Calibri" w:cs="Arial"/>
          <w:color w:val="002060"/>
          <w:sz w:val="22"/>
          <w:szCs w:val="22"/>
        </w:rPr>
        <w:t>Cota</w:t>
      </w:r>
      <w:r>
        <w:rPr>
          <w:rFonts w:ascii="Calibri" w:hAnsi="Calibri" w:cs="Arial"/>
          <w:color w:val="002060"/>
          <w:sz w:val="22"/>
          <w:szCs w:val="22"/>
        </w:rPr>
        <w:t>s”, as revistas do encalhe, as revistas do reparte e outros movimentos nesta tabela. Desta forma sempre teremos a memória de c</w:t>
      </w:r>
      <w:r w:rsidR="005D4B4D">
        <w:rPr>
          <w:rFonts w:ascii="Calibri" w:hAnsi="Calibri" w:cs="Arial"/>
          <w:color w:val="002060"/>
          <w:sz w:val="22"/>
          <w:szCs w:val="22"/>
        </w:rPr>
        <w:t>á</w:t>
      </w:r>
      <w:r>
        <w:rPr>
          <w:rFonts w:ascii="Calibri" w:hAnsi="Calibri" w:cs="Arial"/>
          <w:color w:val="002060"/>
          <w:sz w:val="22"/>
          <w:szCs w:val="22"/>
        </w:rPr>
        <w:t>lculo de cada cobrança gerada para interpretação futura através d</w:t>
      </w:r>
      <w:r w:rsidR="00B07682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conta corrente d</w:t>
      </w:r>
      <w:r w:rsidR="00B07682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B07682">
        <w:rPr>
          <w:rFonts w:ascii="Calibri" w:hAnsi="Calibri" w:cs="Arial"/>
          <w:color w:val="002060"/>
          <w:sz w:val="22"/>
          <w:szCs w:val="22"/>
        </w:rPr>
        <w:t>Cota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5D4B4D" w:rsidRDefault="005D4B4D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2C4D98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Valores que não atingirem o Valor </w:t>
      </w:r>
      <w:r w:rsidR="00BD37C9">
        <w:rPr>
          <w:rFonts w:ascii="Calibri" w:hAnsi="Calibri" w:cs="Arial"/>
          <w:color w:val="002060"/>
          <w:sz w:val="22"/>
          <w:szCs w:val="22"/>
        </w:rPr>
        <w:t xml:space="preserve">Mínimo </w:t>
      </w:r>
      <w:r>
        <w:rPr>
          <w:rFonts w:ascii="Calibri" w:hAnsi="Calibri" w:cs="Arial"/>
          <w:color w:val="002060"/>
          <w:sz w:val="22"/>
          <w:szCs w:val="22"/>
        </w:rPr>
        <w:t>de</w:t>
      </w:r>
      <w:r w:rsidR="002E14B3">
        <w:rPr>
          <w:rFonts w:ascii="Calibri" w:hAnsi="Calibri" w:cs="Arial"/>
          <w:color w:val="002060"/>
          <w:sz w:val="22"/>
          <w:szCs w:val="22"/>
        </w:rPr>
        <w:t xml:space="preserve"> Cobrança devem ser </w:t>
      </w:r>
      <w:r w:rsidR="005D4B4D">
        <w:rPr>
          <w:rFonts w:ascii="Calibri" w:hAnsi="Calibri" w:cs="Arial"/>
          <w:color w:val="002060"/>
          <w:sz w:val="22"/>
          <w:szCs w:val="22"/>
        </w:rPr>
        <w:t xml:space="preserve">postergados. </w:t>
      </w:r>
      <w:r w:rsidR="00BD37C9">
        <w:rPr>
          <w:rFonts w:ascii="Calibri" w:hAnsi="Calibri" w:cs="Arial"/>
          <w:color w:val="002060"/>
          <w:sz w:val="22"/>
          <w:szCs w:val="22"/>
        </w:rPr>
        <w:t>(parâmetro de cobrança)</w:t>
      </w:r>
    </w:p>
    <w:p w:rsidR="000E4F3B" w:rsidRDefault="000E4F3B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17031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 final do processamento</w:t>
      </w:r>
      <w:r w:rsidR="00651BA7">
        <w:rPr>
          <w:rFonts w:ascii="Calibri" w:hAnsi="Calibri" w:cs="Arial"/>
          <w:color w:val="002060"/>
          <w:sz w:val="22"/>
          <w:szCs w:val="22"/>
        </w:rPr>
        <w:t>,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72426B">
        <w:rPr>
          <w:rFonts w:ascii="Calibri" w:hAnsi="Calibri" w:cs="Arial"/>
          <w:color w:val="002060"/>
          <w:sz w:val="22"/>
          <w:szCs w:val="22"/>
        </w:rPr>
        <w:t>deve</w:t>
      </w:r>
      <w:r w:rsidR="00651BA7">
        <w:rPr>
          <w:rFonts w:ascii="Calibri" w:hAnsi="Calibri" w:cs="Arial"/>
          <w:color w:val="002060"/>
          <w:sz w:val="22"/>
          <w:szCs w:val="22"/>
        </w:rPr>
        <w:t>rá</w:t>
      </w:r>
      <w:r w:rsidR="0072426B">
        <w:rPr>
          <w:rFonts w:ascii="Calibri" w:hAnsi="Calibri" w:cs="Arial"/>
          <w:color w:val="002060"/>
          <w:sz w:val="22"/>
          <w:szCs w:val="22"/>
        </w:rPr>
        <w:t xml:space="preserve"> enviar por e</w:t>
      </w:r>
      <w:r w:rsidR="005D4B4D">
        <w:rPr>
          <w:rFonts w:ascii="Calibri" w:hAnsi="Calibri" w:cs="Arial"/>
          <w:color w:val="002060"/>
          <w:sz w:val="22"/>
          <w:szCs w:val="22"/>
        </w:rPr>
        <w:t>-</w:t>
      </w:r>
      <w:r w:rsidR="0072426B">
        <w:rPr>
          <w:rFonts w:ascii="Calibri" w:hAnsi="Calibri" w:cs="Arial"/>
          <w:color w:val="002060"/>
          <w:sz w:val="22"/>
          <w:szCs w:val="22"/>
        </w:rPr>
        <w:t>mail</w:t>
      </w:r>
      <w:r w:rsidR="009C544E">
        <w:rPr>
          <w:rFonts w:ascii="Calibri" w:hAnsi="Calibri" w:cs="Arial"/>
          <w:color w:val="002060"/>
          <w:sz w:val="22"/>
          <w:szCs w:val="22"/>
        </w:rPr>
        <w:t xml:space="preserve"> os b</w:t>
      </w:r>
      <w:r w:rsidR="005D4B4D">
        <w:rPr>
          <w:rFonts w:ascii="Calibri" w:hAnsi="Calibri" w:cs="Arial"/>
          <w:color w:val="002060"/>
          <w:sz w:val="22"/>
          <w:szCs w:val="22"/>
        </w:rPr>
        <w:t>oletos ou recibos (conforme polí</w:t>
      </w:r>
      <w:r w:rsidR="009C544E">
        <w:rPr>
          <w:rFonts w:ascii="Calibri" w:hAnsi="Calibri" w:cs="Arial"/>
          <w:color w:val="002060"/>
          <w:sz w:val="22"/>
          <w:szCs w:val="22"/>
        </w:rPr>
        <w:t>tica de cobrança)</w:t>
      </w:r>
      <w:r w:rsidR="0072426B">
        <w:rPr>
          <w:rFonts w:ascii="Calibri" w:hAnsi="Calibri" w:cs="Arial"/>
          <w:color w:val="002060"/>
          <w:sz w:val="22"/>
          <w:szCs w:val="22"/>
        </w:rPr>
        <w:t xml:space="preserve"> para as Cotas </w:t>
      </w:r>
      <w:r w:rsidR="00962AA4">
        <w:rPr>
          <w:rFonts w:ascii="Calibri" w:hAnsi="Calibri" w:cs="Arial"/>
          <w:color w:val="002060"/>
          <w:sz w:val="22"/>
          <w:szCs w:val="22"/>
        </w:rPr>
        <w:t>conforme parâmetro de envio de e</w:t>
      </w:r>
      <w:r w:rsidR="005D4B4D">
        <w:rPr>
          <w:rFonts w:ascii="Calibri" w:hAnsi="Calibri" w:cs="Arial"/>
          <w:color w:val="002060"/>
          <w:sz w:val="22"/>
          <w:szCs w:val="22"/>
        </w:rPr>
        <w:t>-</w:t>
      </w:r>
      <w:r w:rsidR="00962AA4">
        <w:rPr>
          <w:rFonts w:ascii="Calibri" w:hAnsi="Calibri" w:cs="Arial"/>
          <w:color w:val="002060"/>
          <w:sz w:val="22"/>
          <w:szCs w:val="22"/>
        </w:rPr>
        <w:t>mail em seu cadastro.</w:t>
      </w:r>
    </w:p>
    <w:p w:rsidR="00F21795" w:rsidRDefault="00F21795" w:rsidP="00F21795">
      <w:pPr>
        <w:ind w:left="390"/>
        <w:rPr>
          <w:rFonts w:ascii="Calibri" w:hAnsi="Calibri" w:cs="Arial"/>
          <w:color w:val="002060"/>
          <w:sz w:val="22"/>
          <w:szCs w:val="22"/>
        </w:rPr>
      </w:pPr>
    </w:p>
    <w:p w:rsidR="00F21795" w:rsidRDefault="00F21795" w:rsidP="00F21795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</w:t>
      </w:r>
      <w:r w:rsidR="007A3F93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7A3F93">
        <w:rPr>
          <w:rFonts w:ascii="Calibri" w:hAnsi="Calibri" w:cs="Arial"/>
          <w:color w:val="002060"/>
          <w:sz w:val="22"/>
          <w:szCs w:val="22"/>
        </w:rPr>
        <w:t>valores</w:t>
      </w:r>
      <w:r>
        <w:rPr>
          <w:rFonts w:ascii="Calibri" w:hAnsi="Calibri" w:cs="Arial"/>
          <w:color w:val="002060"/>
          <w:sz w:val="22"/>
          <w:szCs w:val="22"/>
        </w:rPr>
        <w:t xml:space="preserve"> de multas e juros deverão ser calculados para os boletos </w:t>
      </w:r>
      <w:r w:rsidR="00377870">
        <w:rPr>
          <w:rFonts w:ascii="Calibri" w:hAnsi="Calibri" w:cs="Arial"/>
          <w:color w:val="002060"/>
          <w:sz w:val="22"/>
          <w:szCs w:val="22"/>
        </w:rPr>
        <w:t xml:space="preserve">ou </w:t>
      </w:r>
      <w:r w:rsidR="007A3F93">
        <w:rPr>
          <w:rFonts w:ascii="Calibri" w:hAnsi="Calibri" w:cs="Arial"/>
          <w:color w:val="002060"/>
          <w:sz w:val="22"/>
          <w:szCs w:val="22"/>
        </w:rPr>
        <w:t>d</w:t>
      </w:r>
      <w:r w:rsidR="005D4B4D">
        <w:rPr>
          <w:rFonts w:ascii="Calibri" w:hAnsi="Calibri" w:cs="Arial"/>
          <w:color w:val="002060"/>
          <w:sz w:val="22"/>
          <w:szCs w:val="22"/>
        </w:rPr>
        <w:t>í</w:t>
      </w:r>
      <w:r w:rsidR="007A3F93">
        <w:rPr>
          <w:rFonts w:ascii="Calibri" w:hAnsi="Calibri" w:cs="Arial"/>
          <w:color w:val="002060"/>
          <w:sz w:val="22"/>
          <w:szCs w:val="22"/>
        </w:rPr>
        <w:t>vidas</w:t>
      </w:r>
      <w:r w:rsidR="00377870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não pag</w:t>
      </w:r>
      <w:r w:rsidR="007A3F93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>s ao final do processamento de acordo com a política de cobrança parametrizada e sensibilizar conta corrente do jornaleiro.</w:t>
      </w:r>
      <w:r w:rsidR="007A3F93">
        <w:rPr>
          <w:rFonts w:ascii="Calibri" w:hAnsi="Calibri" w:cs="Arial"/>
          <w:color w:val="002060"/>
          <w:sz w:val="22"/>
          <w:szCs w:val="22"/>
        </w:rPr>
        <w:t xml:space="preserve"> Para uma Cota que acumula a d</w:t>
      </w:r>
      <w:r w:rsidR="005D4B4D">
        <w:rPr>
          <w:rFonts w:ascii="Calibri" w:hAnsi="Calibri" w:cs="Arial"/>
          <w:color w:val="002060"/>
          <w:sz w:val="22"/>
          <w:szCs w:val="22"/>
        </w:rPr>
        <w:t>í</w:t>
      </w:r>
      <w:r w:rsidR="007A3F93">
        <w:rPr>
          <w:rFonts w:ascii="Calibri" w:hAnsi="Calibri" w:cs="Arial"/>
          <w:color w:val="002060"/>
          <w:sz w:val="22"/>
          <w:szCs w:val="22"/>
        </w:rPr>
        <w:t>vida, o c</w:t>
      </w:r>
      <w:r w:rsidR="005D4B4D">
        <w:rPr>
          <w:rFonts w:ascii="Calibri" w:hAnsi="Calibri" w:cs="Arial"/>
          <w:color w:val="002060"/>
          <w:sz w:val="22"/>
          <w:szCs w:val="22"/>
        </w:rPr>
        <w:t>á</w:t>
      </w:r>
      <w:r w:rsidR="007A3F93">
        <w:rPr>
          <w:rFonts w:ascii="Calibri" w:hAnsi="Calibri" w:cs="Arial"/>
          <w:color w:val="002060"/>
          <w:sz w:val="22"/>
          <w:szCs w:val="22"/>
        </w:rPr>
        <w:t xml:space="preserve">lculo </w:t>
      </w:r>
      <w:r w:rsidR="00CB28B8">
        <w:rPr>
          <w:rFonts w:ascii="Calibri" w:hAnsi="Calibri" w:cs="Arial"/>
          <w:color w:val="002060"/>
          <w:sz w:val="22"/>
          <w:szCs w:val="22"/>
        </w:rPr>
        <w:t>de multa será considerado apenas uma vez, e os juros são calculados diariamente em cima do valor acumulado. Para uma cota que não acumula d</w:t>
      </w:r>
      <w:r w:rsidR="005D4B4D">
        <w:rPr>
          <w:rFonts w:ascii="Calibri" w:hAnsi="Calibri" w:cs="Arial"/>
          <w:color w:val="002060"/>
          <w:sz w:val="22"/>
          <w:szCs w:val="22"/>
        </w:rPr>
        <w:t>í</w:t>
      </w:r>
      <w:r w:rsidR="00CB28B8">
        <w:rPr>
          <w:rFonts w:ascii="Calibri" w:hAnsi="Calibri" w:cs="Arial"/>
          <w:color w:val="002060"/>
          <w:sz w:val="22"/>
          <w:szCs w:val="22"/>
        </w:rPr>
        <w:t>vida, o c</w:t>
      </w:r>
      <w:r w:rsidR="005D4B4D">
        <w:rPr>
          <w:rFonts w:ascii="Calibri" w:hAnsi="Calibri" w:cs="Arial"/>
          <w:color w:val="002060"/>
          <w:sz w:val="22"/>
          <w:szCs w:val="22"/>
        </w:rPr>
        <w:t>á</w:t>
      </w:r>
      <w:r w:rsidR="00CB28B8">
        <w:rPr>
          <w:rFonts w:ascii="Calibri" w:hAnsi="Calibri" w:cs="Arial"/>
          <w:color w:val="002060"/>
          <w:sz w:val="22"/>
          <w:szCs w:val="22"/>
        </w:rPr>
        <w:t xml:space="preserve">lculo de juros e multas </w:t>
      </w:r>
      <w:r w:rsidR="005D4B4D">
        <w:rPr>
          <w:rFonts w:ascii="Calibri" w:hAnsi="Calibri" w:cs="Arial"/>
          <w:color w:val="002060"/>
          <w:sz w:val="22"/>
          <w:szCs w:val="22"/>
        </w:rPr>
        <w:t>é diário</w:t>
      </w:r>
      <w:r w:rsidR="00CB28B8">
        <w:rPr>
          <w:rFonts w:ascii="Calibri" w:hAnsi="Calibri" w:cs="Arial"/>
          <w:color w:val="002060"/>
          <w:sz w:val="22"/>
          <w:szCs w:val="22"/>
        </w:rPr>
        <w:t xml:space="preserve"> em cima de cada nova divida gerada.</w:t>
      </w:r>
    </w:p>
    <w:p w:rsidR="005D4B4D" w:rsidRDefault="005D4B4D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5D4B4D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Depois de</w:t>
      </w:r>
      <w:r w:rsidR="00BE7C7B">
        <w:rPr>
          <w:rFonts w:ascii="Calibri" w:hAnsi="Calibri" w:cs="Arial"/>
          <w:color w:val="002060"/>
          <w:sz w:val="22"/>
          <w:szCs w:val="22"/>
        </w:rPr>
        <w:t xml:space="preserve"> geradas</w:t>
      </w:r>
      <w:r>
        <w:rPr>
          <w:rFonts w:ascii="Calibri" w:hAnsi="Calibri" w:cs="Arial"/>
          <w:color w:val="002060"/>
          <w:sz w:val="22"/>
          <w:szCs w:val="22"/>
        </w:rPr>
        <w:t>,</w:t>
      </w:r>
      <w:r w:rsidR="00BE7C7B">
        <w:rPr>
          <w:rFonts w:ascii="Calibri" w:hAnsi="Calibri" w:cs="Arial"/>
          <w:color w:val="002060"/>
          <w:sz w:val="22"/>
          <w:szCs w:val="22"/>
        </w:rPr>
        <w:t xml:space="preserve"> as d</w:t>
      </w:r>
      <w:r>
        <w:rPr>
          <w:rFonts w:ascii="Calibri" w:hAnsi="Calibri" w:cs="Arial"/>
          <w:color w:val="002060"/>
          <w:sz w:val="22"/>
          <w:szCs w:val="22"/>
        </w:rPr>
        <w:t>í</w:t>
      </w:r>
      <w:r w:rsidR="00BE7C7B">
        <w:rPr>
          <w:rFonts w:ascii="Calibri" w:hAnsi="Calibri" w:cs="Arial"/>
          <w:color w:val="002060"/>
          <w:sz w:val="22"/>
          <w:szCs w:val="22"/>
        </w:rPr>
        <w:t>vidas</w:t>
      </w:r>
      <w:r>
        <w:rPr>
          <w:rFonts w:ascii="Calibri" w:hAnsi="Calibri" w:cs="Arial"/>
          <w:color w:val="002060"/>
          <w:sz w:val="22"/>
          <w:szCs w:val="22"/>
        </w:rPr>
        <w:t xml:space="preserve"> deverão ser associada</w:t>
      </w:r>
      <w:r w:rsidR="00BE7C7B">
        <w:rPr>
          <w:rFonts w:ascii="Calibri" w:hAnsi="Calibri" w:cs="Arial"/>
          <w:color w:val="002060"/>
          <w:sz w:val="22"/>
          <w:szCs w:val="22"/>
        </w:rPr>
        <w:t>s ao endereço de cobrança da Cota, caso não exista, deve associar um endereço existente da Cota.</w:t>
      </w:r>
    </w:p>
    <w:p w:rsidR="005D4B4D" w:rsidRDefault="005D4B4D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Possibilitar visualização de impressão e geração de arquivo</w:t>
      </w:r>
      <w:r w:rsidR="0035192E">
        <w:rPr>
          <w:rFonts w:ascii="Calibri" w:hAnsi="Calibri" w:cs="Arial"/>
          <w:color w:val="002060"/>
          <w:sz w:val="22"/>
          <w:szCs w:val="22"/>
        </w:rPr>
        <w:t xml:space="preserve"> (agregada na EMS 0163 – Impressão de Boletos).</w:t>
      </w:r>
    </w:p>
    <w:p w:rsidR="0035192E" w:rsidRDefault="0035192E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funcionalidade deve disparar e</w:t>
      </w:r>
      <w:r w:rsidR="005D4B4D">
        <w:rPr>
          <w:rFonts w:ascii="Calibri" w:hAnsi="Calibri" w:cs="Arial"/>
          <w:color w:val="002060"/>
          <w:sz w:val="22"/>
          <w:szCs w:val="22"/>
        </w:rPr>
        <w:t>-</w:t>
      </w:r>
      <w:r>
        <w:rPr>
          <w:rFonts w:ascii="Calibri" w:hAnsi="Calibri" w:cs="Arial"/>
          <w:color w:val="002060"/>
          <w:sz w:val="22"/>
          <w:szCs w:val="22"/>
        </w:rPr>
        <w:t>mail para todas as Cotas que estão foram parametrizadas para este tipo de envio.</w:t>
      </w:r>
    </w:p>
    <w:p w:rsidR="005D4B4D" w:rsidRDefault="005D4B4D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A77F1" w:rsidRDefault="00377870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f</w:t>
      </w:r>
      <w:r w:rsidR="003A77F1">
        <w:rPr>
          <w:rFonts w:ascii="Calibri" w:hAnsi="Calibri" w:cs="Arial"/>
          <w:color w:val="002060"/>
          <w:sz w:val="22"/>
          <w:szCs w:val="22"/>
        </w:rPr>
        <w:t xml:space="preserve">uncionalidade </w:t>
      </w:r>
      <w:r>
        <w:rPr>
          <w:rFonts w:ascii="Calibri" w:hAnsi="Calibri" w:cs="Arial"/>
          <w:color w:val="002060"/>
          <w:sz w:val="22"/>
          <w:szCs w:val="22"/>
        </w:rPr>
        <w:t>habilita a funcionalidade Impressão de dividas</w:t>
      </w:r>
      <w:r w:rsidR="003A77F1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(</w:t>
      </w:r>
      <w:r w:rsidR="003A77F1">
        <w:rPr>
          <w:rFonts w:ascii="Calibri" w:hAnsi="Calibri" w:cs="Arial"/>
          <w:color w:val="002060"/>
          <w:sz w:val="22"/>
          <w:szCs w:val="22"/>
        </w:rPr>
        <w:t>EMS 0163 – Impressão de Boletos</w:t>
      </w:r>
      <w:r>
        <w:rPr>
          <w:rFonts w:ascii="Calibri" w:hAnsi="Calibri" w:cs="Arial"/>
          <w:color w:val="002060"/>
          <w:sz w:val="22"/>
          <w:szCs w:val="22"/>
        </w:rPr>
        <w:t>)</w:t>
      </w:r>
      <w:r w:rsidR="003A77F1">
        <w:rPr>
          <w:rFonts w:ascii="Calibri" w:hAnsi="Calibri" w:cs="Arial"/>
          <w:color w:val="002060"/>
          <w:sz w:val="22"/>
          <w:szCs w:val="22"/>
        </w:rPr>
        <w:t>.</w:t>
      </w:r>
    </w:p>
    <w:p w:rsidR="00A23055" w:rsidRDefault="00A23055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A23055" w:rsidRPr="003C6BF9" w:rsidRDefault="00A23055" w:rsidP="00A23055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>
        <w:rPr>
          <w:rFonts w:ascii="Calibri" w:hAnsi="Calibri" w:cs="Arial"/>
          <w:color w:val="002060"/>
          <w:sz w:val="22"/>
          <w:szCs w:val="22"/>
          <w:highlight w:val="yellow"/>
        </w:rPr>
        <w:t xml:space="preserve">Esta funcionalidade também deverá observar na </w:t>
      </w:r>
      <w:r w:rsidRPr="003C6BF9">
        <w:rPr>
          <w:rFonts w:ascii="Calibri" w:hAnsi="Calibri" w:cs="Arial"/>
          <w:color w:val="002060"/>
          <w:sz w:val="22"/>
          <w:szCs w:val="22"/>
          <w:highlight w:val="yellow"/>
        </w:rPr>
        <w:t>EMS 0169 – Cadastro de Cota – Distribuiç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 xml:space="preserve">ão, se a cota está vinculada a um tipo de serviço que gera débito à mesma. </w:t>
      </w:r>
    </w:p>
    <w:p w:rsidR="00A23055" w:rsidRPr="003C6BF9" w:rsidRDefault="00A23055" w:rsidP="00A23055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:rsidR="00A23055" w:rsidRPr="003C6BF9" w:rsidRDefault="00A23055" w:rsidP="00A23055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3C6BF9">
        <w:rPr>
          <w:rFonts w:ascii="Calibri" w:hAnsi="Calibri" w:cs="Arial"/>
          <w:color w:val="002060"/>
          <w:sz w:val="22"/>
          <w:szCs w:val="22"/>
          <w:highlight w:val="yellow"/>
        </w:rPr>
        <w:t>Para realizar a cobrança das cotas a funcionalidade deve verificar as seguintes regras, de acordo com o Status da Cota:</w:t>
      </w:r>
    </w:p>
    <w:p w:rsidR="00A23055" w:rsidRPr="003C6BF9" w:rsidRDefault="00A23055" w:rsidP="00A23055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:rsidR="00A23055" w:rsidRPr="003C6BF9" w:rsidRDefault="00A23055" w:rsidP="00A23055">
      <w:pPr>
        <w:numPr>
          <w:ilvl w:val="0"/>
          <w:numId w:val="28"/>
        </w:numPr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3C6BF9">
        <w:rPr>
          <w:rFonts w:ascii="Calibri" w:hAnsi="Calibri" w:cs="Arial"/>
          <w:color w:val="002060"/>
          <w:sz w:val="22"/>
          <w:szCs w:val="22"/>
          <w:highlight w:val="yellow"/>
        </w:rPr>
        <w:t>Ativa: realiza cobrança normalmente, de acordo com a periodicidade, valor e possibilidade de isenção.</w:t>
      </w:r>
    </w:p>
    <w:p w:rsidR="00A23055" w:rsidRDefault="00A23055" w:rsidP="00A23055">
      <w:pPr>
        <w:numPr>
          <w:ilvl w:val="0"/>
          <w:numId w:val="28"/>
        </w:numPr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3C6BF9">
        <w:rPr>
          <w:rFonts w:ascii="Calibri" w:hAnsi="Calibri" w:cs="Arial"/>
          <w:color w:val="002060"/>
          <w:sz w:val="22"/>
          <w:szCs w:val="22"/>
          <w:highlight w:val="yellow"/>
        </w:rPr>
        <w:t>Suspensa: realiza cobrança apenas para a as cotas que tiverem Chamada de Encalhe gerada dentro da periodicidade de cobrança informada.</w:t>
      </w:r>
    </w:p>
    <w:p w:rsidR="00EE6347" w:rsidRPr="003C6BF9" w:rsidRDefault="00EE6347" w:rsidP="00EE6347">
      <w:pPr>
        <w:ind w:left="1080"/>
        <w:rPr>
          <w:rFonts w:ascii="Calibri" w:hAnsi="Calibri" w:cs="Arial"/>
          <w:color w:val="002060"/>
          <w:sz w:val="22"/>
          <w:szCs w:val="22"/>
          <w:highlight w:val="yellow"/>
        </w:rPr>
      </w:pPr>
      <w:r>
        <w:rPr>
          <w:rFonts w:ascii="Calibri" w:hAnsi="Calibri" w:cs="Arial"/>
          <w:color w:val="002060"/>
          <w:sz w:val="22"/>
          <w:szCs w:val="22"/>
          <w:highlight w:val="yellow"/>
        </w:rPr>
        <w:t>Caso uma cota fique suspensa, e não seja efetuado um Chamadão, no dia em que o último produto consignado for recolhido, a funcionalidade deve prever a geração da cobrança para esta cota, independente se o valor mínimo não for atingido.</w:t>
      </w:r>
    </w:p>
    <w:p w:rsidR="00A23055" w:rsidRPr="00A23055" w:rsidRDefault="00A23055" w:rsidP="00A23055">
      <w:pPr>
        <w:numPr>
          <w:ilvl w:val="0"/>
          <w:numId w:val="28"/>
        </w:numPr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A23055">
        <w:rPr>
          <w:rFonts w:ascii="Calibri" w:hAnsi="Calibri" w:cs="Arial"/>
          <w:color w:val="002060"/>
          <w:sz w:val="22"/>
          <w:szCs w:val="22"/>
          <w:highlight w:val="yellow"/>
        </w:rPr>
        <w:t>Inativo: não realiza cobrança.</w:t>
      </w:r>
    </w:p>
    <w:p w:rsidR="00A23055" w:rsidRPr="00A23055" w:rsidRDefault="00A23055" w:rsidP="00A23055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:rsidR="00D41EBC" w:rsidRDefault="00A23055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A23055">
        <w:rPr>
          <w:rFonts w:ascii="Calibri" w:hAnsi="Calibri" w:cs="Arial"/>
          <w:color w:val="002060"/>
          <w:sz w:val="22"/>
          <w:szCs w:val="22"/>
          <w:highlight w:val="yellow"/>
        </w:rPr>
        <w:t>Este valor deve compor o valor da cobrança de cada cota no dia.</w:t>
      </w:r>
    </w:p>
    <w:p w:rsidR="00AB6534" w:rsidRDefault="00AB6534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AB6534" w:rsidRPr="00302B52" w:rsidRDefault="00AB6534" w:rsidP="00180310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302B52">
        <w:rPr>
          <w:rFonts w:ascii="Calibri" w:hAnsi="Calibri" w:cs="Arial"/>
          <w:color w:val="002060"/>
          <w:sz w:val="22"/>
          <w:szCs w:val="22"/>
          <w:highlight w:val="yellow"/>
        </w:rPr>
        <w:t>Após a exibição do resultado de uma pesquisa, no momento de uma nova consulta (encontrando ou não dados para exibir no resultado) o resultado anterior deve ser limpo da tela, para que não haja interpretação incorreta dos dados.</w:t>
      </w:r>
    </w:p>
    <w:p w:rsidR="006820DF" w:rsidRDefault="00302B52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302B52">
        <w:rPr>
          <w:rFonts w:ascii="Calibri" w:hAnsi="Calibri" w:cs="Arial"/>
          <w:color w:val="002060"/>
          <w:sz w:val="22"/>
          <w:szCs w:val="22"/>
          <w:highlight w:val="yellow"/>
        </w:rPr>
        <w:t>Ao consultar uma data passada a da operação a ação de geração de dividas deve permanecer desabilitada.</w:t>
      </w:r>
    </w:p>
    <w:p w:rsidR="00A23055" w:rsidRDefault="00302B52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302B52">
        <w:rPr>
          <w:rFonts w:ascii="Calibri" w:hAnsi="Calibri" w:cs="Arial"/>
          <w:color w:val="002060"/>
          <w:sz w:val="22"/>
          <w:szCs w:val="22"/>
          <w:highlight w:val="yellow"/>
        </w:rPr>
        <w:t>No caso da n</w:t>
      </w:r>
      <w:r w:rsidR="00EE6347">
        <w:rPr>
          <w:rFonts w:ascii="Calibri" w:hAnsi="Calibri" w:cs="Arial"/>
          <w:color w:val="002060"/>
          <w:sz w:val="22"/>
          <w:szCs w:val="22"/>
          <w:highlight w:val="yellow"/>
        </w:rPr>
        <w:t>ecessidade de gerar novamente dí</w:t>
      </w:r>
      <w:r w:rsidRPr="00302B52">
        <w:rPr>
          <w:rFonts w:ascii="Calibri" w:hAnsi="Calibri" w:cs="Arial"/>
          <w:color w:val="002060"/>
          <w:sz w:val="22"/>
          <w:szCs w:val="22"/>
          <w:highlight w:val="yellow"/>
        </w:rPr>
        <w:t xml:space="preserve">vida em uma mesma data de operação, a funcionalidade </w:t>
      </w:r>
      <w:r w:rsidR="00B2207A">
        <w:rPr>
          <w:rFonts w:ascii="Calibri" w:hAnsi="Calibri" w:cs="Arial"/>
          <w:color w:val="002060"/>
          <w:sz w:val="22"/>
          <w:szCs w:val="22"/>
          <w:highlight w:val="yellow"/>
        </w:rPr>
        <w:t xml:space="preserve">não </w:t>
      </w:r>
      <w:r w:rsidRPr="00302B52">
        <w:rPr>
          <w:rFonts w:ascii="Calibri" w:hAnsi="Calibri" w:cs="Arial"/>
          <w:color w:val="002060"/>
          <w:sz w:val="22"/>
          <w:szCs w:val="22"/>
          <w:highlight w:val="yellow"/>
        </w:rPr>
        <w:t xml:space="preserve">deve </w:t>
      </w:r>
      <w:r w:rsidR="00B2207A">
        <w:rPr>
          <w:rFonts w:ascii="Calibri" w:hAnsi="Calibri" w:cs="Arial"/>
          <w:color w:val="002060"/>
          <w:sz w:val="22"/>
          <w:szCs w:val="22"/>
          <w:highlight w:val="yellow"/>
        </w:rPr>
        <w:t>permitir</w:t>
      </w:r>
      <w:r w:rsidRPr="00302B52">
        <w:rPr>
          <w:rFonts w:ascii="Calibri" w:hAnsi="Calibri" w:cs="Arial"/>
          <w:color w:val="002060"/>
          <w:sz w:val="22"/>
          <w:szCs w:val="22"/>
          <w:highlight w:val="yellow"/>
        </w:rPr>
        <w:t xml:space="preserve"> </w:t>
      </w:r>
      <w:r w:rsidR="00B2207A">
        <w:rPr>
          <w:rFonts w:ascii="Calibri" w:hAnsi="Calibri" w:cs="Arial"/>
          <w:color w:val="002060"/>
          <w:sz w:val="22"/>
          <w:szCs w:val="22"/>
          <w:highlight w:val="yellow"/>
        </w:rPr>
        <w:t>esta ação</w:t>
      </w:r>
      <w:r w:rsidR="00B2207A" w:rsidRPr="00B2207A">
        <w:rPr>
          <w:rFonts w:ascii="Calibri" w:hAnsi="Calibri" w:cs="Arial"/>
          <w:color w:val="002060"/>
          <w:sz w:val="22"/>
          <w:szCs w:val="22"/>
          <w:highlight w:val="yellow"/>
        </w:rPr>
        <w:t>, pois já foram disparados processos que não podem mais ser executados em uma mesma data de operação.</w:t>
      </w:r>
    </w:p>
    <w:p w:rsidR="00EE6347" w:rsidRDefault="00EE6347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BC713A" w:rsidRPr="00BC713A" w:rsidRDefault="00BC713A" w:rsidP="00180310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BC713A"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  <w:t>Tipos de Cobrança</w:t>
      </w:r>
    </w:p>
    <w:p w:rsidR="00BC713A" w:rsidRDefault="00BC713A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22191" w:rsidRPr="00201623" w:rsidRDefault="00E22191" w:rsidP="00180310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201623">
        <w:rPr>
          <w:rFonts w:ascii="Calibri" w:hAnsi="Calibri" w:cs="Arial"/>
          <w:color w:val="002060"/>
          <w:sz w:val="22"/>
          <w:szCs w:val="22"/>
          <w:highlight w:val="yellow"/>
        </w:rPr>
        <w:t>O Distribuidor pode ter dois tipos de relacionamento com o(s) Banco(s) e Conta(s) que atua com sua cobrança, sendo ela: registrada ou não registrada</w:t>
      </w:r>
      <w:r w:rsidR="00237191">
        <w:rPr>
          <w:rFonts w:ascii="Calibri" w:hAnsi="Calibri" w:cs="Arial"/>
          <w:color w:val="002060"/>
          <w:sz w:val="22"/>
          <w:szCs w:val="22"/>
          <w:highlight w:val="yellow"/>
        </w:rPr>
        <w:t xml:space="preserve"> (somente para tipo de cobrança boleto)</w:t>
      </w:r>
      <w:r w:rsidRPr="00201623">
        <w:rPr>
          <w:rFonts w:ascii="Calibri" w:hAnsi="Calibri" w:cs="Arial"/>
          <w:color w:val="002060"/>
          <w:sz w:val="22"/>
          <w:szCs w:val="22"/>
          <w:highlight w:val="yellow"/>
        </w:rPr>
        <w:t>. As diferenças são:</w:t>
      </w:r>
    </w:p>
    <w:p w:rsidR="00E22191" w:rsidRPr="00201623" w:rsidRDefault="00E22191" w:rsidP="00180310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:rsidR="00201623" w:rsidRPr="00201623" w:rsidRDefault="00E22191" w:rsidP="00201623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201623">
        <w:rPr>
          <w:rFonts w:cs="Arial"/>
          <w:color w:val="002060"/>
          <w:highlight w:val="yellow"/>
          <w:u w:val="single"/>
        </w:rPr>
        <w:lastRenderedPageBreak/>
        <w:t>Cobrança registrada</w:t>
      </w:r>
      <w:r w:rsidRPr="00201623">
        <w:rPr>
          <w:rFonts w:cs="Arial"/>
          <w:color w:val="002060"/>
          <w:highlight w:val="yellow"/>
        </w:rPr>
        <w:t>: Os boletos de cobrança registrada são gerados pelo cedente e as informações do documento (sacado, valor e data de vencimento) são enviadas para o banco através de um arquivo de remessa. Estes dados são gerenciados pela instituição financeira que pode realizar serviços como o protesto de títulos quando</w:t>
      </w:r>
      <w:r w:rsidRPr="00201623">
        <w:rPr>
          <w:color w:val="002060"/>
          <w:highlight w:val="yellow"/>
        </w:rPr>
        <w:t> </w:t>
      </w:r>
      <w:hyperlink r:id="rId9" w:tooltip="Inadimplente (página não existe)" w:history="1">
        <w:r w:rsidRPr="00201623">
          <w:rPr>
            <w:color w:val="002060"/>
            <w:highlight w:val="yellow"/>
          </w:rPr>
          <w:t>inadimplentes</w:t>
        </w:r>
      </w:hyperlink>
      <w:r w:rsidRPr="00201623">
        <w:rPr>
          <w:rFonts w:cs="Arial"/>
          <w:color w:val="002060"/>
          <w:highlight w:val="yellow"/>
        </w:rPr>
        <w:t>.</w:t>
      </w:r>
    </w:p>
    <w:p w:rsidR="00201623" w:rsidRPr="00201623" w:rsidRDefault="00201623" w:rsidP="00201623">
      <w:pPr>
        <w:pStyle w:val="PargrafodaLista"/>
        <w:ind w:left="1080"/>
        <w:rPr>
          <w:rFonts w:cs="Arial"/>
          <w:color w:val="002060"/>
          <w:highlight w:val="yellow"/>
        </w:rPr>
      </w:pPr>
      <w:r w:rsidRPr="00201623">
        <w:rPr>
          <w:rFonts w:cs="Arial"/>
          <w:color w:val="002060"/>
          <w:highlight w:val="yellow"/>
        </w:rPr>
        <w:t xml:space="preserve">O custo dos boletos de cobrança registrados são cobrados do cedente, quando o arquivo de remessa é enviado ao banco. </w:t>
      </w:r>
    </w:p>
    <w:p w:rsidR="00201623" w:rsidRPr="00201623" w:rsidRDefault="00237191" w:rsidP="00201623">
      <w:pPr>
        <w:pStyle w:val="PargrafodaLista"/>
        <w:ind w:left="1080"/>
        <w:rPr>
          <w:rFonts w:cs="Arial"/>
          <w:color w:val="002060"/>
          <w:highlight w:val="yellow"/>
        </w:rPr>
      </w:pPr>
      <w:r>
        <w:rPr>
          <w:rFonts w:cs="Arial"/>
          <w:color w:val="002060"/>
          <w:highlight w:val="yellow"/>
        </w:rPr>
        <w:t xml:space="preserve">(procurar documentos padrão </w:t>
      </w:r>
      <w:proofErr w:type="spellStart"/>
      <w:r>
        <w:rPr>
          <w:rFonts w:cs="Arial"/>
          <w:color w:val="002060"/>
          <w:highlight w:val="yellow"/>
        </w:rPr>
        <w:t>cnab</w:t>
      </w:r>
      <w:proofErr w:type="spellEnd"/>
      <w:r>
        <w:rPr>
          <w:rFonts w:cs="Arial"/>
          <w:color w:val="002060"/>
          <w:highlight w:val="yellow"/>
        </w:rPr>
        <w:t xml:space="preserve"> relacionado a envio de arquivo</w:t>
      </w:r>
      <w:r w:rsidR="00A122C0">
        <w:rPr>
          <w:rFonts w:cs="Arial"/>
          <w:color w:val="002060"/>
          <w:highlight w:val="yellow"/>
        </w:rPr>
        <w:t xml:space="preserve"> registra e não registrada</w:t>
      </w:r>
      <w:r w:rsidR="00AF104E">
        <w:rPr>
          <w:rFonts w:cs="Arial"/>
          <w:color w:val="002060"/>
          <w:highlight w:val="yellow"/>
        </w:rPr>
        <w:t>)</w:t>
      </w:r>
    </w:p>
    <w:p w:rsidR="00201623" w:rsidRPr="00201623" w:rsidRDefault="00201623" w:rsidP="00201623">
      <w:pPr>
        <w:pStyle w:val="PargrafodaLista"/>
        <w:ind w:left="1080"/>
        <w:rPr>
          <w:rFonts w:cs="Arial"/>
          <w:color w:val="002060"/>
          <w:highlight w:val="yellow"/>
        </w:rPr>
      </w:pPr>
      <w:r w:rsidRPr="00201623">
        <w:rPr>
          <w:rFonts w:cs="Arial"/>
          <w:color w:val="002060"/>
          <w:highlight w:val="yellow"/>
        </w:rPr>
        <w:t xml:space="preserve">Neste caso, a funcionalidade deve prever a geração de um arquivo de remessa, no padrão CNAB da </w:t>
      </w:r>
      <w:proofErr w:type="gramStart"/>
      <w:r w:rsidRPr="00201623">
        <w:rPr>
          <w:rFonts w:cs="Arial"/>
          <w:color w:val="002060"/>
          <w:highlight w:val="yellow"/>
        </w:rPr>
        <w:t>Febraban</w:t>
      </w:r>
      <w:proofErr w:type="gramEnd"/>
      <w:r w:rsidRPr="00201623">
        <w:rPr>
          <w:rFonts w:cs="Arial"/>
          <w:color w:val="002060"/>
          <w:highlight w:val="yellow"/>
        </w:rPr>
        <w:t>, para os bancos que tiveram em seu cadastro o apontamento de Cobrança Registrada</w:t>
      </w:r>
      <w:r>
        <w:rPr>
          <w:rFonts w:cs="Arial"/>
          <w:color w:val="002060"/>
          <w:highlight w:val="yellow"/>
        </w:rPr>
        <w:t>, ao realizar a Geração de Cobrança destes Boletos e disponibilizá-lo</w:t>
      </w:r>
      <w:r w:rsidR="00F91ECC">
        <w:rPr>
          <w:rFonts w:cs="Arial"/>
          <w:color w:val="002060"/>
          <w:highlight w:val="yellow"/>
        </w:rPr>
        <w:t>, no caminho indicado pelo usuário nos Parâmetros de Sistema,</w:t>
      </w:r>
      <w:r>
        <w:rPr>
          <w:rFonts w:cs="Arial"/>
          <w:color w:val="002060"/>
          <w:highlight w:val="yellow"/>
        </w:rPr>
        <w:t xml:space="preserve"> para integração do </w:t>
      </w:r>
      <w:r w:rsidR="00F91ECC">
        <w:rPr>
          <w:rFonts w:cs="Arial"/>
          <w:color w:val="002060"/>
          <w:highlight w:val="yellow"/>
        </w:rPr>
        <w:t>arquivo no site do banco pelo usuário.</w:t>
      </w:r>
    </w:p>
    <w:p w:rsidR="00201623" w:rsidRPr="00201623" w:rsidRDefault="00201623" w:rsidP="00201623">
      <w:pPr>
        <w:pStyle w:val="PargrafodaLista"/>
        <w:ind w:left="1080"/>
        <w:rPr>
          <w:rFonts w:cs="Arial"/>
          <w:color w:val="002060"/>
          <w:highlight w:val="yellow"/>
        </w:rPr>
      </w:pPr>
    </w:p>
    <w:p w:rsidR="00201623" w:rsidRPr="00201623" w:rsidRDefault="00E22191" w:rsidP="00201623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201623">
        <w:rPr>
          <w:rFonts w:cs="Arial"/>
          <w:color w:val="002060"/>
          <w:highlight w:val="yellow"/>
          <w:u w:val="single"/>
        </w:rPr>
        <w:t>Cobrança não registrada</w:t>
      </w:r>
      <w:r w:rsidRPr="00201623">
        <w:rPr>
          <w:rFonts w:cs="Arial"/>
          <w:color w:val="002060"/>
          <w:highlight w:val="yellow"/>
        </w:rPr>
        <w:t xml:space="preserve">: Os boletos de cobrança </w:t>
      </w:r>
      <w:r w:rsidR="00201623" w:rsidRPr="00201623">
        <w:rPr>
          <w:rFonts w:cs="Arial"/>
          <w:color w:val="002060"/>
          <w:highlight w:val="yellow"/>
        </w:rPr>
        <w:t>não registrada</w:t>
      </w:r>
      <w:r w:rsidRPr="00201623">
        <w:rPr>
          <w:rFonts w:cs="Arial"/>
          <w:color w:val="002060"/>
          <w:highlight w:val="yellow"/>
        </w:rPr>
        <w:t xml:space="preserve"> funcionam como os de cobrança registrada só que as informações do documento não necessitam ser enviadas para o banco</w:t>
      </w:r>
      <w:r w:rsidR="00201623" w:rsidRPr="00201623">
        <w:rPr>
          <w:rFonts w:cs="Arial"/>
          <w:color w:val="002060"/>
          <w:highlight w:val="yellow"/>
        </w:rPr>
        <w:t xml:space="preserve"> ao serem gerados. </w:t>
      </w:r>
      <w:r w:rsidRPr="00201623">
        <w:rPr>
          <w:rFonts w:cs="Arial"/>
          <w:color w:val="002060"/>
          <w:highlight w:val="yellow"/>
        </w:rPr>
        <w:t>Portanto, todo serviço de verificação e protesto fica a encargo do cedente.</w:t>
      </w:r>
      <w:r w:rsidR="00201623" w:rsidRPr="00201623">
        <w:rPr>
          <w:rFonts w:cs="Arial"/>
          <w:color w:val="002060"/>
          <w:highlight w:val="yellow"/>
        </w:rPr>
        <w:t xml:space="preserve"> </w:t>
      </w:r>
    </w:p>
    <w:p w:rsidR="00E22191" w:rsidRDefault="00201623" w:rsidP="00201623">
      <w:pPr>
        <w:pStyle w:val="PargrafodaLista"/>
        <w:ind w:left="1080"/>
        <w:rPr>
          <w:rFonts w:cs="Arial"/>
          <w:color w:val="002060"/>
        </w:rPr>
      </w:pPr>
      <w:r w:rsidRPr="00201623">
        <w:rPr>
          <w:rFonts w:cs="Arial"/>
          <w:color w:val="002060"/>
          <w:highlight w:val="yellow"/>
        </w:rPr>
        <w:t>O custo dos boletos de cobrança não registrada, por sua vez, só é cobrado do cedente quando o sacado efetua o pagamento.</w:t>
      </w:r>
      <w:r w:rsidRPr="00201623">
        <w:rPr>
          <w:rFonts w:cs="Arial"/>
          <w:color w:val="002060"/>
        </w:rPr>
        <w:t xml:space="preserve"> </w:t>
      </w:r>
    </w:p>
    <w:p w:rsidR="00201623" w:rsidRDefault="00201623" w:rsidP="00201623">
      <w:pPr>
        <w:pStyle w:val="PargrafodaLista"/>
        <w:ind w:left="1080"/>
        <w:rPr>
          <w:rFonts w:cs="Arial"/>
          <w:color w:val="002060"/>
        </w:rPr>
      </w:pPr>
    </w:p>
    <w:p w:rsidR="0063616F" w:rsidRPr="00BC713A" w:rsidRDefault="0063616F" w:rsidP="0063616F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63616F"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  <w:t>Precisão de Cálculo:</w:t>
      </w:r>
    </w:p>
    <w:p w:rsidR="00201623" w:rsidRDefault="00201623" w:rsidP="00201623">
      <w:pPr>
        <w:pStyle w:val="PargrafodaLista"/>
        <w:ind w:left="1080"/>
        <w:rPr>
          <w:rFonts w:cs="Arial"/>
          <w:color w:val="002060"/>
        </w:rPr>
      </w:pPr>
    </w:p>
    <w:p w:rsidR="0063616F" w:rsidRDefault="0063616F" w:rsidP="00201623">
      <w:pPr>
        <w:pStyle w:val="PargrafodaLista"/>
        <w:ind w:left="1080"/>
        <w:rPr>
          <w:color w:val="1F497D"/>
        </w:rPr>
      </w:pPr>
      <w:r w:rsidRPr="0063616F">
        <w:rPr>
          <w:color w:val="1F497D"/>
          <w:highlight w:val="yellow"/>
        </w:rPr>
        <w:t>E</w:t>
      </w:r>
      <w:r w:rsidRPr="0063616F">
        <w:rPr>
          <w:color w:val="1F497D"/>
          <w:highlight w:val="yellow"/>
        </w:rPr>
        <w:t xml:space="preserve">m todo calculo realizado no sistema </w:t>
      </w:r>
      <w:r>
        <w:rPr>
          <w:color w:val="1F497D"/>
          <w:highlight w:val="yellow"/>
        </w:rPr>
        <w:t xml:space="preserve">deve </w:t>
      </w:r>
      <w:r w:rsidRPr="0063616F">
        <w:rPr>
          <w:color w:val="1F497D"/>
          <w:highlight w:val="yellow"/>
        </w:rPr>
        <w:t>te</w:t>
      </w:r>
      <w:r>
        <w:rPr>
          <w:color w:val="1F497D"/>
          <w:highlight w:val="yellow"/>
        </w:rPr>
        <w:t>r</w:t>
      </w:r>
      <w:r w:rsidRPr="0063616F">
        <w:rPr>
          <w:color w:val="1F497D"/>
          <w:highlight w:val="yellow"/>
        </w:rPr>
        <w:t xml:space="preserve"> uma precisão de </w:t>
      </w:r>
      <w:proofErr w:type="gramStart"/>
      <w:r w:rsidRPr="0063616F">
        <w:rPr>
          <w:color w:val="1F497D"/>
          <w:highlight w:val="yellow"/>
        </w:rPr>
        <w:t>4</w:t>
      </w:r>
      <w:proofErr w:type="gramEnd"/>
      <w:r w:rsidRPr="0063616F">
        <w:rPr>
          <w:color w:val="1F497D"/>
          <w:highlight w:val="yellow"/>
        </w:rPr>
        <w:t xml:space="preserve"> casas decimais, porem ao exibir os valores nas telas do sistema devemos truncar esses valores considerando somente 2 casas decimais, co</w:t>
      </w:r>
      <w:bookmarkStart w:id="14" w:name="_GoBack"/>
      <w:bookmarkEnd w:id="14"/>
      <w:r w:rsidRPr="0063616F">
        <w:rPr>
          <w:color w:val="1F497D"/>
          <w:highlight w:val="yellow"/>
        </w:rPr>
        <w:t>m isso, deve desconsiderar as 2 ultimas casas decimais, dessa forma garantimos que não haja arredondamento nos valores resultantes dos cálculos</w:t>
      </w:r>
      <w:r w:rsidRPr="0063616F">
        <w:rPr>
          <w:color w:val="1F497D"/>
          <w:highlight w:val="yellow"/>
        </w:rPr>
        <w:t>.</w:t>
      </w:r>
    </w:p>
    <w:p w:rsidR="0063616F" w:rsidRPr="00E22191" w:rsidRDefault="0063616F" w:rsidP="00201623">
      <w:pPr>
        <w:pStyle w:val="PargrafodaLista"/>
        <w:ind w:left="1080"/>
        <w:rPr>
          <w:rFonts w:cs="Arial"/>
          <w:color w:val="002060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object w:dxaOrig="10206" w:dyaOrig="7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05pt;height:312.2pt" o:ole="">
            <v:imagedata r:id="rId10" o:title=""/>
          </v:shape>
          <o:OLEObject Type="Embed" ProgID="Visio.Drawing.11" ShapeID="_x0000_i1025" DrawAspect="Content" ObjectID="_1405522069" r:id="rId11"/>
        </w:objec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D41EBC" w:rsidRPr="00875148" w:rsidRDefault="00D41EBC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41EBC" w:rsidRPr="00875148">
        <w:tc>
          <w:tcPr>
            <w:tcW w:w="9779" w:type="dxa"/>
          </w:tcPr>
          <w:p w:rsidR="00D41EBC" w:rsidRPr="009540DC" w:rsidRDefault="00D41EBC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41EBC" w:rsidRPr="00875148" w:rsidRDefault="00D41EBC" w:rsidP="00597006">
            <w:pPr>
              <w:rPr>
                <w:rFonts w:ascii="Arial Narrow" w:hAnsi="Arial Narrow"/>
              </w:rPr>
            </w:pPr>
          </w:p>
        </w:tc>
      </w:tr>
    </w:tbl>
    <w:p w:rsidR="00D41EBC" w:rsidRPr="00875148" w:rsidRDefault="00D41EBC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41EBC" w:rsidRPr="00875148" w:rsidRDefault="00D41EBC" w:rsidP="00E34CC4">
      <w:pPr>
        <w:rPr>
          <w:rFonts w:ascii="Arial Narrow" w:hAnsi="Arial Narrow"/>
        </w:rPr>
      </w:pPr>
    </w:p>
    <w:p w:rsidR="00D41EBC" w:rsidRPr="00875148" w:rsidRDefault="00D41EBC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41EBC" w:rsidRPr="00875148" w:rsidRDefault="00D41EBC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41EBC" w:rsidRPr="00875148" w:rsidTr="008573CA">
        <w:trPr>
          <w:trHeight w:val="314"/>
        </w:trPr>
        <w:tc>
          <w:tcPr>
            <w:tcW w:w="3136" w:type="dxa"/>
          </w:tcPr>
          <w:p w:rsidR="00D41EBC" w:rsidRPr="00875148" w:rsidRDefault="00D41EBC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41EBC" w:rsidRPr="00875148" w:rsidRDefault="00D41EB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41EBC" w:rsidRPr="00875148" w:rsidRDefault="00D41EB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41EBC" w:rsidRPr="00875148" w:rsidRDefault="00D41EB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41EBC" w:rsidRPr="00875148" w:rsidRDefault="00D41EB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41EBC" w:rsidRPr="00875148" w:rsidRDefault="00D41EB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41EBC" w:rsidRPr="00875148" w:rsidTr="008573CA">
        <w:trPr>
          <w:trHeight w:val="228"/>
        </w:trPr>
        <w:tc>
          <w:tcPr>
            <w:tcW w:w="3136" w:type="dxa"/>
          </w:tcPr>
          <w:p w:rsidR="00D41EBC" w:rsidRPr="009540DC" w:rsidRDefault="00D41EBC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41EBC" w:rsidRPr="00875148" w:rsidTr="008573CA">
        <w:trPr>
          <w:trHeight w:val="228"/>
        </w:trPr>
        <w:tc>
          <w:tcPr>
            <w:tcW w:w="3136" w:type="dxa"/>
          </w:tcPr>
          <w:p w:rsidR="00D41EBC" w:rsidRPr="009540DC" w:rsidRDefault="00D41EBC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41EBC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41EBC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41EBC" w:rsidRPr="00875148" w:rsidTr="008573CA">
        <w:trPr>
          <w:trHeight w:val="228"/>
        </w:trPr>
        <w:tc>
          <w:tcPr>
            <w:tcW w:w="3136" w:type="dxa"/>
          </w:tcPr>
          <w:p w:rsidR="00D41EBC" w:rsidRPr="009540DC" w:rsidRDefault="00D41EBC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41EBC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41EBC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41EBC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41EBC" w:rsidRPr="00875148" w:rsidRDefault="00D41EBC" w:rsidP="008665A6">
      <w:pPr>
        <w:outlineLvl w:val="0"/>
        <w:rPr>
          <w:rFonts w:ascii="Arial Narrow" w:hAnsi="Arial Narrow" w:cs="Arial"/>
          <w:b/>
        </w:rPr>
      </w:pPr>
    </w:p>
    <w:p w:rsidR="00D41EBC" w:rsidRPr="00875148" w:rsidRDefault="00D41EB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41EBC" w:rsidRPr="00875148" w:rsidRDefault="00D41EBC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41EBC" w:rsidRPr="00875148" w:rsidTr="00092FF2">
        <w:trPr>
          <w:trHeight w:val="234"/>
        </w:trPr>
        <w:tc>
          <w:tcPr>
            <w:tcW w:w="708" w:type="dxa"/>
          </w:tcPr>
          <w:p w:rsidR="00D41EBC" w:rsidRPr="00875148" w:rsidRDefault="00D41EBC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41EBC" w:rsidRPr="009540DC" w:rsidRDefault="00D41EBC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41EBC" w:rsidRPr="00875148" w:rsidRDefault="00D41EBC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41EBC" w:rsidRPr="00875148" w:rsidRDefault="00D41EBC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41EBC" w:rsidRPr="00875148" w:rsidTr="00092FF2">
        <w:trPr>
          <w:trHeight w:val="236"/>
        </w:trPr>
        <w:tc>
          <w:tcPr>
            <w:tcW w:w="708" w:type="dxa"/>
          </w:tcPr>
          <w:p w:rsidR="00D41EBC" w:rsidRPr="00875148" w:rsidRDefault="00D41EBC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41EBC" w:rsidRPr="00875148" w:rsidRDefault="00D41EBC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41EBC" w:rsidRPr="009540DC" w:rsidRDefault="00D41EBC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41EBC" w:rsidRPr="00875148" w:rsidRDefault="00D41EBC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41EBC" w:rsidRPr="00875148" w:rsidRDefault="00D41EBC" w:rsidP="00116B72">
      <w:pPr>
        <w:rPr>
          <w:rFonts w:ascii="Arial Narrow" w:hAnsi="Arial Narrow"/>
        </w:rPr>
      </w:pPr>
    </w:p>
    <w:p w:rsidR="00D41EBC" w:rsidRPr="00875148" w:rsidRDefault="00D41EB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41EBC" w:rsidRPr="00875148" w:rsidRDefault="00D41EBC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41EBC" w:rsidRPr="00875148">
        <w:trPr>
          <w:trHeight w:val="204"/>
        </w:trPr>
        <w:tc>
          <w:tcPr>
            <w:tcW w:w="3239" w:type="dxa"/>
          </w:tcPr>
          <w:p w:rsidR="00D41EBC" w:rsidRPr="00875148" w:rsidRDefault="00D41EBC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41EBC" w:rsidRPr="00875148" w:rsidRDefault="00D41EBC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41EBC" w:rsidRPr="009540DC" w:rsidRDefault="00D41EBC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41EBC" w:rsidRPr="00875148" w:rsidRDefault="00D41EBC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41EBC" w:rsidRPr="00875148">
        <w:tc>
          <w:tcPr>
            <w:tcW w:w="3239" w:type="dxa"/>
          </w:tcPr>
          <w:p w:rsidR="00D41EBC" w:rsidRPr="00875148" w:rsidRDefault="00D41EBC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41EBC" w:rsidRPr="00875148" w:rsidRDefault="00D41EBC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41EBC" w:rsidRPr="00875148" w:rsidRDefault="00D41EBC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41EBC" w:rsidRPr="00875148" w:rsidRDefault="00D41EBC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41EBC" w:rsidRPr="00875148" w:rsidRDefault="00D41EBC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41EBC" w:rsidRPr="00875148" w:rsidRDefault="00D41EBC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41EBC" w:rsidRPr="00875148" w:rsidRDefault="00D41EBC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41EBC" w:rsidRPr="00875148">
        <w:trPr>
          <w:trHeight w:val="204"/>
        </w:trPr>
        <w:tc>
          <w:tcPr>
            <w:tcW w:w="3239" w:type="dxa"/>
          </w:tcPr>
          <w:p w:rsidR="00D41EBC" w:rsidRPr="00875148" w:rsidRDefault="00D41EBC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41EBC" w:rsidRPr="00875148" w:rsidRDefault="00D41EBC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41EBC" w:rsidRPr="009540DC" w:rsidRDefault="00D41EBC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41EBC" w:rsidRPr="00875148" w:rsidRDefault="00D41EBC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41EBC" w:rsidRPr="00875148">
        <w:tc>
          <w:tcPr>
            <w:tcW w:w="3239" w:type="dxa"/>
          </w:tcPr>
          <w:p w:rsidR="00D41EBC" w:rsidRPr="00875148" w:rsidRDefault="00D41EBC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41EBC" w:rsidRPr="00875148" w:rsidRDefault="00D41EBC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41EBC" w:rsidRPr="00875148" w:rsidRDefault="00D41EBC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41EBC" w:rsidRPr="00875148" w:rsidRDefault="00D41EBC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41EBC" w:rsidRPr="00875148" w:rsidRDefault="00D41EB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41EBC" w:rsidRPr="00875148" w:rsidRDefault="00D41EBC" w:rsidP="00517854">
      <w:pPr>
        <w:rPr>
          <w:rFonts w:ascii="Arial Narrow" w:hAnsi="Arial Narrow"/>
        </w:rPr>
      </w:pPr>
    </w:p>
    <w:p w:rsidR="00D41EBC" w:rsidRPr="00875148" w:rsidRDefault="00D41EBC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41EBC" w:rsidRPr="00875148" w:rsidRDefault="00D41EBC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41EBC" w:rsidRPr="00875148" w:rsidTr="008573CA">
        <w:trPr>
          <w:trHeight w:val="204"/>
        </w:trPr>
        <w:tc>
          <w:tcPr>
            <w:tcW w:w="3520" w:type="dxa"/>
          </w:tcPr>
          <w:p w:rsidR="00D41EBC" w:rsidRPr="00875148" w:rsidRDefault="00D41EBC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41EBC" w:rsidRPr="00875148" w:rsidRDefault="00D41EBC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41EBC" w:rsidRPr="009540DC" w:rsidRDefault="00D41EBC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41EBC" w:rsidRPr="00875148" w:rsidTr="008573CA">
        <w:tc>
          <w:tcPr>
            <w:tcW w:w="3520" w:type="dxa"/>
          </w:tcPr>
          <w:p w:rsidR="00D41EBC" w:rsidRPr="00875148" w:rsidRDefault="00D41EBC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41EBC" w:rsidRPr="00875148" w:rsidRDefault="00D41EBC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41EBC" w:rsidRPr="00875148" w:rsidRDefault="00D41EBC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41EBC" w:rsidRPr="00875148" w:rsidRDefault="00D41EBC" w:rsidP="00116B72">
      <w:pPr>
        <w:rPr>
          <w:rFonts w:ascii="Arial Narrow" w:hAnsi="Arial Narrow"/>
        </w:rPr>
      </w:pPr>
    </w:p>
    <w:p w:rsidR="00D41EBC" w:rsidRPr="00875148" w:rsidRDefault="00D41EBC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41EBC" w:rsidRPr="00875148" w:rsidRDefault="00D41EBC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41EBC" w:rsidRPr="00875148" w:rsidTr="00974529">
        <w:trPr>
          <w:trHeight w:val="204"/>
        </w:trPr>
        <w:tc>
          <w:tcPr>
            <w:tcW w:w="3493" w:type="dxa"/>
          </w:tcPr>
          <w:p w:rsidR="00D41EBC" w:rsidRPr="00875148" w:rsidRDefault="00D41EBC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41EBC" w:rsidRPr="00875148" w:rsidRDefault="00D41EBC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41EBC" w:rsidRPr="009540DC" w:rsidRDefault="00D41EBC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41EBC" w:rsidRPr="00875148" w:rsidTr="00974529">
        <w:tc>
          <w:tcPr>
            <w:tcW w:w="3493" w:type="dxa"/>
          </w:tcPr>
          <w:p w:rsidR="00D41EBC" w:rsidRPr="00875148" w:rsidRDefault="00D41EBC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41EBC" w:rsidRPr="00875148" w:rsidRDefault="00D41EBC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41EBC" w:rsidRPr="00875148" w:rsidRDefault="00D41EBC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41EBC" w:rsidRPr="00875148" w:rsidRDefault="00D41EBC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41EBC" w:rsidRPr="00875148" w:rsidRDefault="00D41EB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41EBC" w:rsidRDefault="00D41EBC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41EBC" w:rsidRDefault="00D41EBC" w:rsidP="0010198B">
      <w:pPr>
        <w:ind w:left="426"/>
        <w:rPr>
          <w:rFonts w:ascii="Arial Narrow" w:hAnsi="Arial Narrow"/>
        </w:rPr>
      </w:pPr>
    </w:p>
    <w:p w:rsidR="00D53EF8" w:rsidRDefault="00D53EF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Filtro:</w:t>
      </w:r>
    </w:p>
    <w:p w:rsidR="00D53EF8" w:rsidRDefault="00D53EF8" w:rsidP="00D53EF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Gerar Divida: Ação que inicia processo de geração de </w:t>
      </w:r>
      <w:r w:rsidR="00500955">
        <w:rPr>
          <w:rFonts w:ascii="Arial Narrow" w:hAnsi="Arial Narrow"/>
        </w:rPr>
        <w:t>dividas</w:t>
      </w:r>
      <w:r>
        <w:rPr>
          <w:rFonts w:ascii="Arial Narrow" w:hAnsi="Arial Narrow"/>
        </w:rPr>
        <w:t xml:space="preserve"> (</w:t>
      </w:r>
      <w:r w:rsidR="00FE6B2E">
        <w:rPr>
          <w:rFonts w:ascii="Arial Narrow" w:hAnsi="Arial Narrow"/>
        </w:rPr>
        <w:t>N</w:t>
      </w:r>
      <w:r>
        <w:rPr>
          <w:rFonts w:ascii="Arial Narrow" w:hAnsi="Arial Narrow"/>
        </w:rPr>
        <w:t xml:space="preserve">ecessário </w:t>
      </w:r>
      <w:r w:rsidR="00FE6B2E">
        <w:rPr>
          <w:rFonts w:ascii="Arial Narrow" w:hAnsi="Arial Narrow"/>
        </w:rPr>
        <w:t>informar a data</w:t>
      </w:r>
      <w:r>
        <w:rPr>
          <w:rFonts w:ascii="Arial Narrow" w:hAnsi="Arial Narrow"/>
        </w:rPr>
        <w:t xml:space="preserve"> para iniciar o processo, os </w:t>
      </w:r>
      <w:r w:rsidR="00FE6B2E">
        <w:rPr>
          <w:rFonts w:ascii="Arial Narrow" w:hAnsi="Arial Narrow"/>
        </w:rPr>
        <w:t xml:space="preserve">campos do </w:t>
      </w:r>
      <w:r w:rsidR="00FB5A5A">
        <w:rPr>
          <w:rFonts w:ascii="Arial Narrow" w:hAnsi="Arial Narrow"/>
        </w:rPr>
        <w:t>filtro</w:t>
      </w:r>
      <w:r>
        <w:rPr>
          <w:rFonts w:ascii="Arial Narrow" w:hAnsi="Arial Narrow"/>
        </w:rPr>
        <w:t xml:space="preserve"> se referem </w:t>
      </w:r>
      <w:r w:rsidR="00B46635">
        <w:rPr>
          <w:rFonts w:ascii="Arial Narrow" w:hAnsi="Arial Narrow"/>
        </w:rPr>
        <w:t>à</w:t>
      </w:r>
      <w:r>
        <w:rPr>
          <w:rFonts w:ascii="Arial Narrow" w:hAnsi="Arial Narrow"/>
        </w:rPr>
        <w:t xml:space="preserve"> funcionalidade EMS 0163</w:t>
      </w:r>
      <w:r w:rsidR="00E06988">
        <w:rPr>
          <w:rFonts w:ascii="Arial Narrow" w:hAnsi="Arial Narrow"/>
        </w:rPr>
        <w:t xml:space="preserve"> Impressão de boletos por Cota), </w:t>
      </w:r>
      <w:r w:rsidR="00FE6B2E">
        <w:rPr>
          <w:rFonts w:ascii="Arial Narrow" w:hAnsi="Arial Narrow"/>
        </w:rPr>
        <w:t xml:space="preserve">enquanto ocorrer o processo </w:t>
      </w:r>
      <w:r w:rsidR="00E06988">
        <w:rPr>
          <w:rFonts w:ascii="Arial Narrow" w:hAnsi="Arial Narrow"/>
        </w:rPr>
        <w:t xml:space="preserve">exibir mensagem “Aguarde, Gerando as </w:t>
      </w:r>
      <w:r w:rsidR="00B46635">
        <w:rPr>
          <w:rFonts w:ascii="Arial Narrow" w:hAnsi="Arial Narrow"/>
        </w:rPr>
        <w:t>divida</w:t>
      </w:r>
      <w:r w:rsidR="00E06988">
        <w:rPr>
          <w:rFonts w:ascii="Arial Narrow" w:hAnsi="Arial Narrow"/>
        </w:rPr>
        <w:t>”</w:t>
      </w:r>
      <w:r w:rsidR="00FE6B2E">
        <w:rPr>
          <w:rFonts w:ascii="Arial Narrow" w:hAnsi="Arial Narrow"/>
        </w:rPr>
        <w:t>.</w:t>
      </w:r>
    </w:p>
    <w:p w:rsidR="00D53EF8" w:rsidRDefault="00D53EF8" w:rsidP="0010198B">
      <w:pPr>
        <w:ind w:left="426"/>
        <w:rPr>
          <w:rFonts w:ascii="Arial Narrow" w:hAnsi="Arial Narrow"/>
        </w:rPr>
      </w:pPr>
    </w:p>
    <w:p w:rsidR="00B22277" w:rsidRDefault="00B22277" w:rsidP="00B22277">
      <w:pPr>
        <w:rPr>
          <w:rFonts w:ascii="Arial Narrow" w:hAnsi="Arial Narrow"/>
        </w:rPr>
      </w:pPr>
    </w:p>
    <w:p w:rsidR="00D53EF8" w:rsidRDefault="00D53EF8" w:rsidP="0010198B">
      <w:pPr>
        <w:ind w:left="426"/>
        <w:rPr>
          <w:rFonts w:ascii="Arial Narrow" w:hAnsi="Arial Narrow"/>
        </w:rPr>
      </w:pPr>
    </w:p>
    <w:p w:rsidR="00D41EBC" w:rsidRDefault="00D41EBC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Geração de Cobrança</w:t>
      </w:r>
      <w:r w:rsidRPr="00271A13">
        <w:rPr>
          <w:rFonts w:ascii="Arial Narrow" w:hAnsi="Arial Narrow"/>
          <w:b/>
        </w:rPr>
        <w:t>”</w:t>
      </w:r>
    </w:p>
    <w:p w:rsidR="00D41EBC" w:rsidRDefault="00D41EBC" w:rsidP="0010198B">
      <w:pPr>
        <w:ind w:left="426"/>
        <w:rPr>
          <w:rFonts w:ascii="Arial Narrow" w:hAnsi="Arial Narrow"/>
          <w:b/>
        </w:rPr>
      </w:pPr>
    </w:p>
    <w:p w:rsidR="00D41EBC" w:rsidRDefault="00606C6C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drawing>
          <wp:inline distT="0" distB="0" distL="0" distR="0">
            <wp:extent cx="6117590" cy="18465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EBC" w:rsidRDefault="00D41EBC" w:rsidP="0010198B">
      <w:pPr>
        <w:ind w:left="426"/>
        <w:rPr>
          <w:rFonts w:ascii="Arial Narrow" w:hAnsi="Arial Narrow"/>
        </w:rPr>
      </w:pPr>
    </w:p>
    <w:p w:rsidR="00D41EBC" w:rsidRDefault="00D41EBC" w:rsidP="0010198B">
      <w:pPr>
        <w:ind w:left="426"/>
        <w:rPr>
          <w:rFonts w:ascii="Arial Narrow" w:hAnsi="Arial Narrow"/>
        </w:rPr>
      </w:pPr>
    </w:p>
    <w:p w:rsidR="00D41EBC" w:rsidRDefault="00D41EBC" w:rsidP="0010198B">
      <w:pPr>
        <w:ind w:left="426"/>
        <w:rPr>
          <w:rFonts w:ascii="Arial Narrow" w:hAnsi="Arial Narrow"/>
        </w:rPr>
      </w:pPr>
    </w:p>
    <w:p w:rsidR="00D41EBC" w:rsidRPr="00875148" w:rsidRDefault="00D41EBC" w:rsidP="0010198B">
      <w:pPr>
        <w:ind w:left="426"/>
        <w:rPr>
          <w:rFonts w:ascii="Arial Narrow" w:hAnsi="Arial Narrow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41EBC" w:rsidRDefault="00D41EBC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41EBC" w:rsidRPr="00875148" w:rsidRDefault="00D41EBC" w:rsidP="00FD0CD1">
      <w:pPr>
        <w:ind w:left="426"/>
        <w:rPr>
          <w:rFonts w:ascii="Arial Narrow" w:hAnsi="Arial Narrow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41EBC" w:rsidRDefault="00D41EB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41EBC" w:rsidRPr="00875148" w:rsidRDefault="00D41EBC" w:rsidP="00FD0CD1">
      <w:pPr>
        <w:ind w:left="426"/>
        <w:rPr>
          <w:rFonts w:ascii="Arial Narrow" w:hAnsi="Arial Narrow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41EBC" w:rsidRPr="00875148" w:rsidRDefault="00D41EB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41EBC" w:rsidRPr="00875148" w:rsidRDefault="00D41EBC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r w:rsidR="00B46635" w:rsidRPr="00875148">
        <w:rPr>
          <w:rFonts w:ascii="Arial Narrow" w:hAnsi="Arial Narrow"/>
          <w:sz w:val="20"/>
        </w:rPr>
        <w:t>manutenção.</w:t>
      </w:r>
    </w:p>
    <w:p w:rsidR="00D41EBC" w:rsidRPr="00875148" w:rsidRDefault="00D41EB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41EBC" w:rsidRPr="00875148" w:rsidRDefault="00D41EBC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41EBC" w:rsidRDefault="00D41EBC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41EBC" w:rsidRPr="001E5B29" w:rsidRDefault="00D41EBC" w:rsidP="001E5B29">
      <w:pPr>
        <w:pStyle w:val="TCTips"/>
        <w:ind w:firstLine="720"/>
        <w:rPr>
          <w:i w:val="0"/>
        </w:rPr>
      </w:pPr>
    </w:p>
    <w:p w:rsidR="00D41EBC" w:rsidRDefault="00D41EB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41EBC" w:rsidRPr="00B978C8" w:rsidRDefault="00D41EBC" w:rsidP="00B978C8"/>
    <w:p w:rsidR="00D41EBC" w:rsidRDefault="00D41EB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41EBC" w:rsidRPr="00B978C8" w:rsidRDefault="00D41EBC" w:rsidP="00B978C8"/>
    <w:p w:rsidR="00D41EBC" w:rsidRPr="00875148" w:rsidRDefault="00D41EB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41EBC" w:rsidRPr="00875148" w:rsidRDefault="00D41EBC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41EB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41EBC" w:rsidRPr="009540DC" w:rsidRDefault="00D41EB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41EBC" w:rsidRPr="009540DC" w:rsidRDefault="00D41EB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41EB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r w:rsidR="00B46635" w:rsidRPr="009540DC">
              <w:rPr>
                <w:rFonts w:ascii="Arial Narrow" w:hAnsi="Arial Narrow"/>
                <w:i w:val="0"/>
              </w:rPr>
              <w:t>Qtde</w:t>
            </w:r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lef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r w:rsidR="00B46635" w:rsidRPr="009540DC">
              <w:rPr>
                <w:rFonts w:ascii="Arial Narrow" w:hAnsi="Arial Narrow"/>
                <w:i w:val="0"/>
              </w:rPr>
              <w:t>Qtde</w:t>
            </w:r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lef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r w:rsidR="00B46635" w:rsidRPr="009540DC">
              <w:rPr>
                <w:rFonts w:ascii="Arial Narrow" w:hAnsi="Arial Narrow"/>
                <w:i w:val="0"/>
              </w:rPr>
              <w:t>Qtde</w:t>
            </w:r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41EB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r w:rsidR="00B46635" w:rsidRPr="009540DC">
              <w:rPr>
                <w:rFonts w:ascii="Arial Narrow" w:hAnsi="Arial Narrow"/>
                <w:i w:val="0"/>
              </w:rPr>
              <w:t>Qtde</w:t>
            </w:r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41EBC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41EB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41EBC" w:rsidRPr="009540DC" w:rsidRDefault="00D41EB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41EBC" w:rsidRPr="009540DC" w:rsidRDefault="00D41EB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41EB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r w:rsidR="00B46635" w:rsidRPr="009540DC">
              <w:rPr>
                <w:rFonts w:ascii="Arial Narrow" w:hAnsi="Arial Narrow"/>
                <w:i w:val="0"/>
              </w:rPr>
              <w:t>Qtde</w:t>
            </w:r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lef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r w:rsidR="00B46635" w:rsidRPr="009540DC">
              <w:rPr>
                <w:rFonts w:ascii="Arial Narrow" w:hAnsi="Arial Narrow"/>
                <w:i w:val="0"/>
              </w:rPr>
              <w:t>Qtde</w:t>
            </w:r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41EB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41EBC" w:rsidRPr="009540DC" w:rsidRDefault="00D41EB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41EBC" w:rsidRPr="009540DC" w:rsidRDefault="00D41EB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41EB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r w:rsidR="00B46635" w:rsidRPr="009540DC">
              <w:rPr>
                <w:rFonts w:ascii="Arial Narrow" w:hAnsi="Arial Narrow"/>
                <w:i w:val="0"/>
              </w:rPr>
              <w:t>Qtde</w:t>
            </w:r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r w:rsidR="00B46635" w:rsidRPr="009540DC">
              <w:rPr>
                <w:rFonts w:ascii="Arial Narrow" w:hAnsi="Arial Narrow"/>
                <w:i w:val="0"/>
              </w:rPr>
              <w:t>Qtde</w:t>
            </w:r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41EBC" w:rsidRPr="00875148" w:rsidRDefault="00D41EBC">
      <w:pPr>
        <w:pStyle w:val="TCTips"/>
        <w:rPr>
          <w:rFonts w:ascii="Arial Narrow" w:hAnsi="Arial Narrow"/>
          <w:i w:val="0"/>
          <w:lang w:val="es-ES_tradnl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41EBC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41EBC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41EBC" w:rsidRPr="00875148">
        <w:trPr>
          <w:cantSplit/>
        </w:trPr>
        <w:tc>
          <w:tcPr>
            <w:tcW w:w="3614" w:type="dxa"/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41EBC" w:rsidRPr="00875148">
        <w:trPr>
          <w:cantSplit/>
        </w:trPr>
        <w:tc>
          <w:tcPr>
            <w:tcW w:w="3614" w:type="dxa"/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41EBC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41EBC" w:rsidRPr="00875148" w:rsidRDefault="00D41EBC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41EBC" w:rsidRPr="00875148" w:rsidRDefault="00D41EBC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41EBC" w:rsidRPr="00875148" w:rsidRDefault="00D41EBC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41EBC" w:rsidRPr="00875148" w:rsidRDefault="00D41EBC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41EBC" w:rsidRPr="00875148" w:rsidRDefault="00D41EBC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41EBC" w:rsidRPr="00875148">
        <w:tc>
          <w:tcPr>
            <w:tcW w:w="579" w:type="dxa"/>
            <w:vAlign w:val="center"/>
          </w:tcPr>
          <w:p w:rsidR="00D41EBC" w:rsidRPr="00875148" w:rsidRDefault="00D41EB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41EBC" w:rsidRPr="00875148" w:rsidRDefault="00D41EB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41EBC" w:rsidRPr="00875148" w:rsidRDefault="00D41EB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41EBC" w:rsidRPr="00875148" w:rsidRDefault="00D41EB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41EBC" w:rsidRPr="00875148" w:rsidRDefault="00D41EB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41EBC" w:rsidRPr="00875148" w:rsidRDefault="00D41EB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41EBC" w:rsidRPr="00875148" w:rsidRDefault="00D41EBC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r w:rsidR="00B46635" w:rsidRPr="00875148">
        <w:rPr>
          <w:rFonts w:ascii="Arial Narrow" w:hAnsi="Arial Narrow"/>
        </w:rPr>
        <w:t xml:space="preserve"> </w:t>
      </w:r>
      <w:r w:rsidRPr="00875148">
        <w:rPr>
          <w:rFonts w:ascii="Arial Narrow" w:hAnsi="Arial Narrow"/>
        </w:rPr>
        <w:t>Preenchido pela Gerência de Liberação</w:t>
      </w:r>
    </w:p>
    <w:p w:rsidR="00D41EBC" w:rsidRPr="00875148" w:rsidRDefault="00D41EBC" w:rsidP="0000716A">
      <w:pPr>
        <w:rPr>
          <w:rFonts w:ascii="Arial Narrow" w:hAnsi="Arial Narrow"/>
        </w:rPr>
      </w:pPr>
    </w:p>
    <w:p w:rsidR="00D41EBC" w:rsidRPr="00875148" w:rsidRDefault="00D41EBC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41EBC" w:rsidRPr="00875148" w:rsidRDefault="00D41EBC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41EBC" w:rsidRPr="00875148">
        <w:tc>
          <w:tcPr>
            <w:tcW w:w="579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41EBC" w:rsidRPr="00875148" w:rsidRDefault="00D41EBC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r w:rsidR="00B46635" w:rsidRPr="00875148">
        <w:rPr>
          <w:rFonts w:ascii="Arial Narrow" w:hAnsi="Arial Narrow"/>
        </w:rPr>
        <w:t xml:space="preserve"> </w:t>
      </w:r>
      <w:r w:rsidRPr="00875148">
        <w:rPr>
          <w:rFonts w:ascii="Arial Narrow" w:hAnsi="Arial Narrow"/>
        </w:rPr>
        <w:t>Preenchido pela Gerência de Liberação</w:t>
      </w:r>
    </w:p>
    <w:p w:rsidR="00D41EBC" w:rsidRPr="00875148" w:rsidRDefault="00D41EBC" w:rsidP="00A14994">
      <w:pPr>
        <w:rPr>
          <w:rFonts w:ascii="Arial Narrow" w:hAnsi="Arial Narrow"/>
        </w:rPr>
      </w:pPr>
    </w:p>
    <w:p w:rsidR="00D41EBC" w:rsidRPr="00875148" w:rsidRDefault="00D41EBC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p w:rsidR="00D41EBC" w:rsidRPr="00875148" w:rsidRDefault="00D41EBC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41EBC" w:rsidRPr="00875148">
        <w:tc>
          <w:tcPr>
            <w:tcW w:w="579" w:type="dxa"/>
            <w:vAlign w:val="center"/>
          </w:tcPr>
          <w:p w:rsidR="00D41EBC" w:rsidRPr="00875148" w:rsidRDefault="00D41EB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41EBC" w:rsidRPr="00875148" w:rsidRDefault="00D41EB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41EBC" w:rsidRPr="00875148" w:rsidRDefault="00D41EB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41EBC" w:rsidRPr="00875148" w:rsidRDefault="00D41EBC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r w:rsidR="00B46635" w:rsidRPr="00875148">
        <w:rPr>
          <w:rFonts w:ascii="Arial Narrow" w:hAnsi="Arial Narrow"/>
        </w:rPr>
        <w:t>sequência</w:t>
      </w:r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41EBC" w:rsidRPr="00875148" w:rsidRDefault="00D41EBC" w:rsidP="002552D5">
      <w:pPr>
        <w:rPr>
          <w:rFonts w:ascii="Arial Narrow" w:hAnsi="Arial Narrow"/>
        </w:rPr>
      </w:pPr>
    </w:p>
    <w:p w:rsidR="00D41EBC" w:rsidRPr="00875148" w:rsidRDefault="00D41EBC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41EBC" w:rsidRPr="00875148">
        <w:tc>
          <w:tcPr>
            <w:tcW w:w="1844" w:type="dxa"/>
            <w:vAlign w:val="center"/>
          </w:tcPr>
          <w:p w:rsidR="00D41EBC" w:rsidRPr="00875148" w:rsidRDefault="00D41EB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41EBC" w:rsidRPr="00875148" w:rsidRDefault="00D41EB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41EBC" w:rsidRPr="00875148" w:rsidRDefault="00D41EB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41EBC" w:rsidRPr="00875148" w:rsidRDefault="00D41EB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sectPr w:rsidR="00D41EBC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51C" w:rsidRDefault="0023551C">
      <w:r>
        <w:separator/>
      </w:r>
    </w:p>
  </w:endnote>
  <w:endnote w:type="continuationSeparator" w:id="0">
    <w:p w:rsidR="0023551C" w:rsidRDefault="00235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191" w:rsidRDefault="00E22191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63616F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63616F">
      <w:rPr>
        <w:rStyle w:val="Nmerodepgina"/>
        <w:rFonts w:ascii="Arial" w:hAnsi="Arial"/>
        <w:noProof/>
        <w:snapToGrid w:val="0"/>
      </w:rPr>
      <w:t>11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51C" w:rsidRDefault="0023551C">
      <w:r>
        <w:separator/>
      </w:r>
    </w:p>
  </w:footnote>
  <w:footnote w:type="continuationSeparator" w:id="0">
    <w:p w:rsidR="0023551C" w:rsidRDefault="0023551C">
      <w:r>
        <w:continuationSeparator/>
      </w:r>
    </w:p>
  </w:footnote>
  <w:footnote w:id="1">
    <w:p w:rsidR="00E22191" w:rsidRDefault="00E22191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E22191" w:rsidRDefault="00E22191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E22191" w:rsidRDefault="00E22191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E22191" w:rsidRDefault="00E2219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E22191" w:rsidRDefault="00E2219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E22191" w:rsidRDefault="00E2219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E22191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E22191" w:rsidRPr="009540DC" w:rsidRDefault="00E22191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E22191" w:rsidRPr="009540DC" w:rsidRDefault="00E22191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E22191" w:rsidRPr="009540DC" w:rsidRDefault="00E2219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E22191" w:rsidRPr="009540DC" w:rsidRDefault="00E2219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E22191">
      <w:trPr>
        <w:cantSplit/>
        <w:trHeight w:val="337"/>
        <w:jc w:val="center"/>
      </w:trPr>
      <w:tc>
        <w:tcPr>
          <w:tcW w:w="2089" w:type="dxa"/>
          <w:vMerge/>
        </w:tcPr>
        <w:p w:rsidR="00E22191" w:rsidRPr="009540DC" w:rsidRDefault="00E22191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E22191" w:rsidRPr="009540DC" w:rsidRDefault="00E22191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E22191" w:rsidRPr="009540DC" w:rsidRDefault="00E2219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E22191" w:rsidRPr="009540DC" w:rsidRDefault="00E22191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09/01/2012</w:t>
          </w:r>
        </w:p>
      </w:tc>
    </w:tr>
    <w:tr w:rsidR="00E2219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22191" w:rsidRPr="009540DC" w:rsidRDefault="00E2219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E2219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22191" w:rsidRPr="009540DC" w:rsidRDefault="00E22191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E22191" w:rsidRDefault="00E221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1D2F64"/>
    <w:multiLevelType w:val="hybridMultilevel"/>
    <w:tmpl w:val="B68C92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70B1B55"/>
    <w:multiLevelType w:val="hybridMultilevel"/>
    <w:tmpl w:val="95EC29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71C3F81"/>
    <w:multiLevelType w:val="hybridMultilevel"/>
    <w:tmpl w:val="64B85C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0"/>
  </w:num>
  <w:num w:numId="5">
    <w:abstractNumId w:val="11"/>
  </w:num>
  <w:num w:numId="6">
    <w:abstractNumId w:val="25"/>
  </w:num>
  <w:num w:numId="7">
    <w:abstractNumId w:val="7"/>
  </w:num>
  <w:num w:numId="8">
    <w:abstractNumId w:val="18"/>
  </w:num>
  <w:num w:numId="9">
    <w:abstractNumId w:val="15"/>
  </w:num>
  <w:num w:numId="10">
    <w:abstractNumId w:val="12"/>
  </w:num>
  <w:num w:numId="11">
    <w:abstractNumId w:val="22"/>
  </w:num>
  <w:num w:numId="12">
    <w:abstractNumId w:val="21"/>
  </w:num>
  <w:num w:numId="13">
    <w:abstractNumId w:val="4"/>
  </w:num>
  <w:num w:numId="14">
    <w:abstractNumId w:val="2"/>
  </w:num>
  <w:num w:numId="15">
    <w:abstractNumId w:val="26"/>
  </w:num>
  <w:num w:numId="16">
    <w:abstractNumId w:val="9"/>
  </w:num>
  <w:num w:numId="17">
    <w:abstractNumId w:val="16"/>
  </w:num>
  <w:num w:numId="18">
    <w:abstractNumId w:val="1"/>
  </w:num>
  <w:num w:numId="19">
    <w:abstractNumId w:val="6"/>
  </w:num>
  <w:num w:numId="20">
    <w:abstractNumId w:val="23"/>
  </w:num>
  <w:num w:numId="21">
    <w:abstractNumId w:val="24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8"/>
  </w:num>
  <w:num w:numId="27">
    <w:abstractNumId w:val="19"/>
  </w:num>
  <w:num w:numId="28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DDF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6AE7"/>
    <w:rsid w:val="000B74F7"/>
    <w:rsid w:val="000C1D0F"/>
    <w:rsid w:val="000C6D8D"/>
    <w:rsid w:val="000D1918"/>
    <w:rsid w:val="000D29E9"/>
    <w:rsid w:val="000E3473"/>
    <w:rsid w:val="000E3C7D"/>
    <w:rsid w:val="000E4113"/>
    <w:rsid w:val="000E4F3B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57D2D"/>
    <w:rsid w:val="00161746"/>
    <w:rsid w:val="001653E1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2BBC"/>
    <w:rsid w:val="00186729"/>
    <w:rsid w:val="0018798B"/>
    <w:rsid w:val="00190B56"/>
    <w:rsid w:val="0019415F"/>
    <w:rsid w:val="00195723"/>
    <w:rsid w:val="001B3B5F"/>
    <w:rsid w:val="001B744E"/>
    <w:rsid w:val="001C0DE0"/>
    <w:rsid w:val="001C0FEA"/>
    <w:rsid w:val="001C3A9A"/>
    <w:rsid w:val="001C426A"/>
    <w:rsid w:val="001D0F63"/>
    <w:rsid w:val="001D24B2"/>
    <w:rsid w:val="001D3A86"/>
    <w:rsid w:val="001D55EF"/>
    <w:rsid w:val="001D5FD3"/>
    <w:rsid w:val="001E4F44"/>
    <w:rsid w:val="001E5B29"/>
    <w:rsid w:val="001F10A2"/>
    <w:rsid w:val="001F1623"/>
    <w:rsid w:val="001F1D50"/>
    <w:rsid w:val="001F34B9"/>
    <w:rsid w:val="001F36C6"/>
    <w:rsid w:val="001F4ADC"/>
    <w:rsid w:val="001F53B7"/>
    <w:rsid w:val="00201623"/>
    <w:rsid w:val="002117FD"/>
    <w:rsid w:val="002128F9"/>
    <w:rsid w:val="00215804"/>
    <w:rsid w:val="00215CF8"/>
    <w:rsid w:val="00216BD7"/>
    <w:rsid w:val="00225398"/>
    <w:rsid w:val="00227E41"/>
    <w:rsid w:val="00232E19"/>
    <w:rsid w:val="0023440C"/>
    <w:rsid w:val="0023551C"/>
    <w:rsid w:val="002369D3"/>
    <w:rsid w:val="00237191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6F5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1FB"/>
    <w:rsid w:val="002B1A0A"/>
    <w:rsid w:val="002B78BF"/>
    <w:rsid w:val="002C2B68"/>
    <w:rsid w:val="002C4D98"/>
    <w:rsid w:val="002C7CDA"/>
    <w:rsid w:val="002D07E2"/>
    <w:rsid w:val="002D0D9D"/>
    <w:rsid w:val="002D0FFA"/>
    <w:rsid w:val="002D2F9A"/>
    <w:rsid w:val="002D36B7"/>
    <w:rsid w:val="002D3A39"/>
    <w:rsid w:val="002D69A4"/>
    <w:rsid w:val="002E14B3"/>
    <w:rsid w:val="002E294F"/>
    <w:rsid w:val="002E2EC5"/>
    <w:rsid w:val="002E6A5F"/>
    <w:rsid w:val="002E6D71"/>
    <w:rsid w:val="002E73E1"/>
    <w:rsid w:val="002F2F90"/>
    <w:rsid w:val="002F51C5"/>
    <w:rsid w:val="002F64E0"/>
    <w:rsid w:val="003007BC"/>
    <w:rsid w:val="00301702"/>
    <w:rsid w:val="00301E3F"/>
    <w:rsid w:val="00301E5B"/>
    <w:rsid w:val="003026BA"/>
    <w:rsid w:val="00302B52"/>
    <w:rsid w:val="00303590"/>
    <w:rsid w:val="00304913"/>
    <w:rsid w:val="00304F50"/>
    <w:rsid w:val="00306C3B"/>
    <w:rsid w:val="00310E23"/>
    <w:rsid w:val="00313C02"/>
    <w:rsid w:val="0031420D"/>
    <w:rsid w:val="00315652"/>
    <w:rsid w:val="00317031"/>
    <w:rsid w:val="00321262"/>
    <w:rsid w:val="00321FF4"/>
    <w:rsid w:val="00324DF4"/>
    <w:rsid w:val="0032615C"/>
    <w:rsid w:val="00336CF5"/>
    <w:rsid w:val="00343E85"/>
    <w:rsid w:val="0034692E"/>
    <w:rsid w:val="00346E2C"/>
    <w:rsid w:val="0035192E"/>
    <w:rsid w:val="00352574"/>
    <w:rsid w:val="003601D3"/>
    <w:rsid w:val="00360B96"/>
    <w:rsid w:val="00361EFC"/>
    <w:rsid w:val="0036483C"/>
    <w:rsid w:val="00370AA5"/>
    <w:rsid w:val="003735EF"/>
    <w:rsid w:val="003753C5"/>
    <w:rsid w:val="00377870"/>
    <w:rsid w:val="003814DB"/>
    <w:rsid w:val="0038585D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A77F1"/>
    <w:rsid w:val="003B124F"/>
    <w:rsid w:val="003C0E76"/>
    <w:rsid w:val="003C2B66"/>
    <w:rsid w:val="003C3E5A"/>
    <w:rsid w:val="003C6159"/>
    <w:rsid w:val="003C7E6F"/>
    <w:rsid w:val="003D2288"/>
    <w:rsid w:val="003D3212"/>
    <w:rsid w:val="003D4B3F"/>
    <w:rsid w:val="003D5F2A"/>
    <w:rsid w:val="003D6623"/>
    <w:rsid w:val="003E54F1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2241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29F6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D06BD"/>
    <w:rsid w:val="004D08B8"/>
    <w:rsid w:val="004D1F01"/>
    <w:rsid w:val="004D2628"/>
    <w:rsid w:val="004D3EF6"/>
    <w:rsid w:val="004D479A"/>
    <w:rsid w:val="004D4C73"/>
    <w:rsid w:val="004D681A"/>
    <w:rsid w:val="004D72B7"/>
    <w:rsid w:val="004E146B"/>
    <w:rsid w:val="004E433D"/>
    <w:rsid w:val="004F355F"/>
    <w:rsid w:val="004F73A2"/>
    <w:rsid w:val="004F7A14"/>
    <w:rsid w:val="00500955"/>
    <w:rsid w:val="00504061"/>
    <w:rsid w:val="0050515B"/>
    <w:rsid w:val="00507162"/>
    <w:rsid w:val="00507568"/>
    <w:rsid w:val="00512A91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46682"/>
    <w:rsid w:val="00550E13"/>
    <w:rsid w:val="00551A51"/>
    <w:rsid w:val="005529EC"/>
    <w:rsid w:val="00562B29"/>
    <w:rsid w:val="00563CCF"/>
    <w:rsid w:val="00565A80"/>
    <w:rsid w:val="00566DA7"/>
    <w:rsid w:val="00570097"/>
    <w:rsid w:val="005728F6"/>
    <w:rsid w:val="00574DF8"/>
    <w:rsid w:val="00580FAD"/>
    <w:rsid w:val="00582213"/>
    <w:rsid w:val="00586977"/>
    <w:rsid w:val="00591325"/>
    <w:rsid w:val="0059362C"/>
    <w:rsid w:val="00594103"/>
    <w:rsid w:val="00595535"/>
    <w:rsid w:val="00597006"/>
    <w:rsid w:val="005976A3"/>
    <w:rsid w:val="005A4239"/>
    <w:rsid w:val="005A66F0"/>
    <w:rsid w:val="005B56C8"/>
    <w:rsid w:val="005B57DE"/>
    <w:rsid w:val="005B5AF7"/>
    <w:rsid w:val="005B5C2A"/>
    <w:rsid w:val="005B5C5F"/>
    <w:rsid w:val="005B7B93"/>
    <w:rsid w:val="005B7EC3"/>
    <w:rsid w:val="005C23C6"/>
    <w:rsid w:val="005C2ABC"/>
    <w:rsid w:val="005C53BE"/>
    <w:rsid w:val="005C759A"/>
    <w:rsid w:val="005C78C7"/>
    <w:rsid w:val="005D18EF"/>
    <w:rsid w:val="005D4B4D"/>
    <w:rsid w:val="005D56FC"/>
    <w:rsid w:val="005E211D"/>
    <w:rsid w:val="005E2F8C"/>
    <w:rsid w:val="005E57D7"/>
    <w:rsid w:val="005F10E3"/>
    <w:rsid w:val="005F1EC1"/>
    <w:rsid w:val="005F30A8"/>
    <w:rsid w:val="006011B9"/>
    <w:rsid w:val="0060216A"/>
    <w:rsid w:val="00603A73"/>
    <w:rsid w:val="00603F7B"/>
    <w:rsid w:val="00606C6C"/>
    <w:rsid w:val="00610B3D"/>
    <w:rsid w:val="00614377"/>
    <w:rsid w:val="00614B88"/>
    <w:rsid w:val="006164A7"/>
    <w:rsid w:val="0062407B"/>
    <w:rsid w:val="00635F81"/>
    <w:rsid w:val="0063616F"/>
    <w:rsid w:val="00636C45"/>
    <w:rsid w:val="00645DE2"/>
    <w:rsid w:val="00651BA7"/>
    <w:rsid w:val="00652F0D"/>
    <w:rsid w:val="006538E2"/>
    <w:rsid w:val="0065593F"/>
    <w:rsid w:val="0065695B"/>
    <w:rsid w:val="006675D3"/>
    <w:rsid w:val="006740BF"/>
    <w:rsid w:val="00674551"/>
    <w:rsid w:val="00676DC7"/>
    <w:rsid w:val="006820DF"/>
    <w:rsid w:val="00687C7B"/>
    <w:rsid w:val="006919C9"/>
    <w:rsid w:val="00691D6D"/>
    <w:rsid w:val="006A2A01"/>
    <w:rsid w:val="006B2700"/>
    <w:rsid w:val="006B4D0C"/>
    <w:rsid w:val="006B5723"/>
    <w:rsid w:val="006C1E49"/>
    <w:rsid w:val="006C43F7"/>
    <w:rsid w:val="006C7F76"/>
    <w:rsid w:val="006D09A1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1B68"/>
    <w:rsid w:val="00713A58"/>
    <w:rsid w:val="00715235"/>
    <w:rsid w:val="007162A2"/>
    <w:rsid w:val="00716B52"/>
    <w:rsid w:val="00723253"/>
    <w:rsid w:val="0072426B"/>
    <w:rsid w:val="00725A0D"/>
    <w:rsid w:val="0072730A"/>
    <w:rsid w:val="00732BAF"/>
    <w:rsid w:val="0073442D"/>
    <w:rsid w:val="00734F41"/>
    <w:rsid w:val="00736B62"/>
    <w:rsid w:val="00736D34"/>
    <w:rsid w:val="00737BCC"/>
    <w:rsid w:val="00737E34"/>
    <w:rsid w:val="007400F0"/>
    <w:rsid w:val="007472E9"/>
    <w:rsid w:val="00752424"/>
    <w:rsid w:val="007565D7"/>
    <w:rsid w:val="0076025F"/>
    <w:rsid w:val="007629D4"/>
    <w:rsid w:val="00772978"/>
    <w:rsid w:val="0077376A"/>
    <w:rsid w:val="00776469"/>
    <w:rsid w:val="00783A75"/>
    <w:rsid w:val="00785E34"/>
    <w:rsid w:val="00792AF6"/>
    <w:rsid w:val="00793B84"/>
    <w:rsid w:val="00793D6C"/>
    <w:rsid w:val="007974B6"/>
    <w:rsid w:val="007A00C4"/>
    <w:rsid w:val="007A2713"/>
    <w:rsid w:val="007A30B6"/>
    <w:rsid w:val="007A37D7"/>
    <w:rsid w:val="007A3F93"/>
    <w:rsid w:val="007A7B07"/>
    <w:rsid w:val="007B1491"/>
    <w:rsid w:val="007B1AD5"/>
    <w:rsid w:val="007B1CF9"/>
    <w:rsid w:val="007B3B6D"/>
    <w:rsid w:val="007B5D5D"/>
    <w:rsid w:val="007B744D"/>
    <w:rsid w:val="007B769E"/>
    <w:rsid w:val="007C09C7"/>
    <w:rsid w:val="007C5F95"/>
    <w:rsid w:val="007C6825"/>
    <w:rsid w:val="007C6A63"/>
    <w:rsid w:val="007C7C12"/>
    <w:rsid w:val="007D0756"/>
    <w:rsid w:val="007E3D1B"/>
    <w:rsid w:val="007E4CA4"/>
    <w:rsid w:val="007E71B4"/>
    <w:rsid w:val="008017EC"/>
    <w:rsid w:val="0080382D"/>
    <w:rsid w:val="008110AC"/>
    <w:rsid w:val="008125D7"/>
    <w:rsid w:val="00813102"/>
    <w:rsid w:val="008140EF"/>
    <w:rsid w:val="00822E0E"/>
    <w:rsid w:val="00823133"/>
    <w:rsid w:val="00824444"/>
    <w:rsid w:val="00832F35"/>
    <w:rsid w:val="00841321"/>
    <w:rsid w:val="00851712"/>
    <w:rsid w:val="00854EA4"/>
    <w:rsid w:val="008573CA"/>
    <w:rsid w:val="00862B7C"/>
    <w:rsid w:val="008654DB"/>
    <w:rsid w:val="00865547"/>
    <w:rsid w:val="008665A6"/>
    <w:rsid w:val="00870065"/>
    <w:rsid w:val="0087218B"/>
    <w:rsid w:val="0087260E"/>
    <w:rsid w:val="0087493D"/>
    <w:rsid w:val="00875148"/>
    <w:rsid w:val="0087702B"/>
    <w:rsid w:val="00883CB7"/>
    <w:rsid w:val="00886CF7"/>
    <w:rsid w:val="00887A36"/>
    <w:rsid w:val="00890929"/>
    <w:rsid w:val="0089266A"/>
    <w:rsid w:val="0089306D"/>
    <w:rsid w:val="008941BE"/>
    <w:rsid w:val="008965FC"/>
    <w:rsid w:val="008A1117"/>
    <w:rsid w:val="008B3FE1"/>
    <w:rsid w:val="008B6165"/>
    <w:rsid w:val="008C5990"/>
    <w:rsid w:val="008C696C"/>
    <w:rsid w:val="008D111F"/>
    <w:rsid w:val="008D2FB9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16FC1"/>
    <w:rsid w:val="0092036A"/>
    <w:rsid w:val="009207B5"/>
    <w:rsid w:val="00927DE3"/>
    <w:rsid w:val="00933E88"/>
    <w:rsid w:val="00935C2B"/>
    <w:rsid w:val="00936174"/>
    <w:rsid w:val="0094354E"/>
    <w:rsid w:val="009536CA"/>
    <w:rsid w:val="009540DC"/>
    <w:rsid w:val="00954189"/>
    <w:rsid w:val="009571DC"/>
    <w:rsid w:val="00957F9C"/>
    <w:rsid w:val="00960881"/>
    <w:rsid w:val="00961437"/>
    <w:rsid w:val="00962AA4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5077"/>
    <w:rsid w:val="009B02FE"/>
    <w:rsid w:val="009B717A"/>
    <w:rsid w:val="009C0CFF"/>
    <w:rsid w:val="009C2CEB"/>
    <w:rsid w:val="009C544E"/>
    <w:rsid w:val="009D0684"/>
    <w:rsid w:val="009D6BA7"/>
    <w:rsid w:val="009F2E14"/>
    <w:rsid w:val="009F5AA5"/>
    <w:rsid w:val="00A00118"/>
    <w:rsid w:val="00A00C80"/>
    <w:rsid w:val="00A035DD"/>
    <w:rsid w:val="00A05703"/>
    <w:rsid w:val="00A11C87"/>
    <w:rsid w:val="00A122C0"/>
    <w:rsid w:val="00A14994"/>
    <w:rsid w:val="00A16D04"/>
    <w:rsid w:val="00A178C1"/>
    <w:rsid w:val="00A203A1"/>
    <w:rsid w:val="00A21164"/>
    <w:rsid w:val="00A21EA2"/>
    <w:rsid w:val="00A23055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7F68"/>
    <w:rsid w:val="00AB4590"/>
    <w:rsid w:val="00AB6534"/>
    <w:rsid w:val="00AB67A7"/>
    <w:rsid w:val="00AB7DCE"/>
    <w:rsid w:val="00AC3425"/>
    <w:rsid w:val="00AC3DDC"/>
    <w:rsid w:val="00AC5C3F"/>
    <w:rsid w:val="00AD13A0"/>
    <w:rsid w:val="00AD1CD7"/>
    <w:rsid w:val="00AD20B9"/>
    <w:rsid w:val="00AD450E"/>
    <w:rsid w:val="00AD527E"/>
    <w:rsid w:val="00AD58F4"/>
    <w:rsid w:val="00AD59B6"/>
    <w:rsid w:val="00AE290D"/>
    <w:rsid w:val="00AE45E8"/>
    <w:rsid w:val="00AF104E"/>
    <w:rsid w:val="00AF2A86"/>
    <w:rsid w:val="00AF4003"/>
    <w:rsid w:val="00AF6532"/>
    <w:rsid w:val="00AF6E5E"/>
    <w:rsid w:val="00AF7F8F"/>
    <w:rsid w:val="00B027CB"/>
    <w:rsid w:val="00B02BE8"/>
    <w:rsid w:val="00B04E7F"/>
    <w:rsid w:val="00B05FC8"/>
    <w:rsid w:val="00B07682"/>
    <w:rsid w:val="00B11C84"/>
    <w:rsid w:val="00B12EB4"/>
    <w:rsid w:val="00B13D59"/>
    <w:rsid w:val="00B14A7A"/>
    <w:rsid w:val="00B171CD"/>
    <w:rsid w:val="00B20236"/>
    <w:rsid w:val="00B2207A"/>
    <w:rsid w:val="00B22277"/>
    <w:rsid w:val="00B232EC"/>
    <w:rsid w:val="00B26273"/>
    <w:rsid w:val="00B26587"/>
    <w:rsid w:val="00B26CF8"/>
    <w:rsid w:val="00B275F6"/>
    <w:rsid w:val="00B31E7E"/>
    <w:rsid w:val="00B342E9"/>
    <w:rsid w:val="00B34FA0"/>
    <w:rsid w:val="00B36A35"/>
    <w:rsid w:val="00B420A7"/>
    <w:rsid w:val="00B46635"/>
    <w:rsid w:val="00B46CF8"/>
    <w:rsid w:val="00B51A23"/>
    <w:rsid w:val="00B5598E"/>
    <w:rsid w:val="00B55AD0"/>
    <w:rsid w:val="00B562E1"/>
    <w:rsid w:val="00B604B0"/>
    <w:rsid w:val="00B6253E"/>
    <w:rsid w:val="00B639D5"/>
    <w:rsid w:val="00B65ACA"/>
    <w:rsid w:val="00B665B8"/>
    <w:rsid w:val="00B676B1"/>
    <w:rsid w:val="00B71115"/>
    <w:rsid w:val="00B71670"/>
    <w:rsid w:val="00B718ED"/>
    <w:rsid w:val="00B749AE"/>
    <w:rsid w:val="00B75D39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28FD"/>
    <w:rsid w:val="00BB4FC7"/>
    <w:rsid w:val="00BB74D3"/>
    <w:rsid w:val="00BC713A"/>
    <w:rsid w:val="00BD06A1"/>
    <w:rsid w:val="00BD0D7E"/>
    <w:rsid w:val="00BD11A1"/>
    <w:rsid w:val="00BD16C4"/>
    <w:rsid w:val="00BD1DF1"/>
    <w:rsid w:val="00BD37C9"/>
    <w:rsid w:val="00BD4414"/>
    <w:rsid w:val="00BE1773"/>
    <w:rsid w:val="00BE1A1C"/>
    <w:rsid w:val="00BE1CD2"/>
    <w:rsid w:val="00BE7C7B"/>
    <w:rsid w:val="00BF0AAB"/>
    <w:rsid w:val="00BF216B"/>
    <w:rsid w:val="00BF243E"/>
    <w:rsid w:val="00C00B8A"/>
    <w:rsid w:val="00C0154E"/>
    <w:rsid w:val="00C02839"/>
    <w:rsid w:val="00C06858"/>
    <w:rsid w:val="00C06BDE"/>
    <w:rsid w:val="00C16F5E"/>
    <w:rsid w:val="00C25AFA"/>
    <w:rsid w:val="00C27B17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4C47"/>
    <w:rsid w:val="00C86181"/>
    <w:rsid w:val="00C86DCE"/>
    <w:rsid w:val="00C9056D"/>
    <w:rsid w:val="00C93B4D"/>
    <w:rsid w:val="00CA1659"/>
    <w:rsid w:val="00CA3EC1"/>
    <w:rsid w:val="00CA4A3D"/>
    <w:rsid w:val="00CA5310"/>
    <w:rsid w:val="00CA59A5"/>
    <w:rsid w:val="00CA625A"/>
    <w:rsid w:val="00CB1B89"/>
    <w:rsid w:val="00CB28B8"/>
    <w:rsid w:val="00CB7054"/>
    <w:rsid w:val="00CB7DB2"/>
    <w:rsid w:val="00CC186B"/>
    <w:rsid w:val="00CC356D"/>
    <w:rsid w:val="00CC628B"/>
    <w:rsid w:val="00CC767E"/>
    <w:rsid w:val="00CD3A08"/>
    <w:rsid w:val="00CE147A"/>
    <w:rsid w:val="00CF2AC9"/>
    <w:rsid w:val="00CF360A"/>
    <w:rsid w:val="00CF7CBC"/>
    <w:rsid w:val="00D00D75"/>
    <w:rsid w:val="00D013E8"/>
    <w:rsid w:val="00D01630"/>
    <w:rsid w:val="00D019BE"/>
    <w:rsid w:val="00D11C4F"/>
    <w:rsid w:val="00D1287F"/>
    <w:rsid w:val="00D131F2"/>
    <w:rsid w:val="00D1455B"/>
    <w:rsid w:val="00D15072"/>
    <w:rsid w:val="00D1558F"/>
    <w:rsid w:val="00D16DDA"/>
    <w:rsid w:val="00D20105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3EF8"/>
    <w:rsid w:val="00D60C2B"/>
    <w:rsid w:val="00D62B4F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12A3"/>
    <w:rsid w:val="00DD3692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6988"/>
    <w:rsid w:val="00E173F5"/>
    <w:rsid w:val="00E174D1"/>
    <w:rsid w:val="00E1791F"/>
    <w:rsid w:val="00E22191"/>
    <w:rsid w:val="00E2543B"/>
    <w:rsid w:val="00E2592F"/>
    <w:rsid w:val="00E3022E"/>
    <w:rsid w:val="00E3081A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5E6"/>
    <w:rsid w:val="00E9191F"/>
    <w:rsid w:val="00E93C21"/>
    <w:rsid w:val="00E95ABE"/>
    <w:rsid w:val="00E95E60"/>
    <w:rsid w:val="00E9713B"/>
    <w:rsid w:val="00EA21F6"/>
    <w:rsid w:val="00EA27C5"/>
    <w:rsid w:val="00EA3AAD"/>
    <w:rsid w:val="00EA538F"/>
    <w:rsid w:val="00EA75CE"/>
    <w:rsid w:val="00EB0A3F"/>
    <w:rsid w:val="00EB2506"/>
    <w:rsid w:val="00EB3900"/>
    <w:rsid w:val="00EB3B74"/>
    <w:rsid w:val="00EC0A20"/>
    <w:rsid w:val="00EC1A0E"/>
    <w:rsid w:val="00EC4532"/>
    <w:rsid w:val="00EC5E79"/>
    <w:rsid w:val="00EC6D24"/>
    <w:rsid w:val="00ED1B21"/>
    <w:rsid w:val="00ED439D"/>
    <w:rsid w:val="00ED5B4E"/>
    <w:rsid w:val="00EE251C"/>
    <w:rsid w:val="00EE550B"/>
    <w:rsid w:val="00EE6347"/>
    <w:rsid w:val="00EE76B3"/>
    <w:rsid w:val="00EF2883"/>
    <w:rsid w:val="00EF4284"/>
    <w:rsid w:val="00EF4F69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21795"/>
    <w:rsid w:val="00F2414F"/>
    <w:rsid w:val="00F255DF"/>
    <w:rsid w:val="00F25CB5"/>
    <w:rsid w:val="00F27E38"/>
    <w:rsid w:val="00F329E9"/>
    <w:rsid w:val="00F355CD"/>
    <w:rsid w:val="00F379EA"/>
    <w:rsid w:val="00F41E73"/>
    <w:rsid w:val="00F44663"/>
    <w:rsid w:val="00F54589"/>
    <w:rsid w:val="00F56109"/>
    <w:rsid w:val="00F56B86"/>
    <w:rsid w:val="00F57135"/>
    <w:rsid w:val="00F5724C"/>
    <w:rsid w:val="00F574A1"/>
    <w:rsid w:val="00F62DC1"/>
    <w:rsid w:val="00F6479F"/>
    <w:rsid w:val="00F65E7A"/>
    <w:rsid w:val="00F6638C"/>
    <w:rsid w:val="00F715DB"/>
    <w:rsid w:val="00F74C8F"/>
    <w:rsid w:val="00F76278"/>
    <w:rsid w:val="00F8004C"/>
    <w:rsid w:val="00F82747"/>
    <w:rsid w:val="00F83FDA"/>
    <w:rsid w:val="00F85B21"/>
    <w:rsid w:val="00F87061"/>
    <w:rsid w:val="00F91ECC"/>
    <w:rsid w:val="00F9249A"/>
    <w:rsid w:val="00F937C5"/>
    <w:rsid w:val="00F94FE3"/>
    <w:rsid w:val="00F96D18"/>
    <w:rsid w:val="00FA0719"/>
    <w:rsid w:val="00FA0D48"/>
    <w:rsid w:val="00FA6D41"/>
    <w:rsid w:val="00FA7B23"/>
    <w:rsid w:val="00FB2632"/>
    <w:rsid w:val="00FB28B8"/>
    <w:rsid w:val="00FB47D1"/>
    <w:rsid w:val="00FB5A5A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1F04"/>
    <w:rsid w:val="00FE65F9"/>
    <w:rsid w:val="00FE6B2E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customStyle="1" w:styleId="apple-converted-space">
    <w:name w:val="apple-converted-space"/>
    <w:basedOn w:val="Fontepargpadro"/>
    <w:rsid w:val="00E22191"/>
  </w:style>
  <w:style w:type="character" w:styleId="Hyperlink">
    <w:name w:val="Hyperlink"/>
    <w:basedOn w:val="Fontepargpadro"/>
    <w:uiPriority w:val="99"/>
    <w:semiHidden/>
    <w:unhideWhenUsed/>
    <w:locked/>
    <w:rsid w:val="00E221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customStyle="1" w:styleId="apple-converted-space">
    <w:name w:val="apple-converted-space"/>
    <w:basedOn w:val="Fontepargpadro"/>
    <w:rsid w:val="00E22191"/>
  </w:style>
  <w:style w:type="character" w:styleId="Hyperlink">
    <w:name w:val="Hyperlink"/>
    <w:basedOn w:val="Fontepargpadro"/>
    <w:uiPriority w:val="99"/>
    <w:semiHidden/>
    <w:unhideWhenUsed/>
    <w:locked/>
    <w:rsid w:val="00E22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pt.wikipedia.org/w/index.php?title=Inadimplente&amp;action=edit&amp;redlink=1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8510C-BC4E-4E6F-94A4-14BF01A4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90</TotalTime>
  <Pages>11</Pages>
  <Words>2698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16</cp:revision>
  <cp:lastPrinted>2009-11-19T20:24:00Z</cp:lastPrinted>
  <dcterms:created xsi:type="dcterms:W3CDTF">2012-06-25T20:02:00Z</dcterms:created>
  <dcterms:modified xsi:type="dcterms:W3CDTF">2012-08-03T21:01:00Z</dcterms:modified>
</cp:coreProperties>
</file>