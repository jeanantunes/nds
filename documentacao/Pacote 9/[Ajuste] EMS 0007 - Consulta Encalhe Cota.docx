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8F" w:rsidRPr="00875148" w:rsidRDefault="0009068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09068F" w:rsidRPr="00875148" w:rsidRDefault="0009068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09068F" w:rsidRPr="00875148" w:rsidRDefault="0009068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CC05FD">
        <w:rPr>
          <w:rFonts w:ascii="Arial Narrow" w:hAnsi="Arial Narrow"/>
          <w:b/>
          <w:sz w:val="40"/>
        </w:rPr>
        <w:t xml:space="preserve"> </w:t>
      </w:r>
      <w:r w:rsidR="000B476A" w:rsidRPr="000B476A">
        <w:rPr>
          <w:rFonts w:ascii="Arial Narrow" w:hAnsi="Arial Narrow"/>
          <w:b/>
          <w:sz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>EMS 0007–Consulta de Encalhe d</w:t>
      </w:r>
      <w:r w:rsidR="00004248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004248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09068F" w:rsidRPr="00875148" w:rsidRDefault="0009068F">
      <w:pPr>
        <w:jc w:val="center"/>
        <w:rPr>
          <w:rFonts w:ascii="Arial Narrow" w:hAnsi="Arial Narrow"/>
          <w:b/>
          <w:sz w:val="48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rPr>
          <w:rFonts w:ascii="Arial Narrow" w:hAnsi="Arial Narrow"/>
        </w:rPr>
      </w:pPr>
    </w:p>
    <w:p w:rsidR="0009068F" w:rsidRPr="00875148" w:rsidRDefault="0009068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09068F" w:rsidRPr="00875148" w:rsidTr="003D4B3F">
        <w:tc>
          <w:tcPr>
            <w:tcW w:w="1134" w:type="dxa"/>
          </w:tcPr>
          <w:p w:rsidR="0009068F" w:rsidRPr="00875148" w:rsidRDefault="0009068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09068F" w:rsidRPr="00875148" w:rsidRDefault="0009068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09068F" w:rsidRPr="00875148" w:rsidRDefault="0009068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09068F" w:rsidRPr="00875148" w:rsidRDefault="0009068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09068F" w:rsidRPr="00875148" w:rsidRDefault="0009068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09068F" w:rsidRPr="00875148" w:rsidTr="003D4B3F">
        <w:tc>
          <w:tcPr>
            <w:tcW w:w="1134" w:type="dxa"/>
          </w:tcPr>
          <w:p w:rsidR="0009068F" w:rsidRPr="00875148" w:rsidRDefault="0009068F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09068F" w:rsidRPr="00875148" w:rsidRDefault="0009068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09068F" w:rsidRPr="00875148" w:rsidRDefault="0009068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09068F" w:rsidRPr="00875148" w:rsidRDefault="0009068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09068F" w:rsidRPr="00875148" w:rsidRDefault="0009068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9068F" w:rsidRPr="00875148" w:rsidTr="003D4B3F">
        <w:tc>
          <w:tcPr>
            <w:tcW w:w="1134" w:type="dxa"/>
          </w:tcPr>
          <w:p w:rsidR="0009068F" w:rsidRPr="00875148" w:rsidRDefault="00787CA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09068F" w:rsidRPr="00875148" w:rsidRDefault="00787CA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09068F" w:rsidRPr="00875148" w:rsidRDefault="00787CA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</w:t>
            </w:r>
          </w:p>
        </w:tc>
        <w:tc>
          <w:tcPr>
            <w:tcW w:w="2268" w:type="dxa"/>
          </w:tcPr>
          <w:p w:rsidR="0009068F" w:rsidRPr="00875148" w:rsidRDefault="00787CA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09068F" w:rsidRPr="00875148" w:rsidRDefault="00787CA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74563" w:rsidRPr="00875148" w:rsidTr="00C7456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C7456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5C1EC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62FB7" w:rsidRPr="00875148" w:rsidTr="00D62FB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3073" w:rsidRPr="00875148" w:rsidTr="00D1307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00E92" w:rsidRPr="00875148" w:rsidTr="00400E9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400E9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09068F" w:rsidRDefault="0009068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09068F" w:rsidRPr="00875148" w:rsidRDefault="0009068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9068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09068F" w:rsidRPr="00875148" w:rsidRDefault="0009068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</w:p>
        </w:tc>
        <w:tc>
          <w:tcPr>
            <w:tcW w:w="4889" w:type="dxa"/>
          </w:tcPr>
          <w:p w:rsidR="0009068F" w:rsidRPr="00875148" w:rsidRDefault="000906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09068F" w:rsidRPr="00875148">
        <w:trPr>
          <w:cantSplit/>
          <w:trHeight w:val="235"/>
        </w:trPr>
        <w:tc>
          <w:tcPr>
            <w:tcW w:w="4889" w:type="dxa"/>
            <w:vMerge/>
          </w:tcPr>
          <w:p w:rsidR="0009068F" w:rsidRPr="00875148" w:rsidRDefault="0009068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09068F" w:rsidRPr="00875148" w:rsidRDefault="000906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09068F" w:rsidRPr="00875148">
        <w:tc>
          <w:tcPr>
            <w:tcW w:w="4889" w:type="dxa"/>
          </w:tcPr>
          <w:p w:rsidR="0009068F" w:rsidRPr="00875148" w:rsidRDefault="0009068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09068F" w:rsidRPr="009540DC" w:rsidRDefault="0009068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09068F" w:rsidRPr="00875148" w:rsidRDefault="0009068F">
      <w:pPr>
        <w:rPr>
          <w:rFonts w:ascii="Arial Narrow" w:hAnsi="Arial Narrow"/>
        </w:rPr>
      </w:pP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09068F" w:rsidRPr="00875148" w:rsidRDefault="0009068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9068F" w:rsidRPr="00875148">
        <w:tc>
          <w:tcPr>
            <w:tcW w:w="9779" w:type="dxa"/>
          </w:tcPr>
          <w:p w:rsidR="0009068F" w:rsidRPr="009540DC" w:rsidRDefault="0009068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09068F" w:rsidRPr="00D90C24" w:rsidRDefault="0009068F" w:rsidP="009950D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deverá ser visualizado o encalhe d</w:t>
            </w:r>
            <w:r w:rsidR="009950D6">
              <w:rPr>
                <w:rFonts w:ascii="Calibri" w:hAnsi="Calibri"/>
                <w:sz w:val="22"/>
                <w:szCs w:val="22"/>
              </w:rPr>
              <w:t>a Cota especifica</w:t>
            </w:r>
            <w:r>
              <w:rPr>
                <w:rFonts w:ascii="Calibri" w:hAnsi="Calibri"/>
                <w:sz w:val="22"/>
                <w:szCs w:val="22"/>
              </w:rPr>
              <w:t xml:space="preserve"> em data especifica.</w:t>
            </w:r>
          </w:p>
        </w:tc>
      </w:tr>
      <w:tr w:rsidR="0009068F" w:rsidRPr="00875148">
        <w:tc>
          <w:tcPr>
            <w:tcW w:w="9779" w:type="dxa"/>
          </w:tcPr>
          <w:p w:rsidR="0009068F" w:rsidRPr="00875148" w:rsidRDefault="0009068F" w:rsidP="003A29F1">
            <w:pPr>
              <w:rPr>
                <w:rFonts w:ascii="Arial Narrow" w:hAnsi="Arial Narrow"/>
              </w:rPr>
            </w:pPr>
          </w:p>
        </w:tc>
      </w:tr>
    </w:tbl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09068F" w:rsidRPr="00875148" w:rsidRDefault="0009068F">
      <w:pPr>
        <w:rPr>
          <w:rFonts w:ascii="Arial Narrow" w:hAnsi="Arial Narrow"/>
        </w:rPr>
      </w:pPr>
    </w:p>
    <w:p w:rsidR="0009068F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62FB7" w:rsidRPr="0050416A" w:rsidRDefault="00D62FB7" w:rsidP="00D62FB7">
      <w:pPr>
        <w:pStyle w:val="PargrafodaLista"/>
        <w:ind w:left="360"/>
        <w:rPr>
          <w:rFonts w:ascii="Arial Narrow" w:hAnsi="Arial Narrow" w:cs="Arial"/>
          <w:color w:val="002060"/>
        </w:rPr>
      </w:pPr>
      <w:r w:rsidRPr="0050416A">
        <w:rPr>
          <w:rFonts w:ascii="Arial Narrow" w:hAnsi="Arial Narrow" w:cs="Arial"/>
          <w:color w:val="002060"/>
        </w:rPr>
        <w:t xml:space="preserve">O usuário deve escolher uma data </w:t>
      </w:r>
      <w:r w:rsidR="00400E92">
        <w:rPr>
          <w:rFonts w:ascii="Arial Narrow" w:hAnsi="Arial Narrow" w:cs="Arial"/>
          <w:color w:val="002060"/>
        </w:rPr>
        <w:t>ou uma</w:t>
      </w:r>
      <w:r w:rsidR="00561DB3">
        <w:rPr>
          <w:rFonts w:ascii="Arial Narrow" w:hAnsi="Arial Narrow" w:cs="Arial"/>
          <w:color w:val="002060"/>
        </w:rPr>
        <w:t xml:space="preserve"> </w:t>
      </w:r>
      <w:r w:rsidR="00AC7846">
        <w:rPr>
          <w:rFonts w:ascii="Arial Narrow" w:hAnsi="Arial Narrow" w:cs="Arial"/>
          <w:color w:val="002060"/>
        </w:rPr>
        <w:t>cota específica, podendo ou não escolher o</w:t>
      </w:r>
      <w:r w:rsidRPr="0050416A">
        <w:rPr>
          <w:rFonts w:ascii="Arial Narrow" w:hAnsi="Arial Narrow" w:cs="Arial"/>
          <w:color w:val="002060"/>
        </w:rPr>
        <w:t xml:space="preserve"> fornecedor</w:t>
      </w:r>
      <w:r w:rsidR="00AC7846">
        <w:rPr>
          <w:rFonts w:ascii="Arial Narrow" w:hAnsi="Arial Narrow" w:cs="Arial"/>
          <w:color w:val="002060"/>
        </w:rPr>
        <w:t>.</w:t>
      </w:r>
    </w:p>
    <w:p w:rsidR="000B476A" w:rsidRDefault="000B476A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2FB7" w:rsidRDefault="00D62FB7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Tela é somente para consulta, deverá exibir as informações das edições a serem recolhidas na data, agrupadas por produto.</w:t>
      </w:r>
    </w:p>
    <w:p w:rsidR="000B476A" w:rsidRDefault="000B476A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2FB7" w:rsidRDefault="00D62FB7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quantidade de Encalhe só deverá conter informações caso </w:t>
      </w:r>
      <w:r w:rsidR="00AC7846">
        <w:rPr>
          <w:rFonts w:ascii="Arial Narrow" w:hAnsi="Arial Narrow" w:cs="Arial"/>
          <w:color w:val="002060"/>
          <w:sz w:val="22"/>
          <w:szCs w:val="22"/>
        </w:rPr>
        <w:t>n</w:t>
      </w:r>
      <w:r>
        <w:rPr>
          <w:rFonts w:ascii="Arial Narrow" w:hAnsi="Arial Narrow" w:cs="Arial"/>
          <w:color w:val="002060"/>
          <w:sz w:val="22"/>
          <w:szCs w:val="22"/>
        </w:rPr>
        <w:t>a data escolhida tenha ocorrido o encalhe, caso contrario será exibido em branco.</w:t>
      </w:r>
    </w:p>
    <w:p w:rsidR="000B476A" w:rsidRDefault="000B476A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2FB7" w:rsidRDefault="00D62FB7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ordenação inicial será por Produto.</w:t>
      </w:r>
    </w:p>
    <w:p w:rsidR="00D62FB7" w:rsidRDefault="00D62FB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9068F" w:rsidRDefault="00787CAA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Funcionalidade contida na </w:t>
      </w:r>
      <w:r w:rsidRPr="00787CAA">
        <w:rPr>
          <w:rFonts w:ascii="Calibri" w:hAnsi="Calibri" w:cs="Arial"/>
          <w:color w:val="002060"/>
          <w:sz w:val="22"/>
          <w:szCs w:val="22"/>
        </w:rPr>
        <w:t>EMS 0091 – Consulta de Edições na Chamada de Encalhe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9068F" w:rsidRDefault="0009068F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p w:rsidR="000B476A" w:rsidRDefault="000B476A" w:rsidP="000B476A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0B476A">
        <w:rPr>
          <w:rFonts w:ascii="Calibri" w:hAnsi="Calibri" w:cs="Arial"/>
          <w:color w:val="002060"/>
          <w:sz w:val="22"/>
          <w:szCs w:val="22"/>
          <w:highlight w:val="yellow"/>
        </w:rPr>
        <w:t>A funcionalidade deve prever a visualização de detalhes (observações) inclusa pelo conferente na Conferência de Encalhe Cota (EMS 0005), em um determinado produto. E na impressão desta pesquisa, deve constar em seu rodapé as informações com: Código, Produto, Edição e Obser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v</w:t>
      </w:r>
      <w:r w:rsidRPr="000B476A">
        <w:rPr>
          <w:rFonts w:ascii="Calibri" w:hAnsi="Calibri" w:cs="Arial"/>
          <w:color w:val="002060"/>
          <w:sz w:val="22"/>
          <w:szCs w:val="22"/>
          <w:highlight w:val="yellow"/>
        </w:rPr>
        <w:t>ação.</w:t>
      </w:r>
    </w:p>
    <w:p w:rsidR="00840594" w:rsidRDefault="00840594" w:rsidP="000B476A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40594" w:rsidRPr="0043554F" w:rsidRDefault="00840594" w:rsidP="000B476A">
      <w:pPr>
        <w:ind w:left="360"/>
        <w:rPr>
          <w:rFonts w:ascii="Calibri" w:hAnsi="Calibri" w:cs="Arial"/>
          <w:color w:val="FF0000"/>
          <w:sz w:val="22"/>
          <w:szCs w:val="22"/>
        </w:rPr>
      </w:pPr>
      <w:r w:rsidRPr="0043554F">
        <w:rPr>
          <w:rFonts w:ascii="Calibri" w:hAnsi="Calibri" w:cs="Arial"/>
          <w:color w:val="FF0000"/>
          <w:sz w:val="22"/>
          <w:szCs w:val="22"/>
          <w:highlight w:val="yellow"/>
        </w:rPr>
        <w:t>Essa funcionalidade poderá ser utilizada para reimpressão do Slip que é gerado na conferência do Encalhe (EMS – 0005). O usuário deverá selecionar um período fixo e a cota desejada. Após seleção, a funcionalidade habilitará o botão de “</w:t>
      </w:r>
      <w:r w:rsidR="0043554F">
        <w:rPr>
          <w:rFonts w:ascii="Calibri" w:hAnsi="Calibri" w:cs="Arial"/>
          <w:color w:val="FF0000"/>
          <w:sz w:val="22"/>
          <w:szCs w:val="22"/>
          <w:highlight w:val="yellow"/>
        </w:rPr>
        <w:t>R</w:t>
      </w:r>
      <w:r w:rsidRPr="0043554F">
        <w:rPr>
          <w:rFonts w:ascii="Calibri" w:hAnsi="Calibri" w:cs="Arial"/>
          <w:color w:val="FF0000"/>
          <w:sz w:val="22"/>
          <w:szCs w:val="22"/>
          <w:highlight w:val="yellow"/>
        </w:rPr>
        <w:t>eimpressão Slip” que sua utilização só será possível caso a cota selecionada já tiver seu encalhe processado de acordo com o período selecionado.</w:t>
      </w:r>
      <w:r w:rsidRPr="0043554F">
        <w:rPr>
          <w:rFonts w:ascii="Calibri" w:hAnsi="Calibri" w:cs="Arial"/>
          <w:color w:val="FF0000"/>
          <w:sz w:val="22"/>
          <w:szCs w:val="22"/>
        </w:rPr>
        <w:t xml:space="preserve"> </w:t>
      </w:r>
    </w:p>
    <w:p w:rsidR="00840594" w:rsidRDefault="00840594" w:rsidP="000B476A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3554F" w:rsidRPr="0043554F" w:rsidRDefault="0043554F" w:rsidP="000B476A">
      <w:pPr>
        <w:ind w:left="360"/>
        <w:rPr>
          <w:rFonts w:ascii="Calibri" w:hAnsi="Calibri" w:cs="Arial"/>
          <w:color w:val="FF0000"/>
          <w:sz w:val="22"/>
          <w:szCs w:val="22"/>
        </w:rPr>
      </w:pPr>
      <w:r w:rsidRPr="0043554F">
        <w:rPr>
          <w:rFonts w:ascii="Calibri" w:hAnsi="Calibri" w:cs="Arial"/>
          <w:color w:val="FF0000"/>
          <w:sz w:val="22"/>
          <w:szCs w:val="22"/>
          <w:highlight w:val="yellow"/>
        </w:rPr>
        <w:t xml:space="preserve">É necessário criar esse botão </w:t>
      </w:r>
      <w:r>
        <w:rPr>
          <w:rFonts w:ascii="Calibri" w:hAnsi="Calibri" w:cs="Arial"/>
          <w:color w:val="FF0000"/>
          <w:sz w:val="22"/>
          <w:szCs w:val="22"/>
          <w:highlight w:val="yellow"/>
        </w:rPr>
        <w:t xml:space="preserve">de “Reimpressão Slip” </w:t>
      </w:r>
      <w:r w:rsidRPr="0043554F">
        <w:rPr>
          <w:rFonts w:ascii="Calibri" w:hAnsi="Calibri" w:cs="Arial"/>
          <w:color w:val="FF0000"/>
          <w:sz w:val="22"/>
          <w:szCs w:val="22"/>
          <w:highlight w:val="yellow"/>
        </w:rPr>
        <w:t>na funcionalidade</w:t>
      </w:r>
      <w:r w:rsidR="001730FF">
        <w:rPr>
          <w:rFonts w:ascii="Calibri" w:hAnsi="Calibri" w:cs="Arial"/>
          <w:color w:val="FF0000"/>
          <w:sz w:val="22"/>
          <w:szCs w:val="22"/>
          <w:highlight w:val="yellow"/>
        </w:rPr>
        <w:t xml:space="preserve"> Consulta do Encalhe</w:t>
      </w:r>
      <w:r w:rsidRPr="0043554F">
        <w:rPr>
          <w:rFonts w:ascii="Calibri" w:hAnsi="Calibri" w:cs="Arial"/>
          <w:color w:val="FF0000"/>
          <w:sz w:val="22"/>
          <w:szCs w:val="22"/>
          <w:highlight w:val="yellow"/>
        </w:rPr>
        <w:t>.</w:t>
      </w:r>
    </w:p>
    <w:p w:rsidR="00840594" w:rsidRDefault="00840594" w:rsidP="000B476A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9068F" w:rsidRPr="00875148" w:rsidRDefault="0009068F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9068F" w:rsidRPr="00875148">
        <w:tc>
          <w:tcPr>
            <w:tcW w:w="9779" w:type="dxa"/>
          </w:tcPr>
          <w:p w:rsidR="0009068F" w:rsidRPr="009540DC" w:rsidRDefault="0009068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09068F" w:rsidRPr="00875148" w:rsidRDefault="0009068F" w:rsidP="00597006">
            <w:pPr>
              <w:rPr>
                <w:rFonts w:ascii="Arial Narrow" w:hAnsi="Arial Narrow"/>
              </w:rPr>
            </w:pPr>
          </w:p>
        </w:tc>
      </w:tr>
    </w:tbl>
    <w:p w:rsidR="0009068F" w:rsidRPr="00875148" w:rsidRDefault="0009068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09068F" w:rsidRPr="00875148" w:rsidRDefault="0009068F" w:rsidP="00E34CC4">
      <w:pPr>
        <w:rPr>
          <w:rFonts w:ascii="Arial Narrow" w:hAnsi="Arial Narrow"/>
        </w:rPr>
      </w:pPr>
    </w:p>
    <w:p w:rsidR="0009068F" w:rsidRPr="00875148" w:rsidRDefault="0009068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09068F" w:rsidRPr="00875148" w:rsidRDefault="0009068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09068F" w:rsidRPr="00875148" w:rsidTr="008573CA">
        <w:trPr>
          <w:trHeight w:val="314"/>
        </w:trPr>
        <w:tc>
          <w:tcPr>
            <w:tcW w:w="3136" w:type="dxa"/>
          </w:tcPr>
          <w:p w:rsidR="0009068F" w:rsidRPr="00875148" w:rsidRDefault="0009068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09068F" w:rsidRPr="00875148" w:rsidTr="008573CA">
        <w:trPr>
          <w:trHeight w:val="228"/>
        </w:trPr>
        <w:tc>
          <w:tcPr>
            <w:tcW w:w="3136" w:type="dxa"/>
          </w:tcPr>
          <w:p w:rsidR="0009068F" w:rsidRPr="009540DC" w:rsidRDefault="0009068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9068F" w:rsidRPr="00875148" w:rsidTr="008573CA">
        <w:trPr>
          <w:trHeight w:val="228"/>
        </w:trPr>
        <w:tc>
          <w:tcPr>
            <w:tcW w:w="3136" w:type="dxa"/>
          </w:tcPr>
          <w:p w:rsidR="0009068F" w:rsidRPr="009540DC" w:rsidRDefault="0009068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9068F" w:rsidRPr="00875148" w:rsidTr="008573CA">
        <w:trPr>
          <w:trHeight w:val="228"/>
        </w:trPr>
        <w:tc>
          <w:tcPr>
            <w:tcW w:w="3136" w:type="dxa"/>
          </w:tcPr>
          <w:p w:rsidR="0009068F" w:rsidRPr="009540DC" w:rsidRDefault="0009068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09068F" w:rsidRPr="00875148" w:rsidRDefault="0009068F" w:rsidP="008665A6">
      <w:pPr>
        <w:outlineLvl w:val="0"/>
        <w:rPr>
          <w:rFonts w:ascii="Arial Narrow" w:hAnsi="Arial Narrow" w:cs="Arial"/>
          <w:b/>
        </w:rPr>
      </w:pPr>
    </w:p>
    <w:p w:rsidR="0009068F" w:rsidRPr="00875148" w:rsidRDefault="0009068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09068F" w:rsidRPr="00875148" w:rsidRDefault="0009068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09068F" w:rsidRPr="00875148" w:rsidTr="00092FF2">
        <w:trPr>
          <w:trHeight w:val="234"/>
        </w:trPr>
        <w:tc>
          <w:tcPr>
            <w:tcW w:w="708" w:type="dxa"/>
          </w:tcPr>
          <w:p w:rsidR="0009068F" w:rsidRPr="00875148" w:rsidRDefault="0009068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09068F" w:rsidRPr="009540DC" w:rsidRDefault="0009068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09068F" w:rsidRPr="00875148" w:rsidRDefault="0009068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09068F" w:rsidRPr="00875148" w:rsidRDefault="0009068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09068F" w:rsidRPr="00875148" w:rsidTr="00092FF2">
        <w:trPr>
          <w:trHeight w:val="236"/>
        </w:trPr>
        <w:tc>
          <w:tcPr>
            <w:tcW w:w="708" w:type="dxa"/>
          </w:tcPr>
          <w:p w:rsidR="0009068F" w:rsidRPr="00875148" w:rsidRDefault="0009068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09068F" w:rsidRPr="00875148" w:rsidRDefault="0009068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09068F" w:rsidRPr="009540DC" w:rsidRDefault="0009068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09068F" w:rsidRPr="00875148" w:rsidRDefault="0009068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09068F" w:rsidRPr="00875148" w:rsidRDefault="0009068F" w:rsidP="00116B72">
      <w:pPr>
        <w:rPr>
          <w:rFonts w:ascii="Arial Narrow" w:hAnsi="Arial Narrow"/>
        </w:rPr>
      </w:pPr>
    </w:p>
    <w:p w:rsidR="0009068F" w:rsidRPr="00875148" w:rsidRDefault="0009068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09068F" w:rsidRPr="00875148" w:rsidRDefault="0009068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9068F" w:rsidRPr="00875148">
        <w:trPr>
          <w:trHeight w:val="204"/>
        </w:trPr>
        <w:tc>
          <w:tcPr>
            <w:tcW w:w="3239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9068F" w:rsidRPr="009540DC" w:rsidRDefault="0009068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9068F" w:rsidRPr="00875148">
        <w:tc>
          <w:tcPr>
            <w:tcW w:w="3239" w:type="dxa"/>
          </w:tcPr>
          <w:p w:rsidR="0009068F" w:rsidRPr="00875148" w:rsidRDefault="0009068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9068F" w:rsidRPr="00875148" w:rsidRDefault="0009068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9068F" w:rsidRPr="00875148" w:rsidRDefault="0009068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09068F" w:rsidRPr="00875148" w:rsidRDefault="0009068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09068F" w:rsidRPr="00875148" w:rsidRDefault="0009068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9068F" w:rsidRPr="00875148">
        <w:trPr>
          <w:trHeight w:val="204"/>
        </w:trPr>
        <w:tc>
          <w:tcPr>
            <w:tcW w:w="3239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9068F" w:rsidRPr="009540DC" w:rsidRDefault="0009068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9068F" w:rsidRPr="00875148">
        <w:tc>
          <w:tcPr>
            <w:tcW w:w="3239" w:type="dxa"/>
          </w:tcPr>
          <w:p w:rsidR="0009068F" w:rsidRPr="00875148" w:rsidRDefault="0009068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9068F" w:rsidRPr="00875148" w:rsidRDefault="0009068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9068F" w:rsidRPr="00875148" w:rsidRDefault="0009068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09068F" w:rsidRPr="00875148" w:rsidRDefault="0009068F" w:rsidP="00517854">
      <w:pPr>
        <w:rPr>
          <w:rFonts w:ascii="Arial Narrow" w:hAnsi="Arial Narrow"/>
        </w:rPr>
      </w:pPr>
    </w:p>
    <w:p w:rsidR="0009068F" w:rsidRPr="00875148" w:rsidRDefault="0009068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9068F" w:rsidRPr="00875148" w:rsidRDefault="0009068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09068F" w:rsidRPr="00875148" w:rsidTr="008573CA">
        <w:trPr>
          <w:trHeight w:val="204"/>
        </w:trPr>
        <w:tc>
          <w:tcPr>
            <w:tcW w:w="3520" w:type="dxa"/>
          </w:tcPr>
          <w:p w:rsidR="0009068F" w:rsidRPr="00875148" w:rsidRDefault="0009068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09068F" w:rsidRPr="00875148" w:rsidRDefault="0009068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09068F" w:rsidRPr="009540DC" w:rsidRDefault="0009068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9068F" w:rsidRPr="00875148" w:rsidTr="008573CA">
        <w:tc>
          <w:tcPr>
            <w:tcW w:w="3520" w:type="dxa"/>
          </w:tcPr>
          <w:p w:rsidR="0009068F" w:rsidRPr="00875148" w:rsidRDefault="0009068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09068F" w:rsidRPr="00875148" w:rsidRDefault="0009068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09068F" w:rsidRPr="00875148" w:rsidRDefault="0009068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9068F" w:rsidRPr="00875148" w:rsidRDefault="0009068F" w:rsidP="00116B72">
      <w:pPr>
        <w:rPr>
          <w:rFonts w:ascii="Arial Narrow" w:hAnsi="Arial Narrow"/>
        </w:rPr>
      </w:pPr>
    </w:p>
    <w:p w:rsidR="0009068F" w:rsidRPr="00875148" w:rsidRDefault="0009068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09068F" w:rsidRPr="00875148" w:rsidRDefault="0009068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09068F" w:rsidRPr="00875148" w:rsidTr="00974529">
        <w:trPr>
          <w:trHeight w:val="204"/>
        </w:trPr>
        <w:tc>
          <w:tcPr>
            <w:tcW w:w="3493" w:type="dxa"/>
          </w:tcPr>
          <w:p w:rsidR="0009068F" w:rsidRPr="00875148" w:rsidRDefault="0009068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09068F" w:rsidRPr="00875148" w:rsidRDefault="0009068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09068F" w:rsidRPr="009540DC" w:rsidRDefault="0009068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9068F" w:rsidRPr="00875148" w:rsidTr="00974529">
        <w:tc>
          <w:tcPr>
            <w:tcW w:w="3493" w:type="dxa"/>
          </w:tcPr>
          <w:p w:rsidR="0009068F" w:rsidRPr="00875148" w:rsidRDefault="0009068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09068F" w:rsidRPr="00875148" w:rsidRDefault="0009068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09068F" w:rsidRPr="00875148" w:rsidRDefault="0009068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9068F" w:rsidRPr="00875148" w:rsidRDefault="0009068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09068F" w:rsidRPr="00875148" w:rsidRDefault="0009068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09068F" w:rsidRDefault="0009068F" w:rsidP="00AA323C">
      <w:pPr>
        <w:rPr>
          <w:rFonts w:ascii="Arial Narrow" w:hAnsi="Arial Narrow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62FB7" w:rsidRDefault="00D62FB7" w:rsidP="00D62F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D62FB7" w:rsidRPr="00CC05FD" w:rsidRDefault="00CC05FD" w:rsidP="00D62FB7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CC05FD">
        <w:rPr>
          <w:rFonts w:ascii="Arial Narrow" w:hAnsi="Arial Narrow"/>
          <w:highlight w:val="yellow"/>
        </w:rPr>
        <w:t>Período</w:t>
      </w:r>
      <w:r w:rsidR="00D62FB7" w:rsidRPr="00CC05FD">
        <w:rPr>
          <w:rFonts w:ascii="Arial Narrow" w:hAnsi="Arial Narrow"/>
          <w:highlight w:val="yellow"/>
        </w:rPr>
        <w:t xml:space="preserve">: </w:t>
      </w:r>
      <w:r w:rsidRPr="00CC05FD">
        <w:rPr>
          <w:rFonts w:ascii="Arial Narrow" w:hAnsi="Arial Narrow"/>
          <w:highlight w:val="yellow"/>
        </w:rPr>
        <w:t>período</w:t>
      </w:r>
      <w:r w:rsidR="00D62FB7" w:rsidRPr="00CC05FD">
        <w:rPr>
          <w:rFonts w:ascii="Arial Narrow" w:hAnsi="Arial Narrow"/>
          <w:highlight w:val="yellow"/>
        </w:rPr>
        <w:t xml:space="preserve"> do encalhe.</w:t>
      </w:r>
      <w:r w:rsidRPr="00CC05FD">
        <w:rPr>
          <w:rFonts w:ascii="Arial Narrow" w:hAnsi="Arial Narrow"/>
          <w:highlight w:val="yellow"/>
        </w:rPr>
        <w:t xml:space="preserve"> (ao selecionar um período maior que um dia, a funcionalidade deve consolidar o encalhe conferido no intervalo informado. Caso tenha produto e edição processados em mais de um dia de recolhimento, a funcionalidade deve mantê-los separados, já que o dia de recolhimento é diferente).</w:t>
      </w:r>
    </w:p>
    <w:p w:rsidR="00D62FB7" w:rsidRDefault="00D62FB7" w:rsidP="00D62FB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Será escolhida a opção do combo. Deverá conter o nome dos fornecedores conforme cadastro ou a opção TODOS.</w:t>
      </w:r>
    </w:p>
    <w:p w:rsidR="00D62FB7" w:rsidRDefault="00D62FB7" w:rsidP="00D62FB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cota.</w:t>
      </w:r>
    </w:p>
    <w:p w:rsidR="00D62FB7" w:rsidRDefault="00D62FB7" w:rsidP="00D62FB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cota.</w:t>
      </w:r>
    </w:p>
    <w:p w:rsidR="00D62FB7" w:rsidRDefault="00D62FB7" w:rsidP="00D62FB7">
      <w:pPr>
        <w:rPr>
          <w:rFonts w:ascii="Arial Narrow" w:hAnsi="Arial Narrow"/>
        </w:rPr>
      </w:pPr>
    </w:p>
    <w:p w:rsidR="00D62FB7" w:rsidRDefault="00D62FB7" w:rsidP="00D62FB7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D62FB7" w:rsidRDefault="00D62FB7" w:rsidP="00D62FB7">
      <w:pPr>
        <w:ind w:left="709"/>
        <w:rPr>
          <w:rFonts w:ascii="Arial Narrow" w:hAnsi="Arial Narrow"/>
        </w:rPr>
      </w:pP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do produto. 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de capa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com Desc. R$: Preço de capa do produto com desconto.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de reparte previsto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Encalhe: quantidade de encalhe do produto. Retorna conforme regra descrita acima.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produto.</w:t>
      </w:r>
    </w:p>
    <w:p w:rsidR="00D62FB7" w:rsidRPr="002C1C5E" w:rsidRDefault="002C1C5E" w:rsidP="00D62FB7">
      <w:pPr>
        <w:numPr>
          <w:ilvl w:val="0"/>
          <w:numId w:val="25"/>
        </w:numPr>
        <w:rPr>
          <w:rFonts w:ascii="Arial Narrow" w:hAnsi="Arial Narrow"/>
          <w:color w:val="FF0000"/>
          <w:highlight w:val="yellow"/>
        </w:rPr>
      </w:pPr>
      <w:r w:rsidRPr="002C1C5E">
        <w:rPr>
          <w:rFonts w:ascii="Arial Narrow" w:hAnsi="Arial Narrow"/>
          <w:color w:val="FF0000"/>
          <w:highlight w:val="yellow"/>
        </w:rPr>
        <w:t>Valor</w:t>
      </w:r>
      <w:r w:rsidR="00D62FB7" w:rsidRPr="002C1C5E">
        <w:rPr>
          <w:rFonts w:ascii="Arial Narrow" w:hAnsi="Arial Narrow"/>
          <w:color w:val="FF0000"/>
          <w:highlight w:val="yellow"/>
        </w:rPr>
        <w:t xml:space="preserve"> R$: Preço </w:t>
      </w:r>
      <w:r w:rsidRPr="002C1C5E">
        <w:rPr>
          <w:rFonts w:ascii="Arial Narrow" w:hAnsi="Arial Narrow"/>
          <w:color w:val="FF0000"/>
          <w:highlight w:val="yellow"/>
        </w:rPr>
        <w:t xml:space="preserve">Capa </w:t>
      </w:r>
      <w:r w:rsidR="00D62FB7" w:rsidRPr="002C1C5E">
        <w:rPr>
          <w:rFonts w:ascii="Arial Narrow" w:hAnsi="Arial Narrow"/>
          <w:color w:val="FF0000"/>
          <w:highlight w:val="yellow"/>
        </w:rPr>
        <w:t>R$ x Encalhe.</w:t>
      </w:r>
    </w:p>
    <w:p w:rsidR="002C1C5E" w:rsidRPr="002C1C5E" w:rsidRDefault="002C1C5E" w:rsidP="00D62FB7">
      <w:pPr>
        <w:numPr>
          <w:ilvl w:val="0"/>
          <w:numId w:val="25"/>
        </w:numPr>
        <w:rPr>
          <w:rFonts w:ascii="Arial Narrow" w:hAnsi="Arial Narrow"/>
          <w:color w:val="FF0000"/>
          <w:highlight w:val="yellow"/>
        </w:rPr>
      </w:pPr>
      <w:r w:rsidRPr="002C1C5E">
        <w:rPr>
          <w:rFonts w:ascii="Arial Narrow" w:hAnsi="Arial Narrow"/>
          <w:color w:val="FF0000"/>
          <w:highlight w:val="yellow"/>
        </w:rPr>
        <w:lastRenderedPageBreak/>
        <w:t xml:space="preserve">Valor c/ desconto R$; Preço com Desc. R$ X </w:t>
      </w:r>
      <w:proofErr w:type="gramStart"/>
      <w:r w:rsidRPr="002C1C5E">
        <w:rPr>
          <w:rFonts w:ascii="Arial Narrow" w:hAnsi="Arial Narrow"/>
          <w:color w:val="FF0000"/>
          <w:highlight w:val="yellow"/>
        </w:rPr>
        <w:t>Encalhe</w:t>
      </w:r>
      <w:proofErr w:type="gramEnd"/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 numero de dias após a emissão da CE + 1, conforme exemplo: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No dia da CE será considerado 1º dia.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1 dia após a CE será considerado 2º dia.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2 dias após a CE será considerado 3º dia.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3 dias após a CE será considerado 4º dia.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4 dias após a CE será considerado 5º dia.</w:t>
      </w:r>
    </w:p>
    <w:p w:rsidR="000B476A" w:rsidRPr="000B0408" w:rsidRDefault="000B476A" w:rsidP="000B476A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0B0408">
        <w:rPr>
          <w:rFonts w:ascii="Arial Narrow" w:hAnsi="Arial Narrow"/>
          <w:highlight w:val="yellow"/>
        </w:rPr>
        <w:t>Detalhes: ação de abertura de uma pop-up com detalhes inseridos na conferência de encalhe de determinado produto.</w:t>
      </w:r>
    </w:p>
    <w:p w:rsidR="000B476A" w:rsidRDefault="000B476A" w:rsidP="000B476A">
      <w:pPr>
        <w:pStyle w:val="PargrafodaLista"/>
        <w:ind w:left="1146"/>
        <w:rPr>
          <w:rFonts w:ascii="Arial Narrow" w:hAnsi="Arial Narrow"/>
        </w:rPr>
      </w:pPr>
      <w:r w:rsidRPr="000B0408">
        <w:rPr>
          <w:rFonts w:ascii="Arial Narrow" w:hAnsi="Arial Narrow"/>
          <w:highlight w:val="yellow"/>
        </w:rPr>
        <w:t>Este detalhe só deve estar disponível para os produtos que tiveram detalhes inseridos na conferência de encalhe.</w:t>
      </w:r>
    </w:p>
    <w:p w:rsidR="000B476A" w:rsidRPr="00E94E2F" w:rsidRDefault="000B476A" w:rsidP="000B476A">
      <w:pPr>
        <w:pStyle w:val="PargrafodaLista"/>
        <w:ind w:left="1146"/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Informações contidas na janela:</w:t>
      </w:r>
    </w:p>
    <w:p w:rsidR="000B476A" w:rsidRPr="00E94E2F" w:rsidRDefault="000B476A" w:rsidP="000B476A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Data da Operação: data do encalhe consultada.</w:t>
      </w:r>
    </w:p>
    <w:p w:rsidR="000B476A" w:rsidRPr="00E94E2F" w:rsidRDefault="000B476A" w:rsidP="000B476A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Código: código do produto.</w:t>
      </w:r>
    </w:p>
    <w:p w:rsidR="000B476A" w:rsidRPr="00E94E2F" w:rsidRDefault="000B476A" w:rsidP="000B476A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Produto: nome do produto.</w:t>
      </w:r>
    </w:p>
    <w:p w:rsidR="000B476A" w:rsidRPr="00E94E2F" w:rsidRDefault="000B476A" w:rsidP="000B476A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Edição: edição do produto.</w:t>
      </w:r>
    </w:p>
    <w:p w:rsidR="000B476A" w:rsidRPr="00E94E2F" w:rsidRDefault="000B476A" w:rsidP="000B476A">
      <w:pPr>
        <w:pStyle w:val="PargrafodaLista"/>
        <w:ind w:left="1866"/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Grid com:</w:t>
      </w:r>
    </w:p>
    <w:p w:rsidR="000B476A" w:rsidRPr="00E94E2F" w:rsidRDefault="000B476A" w:rsidP="000B476A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Cota: número da cota.</w:t>
      </w:r>
    </w:p>
    <w:p w:rsidR="000B476A" w:rsidRPr="00E94E2F" w:rsidRDefault="000B476A" w:rsidP="000B476A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Jornaleiro: nome do jornaleiro.</w:t>
      </w:r>
    </w:p>
    <w:p w:rsidR="000B476A" w:rsidRDefault="000B476A" w:rsidP="000B476A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Observação: observação inclusa conferência de encalhe.</w:t>
      </w:r>
    </w:p>
    <w:p w:rsidR="000B476A" w:rsidRPr="00E94E2F" w:rsidRDefault="000B476A" w:rsidP="000B476A">
      <w:pPr>
        <w:ind w:left="42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Esta alteração também é válida para a EMS 0007 – Consulta Encalhe Cota (que compartilha a tela com esta).</w:t>
      </w:r>
    </w:p>
    <w:p w:rsidR="00D62FB7" w:rsidRDefault="00D62FB7" w:rsidP="00D62FB7">
      <w:pPr>
        <w:rPr>
          <w:rFonts w:ascii="Arial Narrow" w:hAnsi="Arial Narrow"/>
        </w:rPr>
      </w:pPr>
    </w:p>
    <w:p w:rsidR="00D62FB7" w:rsidRDefault="00D62FB7" w:rsidP="00D62F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D62FB7" w:rsidRDefault="00D62FB7" w:rsidP="00D62FB7">
      <w:pPr>
        <w:ind w:left="426"/>
        <w:rPr>
          <w:rFonts w:ascii="Arial Narrow" w:hAnsi="Arial Narrow"/>
        </w:rPr>
      </w:pPr>
    </w:p>
    <w:p w:rsidR="00D62FB7" w:rsidRDefault="00D62FB7" w:rsidP="00D62FB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a ação da pesquisa baseada nos filtros escolhidos. Deverá retornar as informações nos campos acima.</w:t>
      </w:r>
    </w:p>
    <w:p w:rsidR="00D62FB7" w:rsidRDefault="00D62FB7" w:rsidP="00D62FB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 / Imprimir: Ações padrões de Geração de Arquivo (formato Excel) e Impressão.</w:t>
      </w:r>
    </w:p>
    <w:p w:rsidR="001730FF" w:rsidRPr="001730FF" w:rsidRDefault="001730FF" w:rsidP="00D62FB7">
      <w:pPr>
        <w:numPr>
          <w:ilvl w:val="0"/>
          <w:numId w:val="26"/>
        </w:numPr>
        <w:rPr>
          <w:rFonts w:ascii="Arial Narrow" w:hAnsi="Arial Narrow"/>
          <w:color w:val="FF0000"/>
          <w:highlight w:val="yellow"/>
        </w:rPr>
      </w:pPr>
      <w:r w:rsidRPr="001730FF">
        <w:rPr>
          <w:rFonts w:ascii="Arial Narrow" w:hAnsi="Arial Narrow"/>
          <w:color w:val="FF0000"/>
          <w:highlight w:val="yellow"/>
        </w:rPr>
        <w:t>Reimpressão do Slip: Possibilita a geração e impressão do Slip processado na conferência do Encalhe.</w:t>
      </w:r>
    </w:p>
    <w:p w:rsidR="000B476A" w:rsidRPr="00E94E2F" w:rsidRDefault="000B476A" w:rsidP="000B476A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Fechar: Fecha pop-up de consulta.</w:t>
      </w:r>
    </w:p>
    <w:p w:rsidR="00D62FB7" w:rsidRDefault="00D62FB7" w:rsidP="00D62FB7">
      <w:pPr>
        <w:ind w:left="1146"/>
        <w:rPr>
          <w:rFonts w:ascii="Arial Narrow" w:hAnsi="Arial Narrow"/>
        </w:rPr>
      </w:pPr>
    </w:p>
    <w:p w:rsidR="00D62FB7" w:rsidRDefault="00D62FB7" w:rsidP="00D62FB7">
      <w:pPr>
        <w:ind w:left="720"/>
        <w:rPr>
          <w:rFonts w:ascii="Arial Narrow" w:hAnsi="Arial Narrow"/>
        </w:rPr>
      </w:pPr>
    </w:p>
    <w:p w:rsidR="00D62FB7" w:rsidDel="003E781F" w:rsidRDefault="00D62FB7" w:rsidP="00D62FB7">
      <w:pPr>
        <w:ind w:left="426"/>
        <w:rPr>
          <w:del w:id="13" w:author="Kaina da Silva" w:date="2012-06-22T14:26:00Z"/>
          <w:rFonts w:ascii="Arial Narrow" w:hAnsi="Arial Narrow"/>
        </w:rPr>
      </w:pPr>
      <w:bookmarkStart w:id="14" w:name="_GoBack"/>
      <w:bookmarkEnd w:id="14"/>
      <w:del w:id="15" w:author="Kaina da Silva" w:date="2012-06-22T14:26:00Z">
        <w:r w:rsidDel="003E781F">
          <w:rPr>
            <w:rFonts w:ascii="Arial Narrow" w:hAnsi="Arial Narrow"/>
          </w:rPr>
          <w:delText xml:space="preserve">Detalhe Primeiro Recolhimento: </w:delText>
        </w:r>
      </w:del>
    </w:p>
    <w:p w:rsidR="00D62FB7" w:rsidDel="003E781F" w:rsidRDefault="00D62FB7" w:rsidP="00D62FB7">
      <w:pPr>
        <w:numPr>
          <w:ilvl w:val="0"/>
          <w:numId w:val="26"/>
        </w:numPr>
        <w:rPr>
          <w:del w:id="16" w:author="Kaina da Silva" w:date="2012-06-22T14:26:00Z"/>
          <w:rFonts w:ascii="Arial Narrow" w:hAnsi="Arial Narrow"/>
        </w:rPr>
      </w:pPr>
      <w:del w:id="17" w:author="Kaina da Silva" w:date="2012-06-22T14:26:00Z">
        <w:r w:rsidDel="003E781F">
          <w:rPr>
            <w:rFonts w:ascii="Arial Narrow" w:hAnsi="Arial Narrow"/>
          </w:rPr>
          <w:delText>Produtos: quantidade total de produtos do primeiro dia, conforme informação do grid.</w:delText>
        </w:r>
      </w:del>
    </w:p>
    <w:p w:rsidR="00D62FB7" w:rsidDel="003E781F" w:rsidRDefault="00D62FB7" w:rsidP="00D62FB7">
      <w:pPr>
        <w:numPr>
          <w:ilvl w:val="0"/>
          <w:numId w:val="26"/>
        </w:numPr>
        <w:rPr>
          <w:del w:id="18" w:author="Kaina da Silva" w:date="2012-06-22T14:26:00Z"/>
          <w:rFonts w:ascii="Arial Narrow" w:hAnsi="Arial Narrow"/>
        </w:rPr>
      </w:pPr>
      <w:del w:id="19" w:author="Kaina da Silva" w:date="2012-06-22T14:26:00Z">
        <w:r w:rsidDel="003E781F">
          <w:rPr>
            <w:rFonts w:ascii="Arial Narrow" w:hAnsi="Arial Narrow"/>
          </w:rPr>
          <w:delText>Exemplares: quantidade total de exemplares do primeiro dia, conforme informação do grid.</w:delText>
        </w:r>
      </w:del>
    </w:p>
    <w:p w:rsidR="00D62FB7" w:rsidDel="003E781F" w:rsidRDefault="00D62FB7" w:rsidP="00D62FB7">
      <w:pPr>
        <w:rPr>
          <w:del w:id="20" w:author="Kaina da Silva" w:date="2012-06-22T14:26:00Z"/>
          <w:rFonts w:ascii="Arial Narrow" w:hAnsi="Arial Narrow"/>
        </w:rPr>
      </w:pPr>
    </w:p>
    <w:p w:rsidR="00D62FB7" w:rsidDel="003E781F" w:rsidRDefault="00D62FB7" w:rsidP="00D62FB7">
      <w:pPr>
        <w:ind w:left="426"/>
        <w:rPr>
          <w:del w:id="21" w:author="Kaina da Silva" w:date="2012-06-22T14:26:00Z"/>
          <w:rFonts w:ascii="Arial Narrow" w:hAnsi="Arial Narrow"/>
        </w:rPr>
      </w:pPr>
      <w:del w:id="22" w:author="Kaina da Silva" w:date="2012-06-22T14:26:00Z">
        <w:r w:rsidDel="003E781F">
          <w:rPr>
            <w:rFonts w:ascii="Arial Narrow" w:hAnsi="Arial Narrow"/>
          </w:rPr>
          <w:delText xml:space="preserve">Detalhe Demais Recolhimento: </w:delText>
        </w:r>
      </w:del>
    </w:p>
    <w:p w:rsidR="00D62FB7" w:rsidDel="003E781F" w:rsidRDefault="00D62FB7" w:rsidP="00D62FB7">
      <w:pPr>
        <w:numPr>
          <w:ilvl w:val="0"/>
          <w:numId w:val="26"/>
        </w:numPr>
        <w:rPr>
          <w:del w:id="23" w:author="Kaina da Silva" w:date="2012-06-22T14:26:00Z"/>
          <w:rFonts w:ascii="Arial Narrow" w:hAnsi="Arial Narrow"/>
        </w:rPr>
      </w:pPr>
      <w:del w:id="24" w:author="Kaina da Silva" w:date="2012-06-22T14:26:00Z">
        <w:r w:rsidDel="003E781F">
          <w:rPr>
            <w:rFonts w:ascii="Arial Narrow" w:hAnsi="Arial Narrow"/>
          </w:rPr>
          <w:delText>Produtos: quantidade total de produtos do segundo ou demais dias, conforme informação do grid.</w:delText>
        </w:r>
      </w:del>
    </w:p>
    <w:p w:rsidR="00D62FB7" w:rsidDel="003E781F" w:rsidRDefault="00D62FB7" w:rsidP="00D62FB7">
      <w:pPr>
        <w:numPr>
          <w:ilvl w:val="0"/>
          <w:numId w:val="26"/>
        </w:numPr>
        <w:rPr>
          <w:del w:id="25" w:author="Kaina da Silva" w:date="2012-06-22T14:26:00Z"/>
          <w:rFonts w:ascii="Arial Narrow" w:hAnsi="Arial Narrow"/>
        </w:rPr>
      </w:pPr>
      <w:del w:id="26" w:author="Kaina da Silva" w:date="2012-06-22T14:26:00Z">
        <w:r w:rsidDel="003E781F">
          <w:rPr>
            <w:rFonts w:ascii="Arial Narrow" w:hAnsi="Arial Narrow"/>
          </w:rPr>
          <w:delText>Exemplares: quantidade total de exemplares do segundo ou demais dias, conforme informação do grid.</w:delText>
        </w:r>
      </w:del>
    </w:p>
    <w:p w:rsidR="00D62FB7" w:rsidRDefault="00D62FB7" w:rsidP="00D62FB7">
      <w:pPr>
        <w:rPr>
          <w:rFonts w:ascii="Arial Narrow" w:hAnsi="Arial Narrow"/>
        </w:rPr>
      </w:pPr>
    </w:p>
    <w:p w:rsidR="0009068F" w:rsidRDefault="0009068F" w:rsidP="0010198B">
      <w:pPr>
        <w:ind w:left="426"/>
        <w:rPr>
          <w:rFonts w:ascii="Arial Narrow" w:hAnsi="Arial Narrow"/>
        </w:rPr>
      </w:pPr>
    </w:p>
    <w:p w:rsidR="0009068F" w:rsidRDefault="0009068F" w:rsidP="0010198B">
      <w:pPr>
        <w:ind w:left="426"/>
        <w:rPr>
          <w:rFonts w:ascii="Arial Narrow" w:hAnsi="Arial Narrow"/>
          <w:b/>
        </w:rPr>
      </w:pP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Consulta de Encalhe </w:t>
      </w:r>
      <w:r w:rsidR="009950D6">
        <w:rPr>
          <w:rFonts w:ascii="Arial Narrow" w:hAnsi="Arial Narrow"/>
          <w:b/>
        </w:rPr>
        <w:t>Cota</w:t>
      </w:r>
      <w:r w:rsidRPr="00271A13">
        <w:rPr>
          <w:rFonts w:ascii="Arial Narrow" w:hAnsi="Arial Narrow"/>
          <w:b/>
        </w:rPr>
        <w:t>”</w:t>
      </w:r>
    </w:p>
    <w:p w:rsidR="000B476A" w:rsidRDefault="000B476A" w:rsidP="0010198B">
      <w:pPr>
        <w:ind w:left="426"/>
        <w:rPr>
          <w:rFonts w:ascii="Arial Narrow" w:hAnsi="Arial Narrow"/>
          <w:b/>
        </w:rPr>
      </w:pPr>
    </w:p>
    <w:p w:rsidR="000B476A" w:rsidRDefault="00BC6F53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550F5E72" wp14:editId="01A1F096">
            <wp:extent cx="5612130" cy="31553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53" w:rsidRDefault="00BC6F53" w:rsidP="0010198B">
      <w:pPr>
        <w:ind w:left="426"/>
        <w:rPr>
          <w:rFonts w:ascii="Arial Narrow" w:hAnsi="Arial Narrow"/>
        </w:rPr>
      </w:pPr>
    </w:p>
    <w:p w:rsidR="00BC6F53" w:rsidRDefault="00BC6F53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AE385DC" wp14:editId="487DFD98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F" w:rsidRDefault="0009068F" w:rsidP="0010198B">
      <w:pPr>
        <w:ind w:left="426"/>
        <w:rPr>
          <w:rFonts w:ascii="Arial Narrow" w:hAnsi="Arial Narrow"/>
        </w:rPr>
      </w:pPr>
    </w:p>
    <w:p w:rsidR="0009068F" w:rsidRPr="00875148" w:rsidRDefault="0009068F" w:rsidP="0010198B">
      <w:pPr>
        <w:ind w:left="426"/>
        <w:rPr>
          <w:rFonts w:ascii="Arial Narrow" w:hAnsi="Arial Narrow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09068F" w:rsidRDefault="0009068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09068F" w:rsidRPr="00875148" w:rsidRDefault="0009068F" w:rsidP="00FD0CD1">
      <w:pPr>
        <w:ind w:left="426"/>
        <w:rPr>
          <w:rFonts w:ascii="Arial Narrow" w:hAnsi="Arial Narrow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09068F" w:rsidRDefault="0009068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9068F" w:rsidRPr="00875148" w:rsidRDefault="0009068F" w:rsidP="00FD0CD1">
      <w:pPr>
        <w:ind w:left="426"/>
        <w:rPr>
          <w:rFonts w:ascii="Arial Narrow" w:hAnsi="Arial Narrow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09068F" w:rsidRPr="00875148" w:rsidRDefault="0009068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9068F" w:rsidRPr="00875148" w:rsidRDefault="0009068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09068F" w:rsidRPr="00875148" w:rsidRDefault="0009068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09068F" w:rsidRPr="00875148" w:rsidRDefault="0009068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09068F" w:rsidRDefault="0009068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09068F" w:rsidRPr="001E5B29" w:rsidRDefault="0009068F" w:rsidP="001E5B29">
      <w:pPr>
        <w:pStyle w:val="TCTips"/>
        <w:ind w:firstLine="720"/>
        <w:rPr>
          <w:i w:val="0"/>
        </w:rPr>
      </w:pPr>
    </w:p>
    <w:p w:rsidR="0009068F" w:rsidRDefault="0009068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09068F" w:rsidRPr="00B978C8" w:rsidRDefault="0009068F" w:rsidP="00B978C8"/>
    <w:p w:rsidR="0009068F" w:rsidRDefault="0009068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09068F" w:rsidRPr="00B978C8" w:rsidRDefault="0009068F" w:rsidP="00B978C8"/>
    <w:p w:rsidR="0009068F" w:rsidRPr="00875148" w:rsidRDefault="0009068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09068F" w:rsidRPr="00875148" w:rsidRDefault="0009068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9068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09068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9068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9068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09068F" w:rsidRPr="00875148" w:rsidRDefault="0009068F">
      <w:pPr>
        <w:pStyle w:val="TCTips"/>
        <w:rPr>
          <w:rFonts w:ascii="Arial Narrow" w:hAnsi="Arial Narrow"/>
          <w:i w:val="0"/>
          <w:lang w:val="es-ES_tradnl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09068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09068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rPr>
          <w:cantSplit/>
        </w:trPr>
        <w:tc>
          <w:tcPr>
            <w:tcW w:w="3614" w:type="dxa"/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rPr>
          <w:cantSplit/>
        </w:trPr>
        <w:tc>
          <w:tcPr>
            <w:tcW w:w="3614" w:type="dxa"/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09068F" w:rsidRPr="00875148" w:rsidRDefault="0009068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9068F" w:rsidRPr="00875148" w:rsidRDefault="0009068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09068F" w:rsidRPr="00875148" w:rsidRDefault="0009068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9068F" w:rsidRPr="00875148" w:rsidRDefault="0009068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09068F" w:rsidRPr="00875148" w:rsidRDefault="0009068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09068F" w:rsidRPr="00875148">
        <w:tc>
          <w:tcPr>
            <w:tcW w:w="579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9068F" w:rsidRPr="00875148" w:rsidRDefault="0009068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9068F" w:rsidRPr="00875148" w:rsidRDefault="0009068F" w:rsidP="0000716A">
      <w:pPr>
        <w:rPr>
          <w:rFonts w:ascii="Arial Narrow" w:hAnsi="Arial Narrow"/>
        </w:rPr>
      </w:pPr>
    </w:p>
    <w:p w:rsidR="0009068F" w:rsidRPr="00875148" w:rsidRDefault="0009068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09068F" w:rsidRPr="00875148" w:rsidRDefault="0009068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09068F" w:rsidRPr="00875148">
        <w:tc>
          <w:tcPr>
            <w:tcW w:w="579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9068F" w:rsidRPr="00875148" w:rsidRDefault="0009068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9068F" w:rsidRPr="00875148" w:rsidRDefault="0009068F" w:rsidP="00A14994">
      <w:pPr>
        <w:rPr>
          <w:rFonts w:ascii="Arial Narrow" w:hAnsi="Arial Narrow"/>
        </w:rPr>
      </w:pPr>
    </w:p>
    <w:p w:rsidR="0009068F" w:rsidRPr="00875148" w:rsidRDefault="0009068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p w:rsidR="0009068F" w:rsidRPr="00875148" w:rsidRDefault="0009068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09068F" w:rsidRPr="00875148">
        <w:tc>
          <w:tcPr>
            <w:tcW w:w="579" w:type="dxa"/>
            <w:vAlign w:val="center"/>
          </w:tcPr>
          <w:p w:rsidR="0009068F" w:rsidRPr="00875148" w:rsidRDefault="0009068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09068F" w:rsidRPr="00875148" w:rsidRDefault="0009068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09068F" w:rsidRPr="00875148" w:rsidRDefault="0009068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9068F" w:rsidRPr="00875148" w:rsidRDefault="0009068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09068F" w:rsidRPr="00875148" w:rsidRDefault="0009068F" w:rsidP="002552D5">
      <w:pPr>
        <w:rPr>
          <w:rFonts w:ascii="Arial Narrow" w:hAnsi="Arial Narrow"/>
        </w:rPr>
      </w:pPr>
    </w:p>
    <w:p w:rsidR="0009068F" w:rsidRPr="00875148" w:rsidRDefault="0009068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09068F" w:rsidRPr="00875148">
        <w:tc>
          <w:tcPr>
            <w:tcW w:w="1844" w:type="dxa"/>
            <w:vAlign w:val="center"/>
          </w:tcPr>
          <w:p w:rsidR="0009068F" w:rsidRPr="00875148" w:rsidRDefault="0009068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09068F" w:rsidRPr="00875148" w:rsidRDefault="0009068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09068F" w:rsidRPr="00875148" w:rsidRDefault="0009068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09068F" w:rsidRPr="00875148" w:rsidRDefault="0009068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sectPr w:rsidR="0009068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ADB" w:rsidRDefault="00D42ADB">
      <w:r>
        <w:separator/>
      </w:r>
    </w:p>
  </w:endnote>
  <w:endnote w:type="continuationSeparator" w:id="0">
    <w:p w:rsidR="00D42ADB" w:rsidRDefault="00D4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8F" w:rsidRDefault="0009068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744088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744088">
      <w:rPr>
        <w:rStyle w:val="Nmerodepgina"/>
        <w:rFonts w:ascii="Arial" w:hAnsi="Arial"/>
        <w:snapToGrid w:val="0"/>
      </w:rPr>
      <w:fldChar w:fldCharType="separate"/>
    </w:r>
    <w:r w:rsidR="004D1DCB">
      <w:rPr>
        <w:rStyle w:val="Nmerodepgina"/>
        <w:rFonts w:ascii="Arial" w:hAnsi="Arial"/>
        <w:noProof/>
        <w:snapToGrid w:val="0"/>
      </w:rPr>
      <w:t>4</w:t>
    </w:r>
    <w:r w:rsidR="00744088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744088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744088">
      <w:rPr>
        <w:rStyle w:val="Nmerodepgina"/>
        <w:rFonts w:ascii="Arial" w:hAnsi="Arial"/>
        <w:snapToGrid w:val="0"/>
      </w:rPr>
      <w:fldChar w:fldCharType="separate"/>
    </w:r>
    <w:r w:rsidR="004D1DCB">
      <w:rPr>
        <w:rStyle w:val="Nmerodepgina"/>
        <w:rFonts w:ascii="Arial" w:hAnsi="Arial"/>
        <w:noProof/>
        <w:snapToGrid w:val="0"/>
      </w:rPr>
      <w:t>9</w:t>
    </w:r>
    <w:r w:rsidR="00744088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ADB" w:rsidRDefault="00D42ADB">
      <w:r>
        <w:separator/>
      </w:r>
    </w:p>
  </w:footnote>
  <w:footnote w:type="continuationSeparator" w:id="0">
    <w:p w:rsidR="00D42ADB" w:rsidRDefault="00D42ADB">
      <w:r>
        <w:continuationSeparator/>
      </w:r>
    </w:p>
  </w:footnote>
  <w:footnote w:id="1">
    <w:p w:rsidR="0009068F" w:rsidRDefault="0009068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09068F" w:rsidRDefault="0009068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09068F" w:rsidRDefault="0009068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09068F" w:rsidRDefault="0009068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09068F" w:rsidRDefault="0009068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09068F" w:rsidRDefault="0009068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09068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09068F" w:rsidRPr="009540DC" w:rsidRDefault="00400E92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09068F" w:rsidRPr="009540DC" w:rsidRDefault="0009068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09068F" w:rsidRPr="009540DC" w:rsidRDefault="0009068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09068F" w:rsidRPr="009540DC" w:rsidRDefault="0009068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09068F">
      <w:trPr>
        <w:cantSplit/>
        <w:trHeight w:val="337"/>
        <w:jc w:val="center"/>
      </w:trPr>
      <w:tc>
        <w:tcPr>
          <w:tcW w:w="2089" w:type="dxa"/>
          <w:vMerge/>
        </w:tcPr>
        <w:p w:rsidR="0009068F" w:rsidRPr="009540DC" w:rsidRDefault="0009068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09068F" w:rsidRPr="009540DC" w:rsidRDefault="0009068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09068F" w:rsidRPr="009540DC" w:rsidRDefault="0009068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09068F" w:rsidRPr="009540DC" w:rsidRDefault="0009068F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09068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9068F" w:rsidRPr="009540DC" w:rsidRDefault="0009068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09068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9068F" w:rsidRPr="009540DC" w:rsidRDefault="0009068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09068F" w:rsidRDefault="000906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4270750"/>
    <w:multiLevelType w:val="hybridMultilevel"/>
    <w:tmpl w:val="6FA2208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4248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460A"/>
    <w:rsid w:val="00065E97"/>
    <w:rsid w:val="000718DF"/>
    <w:rsid w:val="0007424A"/>
    <w:rsid w:val="00075AD6"/>
    <w:rsid w:val="00075F45"/>
    <w:rsid w:val="00076904"/>
    <w:rsid w:val="00085C58"/>
    <w:rsid w:val="0009068F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476A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388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448E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7CBD"/>
    <w:rsid w:val="00170678"/>
    <w:rsid w:val="001730FF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0713"/>
    <w:rsid w:val="002229A6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6723"/>
    <w:rsid w:val="0026759F"/>
    <w:rsid w:val="00270B92"/>
    <w:rsid w:val="00271A13"/>
    <w:rsid w:val="00271B85"/>
    <w:rsid w:val="00271FB7"/>
    <w:rsid w:val="002743D3"/>
    <w:rsid w:val="00281412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C5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729"/>
    <w:rsid w:val="00360B96"/>
    <w:rsid w:val="00361368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39F"/>
    <w:rsid w:val="003C7E6F"/>
    <w:rsid w:val="003D25C0"/>
    <w:rsid w:val="003D4B3F"/>
    <w:rsid w:val="003D5F2A"/>
    <w:rsid w:val="003D6623"/>
    <w:rsid w:val="003E65D7"/>
    <w:rsid w:val="003E781F"/>
    <w:rsid w:val="003F3769"/>
    <w:rsid w:val="003F4CD3"/>
    <w:rsid w:val="003F51EA"/>
    <w:rsid w:val="00400E92"/>
    <w:rsid w:val="00402807"/>
    <w:rsid w:val="00406C5E"/>
    <w:rsid w:val="0040743C"/>
    <w:rsid w:val="00407BCF"/>
    <w:rsid w:val="0041262B"/>
    <w:rsid w:val="004150D4"/>
    <w:rsid w:val="00415F64"/>
    <w:rsid w:val="00425CF6"/>
    <w:rsid w:val="00427853"/>
    <w:rsid w:val="00432241"/>
    <w:rsid w:val="0043554F"/>
    <w:rsid w:val="004429EB"/>
    <w:rsid w:val="004454DC"/>
    <w:rsid w:val="004474E5"/>
    <w:rsid w:val="004535D4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C715E"/>
    <w:rsid w:val="004D06BD"/>
    <w:rsid w:val="004D1DCB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4F7B73"/>
    <w:rsid w:val="00504061"/>
    <w:rsid w:val="0050515B"/>
    <w:rsid w:val="005063F4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1DB3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4747"/>
    <w:rsid w:val="005E57D7"/>
    <w:rsid w:val="005F0175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268E7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16CC9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88"/>
    <w:rsid w:val="007472E9"/>
    <w:rsid w:val="00752424"/>
    <w:rsid w:val="007565D7"/>
    <w:rsid w:val="0076025F"/>
    <w:rsid w:val="00767263"/>
    <w:rsid w:val="00772978"/>
    <w:rsid w:val="0077376A"/>
    <w:rsid w:val="00776469"/>
    <w:rsid w:val="0078150C"/>
    <w:rsid w:val="00781602"/>
    <w:rsid w:val="00787CAA"/>
    <w:rsid w:val="00792AF6"/>
    <w:rsid w:val="00793B84"/>
    <w:rsid w:val="00793D6C"/>
    <w:rsid w:val="007974B6"/>
    <w:rsid w:val="007A00C4"/>
    <w:rsid w:val="007A2713"/>
    <w:rsid w:val="007A2D7E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1DB"/>
    <w:rsid w:val="007C7C12"/>
    <w:rsid w:val="007D0756"/>
    <w:rsid w:val="007D78B4"/>
    <w:rsid w:val="007E4CA4"/>
    <w:rsid w:val="007E71B4"/>
    <w:rsid w:val="008017EC"/>
    <w:rsid w:val="0080382D"/>
    <w:rsid w:val="008110AC"/>
    <w:rsid w:val="008125D7"/>
    <w:rsid w:val="00813102"/>
    <w:rsid w:val="008140EF"/>
    <w:rsid w:val="008142C1"/>
    <w:rsid w:val="00823133"/>
    <w:rsid w:val="00824444"/>
    <w:rsid w:val="00831E45"/>
    <w:rsid w:val="00832F35"/>
    <w:rsid w:val="00840594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4B9A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50D6"/>
    <w:rsid w:val="00996E98"/>
    <w:rsid w:val="009B02FE"/>
    <w:rsid w:val="009C0CFF"/>
    <w:rsid w:val="009C2CEB"/>
    <w:rsid w:val="009D0684"/>
    <w:rsid w:val="009D6BA7"/>
    <w:rsid w:val="009E7202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3AF0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C8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C7846"/>
    <w:rsid w:val="00AD13A0"/>
    <w:rsid w:val="00AD1CD7"/>
    <w:rsid w:val="00AD20B9"/>
    <w:rsid w:val="00AD450E"/>
    <w:rsid w:val="00AD4C46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3301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2AA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C6F5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5B26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330D"/>
    <w:rsid w:val="00C63A0D"/>
    <w:rsid w:val="00C65E4E"/>
    <w:rsid w:val="00C6618A"/>
    <w:rsid w:val="00C74563"/>
    <w:rsid w:val="00C75E39"/>
    <w:rsid w:val="00C8363C"/>
    <w:rsid w:val="00C83B93"/>
    <w:rsid w:val="00C86DCE"/>
    <w:rsid w:val="00C9056D"/>
    <w:rsid w:val="00C93B4D"/>
    <w:rsid w:val="00C955B3"/>
    <w:rsid w:val="00CA1659"/>
    <w:rsid w:val="00CA3EC1"/>
    <w:rsid w:val="00CA4A3D"/>
    <w:rsid w:val="00CA5310"/>
    <w:rsid w:val="00CB1B89"/>
    <w:rsid w:val="00CB7054"/>
    <w:rsid w:val="00CB7DB2"/>
    <w:rsid w:val="00CC05FD"/>
    <w:rsid w:val="00CC186B"/>
    <w:rsid w:val="00CC356D"/>
    <w:rsid w:val="00CC628B"/>
    <w:rsid w:val="00CC7850"/>
    <w:rsid w:val="00CF2AC9"/>
    <w:rsid w:val="00CF360A"/>
    <w:rsid w:val="00D013E8"/>
    <w:rsid w:val="00D019BE"/>
    <w:rsid w:val="00D1287F"/>
    <w:rsid w:val="00D13073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2ADB"/>
    <w:rsid w:val="00D43507"/>
    <w:rsid w:val="00D453FF"/>
    <w:rsid w:val="00D45EB1"/>
    <w:rsid w:val="00D515AB"/>
    <w:rsid w:val="00D51B34"/>
    <w:rsid w:val="00D5770C"/>
    <w:rsid w:val="00D60C2B"/>
    <w:rsid w:val="00D62FB7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2C75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08FF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880"/>
    <w:rsid w:val="00E174D1"/>
    <w:rsid w:val="00E17905"/>
    <w:rsid w:val="00E1791F"/>
    <w:rsid w:val="00E23258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259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661C"/>
    <w:rsid w:val="00F8004C"/>
    <w:rsid w:val="00F825B6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0C2"/>
    <w:rsid w:val="00FB6741"/>
    <w:rsid w:val="00FC09DF"/>
    <w:rsid w:val="00FC21FC"/>
    <w:rsid w:val="00FC2C72"/>
    <w:rsid w:val="00FC41E6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24</TotalTime>
  <Pages>1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12</cp:revision>
  <cp:lastPrinted>2009-11-19T20:24:00Z</cp:lastPrinted>
  <dcterms:created xsi:type="dcterms:W3CDTF">2012-06-22T17:24:00Z</dcterms:created>
  <dcterms:modified xsi:type="dcterms:W3CDTF">2012-07-11T19:48:00Z</dcterms:modified>
</cp:coreProperties>
</file>