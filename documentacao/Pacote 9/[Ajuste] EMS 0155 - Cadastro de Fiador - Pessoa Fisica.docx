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proofErr w:type="gramStart"/>
      <w:r w:rsidR="00556168" w:rsidRPr="00556168">
        <w:rPr>
          <w:rFonts w:ascii="Arial Narrow" w:hAnsi="Arial Narrow"/>
          <w:b/>
          <w:sz w:val="36"/>
        </w:rPr>
        <w:t>[</w:t>
      </w:r>
      <w:proofErr w:type="gramEnd"/>
      <w:r w:rsidR="00556168" w:rsidRPr="00556168">
        <w:rPr>
          <w:rFonts w:ascii="Arial Narrow" w:hAnsi="Arial Narrow"/>
          <w:b/>
          <w:sz w:val="36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F13ECC">
        <w:rPr>
          <w:rFonts w:ascii="Arial Narrow" w:hAnsi="Arial Narrow"/>
          <w:b/>
          <w:sz w:val="36"/>
          <w:szCs w:val="36"/>
        </w:rPr>
        <w:t>0</w:t>
      </w:r>
      <w:r w:rsidR="00C56C25">
        <w:rPr>
          <w:rFonts w:ascii="Arial Narrow" w:hAnsi="Arial Narrow"/>
          <w:b/>
          <w:sz w:val="36"/>
          <w:szCs w:val="36"/>
        </w:rPr>
        <w:t>15</w:t>
      </w:r>
      <w:r w:rsidR="00E7654E">
        <w:rPr>
          <w:rFonts w:ascii="Arial Narrow" w:hAnsi="Arial Narrow"/>
          <w:b/>
          <w:sz w:val="36"/>
          <w:szCs w:val="36"/>
        </w:rPr>
        <w:t>5</w:t>
      </w:r>
      <w:r w:rsidR="00D94288">
        <w:rPr>
          <w:rFonts w:ascii="Arial Narrow" w:hAnsi="Arial Narrow"/>
          <w:b/>
          <w:sz w:val="36"/>
          <w:szCs w:val="36"/>
        </w:rPr>
        <w:t>-</w:t>
      </w:r>
      <w:r w:rsidR="00EE364D">
        <w:rPr>
          <w:rFonts w:ascii="Arial Narrow" w:hAnsi="Arial Narrow"/>
          <w:b/>
          <w:sz w:val="36"/>
          <w:szCs w:val="36"/>
        </w:rPr>
        <w:t>C</w:t>
      </w:r>
      <w:r w:rsidR="00AD17E9">
        <w:rPr>
          <w:rFonts w:ascii="Arial Narrow" w:hAnsi="Arial Narrow"/>
          <w:b/>
          <w:sz w:val="36"/>
          <w:szCs w:val="36"/>
        </w:rPr>
        <w:t xml:space="preserve">adastro de </w:t>
      </w:r>
      <w:r w:rsidR="00E7654E">
        <w:rPr>
          <w:rFonts w:ascii="Arial Narrow" w:hAnsi="Arial Narrow"/>
          <w:b/>
          <w:sz w:val="36"/>
          <w:szCs w:val="36"/>
        </w:rPr>
        <w:t>Fiador</w:t>
      </w:r>
      <w:r w:rsidR="00D114B0">
        <w:rPr>
          <w:rFonts w:ascii="Arial Narrow" w:hAnsi="Arial Narrow"/>
          <w:b/>
          <w:sz w:val="36"/>
          <w:szCs w:val="36"/>
        </w:rPr>
        <w:t xml:space="preserve"> – Pessoa Fisica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24B91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</w:t>
            </w:r>
            <w:r w:rsidR="00D35518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</w:tcPr>
          <w:p w:rsidR="00DD7C0F" w:rsidRPr="00875148" w:rsidRDefault="00D35518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Alteração de regras e prototipo</w:t>
            </w:r>
          </w:p>
        </w:tc>
        <w:tc>
          <w:tcPr>
            <w:tcW w:w="2268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DD7C0F" w:rsidRPr="00875148" w:rsidRDefault="00D3551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F9021F" w:rsidRPr="00875148" w:rsidTr="00F9021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 e prototipo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021F" w:rsidRPr="00875148" w:rsidRDefault="00F9021F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5C66FD" w:rsidRPr="00875148" w:rsidTr="005C66FD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5C66F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5C66F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66FD" w:rsidRPr="00875148" w:rsidRDefault="005C66FD" w:rsidP="002B6AB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22AF5" w:rsidRPr="00875148" w:rsidTr="00D22AF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10/04/2012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22AF5" w:rsidRPr="00875148" w:rsidRDefault="00D22AF5" w:rsidP="0084263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155651" w:rsidRPr="00875148" w:rsidTr="0015565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51" w:rsidRPr="00875148" w:rsidRDefault="00155651" w:rsidP="0015565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07/06/2012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51" w:rsidRPr="00875148" w:rsidRDefault="00155651" w:rsidP="009A0F0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51" w:rsidRPr="00875148" w:rsidRDefault="00155651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51" w:rsidRPr="00875148" w:rsidRDefault="00155651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651" w:rsidRPr="00875148" w:rsidRDefault="00155651" w:rsidP="009A0F0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A6F4D" w:rsidP="00224B91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Tela responsável pelo cadastro de </w:t>
            </w:r>
            <w:r w:rsidR="00E7654E">
              <w:rPr>
                <w:rFonts w:ascii="Arial Narrow" w:hAnsi="Arial Narrow" w:cs="Arial"/>
                <w:color w:val="002060"/>
                <w:sz w:val="22"/>
                <w:szCs w:val="22"/>
              </w:rPr>
              <w:t>Fiador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224B91">
              <w:rPr>
                <w:rFonts w:ascii="Arial Narrow" w:hAnsi="Arial Narrow" w:cs="Arial"/>
                <w:color w:val="002060"/>
                <w:sz w:val="22"/>
                <w:szCs w:val="22"/>
              </w:rPr>
              <w:t>do</w:t>
            </w:r>
            <w:r w:rsidR="00841058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tipo </w:t>
            </w:r>
            <w:r w:rsidR="00C56C25">
              <w:rPr>
                <w:rFonts w:ascii="Arial Narrow" w:hAnsi="Arial Narrow" w:cs="Arial"/>
                <w:color w:val="002060"/>
                <w:sz w:val="22"/>
                <w:szCs w:val="22"/>
              </w:rPr>
              <w:t>física</w:t>
            </w:r>
            <w:r w:rsidR="00E22DEA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cadastrada</w:t>
            </w:r>
            <w:r w:rsidR="00B83663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CF1" w:rsidRDefault="00E95CF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t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ela permitirá </w:t>
      </w:r>
      <w:r w:rsidR="00D94288">
        <w:rPr>
          <w:rFonts w:ascii="Arial Narrow" w:hAnsi="Arial Narrow" w:cs="Arial"/>
          <w:color w:val="002060"/>
          <w:sz w:val="22"/>
          <w:szCs w:val="22"/>
        </w:rPr>
        <w:t xml:space="preserve">cadastro e </w:t>
      </w:r>
      <w:r w:rsidR="000E265B">
        <w:rPr>
          <w:rFonts w:ascii="Arial Narrow" w:hAnsi="Arial Narrow" w:cs="Arial"/>
          <w:color w:val="002060"/>
          <w:sz w:val="22"/>
          <w:szCs w:val="22"/>
        </w:rPr>
        <w:t>manutenção de</w:t>
      </w:r>
      <w:r w:rsidR="002F180A">
        <w:rPr>
          <w:rFonts w:ascii="Arial Narrow" w:hAnsi="Arial Narrow" w:cs="Arial"/>
          <w:color w:val="002060"/>
          <w:sz w:val="22"/>
          <w:szCs w:val="22"/>
        </w:rPr>
        <w:t xml:space="preserve"> registros.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usuário irá entrar com o nome ou o CPF/CNPJ para consultar um fiador cadastrado.</w:t>
      </w:r>
    </w:p>
    <w:p w:rsidR="00CD498C" w:rsidRDefault="00CD498C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D498C">
        <w:rPr>
          <w:rFonts w:ascii="Arial Narrow" w:hAnsi="Arial Narrow" w:cs="Arial"/>
          <w:color w:val="002060"/>
          <w:sz w:val="22"/>
          <w:szCs w:val="22"/>
          <w:highlight w:val="yellow"/>
        </w:rPr>
        <w:t>Caso não informado nenhum dos filtros, a funcionalidade deve trazer todos os fiadores cadastrados.</w:t>
      </w:r>
      <w:bookmarkStart w:id="13" w:name="_GoBack"/>
      <w:bookmarkEnd w:id="13"/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incluir um novo Fiador, o usuário deve selecionar CPF ou CNPJ para que sejam exibidos os campos relacionados a esses tipos de cadastro.</w:t>
      </w:r>
    </w:p>
    <w:p w:rsidR="00224B91" w:rsidDel="008132EC" w:rsidRDefault="00224B91" w:rsidP="00224B91">
      <w:pPr>
        <w:ind w:left="360"/>
        <w:rPr>
          <w:del w:id="14" w:author="Kaina da Silva" w:date="2012-06-06T09:08:00Z"/>
          <w:rFonts w:ascii="Arial Narrow" w:hAnsi="Arial Narrow" w:cs="Arial"/>
          <w:color w:val="002060"/>
          <w:sz w:val="22"/>
          <w:szCs w:val="22"/>
        </w:rPr>
      </w:pPr>
      <w:del w:id="15" w:author="Kaina da Silva" w:date="2012-06-06T09:08:00Z">
        <w:r w:rsidDel="008132EC">
          <w:rPr>
            <w:rFonts w:ascii="Arial Narrow" w:hAnsi="Arial Narrow" w:cs="Arial"/>
            <w:color w:val="002060"/>
            <w:sz w:val="22"/>
            <w:szCs w:val="22"/>
          </w:rPr>
          <w:delText>Ao incluir um fiador o sistema deve considerar como inicio da atividade a data do sistema.</w:delText>
        </w:r>
      </w:del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Uma pessoa cadastrada poderá ter apenas um Fiador relacionado.</w:t>
      </w:r>
    </w:p>
    <w:p w:rsidR="00224B91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Nesse cadastro deverá haver possibilidade de indicar um sócio principal, um endereço principal, um telefone principal a esse fiador.</w:t>
      </w:r>
    </w:p>
    <w:p w:rsidR="00E22DEA" w:rsidRDefault="00224B91" w:rsidP="00224B9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Deve haver possibilidade associar ou desassociar o fiador a uma ou mais cotas já cadastradas</w:t>
      </w:r>
      <w:r w:rsidR="002C1BB4">
        <w:rPr>
          <w:rFonts w:ascii="Arial Narrow" w:hAnsi="Arial Narrow" w:cs="Arial"/>
          <w:color w:val="002060"/>
          <w:sz w:val="22"/>
          <w:szCs w:val="22"/>
        </w:rPr>
        <w:t>.</w:t>
      </w:r>
    </w:p>
    <w:p w:rsidR="00B154E4" w:rsidRDefault="00B154E4" w:rsidP="00B154E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B154E4">
        <w:rPr>
          <w:rFonts w:ascii="Arial Narrow" w:hAnsi="Arial Narrow" w:cs="Arial"/>
          <w:color w:val="002060"/>
          <w:sz w:val="22"/>
          <w:szCs w:val="22"/>
          <w:highlight w:val="yellow"/>
        </w:rPr>
        <w:t>A entrada de CPF ou CNPJ deve ser validada conforme regra de calculo para validação desses números.</w:t>
      </w:r>
    </w:p>
    <w:p w:rsidR="002F180A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A875E2">
        <w:rPr>
          <w:rFonts w:ascii="Arial Narrow" w:hAnsi="Arial Narrow" w:cs="Arial"/>
          <w:color w:val="002060"/>
          <w:sz w:val="22"/>
          <w:szCs w:val="22"/>
        </w:rPr>
        <w:t xml:space="preserve">Um fiador pode ser relacionado </w:t>
      </w:r>
      <w:proofErr w:type="gramStart"/>
      <w:r w:rsidRPr="00A875E2">
        <w:rPr>
          <w:rFonts w:ascii="Arial Narrow" w:hAnsi="Arial Narrow" w:cs="Arial"/>
          <w:color w:val="002060"/>
          <w:sz w:val="22"/>
          <w:szCs w:val="22"/>
        </w:rPr>
        <w:t>à</w:t>
      </w:r>
      <w:proofErr w:type="gramEnd"/>
      <w:r w:rsidRPr="00A875E2">
        <w:rPr>
          <w:rFonts w:ascii="Arial Narrow" w:hAnsi="Arial Narrow" w:cs="Arial"/>
          <w:color w:val="002060"/>
          <w:sz w:val="22"/>
          <w:szCs w:val="22"/>
        </w:rPr>
        <w:t xml:space="preserve"> várias cotas, porém uma cota não pode ter mais de um fiador.</w:t>
      </w:r>
    </w:p>
    <w:p w:rsidR="002C1BB4" w:rsidRDefault="002C1BB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2C1BB4" w:rsidRDefault="002C1BB4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exclusão devem-se levar em conta todos os relacionamentos feitos para um determinado registro para que não haja quebra relacional do banco de dados.</w:t>
      </w:r>
    </w:p>
    <w:p w:rsidR="00A875E2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875E2" w:rsidRPr="00875148" w:rsidRDefault="00A875E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lastRenderedPageBreak/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224B91" w:rsidRDefault="00224B91" w:rsidP="00224B91">
      <w:pPr>
        <w:pStyle w:val="PargrafodaLista"/>
        <w:ind w:left="360"/>
      </w:pPr>
      <w:r>
        <w:t>Filtro para consulta:</w:t>
      </w:r>
    </w:p>
    <w:p w:rsidR="00DE2FD6" w:rsidRDefault="00DE2FD6" w:rsidP="00224B91">
      <w:pPr>
        <w:pStyle w:val="PargrafodaLista"/>
        <w:ind w:left="360"/>
      </w:pP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do fiador</w:t>
      </w:r>
      <w:r w:rsidR="006E6D6E">
        <w:rPr>
          <w:rFonts w:ascii="Arial Narrow" w:hAnsi="Arial Narrow"/>
        </w:rPr>
        <w:t xml:space="preserve"> (para efeito de pesquisa, localizar cpf ou cnpj assim que perder o foco do campo).</w:t>
      </w:r>
    </w:p>
    <w:p w:rsidR="00DE2FD6" w:rsidRDefault="00DE2FD6" w:rsidP="00DE2FD6">
      <w:pPr>
        <w:ind w:left="1146"/>
        <w:rPr>
          <w:rFonts w:ascii="Arial Narrow" w:hAnsi="Arial Narrow"/>
        </w:rPr>
      </w:pPr>
    </w:p>
    <w:p w:rsidR="00DE2FD6" w:rsidRDefault="00DE2FD6" w:rsidP="00DE2FD6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Campos não editáveis: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Codigo: código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Nome: nome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CPF/CNPJ: cpf ou cnpj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RG/Inscrição Estadual: rg ou inscrição estadual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Telefone: Telefone do fiador, conforme retorno do cadastro</w:t>
      </w:r>
      <w:r w:rsidR="00D22AF5">
        <w:rPr>
          <w:rFonts w:ascii="Arial Narrow" w:hAnsi="Arial Narrow"/>
        </w:rPr>
        <w:t xml:space="preserve"> (indicado como principal, caso não tenha, pegar o primeiro cadastrado)</w:t>
      </w:r>
      <w:r>
        <w:rPr>
          <w:rFonts w:ascii="Arial Narrow" w:hAnsi="Arial Narrow"/>
        </w:rPr>
        <w:t>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E-mail: Email do fiador, conforme retorno do cadastro.</w:t>
      </w:r>
    </w:p>
    <w:p w:rsidR="00DE2FD6" w:rsidRDefault="00DE2FD6" w:rsidP="00DE2FD6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Ação: Ação para alterar ou excluir o fiador selecionado.</w:t>
      </w:r>
    </w:p>
    <w:p w:rsidR="00224B91" w:rsidRDefault="00224B91" w:rsidP="00224B91">
      <w:pPr>
        <w:pStyle w:val="PargrafodaLista"/>
        <w:ind w:left="360"/>
      </w:pPr>
    </w:p>
    <w:p w:rsidR="00224B91" w:rsidRDefault="00224B91" w:rsidP="00224B91">
      <w:pPr>
        <w:pStyle w:val="PargrafodaLista"/>
        <w:ind w:left="360"/>
      </w:pPr>
      <w:r>
        <w:t>Nome: Nome do Fiador</w:t>
      </w:r>
    </w:p>
    <w:p w:rsidR="00224B91" w:rsidRDefault="00224B91" w:rsidP="00A91375">
      <w:pPr>
        <w:pStyle w:val="PargrafodaLista"/>
        <w:ind w:left="360"/>
      </w:pPr>
      <w:r>
        <w:t>CPF/CNPJ: CPF/CNPJ do Fiador</w:t>
      </w:r>
    </w:p>
    <w:p w:rsidR="00224B91" w:rsidRDefault="00224B91" w:rsidP="00224B91">
      <w:pPr>
        <w:pStyle w:val="PargrafodaLista"/>
        <w:ind w:left="360"/>
      </w:pPr>
    </w:p>
    <w:p w:rsidR="001F6C63" w:rsidRDefault="001F6C63" w:rsidP="002A358E">
      <w:pPr>
        <w:ind w:left="426"/>
        <w:rPr>
          <w:rFonts w:ascii="Arial Narrow" w:hAnsi="Arial Narrow"/>
        </w:rPr>
      </w:pPr>
    </w:p>
    <w:p w:rsidR="00224B91" w:rsidRPr="00A91375" w:rsidRDefault="00224B91" w:rsidP="00A91375">
      <w:pPr>
        <w:pStyle w:val="PargrafodaLista"/>
        <w:ind w:left="360"/>
      </w:pPr>
      <w:r w:rsidRPr="00A91375">
        <w:t>ABA DADOS CADASTRAIS</w:t>
      </w:r>
    </w:p>
    <w:p w:rsidR="00224B91" w:rsidRDefault="00224B91" w:rsidP="00224B91">
      <w:pPr>
        <w:rPr>
          <w:b/>
        </w:rPr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Código: Código do fiador (fornecido pelo sistema)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Nome: Nome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E-mail: E-mail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CPF: CPF do fiador (com máscara xxx.xxx.xxx-xx)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RG: RG do fiador (com máscara xx.xxx.xxx-x)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Data nascimento: Data de nascimento do fiador (com máscara xx/xx/xx)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lastRenderedPageBreak/>
              <w:t>UF: Unidade Federativa de emissão (com máscara XX)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Estado civil: Solteiro, Casado, Divorciado ou Viúvo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Nacionalidade: Nacionalidade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Natural: Naturalidade do fiador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4B91" w:rsidRPr="00CE6D23" w:rsidRDefault="00224B91" w:rsidP="00224B91">
      <w:pPr>
        <w:rPr>
          <w:b/>
        </w:rPr>
      </w:pPr>
    </w:p>
    <w:p w:rsidR="00224B91" w:rsidRDefault="00224B91" w:rsidP="00224B91"/>
    <w:p w:rsidR="00224B91" w:rsidRDefault="00224B91" w:rsidP="00A91375">
      <w:pPr>
        <w:pStyle w:val="PargrafodaLista"/>
        <w:ind w:left="360"/>
      </w:pPr>
      <w:r>
        <w:t>Caso o fiador seja casado, os dados do cônjuge devem ser inseridos no formulário que surgirá:</w:t>
      </w:r>
    </w:p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>Dados do cônjuge</w:t>
      </w:r>
    </w:p>
    <w:p w:rsidR="005C66FD" w:rsidRDefault="005C66FD" w:rsidP="005C66FD">
      <w:pPr>
        <w:ind w:left="720"/>
      </w:pPr>
      <w:r>
        <w:t>Cônjuge será considerado como uma pessoa física no cadastro.</w:t>
      </w:r>
    </w:p>
    <w:p w:rsidR="00224B91" w:rsidRDefault="00224B91" w:rsidP="00224B91">
      <w:pPr>
        <w:ind w:left="720"/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Nome: Nome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E-mail: E-mail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CPF: CPF do cônjuge (com máscara xxx.xxx.xxx-xx)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RG: RG do cônjuge (com máscara xx.xxx.xxx-x)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Data nascimento: Data de nascimento do cônjuge (com máscara xx/xx/xx)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Órgão emissor: Órgão emissor do RG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UF: Unidade Federativa de emissão (com máscara XX)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Sexo: Masculino ou Feminino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Nacionalidade: Nacionalidade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Natural: Naturalidade do cônjuge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224B91" w:rsidRDefault="00224B91" w:rsidP="00224B91">
      <w:pPr>
        <w:ind w:left="720"/>
      </w:pPr>
    </w:p>
    <w:p w:rsidR="00224B91" w:rsidRDefault="00224B91" w:rsidP="00224B91">
      <w:pPr>
        <w:ind w:left="720"/>
      </w:pPr>
    </w:p>
    <w:p w:rsidR="00224B91" w:rsidRDefault="00224B91" w:rsidP="00224B91">
      <w:pPr>
        <w:ind w:left="720"/>
      </w:pPr>
    </w:p>
    <w:p w:rsidR="00224B91" w:rsidRPr="00CE6D23" w:rsidRDefault="00224B91" w:rsidP="00A91375">
      <w:pPr>
        <w:pStyle w:val="PargrafodaLista"/>
        <w:ind w:left="360"/>
        <w:rPr>
          <w:b/>
        </w:rPr>
      </w:pPr>
      <w:r>
        <w:t xml:space="preserve"> </w:t>
      </w:r>
      <w:r w:rsidRPr="00A91375">
        <w:t>ABA TIPO DE GARANTIA</w:t>
      </w:r>
    </w:p>
    <w:p w:rsidR="00224B91" w:rsidRDefault="00224B91" w:rsidP="00224B91">
      <w:pPr>
        <w:ind w:left="720"/>
      </w:pPr>
    </w:p>
    <w:tbl>
      <w:tblPr>
        <w:tblStyle w:val="SombreamentoClaro-nfase1"/>
        <w:tblW w:w="0" w:type="auto"/>
        <w:tblInd w:w="923" w:type="dxa"/>
        <w:tblLook w:val="04A0" w:firstRow="1" w:lastRow="0" w:firstColumn="1" w:lastColumn="0" w:noHBand="0" w:noVBand="1"/>
      </w:tblPr>
      <w:tblGrid>
        <w:gridCol w:w="4666"/>
        <w:gridCol w:w="2741"/>
      </w:tblGrid>
      <w:tr w:rsidR="00224B91" w:rsidRPr="00FC750E" w:rsidTr="00731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FC750E" w:rsidRDefault="00224B91" w:rsidP="00A91375">
            <w:pPr>
              <w:ind w:left="1146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Tipo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tabs>
                <w:tab w:val="left" w:pos="1377"/>
                <w:tab w:val="center" w:pos="2172"/>
              </w:tabs>
              <w:ind w:left="114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             Obrigatório?</w:t>
            </w:r>
          </w:p>
        </w:tc>
      </w:tr>
      <w:tr w:rsidR="00224B91" w:rsidRPr="00FC750E" w:rsidTr="00731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Valor: Valor da garantia</w:t>
            </w:r>
          </w:p>
        </w:tc>
        <w:tc>
          <w:tcPr>
            <w:tcW w:w="2741" w:type="dxa"/>
          </w:tcPr>
          <w:p w:rsidR="00224B91" w:rsidRPr="00A91375" w:rsidRDefault="00224B91" w:rsidP="00A91375">
            <w:pPr>
              <w:ind w:left="114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</w:rPr>
            </w:pPr>
            <w:r w:rsidRPr="00A91375">
              <w:rPr>
                <w:rFonts w:ascii="Arial Narrow" w:hAnsi="Arial Narrow"/>
                <w:b/>
                <w:bCs/>
              </w:rPr>
              <w:t>X</w:t>
            </w:r>
          </w:p>
        </w:tc>
      </w:tr>
      <w:tr w:rsidR="00224B91" w:rsidRPr="00FC750E" w:rsidTr="00731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6" w:type="dxa"/>
          </w:tcPr>
          <w:p w:rsidR="00224B91" w:rsidRPr="00A91375" w:rsidRDefault="00224B91" w:rsidP="00A91375">
            <w:pPr>
              <w:ind w:left="1146"/>
              <w:rPr>
                <w:rFonts w:ascii="Arial Narrow" w:hAnsi="Arial Narrow"/>
              </w:rPr>
            </w:pPr>
            <w:r w:rsidRPr="00A91375">
              <w:rPr>
                <w:rFonts w:ascii="Arial Narrow" w:hAnsi="Arial Narrow"/>
              </w:rPr>
              <w:t>Descrição: Descrição da garantia</w:t>
            </w:r>
          </w:p>
        </w:tc>
        <w:tc>
          <w:tcPr>
            <w:tcW w:w="2741" w:type="dxa"/>
          </w:tcPr>
          <w:p w:rsidR="00224B91" w:rsidRPr="00FC750E" w:rsidRDefault="00224B91" w:rsidP="00A91375">
            <w:pPr>
              <w:ind w:left="114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</w:tr>
    </w:tbl>
    <w:p w:rsidR="00224B91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A91375">
        <w:t>Garantias cadastradas</w:t>
      </w:r>
    </w:p>
    <w:p w:rsidR="00224B91" w:rsidRDefault="00224B91" w:rsidP="00224B91">
      <w:pPr>
        <w:ind w:left="720"/>
      </w:pPr>
    </w:p>
    <w:p w:rsidR="00224B91" w:rsidRDefault="00224B91" w:rsidP="00A91375">
      <w:pPr>
        <w:pStyle w:val="PargrafodaLista"/>
        <w:ind w:left="360"/>
      </w:pPr>
      <w:r>
        <w:t xml:space="preserve">Grid com valor e </w:t>
      </w:r>
      <w:r w:rsidR="00A875E2">
        <w:t>descrição</w:t>
      </w:r>
      <w:r>
        <w:t>, possibilitando edição ou exclusão da garantia.</w:t>
      </w:r>
    </w:p>
    <w:p w:rsidR="00A875E2" w:rsidRDefault="00A875E2" w:rsidP="00A91375">
      <w:pPr>
        <w:pStyle w:val="PargrafodaLista"/>
        <w:ind w:left="360"/>
      </w:pPr>
    </w:p>
    <w:p w:rsidR="00224B91" w:rsidRDefault="00224B91" w:rsidP="00224B91">
      <w:pPr>
        <w:ind w:left="720"/>
      </w:pPr>
    </w:p>
    <w:p w:rsidR="00224B91" w:rsidRPr="0070716E" w:rsidRDefault="00224B91" w:rsidP="00A91375">
      <w:pPr>
        <w:pStyle w:val="PargrafodaLista"/>
        <w:ind w:left="360"/>
      </w:pPr>
      <w:r w:rsidRPr="0070716E">
        <w:t xml:space="preserve">ABA </w:t>
      </w:r>
      <w:r w:rsidR="00A875E2" w:rsidRPr="0070716E">
        <w:t>COTAS ASSOCIADAS</w:t>
      </w:r>
    </w:p>
    <w:p w:rsidR="00224B91" w:rsidRPr="0070716E" w:rsidRDefault="00224B91" w:rsidP="00224B91"/>
    <w:p w:rsidR="00224B91" w:rsidRPr="0070716E" w:rsidRDefault="00224B91" w:rsidP="00A91375">
      <w:pPr>
        <w:pStyle w:val="PargrafodaLista"/>
        <w:ind w:left="360"/>
      </w:pPr>
      <w:r w:rsidRPr="0070716E">
        <w:t>Cota: Cota relacionada ao fiador (deve sensibilizar o cadastro da cota)</w:t>
      </w:r>
    </w:p>
    <w:p w:rsidR="00224B91" w:rsidRPr="0070716E" w:rsidRDefault="00224B91" w:rsidP="00A91375">
      <w:pPr>
        <w:pStyle w:val="PargrafodaLista"/>
        <w:ind w:left="360"/>
      </w:pPr>
      <w:r w:rsidRPr="0070716E">
        <w:t>Nome: Nome d</w:t>
      </w:r>
      <w:r w:rsidR="006D7C9D" w:rsidRPr="0070716E">
        <w:t>a</w:t>
      </w:r>
      <w:r w:rsidRPr="0070716E">
        <w:t xml:space="preserve"> </w:t>
      </w:r>
      <w:r w:rsidR="006D7C9D" w:rsidRPr="0070716E">
        <w:t>Cota</w:t>
      </w:r>
      <w:r w:rsidRPr="0070716E">
        <w:t>, deve aparecer automaticamente a partir do número da cota</w:t>
      </w:r>
    </w:p>
    <w:p w:rsidR="00224B91" w:rsidRPr="0070716E" w:rsidRDefault="00224B91" w:rsidP="00A91375">
      <w:pPr>
        <w:pStyle w:val="PargrafodaLista"/>
        <w:ind w:left="360"/>
      </w:pPr>
    </w:p>
    <w:p w:rsidR="00224B91" w:rsidRPr="0070716E" w:rsidRDefault="00224B91" w:rsidP="00A91375">
      <w:pPr>
        <w:pStyle w:val="PargrafodaLista"/>
        <w:ind w:left="360"/>
      </w:pPr>
      <w:r w:rsidRPr="0070716E">
        <w:t>Botão “Incluir Novo” para transferir as informações de cota e nome para grid de Cotas Cadastradas</w:t>
      </w:r>
    </w:p>
    <w:p w:rsidR="00224B91" w:rsidRPr="0070716E" w:rsidRDefault="00224B91" w:rsidP="00A91375">
      <w:pPr>
        <w:pStyle w:val="PargrafodaLista"/>
        <w:ind w:left="360"/>
      </w:pPr>
    </w:p>
    <w:p w:rsidR="00224B91" w:rsidRPr="0070716E" w:rsidRDefault="00A875E2" w:rsidP="00A91375">
      <w:pPr>
        <w:pStyle w:val="PargrafodaLista"/>
        <w:ind w:left="360"/>
      </w:pPr>
      <w:r w:rsidRPr="0070716E">
        <w:t xml:space="preserve">Composição do </w:t>
      </w:r>
      <w:r w:rsidR="00224B91" w:rsidRPr="0070716E">
        <w:t>Grid com Cota, Nome, possibilitando exclusão d</w:t>
      </w:r>
      <w:r w:rsidRPr="0070716E">
        <w:t>o relacionamento com a Cota.</w:t>
      </w:r>
    </w:p>
    <w:p w:rsidR="00224B91" w:rsidRPr="0070716E" w:rsidRDefault="00224B91" w:rsidP="00A91375">
      <w:pPr>
        <w:pStyle w:val="PargrafodaLista"/>
        <w:ind w:left="360"/>
      </w:pPr>
    </w:p>
    <w:p w:rsidR="00224B91" w:rsidRPr="0070716E" w:rsidRDefault="00224B91" w:rsidP="00224B91">
      <w:pPr>
        <w:ind w:left="720"/>
      </w:pPr>
    </w:p>
    <w:p w:rsidR="00224B91" w:rsidRPr="00A91375" w:rsidRDefault="00224B91" w:rsidP="00A91375">
      <w:pPr>
        <w:pStyle w:val="PargrafodaLista"/>
        <w:ind w:left="360"/>
      </w:pPr>
      <w:r w:rsidRPr="0070716E">
        <w:t>BOTÕES</w:t>
      </w:r>
    </w:p>
    <w:p w:rsidR="00224B91" w:rsidRDefault="00224B91" w:rsidP="00224B91">
      <w:pPr>
        <w:ind w:left="426"/>
        <w:rPr>
          <w:rFonts w:ascii="Arial Narrow" w:hAnsi="Arial Narrow"/>
        </w:rPr>
      </w:pPr>
    </w:p>
    <w:p w:rsidR="000B2121" w:rsidRPr="000B2121" w:rsidRDefault="000B2121" w:rsidP="00224B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0B2121">
        <w:rPr>
          <w:rFonts w:ascii="Arial Narrow" w:hAnsi="Arial Narrow"/>
          <w:highlight w:val="yellow"/>
        </w:rPr>
        <w:t>Detalhes/Alteração: botão no grid de pesquisa que abre o cadastro pesquisado permitindo alterações.</w:t>
      </w:r>
    </w:p>
    <w:p w:rsidR="000B2121" w:rsidRPr="000B2121" w:rsidRDefault="000B2121" w:rsidP="00224B91">
      <w:pPr>
        <w:numPr>
          <w:ilvl w:val="0"/>
          <w:numId w:val="26"/>
        </w:numPr>
        <w:rPr>
          <w:rFonts w:ascii="Arial Narrow" w:hAnsi="Arial Narrow"/>
          <w:highlight w:val="yellow"/>
        </w:rPr>
      </w:pPr>
      <w:r w:rsidRPr="000B2121">
        <w:rPr>
          <w:rFonts w:ascii="Arial Narrow" w:hAnsi="Arial Narrow"/>
          <w:highlight w:val="yellow"/>
        </w:rPr>
        <w:t>Excluir: Botão no grid de pesquisa que possibilita a exclusão de um cadastro.</w:t>
      </w:r>
    </w:p>
    <w:p w:rsidR="00224B91" w:rsidRDefault="00224B91" w:rsidP="00224B9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Confirmar: Ação para efetivar o que foi digitado na tela.</w:t>
      </w:r>
    </w:p>
    <w:p w:rsidR="00224B91" w:rsidRDefault="00224B91" w:rsidP="00224B91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Cancelar: Cancelar o que foi digitado.</w:t>
      </w:r>
    </w:p>
    <w:p w:rsidR="002A358E" w:rsidRDefault="002A358E" w:rsidP="002A358E">
      <w:pPr>
        <w:rPr>
          <w:rFonts w:ascii="Arial Narrow" w:hAnsi="Arial Narrow"/>
        </w:rPr>
      </w:pPr>
    </w:p>
    <w:p w:rsidR="00D76BE1" w:rsidRDefault="0070716E" w:rsidP="0070716E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D459003" wp14:editId="20B2B176">
            <wp:extent cx="6120765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ia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6E" w:rsidRDefault="0070716E" w:rsidP="0070716E">
      <w:pPr>
        <w:rPr>
          <w:rFonts w:ascii="Arial Narrow" w:hAnsi="Arial Narrow"/>
        </w:rPr>
      </w:pPr>
    </w:p>
    <w:p w:rsidR="0070716E" w:rsidRDefault="0070716E" w:rsidP="00D76BE1">
      <w:pPr>
        <w:ind w:left="1146"/>
        <w:rPr>
          <w:rFonts w:ascii="Arial Narrow" w:hAnsi="Arial Narrow"/>
        </w:rPr>
      </w:pPr>
    </w:p>
    <w:p w:rsidR="0070716E" w:rsidRDefault="0070716E" w:rsidP="00D76BE1">
      <w:pPr>
        <w:ind w:left="1146"/>
        <w:rPr>
          <w:rFonts w:ascii="Arial Narrow" w:hAnsi="Arial Narrow"/>
        </w:rPr>
      </w:pPr>
    </w:p>
    <w:p w:rsidR="00C50460" w:rsidRDefault="00D76BE1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Tela Cadastro de </w:t>
      </w:r>
      <w:r w:rsidR="00A91375">
        <w:rPr>
          <w:rFonts w:ascii="Arial Narrow" w:hAnsi="Arial Narrow"/>
        </w:rPr>
        <w:t>Fiador</w:t>
      </w:r>
      <w:r w:rsidR="008F3405">
        <w:rPr>
          <w:rFonts w:ascii="Arial Narrow" w:hAnsi="Arial Narrow"/>
        </w:rPr>
        <w:t xml:space="preserve"> – CPF:</w:t>
      </w:r>
    </w:p>
    <w:p w:rsidR="001F6C63" w:rsidRDefault="001F6C63">
      <w:pPr>
        <w:rPr>
          <w:rFonts w:ascii="Arial Narrow" w:hAnsi="Arial Narrow"/>
        </w:rPr>
      </w:pPr>
    </w:p>
    <w:p w:rsidR="0030596D" w:rsidRDefault="008F3405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24EC4C7" wp14:editId="22DFAFA8">
            <wp:extent cx="6120765" cy="44418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Fiado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96D" w:rsidRDefault="0030596D">
      <w:pPr>
        <w:rPr>
          <w:rFonts w:ascii="Arial Narrow" w:hAnsi="Arial Narrow"/>
        </w:rPr>
      </w:pPr>
    </w:p>
    <w:p w:rsidR="00D76BE1" w:rsidRDefault="004D0D6F">
      <w:pPr>
        <w:rPr>
          <w:rFonts w:ascii="Arial Narrow" w:hAnsi="Arial Narrow"/>
        </w:rPr>
      </w:pPr>
      <w:r>
        <w:rPr>
          <w:rFonts w:ascii="Arial Narrow" w:hAnsi="Arial Narrow"/>
        </w:rPr>
        <w:t>Tela cadastro de Garantias</w:t>
      </w:r>
    </w:p>
    <w:p w:rsidR="00D76BE1" w:rsidRDefault="00543132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7A627DB2" wp14:editId="2F7D1950">
            <wp:extent cx="6113780" cy="39503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D6F" w:rsidRDefault="004D0D6F">
      <w:pPr>
        <w:rPr>
          <w:rFonts w:ascii="Arial Narrow" w:hAnsi="Arial Narrow"/>
        </w:rPr>
      </w:pPr>
    </w:p>
    <w:p w:rsidR="004D0D6F" w:rsidRDefault="004D0D6F">
      <w:pPr>
        <w:rPr>
          <w:rFonts w:ascii="Arial Narrow" w:hAnsi="Arial Narrow"/>
        </w:rPr>
      </w:pPr>
      <w:r>
        <w:rPr>
          <w:rFonts w:ascii="Arial Narrow" w:hAnsi="Arial Narrow"/>
        </w:rPr>
        <w:t>Cadastro de Cotas Associadas:</w:t>
      </w:r>
    </w:p>
    <w:p w:rsidR="004D0D6F" w:rsidRDefault="004D0D6F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D40F172" wp14:editId="6F7B8504">
            <wp:extent cx="6122035" cy="385381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C36B00" w:rsidRDefault="00C36B00">
      <w:pPr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70716E" w:rsidRDefault="0070716E" w:rsidP="00FD0CD1">
      <w:pPr>
        <w:ind w:left="426"/>
        <w:rPr>
          <w:rFonts w:ascii="Arial Narrow" w:hAnsi="Arial Narrow"/>
        </w:rPr>
      </w:pPr>
    </w:p>
    <w:p w:rsidR="0070716E" w:rsidRPr="00875148" w:rsidRDefault="0070716E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Implementação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07E" w:rsidRDefault="00CD407E">
      <w:r>
        <w:separator/>
      </w:r>
    </w:p>
  </w:endnote>
  <w:endnote w:type="continuationSeparator" w:id="0">
    <w:p w:rsidR="00CD407E" w:rsidRDefault="00CD4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7213" w:rsidRDefault="0093721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CD498C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CD498C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07E" w:rsidRDefault="00CD407E">
      <w:r>
        <w:separator/>
      </w:r>
    </w:p>
  </w:footnote>
  <w:footnote w:type="continuationSeparator" w:id="0">
    <w:p w:rsidR="00CD407E" w:rsidRDefault="00CD407E">
      <w:r>
        <w:continuationSeparator/>
      </w:r>
    </w:p>
  </w:footnote>
  <w:footnote w:id="1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:rsidR="00937213" w:rsidRDefault="00937213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937213" w:rsidRDefault="0093721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93721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937213">
      <w:trPr>
        <w:cantSplit/>
        <w:trHeight w:val="337"/>
        <w:jc w:val="center"/>
      </w:trPr>
      <w:tc>
        <w:tcPr>
          <w:tcW w:w="2089" w:type="dxa"/>
          <w:vMerge/>
        </w:tcPr>
        <w:p w:rsidR="00937213" w:rsidRDefault="0093721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937213" w:rsidRDefault="0093721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937213" w:rsidRDefault="00937213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DATA: 28/12/2011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93721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937213" w:rsidRDefault="0093721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937213" w:rsidRDefault="0093721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102B"/>
    <w:rsid w:val="000547DE"/>
    <w:rsid w:val="00062236"/>
    <w:rsid w:val="0006327C"/>
    <w:rsid w:val="00063320"/>
    <w:rsid w:val="00065E97"/>
    <w:rsid w:val="00066FAA"/>
    <w:rsid w:val="000718DF"/>
    <w:rsid w:val="0007424A"/>
    <w:rsid w:val="00075F45"/>
    <w:rsid w:val="00077EE7"/>
    <w:rsid w:val="00085C58"/>
    <w:rsid w:val="00090BF7"/>
    <w:rsid w:val="00090E34"/>
    <w:rsid w:val="00092FF2"/>
    <w:rsid w:val="00095B92"/>
    <w:rsid w:val="000971D1"/>
    <w:rsid w:val="00097715"/>
    <w:rsid w:val="000A2DBE"/>
    <w:rsid w:val="000A5878"/>
    <w:rsid w:val="000A60CC"/>
    <w:rsid w:val="000B206F"/>
    <w:rsid w:val="000B2121"/>
    <w:rsid w:val="000B3976"/>
    <w:rsid w:val="000B4422"/>
    <w:rsid w:val="000B5FA9"/>
    <w:rsid w:val="000B74F7"/>
    <w:rsid w:val="000C1D0F"/>
    <w:rsid w:val="000C6D8D"/>
    <w:rsid w:val="000D29E9"/>
    <w:rsid w:val="000E265B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2448A"/>
    <w:rsid w:val="001252E4"/>
    <w:rsid w:val="00130BF4"/>
    <w:rsid w:val="0013234C"/>
    <w:rsid w:val="00132427"/>
    <w:rsid w:val="00133562"/>
    <w:rsid w:val="00134664"/>
    <w:rsid w:val="00134EA4"/>
    <w:rsid w:val="00154A64"/>
    <w:rsid w:val="00155152"/>
    <w:rsid w:val="00155485"/>
    <w:rsid w:val="00155651"/>
    <w:rsid w:val="00155AF9"/>
    <w:rsid w:val="0015625A"/>
    <w:rsid w:val="00156A85"/>
    <w:rsid w:val="00161746"/>
    <w:rsid w:val="00166728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52C"/>
    <w:rsid w:val="00190B56"/>
    <w:rsid w:val="0019415F"/>
    <w:rsid w:val="0019454A"/>
    <w:rsid w:val="00195723"/>
    <w:rsid w:val="001B744E"/>
    <w:rsid w:val="001C0FEA"/>
    <w:rsid w:val="001C3A9A"/>
    <w:rsid w:val="001C76CB"/>
    <w:rsid w:val="001D0F63"/>
    <w:rsid w:val="001D2410"/>
    <w:rsid w:val="001D24B2"/>
    <w:rsid w:val="001D3A86"/>
    <w:rsid w:val="001D55EF"/>
    <w:rsid w:val="001D6ACB"/>
    <w:rsid w:val="001E5B29"/>
    <w:rsid w:val="001F1D50"/>
    <w:rsid w:val="001F34B9"/>
    <w:rsid w:val="001F36C6"/>
    <w:rsid w:val="001F4ADC"/>
    <w:rsid w:val="001F53B7"/>
    <w:rsid w:val="001F6C63"/>
    <w:rsid w:val="00210BB8"/>
    <w:rsid w:val="002117FD"/>
    <w:rsid w:val="002128F9"/>
    <w:rsid w:val="00215804"/>
    <w:rsid w:val="00216BD7"/>
    <w:rsid w:val="00220386"/>
    <w:rsid w:val="00221BC2"/>
    <w:rsid w:val="00224B91"/>
    <w:rsid w:val="0022538C"/>
    <w:rsid w:val="00227E41"/>
    <w:rsid w:val="00232E19"/>
    <w:rsid w:val="0023440C"/>
    <w:rsid w:val="002369D3"/>
    <w:rsid w:val="0023793F"/>
    <w:rsid w:val="002420A0"/>
    <w:rsid w:val="00242FDD"/>
    <w:rsid w:val="00245221"/>
    <w:rsid w:val="0025408A"/>
    <w:rsid w:val="00254241"/>
    <w:rsid w:val="002552D5"/>
    <w:rsid w:val="00255301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2A7A"/>
    <w:rsid w:val="002867D4"/>
    <w:rsid w:val="00290D93"/>
    <w:rsid w:val="00292871"/>
    <w:rsid w:val="00293543"/>
    <w:rsid w:val="00296253"/>
    <w:rsid w:val="002A0526"/>
    <w:rsid w:val="002A358E"/>
    <w:rsid w:val="002A37A9"/>
    <w:rsid w:val="002A3D6C"/>
    <w:rsid w:val="002A489D"/>
    <w:rsid w:val="002A493C"/>
    <w:rsid w:val="002A4DAE"/>
    <w:rsid w:val="002A5A05"/>
    <w:rsid w:val="002B1A0A"/>
    <w:rsid w:val="002B78BF"/>
    <w:rsid w:val="002C1118"/>
    <w:rsid w:val="002C121E"/>
    <w:rsid w:val="002C1BB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180A"/>
    <w:rsid w:val="002F2566"/>
    <w:rsid w:val="002F2F90"/>
    <w:rsid w:val="002F64E0"/>
    <w:rsid w:val="002F6555"/>
    <w:rsid w:val="003007BC"/>
    <w:rsid w:val="00301702"/>
    <w:rsid w:val="00301E5B"/>
    <w:rsid w:val="003026BA"/>
    <w:rsid w:val="00304F50"/>
    <w:rsid w:val="0030596D"/>
    <w:rsid w:val="00306C3B"/>
    <w:rsid w:val="00310E23"/>
    <w:rsid w:val="00313ACB"/>
    <w:rsid w:val="00313C02"/>
    <w:rsid w:val="0031420D"/>
    <w:rsid w:val="0031527A"/>
    <w:rsid w:val="00315652"/>
    <w:rsid w:val="003168A3"/>
    <w:rsid w:val="00321262"/>
    <w:rsid w:val="00321A0E"/>
    <w:rsid w:val="00324DF4"/>
    <w:rsid w:val="0032615C"/>
    <w:rsid w:val="0032791B"/>
    <w:rsid w:val="00343E85"/>
    <w:rsid w:val="0034692E"/>
    <w:rsid w:val="00346E2C"/>
    <w:rsid w:val="00352574"/>
    <w:rsid w:val="00360C9E"/>
    <w:rsid w:val="0036483C"/>
    <w:rsid w:val="00370AA5"/>
    <w:rsid w:val="003735EF"/>
    <w:rsid w:val="003753C5"/>
    <w:rsid w:val="003814DB"/>
    <w:rsid w:val="00385FB7"/>
    <w:rsid w:val="00386F7C"/>
    <w:rsid w:val="003878F7"/>
    <w:rsid w:val="00390935"/>
    <w:rsid w:val="00392A11"/>
    <w:rsid w:val="00392D4C"/>
    <w:rsid w:val="00394D33"/>
    <w:rsid w:val="00395F0A"/>
    <w:rsid w:val="003976C3"/>
    <w:rsid w:val="003A031B"/>
    <w:rsid w:val="003A22C6"/>
    <w:rsid w:val="003A29F1"/>
    <w:rsid w:val="003B124F"/>
    <w:rsid w:val="003B19BE"/>
    <w:rsid w:val="003B2F63"/>
    <w:rsid w:val="003B4274"/>
    <w:rsid w:val="003C00B5"/>
    <w:rsid w:val="003C0E76"/>
    <w:rsid w:val="003C3E5A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07D87"/>
    <w:rsid w:val="00410982"/>
    <w:rsid w:val="0041262B"/>
    <w:rsid w:val="004150D4"/>
    <w:rsid w:val="00415F64"/>
    <w:rsid w:val="00415FEE"/>
    <w:rsid w:val="00425CF6"/>
    <w:rsid w:val="00432241"/>
    <w:rsid w:val="00435710"/>
    <w:rsid w:val="004429EB"/>
    <w:rsid w:val="004454DC"/>
    <w:rsid w:val="004474E5"/>
    <w:rsid w:val="004511EF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1E6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0D6F"/>
    <w:rsid w:val="004D1F01"/>
    <w:rsid w:val="004D3EF6"/>
    <w:rsid w:val="004D479A"/>
    <w:rsid w:val="004D681A"/>
    <w:rsid w:val="004D72B7"/>
    <w:rsid w:val="004D7F20"/>
    <w:rsid w:val="004E146B"/>
    <w:rsid w:val="004E19D1"/>
    <w:rsid w:val="004E433D"/>
    <w:rsid w:val="004F355F"/>
    <w:rsid w:val="004F3E57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2F40"/>
    <w:rsid w:val="00533434"/>
    <w:rsid w:val="00533709"/>
    <w:rsid w:val="00536B8D"/>
    <w:rsid w:val="005421D7"/>
    <w:rsid w:val="00543132"/>
    <w:rsid w:val="0054470E"/>
    <w:rsid w:val="00550E13"/>
    <w:rsid w:val="00551A51"/>
    <w:rsid w:val="00556168"/>
    <w:rsid w:val="00563CCF"/>
    <w:rsid w:val="00565A80"/>
    <w:rsid w:val="005667E8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66FD"/>
    <w:rsid w:val="005D18EF"/>
    <w:rsid w:val="005E211D"/>
    <w:rsid w:val="005E2F8C"/>
    <w:rsid w:val="005E57D7"/>
    <w:rsid w:val="005E629A"/>
    <w:rsid w:val="006011B9"/>
    <w:rsid w:val="0060216A"/>
    <w:rsid w:val="00603A73"/>
    <w:rsid w:val="00603F7B"/>
    <w:rsid w:val="00607860"/>
    <w:rsid w:val="006104D7"/>
    <w:rsid w:val="00610B3D"/>
    <w:rsid w:val="00614377"/>
    <w:rsid w:val="00614B88"/>
    <w:rsid w:val="00622494"/>
    <w:rsid w:val="00640538"/>
    <w:rsid w:val="00645DE2"/>
    <w:rsid w:val="00650A1B"/>
    <w:rsid w:val="00652F0D"/>
    <w:rsid w:val="006538E2"/>
    <w:rsid w:val="0065593F"/>
    <w:rsid w:val="0065695B"/>
    <w:rsid w:val="00660CDF"/>
    <w:rsid w:val="006611F9"/>
    <w:rsid w:val="006675D3"/>
    <w:rsid w:val="006740BF"/>
    <w:rsid w:val="00676DC7"/>
    <w:rsid w:val="00687C7B"/>
    <w:rsid w:val="006919C9"/>
    <w:rsid w:val="00691D6D"/>
    <w:rsid w:val="006A2A01"/>
    <w:rsid w:val="006A617E"/>
    <w:rsid w:val="006B2DCC"/>
    <w:rsid w:val="006B4D0C"/>
    <w:rsid w:val="006B5723"/>
    <w:rsid w:val="006C1E49"/>
    <w:rsid w:val="006C43F7"/>
    <w:rsid w:val="006D10D1"/>
    <w:rsid w:val="006D7C9D"/>
    <w:rsid w:val="006E2C4F"/>
    <w:rsid w:val="006E2F17"/>
    <w:rsid w:val="006E419D"/>
    <w:rsid w:val="006E6D6E"/>
    <w:rsid w:val="006E709B"/>
    <w:rsid w:val="006E7B55"/>
    <w:rsid w:val="006F0842"/>
    <w:rsid w:val="006F0BF1"/>
    <w:rsid w:val="006F13AB"/>
    <w:rsid w:val="006F1417"/>
    <w:rsid w:val="006F3399"/>
    <w:rsid w:val="006F61F8"/>
    <w:rsid w:val="00703B21"/>
    <w:rsid w:val="00703C26"/>
    <w:rsid w:val="007044C8"/>
    <w:rsid w:val="00704AC5"/>
    <w:rsid w:val="007069D1"/>
    <w:rsid w:val="0070716E"/>
    <w:rsid w:val="007077A7"/>
    <w:rsid w:val="00707850"/>
    <w:rsid w:val="00710567"/>
    <w:rsid w:val="00711B32"/>
    <w:rsid w:val="0071218D"/>
    <w:rsid w:val="00713A58"/>
    <w:rsid w:val="0071466C"/>
    <w:rsid w:val="00715235"/>
    <w:rsid w:val="00716B52"/>
    <w:rsid w:val="00721C2A"/>
    <w:rsid w:val="007220ED"/>
    <w:rsid w:val="00725A0D"/>
    <w:rsid w:val="00725A77"/>
    <w:rsid w:val="00732BAF"/>
    <w:rsid w:val="00734030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6369B"/>
    <w:rsid w:val="00763BF1"/>
    <w:rsid w:val="007666D5"/>
    <w:rsid w:val="00771BEA"/>
    <w:rsid w:val="00772978"/>
    <w:rsid w:val="0077376A"/>
    <w:rsid w:val="00776469"/>
    <w:rsid w:val="00776B00"/>
    <w:rsid w:val="00792AF6"/>
    <w:rsid w:val="00793B84"/>
    <w:rsid w:val="00793D6C"/>
    <w:rsid w:val="007974B6"/>
    <w:rsid w:val="007A00C4"/>
    <w:rsid w:val="007A1F42"/>
    <w:rsid w:val="007A2713"/>
    <w:rsid w:val="007B1491"/>
    <w:rsid w:val="007B1AD5"/>
    <w:rsid w:val="007B24A3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2462"/>
    <w:rsid w:val="008017EC"/>
    <w:rsid w:val="0080382D"/>
    <w:rsid w:val="008110AC"/>
    <w:rsid w:val="008125D7"/>
    <w:rsid w:val="008132EC"/>
    <w:rsid w:val="008140EF"/>
    <w:rsid w:val="00823053"/>
    <w:rsid w:val="00823133"/>
    <w:rsid w:val="00824444"/>
    <w:rsid w:val="00832F35"/>
    <w:rsid w:val="00841058"/>
    <w:rsid w:val="00841321"/>
    <w:rsid w:val="00847647"/>
    <w:rsid w:val="008526E9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2D84"/>
    <w:rsid w:val="008A4D04"/>
    <w:rsid w:val="008B0A7C"/>
    <w:rsid w:val="008B3FE1"/>
    <w:rsid w:val="008B53EA"/>
    <w:rsid w:val="008B6165"/>
    <w:rsid w:val="008C2362"/>
    <w:rsid w:val="008C5990"/>
    <w:rsid w:val="008C696C"/>
    <w:rsid w:val="008D111F"/>
    <w:rsid w:val="008D53D2"/>
    <w:rsid w:val="008D5D89"/>
    <w:rsid w:val="008D7370"/>
    <w:rsid w:val="008E04FA"/>
    <w:rsid w:val="008E206E"/>
    <w:rsid w:val="008E23BA"/>
    <w:rsid w:val="008E31C4"/>
    <w:rsid w:val="008E3F21"/>
    <w:rsid w:val="008E6D40"/>
    <w:rsid w:val="008F0069"/>
    <w:rsid w:val="008F3405"/>
    <w:rsid w:val="008F42D5"/>
    <w:rsid w:val="008F548F"/>
    <w:rsid w:val="008F5D03"/>
    <w:rsid w:val="00901BFD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213"/>
    <w:rsid w:val="0094354E"/>
    <w:rsid w:val="00950AFF"/>
    <w:rsid w:val="00954189"/>
    <w:rsid w:val="00960881"/>
    <w:rsid w:val="00961437"/>
    <w:rsid w:val="009646D5"/>
    <w:rsid w:val="00965067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4655"/>
    <w:rsid w:val="009D4B84"/>
    <w:rsid w:val="009D6BA7"/>
    <w:rsid w:val="009F0FEF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5C2E"/>
    <w:rsid w:val="00A3631C"/>
    <w:rsid w:val="00A36F80"/>
    <w:rsid w:val="00A47B45"/>
    <w:rsid w:val="00A504B8"/>
    <w:rsid w:val="00A50F02"/>
    <w:rsid w:val="00A52738"/>
    <w:rsid w:val="00A53038"/>
    <w:rsid w:val="00A534CB"/>
    <w:rsid w:val="00A53F2B"/>
    <w:rsid w:val="00A543D3"/>
    <w:rsid w:val="00A569C8"/>
    <w:rsid w:val="00A6089A"/>
    <w:rsid w:val="00A61BBE"/>
    <w:rsid w:val="00A63569"/>
    <w:rsid w:val="00A64519"/>
    <w:rsid w:val="00A66899"/>
    <w:rsid w:val="00A7024F"/>
    <w:rsid w:val="00A71C15"/>
    <w:rsid w:val="00A7235E"/>
    <w:rsid w:val="00A7369D"/>
    <w:rsid w:val="00A75621"/>
    <w:rsid w:val="00A757B8"/>
    <w:rsid w:val="00A827E2"/>
    <w:rsid w:val="00A837DC"/>
    <w:rsid w:val="00A875E2"/>
    <w:rsid w:val="00A91375"/>
    <w:rsid w:val="00A91F99"/>
    <w:rsid w:val="00A941BE"/>
    <w:rsid w:val="00A9451A"/>
    <w:rsid w:val="00AA0230"/>
    <w:rsid w:val="00AA1DCD"/>
    <w:rsid w:val="00AA323C"/>
    <w:rsid w:val="00AA52F3"/>
    <w:rsid w:val="00AA6FCC"/>
    <w:rsid w:val="00AB4590"/>
    <w:rsid w:val="00AB606A"/>
    <w:rsid w:val="00AB67A7"/>
    <w:rsid w:val="00AB7DCE"/>
    <w:rsid w:val="00AC3425"/>
    <w:rsid w:val="00AC361B"/>
    <w:rsid w:val="00AC3DDC"/>
    <w:rsid w:val="00AD00E4"/>
    <w:rsid w:val="00AD13A0"/>
    <w:rsid w:val="00AD17E9"/>
    <w:rsid w:val="00AD1CD7"/>
    <w:rsid w:val="00AD20B9"/>
    <w:rsid w:val="00AD450E"/>
    <w:rsid w:val="00AD527E"/>
    <w:rsid w:val="00AD59B6"/>
    <w:rsid w:val="00AE0007"/>
    <w:rsid w:val="00AE290D"/>
    <w:rsid w:val="00AE45E8"/>
    <w:rsid w:val="00AF2A86"/>
    <w:rsid w:val="00AF2B51"/>
    <w:rsid w:val="00AF4003"/>
    <w:rsid w:val="00AF6532"/>
    <w:rsid w:val="00AF6E5E"/>
    <w:rsid w:val="00AF7638"/>
    <w:rsid w:val="00AF7F8F"/>
    <w:rsid w:val="00B027CB"/>
    <w:rsid w:val="00B02BE8"/>
    <w:rsid w:val="00B05FC8"/>
    <w:rsid w:val="00B0652D"/>
    <w:rsid w:val="00B11C84"/>
    <w:rsid w:val="00B12EB4"/>
    <w:rsid w:val="00B13D59"/>
    <w:rsid w:val="00B154E4"/>
    <w:rsid w:val="00B171CD"/>
    <w:rsid w:val="00B232EC"/>
    <w:rsid w:val="00B23B60"/>
    <w:rsid w:val="00B26273"/>
    <w:rsid w:val="00B26CF8"/>
    <w:rsid w:val="00B275F6"/>
    <w:rsid w:val="00B342E9"/>
    <w:rsid w:val="00B34FA0"/>
    <w:rsid w:val="00B35BEC"/>
    <w:rsid w:val="00B36A35"/>
    <w:rsid w:val="00B420A7"/>
    <w:rsid w:val="00B46CF8"/>
    <w:rsid w:val="00B51A23"/>
    <w:rsid w:val="00B5573F"/>
    <w:rsid w:val="00B5598E"/>
    <w:rsid w:val="00B562E1"/>
    <w:rsid w:val="00B604B0"/>
    <w:rsid w:val="00B6253E"/>
    <w:rsid w:val="00B639D5"/>
    <w:rsid w:val="00B64ACA"/>
    <w:rsid w:val="00B65ACA"/>
    <w:rsid w:val="00B676B1"/>
    <w:rsid w:val="00B70D72"/>
    <w:rsid w:val="00B71115"/>
    <w:rsid w:val="00B71670"/>
    <w:rsid w:val="00B718ED"/>
    <w:rsid w:val="00B749AE"/>
    <w:rsid w:val="00B83663"/>
    <w:rsid w:val="00B83691"/>
    <w:rsid w:val="00B84DBD"/>
    <w:rsid w:val="00B86F32"/>
    <w:rsid w:val="00B87E6C"/>
    <w:rsid w:val="00B92540"/>
    <w:rsid w:val="00B97270"/>
    <w:rsid w:val="00B97651"/>
    <w:rsid w:val="00B978C8"/>
    <w:rsid w:val="00BA20BF"/>
    <w:rsid w:val="00BA6CC9"/>
    <w:rsid w:val="00BA6DDF"/>
    <w:rsid w:val="00BA6F4D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D4E05"/>
    <w:rsid w:val="00BE09CD"/>
    <w:rsid w:val="00BE1773"/>
    <w:rsid w:val="00BE1A1C"/>
    <w:rsid w:val="00BE1CD2"/>
    <w:rsid w:val="00BE4632"/>
    <w:rsid w:val="00BF0AAB"/>
    <w:rsid w:val="00BF216B"/>
    <w:rsid w:val="00BF243E"/>
    <w:rsid w:val="00BF2CB6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174"/>
    <w:rsid w:val="00C3621F"/>
    <w:rsid w:val="00C36B00"/>
    <w:rsid w:val="00C36FB2"/>
    <w:rsid w:val="00C449A0"/>
    <w:rsid w:val="00C468C7"/>
    <w:rsid w:val="00C475C9"/>
    <w:rsid w:val="00C47D5A"/>
    <w:rsid w:val="00C50460"/>
    <w:rsid w:val="00C55F51"/>
    <w:rsid w:val="00C56C25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30C"/>
    <w:rsid w:val="00C86DCE"/>
    <w:rsid w:val="00C9056D"/>
    <w:rsid w:val="00C93B4D"/>
    <w:rsid w:val="00CA1659"/>
    <w:rsid w:val="00CA3EC1"/>
    <w:rsid w:val="00CA4A3D"/>
    <w:rsid w:val="00CA5310"/>
    <w:rsid w:val="00CB1B89"/>
    <w:rsid w:val="00CB36EC"/>
    <w:rsid w:val="00CB7054"/>
    <w:rsid w:val="00CB7DB2"/>
    <w:rsid w:val="00CC072F"/>
    <w:rsid w:val="00CC186B"/>
    <w:rsid w:val="00CC356D"/>
    <w:rsid w:val="00CC628B"/>
    <w:rsid w:val="00CD407E"/>
    <w:rsid w:val="00CD498C"/>
    <w:rsid w:val="00CF2AC9"/>
    <w:rsid w:val="00CF360A"/>
    <w:rsid w:val="00D001F6"/>
    <w:rsid w:val="00D013E8"/>
    <w:rsid w:val="00D0484B"/>
    <w:rsid w:val="00D051CE"/>
    <w:rsid w:val="00D114B0"/>
    <w:rsid w:val="00D1287F"/>
    <w:rsid w:val="00D131F2"/>
    <w:rsid w:val="00D1455B"/>
    <w:rsid w:val="00D15072"/>
    <w:rsid w:val="00D1558F"/>
    <w:rsid w:val="00D16DDA"/>
    <w:rsid w:val="00D20231"/>
    <w:rsid w:val="00D22AF5"/>
    <w:rsid w:val="00D253D6"/>
    <w:rsid w:val="00D31268"/>
    <w:rsid w:val="00D332C0"/>
    <w:rsid w:val="00D340EF"/>
    <w:rsid w:val="00D35518"/>
    <w:rsid w:val="00D356E7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FBC"/>
    <w:rsid w:val="00D76BE1"/>
    <w:rsid w:val="00D82DF3"/>
    <w:rsid w:val="00D83796"/>
    <w:rsid w:val="00D86DCA"/>
    <w:rsid w:val="00D874A6"/>
    <w:rsid w:val="00D90C24"/>
    <w:rsid w:val="00D94288"/>
    <w:rsid w:val="00D94953"/>
    <w:rsid w:val="00D9721C"/>
    <w:rsid w:val="00DA0FB6"/>
    <w:rsid w:val="00DA4CC3"/>
    <w:rsid w:val="00DA6877"/>
    <w:rsid w:val="00DA73D1"/>
    <w:rsid w:val="00DB2581"/>
    <w:rsid w:val="00DB5999"/>
    <w:rsid w:val="00DC14D4"/>
    <w:rsid w:val="00DC28D8"/>
    <w:rsid w:val="00DC340A"/>
    <w:rsid w:val="00DC5667"/>
    <w:rsid w:val="00DD7C0F"/>
    <w:rsid w:val="00DE2FD6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2DEA"/>
    <w:rsid w:val="00E2543B"/>
    <w:rsid w:val="00E2592F"/>
    <w:rsid w:val="00E2614B"/>
    <w:rsid w:val="00E3022E"/>
    <w:rsid w:val="00E31B86"/>
    <w:rsid w:val="00E3378F"/>
    <w:rsid w:val="00E34CC4"/>
    <w:rsid w:val="00E36D54"/>
    <w:rsid w:val="00E41F2B"/>
    <w:rsid w:val="00E44549"/>
    <w:rsid w:val="00E51217"/>
    <w:rsid w:val="00E5217B"/>
    <w:rsid w:val="00E5358F"/>
    <w:rsid w:val="00E62254"/>
    <w:rsid w:val="00E62DD3"/>
    <w:rsid w:val="00E635A2"/>
    <w:rsid w:val="00E751F2"/>
    <w:rsid w:val="00E7654E"/>
    <w:rsid w:val="00E825E0"/>
    <w:rsid w:val="00E829D5"/>
    <w:rsid w:val="00E846E6"/>
    <w:rsid w:val="00E857C3"/>
    <w:rsid w:val="00E86BF7"/>
    <w:rsid w:val="00E86EA9"/>
    <w:rsid w:val="00E87A12"/>
    <w:rsid w:val="00E9191F"/>
    <w:rsid w:val="00E9572F"/>
    <w:rsid w:val="00E95CF1"/>
    <w:rsid w:val="00E95E60"/>
    <w:rsid w:val="00E9713B"/>
    <w:rsid w:val="00EA21F6"/>
    <w:rsid w:val="00EA3AAD"/>
    <w:rsid w:val="00EA3CFD"/>
    <w:rsid w:val="00EA538F"/>
    <w:rsid w:val="00EA5CBB"/>
    <w:rsid w:val="00EB1B9F"/>
    <w:rsid w:val="00EB2506"/>
    <w:rsid w:val="00EC0A20"/>
    <w:rsid w:val="00EC255B"/>
    <w:rsid w:val="00EC6D24"/>
    <w:rsid w:val="00ED1B21"/>
    <w:rsid w:val="00ED33D7"/>
    <w:rsid w:val="00ED439D"/>
    <w:rsid w:val="00ED5B4E"/>
    <w:rsid w:val="00ED6266"/>
    <w:rsid w:val="00ED6C06"/>
    <w:rsid w:val="00EE251C"/>
    <w:rsid w:val="00EE364D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3ECC"/>
    <w:rsid w:val="00F17E54"/>
    <w:rsid w:val="00F255DF"/>
    <w:rsid w:val="00F25CB5"/>
    <w:rsid w:val="00F27E38"/>
    <w:rsid w:val="00F379EA"/>
    <w:rsid w:val="00F41E73"/>
    <w:rsid w:val="00F44199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06DC"/>
    <w:rsid w:val="00F715DB"/>
    <w:rsid w:val="00F76278"/>
    <w:rsid w:val="00F8004C"/>
    <w:rsid w:val="00F82747"/>
    <w:rsid w:val="00F85B21"/>
    <w:rsid w:val="00F86CA9"/>
    <w:rsid w:val="00F87061"/>
    <w:rsid w:val="00F9021F"/>
    <w:rsid w:val="00F9249A"/>
    <w:rsid w:val="00F937C5"/>
    <w:rsid w:val="00F94FE3"/>
    <w:rsid w:val="00F96D18"/>
    <w:rsid w:val="00FA0719"/>
    <w:rsid w:val="00FA4BFA"/>
    <w:rsid w:val="00FA51B2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styleId="SombreamentoClaro-nfase1">
    <w:name w:val="Light Shading Accent 1"/>
    <w:basedOn w:val="Tabelanormal"/>
    <w:uiPriority w:val="60"/>
    <w:rsid w:val="00224B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  <w:style w:type="table" w:styleId="SombreamentoClaro-nfase1">
    <w:name w:val="Light Shading Accent 1"/>
    <w:basedOn w:val="Tabelanormal"/>
    <w:uiPriority w:val="60"/>
    <w:rsid w:val="00224B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2B8B-6769-431C-99DB-4BAD07A1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35</TotalTime>
  <Pages>10</Pages>
  <Words>1295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Candido De Castro</dc:creator>
  <cp:lastModifiedBy>Francivaldo Nogueira Alecrim_DISCOVER</cp:lastModifiedBy>
  <cp:revision>11</cp:revision>
  <cp:lastPrinted>2009-11-19T20:24:00Z</cp:lastPrinted>
  <dcterms:created xsi:type="dcterms:W3CDTF">2012-06-06T12:06:00Z</dcterms:created>
  <dcterms:modified xsi:type="dcterms:W3CDTF">2012-07-05T20:14:00Z</dcterms:modified>
</cp:coreProperties>
</file>