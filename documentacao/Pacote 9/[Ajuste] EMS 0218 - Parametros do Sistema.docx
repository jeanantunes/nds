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39" w:rsidRPr="00875148" w:rsidRDefault="00A7683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A76839" w:rsidRPr="00875148" w:rsidRDefault="00A7683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A76839" w:rsidRDefault="00A7683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5E0103">
        <w:rPr>
          <w:rFonts w:ascii="Arial Narrow" w:hAnsi="Arial Narrow"/>
          <w:b/>
          <w:sz w:val="36"/>
          <w:szCs w:val="36"/>
        </w:rPr>
        <w:t>EMS 0</w:t>
      </w:r>
      <w:r w:rsidR="00E20F11">
        <w:rPr>
          <w:rFonts w:ascii="Arial Narrow" w:hAnsi="Arial Narrow"/>
          <w:b/>
          <w:sz w:val="36"/>
          <w:szCs w:val="36"/>
        </w:rPr>
        <w:t>218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Parâmetros de </w:t>
      </w:r>
      <w:r w:rsidR="005E0103">
        <w:rPr>
          <w:rFonts w:ascii="Arial Narrow" w:hAnsi="Arial Narrow"/>
          <w:b/>
          <w:sz w:val="36"/>
          <w:szCs w:val="36"/>
        </w:rPr>
        <w:t>Sistema</w:t>
      </w:r>
      <w:r w:rsidRPr="00875148">
        <w:rPr>
          <w:rFonts w:ascii="Arial Narrow" w:hAnsi="Arial Narrow"/>
          <w:b/>
          <w:sz w:val="40"/>
        </w:rPr>
        <w:t>&gt;</w:t>
      </w:r>
    </w:p>
    <w:p w:rsidR="00F80C9B" w:rsidRPr="00875148" w:rsidRDefault="00F80C9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646F7F">
        <w:rPr>
          <w:rFonts w:ascii="Arial Narrow" w:hAnsi="Arial Narrow"/>
          <w:b/>
          <w:sz w:val="40"/>
          <w:highlight w:val="yellow"/>
        </w:rPr>
        <w:t>Alterado cadastro do distribuidor (</w:t>
      </w:r>
      <w:r w:rsidR="0003768D" w:rsidRPr="00646F7F">
        <w:rPr>
          <w:rFonts w:ascii="Arial Narrow" w:hAnsi="Arial Narrow"/>
          <w:b/>
          <w:sz w:val="40"/>
          <w:highlight w:val="yellow"/>
        </w:rPr>
        <w:t>input</w:t>
      </w:r>
      <w:r w:rsidRPr="00646F7F">
        <w:rPr>
          <w:rFonts w:ascii="Arial Narrow" w:hAnsi="Arial Narrow"/>
          <w:b/>
          <w:sz w:val="40"/>
          <w:highlight w:val="yellow"/>
        </w:rPr>
        <w:t xml:space="preserve"> será em parâmetros do distribuidor</w:t>
      </w:r>
      <w:r>
        <w:rPr>
          <w:rFonts w:ascii="Arial Narrow" w:hAnsi="Arial Narrow"/>
          <w:b/>
          <w:sz w:val="40"/>
        </w:rPr>
        <w:t>)</w:t>
      </w: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A76839" w:rsidRPr="00875148" w:rsidRDefault="00A76839">
      <w:pPr>
        <w:jc w:val="center"/>
        <w:rPr>
          <w:rFonts w:ascii="Arial Narrow" w:hAnsi="Arial Narrow"/>
          <w:b/>
          <w:sz w:val="48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A76839" w:rsidRPr="00875148" w:rsidTr="003D4B3F"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7C7B75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21/04/2012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A76839" w:rsidRPr="00875148" w:rsidRDefault="00A7683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323DA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21/05/2012</w:t>
            </w:r>
          </w:p>
        </w:tc>
        <w:tc>
          <w:tcPr>
            <w:tcW w:w="1134" w:type="dxa"/>
          </w:tcPr>
          <w:p w:rsidR="00A76839" w:rsidRPr="00875148" w:rsidRDefault="00323DA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A76839" w:rsidRPr="00875148" w:rsidRDefault="00323DA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</w:tcPr>
          <w:p w:rsidR="00A76839" w:rsidRPr="00875148" w:rsidRDefault="00323DA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A76839" w:rsidRPr="00875148" w:rsidRDefault="00323DA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85655" w:rsidRPr="00875148" w:rsidTr="0078565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1B02D5" w:rsidP="0078565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03/07/2012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1B02D5" w:rsidP="00D6051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1B02D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1B02D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5655" w:rsidRPr="00875148" w:rsidRDefault="001B02D5" w:rsidP="00D6051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A76839" w:rsidRDefault="00A7683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A76839" w:rsidRPr="00875148" w:rsidRDefault="00A7683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7683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A76839" w:rsidRPr="00875148" w:rsidRDefault="00A7683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A76839" w:rsidRPr="00875148">
        <w:trPr>
          <w:cantSplit/>
          <w:trHeight w:val="235"/>
        </w:trPr>
        <w:tc>
          <w:tcPr>
            <w:tcW w:w="4889" w:type="dxa"/>
            <w:vMerge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A76839" w:rsidRPr="00875148">
        <w:tc>
          <w:tcPr>
            <w:tcW w:w="4889" w:type="dxa"/>
          </w:tcPr>
          <w:p w:rsidR="00A76839" w:rsidRPr="00875148" w:rsidRDefault="00A7683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A76839" w:rsidRPr="00095F57" w:rsidRDefault="00A7683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095F57">
              <w:rPr>
                <w:rFonts w:ascii="Arial Narrow" w:hAnsi="Arial Narrow"/>
                <w:b/>
              </w:rPr>
              <w:t>Área:</w:t>
            </w:r>
            <w:r w:rsidRPr="00095F57">
              <w:rPr>
                <w:rFonts w:ascii="Arial Narrow" w:hAnsi="Arial Narrow"/>
              </w:rPr>
              <w:t xml:space="preserve"> Treelog</w:t>
            </w:r>
          </w:p>
        </w:tc>
      </w:tr>
    </w:tbl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095F57" w:rsidRDefault="00A7683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095F57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A76839" w:rsidRPr="00D90C24" w:rsidRDefault="00A76839" w:rsidP="006F2892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Tela destinada </w:t>
            </w:r>
            <w:r w:rsidR="00727998">
              <w:rPr>
                <w:rFonts w:ascii="Calibri" w:hAnsi="Calibri"/>
                <w:sz w:val="22"/>
                <w:szCs w:val="22"/>
              </w:rPr>
              <w:t>para</w:t>
            </w:r>
            <w:r>
              <w:rPr>
                <w:rFonts w:ascii="Calibri" w:hAnsi="Calibri"/>
                <w:sz w:val="22"/>
                <w:szCs w:val="22"/>
              </w:rPr>
              <w:t xml:space="preserve"> parametriza</w:t>
            </w:r>
            <w:r w:rsidR="00727998">
              <w:rPr>
                <w:rFonts w:ascii="Calibri" w:hAnsi="Calibri"/>
                <w:sz w:val="22"/>
                <w:szCs w:val="22"/>
              </w:rPr>
              <w:t xml:space="preserve">ções de </w:t>
            </w:r>
            <w:r w:rsidR="006F2892">
              <w:rPr>
                <w:rFonts w:ascii="Calibri" w:hAnsi="Calibri"/>
                <w:sz w:val="22"/>
                <w:szCs w:val="22"/>
              </w:rPr>
              <w:t>informações de setup do Sistema Novo Distrib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A76839" w:rsidRPr="00875148">
        <w:tc>
          <w:tcPr>
            <w:tcW w:w="9779" w:type="dxa"/>
          </w:tcPr>
          <w:p w:rsidR="00A76839" w:rsidRPr="00875148" w:rsidRDefault="00A76839" w:rsidP="003A29F1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A76839" w:rsidRPr="00875148" w:rsidRDefault="00A76839">
      <w:pPr>
        <w:rPr>
          <w:rFonts w:ascii="Arial Narrow" w:hAnsi="Arial Narrow"/>
        </w:rPr>
      </w:pPr>
    </w:p>
    <w:p w:rsidR="00A76839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76839" w:rsidRDefault="006F2892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Nesta tela deverão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ser parametrizada</w:t>
      </w:r>
      <w:r>
        <w:rPr>
          <w:rFonts w:ascii="Arial Narrow" w:hAnsi="Arial Narrow" w:cs="Arial"/>
          <w:color w:val="002060"/>
          <w:sz w:val="22"/>
          <w:szCs w:val="22"/>
        </w:rPr>
        <w:t>s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todas </w:t>
      </w:r>
      <w:r w:rsidR="004A09B1">
        <w:rPr>
          <w:rFonts w:ascii="Arial Narrow" w:hAnsi="Arial Narrow" w:cs="Arial"/>
          <w:color w:val="002060"/>
          <w:sz w:val="22"/>
          <w:szCs w:val="22"/>
        </w:rPr>
        <w:t xml:space="preserve">as </w:t>
      </w:r>
      <w:r w:rsidR="000463E5">
        <w:rPr>
          <w:rFonts w:ascii="Arial Narrow" w:hAnsi="Arial Narrow" w:cs="Arial"/>
          <w:color w:val="002060"/>
          <w:sz w:val="22"/>
          <w:szCs w:val="22"/>
        </w:rPr>
        <w:t>informações que serão premissa</w:t>
      </w:r>
      <w:r w:rsidR="00F80C9B">
        <w:rPr>
          <w:rFonts w:ascii="Arial Narrow" w:hAnsi="Arial Narrow" w:cs="Arial"/>
          <w:color w:val="002060"/>
          <w:sz w:val="22"/>
          <w:szCs w:val="22"/>
        </w:rPr>
        <w:t>s</w:t>
      </w:r>
      <w:r w:rsidR="000463E5">
        <w:rPr>
          <w:rFonts w:ascii="Arial Narrow" w:hAnsi="Arial Narrow" w:cs="Arial"/>
          <w:color w:val="002060"/>
          <w:sz w:val="22"/>
          <w:szCs w:val="22"/>
        </w:rPr>
        <w:t xml:space="preserve"> para </w:t>
      </w:r>
      <w:r>
        <w:rPr>
          <w:rFonts w:ascii="Arial Narrow" w:hAnsi="Arial Narrow" w:cs="Arial"/>
          <w:color w:val="002060"/>
          <w:sz w:val="22"/>
          <w:szCs w:val="22"/>
        </w:rPr>
        <w:t>funcionamento do Sistema</w:t>
      </w:r>
      <w:r w:rsidR="00A76839">
        <w:rPr>
          <w:rFonts w:ascii="Arial Narrow" w:hAnsi="Arial Narrow" w:cs="Arial"/>
          <w:color w:val="002060"/>
          <w:sz w:val="22"/>
          <w:szCs w:val="22"/>
        </w:rPr>
        <w:t>.</w:t>
      </w:r>
    </w:p>
    <w:p w:rsidR="006F2892" w:rsidDel="00A45E6E" w:rsidRDefault="006F2892" w:rsidP="00BA50CD">
      <w:pPr>
        <w:ind w:left="360"/>
        <w:rPr>
          <w:del w:id="13" w:author="Kaina da Silva" w:date="2012-07-12T17:13:00Z"/>
          <w:rFonts w:ascii="Arial Narrow" w:hAnsi="Arial Narrow" w:cs="Arial"/>
          <w:color w:val="002060"/>
          <w:sz w:val="22"/>
          <w:szCs w:val="22"/>
        </w:rPr>
      </w:pPr>
      <w:del w:id="14" w:author="Kaina da Silva" w:date="2012-07-12T17:13:00Z">
        <w:r w:rsidDel="00A45E6E">
          <w:rPr>
            <w:rFonts w:ascii="Arial Narrow" w:hAnsi="Arial Narrow" w:cs="Arial"/>
            <w:color w:val="002060"/>
            <w:sz w:val="22"/>
            <w:szCs w:val="22"/>
          </w:rPr>
          <w:delText>Nesta tabela haverá somente 1 registro.</w:delText>
        </w:r>
        <w:r w:rsidR="00A958F6" w:rsidDel="00A45E6E">
          <w:rPr>
            <w:rFonts w:ascii="Arial Narrow" w:hAnsi="Arial Narrow" w:cs="Arial"/>
            <w:color w:val="002060"/>
            <w:sz w:val="22"/>
            <w:szCs w:val="22"/>
          </w:rPr>
          <w:delText xml:space="preserve"> Não pode ser excluído</w:delText>
        </w:r>
        <w:r w:rsidR="000463E5" w:rsidDel="00A45E6E">
          <w:rPr>
            <w:rFonts w:ascii="Arial Narrow" w:hAnsi="Arial Narrow" w:cs="Arial"/>
            <w:color w:val="002060"/>
            <w:sz w:val="22"/>
            <w:szCs w:val="22"/>
          </w:rPr>
          <w:delText>, somente alterado</w:delText>
        </w:r>
        <w:r w:rsidR="00A958F6" w:rsidDel="00A45E6E">
          <w:rPr>
            <w:rFonts w:ascii="Arial Narrow" w:hAnsi="Arial Narrow" w:cs="Arial"/>
            <w:color w:val="002060"/>
            <w:sz w:val="22"/>
            <w:szCs w:val="22"/>
          </w:rPr>
          <w:delText>.</w:delText>
        </w:r>
      </w:del>
    </w:p>
    <w:p w:rsidR="006F2892" w:rsidRDefault="000463E5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Somente o</w:t>
      </w:r>
      <w:r w:rsidR="00AB34EE">
        <w:rPr>
          <w:rFonts w:ascii="Arial Narrow" w:hAnsi="Arial Narrow" w:cs="Arial"/>
          <w:color w:val="002060"/>
          <w:sz w:val="22"/>
          <w:szCs w:val="22"/>
        </w:rPr>
        <w:t xml:space="preserve"> usuário de</w:t>
      </w:r>
      <w:r>
        <w:rPr>
          <w:rFonts w:ascii="Arial Narrow" w:hAnsi="Arial Narrow" w:cs="Arial"/>
          <w:color w:val="002060"/>
          <w:sz w:val="22"/>
          <w:szCs w:val="22"/>
        </w:rPr>
        <w:t xml:space="preserve"> nível gerencial pode alterar essas informações.</w:t>
      </w:r>
    </w:p>
    <w:p w:rsidR="00000AF0" w:rsidRDefault="00000AF0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possibilidade de gravar logotipo</w:t>
      </w:r>
      <w:r w:rsidR="008044F8">
        <w:rPr>
          <w:rFonts w:ascii="Arial Narrow" w:hAnsi="Arial Narrow" w:cs="Arial"/>
          <w:color w:val="002060"/>
          <w:sz w:val="22"/>
          <w:szCs w:val="22"/>
        </w:rPr>
        <w:t xml:space="preserve"> com as seguintes especificações:</w:t>
      </w:r>
    </w:p>
    <w:p w:rsidR="008044F8" w:rsidRDefault="006E6C3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-Extensão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será .</w:t>
      </w:r>
      <w:proofErr w:type="spellStart"/>
      <w:proofErr w:type="gramEnd"/>
      <w:r>
        <w:rPr>
          <w:rFonts w:ascii="Arial Narrow" w:hAnsi="Arial Narrow" w:cs="Arial"/>
          <w:color w:val="002060"/>
          <w:sz w:val="22"/>
          <w:szCs w:val="22"/>
        </w:rPr>
        <w:t>gif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ou .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png</w:t>
      </w:r>
      <w:proofErr w:type="spellEnd"/>
    </w:p>
    <w:p w:rsidR="006E6C32" w:rsidRDefault="006E6C32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</w:t>
      </w:r>
      <w:r w:rsidR="009F327E">
        <w:rPr>
          <w:rFonts w:ascii="Arial Narrow" w:hAnsi="Arial Narrow" w:cs="Arial"/>
          <w:color w:val="002060"/>
          <w:sz w:val="22"/>
          <w:szCs w:val="22"/>
        </w:rPr>
        <w:t xml:space="preserve">Medidas: Largura: 110 </w:t>
      </w:r>
      <w:proofErr w:type="spellStart"/>
      <w:r w:rsidR="009F327E">
        <w:rPr>
          <w:rFonts w:ascii="Arial Narrow" w:hAnsi="Arial Narrow" w:cs="Arial"/>
          <w:color w:val="002060"/>
          <w:sz w:val="22"/>
          <w:szCs w:val="22"/>
        </w:rPr>
        <w:t>px</w:t>
      </w:r>
      <w:proofErr w:type="spellEnd"/>
      <w:r w:rsidR="009F327E">
        <w:rPr>
          <w:rFonts w:ascii="Arial Narrow" w:hAnsi="Arial Narrow" w:cs="Arial"/>
          <w:color w:val="002060"/>
          <w:sz w:val="22"/>
          <w:szCs w:val="22"/>
        </w:rPr>
        <w:t xml:space="preserve">, Altura: 70 </w:t>
      </w:r>
      <w:proofErr w:type="spellStart"/>
      <w:r w:rsidR="009F327E">
        <w:rPr>
          <w:rFonts w:ascii="Arial Narrow" w:hAnsi="Arial Narrow" w:cs="Arial"/>
          <w:color w:val="002060"/>
          <w:sz w:val="22"/>
          <w:szCs w:val="22"/>
        </w:rPr>
        <w:t>px</w:t>
      </w:r>
      <w:proofErr w:type="spellEnd"/>
      <w:r w:rsidR="009F327E">
        <w:rPr>
          <w:rFonts w:ascii="Arial Narrow" w:hAnsi="Arial Narrow" w:cs="Arial"/>
          <w:color w:val="002060"/>
          <w:sz w:val="22"/>
          <w:szCs w:val="22"/>
        </w:rPr>
        <w:t>.</w:t>
      </w:r>
    </w:p>
    <w:p w:rsidR="000463E5" w:rsidRDefault="000463E5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Default="00A45E6E" w:rsidP="00A45E6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A45E6E">
        <w:rPr>
          <w:rFonts w:ascii="Arial Narrow" w:hAnsi="Arial Narrow" w:cs="Arial"/>
          <w:color w:val="002060"/>
          <w:sz w:val="22"/>
          <w:szCs w:val="22"/>
          <w:highlight w:val="yellow"/>
        </w:rPr>
        <w:t>O cadastro do Distribuidor será realizado na funcionalidade</w:t>
      </w:r>
      <w:r w:rsidR="007E369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de Parâmetros do Distribuidor</w:t>
      </w:r>
      <w:r w:rsidRPr="00A45E6E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</w:p>
    <w:p w:rsidR="00A45E6E" w:rsidRPr="00875148" w:rsidRDefault="00A45E6E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095F57" w:rsidRDefault="00A7683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095F57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A76839" w:rsidRPr="00875148" w:rsidRDefault="00A76839" w:rsidP="00597006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A76839" w:rsidRPr="00875148" w:rsidRDefault="00A76839" w:rsidP="00E34CC4">
      <w:pPr>
        <w:rPr>
          <w:rFonts w:ascii="Arial Narrow" w:hAnsi="Arial Narrow"/>
        </w:rPr>
      </w:pPr>
    </w:p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A76839" w:rsidRPr="00875148" w:rsidRDefault="00A7683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A76839" w:rsidRPr="00875148" w:rsidTr="008573CA">
        <w:trPr>
          <w:trHeight w:val="314"/>
        </w:trPr>
        <w:tc>
          <w:tcPr>
            <w:tcW w:w="3136" w:type="dxa"/>
          </w:tcPr>
          <w:p w:rsidR="00A76839" w:rsidRPr="00875148" w:rsidRDefault="00A7683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095F57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A76839" w:rsidRPr="00875148" w:rsidRDefault="00A76839" w:rsidP="008665A6">
      <w:pPr>
        <w:outlineLvl w:val="0"/>
        <w:rPr>
          <w:rFonts w:ascii="Arial Narrow" w:hAnsi="Arial Narrow" w:cs="Arial"/>
          <w:b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A76839" w:rsidRPr="00875148" w:rsidTr="00092FF2">
        <w:trPr>
          <w:trHeight w:val="234"/>
        </w:trPr>
        <w:tc>
          <w:tcPr>
            <w:tcW w:w="708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A76839" w:rsidRPr="00095F57" w:rsidRDefault="00A7683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A76839" w:rsidRPr="00875148" w:rsidTr="00092FF2">
        <w:trPr>
          <w:trHeight w:val="236"/>
        </w:trPr>
        <w:tc>
          <w:tcPr>
            <w:tcW w:w="708" w:type="dxa"/>
          </w:tcPr>
          <w:p w:rsidR="00A76839" w:rsidRPr="00875148" w:rsidRDefault="00A7683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A76839" w:rsidRPr="00095F57" w:rsidRDefault="00A7683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095F57" w:rsidRDefault="00A7683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A76839" w:rsidRPr="00875148" w:rsidRDefault="00A7683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A76839" w:rsidRPr="00875148" w:rsidRDefault="00A7683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095F57" w:rsidRDefault="00A7683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A76839" w:rsidRPr="00875148" w:rsidRDefault="00A7683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A76839" w:rsidRPr="00875148" w:rsidTr="008573CA">
        <w:trPr>
          <w:trHeight w:val="204"/>
        </w:trPr>
        <w:tc>
          <w:tcPr>
            <w:tcW w:w="3520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A76839" w:rsidRPr="00095F57" w:rsidRDefault="00A7683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A76839" w:rsidRPr="00875148" w:rsidTr="008573CA">
        <w:tc>
          <w:tcPr>
            <w:tcW w:w="3520" w:type="dxa"/>
          </w:tcPr>
          <w:p w:rsidR="00A76839" w:rsidRPr="00875148" w:rsidRDefault="00A7683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A76839" w:rsidRPr="00875148" w:rsidRDefault="00A7683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A76839" w:rsidRPr="00875148" w:rsidRDefault="00A7683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A76839" w:rsidRPr="00875148" w:rsidRDefault="00A7683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A76839" w:rsidRPr="00875148" w:rsidTr="00974529">
        <w:trPr>
          <w:trHeight w:val="204"/>
        </w:trPr>
        <w:tc>
          <w:tcPr>
            <w:tcW w:w="3493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A76839" w:rsidRPr="00095F57" w:rsidRDefault="00A7683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095F5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A76839" w:rsidRPr="00875148" w:rsidTr="00974529">
        <w:tc>
          <w:tcPr>
            <w:tcW w:w="3493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A76839" w:rsidRDefault="00A76839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A76839" w:rsidRDefault="005A2A27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Telas envolvidas na Manutenção</w:t>
      </w:r>
    </w:p>
    <w:p w:rsidR="005A2A27" w:rsidRPr="005A2A27" w:rsidRDefault="005A2A27" w:rsidP="005A2A27"/>
    <w:p w:rsidR="00A76839" w:rsidRDefault="008C7722" w:rsidP="005A2A27">
      <w:pPr>
        <w:ind w:left="360"/>
        <w:rPr>
          <w:rFonts w:ascii="Arial Narrow" w:hAnsi="Arial Narrow"/>
        </w:rPr>
      </w:pPr>
      <w:hyperlink r:id="rId8" w:history="1">
        <w:r w:rsidR="005A2A27" w:rsidRPr="005A2A27">
          <w:rPr>
            <w:rFonts w:ascii="Arial Narrow" w:hAnsi="Arial Narrow"/>
          </w:rPr>
          <w:t>Data Operação Corrente</w:t>
        </w:r>
      </w:hyperlink>
      <w:r w:rsidR="005A2A27" w:rsidRPr="005A2A27">
        <w:rPr>
          <w:rFonts w:ascii="Arial Narrow" w:hAnsi="Arial Narrow"/>
        </w:rPr>
        <w:t xml:space="preserve">: exibe data de operação em que o sistema está </w:t>
      </w:r>
      <w:proofErr w:type="gramStart"/>
      <w:r w:rsidR="005A2A27" w:rsidRPr="005A2A27">
        <w:rPr>
          <w:rFonts w:ascii="Arial Narrow" w:hAnsi="Arial Narrow"/>
        </w:rPr>
        <w:t>operando.</w:t>
      </w:r>
      <w:proofErr w:type="gramEnd"/>
      <w:r w:rsidR="005A2A27" w:rsidRPr="005A2A27">
        <w:rPr>
          <w:rFonts w:ascii="Arial Narrow" w:hAnsi="Arial Narrow"/>
        </w:rPr>
        <w:t>(não editável)</w:t>
      </w:r>
    </w:p>
    <w:p w:rsidR="005173F5" w:rsidRPr="005173F5" w:rsidRDefault="005173F5" w:rsidP="005173F5">
      <w:pPr>
        <w:ind w:left="426"/>
        <w:rPr>
          <w:rFonts w:ascii="Arial Narrow" w:hAnsi="Arial Narrow"/>
          <w:strike/>
          <w:highlight w:val="yellow"/>
        </w:rPr>
      </w:pPr>
      <w:r w:rsidRPr="005173F5">
        <w:rPr>
          <w:rFonts w:ascii="Arial Narrow" w:hAnsi="Arial Narrow"/>
          <w:strike/>
          <w:highlight w:val="yellow"/>
        </w:rPr>
        <w:t>Logo (logotipo) (</w:t>
      </w:r>
      <w:proofErr w:type="spellStart"/>
      <w:r w:rsidRPr="005173F5">
        <w:rPr>
          <w:rFonts w:ascii="Arial Narrow" w:hAnsi="Arial Narrow"/>
          <w:strike/>
          <w:highlight w:val="yellow"/>
        </w:rPr>
        <w:t>Editavel</w:t>
      </w:r>
      <w:proofErr w:type="spellEnd"/>
      <w:r w:rsidRPr="005173F5">
        <w:rPr>
          <w:rFonts w:ascii="Arial Narrow" w:hAnsi="Arial Narrow"/>
          <w:strike/>
          <w:highlight w:val="yellow"/>
        </w:rPr>
        <w:t xml:space="preserve">), possibilitar upload de imagem e deve permanecer o caminho do arquivo no campo de </w:t>
      </w:r>
      <w:proofErr w:type="gramStart"/>
      <w:r w:rsidRPr="005173F5">
        <w:rPr>
          <w:rFonts w:ascii="Arial Narrow" w:hAnsi="Arial Narrow"/>
          <w:strike/>
          <w:highlight w:val="yellow"/>
        </w:rPr>
        <w:t>entrada.</w:t>
      </w:r>
      <w:proofErr w:type="gramEnd"/>
      <w:r w:rsidRPr="005173F5">
        <w:rPr>
          <w:rFonts w:ascii="Arial Narrow" w:hAnsi="Arial Narrow"/>
          <w:strike/>
          <w:highlight w:val="yellow"/>
        </w:rPr>
        <w:t>(regras de upload conforme regras acima)</w:t>
      </w:r>
    </w:p>
    <w:p w:rsidR="005173F5" w:rsidRPr="005173F5" w:rsidRDefault="005173F5" w:rsidP="005173F5">
      <w:pPr>
        <w:ind w:left="426"/>
        <w:rPr>
          <w:rFonts w:ascii="Arial Narrow" w:hAnsi="Arial Narrow"/>
          <w:strike/>
          <w:highlight w:val="yellow"/>
        </w:rPr>
      </w:pPr>
      <w:r w:rsidRPr="005173F5">
        <w:rPr>
          <w:rFonts w:ascii="Arial Narrow" w:hAnsi="Arial Narrow"/>
          <w:strike/>
          <w:highlight w:val="yellow"/>
        </w:rPr>
        <w:t>CNPJ:</w:t>
      </w:r>
      <w:proofErr w:type="gramStart"/>
      <w:r w:rsidRPr="005173F5">
        <w:rPr>
          <w:rFonts w:ascii="Arial Narrow" w:hAnsi="Arial Narrow"/>
          <w:strike/>
          <w:highlight w:val="yellow"/>
        </w:rPr>
        <w:t xml:space="preserve">  </w:t>
      </w:r>
      <w:proofErr w:type="gramEnd"/>
      <w:r w:rsidRPr="005173F5">
        <w:rPr>
          <w:rFonts w:ascii="Arial Narrow" w:hAnsi="Arial Narrow"/>
          <w:strike/>
          <w:highlight w:val="yellow"/>
        </w:rPr>
        <w:t>(</w:t>
      </w:r>
      <w:proofErr w:type="spellStart"/>
      <w:r w:rsidRPr="005173F5">
        <w:rPr>
          <w:rFonts w:ascii="Arial Narrow" w:hAnsi="Arial Narrow"/>
          <w:strike/>
          <w:highlight w:val="yellow"/>
        </w:rPr>
        <w:t>Editavel</w:t>
      </w:r>
      <w:proofErr w:type="spellEnd"/>
      <w:r w:rsidRPr="005173F5">
        <w:rPr>
          <w:rFonts w:ascii="Arial Narrow" w:hAnsi="Arial Narrow"/>
          <w:strike/>
          <w:highlight w:val="yellow"/>
        </w:rPr>
        <w:t>)</w:t>
      </w:r>
    </w:p>
    <w:p w:rsidR="005173F5" w:rsidRPr="005173F5" w:rsidRDefault="005173F5" w:rsidP="005173F5">
      <w:pPr>
        <w:ind w:left="426"/>
        <w:rPr>
          <w:rFonts w:ascii="Arial Narrow" w:hAnsi="Arial Narrow"/>
          <w:strike/>
          <w:highlight w:val="yellow"/>
        </w:rPr>
      </w:pPr>
      <w:r w:rsidRPr="005173F5">
        <w:rPr>
          <w:rFonts w:ascii="Arial Narrow" w:hAnsi="Arial Narrow"/>
          <w:strike/>
          <w:highlight w:val="yellow"/>
        </w:rPr>
        <w:t>Razão Social: (</w:t>
      </w:r>
      <w:proofErr w:type="spellStart"/>
      <w:r w:rsidRPr="005173F5">
        <w:rPr>
          <w:rFonts w:ascii="Arial Narrow" w:hAnsi="Arial Narrow"/>
          <w:strike/>
          <w:highlight w:val="yellow"/>
        </w:rPr>
        <w:t>Editavel</w:t>
      </w:r>
      <w:proofErr w:type="spellEnd"/>
      <w:r w:rsidRPr="005173F5">
        <w:rPr>
          <w:rFonts w:ascii="Arial Narrow" w:hAnsi="Arial Narrow"/>
          <w:strike/>
          <w:highlight w:val="yellow"/>
        </w:rPr>
        <w:t>)</w:t>
      </w:r>
    </w:p>
    <w:p w:rsidR="005173F5" w:rsidRPr="005173F5" w:rsidRDefault="005173F5" w:rsidP="005173F5">
      <w:pPr>
        <w:ind w:left="426"/>
        <w:rPr>
          <w:rFonts w:ascii="Arial Narrow" w:hAnsi="Arial Narrow"/>
          <w:strike/>
          <w:highlight w:val="yellow"/>
        </w:rPr>
      </w:pPr>
      <w:proofErr w:type="spellStart"/>
      <w:r w:rsidRPr="005173F5">
        <w:rPr>
          <w:rFonts w:ascii="Arial Narrow" w:hAnsi="Arial Narrow"/>
          <w:strike/>
          <w:highlight w:val="yellow"/>
        </w:rPr>
        <w:t>Email</w:t>
      </w:r>
      <w:proofErr w:type="spellEnd"/>
      <w:r w:rsidRPr="005173F5">
        <w:rPr>
          <w:rFonts w:ascii="Arial Narrow" w:hAnsi="Arial Narrow"/>
          <w:strike/>
          <w:highlight w:val="yellow"/>
        </w:rPr>
        <w:t xml:space="preserve"> (</w:t>
      </w:r>
      <w:proofErr w:type="spellStart"/>
      <w:r w:rsidRPr="005173F5">
        <w:rPr>
          <w:rFonts w:ascii="Arial Narrow" w:hAnsi="Arial Narrow"/>
          <w:strike/>
          <w:highlight w:val="yellow"/>
        </w:rPr>
        <w:t>Editavel</w:t>
      </w:r>
      <w:proofErr w:type="spellEnd"/>
      <w:r w:rsidRPr="005173F5">
        <w:rPr>
          <w:rFonts w:ascii="Arial Narrow" w:hAnsi="Arial Narrow"/>
          <w:strike/>
          <w:highlight w:val="yellow"/>
        </w:rPr>
        <w:t>)</w:t>
      </w:r>
    </w:p>
    <w:p w:rsidR="005173F5" w:rsidRPr="005173F5" w:rsidRDefault="005173F5" w:rsidP="005173F5">
      <w:pPr>
        <w:ind w:left="426"/>
        <w:rPr>
          <w:rFonts w:ascii="Arial Narrow" w:hAnsi="Arial Narrow"/>
          <w:strike/>
          <w:highlight w:val="yellow"/>
        </w:rPr>
      </w:pPr>
      <w:r w:rsidRPr="005173F5">
        <w:rPr>
          <w:rFonts w:ascii="Arial Narrow" w:hAnsi="Arial Narrow"/>
          <w:strike/>
          <w:highlight w:val="yellow"/>
        </w:rPr>
        <w:t>UF: (</w:t>
      </w:r>
      <w:proofErr w:type="spellStart"/>
      <w:r w:rsidRPr="005173F5">
        <w:rPr>
          <w:rFonts w:ascii="Arial Narrow" w:hAnsi="Arial Narrow"/>
          <w:strike/>
          <w:highlight w:val="yellow"/>
        </w:rPr>
        <w:t>Editavel</w:t>
      </w:r>
      <w:proofErr w:type="spellEnd"/>
      <w:r w:rsidRPr="005173F5">
        <w:rPr>
          <w:rFonts w:ascii="Arial Narrow" w:hAnsi="Arial Narrow"/>
          <w:strike/>
          <w:highlight w:val="yellow"/>
        </w:rPr>
        <w:t>)</w:t>
      </w:r>
    </w:p>
    <w:p w:rsidR="005173F5" w:rsidRPr="005173F5" w:rsidRDefault="005173F5" w:rsidP="005173F5">
      <w:pPr>
        <w:ind w:left="426"/>
        <w:rPr>
          <w:rFonts w:ascii="Arial Narrow" w:hAnsi="Arial Narrow"/>
          <w:strike/>
          <w:highlight w:val="yellow"/>
        </w:rPr>
      </w:pPr>
      <w:r w:rsidRPr="005173F5">
        <w:rPr>
          <w:rFonts w:ascii="Arial Narrow" w:hAnsi="Arial Narrow"/>
          <w:strike/>
          <w:highlight w:val="yellow"/>
        </w:rPr>
        <w:t>Código Distribuidor Dinap (</w:t>
      </w:r>
      <w:proofErr w:type="spellStart"/>
      <w:r w:rsidRPr="005173F5">
        <w:rPr>
          <w:rFonts w:ascii="Arial Narrow" w:hAnsi="Arial Narrow"/>
          <w:strike/>
          <w:highlight w:val="yellow"/>
        </w:rPr>
        <w:t>Editavel</w:t>
      </w:r>
      <w:proofErr w:type="spellEnd"/>
      <w:r w:rsidRPr="005173F5">
        <w:rPr>
          <w:rFonts w:ascii="Arial Narrow" w:hAnsi="Arial Narrow"/>
          <w:strike/>
          <w:highlight w:val="yellow"/>
        </w:rPr>
        <w:t>)</w:t>
      </w:r>
    </w:p>
    <w:p w:rsidR="005173F5" w:rsidRPr="005173F5" w:rsidRDefault="005173F5" w:rsidP="005173F5">
      <w:pPr>
        <w:ind w:left="426"/>
        <w:rPr>
          <w:rFonts w:ascii="Arial Narrow" w:hAnsi="Arial Narrow"/>
          <w:strike/>
          <w:highlight w:val="yellow"/>
        </w:rPr>
      </w:pPr>
      <w:r w:rsidRPr="005173F5">
        <w:rPr>
          <w:rFonts w:ascii="Arial Narrow" w:hAnsi="Arial Narrow"/>
          <w:strike/>
          <w:highlight w:val="yellow"/>
        </w:rPr>
        <w:t>Código Distribuidor FC (</w:t>
      </w:r>
      <w:proofErr w:type="spellStart"/>
      <w:r w:rsidRPr="005173F5">
        <w:rPr>
          <w:rFonts w:ascii="Arial Narrow" w:hAnsi="Arial Narrow"/>
          <w:strike/>
          <w:highlight w:val="yellow"/>
        </w:rPr>
        <w:t>Editavel</w:t>
      </w:r>
      <w:proofErr w:type="spellEnd"/>
      <w:r w:rsidRPr="005173F5">
        <w:rPr>
          <w:rFonts w:ascii="Arial Narrow" w:hAnsi="Arial Narrow"/>
          <w:strike/>
          <w:highlight w:val="yellow"/>
        </w:rPr>
        <w:t>)</w:t>
      </w:r>
    </w:p>
    <w:p w:rsidR="005173F5" w:rsidRPr="005173F5" w:rsidRDefault="005173F5" w:rsidP="005173F5">
      <w:pPr>
        <w:ind w:left="426"/>
        <w:rPr>
          <w:rFonts w:ascii="Arial Narrow" w:hAnsi="Arial Narrow"/>
          <w:strike/>
          <w:highlight w:val="yellow"/>
        </w:rPr>
      </w:pPr>
      <w:proofErr w:type="spellStart"/>
      <w:r w:rsidRPr="005173F5">
        <w:rPr>
          <w:rFonts w:ascii="Arial Narrow" w:hAnsi="Arial Narrow"/>
          <w:strike/>
          <w:highlight w:val="yellow"/>
        </w:rPr>
        <w:t>Login</w:t>
      </w:r>
      <w:proofErr w:type="spellEnd"/>
      <w:r w:rsidRPr="005173F5">
        <w:rPr>
          <w:rFonts w:ascii="Arial Narrow" w:hAnsi="Arial Narrow"/>
          <w:strike/>
          <w:highlight w:val="yellow"/>
        </w:rPr>
        <w:t xml:space="preserve"> (para autenticar </w:t>
      </w:r>
      <w:proofErr w:type="spellStart"/>
      <w:r w:rsidRPr="005173F5">
        <w:rPr>
          <w:rFonts w:ascii="Arial Narrow" w:hAnsi="Arial Narrow"/>
          <w:strike/>
          <w:highlight w:val="yellow"/>
        </w:rPr>
        <w:t>dbserver</w:t>
      </w:r>
      <w:proofErr w:type="spellEnd"/>
      <w:r w:rsidRPr="005173F5">
        <w:rPr>
          <w:rFonts w:ascii="Arial Narrow" w:hAnsi="Arial Narrow"/>
          <w:strike/>
          <w:highlight w:val="yellow"/>
        </w:rPr>
        <w:t>) (</w:t>
      </w:r>
      <w:proofErr w:type="spellStart"/>
      <w:r w:rsidRPr="005173F5">
        <w:rPr>
          <w:rFonts w:ascii="Arial Narrow" w:hAnsi="Arial Narrow"/>
          <w:strike/>
          <w:highlight w:val="yellow"/>
        </w:rPr>
        <w:t>Editavel</w:t>
      </w:r>
      <w:proofErr w:type="spellEnd"/>
      <w:r w:rsidRPr="005173F5">
        <w:rPr>
          <w:rFonts w:ascii="Arial Narrow" w:hAnsi="Arial Narrow"/>
          <w:strike/>
          <w:highlight w:val="yellow"/>
        </w:rPr>
        <w:t>)</w:t>
      </w:r>
    </w:p>
    <w:p w:rsidR="005173F5" w:rsidRPr="005173F5" w:rsidRDefault="005173F5" w:rsidP="005173F5">
      <w:pPr>
        <w:ind w:left="426"/>
        <w:rPr>
          <w:rFonts w:ascii="Arial Narrow" w:hAnsi="Arial Narrow"/>
          <w:strike/>
        </w:rPr>
      </w:pPr>
      <w:r w:rsidRPr="005173F5">
        <w:rPr>
          <w:rFonts w:ascii="Arial Narrow" w:hAnsi="Arial Narrow"/>
          <w:strike/>
          <w:highlight w:val="yellow"/>
        </w:rPr>
        <w:t>Senha (</w:t>
      </w:r>
      <w:proofErr w:type="spellStart"/>
      <w:r w:rsidRPr="005173F5">
        <w:rPr>
          <w:rFonts w:ascii="Arial Narrow" w:hAnsi="Arial Narrow"/>
          <w:strike/>
          <w:highlight w:val="yellow"/>
        </w:rPr>
        <w:t>Editavel</w:t>
      </w:r>
      <w:proofErr w:type="spellEnd"/>
      <w:r w:rsidRPr="005173F5">
        <w:rPr>
          <w:rFonts w:ascii="Arial Narrow" w:hAnsi="Arial Narrow"/>
          <w:strike/>
          <w:highlight w:val="yellow"/>
        </w:rPr>
        <w:t>)</w:t>
      </w:r>
    </w:p>
    <w:p w:rsidR="001355FD" w:rsidRPr="001355FD" w:rsidRDefault="001355FD" w:rsidP="001355FD">
      <w:pPr>
        <w:ind w:left="426"/>
        <w:rPr>
          <w:rFonts w:ascii="Arial Narrow" w:hAnsi="Arial Narrow"/>
        </w:rPr>
      </w:pPr>
      <w:r w:rsidRPr="001355FD">
        <w:rPr>
          <w:rFonts w:ascii="Arial Narrow" w:hAnsi="Arial Narrow"/>
        </w:rPr>
        <w:t xml:space="preserve">Interface PRODIN </w:t>
      </w:r>
      <w:r w:rsidR="00323DA4">
        <w:rPr>
          <w:rFonts w:ascii="Arial Narrow" w:hAnsi="Arial Narrow"/>
        </w:rPr>
        <w:t>Importação</w:t>
      </w:r>
      <w:r w:rsidRPr="001355FD">
        <w:rPr>
          <w:rFonts w:ascii="Arial Narrow" w:hAnsi="Arial Narrow"/>
        </w:rPr>
        <w:t xml:space="preserve">: </w:t>
      </w:r>
      <w:r w:rsidR="00323DA4">
        <w:rPr>
          <w:rFonts w:ascii="Arial Narrow" w:hAnsi="Arial Narrow"/>
        </w:rPr>
        <w:t>indica caminho onde se encontram as interfaces do PRODIN para importação</w:t>
      </w:r>
    </w:p>
    <w:p w:rsidR="001355FD" w:rsidRPr="001355FD" w:rsidRDefault="001355FD" w:rsidP="001355FD">
      <w:pPr>
        <w:ind w:left="426"/>
        <w:rPr>
          <w:rFonts w:ascii="Arial Narrow" w:hAnsi="Arial Narrow"/>
        </w:rPr>
      </w:pPr>
      <w:r w:rsidRPr="001355FD">
        <w:rPr>
          <w:rFonts w:ascii="Arial Narrow" w:hAnsi="Arial Narrow"/>
        </w:rPr>
        <w:t>Interface PRODIN Exportação:</w:t>
      </w:r>
      <w:r w:rsidR="00323DA4" w:rsidRPr="001355FD">
        <w:rPr>
          <w:rFonts w:ascii="Arial Narrow" w:hAnsi="Arial Narrow"/>
        </w:rPr>
        <w:t xml:space="preserve"> </w:t>
      </w:r>
      <w:r w:rsidR="00323DA4">
        <w:rPr>
          <w:rFonts w:ascii="Arial Narrow" w:hAnsi="Arial Narrow"/>
        </w:rPr>
        <w:t>indica caminho onde irá gravar as interfaces do PRODIN</w:t>
      </w:r>
    </w:p>
    <w:p w:rsidR="001355FD" w:rsidRPr="001355FD" w:rsidRDefault="001355FD" w:rsidP="001355FD">
      <w:pPr>
        <w:ind w:left="426"/>
        <w:rPr>
          <w:rFonts w:ascii="Arial Narrow" w:hAnsi="Arial Narrow"/>
        </w:rPr>
      </w:pPr>
      <w:r w:rsidRPr="001355FD">
        <w:rPr>
          <w:rFonts w:ascii="Arial Narrow" w:hAnsi="Arial Narrow"/>
        </w:rPr>
        <w:t xml:space="preserve">Interface MDC Importação: </w:t>
      </w:r>
      <w:r w:rsidR="00323DA4">
        <w:rPr>
          <w:rFonts w:ascii="Arial Narrow" w:hAnsi="Arial Narrow"/>
        </w:rPr>
        <w:t>indica caminho onde se encontram as interfaces do MDC para importação</w:t>
      </w:r>
    </w:p>
    <w:p w:rsidR="001355FD" w:rsidRPr="001355FD" w:rsidRDefault="001355FD" w:rsidP="001355FD">
      <w:pPr>
        <w:ind w:left="426"/>
        <w:rPr>
          <w:rFonts w:ascii="Arial Narrow" w:hAnsi="Arial Narrow"/>
        </w:rPr>
      </w:pPr>
      <w:r w:rsidRPr="001355FD">
        <w:rPr>
          <w:rFonts w:ascii="Arial Narrow" w:hAnsi="Arial Narrow"/>
        </w:rPr>
        <w:t xml:space="preserve">Interface MDC Exportação: </w:t>
      </w:r>
      <w:r w:rsidR="00323DA4">
        <w:rPr>
          <w:rFonts w:ascii="Arial Narrow" w:hAnsi="Arial Narrow"/>
        </w:rPr>
        <w:t>indica caminho onde irá gravar as interfaces para o MDC</w:t>
      </w:r>
    </w:p>
    <w:p w:rsidR="001355FD" w:rsidRPr="001355FD" w:rsidRDefault="001355FD" w:rsidP="001355FD">
      <w:pPr>
        <w:ind w:left="426"/>
        <w:rPr>
          <w:rFonts w:ascii="Arial Narrow" w:hAnsi="Arial Narrow"/>
        </w:rPr>
      </w:pPr>
      <w:r w:rsidRPr="001355FD">
        <w:rPr>
          <w:rFonts w:ascii="Arial Narrow" w:hAnsi="Arial Narrow"/>
        </w:rPr>
        <w:t xml:space="preserve">Interface Bancas Exportação: </w:t>
      </w:r>
      <w:r w:rsidR="00323DA4">
        <w:rPr>
          <w:rFonts w:ascii="Arial Narrow" w:hAnsi="Arial Narrow"/>
        </w:rPr>
        <w:t>indica caminho onde irá gravar as interfaces para Bancas</w:t>
      </w:r>
    </w:p>
    <w:p w:rsidR="001355FD" w:rsidRPr="001355FD" w:rsidRDefault="001355FD" w:rsidP="001355FD">
      <w:pPr>
        <w:ind w:left="426"/>
        <w:rPr>
          <w:rFonts w:ascii="Arial Narrow" w:hAnsi="Arial Narrow"/>
        </w:rPr>
      </w:pPr>
      <w:r w:rsidRPr="001355FD">
        <w:rPr>
          <w:rFonts w:ascii="Arial Narrow" w:hAnsi="Arial Narrow"/>
        </w:rPr>
        <w:t xml:space="preserve">Interface GFS Importação: </w:t>
      </w:r>
      <w:r w:rsidR="00323DA4">
        <w:rPr>
          <w:rFonts w:ascii="Arial Narrow" w:hAnsi="Arial Narrow"/>
        </w:rPr>
        <w:t>indica caminho onde se encontram as interfaces de GFS para importação</w:t>
      </w:r>
    </w:p>
    <w:p w:rsidR="001355FD" w:rsidRPr="001355FD" w:rsidRDefault="001355FD" w:rsidP="001355FD">
      <w:pPr>
        <w:ind w:left="426"/>
        <w:rPr>
          <w:rFonts w:ascii="Arial Narrow" w:hAnsi="Arial Narrow"/>
        </w:rPr>
      </w:pPr>
      <w:r w:rsidRPr="001355FD">
        <w:rPr>
          <w:rFonts w:ascii="Arial Narrow" w:hAnsi="Arial Narrow"/>
        </w:rPr>
        <w:t xml:space="preserve">Interface GFS Exportação: </w:t>
      </w:r>
      <w:r w:rsidR="00323DA4">
        <w:rPr>
          <w:rFonts w:ascii="Arial Narrow" w:hAnsi="Arial Narrow"/>
        </w:rPr>
        <w:t>indica caminho onde irá gravar as interfaces de GFS</w:t>
      </w:r>
    </w:p>
    <w:p w:rsidR="001355FD" w:rsidRPr="001355FD" w:rsidRDefault="001355FD" w:rsidP="001355FD">
      <w:pPr>
        <w:ind w:left="426"/>
        <w:rPr>
          <w:rFonts w:ascii="Arial Narrow" w:hAnsi="Arial Narrow"/>
        </w:rPr>
      </w:pPr>
      <w:r w:rsidRPr="001355FD">
        <w:rPr>
          <w:rFonts w:ascii="Arial Narrow" w:hAnsi="Arial Narrow"/>
        </w:rPr>
        <w:t xml:space="preserve">Interface </w:t>
      </w:r>
      <w:proofErr w:type="gramStart"/>
      <w:r w:rsidRPr="001355FD">
        <w:rPr>
          <w:rFonts w:ascii="Arial Narrow" w:hAnsi="Arial Narrow"/>
        </w:rPr>
        <w:t>NFe</w:t>
      </w:r>
      <w:proofErr w:type="gramEnd"/>
      <w:r w:rsidRPr="001355FD">
        <w:rPr>
          <w:rFonts w:ascii="Arial Narrow" w:hAnsi="Arial Narrow"/>
        </w:rPr>
        <w:t xml:space="preserve"> Importação: </w:t>
      </w:r>
      <w:r w:rsidR="00323DA4">
        <w:rPr>
          <w:rFonts w:ascii="Arial Narrow" w:hAnsi="Arial Narrow"/>
        </w:rPr>
        <w:t>indica caminho onde se encontram as interfaces de NFe para importação.</w:t>
      </w:r>
    </w:p>
    <w:p w:rsidR="001355FD" w:rsidRPr="001355FD" w:rsidRDefault="001355FD" w:rsidP="001355FD">
      <w:pPr>
        <w:ind w:left="426"/>
        <w:rPr>
          <w:rFonts w:ascii="Arial Narrow" w:hAnsi="Arial Narrow"/>
        </w:rPr>
      </w:pPr>
      <w:r w:rsidRPr="001355FD">
        <w:rPr>
          <w:rFonts w:ascii="Arial Narrow" w:hAnsi="Arial Narrow"/>
        </w:rPr>
        <w:t xml:space="preserve">Interface </w:t>
      </w:r>
      <w:proofErr w:type="gramStart"/>
      <w:r w:rsidRPr="001355FD">
        <w:rPr>
          <w:rFonts w:ascii="Arial Narrow" w:hAnsi="Arial Narrow"/>
        </w:rPr>
        <w:t>NFe</w:t>
      </w:r>
      <w:proofErr w:type="gramEnd"/>
      <w:r w:rsidRPr="001355FD">
        <w:rPr>
          <w:rFonts w:ascii="Arial Narrow" w:hAnsi="Arial Narrow"/>
        </w:rPr>
        <w:t xml:space="preserve"> Exportação</w:t>
      </w:r>
      <w:r w:rsidR="00323DA4" w:rsidRPr="001355FD">
        <w:rPr>
          <w:rFonts w:ascii="Arial Narrow" w:hAnsi="Arial Narrow"/>
        </w:rPr>
        <w:t xml:space="preserve">: </w:t>
      </w:r>
      <w:r w:rsidR="00323DA4">
        <w:rPr>
          <w:rFonts w:ascii="Arial Narrow" w:hAnsi="Arial Narrow"/>
        </w:rPr>
        <w:t>indica caminho onde irá gravar as interfaces de NFe</w:t>
      </w:r>
    </w:p>
    <w:p w:rsidR="001355FD" w:rsidRPr="001355FD" w:rsidRDefault="001355FD" w:rsidP="001355FD">
      <w:pPr>
        <w:ind w:left="426"/>
        <w:rPr>
          <w:rFonts w:ascii="Arial Narrow" w:hAnsi="Arial Narrow"/>
        </w:rPr>
      </w:pPr>
      <w:r w:rsidRPr="001355FD">
        <w:rPr>
          <w:rFonts w:ascii="Arial Narrow" w:hAnsi="Arial Narrow"/>
        </w:rPr>
        <w:t xml:space="preserve">Interface CE Exportação: </w:t>
      </w:r>
      <w:r w:rsidR="00323DA4">
        <w:rPr>
          <w:rFonts w:ascii="Arial Narrow" w:hAnsi="Arial Narrow"/>
        </w:rPr>
        <w:t>i</w:t>
      </w:r>
      <w:r w:rsidR="00624B3C">
        <w:rPr>
          <w:rFonts w:ascii="Arial Narrow" w:hAnsi="Arial Narrow"/>
        </w:rPr>
        <w:t>ndica</w:t>
      </w:r>
      <w:r w:rsidR="00323DA4">
        <w:rPr>
          <w:rFonts w:ascii="Arial Narrow" w:hAnsi="Arial Narrow"/>
        </w:rPr>
        <w:t xml:space="preserve"> </w:t>
      </w:r>
      <w:r w:rsidR="00624B3C">
        <w:rPr>
          <w:rFonts w:ascii="Arial Narrow" w:hAnsi="Arial Narrow"/>
        </w:rPr>
        <w:t>caminho</w:t>
      </w:r>
      <w:r w:rsidR="00323DA4">
        <w:rPr>
          <w:rFonts w:ascii="Arial Narrow" w:hAnsi="Arial Narrow"/>
        </w:rPr>
        <w:t xml:space="preserve"> onde irá gravar as interfaces de CE</w:t>
      </w:r>
    </w:p>
    <w:p w:rsidR="000463E5" w:rsidRDefault="000463E5" w:rsidP="000463E5">
      <w:pPr>
        <w:ind w:left="426"/>
        <w:rPr>
          <w:rFonts w:ascii="Arial Narrow" w:hAnsi="Arial Narrow"/>
        </w:rPr>
      </w:pPr>
      <w:r w:rsidRPr="000463E5">
        <w:rPr>
          <w:rFonts w:ascii="Arial Narrow" w:hAnsi="Arial Narrow"/>
        </w:rPr>
        <w:t>NF-e em DPEC: (S/N)</w:t>
      </w:r>
    </w:p>
    <w:p w:rsidR="00323DA4" w:rsidRPr="000463E5" w:rsidRDefault="00323DA4" w:rsidP="000463E5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Imagem Capa: indica caminho onde se encontram os arquivos de imagem de capa das publicações.</w:t>
      </w:r>
    </w:p>
    <w:p w:rsidR="00AF4B74" w:rsidRDefault="00323DA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Imagem Banca PDV: indica caminho onde se encontra o arquivo de imagem d</w:t>
      </w:r>
      <w:r w:rsidR="00BD79C8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banca PDV.</w:t>
      </w:r>
    </w:p>
    <w:p w:rsidR="00323DA4" w:rsidRDefault="001B02D5" w:rsidP="005A2A27">
      <w:pPr>
        <w:ind w:left="426"/>
        <w:rPr>
          <w:rFonts w:ascii="Arial Narrow" w:hAnsi="Arial Narrow"/>
        </w:rPr>
      </w:pPr>
      <w:r w:rsidRPr="00E812A0">
        <w:rPr>
          <w:rFonts w:ascii="Arial Narrow" w:hAnsi="Arial Narrow"/>
          <w:highlight w:val="yellow"/>
        </w:rPr>
        <w:t>Frequência Expurgo: indicação da frequência com que o sistema executará a limpeza da base de dados</w:t>
      </w:r>
      <w:r>
        <w:rPr>
          <w:rFonts w:ascii="Arial Narrow" w:hAnsi="Arial Narrow"/>
        </w:rPr>
        <w:t>.</w:t>
      </w:r>
    </w:p>
    <w:p w:rsidR="00A76839" w:rsidRDefault="00624B3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edição dos campos de caminho das interfaces deverá estar desabilitada como default.</w:t>
      </w:r>
    </w:p>
    <w:p w:rsidR="005A2A27" w:rsidRPr="005A2A27" w:rsidRDefault="005A2A27" w:rsidP="005A2A27">
      <w:pPr>
        <w:ind w:left="426"/>
        <w:rPr>
          <w:rFonts w:ascii="Arial Narrow" w:hAnsi="Arial Narrow"/>
        </w:rPr>
      </w:pPr>
      <w:proofErr w:type="spellStart"/>
      <w:r w:rsidRPr="005A2A27">
        <w:rPr>
          <w:rFonts w:ascii="Arial Narrow" w:hAnsi="Arial Narrow"/>
        </w:rPr>
        <w:t>Login</w:t>
      </w:r>
      <w:proofErr w:type="spellEnd"/>
      <w:r w:rsidRPr="005A2A27">
        <w:rPr>
          <w:rFonts w:ascii="Arial Narrow" w:hAnsi="Arial Narrow"/>
        </w:rPr>
        <w:t xml:space="preserve"> (para autenticar </w:t>
      </w:r>
      <w:proofErr w:type="spellStart"/>
      <w:r w:rsidRPr="005A2A27">
        <w:rPr>
          <w:rFonts w:ascii="Arial Narrow" w:hAnsi="Arial Narrow"/>
        </w:rPr>
        <w:t>dbserver</w:t>
      </w:r>
      <w:proofErr w:type="spellEnd"/>
      <w:r w:rsidRPr="005A2A27">
        <w:rPr>
          <w:rFonts w:ascii="Arial Narrow" w:hAnsi="Arial Narrow"/>
        </w:rPr>
        <w:t>) (</w:t>
      </w:r>
      <w:proofErr w:type="spellStart"/>
      <w:r w:rsidRPr="005A2A27">
        <w:rPr>
          <w:rFonts w:ascii="Arial Narrow" w:hAnsi="Arial Narrow"/>
        </w:rPr>
        <w:t>Editavel</w:t>
      </w:r>
      <w:proofErr w:type="spellEnd"/>
      <w:r w:rsidRPr="005A2A27">
        <w:rPr>
          <w:rFonts w:ascii="Arial Narrow" w:hAnsi="Arial Narrow"/>
        </w:rPr>
        <w:t>)</w:t>
      </w:r>
    </w:p>
    <w:p w:rsidR="005A2A27" w:rsidRDefault="005A2A27" w:rsidP="005A2A27">
      <w:pPr>
        <w:ind w:left="426"/>
        <w:rPr>
          <w:rFonts w:ascii="Arial Narrow" w:hAnsi="Arial Narrow"/>
        </w:rPr>
      </w:pPr>
      <w:r w:rsidRPr="005A2A27">
        <w:rPr>
          <w:rFonts w:ascii="Arial Narrow" w:hAnsi="Arial Narrow"/>
        </w:rPr>
        <w:t>Senha (</w:t>
      </w:r>
      <w:proofErr w:type="spellStart"/>
      <w:r w:rsidRPr="005A2A27">
        <w:rPr>
          <w:rFonts w:ascii="Arial Narrow" w:hAnsi="Arial Narrow"/>
        </w:rPr>
        <w:t>Editavel</w:t>
      </w:r>
      <w:proofErr w:type="spellEnd"/>
      <w:r w:rsidRPr="005A2A27">
        <w:rPr>
          <w:rFonts w:ascii="Arial Narrow" w:hAnsi="Arial Narrow"/>
        </w:rPr>
        <w:t>)</w:t>
      </w:r>
    </w:p>
    <w:p w:rsidR="00CD02E1" w:rsidRPr="005A2A27" w:rsidRDefault="00CD02E1" w:rsidP="00CD02E1">
      <w:pPr>
        <w:ind w:left="426"/>
        <w:rPr>
          <w:rFonts w:ascii="Arial Narrow" w:hAnsi="Arial Narrow"/>
        </w:rPr>
      </w:pPr>
      <w:r w:rsidRPr="00CD02E1">
        <w:rPr>
          <w:rFonts w:ascii="Arial Narrow" w:hAnsi="Arial Narrow"/>
          <w:highlight w:val="yellow"/>
        </w:rPr>
        <w:t xml:space="preserve">Versão Sistema: campo não editável, haverá carga </w:t>
      </w:r>
      <w:proofErr w:type="gramStart"/>
      <w:r w:rsidRPr="00CD02E1">
        <w:rPr>
          <w:rFonts w:ascii="Arial Narrow" w:hAnsi="Arial Narrow"/>
          <w:highlight w:val="yellow"/>
        </w:rPr>
        <w:t>dessa campo</w:t>
      </w:r>
      <w:proofErr w:type="gramEnd"/>
      <w:r w:rsidRPr="00CD02E1">
        <w:rPr>
          <w:rFonts w:ascii="Arial Narrow" w:hAnsi="Arial Narrow"/>
          <w:highlight w:val="yellow"/>
        </w:rPr>
        <w:t xml:space="preserve"> pela variável que contem a versão do sistema.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BB072B" w:rsidRDefault="00BB072B" w:rsidP="0010198B">
      <w:pPr>
        <w:ind w:left="426"/>
        <w:rPr>
          <w:rFonts w:ascii="Arial Narrow" w:hAnsi="Arial Narrow"/>
        </w:rPr>
      </w:pPr>
    </w:p>
    <w:p w:rsidR="00BB072B" w:rsidRDefault="00C94D2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6320" cy="31546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A76839" w:rsidRPr="00875148" w:rsidRDefault="00A76839" w:rsidP="0010198B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A76839" w:rsidRPr="00875148" w:rsidRDefault="00A7683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A76839" w:rsidRDefault="00A7683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A76839" w:rsidRPr="001E5B29" w:rsidRDefault="00A76839" w:rsidP="001E5B29">
      <w:pPr>
        <w:pStyle w:val="TCTips"/>
        <w:ind w:firstLine="720"/>
        <w:rPr>
          <w:i w:val="0"/>
        </w:rPr>
      </w:pPr>
    </w:p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A76839" w:rsidRPr="00B978C8" w:rsidRDefault="00A76839" w:rsidP="00B978C8"/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A76839" w:rsidRPr="00B978C8" w:rsidRDefault="00A76839" w:rsidP="00B978C8"/>
    <w:p w:rsidR="00A76839" w:rsidRPr="00875148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095F57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095F57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095F57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095F57">
              <w:rPr>
                <w:rFonts w:ascii="Arial Narrow" w:hAnsi="Arial Narrow"/>
                <w:i w:val="0"/>
              </w:rPr>
              <w:t>qtde</w:t>
            </w:r>
            <w:proofErr w:type="spellEnd"/>
            <w:r w:rsidRPr="00095F5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  <w:lang w:val="es-ES_tradnl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A7683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095F57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095F57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095F57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095F5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p w:rsidR="00A76839" w:rsidRPr="00875148" w:rsidRDefault="00A7683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A76839" w:rsidRPr="00875148" w:rsidRDefault="00A76839" w:rsidP="00A14994">
      <w:pPr>
        <w:rPr>
          <w:rFonts w:ascii="Arial Narrow" w:hAnsi="Arial Narrow"/>
        </w:rPr>
      </w:pPr>
    </w:p>
    <w:p w:rsidR="00A76839" w:rsidRPr="00875148" w:rsidRDefault="00A7683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A76839" w:rsidRPr="00875148" w:rsidRDefault="00A76839" w:rsidP="002552D5">
      <w:pPr>
        <w:rPr>
          <w:rFonts w:ascii="Arial Narrow" w:hAnsi="Arial Narrow"/>
        </w:rPr>
      </w:pPr>
    </w:p>
    <w:p w:rsidR="00A76839" w:rsidRPr="00875148" w:rsidRDefault="00A7683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A76839" w:rsidRPr="00875148">
        <w:tc>
          <w:tcPr>
            <w:tcW w:w="1844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sectPr w:rsidR="00A76839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722" w:rsidRDefault="008C7722">
      <w:r>
        <w:separator/>
      </w:r>
    </w:p>
  </w:endnote>
  <w:endnote w:type="continuationSeparator" w:id="0">
    <w:p w:rsidR="008C7722" w:rsidRDefault="008C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1F" w:rsidRDefault="00D6051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BA0C7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BA0C76">
      <w:rPr>
        <w:rStyle w:val="Nmerodepgina"/>
        <w:rFonts w:ascii="Arial" w:hAnsi="Arial"/>
        <w:snapToGrid w:val="0"/>
      </w:rPr>
      <w:fldChar w:fldCharType="separate"/>
    </w:r>
    <w:r w:rsidR="00C94D27">
      <w:rPr>
        <w:rStyle w:val="Nmerodepgina"/>
        <w:rFonts w:ascii="Arial" w:hAnsi="Arial"/>
        <w:noProof/>
        <w:snapToGrid w:val="0"/>
      </w:rPr>
      <w:t>3</w:t>
    </w:r>
    <w:r w:rsidR="00BA0C76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BA0C7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BA0C76">
      <w:rPr>
        <w:rStyle w:val="Nmerodepgina"/>
        <w:rFonts w:ascii="Arial" w:hAnsi="Arial"/>
        <w:snapToGrid w:val="0"/>
      </w:rPr>
      <w:fldChar w:fldCharType="separate"/>
    </w:r>
    <w:r w:rsidR="00C94D27">
      <w:rPr>
        <w:rStyle w:val="Nmerodepgina"/>
        <w:rFonts w:ascii="Arial" w:hAnsi="Arial"/>
        <w:noProof/>
        <w:snapToGrid w:val="0"/>
      </w:rPr>
      <w:t>7</w:t>
    </w:r>
    <w:r w:rsidR="00BA0C76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722" w:rsidRDefault="008C7722">
      <w:r>
        <w:separator/>
      </w:r>
    </w:p>
  </w:footnote>
  <w:footnote w:type="continuationSeparator" w:id="0">
    <w:p w:rsidR="008C7722" w:rsidRDefault="008C7722">
      <w:r>
        <w:continuationSeparator/>
      </w:r>
    </w:p>
  </w:footnote>
  <w:footnote w:id="1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6051F" w:rsidRDefault="00D6051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6051F" w:rsidRDefault="00D6051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6051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6051F" w:rsidRPr="00095F57" w:rsidRDefault="00B141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5810" cy="3333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6051F" w:rsidRPr="00095F57" w:rsidRDefault="00D6051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095F57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CÓDIGO: 147</w:t>
          </w:r>
        </w:p>
      </w:tc>
    </w:tr>
    <w:tr w:rsidR="00D6051F">
      <w:trPr>
        <w:cantSplit/>
        <w:trHeight w:val="337"/>
        <w:jc w:val="center"/>
      </w:trPr>
      <w:tc>
        <w:tcPr>
          <w:tcW w:w="2089" w:type="dxa"/>
          <w:vMerge/>
        </w:tcPr>
        <w:p w:rsidR="00D6051F" w:rsidRPr="00095F57" w:rsidRDefault="00D6051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6051F" w:rsidRPr="00095F57" w:rsidRDefault="00D6051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6051F" w:rsidRPr="00095F57" w:rsidRDefault="00D6051F" w:rsidP="005E0103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sz w:val="16"/>
            </w:rPr>
            <w:t xml:space="preserve">DATA: </w:t>
          </w:r>
          <w:r w:rsidR="005E0103">
            <w:rPr>
              <w:rFonts w:ascii="Arial" w:hAnsi="Arial"/>
              <w:sz w:val="16"/>
            </w:rPr>
            <w:t>21/04/2012</w:t>
          </w:r>
        </w:p>
      </w:tc>
    </w:tr>
    <w:tr w:rsidR="00D6051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6051F" w:rsidRPr="00095F57" w:rsidRDefault="00D6051F">
          <w:pPr>
            <w:pStyle w:val="Cabealho"/>
            <w:rPr>
              <w:rFonts w:ascii="Arial" w:hAnsi="Arial"/>
              <w:sz w:val="16"/>
            </w:rPr>
          </w:pPr>
          <w:r w:rsidRPr="00095F57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6051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6051F" w:rsidRPr="00095F57" w:rsidRDefault="00D6051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095F57">
            <w:rPr>
              <w:rFonts w:ascii="Arial" w:hAnsi="Arial"/>
            </w:rPr>
            <w:t>Área Responsável pelo Modelo:</w:t>
          </w:r>
        </w:p>
      </w:tc>
    </w:tr>
  </w:tbl>
  <w:p w:rsidR="00D6051F" w:rsidRDefault="00D605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A5B3071"/>
    <w:multiLevelType w:val="hybridMultilevel"/>
    <w:tmpl w:val="59F0D57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3A8A50A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15324A0"/>
    <w:multiLevelType w:val="hybridMultilevel"/>
    <w:tmpl w:val="85885730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0"/>
  </w:num>
  <w:num w:numId="5">
    <w:abstractNumId w:val="10"/>
  </w:num>
  <w:num w:numId="6">
    <w:abstractNumId w:val="25"/>
  </w:num>
  <w:num w:numId="7">
    <w:abstractNumId w:val="7"/>
  </w:num>
  <w:num w:numId="8">
    <w:abstractNumId w:val="18"/>
  </w:num>
  <w:num w:numId="9">
    <w:abstractNumId w:val="15"/>
  </w:num>
  <w:num w:numId="10">
    <w:abstractNumId w:val="11"/>
  </w:num>
  <w:num w:numId="11">
    <w:abstractNumId w:val="22"/>
  </w:num>
  <w:num w:numId="12">
    <w:abstractNumId w:val="21"/>
  </w:num>
  <w:num w:numId="13">
    <w:abstractNumId w:val="4"/>
  </w:num>
  <w:num w:numId="14">
    <w:abstractNumId w:val="2"/>
  </w:num>
  <w:num w:numId="15">
    <w:abstractNumId w:val="26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3"/>
  </w:num>
  <w:num w:numId="21">
    <w:abstractNumId w:val="24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7"/>
  </w:num>
  <w:num w:numId="27">
    <w:abstractNumId w:val="13"/>
  </w:num>
  <w:num w:numId="28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0AF0"/>
    <w:rsid w:val="00002D60"/>
    <w:rsid w:val="00005CD4"/>
    <w:rsid w:val="0000716A"/>
    <w:rsid w:val="000111F6"/>
    <w:rsid w:val="000119B3"/>
    <w:rsid w:val="00011A3A"/>
    <w:rsid w:val="000162E2"/>
    <w:rsid w:val="0002068B"/>
    <w:rsid w:val="00025789"/>
    <w:rsid w:val="00026C26"/>
    <w:rsid w:val="00026F37"/>
    <w:rsid w:val="000339EB"/>
    <w:rsid w:val="00033B45"/>
    <w:rsid w:val="00034CB0"/>
    <w:rsid w:val="0003768D"/>
    <w:rsid w:val="000408DB"/>
    <w:rsid w:val="000425DB"/>
    <w:rsid w:val="00043B76"/>
    <w:rsid w:val="000463E5"/>
    <w:rsid w:val="00047D6D"/>
    <w:rsid w:val="0005102B"/>
    <w:rsid w:val="00057981"/>
    <w:rsid w:val="00062236"/>
    <w:rsid w:val="0006327C"/>
    <w:rsid w:val="00063320"/>
    <w:rsid w:val="00065E97"/>
    <w:rsid w:val="00070F69"/>
    <w:rsid w:val="000718DF"/>
    <w:rsid w:val="00071A31"/>
    <w:rsid w:val="000730EC"/>
    <w:rsid w:val="0007424A"/>
    <w:rsid w:val="00075AD6"/>
    <w:rsid w:val="00075F45"/>
    <w:rsid w:val="0008439D"/>
    <w:rsid w:val="00085C58"/>
    <w:rsid w:val="00090E34"/>
    <w:rsid w:val="00092FF2"/>
    <w:rsid w:val="00095B92"/>
    <w:rsid w:val="00095F57"/>
    <w:rsid w:val="00096543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5063"/>
    <w:rsid w:val="000E3473"/>
    <w:rsid w:val="000E4113"/>
    <w:rsid w:val="000E5668"/>
    <w:rsid w:val="000E61E4"/>
    <w:rsid w:val="000E6CEA"/>
    <w:rsid w:val="000F0195"/>
    <w:rsid w:val="000F01B0"/>
    <w:rsid w:val="000F25C4"/>
    <w:rsid w:val="000F321F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55FD"/>
    <w:rsid w:val="00150B8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8D6"/>
    <w:rsid w:val="00190B56"/>
    <w:rsid w:val="00193394"/>
    <w:rsid w:val="0019415F"/>
    <w:rsid w:val="00195723"/>
    <w:rsid w:val="001B02D5"/>
    <w:rsid w:val="001B744E"/>
    <w:rsid w:val="001C0FEA"/>
    <w:rsid w:val="001C3A9A"/>
    <w:rsid w:val="001D0F63"/>
    <w:rsid w:val="001D24B2"/>
    <w:rsid w:val="001D266C"/>
    <w:rsid w:val="001D3A86"/>
    <w:rsid w:val="001D55EF"/>
    <w:rsid w:val="001D5FD3"/>
    <w:rsid w:val="001E5B29"/>
    <w:rsid w:val="001E60DF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45F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47118"/>
    <w:rsid w:val="00254241"/>
    <w:rsid w:val="002552D5"/>
    <w:rsid w:val="002609F8"/>
    <w:rsid w:val="002637AB"/>
    <w:rsid w:val="00263DF6"/>
    <w:rsid w:val="00266541"/>
    <w:rsid w:val="0026759F"/>
    <w:rsid w:val="00270B92"/>
    <w:rsid w:val="00271A13"/>
    <w:rsid w:val="00271B85"/>
    <w:rsid w:val="00271FB7"/>
    <w:rsid w:val="002743D3"/>
    <w:rsid w:val="0028564E"/>
    <w:rsid w:val="002867D4"/>
    <w:rsid w:val="00290D93"/>
    <w:rsid w:val="00292871"/>
    <w:rsid w:val="00293543"/>
    <w:rsid w:val="0029356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1584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759"/>
    <w:rsid w:val="00306C3B"/>
    <w:rsid w:val="00310E23"/>
    <w:rsid w:val="00313C02"/>
    <w:rsid w:val="0031420D"/>
    <w:rsid w:val="00315652"/>
    <w:rsid w:val="00315940"/>
    <w:rsid w:val="00321262"/>
    <w:rsid w:val="00321FF4"/>
    <w:rsid w:val="00323DA4"/>
    <w:rsid w:val="00324DF4"/>
    <w:rsid w:val="0032615C"/>
    <w:rsid w:val="00343D22"/>
    <w:rsid w:val="00343E85"/>
    <w:rsid w:val="0034692E"/>
    <w:rsid w:val="00346E2C"/>
    <w:rsid w:val="00352574"/>
    <w:rsid w:val="00360B96"/>
    <w:rsid w:val="003619F7"/>
    <w:rsid w:val="0036483C"/>
    <w:rsid w:val="00367FD1"/>
    <w:rsid w:val="00370AA5"/>
    <w:rsid w:val="00372692"/>
    <w:rsid w:val="003735EF"/>
    <w:rsid w:val="003753C5"/>
    <w:rsid w:val="003814DB"/>
    <w:rsid w:val="00385FB7"/>
    <w:rsid w:val="00387876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72DC"/>
    <w:rsid w:val="003B124F"/>
    <w:rsid w:val="003C0E76"/>
    <w:rsid w:val="003C2B66"/>
    <w:rsid w:val="003C3E5A"/>
    <w:rsid w:val="003C5C1F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4D89"/>
    <w:rsid w:val="004150D4"/>
    <w:rsid w:val="00415F64"/>
    <w:rsid w:val="00425CF6"/>
    <w:rsid w:val="00427853"/>
    <w:rsid w:val="00432241"/>
    <w:rsid w:val="004429EB"/>
    <w:rsid w:val="0044391D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779C8"/>
    <w:rsid w:val="00481037"/>
    <w:rsid w:val="0048184D"/>
    <w:rsid w:val="004848D8"/>
    <w:rsid w:val="00485E88"/>
    <w:rsid w:val="0049781C"/>
    <w:rsid w:val="004A09B1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1907"/>
    <w:rsid w:val="004F23BC"/>
    <w:rsid w:val="004F355F"/>
    <w:rsid w:val="004F6646"/>
    <w:rsid w:val="004F73A2"/>
    <w:rsid w:val="004F7A14"/>
    <w:rsid w:val="00504061"/>
    <w:rsid w:val="0050515B"/>
    <w:rsid w:val="00507162"/>
    <w:rsid w:val="00507568"/>
    <w:rsid w:val="00514BD6"/>
    <w:rsid w:val="005173F5"/>
    <w:rsid w:val="00517854"/>
    <w:rsid w:val="005205DF"/>
    <w:rsid w:val="00520620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0F6C"/>
    <w:rsid w:val="00551A51"/>
    <w:rsid w:val="005529EC"/>
    <w:rsid w:val="00563CCF"/>
    <w:rsid w:val="00565A80"/>
    <w:rsid w:val="00566DA7"/>
    <w:rsid w:val="005728F6"/>
    <w:rsid w:val="0058023C"/>
    <w:rsid w:val="00580FAD"/>
    <w:rsid w:val="00586977"/>
    <w:rsid w:val="00591325"/>
    <w:rsid w:val="0059362C"/>
    <w:rsid w:val="00594103"/>
    <w:rsid w:val="00595535"/>
    <w:rsid w:val="00597006"/>
    <w:rsid w:val="005976A3"/>
    <w:rsid w:val="005A2A27"/>
    <w:rsid w:val="005B41E8"/>
    <w:rsid w:val="005B56C8"/>
    <w:rsid w:val="005B57DE"/>
    <w:rsid w:val="005B5AF7"/>
    <w:rsid w:val="005B5C2A"/>
    <w:rsid w:val="005B5C5F"/>
    <w:rsid w:val="005B7EC3"/>
    <w:rsid w:val="005C23C6"/>
    <w:rsid w:val="005C2ABC"/>
    <w:rsid w:val="005C3D19"/>
    <w:rsid w:val="005C53BE"/>
    <w:rsid w:val="005C759A"/>
    <w:rsid w:val="005D18EF"/>
    <w:rsid w:val="005D402D"/>
    <w:rsid w:val="005E0103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24B3C"/>
    <w:rsid w:val="0063179A"/>
    <w:rsid w:val="00645DE2"/>
    <w:rsid w:val="00646F7F"/>
    <w:rsid w:val="00652F0D"/>
    <w:rsid w:val="006538E2"/>
    <w:rsid w:val="0065593F"/>
    <w:rsid w:val="0065695B"/>
    <w:rsid w:val="00657B3E"/>
    <w:rsid w:val="006675D3"/>
    <w:rsid w:val="006740BF"/>
    <w:rsid w:val="00674551"/>
    <w:rsid w:val="00676DC7"/>
    <w:rsid w:val="00683626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6C32"/>
    <w:rsid w:val="006E709B"/>
    <w:rsid w:val="006E7B55"/>
    <w:rsid w:val="006E7C52"/>
    <w:rsid w:val="006F02D4"/>
    <w:rsid w:val="006F0842"/>
    <w:rsid w:val="006F13AB"/>
    <w:rsid w:val="006F1417"/>
    <w:rsid w:val="006F2892"/>
    <w:rsid w:val="006F3399"/>
    <w:rsid w:val="006F61F8"/>
    <w:rsid w:val="00703B21"/>
    <w:rsid w:val="00703C26"/>
    <w:rsid w:val="007044C8"/>
    <w:rsid w:val="007069D1"/>
    <w:rsid w:val="00707072"/>
    <w:rsid w:val="007077A7"/>
    <w:rsid w:val="00707850"/>
    <w:rsid w:val="00710567"/>
    <w:rsid w:val="00711B32"/>
    <w:rsid w:val="00713A58"/>
    <w:rsid w:val="00715235"/>
    <w:rsid w:val="00716B52"/>
    <w:rsid w:val="00723253"/>
    <w:rsid w:val="00724FC4"/>
    <w:rsid w:val="00725A0D"/>
    <w:rsid w:val="00727998"/>
    <w:rsid w:val="00732BAF"/>
    <w:rsid w:val="0073442D"/>
    <w:rsid w:val="00734F41"/>
    <w:rsid w:val="00736B62"/>
    <w:rsid w:val="00736D34"/>
    <w:rsid w:val="00737BCC"/>
    <w:rsid w:val="007400F0"/>
    <w:rsid w:val="007449A3"/>
    <w:rsid w:val="007472E9"/>
    <w:rsid w:val="00752424"/>
    <w:rsid w:val="007565D7"/>
    <w:rsid w:val="0076025F"/>
    <w:rsid w:val="00761C5E"/>
    <w:rsid w:val="00772978"/>
    <w:rsid w:val="0077376A"/>
    <w:rsid w:val="00776469"/>
    <w:rsid w:val="00785655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B85"/>
    <w:rsid w:val="007B5D5D"/>
    <w:rsid w:val="007B744D"/>
    <w:rsid w:val="007B769E"/>
    <w:rsid w:val="007C09C7"/>
    <w:rsid w:val="007C2575"/>
    <w:rsid w:val="007C6825"/>
    <w:rsid w:val="007C6A63"/>
    <w:rsid w:val="007C7B75"/>
    <w:rsid w:val="007C7C12"/>
    <w:rsid w:val="007D0756"/>
    <w:rsid w:val="007E3691"/>
    <w:rsid w:val="007E4CA4"/>
    <w:rsid w:val="007E6119"/>
    <w:rsid w:val="007E71B4"/>
    <w:rsid w:val="007F2414"/>
    <w:rsid w:val="007F69F5"/>
    <w:rsid w:val="008017EC"/>
    <w:rsid w:val="0080382D"/>
    <w:rsid w:val="008039B1"/>
    <w:rsid w:val="008044F8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C7722"/>
    <w:rsid w:val="008D111F"/>
    <w:rsid w:val="008D53D2"/>
    <w:rsid w:val="008D5D89"/>
    <w:rsid w:val="008D7370"/>
    <w:rsid w:val="008E04FA"/>
    <w:rsid w:val="008E17B4"/>
    <w:rsid w:val="008E31C4"/>
    <w:rsid w:val="008E6D40"/>
    <w:rsid w:val="008F0069"/>
    <w:rsid w:val="008F42D5"/>
    <w:rsid w:val="008F548F"/>
    <w:rsid w:val="008F5D03"/>
    <w:rsid w:val="0090560E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7D5B"/>
    <w:rsid w:val="00960881"/>
    <w:rsid w:val="00961437"/>
    <w:rsid w:val="00961CF2"/>
    <w:rsid w:val="00963850"/>
    <w:rsid w:val="009646D5"/>
    <w:rsid w:val="00964B72"/>
    <w:rsid w:val="00965E63"/>
    <w:rsid w:val="00967685"/>
    <w:rsid w:val="00970784"/>
    <w:rsid w:val="00970806"/>
    <w:rsid w:val="00974529"/>
    <w:rsid w:val="00976443"/>
    <w:rsid w:val="00977667"/>
    <w:rsid w:val="00977A2B"/>
    <w:rsid w:val="009809A9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707A"/>
    <w:rsid w:val="009B7BDF"/>
    <w:rsid w:val="009C0CFF"/>
    <w:rsid w:val="009C2CEB"/>
    <w:rsid w:val="009C7E70"/>
    <w:rsid w:val="009D0684"/>
    <w:rsid w:val="009D6BA7"/>
    <w:rsid w:val="009F2E14"/>
    <w:rsid w:val="009F327E"/>
    <w:rsid w:val="009F5AA5"/>
    <w:rsid w:val="00A00118"/>
    <w:rsid w:val="00A035DD"/>
    <w:rsid w:val="00A05703"/>
    <w:rsid w:val="00A10CED"/>
    <w:rsid w:val="00A114D5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5E6E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76839"/>
    <w:rsid w:val="00A827E2"/>
    <w:rsid w:val="00A835AB"/>
    <w:rsid w:val="00A837DC"/>
    <w:rsid w:val="00A862F3"/>
    <w:rsid w:val="00A91F99"/>
    <w:rsid w:val="00A93840"/>
    <w:rsid w:val="00A941BE"/>
    <w:rsid w:val="00A9451A"/>
    <w:rsid w:val="00A958F6"/>
    <w:rsid w:val="00AA323C"/>
    <w:rsid w:val="00AA52F3"/>
    <w:rsid w:val="00AB1034"/>
    <w:rsid w:val="00AB34EE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497C"/>
    <w:rsid w:val="00AD527E"/>
    <w:rsid w:val="00AD59B6"/>
    <w:rsid w:val="00AE290D"/>
    <w:rsid w:val="00AE45E8"/>
    <w:rsid w:val="00AF2A86"/>
    <w:rsid w:val="00AF4003"/>
    <w:rsid w:val="00AF4B74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3E4F"/>
    <w:rsid w:val="00B141CB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2EA5"/>
    <w:rsid w:val="00B45AEA"/>
    <w:rsid w:val="00B46CF8"/>
    <w:rsid w:val="00B51A23"/>
    <w:rsid w:val="00B52070"/>
    <w:rsid w:val="00B5598E"/>
    <w:rsid w:val="00B562E1"/>
    <w:rsid w:val="00B579BA"/>
    <w:rsid w:val="00B604B0"/>
    <w:rsid w:val="00B606B7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5BCA"/>
    <w:rsid w:val="00B97270"/>
    <w:rsid w:val="00B97651"/>
    <w:rsid w:val="00B978C8"/>
    <w:rsid w:val="00BA00BC"/>
    <w:rsid w:val="00BA0C76"/>
    <w:rsid w:val="00BA50CD"/>
    <w:rsid w:val="00BA6CC9"/>
    <w:rsid w:val="00BA6DDF"/>
    <w:rsid w:val="00BB072B"/>
    <w:rsid w:val="00BB189E"/>
    <w:rsid w:val="00BB2081"/>
    <w:rsid w:val="00BB4FC7"/>
    <w:rsid w:val="00BB60F4"/>
    <w:rsid w:val="00BB74D3"/>
    <w:rsid w:val="00BD06A1"/>
    <w:rsid w:val="00BD0D7E"/>
    <w:rsid w:val="00BD11A1"/>
    <w:rsid w:val="00BD16C4"/>
    <w:rsid w:val="00BD1DF1"/>
    <w:rsid w:val="00BD4414"/>
    <w:rsid w:val="00BD7450"/>
    <w:rsid w:val="00BD79C8"/>
    <w:rsid w:val="00BE1773"/>
    <w:rsid w:val="00BE1A1C"/>
    <w:rsid w:val="00BE1CD2"/>
    <w:rsid w:val="00BE3817"/>
    <w:rsid w:val="00BF0AAB"/>
    <w:rsid w:val="00BF216B"/>
    <w:rsid w:val="00BF243E"/>
    <w:rsid w:val="00C00B8A"/>
    <w:rsid w:val="00C0154E"/>
    <w:rsid w:val="00C02839"/>
    <w:rsid w:val="00C036AD"/>
    <w:rsid w:val="00C04981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0F08"/>
    <w:rsid w:val="00C449A0"/>
    <w:rsid w:val="00C4648C"/>
    <w:rsid w:val="00C468C7"/>
    <w:rsid w:val="00C46E54"/>
    <w:rsid w:val="00C475C9"/>
    <w:rsid w:val="00C47D5A"/>
    <w:rsid w:val="00C47E18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94D27"/>
    <w:rsid w:val="00C96D9F"/>
    <w:rsid w:val="00CA1659"/>
    <w:rsid w:val="00CA3EC1"/>
    <w:rsid w:val="00CA4A3D"/>
    <w:rsid w:val="00CA5310"/>
    <w:rsid w:val="00CB1B89"/>
    <w:rsid w:val="00CB7054"/>
    <w:rsid w:val="00CB7435"/>
    <w:rsid w:val="00CB7DB2"/>
    <w:rsid w:val="00CC186B"/>
    <w:rsid w:val="00CC356D"/>
    <w:rsid w:val="00CC628B"/>
    <w:rsid w:val="00CD02E1"/>
    <w:rsid w:val="00CD6B47"/>
    <w:rsid w:val="00CE5264"/>
    <w:rsid w:val="00CF2AC9"/>
    <w:rsid w:val="00CF360A"/>
    <w:rsid w:val="00CF6B0F"/>
    <w:rsid w:val="00D013E8"/>
    <w:rsid w:val="00D019BE"/>
    <w:rsid w:val="00D07502"/>
    <w:rsid w:val="00D1287F"/>
    <w:rsid w:val="00D131F2"/>
    <w:rsid w:val="00D1455B"/>
    <w:rsid w:val="00D15072"/>
    <w:rsid w:val="00D1558F"/>
    <w:rsid w:val="00D16DDA"/>
    <w:rsid w:val="00D20231"/>
    <w:rsid w:val="00D245DA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51F"/>
    <w:rsid w:val="00D60C2B"/>
    <w:rsid w:val="00D64577"/>
    <w:rsid w:val="00D64742"/>
    <w:rsid w:val="00D67D31"/>
    <w:rsid w:val="00D729CF"/>
    <w:rsid w:val="00D740F8"/>
    <w:rsid w:val="00D745E9"/>
    <w:rsid w:val="00D74DFC"/>
    <w:rsid w:val="00D7574A"/>
    <w:rsid w:val="00D82DF3"/>
    <w:rsid w:val="00D86DCA"/>
    <w:rsid w:val="00D87767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6159"/>
    <w:rsid w:val="00DD63A0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34D5"/>
    <w:rsid w:val="00E0408D"/>
    <w:rsid w:val="00E0494C"/>
    <w:rsid w:val="00E060E1"/>
    <w:rsid w:val="00E174D1"/>
    <w:rsid w:val="00E1791F"/>
    <w:rsid w:val="00E20F11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12A0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2AB1"/>
    <w:rsid w:val="00EA38E8"/>
    <w:rsid w:val="00EA3AAD"/>
    <w:rsid w:val="00EA538F"/>
    <w:rsid w:val="00EA601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C7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3568"/>
    <w:rsid w:val="00F56109"/>
    <w:rsid w:val="00F56B86"/>
    <w:rsid w:val="00F57135"/>
    <w:rsid w:val="00F5724C"/>
    <w:rsid w:val="00F574A1"/>
    <w:rsid w:val="00F624B6"/>
    <w:rsid w:val="00F6479F"/>
    <w:rsid w:val="00F65562"/>
    <w:rsid w:val="00F65E7A"/>
    <w:rsid w:val="00F6638C"/>
    <w:rsid w:val="00F715DB"/>
    <w:rsid w:val="00F73D79"/>
    <w:rsid w:val="00F76278"/>
    <w:rsid w:val="00F8004C"/>
    <w:rsid w:val="00F80C9B"/>
    <w:rsid w:val="00F82747"/>
    <w:rsid w:val="00F85B21"/>
    <w:rsid w:val="00F87061"/>
    <w:rsid w:val="00F90499"/>
    <w:rsid w:val="00F90524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4542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Reviso">
    <w:name w:val="Revision"/>
    <w:hidden/>
    <w:uiPriority w:val="99"/>
    <w:semiHidden/>
    <w:rsid w:val="007449A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DD63A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D63A0"/>
    <w:rPr>
      <w:rFonts w:cs="Times New Roman"/>
      <w:b/>
      <w:bCs/>
      <w:sz w:val="20"/>
    </w:rPr>
  </w:style>
  <w:style w:type="table" w:styleId="SombreamentoClaro-nfase1">
    <w:name w:val="Light Shading Accent 1"/>
    <w:basedOn w:val="Tabelanormal"/>
    <w:uiPriority w:val="60"/>
    <w:rsid w:val="00D6051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Reviso">
    <w:name w:val="Revision"/>
    <w:hidden/>
    <w:uiPriority w:val="99"/>
    <w:semiHidden/>
    <w:rsid w:val="007449A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DD63A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D63A0"/>
    <w:rPr>
      <w:rFonts w:cs="Times New Roman"/>
      <w:b/>
      <w:bCs/>
      <w:sz w:val="20"/>
    </w:rPr>
  </w:style>
  <w:style w:type="table" w:styleId="SombreamentoClaro-nfase1">
    <w:name w:val="Light Shading Accent 1"/>
    <w:basedOn w:val="Tabelanormal"/>
    <w:uiPriority w:val="60"/>
    <w:rsid w:val="00D6051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5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93</TotalTime>
  <Pages>7</Pages>
  <Words>1023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12</cp:revision>
  <cp:lastPrinted>2009-11-19T20:24:00Z</cp:lastPrinted>
  <dcterms:created xsi:type="dcterms:W3CDTF">2012-07-03T20:50:00Z</dcterms:created>
  <dcterms:modified xsi:type="dcterms:W3CDTF">2012-08-02T14:38:00Z</dcterms:modified>
</cp:coreProperties>
</file>