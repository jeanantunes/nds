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888" w:rsidRPr="00875148" w:rsidRDefault="006E5888" w:rsidP="006E588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934BAB" w:rsidRPr="00875148" w:rsidRDefault="00934BA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934BAB" w:rsidRPr="00875148" w:rsidRDefault="00934BA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8F3E12" w:rsidRPr="009A6543">
        <w:rPr>
          <w:rFonts w:ascii="Arial Narrow" w:hAnsi="Arial Narrow"/>
          <w:b/>
          <w:sz w:val="36"/>
          <w:szCs w:val="36"/>
        </w:rPr>
        <w:t xml:space="preserve"> [</w:t>
      </w:r>
      <w:r w:rsidR="009E55ED" w:rsidRPr="009A6543">
        <w:rPr>
          <w:rFonts w:ascii="Arial Narrow" w:hAnsi="Arial Narrow"/>
          <w:b/>
          <w:sz w:val="36"/>
          <w:szCs w:val="36"/>
        </w:rPr>
        <w:t>Ajuste</w:t>
      </w:r>
      <w:r w:rsidR="006E5888">
        <w:rPr>
          <w:rFonts w:ascii="Arial Narrow" w:hAnsi="Arial Narrow"/>
          <w:b/>
          <w:sz w:val="36"/>
          <w:szCs w:val="36"/>
        </w:rPr>
        <w:t xml:space="preserve"> </w:t>
      </w:r>
      <w:proofErr w:type="gramStart"/>
      <w:r w:rsidR="006E5888">
        <w:rPr>
          <w:rFonts w:ascii="Arial Narrow" w:hAnsi="Arial Narrow"/>
          <w:b/>
          <w:sz w:val="36"/>
          <w:szCs w:val="36"/>
        </w:rPr>
        <w:t>2</w:t>
      </w:r>
      <w:proofErr w:type="gramEnd"/>
      <w:r w:rsidR="009E55ED" w:rsidRPr="009A6543">
        <w:rPr>
          <w:rFonts w:ascii="Arial Narrow" w:hAnsi="Arial Narrow"/>
          <w:b/>
          <w:sz w:val="36"/>
          <w:szCs w:val="36"/>
        </w:rPr>
        <w:t xml:space="preserve">] </w:t>
      </w:r>
      <w:r>
        <w:rPr>
          <w:rFonts w:ascii="Arial Narrow" w:hAnsi="Arial Narrow"/>
          <w:b/>
          <w:sz w:val="36"/>
          <w:szCs w:val="36"/>
        </w:rPr>
        <w:t xml:space="preserve">EMS 0020– Venda de Encalhe </w:t>
      </w:r>
      <w:r w:rsidRPr="00875148">
        <w:rPr>
          <w:rFonts w:ascii="Arial Narrow" w:hAnsi="Arial Narrow"/>
          <w:b/>
          <w:sz w:val="40"/>
        </w:rPr>
        <w:t>&gt;</w:t>
      </w: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34BAB" w:rsidRPr="00875148" w:rsidRDefault="00934BA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934BAB" w:rsidRPr="00875148" w:rsidRDefault="00934BAB">
      <w:pPr>
        <w:jc w:val="center"/>
        <w:rPr>
          <w:rFonts w:ascii="Arial Narrow" w:hAnsi="Arial Narrow"/>
          <w:b/>
          <w:sz w:val="48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Default="00934BAB">
      <w:pPr>
        <w:pStyle w:val="Cabealho"/>
        <w:rPr>
          <w:rFonts w:ascii="Arial Narrow" w:hAnsi="Arial Narrow"/>
        </w:rPr>
      </w:pPr>
    </w:p>
    <w:p w:rsidR="00934BAB" w:rsidRPr="00875148" w:rsidRDefault="00934BAB">
      <w:pPr>
        <w:rPr>
          <w:rFonts w:ascii="Arial Narrow" w:hAnsi="Arial Narrow"/>
        </w:rPr>
      </w:pPr>
    </w:p>
    <w:p w:rsidR="00934BAB" w:rsidRPr="00875148" w:rsidRDefault="00934BA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934BAB" w:rsidRPr="00875148" w:rsidTr="003D4B3F">
        <w:tc>
          <w:tcPr>
            <w:tcW w:w="1134" w:type="dxa"/>
          </w:tcPr>
          <w:p w:rsidR="00934BAB" w:rsidRPr="00875148" w:rsidRDefault="00934BA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934BAB" w:rsidRPr="00875148" w:rsidRDefault="00934BA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934BAB" w:rsidRPr="00875148" w:rsidRDefault="00934BA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934BAB" w:rsidRPr="00875148" w:rsidRDefault="00934BA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934BAB" w:rsidRPr="00875148" w:rsidRDefault="00934BA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934BAB" w:rsidRPr="00875148" w:rsidTr="003D4B3F">
        <w:tc>
          <w:tcPr>
            <w:tcW w:w="1134" w:type="dxa"/>
          </w:tcPr>
          <w:p w:rsidR="00934BAB" w:rsidRPr="00875148" w:rsidRDefault="00934BAB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29/12/2011</w:t>
            </w:r>
          </w:p>
        </w:tc>
        <w:tc>
          <w:tcPr>
            <w:tcW w:w="1134" w:type="dxa"/>
          </w:tcPr>
          <w:p w:rsidR="00934BAB" w:rsidRPr="00875148" w:rsidRDefault="00934BA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934BAB" w:rsidRPr="00875148" w:rsidRDefault="00934BA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934BAB" w:rsidRPr="00875148" w:rsidRDefault="00934BA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934BAB" w:rsidRPr="00875148" w:rsidRDefault="00934BA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34BAB" w:rsidRPr="00875148" w:rsidTr="003D4B3F">
        <w:tc>
          <w:tcPr>
            <w:tcW w:w="1134" w:type="dxa"/>
          </w:tcPr>
          <w:p w:rsidR="00934BAB" w:rsidRPr="00875148" w:rsidRDefault="00844D5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934BAB" w:rsidRPr="00875148" w:rsidRDefault="00844D5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934BAB" w:rsidRPr="00875148" w:rsidRDefault="00844D5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Especificação Funcional</w:t>
            </w:r>
          </w:p>
        </w:tc>
        <w:tc>
          <w:tcPr>
            <w:tcW w:w="2268" w:type="dxa"/>
          </w:tcPr>
          <w:p w:rsidR="00934BAB" w:rsidRPr="00875148" w:rsidRDefault="00844D5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934BAB" w:rsidRPr="00875148" w:rsidRDefault="00844D5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17CB0" w:rsidRPr="00875148" w:rsidTr="00417CB0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B0" w:rsidRPr="00875148" w:rsidRDefault="00417CB0" w:rsidP="00417CB0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B0" w:rsidRPr="00875148" w:rsidRDefault="00417CB0" w:rsidP="0027009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B0" w:rsidRPr="00417CB0" w:rsidRDefault="00417CB0" w:rsidP="00270095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Alteração de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B0" w:rsidRPr="00875148" w:rsidRDefault="00417CB0" w:rsidP="00270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B0" w:rsidRPr="00875148" w:rsidRDefault="00417CB0" w:rsidP="00270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E0FA3" w:rsidRPr="00875148" w:rsidTr="00417CB0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FA3" w:rsidRDefault="00DE0FA3" w:rsidP="00417CB0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08/03/2012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FA3" w:rsidRDefault="00DE0FA3" w:rsidP="0027009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FA3" w:rsidRDefault="00DE0FA3" w:rsidP="00270095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Complementação de regra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FA3" w:rsidRDefault="00DE0FA3" w:rsidP="00270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FA3" w:rsidRDefault="00DE0FA3" w:rsidP="00270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21303E" w:rsidTr="0021303E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03E" w:rsidRDefault="0021303E" w:rsidP="00420387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14/07/2012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03E" w:rsidRDefault="0021303E" w:rsidP="00420387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03E" w:rsidRDefault="00A26DF5" w:rsidP="00A26DF5">
            <w:pPr>
              <w:pStyle w:val="Tabletext"/>
              <w:rPr>
                <w:rFonts w:ascii="Arial Narrow" w:hAnsi="Arial Narrow"/>
                <w:color w:val="0000FF"/>
              </w:rPr>
            </w:pPr>
            <w:proofErr w:type="spellStart"/>
            <w:r>
              <w:rPr>
                <w:rFonts w:ascii="Arial Narrow" w:hAnsi="Arial Narrow"/>
                <w:color w:val="0000FF"/>
              </w:rPr>
              <w:t>Complementação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de </w:t>
            </w:r>
            <w:proofErr w:type="spellStart"/>
            <w:r>
              <w:rPr>
                <w:rFonts w:ascii="Arial Narrow" w:hAnsi="Arial Narrow"/>
                <w:color w:val="0000FF"/>
              </w:rPr>
              <w:t>protót</w:t>
            </w:r>
            <w:r w:rsidR="0021303E">
              <w:rPr>
                <w:rFonts w:ascii="Arial Narrow" w:hAnsi="Arial Narrow"/>
                <w:color w:val="0000FF"/>
              </w:rPr>
              <w:t>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03E" w:rsidRDefault="0021303E" w:rsidP="0042038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03E" w:rsidRDefault="0021303E" w:rsidP="0042038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934BAB" w:rsidRDefault="00934BAB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934BAB" w:rsidRPr="00875148" w:rsidRDefault="00934BA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934BA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934BAB" w:rsidRPr="00875148" w:rsidRDefault="00934BA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</w:p>
        </w:tc>
        <w:tc>
          <w:tcPr>
            <w:tcW w:w="4889" w:type="dxa"/>
          </w:tcPr>
          <w:p w:rsidR="00934BAB" w:rsidRPr="00875148" w:rsidRDefault="00934BAB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934BAB" w:rsidRPr="00875148">
        <w:trPr>
          <w:cantSplit/>
          <w:trHeight w:val="235"/>
        </w:trPr>
        <w:tc>
          <w:tcPr>
            <w:tcW w:w="4889" w:type="dxa"/>
            <w:vMerge/>
          </w:tcPr>
          <w:p w:rsidR="00934BAB" w:rsidRPr="00875148" w:rsidRDefault="00934BA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934BAB" w:rsidRPr="00875148" w:rsidRDefault="00934BA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934BAB" w:rsidRPr="00875148">
        <w:tc>
          <w:tcPr>
            <w:tcW w:w="4889" w:type="dxa"/>
          </w:tcPr>
          <w:p w:rsidR="00934BAB" w:rsidRPr="00875148" w:rsidRDefault="00934BA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934BAB" w:rsidRPr="009540DC" w:rsidRDefault="00934BA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934BAB" w:rsidRPr="00875148" w:rsidRDefault="00934BAB">
      <w:pPr>
        <w:rPr>
          <w:rFonts w:ascii="Arial Narrow" w:hAnsi="Arial Narrow"/>
        </w:rPr>
      </w:pP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934BAB" w:rsidRPr="00875148" w:rsidRDefault="00934BA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934BAB" w:rsidRPr="00875148">
        <w:tc>
          <w:tcPr>
            <w:tcW w:w="9779" w:type="dxa"/>
          </w:tcPr>
          <w:p w:rsidR="00934BAB" w:rsidRPr="009540DC" w:rsidRDefault="00934BA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934BAB" w:rsidRPr="00D90C24" w:rsidRDefault="00934BAB" w:rsidP="00C00886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C00886">
              <w:rPr>
                <w:rFonts w:ascii="Calibri" w:hAnsi="Calibri" w:cs="Arial"/>
                <w:color w:val="002060"/>
                <w:sz w:val="22"/>
                <w:szCs w:val="22"/>
              </w:rPr>
              <w:t>Funcionalidade para realizar as transações de venda do encalhe no PDV.</w:t>
            </w:r>
          </w:p>
        </w:tc>
      </w:tr>
      <w:tr w:rsidR="00934BAB" w:rsidRPr="00875148">
        <w:tc>
          <w:tcPr>
            <w:tcW w:w="9779" w:type="dxa"/>
          </w:tcPr>
          <w:p w:rsidR="00934BAB" w:rsidRPr="00875148" w:rsidRDefault="00934BAB" w:rsidP="003A29F1">
            <w:pPr>
              <w:rPr>
                <w:rFonts w:ascii="Arial Narrow" w:hAnsi="Arial Narrow"/>
              </w:rPr>
            </w:pPr>
          </w:p>
        </w:tc>
      </w:tr>
    </w:tbl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934BAB" w:rsidRPr="00875148" w:rsidRDefault="00934BAB">
      <w:pPr>
        <w:rPr>
          <w:rFonts w:ascii="Arial Narrow" w:hAnsi="Arial Narrow"/>
        </w:rPr>
      </w:pPr>
    </w:p>
    <w:p w:rsidR="00934BAB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C00886" w:rsidRDefault="00C0088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1B601E" w:rsidRDefault="001B601E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693819">
        <w:rPr>
          <w:rFonts w:ascii="Calibri" w:hAnsi="Calibri" w:cs="Arial"/>
          <w:color w:val="002060"/>
          <w:sz w:val="22"/>
          <w:szCs w:val="22"/>
          <w:highlight w:val="lightGray"/>
        </w:rPr>
        <w:t>Esta funcionalidade englobará dois tipos de vendas: Suplementar e Encalhe, conforme descritos abaixo. O acesso à inclusão de cada uma delas</w:t>
      </w:r>
      <w:r w:rsidR="00693819" w:rsidRPr="00693819">
        <w:rPr>
          <w:rFonts w:ascii="Calibri" w:hAnsi="Calibri" w:cs="Arial"/>
          <w:color w:val="002060"/>
          <w:sz w:val="22"/>
          <w:szCs w:val="22"/>
          <w:highlight w:val="lightGray"/>
        </w:rPr>
        <w:t xml:space="preserve"> será</w:t>
      </w:r>
      <w:r w:rsidRPr="00693819">
        <w:rPr>
          <w:rFonts w:ascii="Calibri" w:hAnsi="Calibri" w:cs="Arial"/>
          <w:color w:val="002060"/>
          <w:sz w:val="22"/>
          <w:szCs w:val="22"/>
          <w:highlight w:val="lightGray"/>
        </w:rPr>
        <w:t xml:space="preserve"> realizado de acordo com o configurado no perfil de usuário.</w:t>
      </w:r>
    </w:p>
    <w:p w:rsidR="001B601E" w:rsidRDefault="001B601E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A6543" w:rsidRPr="009A6543" w:rsidRDefault="009A6543" w:rsidP="00D90C24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  <w:r w:rsidRPr="009A6543">
        <w:rPr>
          <w:rFonts w:ascii="Calibri" w:hAnsi="Calibri" w:cs="Arial"/>
          <w:color w:val="002060"/>
          <w:sz w:val="22"/>
          <w:szCs w:val="22"/>
          <w:u w:val="single"/>
        </w:rPr>
        <w:t>Venda de Encalhe</w:t>
      </w:r>
    </w:p>
    <w:p w:rsidR="009A6543" w:rsidRDefault="009A654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34BAB" w:rsidRPr="00627B20" w:rsidRDefault="00934BAB" w:rsidP="00D90C2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627B20">
        <w:rPr>
          <w:rFonts w:asciiTheme="minorHAnsi" w:hAnsiTheme="minorHAnsi" w:cstheme="minorHAnsi"/>
          <w:color w:val="002060"/>
          <w:sz w:val="22"/>
          <w:szCs w:val="22"/>
        </w:rPr>
        <w:t>O usuário deverá digitar</w:t>
      </w:r>
      <w:r w:rsidR="001B4ADB" w:rsidRPr="00627B20">
        <w:rPr>
          <w:rFonts w:asciiTheme="minorHAnsi" w:hAnsiTheme="minorHAnsi" w:cstheme="minorHAnsi"/>
          <w:color w:val="002060"/>
          <w:sz w:val="22"/>
          <w:szCs w:val="22"/>
        </w:rPr>
        <w:t xml:space="preserve"> período de Data </w:t>
      </w:r>
      <w:r w:rsidRPr="00693819">
        <w:rPr>
          <w:rFonts w:ascii="Calibri" w:hAnsi="Calibri" w:cs="Arial"/>
          <w:color w:val="002060"/>
          <w:sz w:val="22"/>
          <w:szCs w:val="22"/>
          <w:highlight w:val="lightGray"/>
        </w:rPr>
        <w:t>e</w:t>
      </w:r>
      <w:r w:rsidR="00627B20" w:rsidRPr="00693819">
        <w:rPr>
          <w:rFonts w:ascii="Calibri" w:hAnsi="Calibri" w:cs="Arial"/>
          <w:color w:val="002060"/>
          <w:sz w:val="22"/>
          <w:szCs w:val="22"/>
          <w:highlight w:val="lightGray"/>
        </w:rPr>
        <w:t>/ou</w:t>
      </w:r>
      <w:r w:rsidRPr="00627B20">
        <w:rPr>
          <w:rFonts w:asciiTheme="minorHAnsi" w:hAnsiTheme="minorHAnsi" w:cstheme="minorHAnsi"/>
          <w:color w:val="002060"/>
          <w:sz w:val="22"/>
          <w:szCs w:val="22"/>
        </w:rPr>
        <w:t xml:space="preserve"> Cota dos que compraram </w:t>
      </w:r>
      <w:r w:rsidRPr="00693819">
        <w:rPr>
          <w:rFonts w:ascii="Calibri" w:hAnsi="Calibri" w:cs="Arial"/>
          <w:color w:val="002060"/>
          <w:sz w:val="22"/>
          <w:szCs w:val="22"/>
        </w:rPr>
        <w:t>encalhe</w:t>
      </w:r>
      <w:r w:rsidR="008F3E12" w:rsidRPr="00693819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8F3E12" w:rsidRPr="00693819">
        <w:rPr>
          <w:rFonts w:ascii="Calibri" w:hAnsi="Calibri" w:cs="Arial"/>
          <w:color w:val="002060"/>
          <w:sz w:val="22"/>
          <w:szCs w:val="22"/>
          <w:highlight w:val="lightGray"/>
        </w:rPr>
        <w:t>ou fizeram pedido</w:t>
      </w:r>
      <w:r w:rsidR="008F3E12" w:rsidRPr="008F3E12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 xml:space="preserve"> </w:t>
      </w:r>
      <w:r w:rsidR="008F3E12" w:rsidRPr="00693819">
        <w:rPr>
          <w:rFonts w:ascii="Calibri" w:hAnsi="Calibri" w:cs="Arial"/>
          <w:color w:val="002060"/>
          <w:sz w:val="22"/>
          <w:szCs w:val="22"/>
          <w:highlight w:val="lightGray"/>
        </w:rPr>
        <w:t>suplementar</w:t>
      </w:r>
      <w:r w:rsidRPr="00627B20">
        <w:rPr>
          <w:rFonts w:asciiTheme="minorHAnsi" w:hAnsiTheme="minorHAnsi" w:cstheme="minorHAnsi"/>
          <w:color w:val="002060"/>
          <w:sz w:val="22"/>
          <w:szCs w:val="22"/>
        </w:rPr>
        <w:t xml:space="preserve"> no dia.</w:t>
      </w:r>
      <w:r w:rsidR="00627B20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r w:rsidR="00627B20" w:rsidRPr="00693819">
        <w:rPr>
          <w:rFonts w:ascii="Calibri" w:hAnsi="Calibri" w:cs="Arial"/>
          <w:color w:val="002060"/>
          <w:sz w:val="22"/>
          <w:szCs w:val="22"/>
          <w:highlight w:val="lightGray"/>
        </w:rPr>
        <w:t>Assim como, poderá escolher o tipo de venda deseja consultar.</w:t>
      </w:r>
    </w:p>
    <w:p w:rsidR="00934BAB" w:rsidRPr="00627B20" w:rsidRDefault="00934BAB" w:rsidP="00D90C2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934BAB" w:rsidRPr="00627B20" w:rsidRDefault="00934BAB" w:rsidP="0099008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627B20">
        <w:rPr>
          <w:rFonts w:asciiTheme="minorHAnsi" w:hAnsiTheme="minorHAnsi" w:cstheme="minorHAnsi"/>
          <w:color w:val="002060"/>
          <w:sz w:val="22"/>
          <w:szCs w:val="22"/>
        </w:rPr>
        <w:t>A funcionalidade deverá validar todos os campos, inclusive a data para verificar se a data é oper</w:t>
      </w:r>
      <w:r w:rsidR="00E07235" w:rsidRPr="00627B20">
        <w:rPr>
          <w:rFonts w:asciiTheme="minorHAnsi" w:hAnsiTheme="minorHAnsi" w:cstheme="minorHAnsi"/>
          <w:color w:val="002060"/>
          <w:sz w:val="22"/>
          <w:szCs w:val="22"/>
        </w:rPr>
        <w:t>ação atual que será considerada para os lançamentos de venda de encalhe</w:t>
      </w:r>
      <w:r w:rsidR="00F53785" w:rsidRPr="00627B20">
        <w:rPr>
          <w:rFonts w:asciiTheme="minorHAnsi" w:hAnsiTheme="minorHAnsi" w:cstheme="minorHAnsi"/>
          <w:color w:val="002060"/>
          <w:sz w:val="22"/>
          <w:szCs w:val="22"/>
        </w:rPr>
        <w:t>, se entrar com uma data anterior a da operação</w:t>
      </w:r>
      <w:r w:rsidR="00F1571C">
        <w:rPr>
          <w:rFonts w:asciiTheme="minorHAnsi" w:hAnsiTheme="minorHAnsi" w:cstheme="minorHAnsi"/>
          <w:color w:val="002060"/>
          <w:sz w:val="22"/>
          <w:szCs w:val="22"/>
        </w:rPr>
        <w:t>,</w:t>
      </w:r>
      <w:r w:rsidR="00F53785" w:rsidRPr="00627B20">
        <w:rPr>
          <w:rFonts w:asciiTheme="minorHAnsi" w:hAnsiTheme="minorHAnsi" w:cstheme="minorHAnsi"/>
          <w:color w:val="002060"/>
          <w:sz w:val="22"/>
          <w:szCs w:val="22"/>
        </w:rPr>
        <w:t xml:space="preserve"> o sistema não deve permitir alterações ou exclusões.</w:t>
      </w:r>
    </w:p>
    <w:p w:rsidR="00627B20" w:rsidRPr="00627B20" w:rsidRDefault="00627B20" w:rsidP="0099008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934BAB" w:rsidRPr="00693819" w:rsidRDefault="001B4ADB" w:rsidP="00990084">
      <w:pPr>
        <w:ind w:left="360"/>
        <w:rPr>
          <w:rFonts w:ascii="Calibri" w:hAnsi="Calibri" w:cs="Arial"/>
          <w:color w:val="002060"/>
          <w:sz w:val="22"/>
          <w:szCs w:val="22"/>
          <w:highlight w:val="lightGray"/>
        </w:rPr>
      </w:pPr>
      <w:r w:rsidRPr="00627B20">
        <w:rPr>
          <w:rFonts w:asciiTheme="minorHAnsi" w:hAnsiTheme="minorHAnsi" w:cstheme="minorHAnsi"/>
          <w:color w:val="002060"/>
          <w:sz w:val="22"/>
          <w:szCs w:val="22"/>
        </w:rPr>
        <w:t>O código do</w:t>
      </w:r>
      <w:r w:rsidR="00934BAB" w:rsidRPr="00627B20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r w:rsidRPr="00627B20">
        <w:rPr>
          <w:rFonts w:asciiTheme="minorHAnsi" w:hAnsiTheme="minorHAnsi" w:cstheme="minorHAnsi"/>
          <w:color w:val="002060"/>
          <w:sz w:val="22"/>
          <w:szCs w:val="22"/>
        </w:rPr>
        <w:t>produto</w:t>
      </w:r>
      <w:r w:rsidR="00934BAB" w:rsidRPr="00627B20">
        <w:rPr>
          <w:rFonts w:asciiTheme="minorHAnsi" w:hAnsiTheme="minorHAnsi" w:cstheme="minorHAnsi"/>
          <w:color w:val="002060"/>
          <w:sz w:val="22"/>
          <w:szCs w:val="22"/>
        </w:rPr>
        <w:t xml:space="preserve"> deverá ser validado se pertence </w:t>
      </w:r>
      <w:r w:rsidR="00627B20" w:rsidRPr="00627B20">
        <w:rPr>
          <w:rFonts w:asciiTheme="minorHAnsi" w:hAnsiTheme="minorHAnsi" w:cstheme="minorHAnsi"/>
          <w:color w:val="002060"/>
          <w:sz w:val="22"/>
          <w:szCs w:val="22"/>
        </w:rPr>
        <w:t>à</w:t>
      </w:r>
      <w:r w:rsidR="00934BAB" w:rsidRPr="00627B20">
        <w:rPr>
          <w:rFonts w:asciiTheme="minorHAnsi" w:hAnsiTheme="minorHAnsi" w:cstheme="minorHAnsi"/>
          <w:color w:val="002060"/>
          <w:sz w:val="22"/>
          <w:szCs w:val="22"/>
        </w:rPr>
        <w:t xml:space="preserve"> data da Matriz de recolhimento</w:t>
      </w:r>
      <w:r w:rsidR="008F3E12">
        <w:rPr>
          <w:rFonts w:asciiTheme="minorHAnsi" w:hAnsiTheme="minorHAnsi" w:cstheme="minorHAnsi"/>
          <w:color w:val="002060"/>
          <w:sz w:val="22"/>
          <w:szCs w:val="22"/>
        </w:rPr>
        <w:t xml:space="preserve">, </w:t>
      </w:r>
      <w:r w:rsidR="008F3E12" w:rsidRPr="00693819">
        <w:rPr>
          <w:rFonts w:ascii="Calibri" w:hAnsi="Calibri" w:cs="Arial"/>
          <w:color w:val="002060"/>
          <w:sz w:val="22"/>
          <w:szCs w:val="22"/>
          <w:highlight w:val="lightGray"/>
        </w:rPr>
        <w:t>ou se este consta no estoque de Encalhe</w:t>
      </w:r>
      <w:r w:rsidR="00934BAB" w:rsidRPr="00693819">
        <w:rPr>
          <w:rFonts w:ascii="Calibri" w:hAnsi="Calibri" w:cs="Arial"/>
          <w:color w:val="002060"/>
          <w:sz w:val="22"/>
          <w:szCs w:val="22"/>
          <w:highlight w:val="lightGray"/>
        </w:rPr>
        <w:t>.</w:t>
      </w:r>
    </w:p>
    <w:p w:rsidR="00627B20" w:rsidRPr="00627B20" w:rsidRDefault="00627B20" w:rsidP="0099008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934BAB" w:rsidRPr="00627B20" w:rsidRDefault="00934BAB" w:rsidP="0099008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627B20">
        <w:rPr>
          <w:rFonts w:asciiTheme="minorHAnsi" w:hAnsiTheme="minorHAnsi" w:cstheme="minorHAnsi"/>
          <w:color w:val="002060"/>
          <w:sz w:val="22"/>
          <w:szCs w:val="22"/>
        </w:rPr>
        <w:t xml:space="preserve">A cada </w:t>
      </w:r>
      <w:r w:rsidR="006F2A59" w:rsidRPr="00627B20">
        <w:rPr>
          <w:rFonts w:asciiTheme="minorHAnsi" w:hAnsiTheme="minorHAnsi" w:cstheme="minorHAnsi"/>
          <w:color w:val="002060"/>
          <w:sz w:val="22"/>
          <w:szCs w:val="22"/>
        </w:rPr>
        <w:t>Cota digitada</w:t>
      </w:r>
      <w:r w:rsidRPr="00627B20">
        <w:rPr>
          <w:rFonts w:asciiTheme="minorHAnsi" w:hAnsiTheme="minorHAnsi" w:cstheme="minorHAnsi"/>
          <w:color w:val="002060"/>
          <w:sz w:val="22"/>
          <w:szCs w:val="22"/>
        </w:rPr>
        <w:t xml:space="preserve"> a rotina deverá incluir no histórico de venda destes jornaleiros para serem contemplados nos próximos estudos.</w:t>
      </w:r>
    </w:p>
    <w:p w:rsidR="00627B20" w:rsidRPr="00627B20" w:rsidRDefault="00627B20" w:rsidP="00627B20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934BAB" w:rsidRDefault="00934BAB" w:rsidP="00627B20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del w:id="13" w:author="Kaina da Silva" w:date="2012-04-30T18:02:00Z">
        <w:r w:rsidRPr="00693819" w:rsidDel="001D45BD">
          <w:rPr>
            <w:rFonts w:ascii="Calibri" w:hAnsi="Calibri" w:cs="Arial"/>
            <w:color w:val="002060"/>
            <w:sz w:val="22"/>
            <w:szCs w:val="22"/>
            <w:highlight w:val="lightGray"/>
          </w:rPr>
          <w:delText xml:space="preserve">A solicitação de venda (exemplares) deverá ser transferida do estoque de devolução para o estoque da suplementar e nesse estoque é feita a venda direto para a cota e incorporado </w:delText>
        </w:r>
        <w:r w:rsidR="00627B20" w:rsidRPr="00693819" w:rsidDel="001D45BD">
          <w:rPr>
            <w:rFonts w:ascii="Calibri" w:hAnsi="Calibri" w:cs="Arial"/>
            <w:color w:val="002060"/>
            <w:sz w:val="22"/>
            <w:szCs w:val="22"/>
            <w:highlight w:val="lightGray"/>
          </w:rPr>
          <w:delText>à</w:delText>
        </w:r>
        <w:r w:rsidRPr="00693819" w:rsidDel="001D45BD">
          <w:rPr>
            <w:rFonts w:ascii="Calibri" w:hAnsi="Calibri" w:cs="Arial"/>
            <w:color w:val="002060"/>
            <w:sz w:val="22"/>
            <w:szCs w:val="22"/>
            <w:highlight w:val="lightGray"/>
          </w:rPr>
          <w:delText xml:space="preserve"> cobrança do jornaleiro como pagamento a vista. </w:delText>
        </w:r>
      </w:del>
      <w:r w:rsidR="001D45BD" w:rsidRPr="00693819">
        <w:rPr>
          <w:rFonts w:ascii="Calibri" w:hAnsi="Calibri" w:cs="Arial"/>
          <w:color w:val="002060"/>
          <w:sz w:val="22"/>
          <w:szCs w:val="22"/>
          <w:highlight w:val="lightGray"/>
        </w:rPr>
        <w:t>–</w:t>
      </w:r>
    </w:p>
    <w:p w:rsidR="001D45BD" w:rsidRDefault="001D45BD" w:rsidP="00627B20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1D45BD" w:rsidRDefault="001D45BD" w:rsidP="00627B20">
      <w:pPr>
        <w:ind w:left="360"/>
        <w:rPr>
          <w:rFonts w:ascii="Calibri" w:hAnsi="Calibri" w:cs="Arial"/>
          <w:color w:val="002060"/>
          <w:sz w:val="22"/>
          <w:szCs w:val="22"/>
          <w:highlight w:val="lightGray"/>
        </w:rPr>
      </w:pPr>
      <w:r w:rsidRPr="00693819">
        <w:rPr>
          <w:rFonts w:ascii="Calibri" w:hAnsi="Calibri" w:cs="Arial"/>
          <w:color w:val="002060"/>
          <w:sz w:val="22"/>
          <w:szCs w:val="22"/>
          <w:highlight w:val="lightGray"/>
        </w:rPr>
        <w:t>A solicitação de venda deverá ser realizada diretamente do estoque de encalhe,</w:t>
      </w:r>
      <w:r w:rsidR="00512AD5" w:rsidRPr="00693819">
        <w:rPr>
          <w:rFonts w:ascii="Calibri" w:hAnsi="Calibri" w:cs="Arial"/>
          <w:color w:val="002060"/>
          <w:sz w:val="22"/>
          <w:szCs w:val="22"/>
          <w:highlight w:val="lightGray"/>
        </w:rPr>
        <w:t xml:space="preserve"> onde deverá ser incorporada</w:t>
      </w:r>
      <w:r w:rsidRPr="00693819">
        <w:rPr>
          <w:rFonts w:ascii="Calibri" w:hAnsi="Calibri" w:cs="Arial"/>
          <w:color w:val="002060"/>
          <w:sz w:val="22"/>
          <w:szCs w:val="22"/>
          <w:highlight w:val="lightGray"/>
        </w:rPr>
        <w:t xml:space="preserve"> à cobranç</w:t>
      </w:r>
      <w:r w:rsidR="008F3E12" w:rsidRPr="00693819">
        <w:rPr>
          <w:rFonts w:ascii="Calibri" w:hAnsi="Calibri" w:cs="Arial"/>
          <w:color w:val="002060"/>
          <w:sz w:val="22"/>
          <w:szCs w:val="22"/>
          <w:highlight w:val="lightGray"/>
        </w:rPr>
        <w:t>a do jornaleiro como pagamento à</w:t>
      </w:r>
      <w:r w:rsidRPr="00693819">
        <w:rPr>
          <w:rFonts w:ascii="Calibri" w:hAnsi="Calibri" w:cs="Arial"/>
          <w:color w:val="002060"/>
          <w:sz w:val="22"/>
          <w:szCs w:val="22"/>
          <w:highlight w:val="lightGray"/>
        </w:rPr>
        <w:t xml:space="preserve"> vista.</w:t>
      </w:r>
      <w:r w:rsidR="00F50DBC" w:rsidRPr="00693819">
        <w:rPr>
          <w:rFonts w:ascii="Calibri" w:hAnsi="Calibri" w:cs="Arial"/>
          <w:color w:val="002060"/>
          <w:sz w:val="22"/>
          <w:szCs w:val="22"/>
          <w:highlight w:val="lightGray"/>
        </w:rPr>
        <w:t xml:space="preserve"> Com isto, este produto não será passível de devolução, ou seja, não pode ser aceito nas próximas Conferências de Encalhe.</w:t>
      </w:r>
    </w:p>
    <w:p w:rsidR="00693819" w:rsidRDefault="00693819" w:rsidP="00627B20">
      <w:pPr>
        <w:ind w:left="360"/>
        <w:rPr>
          <w:rFonts w:ascii="Calibri" w:hAnsi="Calibri" w:cs="Arial"/>
          <w:color w:val="002060"/>
          <w:sz w:val="22"/>
          <w:szCs w:val="22"/>
          <w:highlight w:val="lightGray"/>
        </w:rPr>
      </w:pPr>
    </w:p>
    <w:p w:rsidR="00552AE5" w:rsidRPr="00693819" w:rsidRDefault="002A50E6" w:rsidP="00552AE5">
      <w:pPr>
        <w:ind w:left="360"/>
        <w:rPr>
          <w:rFonts w:ascii="Calibri" w:hAnsi="Calibri" w:cs="Arial"/>
          <w:color w:val="002060"/>
          <w:sz w:val="22"/>
          <w:szCs w:val="22"/>
          <w:highlight w:val="lightGray"/>
        </w:rPr>
      </w:pPr>
      <w:r w:rsidRPr="00627B20">
        <w:rPr>
          <w:rFonts w:asciiTheme="minorHAnsi" w:hAnsiTheme="minorHAnsi" w:cstheme="minorHAnsi"/>
          <w:color w:val="002060"/>
          <w:sz w:val="22"/>
          <w:szCs w:val="22"/>
        </w:rPr>
        <w:t xml:space="preserve">Haverá possibilidade de apontar uma venda de encalhe </w:t>
      </w:r>
      <w:del w:id="14" w:author="Kaina da Silva" w:date="2012-06-12T18:31:00Z">
        <w:r w:rsidRPr="00693819" w:rsidDel="00552AE5">
          <w:rPr>
            <w:rFonts w:ascii="Calibri" w:hAnsi="Calibri" w:cs="Arial"/>
            <w:color w:val="002060"/>
            <w:sz w:val="22"/>
            <w:szCs w:val="22"/>
            <w:highlight w:val="lightGray"/>
          </w:rPr>
          <w:delText xml:space="preserve">de até </w:delText>
        </w:r>
        <w:r w:rsidR="008F3E12" w:rsidRPr="00693819" w:rsidDel="00552AE5">
          <w:rPr>
            <w:rFonts w:ascii="Calibri" w:hAnsi="Calibri" w:cs="Arial"/>
            <w:color w:val="002060"/>
            <w:sz w:val="22"/>
            <w:szCs w:val="22"/>
            <w:highlight w:val="lightGray"/>
          </w:rPr>
          <w:delText>quatro</w:delText>
        </w:r>
        <w:r w:rsidRPr="00693819" w:rsidDel="00552AE5">
          <w:rPr>
            <w:rFonts w:ascii="Calibri" w:hAnsi="Calibri" w:cs="Arial"/>
            <w:color w:val="002060"/>
            <w:sz w:val="22"/>
            <w:szCs w:val="22"/>
            <w:highlight w:val="lightGray"/>
          </w:rPr>
          <w:delText xml:space="preserve"> </w:delText>
        </w:r>
        <w:r w:rsidR="00497F10" w:rsidRPr="00693819" w:rsidDel="00552AE5">
          <w:rPr>
            <w:rFonts w:ascii="Calibri" w:hAnsi="Calibri" w:cs="Arial"/>
            <w:color w:val="002060"/>
            <w:sz w:val="22"/>
            <w:szCs w:val="22"/>
            <w:highlight w:val="lightGray"/>
          </w:rPr>
          <w:delText>dias atrás, esse n</w:delText>
        </w:r>
        <w:r w:rsidR="008F3E12" w:rsidRPr="00693819" w:rsidDel="00552AE5">
          <w:rPr>
            <w:rFonts w:ascii="Calibri" w:hAnsi="Calibri" w:cs="Arial"/>
            <w:color w:val="002060"/>
            <w:sz w:val="22"/>
            <w:szCs w:val="22"/>
            <w:highlight w:val="lightGray"/>
          </w:rPr>
          <w:delText>ú</w:delText>
        </w:r>
        <w:r w:rsidR="00497F10" w:rsidRPr="00693819" w:rsidDel="00552AE5">
          <w:rPr>
            <w:rFonts w:ascii="Calibri" w:hAnsi="Calibri" w:cs="Arial"/>
            <w:color w:val="002060"/>
            <w:sz w:val="22"/>
            <w:szCs w:val="22"/>
            <w:highlight w:val="lightGray"/>
          </w:rPr>
          <w:delText>mero de dias será</w:delText>
        </w:r>
        <w:r w:rsidR="00B06244" w:rsidRPr="00693819" w:rsidDel="00552AE5">
          <w:rPr>
            <w:rFonts w:ascii="Calibri" w:hAnsi="Calibri" w:cs="Arial"/>
            <w:color w:val="002060"/>
            <w:sz w:val="22"/>
            <w:szCs w:val="22"/>
            <w:highlight w:val="lightGray"/>
          </w:rPr>
          <w:delText xml:space="preserve"> </w:delText>
        </w:r>
        <w:r w:rsidR="00497F10" w:rsidRPr="00693819" w:rsidDel="00552AE5">
          <w:rPr>
            <w:rFonts w:ascii="Calibri" w:hAnsi="Calibri" w:cs="Arial"/>
            <w:color w:val="002060"/>
            <w:sz w:val="22"/>
            <w:szCs w:val="22"/>
            <w:highlight w:val="lightGray"/>
          </w:rPr>
          <w:delText>um parâmetro do distribuidor</w:delText>
        </w:r>
        <w:r w:rsidR="00B06244" w:rsidRPr="00693819" w:rsidDel="00552AE5">
          <w:rPr>
            <w:rFonts w:ascii="Calibri" w:hAnsi="Calibri" w:cs="Arial"/>
            <w:color w:val="002060"/>
            <w:sz w:val="22"/>
            <w:szCs w:val="22"/>
            <w:highlight w:val="lightGray"/>
          </w:rPr>
          <w:delText>.</w:delText>
        </w:r>
      </w:del>
      <w:ins w:id="15" w:author="Kaina da Silva" w:date="2012-06-12T18:31:00Z">
        <w:r w:rsidR="00552AE5" w:rsidRPr="00693819">
          <w:rPr>
            <w:rFonts w:ascii="Calibri" w:hAnsi="Calibri" w:cs="Arial"/>
            <w:color w:val="002060"/>
            <w:sz w:val="22"/>
            <w:szCs w:val="22"/>
            <w:highlight w:val="lightGray"/>
          </w:rPr>
          <w:t>,</w:t>
        </w:r>
      </w:ins>
      <w:r w:rsidR="00552AE5" w:rsidRPr="00693819">
        <w:rPr>
          <w:rFonts w:ascii="Calibri" w:hAnsi="Calibri" w:cs="Arial"/>
          <w:color w:val="002060"/>
          <w:sz w:val="22"/>
          <w:szCs w:val="22"/>
          <w:highlight w:val="lightGray"/>
        </w:rPr>
        <w:t xml:space="preserve"> para todos os produtos que tenham saldo no Estoque de Encalhe, independente de sua data de recolhimento.</w:t>
      </w:r>
    </w:p>
    <w:p w:rsidR="002A50E6" w:rsidRPr="00627B20" w:rsidRDefault="002A50E6" w:rsidP="00B0624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627B20" w:rsidRDefault="00627B20" w:rsidP="00F84541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693819" w:rsidRDefault="00693819" w:rsidP="00F84541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693819" w:rsidRDefault="00693819" w:rsidP="00F84541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693819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lastRenderedPageBreak/>
        <w:t>A única possibilidade de uma Venda de Encalhe ser consignado é para os produtos em recolhimento parcial, ou seja, que serão relançados nas próximas operações.</w:t>
      </w:r>
    </w:p>
    <w:p w:rsidR="00693819" w:rsidRDefault="00693819" w:rsidP="00F84541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934BAB" w:rsidRPr="00627B20" w:rsidRDefault="00934BAB" w:rsidP="00F84541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627B20">
        <w:rPr>
          <w:rFonts w:asciiTheme="minorHAnsi" w:hAnsiTheme="minorHAnsi" w:cstheme="minorHAnsi"/>
          <w:color w:val="002060"/>
          <w:sz w:val="22"/>
          <w:szCs w:val="22"/>
        </w:rPr>
        <w:t>Na tela haverá botões para ação de “imprimir” e “arquivo”, a opção arquivo tem como objetivo gerar as informações</w:t>
      </w:r>
      <w:r w:rsidR="00F84541" w:rsidRPr="00627B20">
        <w:rPr>
          <w:rFonts w:asciiTheme="minorHAnsi" w:hAnsiTheme="minorHAnsi" w:cstheme="minorHAnsi"/>
          <w:color w:val="002060"/>
          <w:sz w:val="22"/>
          <w:szCs w:val="22"/>
        </w:rPr>
        <w:t xml:space="preserve"> em </w:t>
      </w:r>
      <w:r w:rsidRPr="00627B20">
        <w:rPr>
          <w:rFonts w:asciiTheme="minorHAnsi" w:hAnsiTheme="minorHAnsi" w:cstheme="minorHAnsi"/>
          <w:color w:val="002060"/>
          <w:sz w:val="22"/>
          <w:szCs w:val="22"/>
        </w:rPr>
        <w:t xml:space="preserve">formato </w:t>
      </w:r>
      <w:r w:rsidR="006F2A59" w:rsidRPr="00627B20">
        <w:rPr>
          <w:rFonts w:asciiTheme="minorHAnsi" w:hAnsiTheme="minorHAnsi" w:cstheme="minorHAnsi"/>
          <w:color w:val="002060"/>
          <w:sz w:val="22"/>
          <w:szCs w:val="22"/>
        </w:rPr>
        <w:t>E</w:t>
      </w:r>
      <w:r w:rsidRPr="00627B20">
        <w:rPr>
          <w:rFonts w:asciiTheme="minorHAnsi" w:hAnsiTheme="minorHAnsi" w:cstheme="minorHAnsi"/>
          <w:color w:val="002060"/>
          <w:sz w:val="22"/>
          <w:szCs w:val="22"/>
        </w:rPr>
        <w:t>xcel para utilização da área de neg</w:t>
      </w:r>
      <w:r w:rsidR="00F84541" w:rsidRPr="00627B20">
        <w:rPr>
          <w:rFonts w:asciiTheme="minorHAnsi" w:hAnsiTheme="minorHAnsi" w:cstheme="minorHAnsi"/>
          <w:color w:val="002060"/>
          <w:sz w:val="22"/>
          <w:szCs w:val="22"/>
        </w:rPr>
        <w:t>ó</w:t>
      </w:r>
      <w:r w:rsidRPr="00627B20">
        <w:rPr>
          <w:rFonts w:asciiTheme="minorHAnsi" w:hAnsiTheme="minorHAnsi" w:cstheme="minorHAnsi"/>
          <w:color w:val="002060"/>
          <w:sz w:val="22"/>
          <w:szCs w:val="22"/>
        </w:rPr>
        <w:t>cio</w:t>
      </w:r>
      <w:r w:rsidR="00F84541" w:rsidRPr="00627B20">
        <w:rPr>
          <w:rFonts w:asciiTheme="minorHAnsi" w:hAnsiTheme="minorHAnsi" w:cstheme="minorHAnsi"/>
          <w:color w:val="002060"/>
          <w:sz w:val="22"/>
          <w:szCs w:val="22"/>
        </w:rPr>
        <w:t>.</w:t>
      </w:r>
    </w:p>
    <w:p w:rsidR="00934BAB" w:rsidRPr="00627B20" w:rsidRDefault="00934BAB" w:rsidP="00A02B3B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934BAB" w:rsidRDefault="00934BAB" w:rsidP="0099008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627B20">
        <w:rPr>
          <w:rFonts w:asciiTheme="minorHAnsi" w:hAnsiTheme="minorHAnsi" w:cstheme="minorHAnsi"/>
          <w:color w:val="002060"/>
          <w:sz w:val="22"/>
          <w:szCs w:val="22"/>
        </w:rPr>
        <w:t>OBS: A funcionalidade deverá possibilitar a digitação de “N” publicações para determinado jornaleiro.</w:t>
      </w:r>
    </w:p>
    <w:p w:rsidR="009F17F5" w:rsidRDefault="009F17F5" w:rsidP="0099008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D01AC7" w:rsidRPr="00693819" w:rsidRDefault="00D01AC7" w:rsidP="00990084">
      <w:pPr>
        <w:ind w:left="360"/>
        <w:rPr>
          <w:rFonts w:ascii="Calibri" w:hAnsi="Calibri" w:cs="Arial"/>
          <w:color w:val="002060"/>
          <w:sz w:val="22"/>
          <w:szCs w:val="22"/>
          <w:highlight w:val="lightGray"/>
        </w:rPr>
      </w:pPr>
      <w:r w:rsidRPr="00693819">
        <w:rPr>
          <w:rFonts w:ascii="Calibri" w:hAnsi="Calibri" w:cs="Arial"/>
          <w:color w:val="002060"/>
          <w:sz w:val="22"/>
          <w:szCs w:val="22"/>
          <w:highlight w:val="lightGray"/>
        </w:rPr>
        <w:t>A funcionalidade deverá informar uma data para vencimento do débito gerado em cada compra, onde trará como default, a quantidade de dias para vencimento informados no Parâmetro do Distribuidor, como default, porém será passível de alteração.</w:t>
      </w:r>
    </w:p>
    <w:p w:rsidR="00D01AC7" w:rsidRDefault="00D01AC7" w:rsidP="0099008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9F17F5" w:rsidRDefault="009F17F5" w:rsidP="009F17F5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cada venda de Encalhe confirmada, o sistema deverá gerar automat</w:t>
      </w:r>
      <w:r w:rsidR="00512AD5">
        <w:rPr>
          <w:rFonts w:ascii="Calibri" w:hAnsi="Calibri" w:cs="Arial"/>
          <w:color w:val="002060"/>
          <w:sz w:val="22"/>
          <w:szCs w:val="22"/>
        </w:rPr>
        <w:t xml:space="preserve">icamente um comprovante </w:t>
      </w:r>
      <w:r>
        <w:rPr>
          <w:rFonts w:ascii="Calibri" w:hAnsi="Calibri" w:cs="Arial"/>
          <w:color w:val="002060"/>
          <w:sz w:val="22"/>
          <w:szCs w:val="22"/>
        </w:rPr>
        <w:t>que será utilizado para separação do produto e enviado à cota:</w:t>
      </w:r>
    </w:p>
    <w:p w:rsidR="009F17F5" w:rsidRPr="00627B20" w:rsidRDefault="009F17F5" w:rsidP="00990084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934BAB" w:rsidRDefault="009F17F5" w:rsidP="009F17F5">
      <w:pPr>
        <w:ind w:firstLine="360"/>
        <w:jc w:val="center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/>
          <w:noProof/>
        </w:rPr>
        <w:drawing>
          <wp:inline distT="0" distB="0" distL="0" distR="0" wp14:anchorId="5DF1BF88" wp14:editId="1E4DB507">
            <wp:extent cx="2012458" cy="1598211"/>
            <wp:effectExtent l="19050" t="19050" r="26035" b="215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57" cy="15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4BAB" w:rsidRDefault="00934BA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p w:rsidR="001146CF" w:rsidRDefault="001146CF" w:rsidP="00CB7DB2">
      <w:pPr>
        <w:rPr>
          <w:rFonts w:ascii="Arial Narrow" w:hAnsi="Arial Narrow" w:cs="Arial"/>
          <w:color w:val="002060"/>
          <w:sz w:val="22"/>
          <w:szCs w:val="22"/>
        </w:rPr>
      </w:pPr>
    </w:p>
    <w:p w:rsidR="009A6543" w:rsidRDefault="009A6543" w:rsidP="00CB7DB2">
      <w:pPr>
        <w:rPr>
          <w:rFonts w:ascii="Arial Narrow" w:hAnsi="Arial Narrow" w:cs="Arial"/>
          <w:color w:val="002060"/>
          <w:sz w:val="22"/>
          <w:szCs w:val="22"/>
          <w:u w:val="single"/>
        </w:rPr>
      </w:pPr>
      <w:r w:rsidRPr="009A6543">
        <w:rPr>
          <w:rFonts w:ascii="Arial Narrow" w:hAnsi="Arial Narrow" w:cs="Arial"/>
          <w:color w:val="002060"/>
          <w:sz w:val="22"/>
          <w:szCs w:val="22"/>
          <w:u w:val="single"/>
        </w:rPr>
        <w:t>Venda de Suplementar</w:t>
      </w:r>
    </w:p>
    <w:p w:rsidR="001B601E" w:rsidRPr="009A6543" w:rsidRDefault="001B601E" w:rsidP="00CB7DB2">
      <w:pPr>
        <w:rPr>
          <w:rFonts w:ascii="Arial Narrow" w:hAnsi="Arial Narrow" w:cs="Arial"/>
          <w:color w:val="002060"/>
          <w:sz w:val="22"/>
          <w:szCs w:val="22"/>
          <w:u w:val="single"/>
        </w:rPr>
      </w:pPr>
    </w:p>
    <w:p w:rsidR="009A6543" w:rsidRDefault="009A6543" w:rsidP="009A654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Suplementar é um estoque de produtos que ainda estão dentro da sua PEB, ou seja, ainda estão em bancas. É utilizado para atender àquelas cotas que já venderam a quantidade enviada de um determinado produto no lançamento, e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precisaram de exemplares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extras.</w:t>
      </w:r>
    </w:p>
    <w:p w:rsidR="009A6543" w:rsidRDefault="009A6543" w:rsidP="009A654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A6543" w:rsidRDefault="009A6543" w:rsidP="009A654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usuário deverá digitar um período de Datas e/ou uma Cota para realizar a pesquisa das cotas que compraram encalhe ou suplementar no período escolhido. Ainda poderá escolher se quer visualizar apenas um tipo de venda específico: Venda de Encalhe ou de Suplementar, ou ambas.</w:t>
      </w:r>
    </w:p>
    <w:p w:rsidR="009A6543" w:rsidRDefault="009A6543" w:rsidP="009A654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A6543" w:rsidRDefault="009A6543" w:rsidP="009A6543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9A3FBC">
        <w:rPr>
          <w:rFonts w:ascii="Calibri" w:hAnsi="Calibri" w:cs="Arial"/>
          <w:color w:val="002060"/>
          <w:sz w:val="22"/>
          <w:szCs w:val="22"/>
        </w:rPr>
        <w:t xml:space="preserve">A funcionalidade deverá validar todos os campos, inclusive a data para verificar se a data é operação atual que será considerada para os lançamentos de venda de </w:t>
      </w:r>
      <w:r>
        <w:rPr>
          <w:rFonts w:ascii="Calibri" w:hAnsi="Calibri" w:cs="Arial"/>
          <w:color w:val="002060"/>
          <w:sz w:val="22"/>
          <w:szCs w:val="22"/>
        </w:rPr>
        <w:t>suplementar</w:t>
      </w:r>
      <w:r w:rsidRPr="009A3FBC">
        <w:rPr>
          <w:rFonts w:ascii="Calibri" w:hAnsi="Calibri" w:cs="Arial"/>
          <w:color w:val="002060"/>
          <w:sz w:val="22"/>
          <w:szCs w:val="22"/>
        </w:rPr>
        <w:t>, se entrar com uma data anterior a da operação o sistema não deve permitir alterações ou exclusões</w:t>
      </w:r>
      <w:r>
        <w:rPr>
          <w:rFonts w:ascii="Calibri" w:hAnsi="Calibri" w:cs="Arial"/>
          <w:color w:val="002060"/>
          <w:sz w:val="22"/>
          <w:szCs w:val="22"/>
        </w:rPr>
        <w:t>, apenas consultas</w:t>
      </w:r>
      <w:r w:rsidRPr="009A3FBC">
        <w:rPr>
          <w:rFonts w:ascii="Calibri" w:hAnsi="Calibri" w:cs="Arial"/>
          <w:color w:val="002060"/>
          <w:sz w:val="22"/>
          <w:szCs w:val="22"/>
        </w:rPr>
        <w:t>.</w:t>
      </w:r>
    </w:p>
    <w:p w:rsidR="009A6543" w:rsidRPr="009A3FBC" w:rsidRDefault="009A6543" w:rsidP="009A654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A6543" w:rsidRPr="009A3FBC" w:rsidRDefault="009A6543" w:rsidP="009A654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Ao digitar </w:t>
      </w:r>
      <w:r w:rsidRPr="00693819">
        <w:rPr>
          <w:rFonts w:ascii="Calibri" w:hAnsi="Calibri" w:cs="Arial"/>
          <w:color w:val="002060"/>
          <w:sz w:val="22"/>
          <w:szCs w:val="22"/>
          <w:highlight w:val="lightGray"/>
        </w:rPr>
        <w:t>o código de barras ou o código do produto mais a edição</w:t>
      </w:r>
      <w:r w:rsidRPr="009A3FBC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 xml:space="preserve">a funcionalidade </w:t>
      </w:r>
      <w:r w:rsidRPr="009A3FBC">
        <w:rPr>
          <w:rFonts w:ascii="Calibri" w:hAnsi="Calibri" w:cs="Arial"/>
          <w:color w:val="002060"/>
          <w:sz w:val="22"/>
          <w:szCs w:val="22"/>
        </w:rPr>
        <w:t xml:space="preserve">deverá </w:t>
      </w:r>
      <w:r>
        <w:rPr>
          <w:rFonts w:ascii="Calibri" w:hAnsi="Calibri" w:cs="Arial"/>
          <w:color w:val="002060"/>
          <w:sz w:val="22"/>
          <w:szCs w:val="22"/>
        </w:rPr>
        <w:t>checar se há este produto no estoque da suplementar, informando a quantidade disponível para venda, caso não tenha esta quantidade, a funcionalidade deverá informar via pop-up que não há quantidades disponíveis deste produto para venda. Também deverá verificar se a quantidade informada é maior do que a quantidade disponível em estoque.</w:t>
      </w:r>
    </w:p>
    <w:p w:rsidR="009A6543" w:rsidRDefault="009A6543" w:rsidP="009A654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A6543" w:rsidRDefault="009A6543" w:rsidP="009A654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venda de suplementar pode ser consignada, ou seja, a</w:t>
      </w:r>
      <w:r w:rsidRPr="009A3FBC">
        <w:rPr>
          <w:rFonts w:ascii="Calibri" w:hAnsi="Calibri" w:cs="Arial"/>
          <w:color w:val="002060"/>
          <w:sz w:val="22"/>
          <w:szCs w:val="22"/>
        </w:rPr>
        <w:t xml:space="preserve"> cada Cota digitada</w:t>
      </w:r>
      <w:r>
        <w:rPr>
          <w:rFonts w:ascii="Calibri" w:hAnsi="Calibri" w:cs="Arial"/>
          <w:color w:val="002060"/>
          <w:sz w:val="22"/>
          <w:szCs w:val="22"/>
        </w:rPr>
        <w:t xml:space="preserve"> a rotina deverá incluir na consignação desta cota, onde este produto será chamado na Chamada de Encalhe, somando a quantidade inicial, mais quantidade de exemplares na suplementar que foram solicitados.  </w:t>
      </w:r>
      <w:r w:rsidRPr="00693819">
        <w:rPr>
          <w:rFonts w:ascii="Calibri" w:hAnsi="Calibri" w:cs="Arial"/>
          <w:color w:val="002060"/>
          <w:sz w:val="22"/>
          <w:szCs w:val="22"/>
          <w:highlight w:val="lightGray"/>
        </w:rPr>
        <w:t xml:space="preserve">Assim como, pode ser uma venda firme, ou seja, não possibilita a devolução do produto, já que estes já tiveram a </w:t>
      </w:r>
      <w:r w:rsidRPr="00693819">
        <w:rPr>
          <w:rFonts w:ascii="Calibri" w:hAnsi="Calibri" w:cs="Arial"/>
          <w:color w:val="002060"/>
          <w:sz w:val="22"/>
          <w:szCs w:val="22"/>
          <w:highlight w:val="lightGray"/>
        </w:rPr>
        <w:lastRenderedPageBreak/>
        <w:t xml:space="preserve">Chamada de Encalhe confirmada; nestes casos, ao realizar esta venda de </w:t>
      </w:r>
      <w:r w:rsidR="00E6649B" w:rsidRPr="00693819">
        <w:rPr>
          <w:rFonts w:ascii="Calibri" w:hAnsi="Calibri" w:cs="Arial"/>
          <w:color w:val="002060"/>
          <w:sz w:val="22"/>
          <w:szCs w:val="22"/>
          <w:highlight w:val="lightGray"/>
        </w:rPr>
        <w:t>suplementar</w:t>
      </w:r>
      <w:r w:rsidRPr="00693819">
        <w:rPr>
          <w:rFonts w:ascii="Calibri" w:hAnsi="Calibri" w:cs="Arial"/>
          <w:color w:val="002060"/>
          <w:sz w:val="22"/>
          <w:szCs w:val="22"/>
          <w:highlight w:val="lightGray"/>
        </w:rPr>
        <w:t>, o histórico de venda deste produto para esta cota deve ser sensibilizado e a cobrança do jornaleiro é incorporada</w:t>
      </w:r>
      <w:r w:rsidRPr="00361A0E">
        <w:rPr>
          <w:rFonts w:ascii="Calibri" w:hAnsi="Calibri" w:cs="Arial"/>
          <w:color w:val="002060"/>
          <w:sz w:val="22"/>
          <w:szCs w:val="22"/>
          <w:highlight w:val="yellow"/>
        </w:rPr>
        <w:t xml:space="preserve"> </w:t>
      </w:r>
      <w:r w:rsidRPr="00693819">
        <w:rPr>
          <w:rFonts w:ascii="Calibri" w:hAnsi="Calibri" w:cs="Arial"/>
          <w:color w:val="002060"/>
          <w:sz w:val="22"/>
          <w:szCs w:val="22"/>
          <w:highlight w:val="lightGray"/>
        </w:rPr>
        <w:t xml:space="preserve">como pagamento à vista. Nestes casos, o sistema deverá informar o usuário o tipo de lançamento que está sendo feito, para que o mesmo possa informar à cota. </w:t>
      </w:r>
    </w:p>
    <w:p w:rsidR="00693819" w:rsidRDefault="00693819" w:rsidP="009A654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A6543" w:rsidRPr="009A3FBC" w:rsidRDefault="009A6543" w:rsidP="009A6543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9A3FBC">
        <w:rPr>
          <w:rFonts w:ascii="Calibri" w:hAnsi="Calibri" w:cs="Arial"/>
          <w:color w:val="002060"/>
          <w:sz w:val="22"/>
          <w:szCs w:val="22"/>
        </w:rPr>
        <w:t>Na tela haverá botões para ação de “imprimir” e “arquivo”, a opção arquivo tem como objetivo gerar as informações em formato Excel para utilização da área de negócio.</w:t>
      </w:r>
    </w:p>
    <w:p w:rsidR="009A6543" w:rsidRPr="00693819" w:rsidRDefault="009A6543" w:rsidP="009A6543">
      <w:pPr>
        <w:ind w:left="360"/>
        <w:rPr>
          <w:rFonts w:ascii="Calibri" w:hAnsi="Calibri" w:cs="Arial"/>
          <w:color w:val="002060"/>
          <w:sz w:val="22"/>
          <w:szCs w:val="22"/>
          <w:highlight w:val="lightGray"/>
        </w:rPr>
      </w:pPr>
      <w:r w:rsidRPr="00693819">
        <w:rPr>
          <w:rFonts w:ascii="Calibri" w:hAnsi="Calibri" w:cs="Arial"/>
          <w:color w:val="002060"/>
          <w:sz w:val="22"/>
          <w:szCs w:val="22"/>
          <w:highlight w:val="lightGray"/>
        </w:rPr>
        <w:t>A funcionalidade deverá informar uma data para vencimento do débito gerado em cada compra, onde trará como default, a quantidade de dias para vencimento informados no Parâmetro do Distribuidor, como default, porém será passível de alteração.</w:t>
      </w:r>
    </w:p>
    <w:p w:rsidR="009A6543" w:rsidRPr="009A3FBC" w:rsidRDefault="009A6543" w:rsidP="009A654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A6543" w:rsidRDefault="009A6543" w:rsidP="009A6543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9A3FBC">
        <w:rPr>
          <w:rFonts w:ascii="Calibri" w:hAnsi="Calibri" w:cs="Arial"/>
          <w:color w:val="002060"/>
          <w:sz w:val="22"/>
          <w:szCs w:val="22"/>
        </w:rPr>
        <w:t>OBS: A funcionalidade deverá possibilitar a digitação de “N” publicações para determinado jornaleiro.</w:t>
      </w:r>
    </w:p>
    <w:p w:rsidR="009A6543" w:rsidRDefault="009A6543" w:rsidP="009A654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A6543" w:rsidRDefault="009A6543" w:rsidP="009A654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cada compra de Suplementar confirmada, o sistema deverá gerar automaticamente um comprovante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da mesma, que será utilizado para separação do produto e enviado à cota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:</w:t>
      </w:r>
    </w:p>
    <w:p w:rsidR="009A6543" w:rsidRDefault="009A6543" w:rsidP="009A654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A6543" w:rsidRPr="009A3FBC" w:rsidRDefault="009A6543" w:rsidP="009A6543">
      <w:pPr>
        <w:ind w:left="360"/>
        <w:jc w:val="center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noProof/>
          <w:color w:val="002060"/>
          <w:sz w:val="22"/>
          <w:szCs w:val="22"/>
        </w:rPr>
        <w:drawing>
          <wp:inline distT="0" distB="0" distL="0" distR="0" wp14:anchorId="2626813F" wp14:editId="2E390E1A">
            <wp:extent cx="2687042" cy="2750574"/>
            <wp:effectExtent l="19050" t="19050" r="18415" b="120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705" cy="2752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543" w:rsidRDefault="009A6543" w:rsidP="009A6543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9A6543" w:rsidRPr="00875148" w:rsidRDefault="009A6543" w:rsidP="009A6543">
      <w:pPr>
        <w:rPr>
          <w:rFonts w:ascii="Arial Narrow" w:hAnsi="Arial Narrow" w:cs="Arial"/>
          <w:color w:val="002060"/>
          <w:sz w:val="22"/>
          <w:szCs w:val="22"/>
        </w:rPr>
      </w:pPr>
    </w:p>
    <w:p w:rsidR="009A6543" w:rsidRPr="00693819" w:rsidDel="00F1571C" w:rsidRDefault="008A1CFD" w:rsidP="00693819">
      <w:pPr>
        <w:ind w:left="360"/>
        <w:rPr>
          <w:del w:id="16" w:author="Kaina da Silva" w:date="2012-06-29T14:35:00Z"/>
          <w:rFonts w:ascii="Calibri" w:hAnsi="Calibri" w:cs="Arial"/>
          <w:color w:val="002060"/>
          <w:sz w:val="22"/>
          <w:szCs w:val="22"/>
          <w:highlight w:val="lightGray"/>
        </w:rPr>
      </w:pPr>
      <w:del w:id="17" w:author="Kaina da Silva" w:date="2012-06-29T14:35:00Z">
        <w:r w:rsidRPr="00693819" w:rsidDel="00F1571C">
          <w:rPr>
            <w:rFonts w:ascii="Calibri" w:hAnsi="Calibri" w:cs="Arial"/>
            <w:color w:val="002060"/>
            <w:sz w:val="22"/>
            <w:szCs w:val="22"/>
            <w:highlight w:val="lightGray"/>
          </w:rPr>
          <w:delText>Para ambos</w:delText>
        </w:r>
        <w:r w:rsidR="00306420" w:rsidRPr="00693819" w:rsidDel="00F1571C">
          <w:rPr>
            <w:rFonts w:ascii="Calibri" w:hAnsi="Calibri" w:cs="Arial"/>
            <w:color w:val="002060"/>
            <w:sz w:val="22"/>
            <w:szCs w:val="22"/>
            <w:highlight w:val="lightGray"/>
          </w:rPr>
          <w:delText xml:space="preserve"> os</w:delText>
        </w:r>
        <w:r w:rsidRPr="00693819" w:rsidDel="00F1571C">
          <w:rPr>
            <w:rFonts w:ascii="Calibri" w:hAnsi="Calibri" w:cs="Arial"/>
            <w:color w:val="002060"/>
            <w:sz w:val="22"/>
            <w:szCs w:val="22"/>
            <w:highlight w:val="lightGray"/>
          </w:rPr>
          <w:delText xml:space="preserve"> tipos de venda, seja suplementar ou encalhe, a funcionalidade deve prever a venda para clientes externos, ou seja, que a venda não precise ser realizada por uma cota.</w:delText>
        </w:r>
        <w:r w:rsidR="00306420" w:rsidRPr="00693819" w:rsidDel="00F1571C">
          <w:rPr>
            <w:rFonts w:ascii="Calibri" w:hAnsi="Calibri" w:cs="Arial"/>
            <w:color w:val="002060"/>
            <w:sz w:val="22"/>
            <w:szCs w:val="22"/>
            <w:highlight w:val="lightGray"/>
          </w:rPr>
          <w:delText xml:space="preserve"> Para isto, devemos selecionar a flag ‘Cliente Externo’, onde </w:delText>
        </w:r>
        <w:r w:rsidR="00373EF1" w:rsidRPr="00693819" w:rsidDel="00F1571C">
          <w:rPr>
            <w:rFonts w:ascii="Calibri" w:hAnsi="Calibri" w:cs="Arial"/>
            <w:color w:val="002060"/>
            <w:sz w:val="22"/>
            <w:szCs w:val="22"/>
            <w:highlight w:val="lightGray"/>
          </w:rPr>
          <w:delText>se abre</w:delText>
        </w:r>
        <w:r w:rsidR="00306420" w:rsidRPr="00693819" w:rsidDel="00F1571C">
          <w:rPr>
            <w:rFonts w:ascii="Calibri" w:hAnsi="Calibri" w:cs="Arial"/>
            <w:color w:val="002060"/>
            <w:sz w:val="22"/>
            <w:szCs w:val="22"/>
            <w:highlight w:val="lightGray"/>
          </w:rPr>
          <w:delText xml:space="preserve"> os campos: Nome/Razão Social e CPF/CNPJ.</w:delText>
        </w:r>
        <w:r w:rsidR="00373EF1" w:rsidRPr="00693819" w:rsidDel="00F1571C">
          <w:rPr>
            <w:rFonts w:ascii="Calibri" w:hAnsi="Calibri" w:cs="Arial"/>
            <w:color w:val="002060"/>
            <w:sz w:val="22"/>
            <w:szCs w:val="22"/>
            <w:highlight w:val="lightGray"/>
          </w:rPr>
          <w:delText xml:space="preserve"> Esta venda será à vista, independente do produto a ser vendido.</w:delText>
        </w:r>
      </w:del>
    </w:p>
    <w:p w:rsidR="009A6543" w:rsidRDefault="009A6543" w:rsidP="00CB7DB2">
      <w:pPr>
        <w:rPr>
          <w:rFonts w:ascii="Arial Narrow" w:hAnsi="Arial Narrow" w:cs="Arial"/>
          <w:color w:val="002060"/>
          <w:sz w:val="22"/>
          <w:szCs w:val="22"/>
        </w:rPr>
      </w:pPr>
    </w:p>
    <w:p w:rsidR="00F1571C" w:rsidRDefault="00F1571C" w:rsidP="006E588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F1571C">
        <w:rPr>
          <w:rFonts w:ascii="Arial Narrow" w:hAnsi="Arial Narrow" w:cs="Arial"/>
          <w:color w:val="002060"/>
          <w:sz w:val="22"/>
          <w:szCs w:val="22"/>
          <w:highlight w:val="yellow"/>
        </w:rPr>
        <w:t>Para ambos os tipos de venda, deve ficar disponível no botão de ação, a possibilidade de reimpressão do comprovante de venda (de acordo com a solicitada).</w:t>
      </w:r>
    </w:p>
    <w:p w:rsidR="00F1571C" w:rsidRDefault="00F1571C" w:rsidP="00F1571C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6E5888" w:rsidRDefault="006E5888" w:rsidP="006E588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6E5888">
        <w:rPr>
          <w:rFonts w:ascii="Arial Narrow" w:hAnsi="Arial Narrow" w:cs="Arial"/>
          <w:color w:val="002060"/>
          <w:sz w:val="22"/>
          <w:szCs w:val="22"/>
          <w:highlight w:val="yellow"/>
        </w:rPr>
        <w:t>A maneira de realizar os dois tipos de venda será única, acionada via botão, onde dentro desta deverá ser descriminado o tipo de venda (informação deverá ser automática da funcionalidade, após o usuário informar o produto e edição, o sistema deve identificar em qual estoque este está incluso – Suplementar ou Encalhe – e retornar ao usuário o tipo de venda de acordo com o estoque, conforme descrito acima). Caso o produto selecionado não tenha saldo em nenhum dos estoques, a funcionalidade deve informar ao usuário que não há saldo deste produto e edição para venda.</w:t>
      </w:r>
    </w:p>
    <w:p w:rsidR="00B36048" w:rsidRDefault="00B36048" w:rsidP="006E588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36048" w:rsidRDefault="00B36048" w:rsidP="006E588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B36048">
        <w:rPr>
          <w:rFonts w:ascii="Arial Narrow" w:hAnsi="Arial Narrow" w:cs="Arial"/>
          <w:color w:val="002060"/>
          <w:sz w:val="22"/>
          <w:szCs w:val="22"/>
          <w:highlight w:val="yellow"/>
        </w:rPr>
        <w:t>Caso o usuário faça os dois tipos de compra para a mesma cota, a funcionalidade deve gerar os dois tipos de comprovantes de venda para a mesma cota.</w:t>
      </w:r>
    </w:p>
    <w:p w:rsidR="00A26DF5" w:rsidRDefault="00A26DF5" w:rsidP="00A26DF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bookmarkStart w:id="18" w:name="_GoBack"/>
      <w:r w:rsidRPr="00F2104A">
        <w:rPr>
          <w:rFonts w:ascii="Arial Narrow" w:hAnsi="Arial Narrow" w:cs="Arial"/>
          <w:color w:val="002060"/>
          <w:sz w:val="22"/>
          <w:szCs w:val="22"/>
          <w:highlight w:val="yellow"/>
        </w:rPr>
        <w:lastRenderedPageBreak/>
        <w:t>As vendas realizadas á vista, ou seja, que tem sua cobrança já inclusa na dívida da cota e não tem direito à devolução, devem compor a NF-e de Venda da cota, nos casos que o Distribuidor emita Nota Fiscal Eletrônica. Caso a cota tenha recebido este produto, é só incorporar a quantidade de Venda (sem alterar o reparte recebido), caso este produto não faça parte do consignado</w:t>
      </w:r>
      <w:r w:rsidR="00F2104A" w:rsidRPr="00F2104A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da cota, deve-se incorporar, porém com reparte </w:t>
      </w:r>
      <w:proofErr w:type="gramStart"/>
      <w:r w:rsidR="00F2104A" w:rsidRPr="00F2104A">
        <w:rPr>
          <w:rFonts w:ascii="Arial Narrow" w:hAnsi="Arial Narrow" w:cs="Arial"/>
          <w:color w:val="002060"/>
          <w:sz w:val="22"/>
          <w:szCs w:val="22"/>
          <w:highlight w:val="yellow"/>
        </w:rPr>
        <w:t>0</w:t>
      </w:r>
      <w:proofErr w:type="gramEnd"/>
      <w:r w:rsidR="00F2104A" w:rsidRPr="00F2104A">
        <w:rPr>
          <w:rFonts w:ascii="Arial Narrow" w:hAnsi="Arial Narrow" w:cs="Arial"/>
          <w:color w:val="002060"/>
          <w:sz w:val="22"/>
          <w:szCs w:val="22"/>
          <w:highlight w:val="yellow"/>
        </w:rPr>
        <w:t>, encalhe 0 e venda ‘x’.</w:t>
      </w:r>
    </w:p>
    <w:bookmarkEnd w:id="18"/>
    <w:p w:rsidR="006E5888" w:rsidRPr="00875148" w:rsidRDefault="006E5888" w:rsidP="00F1571C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934BAB" w:rsidRPr="00875148">
        <w:tc>
          <w:tcPr>
            <w:tcW w:w="9779" w:type="dxa"/>
          </w:tcPr>
          <w:p w:rsidR="00934BAB" w:rsidRPr="009540DC" w:rsidRDefault="00934BA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934BAB" w:rsidRPr="00875148" w:rsidRDefault="00934BAB" w:rsidP="00597006">
            <w:pPr>
              <w:rPr>
                <w:rFonts w:ascii="Arial Narrow" w:hAnsi="Arial Narrow"/>
              </w:rPr>
            </w:pPr>
          </w:p>
        </w:tc>
      </w:tr>
    </w:tbl>
    <w:p w:rsidR="00934BAB" w:rsidRPr="00875148" w:rsidRDefault="00934BA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934BAB" w:rsidRPr="00875148" w:rsidRDefault="00934BAB" w:rsidP="00E34CC4">
      <w:pPr>
        <w:rPr>
          <w:rFonts w:ascii="Arial Narrow" w:hAnsi="Arial Narrow"/>
        </w:rPr>
      </w:pPr>
    </w:p>
    <w:p w:rsidR="00934BAB" w:rsidRPr="00875148" w:rsidRDefault="00934BA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934BAB" w:rsidRPr="00875148" w:rsidRDefault="00934BA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934BAB" w:rsidRPr="00875148" w:rsidTr="008573CA">
        <w:trPr>
          <w:trHeight w:val="314"/>
        </w:trPr>
        <w:tc>
          <w:tcPr>
            <w:tcW w:w="3136" w:type="dxa"/>
          </w:tcPr>
          <w:p w:rsidR="00934BAB" w:rsidRPr="00875148" w:rsidRDefault="00934BA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934BAB" w:rsidRPr="00875148" w:rsidRDefault="00934BA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934BAB" w:rsidRPr="00875148" w:rsidTr="008573CA">
        <w:trPr>
          <w:trHeight w:val="228"/>
        </w:trPr>
        <w:tc>
          <w:tcPr>
            <w:tcW w:w="3136" w:type="dxa"/>
          </w:tcPr>
          <w:p w:rsidR="00934BAB" w:rsidRPr="009540DC" w:rsidRDefault="00934BA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934BAB" w:rsidRPr="00875148" w:rsidTr="008573CA">
        <w:trPr>
          <w:trHeight w:val="228"/>
        </w:trPr>
        <w:tc>
          <w:tcPr>
            <w:tcW w:w="3136" w:type="dxa"/>
          </w:tcPr>
          <w:p w:rsidR="00934BAB" w:rsidRPr="009540DC" w:rsidRDefault="00934BA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934BAB" w:rsidRPr="00875148" w:rsidTr="008573CA">
        <w:trPr>
          <w:trHeight w:val="228"/>
        </w:trPr>
        <w:tc>
          <w:tcPr>
            <w:tcW w:w="3136" w:type="dxa"/>
          </w:tcPr>
          <w:p w:rsidR="00934BAB" w:rsidRPr="009540DC" w:rsidRDefault="00934BA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34BAB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34BAB" w:rsidRPr="00FD0CD1" w:rsidRDefault="00934BA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934BAB" w:rsidRPr="00875148" w:rsidRDefault="00934BAB" w:rsidP="008665A6">
      <w:pPr>
        <w:outlineLvl w:val="0"/>
        <w:rPr>
          <w:rFonts w:ascii="Arial Narrow" w:hAnsi="Arial Narrow" w:cs="Arial"/>
          <w:b/>
        </w:rPr>
      </w:pPr>
    </w:p>
    <w:p w:rsidR="00934BAB" w:rsidRPr="00875148" w:rsidRDefault="00934BA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934BAB" w:rsidRPr="00875148" w:rsidRDefault="00934BA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934BAB" w:rsidRPr="00875148" w:rsidTr="00092FF2">
        <w:trPr>
          <w:trHeight w:val="234"/>
        </w:trPr>
        <w:tc>
          <w:tcPr>
            <w:tcW w:w="708" w:type="dxa"/>
          </w:tcPr>
          <w:p w:rsidR="00934BAB" w:rsidRPr="00875148" w:rsidRDefault="00934BA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934BAB" w:rsidRPr="009540DC" w:rsidRDefault="00934BA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934BAB" w:rsidRPr="00875148" w:rsidRDefault="00934BA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934BAB" w:rsidRPr="00875148" w:rsidRDefault="00934BA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934BAB" w:rsidRPr="00875148" w:rsidTr="00092FF2">
        <w:trPr>
          <w:trHeight w:val="236"/>
        </w:trPr>
        <w:tc>
          <w:tcPr>
            <w:tcW w:w="708" w:type="dxa"/>
          </w:tcPr>
          <w:p w:rsidR="00934BAB" w:rsidRPr="00875148" w:rsidRDefault="00934BA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934BAB" w:rsidRPr="00875148" w:rsidRDefault="00934BA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934BAB" w:rsidRPr="009540DC" w:rsidRDefault="00934BA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934BAB" w:rsidRPr="00875148" w:rsidRDefault="00934BA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934BAB" w:rsidRPr="00875148" w:rsidRDefault="00934BAB" w:rsidP="00116B72">
      <w:pPr>
        <w:rPr>
          <w:rFonts w:ascii="Arial Narrow" w:hAnsi="Arial Narrow"/>
        </w:rPr>
      </w:pPr>
    </w:p>
    <w:p w:rsidR="00934BAB" w:rsidRPr="00875148" w:rsidRDefault="00934BA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934BAB" w:rsidRPr="00875148" w:rsidRDefault="00934BA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934BAB" w:rsidRPr="00875148">
        <w:trPr>
          <w:trHeight w:val="204"/>
        </w:trPr>
        <w:tc>
          <w:tcPr>
            <w:tcW w:w="3239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934BAB" w:rsidRPr="009540DC" w:rsidRDefault="00934BA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934BAB" w:rsidRPr="00875148">
        <w:tc>
          <w:tcPr>
            <w:tcW w:w="3239" w:type="dxa"/>
          </w:tcPr>
          <w:p w:rsidR="00934BAB" w:rsidRPr="00875148" w:rsidRDefault="00934BA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934BAB" w:rsidRPr="00875148" w:rsidRDefault="00934BA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934BAB" w:rsidRPr="00875148" w:rsidRDefault="00934BA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934BAB" w:rsidRPr="00875148" w:rsidRDefault="00934BA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934BAB" w:rsidRPr="00875148" w:rsidRDefault="00934BA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934BAB" w:rsidRPr="00875148" w:rsidRDefault="00934BA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934BAB" w:rsidRPr="00875148">
        <w:trPr>
          <w:trHeight w:val="204"/>
        </w:trPr>
        <w:tc>
          <w:tcPr>
            <w:tcW w:w="3239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934BAB" w:rsidRPr="009540DC" w:rsidRDefault="00934BA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934BAB" w:rsidRPr="00875148">
        <w:tc>
          <w:tcPr>
            <w:tcW w:w="3239" w:type="dxa"/>
          </w:tcPr>
          <w:p w:rsidR="00934BAB" w:rsidRPr="00875148" w:rsidRDefault="00934BA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934BAB" w:rsidRPr="00875148" w:rsidRDefault="00934BA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934BAB" w:rsidRPr="00875148" w:rsidRDefault="00934BA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934BAB" w:rsidRPr="00875148" w:rsidRDefault="00934BA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934BAB" w:rsidRPr="00875148" w:rsidRDefault="00934BAB" w:rsidP="00517854">
      <w:pPr>
        <w:rPr>
          <w:rFonts w:ascii="Arial Narrow" w:hAnsi="Arial Narrow"/>
        </w:rPr>
      </w:pPr>
    </w:p>
    <w:p w:rsidR="00934BAB" w:rsidRPr="00875148" w:rsidRDefault="00934BA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934BAB" w:rsidRPr="00875148" w:rsidRDefault="00934BA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934BAB" w:rsidRPr="00875148" w:rsidTr="008573CA">
        <w:trPr>
          <w:trHeight w:val="204"/>
        </w:trPr>
        <w:tc>
          <w:tcPr>
            <w:tcW w:w="3520" w:type="dxa"/>
          </w:tcPr>
          <w:p w:rsidR="00934BAB" w:rsidRPr="00875148" w:rsidRDefault="00934BA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934BAB" w:rsidRPr="00875148" w:rsidRDefault="00934BA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934BAB" w:rsidRPr="009540DC" w:rsidRDefault="00934BA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934BAB" w:rsidRPr="00875148" w:rsidTr="008573CA">
        <w:tc>
          <w:tcPr>
            <w:tcW w:w="3520" w:type="dxa"/>
          </w:tcPr>
          <w:p w:rsidR="00934BAB" w:rsidRPr="00875148" w:rsidRDefault="00934BA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934BAB" w:rsidRPr="00875148" w:rsidRDefault="00934BA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934BAB" w:rsidRPr="00875148" w:rsidRDefault="00934BA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934BAB" w:rsidRPr="00875148" w:rsidRDefault="00934BAB" w:rsidP="00116B72">
      <w:pPr>
        <w:rPr>
          <w:rFonts w:ascii="Arial Narrow" w:hAnsi="Arial Narrow"/>
        </w:rPr>
      </w:pPr>
    </w:p>
    <w:p w:rsidR="00934BAB" w:rsidRPr="00875148" w:rsidRDefault="00934BA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934BAB" w:rsidRPr="00875148" w:rsidRDefault="00934BA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934BAB" w:rsidRPr="00875148" w:rsidTr="00974529">
        <w:trPr>
          <w:trHeight w:val="204"/>
        </w:trPr>
        <w:tc>
          <w:tcPr>
            <w:tcW w:w="3493" w:type="dxa"/>
          </w:tcPr>
          <w:p w:rsidR="00934BAB" w:rsidRPr="00875148" w:rsidRDefault="00934BA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934BAB" w:rsidRPr="00875148" w:rsidRDefault="00934BA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934BAB" w:rsidRPr="009540DC" w:rsidRDefault="00934BA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934BAB" w:rsidRPr="00875148" w:rsidTr="00974529">
        <w:tc>
          <w:tcPr>
            <w:tcW w:w="3493" w:type="dxa"/>
          </w:tcPr>
          <w:p w:rsidR="00934BAB" w:rsidRPr="00875148" w:rsidRDefault="00934BA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934BAB" w:rsidRPr="00875148" w:rsidRDefault="00934BA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934BAB" w:rsidRPr="00875148" w:rsidRDefault="00934BA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934BAB" w:rsidRPr="00875148" w:rsidRDefault="00934BA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934BAB" w:rsidRPr="00875148" w:rsidRDefault="00934BA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934BAB" w:rsidRDefault="00934BAB" w:rsidP="00AA323C">
      <w:pPr>
        <w:rPr>
          <w:rFonts w:ascii="Arial Narrow" w:hAnsi="Arial Narrow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934BAB" w:rsidRDefault="00934BAB" w:rsidP="0010198B">
      <w:pPr>
        <w:ind w:left="426"/>
        <w:rPr>
          <w:rFonts w:ascii="Arial Narrow" w:hAnsi="Arial Narrow"/>
        </w:rPr>
      </w:pPr>
    </w:p>
    <w:p w:rsidR="00934BAB" w:rsidRDefault="00AE1CCE" w:rsidP="00AE1CCE">
      <w:pPr>
        <w:ind w:left="360"/>
        <w:rPr>
          <w:rFonts w:ascii="Arial Narrow" w:hAnsi="Arial Narrow"/>
        </w:rPr>
      </w:pPr>
      <w:r w:rsidRPr="00AE1CCE">
        <w:rPr>
          <w:rFonts w:ascii="Arial Narrow" w:hAnsi="Arial Narrow"/>
        </w:rPr>
        <w:t xml:space="preserve">Pesquisa de </w:t>
      </w:r>
      <w:r w:rsidR="00934BAB" w:rsidRPr="00AE1CCE">
        <w:rPr>
          <w:rFonts w:ascii="Arial Narrow" w:hAnsi="Arial Narrow"/>
        </w:rPr>
        <w:t xml:space="preserve">Venda de Encalhe para </w:t>
      </w:r>
      <w:r w:rsidR="006F2A59">
        <w:rPr>
          <w:rFonts w:ascii="Arial Narrow" w:hAnsi="Arial Narrow"/>
        </w:rPr>
        <w:t>Cota</w:t>
      </w:r>
      <w:r w:rsidR="00934BAB" w:rsidRPr="00AE1CCE">
        <w:rPr>
          <w:rFonts w:ascii="Arial Narrow" w:hAnsi="Arial Narrow"/>
        </w:rPr>
        <w:t xml:space="preserve"> </w:t>
      </w:r>
    </w:p>
    <w:p w:rsidR="006F457F" w:rsidRDefault="006F457F" w:rsidP="00AE1CCE">
      <w:pPr>
        <w:ind w:left="360"/>
        <w:rPr>
          <w:rFonts w:ascii="Arial Narrow" w:hAnsi="Arial Narrow"/>
        </w:rPr>
      </w:pPr>
    </w:p>
    <w:p w:rsidR="006F457F" w:rsidRPr="00AE1CCE" w:rsidRDefault="006F457F" w:rsidP="00AE1CCE">
      <w:pPr>
        <w:ind w:left="360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6F457F" w:rsidRDefault="006F457F" w:rsidP="006F457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Cota: código da Cota que irá carregar o nome da Cota</w:t>
      </w:r>
    </w:p>
    <w:p w:rsidR="009F45E8" w:rsidRDefault="009F45E8" w:rsidP="006F457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Conforme digitação do código da Cota, irá trazer o nome da Cota.</w:t>
      </w:r>
    </w:p>
    <w:p w:rsidR="009F45E8" w:rsidRDefault="00606716" w:rsidP="009F45E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Periodo: range de datas para lançar as vendas de encalhe.</w:t>
      </w:r>
    </w:p>
    <w:p w:rsidR="00ED4530" w:rsidRPr="009D0961" w:rsidRDefault="00ED4530" w:rsidP="00ED4530">
      <w:pPr>
        <w:numPr>
          <w:ilvl w:val="0"/>
          <w:numId w:val="26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lastRenderedPageBreak/>
        <w:t>Tipo de Venda: Campo de seleção se a pesquisa será feita apenas para: Venda de Encalhe, de Suplementar ou Todas.</w:t>
      </w:r>
    </w:p>
    <w:p w:rsidR="00D80BF4" w:rsidRDefault="00D80BF4" w:rsidP="00D80BF4">
      <w:pPr>
        <w:ind w:left="426"/>
        <w:rPr>
          <w:rFonts w:ascii="Arial Narrow" w:hAnsi="Arial Narrow"/>
        </w:rPr>
      </w:pPr>
    </w:p>
    <w:p w:rsidR="00D80BF4" w:rsidRDefault="009D0961" w:rsidP="00D80BF4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Grid - </w:t>
      </w:r>
      <w:proofErr w:type="gramStart"/>
      <w:r w:rsidR="00D80BF4">
        <w:rPr>
          <w:rFonts w:ascii="Arial Narrow" w:hAnsi="Arial Narrow"/>
        </w:rPr>
        <w:t>Campos não editáveis</w:t>
      </w:r>
      <w:proofErr w:type="gramEnd"/>
      <w:r w:rsidR="00D80BF4">
        <w:rPr>
          <w:rFonts w:ascii="Arial Narrow" w:hAnsi="Arial Narrow"/>
        </w:rPr>
        <w:t>:</w:t>
      </w:r>
    </w:p>
    <w:p w:rsidR="00D80BF4" w:rsidRDefault="00D80BF4" w:rsidP="00D80BF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Data: relação de datas escolhidos no filtro periodo.</w:t>
      </w:r>
    </w:p>
    <w:p w:rsidR="00D80BF4" w:rsidRDefault="00D80BF4" w:rsidP="00D80BF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Cota: </w:t>
      </w:r>
      <w:r w:rsidR="00BF399F">
        <w:rPr>
          <w:rFonts w:ascii="Arial Narrow" w:hAnsi="Arial Narrow"/>
        </w:rPr>
        <w:t>código da cota, r</w:t>
      </w:r>
      <w:r w:rsidR="009F45E8">
        <w:rPr>
          <w:rFonts w:ascii="Arial Narrow" w:hAnsi="Arial Narrow"/>
        </w:rPr>
        <w:t xml:space="preserve">etorna conforme informação </w:t>
      </w:r>
      <w:r w:rsidR="00606716">
        <w:rPr>
          <w:rFonts w:ascii="Arial Narrow" w:hAnsi="Arial Narrow"/>
        </w:rPr>
        <w:t>do filtro</w:t>
      </w:r>
    </w:p>
    <w:p w:rsidR="009F45E8" w:rsidRDefault="009F45E8" w:rsidP="009F45E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Nome: </w:t>
      </w:r>
      <w:r w:rsidR="00BF399F">
        <w:rPr>
          <w:rFonts w:ascii="Arial Narrow" w:hAnsi="Arial Narrow"/>
        </w:rPr>
        <w:t>Nome da cota, r</w:t>
      </w:r>
      <w:r>
        <w:rPr>
          <w:rFonts w:ascii="Arial Narrow" w:hAnsi="Arial Narrow"/>
        </w:rPr>
        <w:t xml:space="preserve">etorna conforme informação </w:t>
      </w:r>
      <w:r w:rsidR="00606716">
        <w:rPr>
          <w:rFonts w:ascii="Arial Narrow" w:hAnsi="Arial Narrow"/>
        </w:rPr>
        <w:t>do filtro</w:t>
      </w:r>
      <w:r>
        <w:rPr>
          <w:rFonts w:ascii="Arial Narrow" w:hAnsi="Arial Narrow"/>
        </w:rPr>
        <w:t>.</w:t>
      </w:r>
    </w:p>
    <w:p w:rsidR="009F45E8" w:rsidRDefault="009F45E8" w:rsidP="009F45E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="009A75CC">
        <w:rPr>
          <w:rFonts w:ascii="Arial Narrow" w:hAnsi="Arial Narrow"/>
        </w:rPr>
        <w:t>ó</w:t>
      </w:r>
      <w:r>
        <w:rPr>
          <w:rFonts w:ascii="Arial Narrow" w:hAnsi="Arial Narrow"/>
        </w:rPr>
        <w:t>digo:</w:t>
      </w:r>
      <w:r w:rsidR="00E324F7">
        <w:rPr>
          <w:rFonts w:ascii="Arial Narrow" w:hAnsi="Arial Narrow"/>
        </w:rPr>
        <w:t xml:space="preserve"> </w:t>
      </w:r>
      <w:r w:rsidR="008F3E12">
        <w:rPr>
          <w:rFonts w:ascii="Arial Narrow" w:hAnsi="Arial Narrow"/>
        </w:rPr>
        <w:t>Código</w:t>
      </w:r>
      <w:r>
        <w:rPr>
          <w:rFonts w:ascii="Arial Narrow" w:hAnsi="Arial Narrow"/>
        </w:rPr>
        <w:t xml:space="preserve"> do produto</w:t>
      </w:r>
      <w:r w:rsidR="008F3E12">
        <w:rPr>
          <w:rFonts w:ascii="Arial Narrow" w:hAnsi="Arial Narrow"/>
        </w:rPr>
        <w:t xml:space="preserve"> retorna</w:t>
      </w:r>
      <w:r>
        <w:rPr>
          <w:rFonts w:ascii="Arial Narrow" w:hAnsi="Arial Narrow"/>
        </w:rPr>
        <w:t xml:space="preserve"> conforme informação </w:t>
      </w:r>
      <w:r w:rsidR="00606716">
        <w:rPr>
          <w:rFonts w:ascii="Arial Narrow" w:hAnsi="Arial Narrow"/>
        </w:rPr>
        <w:t>do filtro</w:t>
      </w:r>
    </w:p>
    <w:p w:rsidR="009F45E8" w:rsidRDefault="00E324F7" w:rsidP="009F45E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</w:t>
      </w:r>
      <w:r w:rsidR="00BF399F">
        <w:rPr>
          <w:rFonts w:ascii="Arial Narrow" w:hAnsi="Arial Narrow"/>
        </w:rPr>
        <w:t>,</w:t>
      </w:r>
      <w:r w:rsidR="009F45E8">
        <w:rPr>
          <w:rFonts w:ascii="Arial Narrow" w:hAnsi="Arial Narrow"/>
        </w:rPr>
        <w:t xml:space="preserve"> retorna conforme informação </w:t>
      </w:r>
      <w:r w:rsidR="00606716">
        <w:rPr>
          <w:rFonts w:ascii="Arial Narrow" w:hAnsi="Arial Narrow"/>
        </w:rPr>
        <w:t>do filtro</w:t>
      </w:r>
    </w:p>
    <w:p w:rsidR="009F45E8" w:rsidRDefault="009F45E8" w:rsidP="009F45E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</w:t>
      </w:r>
      <w:r w:rsidR="00BF399F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</w:t>
      </w:r>
      <w:r w:rsidR="00BF399F">
        <w:rPr>
          <w:rFonts w:ascii="Arial Narrow" w:hAnsi="Arial Narrow"/>
        </w:rPr>
        <w:t>r</w:t>
      </w:r>
      <w:r>
        <w:rPr>
          <w:rFonts w:ascii="Arial Narrow" w:hAnsi="Arial Narrow"/>
        </w:rPr>
        <w:t xml:space="preserve">etorna conforme informação </w:t>
      </w:r>
      <w:r w:rsidR="00606716">
        <w:rPr>
          <w:rFonts w:ascii="Arial Narrow" w:hAnsi="Arial Narrow"/>
        </w:rPr>
        <w:t>do filtro</w:t>
      </w:r>
    </w:p>
    <w:p w:rsidR="00BF399F" w:rsidDel="009D0961" w:rsidRDefault="00BF399F" w:rsidP="009F45E8">
      <w:pPr>
        <w:numPr>
          <w:ilvl w:val="0"/>
          <w:numId w:val="26"/>
        </w:numPr>
        <w:rPr>
          <w:del w:id="19" w:author="Kaina da Silva" w:date="2012-06-19T11:07:00Z"/>
          <w:rFonts w:ascii="Arial Narrow" w:hAnsi="Arial Narrow"/>
        </w:rPr>
      </w:pPr>
      <w:del w:id="20" w:author="Kaina da Silva" w:date="2012-06-19T11:07:00Z">
        <w:r w:rsidDel="009D0961">
          <w:rPr>
            <w:rFonts w:ascii="Arial Narrow" w:hAnsi="Arial Narrow"/>
          </w:rPr>
          <w:delText>Preço Capa R$: Preço unitário do produto.</w:delText>
        </w:r>
      </w:del>
    </w:p>
    <w:p w:rsidR="009A75CC" w:rsidRPr="009D0961" w:rsidRDefault="009A75CC" w:rsidP="009A75CC">
      <w:pPr>
        <w:numPr>
          <w:ilvl w:val="0"/>
          <w:numId w:val="26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>Preço c/ Desconto R$: Preço unitário do produto com desconto.</w:t>
      </w:r>
    </w:p>
    <w:p w:rsidR="009F45E8" w:rsidRPr="009D0961" w:rsidRDefault="00E324F7" w:rsidP="009F45E8">
      <w:pPr>
        <w:numPr>
          <w:ilvl w:val="0"/>
          <w:numId w:val="26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 xml:space="preserve">Quantidade: Quantidade </w:t>
      </w:r>
      <w:r w:rsidR="00ED4530" w:rsidRPr="009D0961">
        <w:rPr>
          <w:rFonts w:ascii="Arial Narrow" w:hAnsi="Arial Narrow"/>
          <w:highlight w:val="lightGray"/>
        </w:rPr>
        <w:t xml:space="preserve">solicitada </w:t>
      </w:r>
      <w:r w:rsidRPr="009D0961">
        <w:rPr>
          <w:rFonts w:ascii="Arial Narrow" w:hAnsi="Arial Narrow"/>
          <w:highlight w:val="lightGray"/>
        </w:rPr>
        <w:t>do produto</w:t>
      </w:r>
      <w:r w:rsidR="008F3E12" w:rsidRPr="009D0961">
        <w:rPr>
          <w:rFonts w:ascii="Arial Narrow" w:hAnsi="Arial Narrow"/>
          <w:highlight w:val="lightGray"/>
        </w:rPr>
        <w:t xml:space="preserve"> retorna</w:t>
      </w:r>
      <w:r w:rsidR="009F45E8" w:rsidRPr="009D0961">
        <w:rPr>
          <w:rFonts w:ascii="Arial Narrow" w:hAnsi="Arial Narrow"/>
          <w:highlight w:val="lightGray"/>
        </w:rPr>
        <w:t xml:space="preserve"> conforme informação </w:t>
      </w:r>
      <w:r w:rsidR="00606716" w:rsidRPr="009D0961">
        <w:rPr>
          <w:rFonts w:ascii="Arial Narrow" w:hAnsi="Arial Narrow"/>
          <w:highlight w:val="lightGray"/>
        </w:rPr>
        <w:t>do filtro.</w:t>
      </w:r>
    </w:p>
    <w:p w:rsidR="00BF399F" w:rsidRDefault="00BF399F" w:rsidP="009F45E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Total R$: Preço c</w:t>
      </w:r>
      <w:r w:rsidR="009A75CC">
        <w:rPr>
          <w:rFonts w:ascii="Arial Narrow" w:hAnsi="Arial Narrow"/>
        </w:rPr>
        <w:t>om desconto</w:t>
      </w:r>
      <w:r>
        <w:rPr>
          <w:rFonts w:ascii="Arial Narrow" w:hAnsi="Arial Narrow"/>
        </w:rPr>
        <w:t xml:space="preserve"> x quantidade do produto.</w:t>
      </w:r>
    </w:p>
    <w:p w:rsidR="009A75CC" w:rsidRDefault="009A75CC" w:rsidP="009F45E8">
      <w:pPr>
        <w:numPr>
          <w:ilvl w:val="0"/>
          <w:numId w:val="26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>Tipo de Venda: Descrição do tipo de venda: suplementar ou encalhe.</w:t>
      </w:r>
    </w:p>
    <w:p w:rsidR="009D0961" w:rsidRPr="009D0961" w:rsidRDefault="009D0961" w:rsidP="009F45E8">
      <w:pPr>
        <w:numPr>
          <w:ilvl w:val="0"/>
          <w:numId w:val="26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yellow"/>
        </w:rPr>
        <w:t>Usuário: Campo para descrição do usuário que efetuou a venda</w:t>
      </w:r>
      <w:proofErr w:type="gramStart"/>
      <w:r w:rsidRPr="009D0961">
        <w:rPr>
          <w:rFonts w:ascii="Arial Narrow" w:hAnsi="Arial Narrow"/>
          <w:highlight w:val="yellow"/>
        </w:rPr>
        <w:t>, seja</w:t>
      </w:r>
      <w:proofErr w:type="gramEnd"/>
      <w:r w:rsidRPr="009D0961">
        <w:rPr>
          <w:rFonts w:ascii="Arial Narrow" w:hAnsi="Arial Narrow"/>
          <w:highlight w:val="yellow"/>
        </w:rPr>
        <w:t xml:space="preserve"> ela de suplementar ou encalhe</w:t>
      </w:r>
      <w:r>
        <w:rPr>
          <w:rFonts w:ascii="Arial Narrow" w:hAnsi="Arial Narrow"/>
          <w:highlight w:val="lightGray"/>
        </w:rPr>
        <w:t>.</w:t>
      </w:r>
    </w:p>
    <w:p w:rsidR="00E324F7" w:rsidRDefault="00E324F7" w:rsidP="00D80BF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Ação: </w:t>
      </w:r>
      <w:r w:rsidR="00296768">
        <w:rPr>
          <w:rFonts w:ascii="Arial Narrow" w:hAnsi="Arial Narrow"/>
        </w:rPr>
        <w:t>Alteração</w:t>
      </w:r>
      <w:r w:rsidR="00F1571C">
        <w:rPr>
          <w:rFonts w:ascii="Arial Narrow" w:hAnsi="Arial Narrow"/>
        </w:rPr>
        <w:t>,</w:t>
      </w:r>
      <w:r w:rsidR="00296768">
        <w:rPr>
          <w:rFonts w:ascii="Arial Narrow" w:hAnsi="Arial Narrow"/>
        </w:rPr>
        <w:t xml:space="preserve"> exclusão do item selecionado</w:t>
      </w:r>
      <w:r w:rsidR="00F1571C">
        <w:rPr>
          <w:rFonts w:ascii="Arial Narrow" w:hAnsi="Arial Narrow"/>
        </w:rPr>
        <w:t xml:space="preserve"> ou reimpressão do comprovante de venda</w:t>
      </w:r>
      <w:r w:rsidR="00296768">
        <w:rPr>
          <w:rFonts w:ascii="Arial Narrow" w:hAnsi="Arial Narrow"/>
        </w:rPr>
        <w:t>.</w:t>
      </w:r>
    </w:p>
    <w:p w:rsidR="00D80BF4" w:rsidRDefault="00D80BF4" w:rsidP="00DF0114">
      <w:pPr>
        <w:ind w:left="786"/>
        <w:rPr>
          <w:rFonts w:ascii="Arial Narrow" w:hAnsi="Arial Narrow"/>
        </w:rPr>
      </w:pPr>
    </w:p>
    <w:p w:rsidR="00DF0114" w:rsidRDefault="00DF0114" w:rsidP="00DF0114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>Detalhe Venda de Encalhe</w:t>
      </w:r>
      <w:r w:rsidR="0070764D">
        <w:rPr>
          <w:rFonts w:ascii="Arial Narrow" w:hAnsi="Arial Narrow"/>
        </w:rPr>
        <w:t xml:space="preserve"> / Suplementar</w:t>
      </w:r>
      <w:r>
        <w:rPr>
          <w:rFonts w:ascii="Arial Narrow" w:hAnsi="Arial Narrow"/>
        </w:rPr>
        <w:t xml:space="preserve"> – </w:t>
      </w:r>
      <w:proofErr w:type="gramStart"/>
      <w:r>
        <w:rPr>
          <w:rFonts w:ascii="Arial Narrow" w:hAnsi="Arial Narrow"/>
        </w:rPr>
        <w:t>campos editáveis</w:t>
      </w:r>
      <w:proofErr w:type="gramEnd"/>
      <w:r>
        <w:rPr>
          <w:rFonts w:ascii="Arial Narrow" w:hAnsi="Arial Narrow"/>
        </w:rPr>
        <w:t>:</w:t>
      </w:r>
    </w:p>
    <w:p w:rsidR="00E07235" w:rsidRDefault="00E07235" w:rsidP="00DF0114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>Informa Cota ou nome de Cota</w:t>
      </w:r>
      <w:r w:rsidR="00F329E3">
        <w:rPr>
          <w:rFonts w:ascii="Arial Narrow" w:hAnsi="Arial Narrow"/>
        </w:rPr>
        <w:t xml:space="preserve"> e traz o </w:t>
      </w:r>
      <w:proofErr w:type="gramStart"/>
      <w:r w:rsidR="00F329E3">
        <w:rPr>
          <w:rFonts w:ascii="Arial Narrow" w:hAnsi="Arial Narrow"/>
        </w:rPr>
        <w:t>box</w:t>
      </w:r>
      <w:proofErr w:type="gramEnd"/>
      <w:r w:rsidR="00373EF1">
        <w:rPr>
          <w:rFonts w:ascii="Arial Narrow" w:hAnsi="Arial Narrow"/>
        </w:rPr>
        <w:t>.</w:t>
      </w:r>
    </w:p>
    <w:p w:rsidR="00373EF1" w:rsidDel="0070764D" w:rsidRDefault="00373EF1" w:rsidP="00DF0114">
      <w:pPr>
        <w:ind w:left="786"/>
        <w:rPr>
          <w:del w:id="21" w:author="Kaina da Silva" w:date="2012-07-06T10:06:00Z"/>
          <w:rFonts w:ascii="Arial Narrow" w:hAnsi="Arial Narrow"/>
        </w:rPr>
      </w:pPr>
      <w:del w:id="22" w:author="Kaina da Silva" w:date="2012-07-06T10:06:00Z">
        <w:r w:rsidDel="0070764D">
          <w:rPr>
            <w:rFonts w:ascii="Arial Narrow" w:hAnsi="Arial Narrow"/>
          </w:rPr>
          <w:delText>Caso o usuário selecione a flag abaixo, deve-se abrir os campos:</w:delText>
        </w:r>
      </w:del>
    </w:p>
    <w:p w:rsidR="00373EF1" w:rsidRPr="009D0961" w:rsidDel="0070764D" w:rsidRDefault="00373EF1" w:rsidP="00373EF1">
      <w:pPr>
        <w:pStyle w:val="PargrafodaLista"/>
        <w:numPr>
          <w:ilvl w:val="0"/>
          <w:numId w:val="30"/>
        </w:numPr>
        <w:rPr>
          <w:del w:id="23" w:author="Kaina da Silva" w:date="2012-07-06T10:06:00Z"/>
          <w:rFonts w:ascii="Arial Narrow" w:hAnsi="Arial Narrow"/>
          <w:highlight w:val="lightGray"/>
        </w:rPr>
      </w:pPr>
      <w:del w:id="24" w:author="Kaina da Silva" w:date="2012-07-06T10:06:00Z">
        <w:r w:rsidRPr="009D0961" w:rsidDel="0070764D">
          <w:rPr>
            <w:rFonts w:ascii="Arial Narrow" w:hAnsi="Arial Narrow"/>
            <w:highlight w:val="lightGray"/>
          </w:rPr>
          <w:delText>Cliente Externo: flag para seleção se a venda será realizada para clientes externos, ou seja, que não tenham cota.</w:delText>
        </w:r>
      </w:del>
    </w:p>
    <w:p w:rsidR="00373EF1" w:rsidRPr="009D0961" w:rsidDel="0070764D" w:rsidRDefault="00373EF1" w:rsidP="00373EF1">
      <w:pPr>
        <w:pStyle w:val="PargrafodaLista"/>
        <w:numPr>
          <w:ilvl w:val="1"/>
          <w:numId w:val="30"/>
        </w:numPr>
        <w:rPr>
          <w:del w:id="25" w:author="Kaina da Silva" w:date="2012-07-06T10:06:00Z"/>
          <w:rFonts w:ascii="Arial Narrow" w:hAnsi="Arial Narrow"/>
          <w:highlight w:val="lightGray"/>
        </w:rPr>
      </w:pPr>
      <w:del w:id="26" w:author="Kaina da Silva" w:date="2012-07-06T10:06:00Z">
        <w:r w:rsidRPr="009D0961" w:rsidDel="0070764D">
          <w:rPr>
            <w:rFonts w:ascii="Arial Narrow" w:hAnsi="Arial Narrow"/>
            <w:highlight w:val="lightGray"/>
          </w:rPr>
          <w:delText>Nome/Razão Social: campo texto para inclusão do nome ou razão social do cliente comprador.</w:delText>
        </w:r>
      </w:del>
    </w:p>
    <w:p w:rsidR="00373EF1" w:rsidRPr="009D0961" w:rsidDel="0070764D" w:rsidRDefault="00373EF1" w:rsidP="00373EF1">
      <w:pPr>
        <w:pStyle w:val="PargrafodaLista"/>
        <w:numPr>
          <w:ilvl w:val="1"/>
          <w:numId w:val="30"/>
        </w:numPr>
        <w:rPr>
          <w:del w:id="27" w:author="Kaina da Silva" w:date="2012-07-06T10:06:00Z"/>
          <w:rFonts w:ascii="Arial Narrow" w:hAnsi="Arial Narrow"/>
          <w:highlight w:val="lightGray"/>
        </w:rPr>
      </w:pPr>
      <w:del w:id="28" w:author="Kaina da Silva" w:date="2012-07-06T10:06:00Z">
        <w:r w:rsidRPr="009D0961" w:rsidDel="0070764D">
          <w:rPr>
            <w:rFonts w:ascii="Arial Narrow" w:hAnsi="Arial Narrow"/>
            <w:highlight w:val="lightGray"/>
          </w:rPr>
          <w:delText>CPF/CNPJ: campo texto para inclusão do CPF/CNPJ do cliente comprador. E que deve ser utilizado para emissão de NF-e, caso o Distribuidor tenha obrigação fiscal.</w:delText>
        </w:r>
      </w:del>
    </w:p>
    <w:p w:rsidR="00373EF1" w:rsidRPr="00373EF1" w:rsidDel="0070764D" w:rsidRDefault="00373EF1" w:rsidP="00373EF1">
      <w:pPr>
        <w:pStyle w:val="PargrafodaLista"/>
        <w:ind w:left="2226"/>
        <w:rPr>
          <w:del w:id="29" w:author="Kaina da Silva" w:date="2012-07-06T10:06:00Z"/>
          <w:rFonts w:ascii="Arial Narrow" w:hAnsi="Arial Narrow"/>
        </w:rPr>
      </w:pPr>
    </w:p>
    <w:p w:rsidR="001146CF" w:rsidRPr="009D0961" w:rsidRDefault="001146CF" w:rsidP="001146CF">
      <w:pPr>
        <w:pStyle w:val="PargrafodaLista"/>
        <w:numPr>
          <w:ilvl w:val="0"/>
          <w:numId w:val="29"/>
        </w:numPr>
        <w:rPr>
          <w:rFonts w:ascii="Arial Narrow" w:hAnsi="Arial Narrow" w:cs="Arial"/>
          <w:sz w:val="20"/>
          <w:szCs w:val="20"/>
          <w:highlight w:val="lightGray"/>
        </w:rPr>
      </w:pPr>
      <w:r w:rsidRPr="009D0961">
        <w:rPr>
          <w:rFonts w:ascii="Arial Narrow" w:hAnsi="Arial Narrow"/>
          <w:sz w:val="20"/>
          <w:szCs w:val="20"/>
          <w:highlight w:val="lightGray"/>
        </w:rPr>
        <w:t>Código de Barras: Código de Barras do Produto.</w:t>
      </w:r>
      <w:r w:rsidRPr="009D0961">
        <w:rPr>
          <w:rFonts w:ascii="Arial Narrow" w:hAnsi="Arial Narrow" w:cs="Arial"/>
          <w:sz w:val="20"/>
          <w:szCs w:val="20"/>
          <w:highlight w:val="lightGray"/>
        </w:rPr>
        <w:t xml:space="preserve"> Ao informar o código de barras do produto, a funcionalidade deverá preencher automaticamente, as informações de Código, Nome, Edição e Preço Capa.</w:t>
      </w:r>
    </w:p>
    <w:p w:rsidR="00836AA7" w:rsidRDefault="00ED4530" w:rsidP="00DF011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Código</w:t>
      </w:r>
      <w:r w:rsidR="00F329E3">
        <w:rPr>
          <w:rFonts w:ascii="Arial Narrow" w:hAnsi="Arial Narrow"/>
        </w:rPr>
        <w:t>: código do produto</w:t>
      </w:r>
      <w:r w:rsidR="00836AA7">
        <w:rPr>
          <w:rFonts w:ascii="Arial Narrow" w:hAnsi="Arial Narrow"/>
        </w:rPr>
        <w:t>.</w:t>
      </w:r>
    </w:p>
    <w:p w:rsidR="00836AA7" w:rsidRPr="009D0961" w:rsidRDefault="00836AA7" w:rsidP="00DF0114">
      <w:pPr>
        <w:numPr>
          <w:ilvl w:val="0"/>
          <w:numId w:val="26"/>
        </w:numPr>
        <w:rPr>
          <w:rFonts w:ascii="Arial Narrow" w:hAnsi="Arial Narrow"/>
          <w:highlight w:val="lightGray"/>
        </w:rPr>
      </w:pPr>
      <w:r>
        <w:rPr>
          <w:rFonts w:ascii="Arial Narrow" w:hAnsi="Arial Narrow"/>
        </w:rPr>
        <w:t>Nome: Nome do produto.</w:t>
      </w:r>
      <w:r w:rsidR="001146CF">
        <w:rPr>
          <w:rFonts w:ascii="Arial Narrow" w:hAnsi="Arial Narrow"/>
        </w:rPr>
        <w:t xml:space="preserve"> </w:t>
      </w:r>
      <w:r w:rsidR="001146CF" w:rsidRPr="009D0961">
        <w:rPr>
          <w:rFonts w:ascii="Arial Narrow" w:hAnsi="Arial Narrow"/>
          <w:highlight w:val="lightGray"/>
        </w:rPr>
        <w:t xml:space="preserve">(pode funcionar como campo de pesquisa – </w:t>
      </w:r>
      <w:proofErr w:type="spellStart"/>
      <w:r w:rsidR="001146CF" w:rsidRPr="009D0961">
        <w:rPr>
          <w:rFonts w:ascii="Arial Narrow" w:hAnsi="Arial Narrow"/>
          <w:highlight w:val="lightGray"/>
        </w:rPr>
        <w:t>autocomplete</w:t>
      </w:r>
      <w:proofErr w:type="spellEnd"/>
      <w:r w:rsidR="001146CF" w:rsidRPr="009D0961">
        <w:rPr>
          <w:rFonts w:ascii="Arial Narrow" w:hAnsi="Arial Narrow"/>
          <w:highlight w:val="lightGray"/>
        </w:rPr>
        <w:t xml:space="preserve"> – e deve ser preenchido, automaticamente, quando o usuário informar o código do produto)</w:t>
      </w:r>
      <w:r w:rsidR="00D01AC7" w:rsidRPr="009D0961">
        <w:rPr>
          <w:rFonts w:ascii="Arial Narrow" w:hAnsi="Arial Narrow"/>
          <w:highlight w:val="lightGray"/>
        </w:rPr>
        <w:t>.</w:t>
      </w:r>
    </w:p>
    <w:p w:rsidR="00836AA7" w:rsidRDefault="00836AA7" w:rsidP="00DF011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produto.</w:t>
      </w:r>
    </w:p>
    <w:p w:rsidR="007450B3" w:rsidDel="00C90255" w:rsidRDefault="007450B3" w:rsidP="00DF0114">
      <w:pPr>
        <w:numPr>
          <w:ilvl w:val="0"/>
          <w:numId w:val="26"/>
        </w:numPr>
        <w:rPr>
          <w:del w:id="30" w:author="Kaina da Silva" w:date="2012-07-13T10:15:00Z"/>
          <w:rFonts w:ascii="Arial Narrow" w:hAnsi="Arial Narrow"/>
          <w:highlight w:val="lightGray"/>
        </w:rPr>
      </w:pPr>
      <w:del w:id="31" w:author="Kaina da Silva" w:date="2012-07-13T10:15:00Z">
        <w:r w:rsidDel="00C90255">
          <w:rPr>
            <w:rFonts w:ascii="Arial Narrow" w:hAnsi="Arial Narrow"/>
          </w:rPr>
          <w:delText>Preço Capa R$: valor unitário do produto (campo não editável)</w:delText>
        </w:r>
        <w:r w:rsidR="00DB14B0" w:rsidDel="00C90255">
          <w:rPr>
            <w:rFonts w:ascii="Arial Narrow" w:hAnsi="Arial Narrow"/>
          </w:rPr>
          <w:delText xml:space="preserve"> </w:delText>
        </w:r>
        <w:r w:rsidR="00DB14B0" w:rsidRPr="009D0961" w:rsidDel="00C90255">
          <w:rPr>
            <w:rFonts w:ascii="Arial Narrow" w:hAnsi="Arial Narrow"/>
            <w:highlight w:val="lightGray"/>
          </w:rPr>
          <w:delText>este campo deve aparecer automaticamente, quando o usuário informar ou o código de barras do produto ou o código do produto mais edição.</w:delText>
        </w:r>
      </w:del>
    </w:p>
    <w:p w:rsidR="00C90255" w:rsidRPr="00C90255" w:rsidRDefault="00C90255" w:rsidP="00C90255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C90255">
        <w:rPr>
          <w:rFonts w:ascii="Arial Narrow" w:hAnsi="Arial Narrow"/>
          <w:highlight w:val="yellow"/>
        </w:rPr>
        <w:t>Preço c/ Desc. R$: valor unitário do produto com desconto (campo não editável) este campo deve aparecer automaticamente, quando o usuário informar ou o código de barras do produto ou o código do produto mais edição.</w:t>
      </w:r>
    </w:p>
    <w:p w:rsidR="00836AA7" w:rsidRDefault="00836AA7" w:rsidP="00DF011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Quantidade: quantidade de encalhe que está sendo vendida.</w:t>
      </w:r>
    </w:p>
    <w:p w:rsidR="00D445BA" w:rsidRDefault="00D445BA" w:rsidP="00DF011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Total R$: preço capa x quantidade do produto.</w:t>
      </w:r>
    </w:p>
    <w:p w:rsidR="0070764D" w:rsidRPr="00B36048" w:rsidRDefault="00B36048" w:rsidP="00ED4530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B36048">
        <w:rPr>
          <w:rFonts w:ascii="Arial Narrow" w:hAnsi="Arial Narrow"/>
          <w:highlight w:val="yellow"/>
        </w:rPr>
        <w:t>Tipo de Venda: Informação se o produto escolhido será uma Venda de Encalhe/Suplementar.</w:t>
      </w:r>
    </w:p>
    <w:p w:rsidR="00ED4530" w:rsidRPr="009D0961" w:rsidRDefault="00ED4530" w:rsidP="00ED4530">
      <w:pPr>
        <w:numPr>
          <w:ilvl w:val="0"/>
          <w:numId w:val="26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>Forma de Venda</w:t>
      </w:r>
      <w:r w:rsidR="008F3E12" w:rsidRPr="009D0961">
        <w:rPr>
          <w:rFonts w:ascii="Arial Narrow" w:hAnsi="Arial Narrow"/>
          <w:highlight w:val="lightGray"/>
        </w:rPr>
        <w:t>:</w:t>
      </w:r>
      <w:r w:rsidRPr="009D0961">
        <w:rPr>
          <w:rFonts w:ascii="Arial Narrow" w:hAnsi="Arial Narrow"/>
          <w:highlight w:val="lightGray"/>
        </w:rPr>
        <w:t xml:space="preserve"> Consignado ou À vista (campo não editável, preenchido pelo sistema automaticamente após informar o produto).</w:t>
      </w:r>
    </w:p>
    <w:p w:rsidR="00D01AC7" w:rsidRDefault="00D01AC7" w:rsidP="00ED4530">
      <w:pPr>
        <w:numPr>
          <w:ilvl w:val="0"/>
          <w:numId w:val="26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>Data de Vencimento: Data que o valor do débito será incorporado à cobrança desta cota.</w:t>
      </w:r>
    </w:p>
    <w:p w:rsidR="00B36048" w:rsidRPr="00B36048" w:rsidRDefault="00B36048" w:rsidP="00ED4530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B36048">
        <w:rPr>
          <w:rFonts w:ascii="Arial Narrow" w:hAnsi="Arial Narrow"/>
          <w:highlight w:val="yellow"/>
        </w:rPr>
        <w:t>Venda Suplementar: totalizador de quantidade de produtos neste tipo de venda e valor total da compra.</w:t>
      </w:r>
    </w:p>
    <w:p w:rsidR="00B36048" w:rsidRPr="00B36048" w:rsidRDefault="00B36048" w:rsidP="00B36048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B36048">
        <w:rPr>
          <w:rFonts w:ascii="Arial Narrow" w:hAnsi="Arial Narrow"/>
          <w:highlight w:val="yellow"/>
        </w:rPr>
        <w:t>Venda Encalhe: totalizador de quantidade de produtos neste tipo de venda e valor total da compra.</w:t>
      </w:r>
    </w:p>
    <w:p w:rsidR="00B36048" w:rsidRPr="00B36048" w:rsidRDefault="00B36048" w:rsidP="00ED4530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B36048">
        <w:rPr>
          <w:rFonts w:ascii="Arial Narrow" w:hAnsi="Arial Narrow"/>
          <w:highlight w:val="yellow"/>
        </w:rPr>
        <w:t>Total: totalizador de quantidade de produtos e valor total dos dois tipos de compras.</w:t>
      </w:r>
    </w:p>
    <w:p w:rsidR="00DF0114" w:rsidRDefault="00DF0114" w:rsidP="00DF0114">
      <w:pPr>
        <w:ind w:left="786"/>
        <w:rPr>
          <w:rFonts w:ascii="Arial Narrow" w:hAnsi="Arial Narrow"/>
        </w:rPr>
      </w:pPr>
    </w:p>
    <w:p w:rsidR="00D445BA" w:rsidRDefault="00D445BA" w:rsidP="00DF0114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>Totais para Quantidade</w:t>
      </w:r>
      <w:r w:rsidR="00ED4530">
        <w:rPr>
          <w:rFonts w:ascii="Arial Narrow" w:hAnsi="Arial Narrow"/>
        </w:rPr>
        <w:t xml:space="preserve"> Solicitada</w:t>
      </w:r>
      <w:r>
        <w:rPr>
          <w:rFonts w:ascii="Arial Narrow" w:hAnsi="Arial Narrow"/>
        </w:rPr>
        <w:t xml:space="preserve"> e Total R$.</w:t>
      </w:r>
    </w:p>
    <w:p w:rsidR="00DF0114" w:rsidRDefault="00DF0114" w:rsidP="006F457F">
      <w:pPr>
        <w:ind w:left="1146"/>
        <w:rPr>
          <w:rFonts w:ascii="Arial Narrow" w:hAnsi="Arial Narrow"/>
        </w:rPr>
      </w:pPr>
    </w:p>
    <w:p w:rsidR="00296768" w:rsidRDefault="00296768" w:rsidP="0029676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296768" w:rsidRDefault="00296768" w:rsidP="00296768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Pesquisar: Executa pesquisa e carrega o Grid com o resultado.</w:t>
      </w:r>
    </w:p>
    <w:p w:rsidR="00296768" w:rsidRDefault="00296768" w:rsidP="00296768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Arquivo: Gera arquivo Excel com o resultado da pesquisa.</w:t>
      </w:r>
    </w:p>
    <w:p w:rsidR="00296768" w:rsidRDefault="00296768" w:rsidP="00296768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resultado da pesquisa para impressão.</w:t>
      </w:r>
    </w:p>
    <w:p w:rsidR="00836AA7" w:rsidRDefault="00836AA7" w:rsidP="00296768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Confirma: Confirma as alterações da tela.</w:t>
      </w:r>
    </w:p>
    <w:p w:rsidR="00836AA7" w:rsidRDefault="00836AA7" w:rsidP="00296768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Cancela: cancela as alterações da tela.</w:t>
      </w:r>
    </w:p>
    <w:p w:rsidR="00ED4530" w:rsidRPr="009D0961" w:rsidRDefault="00ED4530" w:rsidP="00ED4530">
      <w:pPr>
        <w:numPr>
          <w:ilvl w:val="0"/>
          <w:numId w:val="27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lastRenderedPageBreak/>
        <w:t>Venda Encalhe: exibe tela de inclusão de venda de encalhe.</w:t>
      </w:r>
    </w:p>
    <w:p w:rsidR="00ED4530" w:rsidRPr="009D0961" w:rsidRDefault="00ED4530" w:rsidP="00ED4530">
      <w:pPr>
        <w:numPr>
          <w:ilvl w:val="0"/>
          <w:numId w:val="27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>Venda Suplementar: exibe tela de inclusão de venda de suplementar.</w:t>
      </w:r>
    </w:p>
    <w:p w:rsidR="00934BAB" w:rsidRDefault="00296768" w:rsidP="00296768">
      <w:pPr>
        <w:tabs>
          <w:tab w:val="left" w:pos="1836"/>
        </w:tabs>
        <w:ind w:left="426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9F17F5" w:rsidRDefault="009F17F5" w:rsidP="00296768">
      <w:pPr>
        <w:tabs>
          <w:tab w:val="left" w:pos="1836"/>
        </w:tabs>
        <w:ind w:left="426"/>
        <w:rPr>
          <w:rFonts w:ascii="Arial Narrow" w:hAnsi="Arial Narrow"/>
        </w:rPr>
      </w:pPr>
    </w:p>
    <w:p w:rsidR="009F17F5" w:rsidRPr="009D0961" w:rsidRDefault="009F17F5" w:rsidP="009F17F5">
      <w:pPr>
        <w:ind w:firstLine="426"/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>Informações do Comprovante de Venda:</w:t>
      </w:r>
    </w:p>
    <w:p w:rsidR="009F17F5" w:rsidRPr="009D0961" w:rsidRDefault="009F17F5" w:rsidP="009F17F5">
      <w:pPr>
        <w:rPr>
          <w:rFonts w:ascii="Arial Narrow" w:hAnsi="Arial Narrow"/>
          <w:highlight w:val="lightGray"/>
        </w:rPr>
      </w:pPr>
    </w:p>
    <w:p w:rsidR="009F17F5" w:rsidRPr="009D0961" w:rsidRDefault="009F17F5" w:rsidP="009F17F5">
      <w:pPr>
        <w:pStyle w:val="PargrafodaLista"/>
        <w:numPr>
          <w:ilvl w:val="0"/>
          <w:numId w:val="28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>Cota: Número da cota, seguido do nome do jornaleiro.</w:t>
      </w:r>
    </w:p>
    <w:p w:rsidR="009F17F5" w:rsidRPr="009D0961" w:rsidRDefault="009F17F5" w:rsidP="009F17F5">
      <w:pPr>
        <w:pStyle w:val="PargrafodaLista"/>
        <w:numPr>
          <w:ilvl w:val="0"/>
          <w:numId w:val="28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>Box: Box que este produto está saindo, neste caso da Suplementar.</w:t>
      </w:r>
    </w:p>
    <w:p w:rsidR="009F17F5" w:rsidRPr="009D0961" w:rsidRDefault="009F17F5" w:rsidP="009F17F5">
      <w:pPr>
        <w:pStyle w:val="PargrafodaLista"/>
        <w:numPr>
          <w:ilvl w:val="0"/>
          <w:numId w:val="28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>Data: Data que a compra foi realizada.</w:t>
      </w:r>
    </w:p>
    <w:p w:rsidR="009F17F5" w:rsidRPr="009D0961" w:rsidRDefault="009F17F5" w:rsidP="009F17F5">
      <w:pPr>
        <w:pStyle w:val="PargrafodaLista"/>
        <w:numPr>
          <w:ilvl w:val="0"/>
          <w:numId w:val="28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>Hora: Horário que a compra foi realizada.</w:t>
      </w:r>
    </w:p>
    <w:p w:rsidR="009F17F5" w:rsidRPr="009D0961" w:rsidRDefault="009F17F5" w:rsidP="009F17F5">
      <w:pPr>
        <w:pStyle w:val="PargrafodaLista"/>
        <w:numPr>
          <w:ilvl w:val="0"/>
          <w:numId w:val="28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>Usuário: usuário que realizou a compra.</w:t>
      </w:r>
    </w:p>
    <w:p w:rsidR="009F17F5" w:rsidRPr="009D0961" w:rsidRDefault="009F17F5" w:rsidP="009F17F5">
      <w:pPr>
        <w:pStyle w:val="PargrafodaLista"/>
        <w:numPr>
          <w:ilvl w:val="0"/>
          <w:numId w:val="28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>Código: Código do(s) Produto (s) que está (ão) sendo comprado(s) pela cota.</w:t>
      </w:r>
    </w:p>
    <w:p w:rsidR="009F17F5" w:rsidRPr="009D0961" w:rsidRDefault="009F17F5" w:rsidP="009F17F5">
      <w:pPr>
        <w:pStyle w:val="PargrafodaLista"/>
        <w:numPr>
          <w:ilvl w:val="0"/>
          <w:numId w:val="28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>Produto: Nome do(s) Produto (s) que está (ão) sendo comprado(s) pela cota.</w:t>
      </w:r>
    </w:p>
    <w:p w:rsidR="009F17F5" w:rsidRPr="009D0961" w:rsidRDefault="009F17F5" w:rsidP="009F17F5">
      <w:pPr>
        <w:pStyle w:val="PargrafodaLista"/>
        <w:numPr>
          <w:ilvl w:val="0"/>
          <w:numId w:val="28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>Edição: Edição (ões) do(s) Produto (s) que está (ão) sendo comprado(s) pela cota.</w:t>
      </w:r>
    </w:p>
    <w:p w:rsidR="009F17F5" w:rsidRPr="009D0961" w:rsidRDefault="009F17F5" w:rsidP="009F17F5">
      <w:pPr>
        <w:pStyle w:val="PargrafodaLista"/>
        <w:numPr>
          <w:ilvl w:val="0"/>
          <w:numId w:val="28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>Preço: Preço com desconto do(s) Produto (s) que está (ão) sendo comprado(s) pela cota.</w:t>
      </w:r>
    </w:p>
    <w:p w:rsidR="009F17F5" w:rsidRPr="009D0961" w:rsidRDefault="009F17F5" w:rsidP="009F17F5">
      <w:pPr>
        <w:pStyle w:val="PargrafodaLista"/>
        <w:numPr>
          <w:ilvl w:val="0"/>
          <w:numId w:val="28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>Quantidade: Quantidade de Produto (s) que está (ão) sendo comprado(s) pela cota.</w:t>
      </w:r>
    </w:p>
    <w:p w:rsidR="009F17F5" w:rsidRPr="009D0961" w:rsidRDefault="009F17F5" w:rsidP="009F17F5">
      <w:pPr>
        <w:pStyle w:val="PargrafodaLista"/>
        <w:numPr>
          <w:ilvl w:val="0"/>
          <w:numId w:val="28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>Total: Valor Total de Cada produto Comprado (Preço com desconto x quantidade).</w:t>
      </w:r>
    </w:p>
    <w:p w:rsidR="009F17F5" w:rsidRPr="009D0961" w:rsidRDefault="009F17F5" w:rsidP="009F17F5">
      <w:pPr>
        <w:pStyle w:val="PargrafodaLista"/>
        <w:numPr>
          <w:ilvl w:val="0"/>
          <w:numId w:val="28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 xml:space="preserve">Total à Vista: Caso haja produtos que foram vendidos à vista, neste campo somam-se a quantidade e o valor total de cada produto </w:t>
      </w:r>
      <w:r w:rsidR="008F3E12" w:rsidRPr="009D0961">
        <w:rPr>
          <w:rFonts w:ascii="Arial Narrow" w:hAnsi="Arial Narrow"/>
          <w:highlight w:val="lightGray"/>
        </w:rPr>
        <w:t>nesta condição</w:t>
      </w:r>
      <w:r w:rsidRPr="009D0961">
        <w:rPr>
          <w:rFonts w:ascii="Arial Narrow" w:hAnsi="Arial Narrow"/>
          <w:highlight w:val="lightGray"/>
        </w:rPr>
        <w:t>.</w:t>
      </w:r>
    </w:p>
    <w:p w:rsidR="009F17F5" w:rsidRPr="009D0961" w:rsidRDefault="009F17F5" w:rsidP="009F17F5">
      <w:pPr>
        <w:pStyle w:val="PargrafodaLista"/>
        <w:numPr>
          <w:ilvl w:val="0"/>
          <w:numId w:val="28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 xml:space="preserve">Total à Prazo: Caso haja produtos que foram vendidos </w:t>
      </w:r>
      <w:r w:rsidR="008F3E12" w:rsidRPr="009D0961">
        <w:rPr>
          <w:rFonts w:ascii="Arial Narrow" w:hAnsi="Arial Narrow"/>
          <w:highlight w:val="lightGray"/>
        </w:rPr>
        <w:t>a</w:t>
      </w:r>
      <w:r w:rsidRPr="009D0961">
        <w:rPr>
          <w:rFonts w:ascii="Arial Narrow" w:hAnsi="Arial Narrow"/>
          <w:highlight w:val="lightGray"/>
        </w:rPr>
        <w:t xml:space="preserve"> prazo (consignado), neste campo somam-se a quantidade e o valor total de cada produto </w:t>
      </w:r>
      <w:r w:rsidR="008F3E12" w:rsidRPr="009D0961">
        <w:rPr>
          <w:rFonts w:ascii="Arial Narrow" w:hAnsi="Arial Narrow"/>
          <w:highlight w:val="lightGray"/>
        </w:rPr>
        <w:t>nesta condição</w:t>
      </w:r>
      <w:r w:rsidRPr="009D0961">
        <w:rPr>
          <w:rFonts w:ascii="Arial Narrow" w:hAnsi="Arial Narrow"/>
          <w:highlight w:val="lightGray"/>
        </w:rPr>
        <w:t>.</w:t>
      </w:r>
    </w:p>
    <w:p w:rsidR="009F17F5" w:rsidRPr="009D0961" w:rsidRDefault="009F17F5" w:rsidP="009F17F5">
      <w:pPr>
        <w:pStyle w:val="PargrafodaLista"/>
        <w:numPr>
          <w:ilvl w:val="0"/>
          <w:numId w:val="28"/>
        </w:numPr>
        <w:rPr>
          <w:rFonts w:ascii="Arial Narrow" w:hAnsi="Arial Narrow"/>
          <w:highlight w:val="lightGray"/>
        </w:rPr>
      </w:pPr>
      <w:r w:rsidRPr="009D0961">
        <w:rPr>
          <w:rFonts w:ascii="Arial Narrow" w:hAnsi="Arial Narrow"/>
          <w:highlight w:val="lightGray"/>
        </w:rPr>
        <w:t>Total Geral: Soma da quantidade e do Valor total do Total à Vista e Total à Prazo.</w:t>
      </w:r>
    </w:p>
    <w:p w:rsidR="009F17F5" w:rsidRPr="009F17F5" w:rsidRDefault="009F17F5" w:rsidP="009F17F5">
      <w:pPr>
        <w:ind w:left="1146"/>
        <w:rPr>
          <w:rFonts w:ascii="Arial Narrow" w:hAnsi="Arial Narrow"/>
          <w:highlight w:val="yellow"/>
        </w:rPr>
      </w:pPr>
    </w:p>
    <w:p w:rsidR="009F17F5" w:rsidRPr="009F17F5" w:rsidRDefault="009F17F5" w:rsidP="009F17F5">
      <w:pPr>
        <w:tabs>
          <w:tab w:val="left" w:pos="1836"/>
        </w:tabs>
        <w:ind w:left="426"/>
        <w:rPr>
          <w:rFonts w:ascii="Arial Narrow" w:hAnsi="Arial Narrow"/>
          <w:highlight w:val="yellow"/>
        </w:rPr>
      </w:pPr>
    </w:p>
    <w:p w:rsidR="009F17F5" w:rsidRDefault="009F17F5" w:rsidP="009F17F5">
      <w:pPr>
        <w:tabs>
          <w:tab w:val="left" w:pos="1836"/>
        </w:tabs>
        <w:ind w:left="426"/>
        <w:rPr>
          <w:rFonts w:ascii="Arial Narrow" w:hAnsi="Arial Narrow"/>
        </w:rPr>
      </w:pPr>
      <w:r w:rsidRPr="009D0961">
        <w:rPr>
          <w:rFonts w:ascii="Arial Narrow" w:hAnsi="Arial Narrow"/>
          <w:highlight w:val="lightGray"/>
        </w:rPr>
        <w:t>Tela de Pesquisa</w:t>
      </w:r>
      <w:r>
        <w:rPr>
          <w:rFonts w:ascii="Arial Narrow" w:hAnsi="Arial Narrow"/>
        </w:rPr>
        <w:tab/>
      </w:r>
    </w:p>
    <w:p w:rsidR="009F17F5" w:rsidRDefault="009F17F5" w:rsidP="00296768">
      <w:pPr>
        <w:tabs>
          <w:tab w:val="left" w:pos="1836"/>
        </w:tabs>
        <w:ind w:left="426"/>
        <w:rPr>
          <w:rFonts w:ascii="Arial Narrow" w:hAnsi="Arial Narrow"/>
        </w:rPr>
      </w:pPr>
    </w:p>
    <w:p w:rsidR="00082454" w:rsidRDefault="00082454" w:rsidP="00296768">
      <w:pPr>
        <w:tabs>
          <w:tab w:val="left" w:pos="1836"/>
        </w:tabs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5DDEC878" wp14:editId="46BD994E">
            <wp:extent cx="5612130" cy="3155315"/>
            <wp:effectExtent l="0" t="0" r="762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3E" w:rsidRDefault="0021303E" w:rsidP="00296768">
      <w:pPr>
        <w:tabs>
          <w:tab w:val="left" w:pos="1836"/>
        </w:tabs>
        <w:ind w:left="426"/>
        <w:rPr>
          <w:rFonts w:ascii="Arial Narrow" w:hAnsi="Arial Narrow"/>
        </w:rPr>
      </w:pPr>
    </w:p>
    <w:p w:rsidR="0021303E" w:rsidRDefault="0021303E" w:rsidP="00296768">
      <w:pPr>
        <w:tabs>
          <w:tab w:val="left" w:pos="1836"/>
        </w:tabs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72AF2CE2" wp14:editId="4559DB5A">
            <wp:extent cx="6111875" cy="3804920"/>
            <wp:effectExtent l="0" t="0" r="3175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F5" w:rsidRDefault="009F17F5" w:rsidP="00296768">
      <w:pPr>
        <w:tabs>
          <w:tab w:val="left" w:pos="1836"/>
        </w:tabs>
        <w:ind w:left="426"/>
        <w:rPr>
          <w:rFonts w:ascii="Arial Narrow" w:hAnsi="Arial Narrow"/>
        </w:rPr>
      </w:pPr>
    </w:p>
    <w:p w:rsidR="009A6543" w:rsidRDefault="00C24D54" w:rsidP="009A6543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Inclusão de venda de encalhe</w:t>
      </w:r>
      <w:r w:rsidR="00B36048">
        <w:rPr>
          <w:rFonts w:ascii="Arial Narrow" w:hAnsi="Arial Narrow"/>
        </w:rPr>
        <w:t xml:space="preserve"> / </w:t>
      </w:r>
      <w:r w:rsidR="009A6543">
        <w:rPr>
          <w:rFonts w:ascii="Arial Narrow" w:hAnsi="Arial Narrow"/>
        </w:rPr>
        <w:t>suplementar</w:t>
      </w:r>
    </w:p>
    <w:p w:rsidR="009A6543" w:rsidRDefault="009A6543" w:rsidP="009A6543">
      <w:pPr>
        <w:ind w:left="426"/>
        <w:rPr>
          <w:rFonts w:ascii="Arial Narrow" w:hAnsi="Arial Narrow"/>
        </w:rPr>
      </w:pPr>
    </w:p>
    <w:p w:rsidR="009A6543" w:rsidRDefault="007E5946" w:rsidP="009A6543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2340F246" wp14:editId="0D9B3476">
            <wp:extent cx="5612130" cy="299085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CE" w:rsidRDefault="00AE1CCE" w:rsidP="0010198B">
      <w:pPr>
        <w:ind w:left="426"/>
        <w:rPr>
          <w:rFonts w:ascii="Arial Narrow" w:hAnsi="Arial Narrow"/>
        </w:rPr>
      </w:pPr>
    </w:p>
    <w:p w:rsidR="007C18DB" w:rsidRPr="00875148" w:rsidRDefault="007C18D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16383BDB" wp14:editId="065D01C0">
            <wp:extent cx="4820920" cy="45478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934BAB" w:rsidRDefault="00934BA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934BAB" w:rsidRPr="00875148" w:rsidRDefault="00934BAB" w:rsidP="00FD0CD1">
      <w:pPr>
        <w:ind w:left="426"/>
        <w:rPr>
          <w:rFonts w:ascii="Arial Narrow" w:hAnsi="Arial Narrow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934BAB" w:rsidRDefault="00934BA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34BAB" w:rsidRPr="00875148" w:rsidRDefault="00934BAB" w:rsidP="00FD0CD1">
      <w:pPr>
        <w:ind w:left="426"/>
        <w:rPr>
          <w:rFonts w:ascii="Arial Narrow" w:hAnsi="Arial Narrow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934BAB" w:rsidRPr="00875148" w:rsidRDefault="00934BA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34BAB" w:rsidRPr="00875148" w:rsidRDefault="00934BA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934BAB" w:rsidRPr="00875148" w:rsidRDefault="00934BA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934BAB" w:rsidRPr="00875148" w:rsidRDefault="00934BA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934BAB" w:rsidRDefault="00934BA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934BAB" w:rsidRPr="001E5B29" w:rsidRDefault="00934BAB" w:rsidP="001E5B29">
      <w:pPr>
        <w:pStyle w:val="TCTips"/>
        <w:ind w:firstLine="720"/>
        <w:rPr>
          <w:i w:val="0"/>
        </w:rPr>
      </w:pPr>
    </w:p>
    <w:p w:rsidR="00934BAB" w:rsidRDefault="00934BA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934BAB" w:rsidRPr="00B978C8" w:rsidRDefault="00934BAB" w:rsidP="00B978C8"/>
    <w:p w:rsidR="00934BAB" w:rsidRDefault="00934BA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934BAB" w:rsidRPr="00B978C8" w:rsidRDefault="00934BAB" w:rsidP="00B978C8"/>
    <w:p w:rsidR="00934BAB" w:rsidRPr="00875148" w:rsidRDefault="00934BA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934BAB" w:rsidRPr="00875148" w:rsidRDefault="00934BA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34BA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934BA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34BA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34BAB" w:rsidRPr="009540DC" w:rsidRDefault="00934BA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34BA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34BA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934BAB" w:rsidRPr="00875148" w:rsidRDefault="00934BAB">
      <w:pPr>
        <w:pStyle w:val="TCTips"/>
        <w:rPr>
          <w:rFonts w:ascii="Arial Narrow" w:hAnsi="Arial Narrow"/>
          <w:i w:val="0"/>
          <w:lang w:val="es-ES_tradnl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934BA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934BA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34BAB" w:rsidRPr="00875148">
        <w:trPr>
          <w:cantSplit/>
        </w:trPr>
        <w:tc>
          <w:tcPr>
            <w:tcW w:w="3614" w:type="dxa"/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34BAB" w:rsidRPr="00875148">
        <w:trPr>
          <w:cantSplit/>
        </w:trPr>
        <w:tc>
          <w:tcPr>
            <w:tcW w:w="3614" w:type="dxa"/>
          </w:tcPr>
          <w:p w:rsidR="00934BAB" w:rsidRPr="009540DC" w:rsidRDefault="00934BA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934BAB" w:rsidRPr="009540DC" w:rsidRDefault="00934BA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34BA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934BAB" w:rsidRPr="00875148" w:rsidRDefault="00934BA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934BAB" w:rsidRPr="00875148" w:rsidRDefault="00934BA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934BAB" w:rsidRPr="00875148" w:rsidRDefault="00934BA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934BAB" w:rsidRPr="00875148" w:rsidRDefault="00934BA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934BAB" w:rsidRPr="00875148" w:rsidRDefault="00934BA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934BAB" w:rsidRPr="00875148" w:rsidRDefault="00934BA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p w:rsidR="00934BAB" w:rsidRPr="00875148" w:rsidRDefault="00934BA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934BAB" w:rsidRPr="00875148" w:rsidRDefault="00934BA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934BAB" w:rsidRPr="00875148">
        <w:tc>
          <w:tcPr>
            <w:tcW w:w="579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934BAB" w:rsidRPr="00875148" w:rsidRDefault="00934BA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34BAB" w:rsidRPr="00875148" w:rsidRDefault="00934BA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934BAB" w:rsidRPr="00875148" w:rsidRDefault="00934BAB" w:rsidP="0000716A">
      <w:pPr>
        <w:rPr>
          <w:rFonts w:ascii="Arial Narrow" w:hAnsi="Arial Narrow"/>
        </w:rPr>
      </w:pPr>
    </w:p>
    <w:p w:rsidR="00934BAB" w:rsidRPr="00875148" w:rsidRDefault="00934BA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934BAB" w:rsidRPr="00875148" w:rsidRDefault="00934BA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934BAB" w:rsidRPr="00875148">
        <w:tc>
          <w:tcPr>
            <w:tcW w:w="579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934BAB" w:rsidRPr="00875148" w:rsidRDefault="00934BA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34BAB" w:rsidRPr="00875148" w:rsidRDefault="00934BA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34BAB" w:rsidRPr="00875148" w:rsidRDefault="00934BA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934BAB" w:rsidRPr="00875148" w:rsidRDefault="00934BAB" w:rsidP="00A14994">
      <w:pPr>
        <w:rPr>
          <w:rFonts w:ascii="Arial Narrow" w:hAnsi="Arial Narrow"/>
        </w:rPr>
      </w:pPr>
    </w:p>
    <w:p w:rsidR="00934BAB" w:rsidRPr="00875148" w:rsidRDefault="00934BA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p w:rsidR="00934BAB" w:rsidRPr="00875148" w:rsidRDefault="00934BA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934BAB" w:rsidRPr="00875148">
        <w:tc>
          <w:tcPr>
            <w:tcW w:w="579" w:type="dxa"/>
            <w:vAlign w:val="center"/>
          </w:tcPr>
          <w:p w:rsidR="00934BAB" w:rsidRPr="00875148" w:rsidRDefault="00934BA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934BAB" w:rsidRPr="00875148" w:rsidRDefault="00934BA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934BAB" w:rsidRPr="00875148" w:rsidRDefault="00934BA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579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34BAB" w:rsidRPr="00875148" w:rsidRDefault="00934BA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934BAB" w:rsidRPr="00875148" w:rsidRDefault="00934BAB" w:rsidP="002552D5">
      <w:pPr>
        <w:rPr>
          <w:rFonts w:ascii="Arial Narrow" w:hAnsi="Arial Narrow"/>
        </w:rPr>
      </w:pPr>
    </w:p>
    <w:p w:rsidR="00934BAB" w:rsidRPr="00875148" w:rsidRDefault="00934BA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934BAB" w:rsidRPr="00875148">
        <w:tc>
          <w:tcPr>
            <w:tcW w:w="1844" w:type="dxa"/>
            <w:vAlign w:val="center"/>
          </w:tcPr>
          <w:p w:rsidR="00934BAB" w:rsidRPr="00875148" w:rsidRDefault="00934BA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934BAB" w:rsidRPr="00875148" w:rsidRDefault="00934BA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934BAB" w:rsidRPr="00875148" w:rsidRDefault="00934BA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934BAB" w:rsidRPr="00875148" w:rsidRDefault="00934BA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34BAB" w:rsidRPr="00875148">
        <w:tc>
          <w:tcPr>
            <w:tcW w:w="1844" w:type="dxa"/>
          </w:tcPr>
          <w:p w:rsidR="00934BAB" w:rsidRPr="00875148" w:rsidRDefault="00934BA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934BAB" w:rsidRPr="00875148" w:rsidRDefault="00934BA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34BAB" w:rsidRPr="00875148" w:rsidRDefault="00934BA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34BAB" w:rsidRPr="00875148" w:rsidRDefault="00934BAB">
      <w:pPr>
        <w:pStyle w:val="TCTips"/>
        <w:rPr>
          <w:rFonts w:ascii="Arial Narrow" w:hAnsi="Arial Narrow"/>
          <w:i w:val="0"/>
        </w:rPr>
      </w:pPr>
    </w:p>
    <w:sectPr w:rsidR="00934BAB" w:rsidRPr="00875148" w:rsidSect="006F1417">
      <w:headerReference w:type="default" r:id="rId15"/>
      <w:footerReference w:type="default" r:id="rId16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56B" w:rsidRDefault="008C056B">
      <w:r>
        <w:separator/>
      </w:r>
    </w:p>
  </w:endnote>
  <w:endnote w:type="continuationSeparator" w:id="0">
    <w:p w:rsidR="008C056B" w:rsidRDefault="008C0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5E8" w:rsidRDefault="009F45E8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F2104A">
      <w:rPr>
        <w:rStyle w:val="Nmerodepgina"/>
        <w:rFonts w:ascii="Arial" w:hAnsi="Arial"/>
        <w:noProof/>
        <w:snapToGrid w:val="0"/>
      </w:rPr>
      <w:t>5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F2104A">
      <w:rPr>
        <w:rStyle w:val="Nmerodepgina"/>
        <w:rFonts w:ascii="Arial" w:hAnsi="Arial"/>
        <w:noProof/>
        <w:snapToGrid w:val="0"/>
      </w:rPr>
      <w:t>12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56B" w:rsidRDefault="008C056B">
      <w:r>
        <w:separator/>
      </w:r>
    </w:p>
  </w:footnote>
  <w:footnote w:type="continuationSeparator" w:id="0">
    <w:p w:rsidR="008C056B" w:rsidRDefault="008C056B">
      <w:r>
        <w:continuationSeparator/>
      </w:r>
    </w:p>
  </w:footnote>
  <w:footnote w:id="1">
    <w:p w:rsidR="009F45E8" w:rsidRDefault="009F45E8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9F45E8" w:rsidRDefault="009F45E8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9F45E8" w:rsidRDefault="009F45E8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9F45E8" w:rsidRDefault="009F45E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F45E8" w:rsidRDefault="009F45E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F45E8" w:rsidRDefault="009F45E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F45E8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F45E8" w:rsidRPr="009540DC" w:rsidRDefault="009E55ED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8510" cy="335280"/>
                <wp:effectExtent l="0" t="0" r="2540" b="762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85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F45E8" w:rsidRPr="009540DC" w:rsidRDefault="009F45E8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F45E8" w:rsidRPr="009540DC" w:rsidRDefault="009F45E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F45E8" w:rsidRPr="009540DC" w:rsidRDefault="009F45E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9F45E8">
      <w:trPr>
        <w:cantSplit/>
        <w:trHeight w:val="337"/>
        <w:jc w:val="center"/>
      </w:trPr>
      <w:tc>
        <w:tcPr>
          <w:tcW w:w="2089" w:type="dxa"/>
          <w:vMerge/>
        </w:tcPr>
        <w:p w:rsidR="009F45E8" w:rsidRPr="009540DC" w:rsidRDefault="009F45E8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F45E8" w:rsidRPr="009540DC" w:rsidRDefault="009F45E8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F45E8" w:rsidRPr="009540DC" w:rsidRDefault="009F45E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F45E8" w:rsidRPr="009540DC" w:rsidRDefault="009F45E8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29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9F45E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F45E8" w:rsidRPr="009540DC" w:rsidRDefault="009F45E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F45E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F45E8" w:rsidRPr="009540DC" w:rsidRDefault="009F45E8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9F45E8" w:rsidRDefault="009F45E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0B4D4CC3"/>
    <w:multiLevelType w:val="hybridMultilevel"/>
    <w:tmpl w:val="2432F1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0E75FB"/>
    <w:multiLevelType w:val="hybridMultilevel"/>
    <w:tmpl w:val="FCC4A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90C6FEF"/>
    <w:multiLevelType w:val="hybridMultilevel"/>
    <w:tmpl w:val="E05A6E56"/>
    <w:lvl w:ilvl="0" w:tplc="0416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6346C47"/>
    <w:multiLevelType w:val="hybridMultilevel"/>
    <w:tmpl w:val="37FC3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4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2"/>
  </w:num>
  <w:num w:numId="5">
    <w:abstractNumId w:val="12"/>
  </w:num>
  <w:num w:numId="6">
    <w:abstractNumId w:val="27"/>
  </w:num>
  <w:num w:numId="7">
    <w:abstractNumId w:val="9"/>
  </w:num>
  <w:num w:numId="8">
    <w:abstractNumId w:val="21"/>
  </w:num>
  <w:num w:numId="9">
    <w:abstractNumId w:val="17"/>
  </w:num>
  <w:num w:numId="10">
    <w:abstractNumId w:val="13"/>
  </w:num>
  <w:num w:numId="11">
    <w:abstractNumId w:val="24"/>
  </w:num>
  <w:num w:numId="12">
    <w:abstractNumId w:val="23"/>
  </w:num>
  <w:num w:numId="13">
    <w:abstractNumId w:val="5"/>
  </w:num>
  <w:num w:numId="14">
    <w:abstractNumId w:val="2"/>
  </w:num>
  <w:num w:numId="15">
    <w:abstractNumId w:val="28"/>
  </w:num>
  <w:num w:numId="16">
    <w:abstractNumId w:val="10"/>
  </w:num>
  <w:num w:numId="17">
    <w:abstractNumId w:val="18"/>
  </w:num>
  <w:num w:numId="18">
    <w:abstractNumId w:val="1"/>
  </w:num>
  <w:num w:numId="19">
    <w:abstractNumId w:val="8"/>
  </w:num>
  <w:num w:numId="20">
    <w:abstractNumId w:val="25"/>
  </w:num>
  <w:num w:numId="21">
    <w:abstractNumId w:val="26"/>
  </w:num>
  <w:num w:numId="22">
    <w:abstractNumId w:val="16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29"/>
  </w:num>
  <w:num w:numId="27">
    <w:abstractNumId w:val="20"/>
  </w:num>
  <w:num w:numId="28">
    <w:abstractNumId w:val="19"/>
  </w:num>
  <w:num w:numId="29">
    <w:abstractNumId w:val="3"/>
  </w:num>
  <w:num w:numId="30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C"/>
    <w:rsid w:val="00063320"/>
    <w:rsid w:val="00065E97"/>
    <w:rsid w:val="000718DF"/>
    <w:rsid w:val="0007424A"/>
    <w:rsid w:val="00075AD6"/>
    <w:rsid w:val="00075F45"/>
    <w:rsid w:val="00082454"/>
    <w:rsid w:val="00085C58"/>
    <w:rsid w:val="00090E34"/>
    <w:rsid w:val="00092FF2"/>
    <w:rsid w:val="00095B92"/>
    <w:rsid w:val="00096E8F"/>
    <w:rsid w:val="000A2DBE"/>
    <w:rsid w:val="000A5878"/>
    <w:rsid w:val="000A60CC"/>
    <w:rsid w:val="000A66CB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3980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46CF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4711"/>
    <w:rsid w:val="00195723"/>
    <w:rsid w:val="001B4ADB"/>
    <w:rsid w:val="001B4B85"/>
    <w:rsid w:val="001B5695"/>
    <w:rsid w:val="001B601E"/>
    <w:rsid w:val="001B744E"/>
    <w:rsid w:val="001C0FEA"/>
    <w:rsid w:val="001C3A9A"/>
    <w:rsid w:val="001D0F63"/>
    <w:rsid w:val="001D24B2"/>
    <w:rsid w:val="001D3A86"/>
    <w:rsid w:val="001D45BD"/>
    <w:rsid w:val="001D55EF"/>
    <w:rsid w:val="001D5FD3"/>
    <w:rsid w:val="001E5B29"/>
    <w:rsid w:val="001E7626"/>
    <w:rsid w:val="001F1D50"/>
    <w:rsid w:val="001F34B9"/>
    <w:rsid w:val="001F36C6"/>
    <w:rsid w:val="001F4ADC"/>
    <w:rsid w:val="001F53B7"/>
    <w:rsid w:val="002063C4"/>
    <w:rsid w:val="002117FD"/>
    <w:rsid w:val="002128F9"/>
    <w:rsid w:val="0021303E"/>
    <w:rsid w:val="00215804"/>
    <w:rsid w:val="00216BD7"/>
    <w:rsid w:val="00225398"/>
    <w:rsid w:val="00227E41"/>
    <w:rsid w:val="002320CA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0F7E"/>
    <w:rsid w:val="002867D4"/>
    <w:rsid w:val="00290D93"/>
    <w:rsid w:val="00292871"/>
    <w:rsid w:val="00293543"/>
    <w:rsid w:val="00296253"/>
    <w:rsid w:val="00296768"/>
    <w:rsid w:val="002A2666"/>
    <w:rsid w:val="002A37A9"/>
    <w:rsid w:val="002A3D6C"/>
    <w:rsid w:val="002A489D"/>
    <w:rsid w:val="002A493C"/>
    <w:rsid w:val="002A4DAE"/>
    <w:rsid w:val="002A50E6"/>
    <w:rsid w:val="002A5A05"/>
    <w:rsid w:val="002B1A0A"/>
    <w:rsid w:val="002B78BF"/>
    <w:rsid w:val="002B7B9C"/>
    <w:rsid w:val="002C2B68"/>
    <w:rsid w:val="002C6FAE"/>
    <w:rsid w:val="002C7CDA"/>
    <w:rsid w:val="002D07E2"/>
    <w:rsid w:val="002D0D9D"/>
    <w:rsid w:val="002D0FFA"/>
    <w:rsid w:val="002D2C3E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420"/>
    <w:rsid w:val="00306C3B"/>
    <w:rsid w:val="00310E23"/>
    <w:rsid w:val="00313478"/>
    <w:rsid w:val="00313C02"/>
    <w:rsid w:val="0031420D"/>
    <w:rsid w:val="00315652"/>
    <w:rsid w:val="00321262"/>
    <w:rsid w:val="00321FF4"/>
    <w:rsid w:val="00324DF4"/>
    <w:rsid w:val="0032615C"/>
    <w:rsid w:val="00331352"/>
    <w:rsid w:val="00343E85"/>
    <w:rsid w:val="0034692E"/>
    <w:rsid w:val="00346E2C"/>
    <w:rsid w:val="0035218E"/>
    <w:rsid w:val="00352574"/>
    <w:rsid w:val="00360B96"/>
    <w:rsid w:val="0036483C"/>
    <w:rsid w:val="00370AA5"/>
    <w:rsid w:val="003735EF"/>
    <w:rsid w:val="00373EF1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262D"/>
    <w:rsid w:val="0040498D"/>
    <w:rsid w:val="00406C5E"/>
    <w:rsid w:val="0040743C"/>
    <w:rsid w:val="00407BCF"/>
    <w:rsid w:val="0041262B"/>
    <w:rsid w:val="004150D4"/>
    <w:rsid w:val="00415F64"/>
    <w:rsid w:val="00417CB0"/>
    <w:rsid w:val="00425CF6"/>
    <w:rsid w:val="00427853"/>
    <w:rsid w:val="00427980"/>
    <w:rsid w:val="00432241"/>
    <w:rsid w:val="00434E7F"/>
    <w:rsid w:val="004429EB"/>
    <w:rsid w:val="004454DC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22CC"/>
    <w:rsid w:val="0049781C"/>
    <w:rsid w:val="00497F10"/>
    <w:rsid w:val="004A0DF3"/>
    <w:rsid w:val="004A5B23"/>
    <w:rsid w:val="004B2235"/>
    <w:rsid w:val="004B25B6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433D"/>
    <w:rsid w:val="004F1E1F"/>
    <w:rsid w:val="004F355F"/>
    <w:rsid w:val="004F4F06"/>
    <w:rsid w:val="004F5CEC"/>
    <w:rsid w:val="004F73A2"/>
    <w:rsid w:val="004F7A14"/>
    <w:rsid w:val="00504061"/>
    <w:rsid w:val="0050515B"/>
    <w:rsid w:val="00507162"/>
    <w:rsid w:val="00507568"/>
    <w:rsid w:val="00512AD5"/>
    <w:rsid w:val="00514BD6"/>
    <w:rsid w:val="00517854"/>
    <w:rsid w:val="005205DF"/>
    <w:rsid w:val="00520752"/>
    <w:rsid w:val="00520A18"/>
    <w:rsid w:val="00525158"/>
    <w:rsid w:val="00526C6C"/>
    <w:rsid w:val="00533434"/>
    <w:rsid w:val="00533709"/>
    <w:rsid w:val="005342FA"/>
    <w:rsid w:val="00536B8D"/>
    <w:rsid w:val="0054470E"/>
    <w:rsid w:val="00550E13"/>
    <w:rsid w:val="00551A51"/>
    <w:rsid w:val="005529EC"/>
    <w:rsid w:val="00552AE5"/>
    <w:rsid w:val="00563CCF"/>
    <w:rsid w:val="00565A80"/>
    <w:rsid w:val="00566DA7"/>
    <w:rsid w:val="00571CA6"/>
    <w:rsid w:val="005728F6"/>
    <w:rsid w:val="00580FAD"/>
    <w:rsid w:val="005813B6"/>
    <w:rsid w:val="00586977"/>
    <w:rsid w:val="00587D4E"/>
    <w:rsid w:val="00591325"/>
    <w:rsid w:val="0059362C"/>
    <w:rsid w:val="00594103"/>
    <w:rsid w:val="00595535"/>
    <w:rsid w:val="00597006"/>
    <w:rsid w:val="005976A3"/>
    <w:rsid w:val="005B56C8"/>
    <w:rsid w:val="005B57DE"/>
    <w:rsid w:val="005B5967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06716"/>
    <w:rsid w:val="00610B3D"/>
    <w:rsid w:val="00614377"/>
    <w:rsid w:val="00614B88"/>
    <w:rsid w:val="0062407B"/>
    <w:rsid w:val="00627B20"/>
    <w:rsid w:val="00645DE2"/>
    <w:rsid w:val="00652F0D"/>
    <w:rsid w:val="006538E2"/>
    <w:rsid w:val="006550FB"/>
    <w:rsid w:val="0065593F"/>
    <w:rsid w:val="0065695B"/>
    <w:rsid w:val="00661D9A"/>
    <w:rsid w:val="006675D3"/>
    <w:rsid w:val="006740BF"/>
    <w:rsid w:val="00674551"/>
    <w:rsid w:val="00676DC7"/>
    <w:rsid w:val="00686924"/>
    <w:rsid w:val="00687C7B"/>
    <w:rsid w:val="006919C9"/>
    <w:rsid w:val="00691D6D"/>
    <w:rsid w:val="00693819"/>
    <w:rsid w:val="006A2A01"/>
    <w:rsid w:val="006B4D0C"/>
    <w:rsid w:val="006B5723"/>
    <w:rsid w:val="006C1E49"/>
    <w:rsid w:val="006C43F7"/>
    <w:rsid w:val="006E2C4F"/>
    <w:rsid w:val="006E2F17"/>
    <w:rsid w:val="006E5888"/>
    <w:rsid w:val="006E709B"/>
    <w:rsid w:val="006E7B55"/>
    <w:rsid w:val="006F0842"/>
    <w:rsid w:val="006F13AB"/>
    <w:rsid w:val="006F1417"/>
    <w:rsid w:val="006F2A59"/>
    <w:rsid w:val="006F3399"/>
    <w:rsid w:val="006F457F"/>
    <w:rsid w:val="006F61F8"/>
    <w:rsid w:val="00703B21"/>
    <w:rsid w:val="00703C26"/>
    <w:rsid w:val="007044C8"/>
    <w:rsid w:val="007069D1"/>
    <w:rsid w:val="0070764D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92E"/>
    <w:rsid w:val="00734F41"/>
    <w:rsid w:val="00736B62"/>
    <w:rsid w:val="00736D34"/>
    <w:rsid w:val="00737BCC"/>
    <w:rsid w:val="007400F0"/>
    <w:rsid w:val="007450B3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B7CC6"/>
    <w:rsid w:val="007C09C7"/>
    <w:rsid w:val="007C18DB"/>
    <w:rsid w:val="007C5AB9"/>
    <w:rsid w:val="007C6825"/>
    <w:rsid w:val="007C6A63"/>
    <w:rsid w:val="007C7C12"/>
    <w:rsid w:val="007D0756"/>
    <w:rsid w:val="007E30F8"/>
    <w:rsid w:val="007E399C"/>
    <w:rsid w:val="007E4CA4"/>
    <w:rsid w:val="007E5946"/>
    <w:rsid w:val="007E71B4"/>
    <w:rsid w:val="008017EC"/>
    <w:rsid w:val="00802107"/>
    <w:rsid w:val="0080382D"/>
    <w:rsid w:val="008110AC"/>
    <w:rsid w:val="008125D7"/>
    <w:rsid w:val="00813102"/>
    <w:rsid w:val="008140EF"/>
    <w:rsid w:val="00817431"/>
    <w:rsid w:val="00823133"/>
    <w:rsid w:val="00824444"/>
    <w:rsid w:val="00832F35"/>
    <w:rsid w:val="00836178"/>
    <w:rsid w:val="00836AA7"/>
    <w:rsid w:val="00841321"/>
    <w:rsid w:val="00844D55"/>
    <w:rsid w:val="0084615D"/>
    <w:rsid w:val="00850C8B"/>
    <w:rsid w:val="00854352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3D20"/>
    <w:rsid w:val="00886CF7"/>
    <w:rsid w:val="00890929"/>
    <w:rsid w:val="0089266A"/>
    <w:rsid w:val="0089306D"/>
    <w:rsid w:val="008941BE"/>
    <w:rsid w:val="008A1117"/>
    <w:rsid w:val="008A1CFD"/>
    <w:rsid w:val="008B3FE1"/>
    <w:rsid w:val="008B6165"/>
    <w:rsid w:val="008C056B"/>
    <w:rsid w:val="008C2411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3E12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1935"/>
    <w:rsid w:val="009328C5"/>
    <w:rsid w:val="00933E88"/>
    <w:rsid w:val="00934BAB"/>
    <w:rsid w:val="00935C2B"/>
    <w:rsid w:val="00936174"/>
    <w:rsid w:val="0094354E"/>
    <w:rsid w:val="009540DC"/>
    <w:rsid w:val="00954189"/>
    <w:rsid w:val="00960881"/>
    <w:rsid w:val="00961437"/>
    <w:rsid w:val="009629CC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5E0A"/>
    <w:rsid w:val="00987E43"/>
    <w:rsid w:val="00990084"/>
    <w:rsid w:val="00990122"/>
    <w:rsid w:val="00991CB1"/>
    <w:rsid w:val="0099463C"/>
    <w:rsid w:val="00994D77"/>
    <w:rsid w:val="00996E98"/>
    <w:rsid w:val="009A486A"/>
    <w:rsid w:val="009A6543"/>
    <w:rsid w:val="009A75CC"/>
    <w:rsid w:val="009B02FE"/>
    <w:rsid w:val="009B496B"/>
    <w:rsid w:val="009C0CFF"/>
    <w:rsid w:val="009C2CEB"/>
    <w:rsid w:val="009D0684"/>
    <w:rsid w:val="009D0961"/>
    <w:rsid w:val="009D11EE"/>
    <w:rsid w:val="009D5329"/>
    <w:rsid w:val="009D6BA7"/>
    <w:rsid w:val="009E55ED"/>
    <w:rsid w:val="009F17F5"/>
    <w:rsid w:val="009F2E14"/>
    <w:rsid w:val="009F45E8"/>
    <w:rsid w:val="009F5AA5"/>
    <w:rsid w:val="00A00118"/>
    <w:rsid w:val="00A02B3B"/>
    <w:rsid w:val="00A035DD"/>
    <w:rsid w:val="00A05703"/>
    <w:rsid w:val="00A11C87"/>
    <w:rsid w:val="00A11D64"/>
    <w:rsid w:val="00A14994"/>
    <w:rsid w:val="00A16D04"/>
    <w:rsid w:val="00A178C1"/>
    <w:rsid w:val="00A203A1"/>
    <w:rsid w:val="00A21164"/>
    <w:rsid w:val="00A21EA2"/>
    <w:rsid w:val="00A235E5"/>
    <w:rsid w:val="00A26DF5"/>
    <w:rsid w:val="00A3631C"/>
    <w:rsid w:val="00A36F80"/>
    <w:rsid w:val="00A46F94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1CCE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06244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048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6834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2DFF"/>
    <w:rsid w:val="00B97270"/>
    <w:rsid w:val="00B97651"/>
    <w:rsid w:val="00B978C8"/>
    <w:rsid w:val="00BA00BC"/>
    <w:rsid w:val="00BA6A78"/>
    <w:rsid w:val="00BA6CC9"/>
    <w:rsid w:val="00BA6DDF"/>
    <w:rsid w:val="00BB189E"/>
    <w:rsid w:val="00BB2081"/>
    <w:rsid w:val="00BB28B5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BF399F"/>
    <w:rsid w:val="00C00886"/>
    <w:rsid w:val="00C00B8A"/>
    <w:rsid w:val="00C0154E"/>
    <w:rsid w:val="00C02839"/>
    <w:rsid w:val="00C06858"/>
    <w:rsid w:val="00C06BDE"/>
    <w:rsid w:val="00C24D54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4B4C"/>
    <w:rsid w:val="00C75E39"/>
    <w:rsid w:val="00C8363C"/>
    <w:rsid w:val="00C83B93"/>
    <w:rsid w:val="00C86DCE"/>
    <w:rsid w:val="00C90255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D013E8"/>
    <w:rsid w:val="00D019BE"/>
    <w:rsid w:val="00D01AC7"/>
    <w:rsid w:val="00D1287F"/>
    <w:rsid w:val="00D131F2"/>
    <w:rsid w:val="00D1455B"/>
    <w:rsid w:val="00D15072"/>
    <w:rsid w:val="00D1558F"/>
    <w:rsid w:val="00D16DDA"/>
    <w:rsid w:val="00D20231"/>
    <w:rsid w:val="00D242EA"/>
    <w:rsid w:val="00D253D6"/>
    <w:rsid w:val="00D31268"/>
    <w:rsid w:val="00D340EF"/>
    <w:rsid w:val="00D357CD"/>
    <w:rsid w:val="00D401AD"/>
    <w:rsid w:val="00D43507"/>
    <w:rsid w:val="00D445BA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75F6"/>
    <w:rsid w:val="00D80BF4"/>
    <w:rsid w:val="00D81882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14B0"/>
    <w:rsid w:val="00DB2ADC"/>
    <w:rsid w:val="00DB5999"/>
    <w:rsid w:val="00DC14D4"/>
    <w:rsid w:val="00DC340A"/>
    <w:rsid w:val="00DC5667"/>
    <w:rsid w:val="00DC5ADE"/>
    <w:rsid w:val="00DD16ED"/>
    <w:rsid w:val="00DE0FA3"/>
    <w:rsid w:val="00DE104B"/>
    <w:rsid w:val="00DE31D7"/>
    <w:rsid w:val="00DE7021"/>
    <w:rsid w:val="00DE7252"/>
    <w:rsid w:val="00DF0114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07235"/>
    <w:rsid w:val="00E174D1"/>
    <w:rsid w:val="00E1791F"/>
    <w:rsid w:val="00E2543B"/>
    <w:rsid w:val="00E2592F"/>
    <w:rsid w:val="00E3022E"/>
    <w:rsid w:val="00E31B86"/>
    <w:rsid w:val="00E324F7"/>
    <w:rsid w:val="00E3295F"/>
    <w:rsid w:val="00E34CC4"/>
    <w:rsid w:val="00E36D54"/>
    <w:rsid w:val="00E41F2B"/>
    <w:rsid w:val="00E51217"/>
    <w:rsid w:val="00E52A49"/>
    <w:rsid w:val="00E62254"/>
    <w:rsid w:val="00E635A2"/>
    <w:rsid w:val="00E6649B"/>
    <w:rsid w:val="00E7459E"/>
    <w:rsid w:val="00E751F2"/>
    <w:rsid w:val="00E76C04"/>
    <w:rsid w:val="00E80FC3"/>
    <w:rsid w:val="00E825E0"/>
    <w:rsid w:val="00E829D5"/>
    <w:rsid w:val="00E857C3"/>
    <w:rsid w:val="00E86BF7"/>
    <w:rsid w:val="00E87A12"/>
    <w:rsid w:val="00E9191F"/>
    <w:rsid w:val="00E92820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C0A20"/>
    <w:rsid w:val="00EC6D24"/>
    <w:rsid w:val="00ED1B21"/>
    <w:rsid w:val="00ED439D"/>
    <w:rsid w:val="00ED4530"/>
    <w:rsid w:val="00ED5B4E"/>
    <w:rsid w:val="00EE0697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01E9"/>
    <w:rsid w:val="00F110A0"/>
    <w:rsid w:val="00F115A0"/>
    <w:rsid w:val="00F1361E"/>
    <w:rsid w:val="00F1571C"/>
    <w:rsid w:val="00F17E54"/>
    <w:rsid w:val="00F2104A"/>
    <w:rsid w:val="00F255DF"/>
    <w:rsid w:val="00F25CB5"/>
    <w:rsid w:val="00F27E38"/>
    <w:rsid w:val="00F329E3"/>
    <w:rsid w:val="00F355CD"/>
    <w:rsid w:val="00F379EA"/>
    <w:rsid w:val="00F41E73"/>
    <w:rsid w:val="00F44663"/>
    <w:rsid w:val="00F50DBC"/>
    <w:rsid w:val="00F53785"/>
    <w:rsid w:val="00F55776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77D5D"/>
    <w:rsid w:val="00F8004C"/>
    <w:rsid w:val="00F82747"/>
    <w:rsid w:val="00F84541"/>
    <w:rsid w:val="00F85B21"/>
    <w:rsid w:val="00F87061"/>
    <w:rsid w:val="00F9249A"/>
    <w:rsid w:val="00F937C5"/>
    <w:rsid w:val="00F94FE3"/>
    <w:rsid w:val="00F96D18"/>
    <w:rsid w:val="00FA0719"/>
    <w:rsid w:val="00FA190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1B7AF-B010-4625-921F-B6F13C13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146</TotalTime>
  <Pages>1</Pages>
  <Words>2502</Words>
  <Characters>13512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19</cp:revision>
  <cp:lastPrinted>2009-11-19T20:24:00Z</cp:lastPrinted>
  <dcterms:created xsi:type="dcterms:W3CDTF">2012-06-19T14:00:00Z</dcterms:created>
  <dcterms:modified xsi:type="dcterms:W3CDTF">2012-07-19T14:38:00Z</dcterms:modified>
</cp:coreProperties>
</file>