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59383" w14:textId="77777777"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4218F144" w14:textId="77777777"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7B117197" w14:textId="1B57EFBC" w:rsidR="005C29AE" w:rsidRPr="00875148" w:rsidRDefault="003D2E1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&lt;EMS 0179 – Negociaçã</w:t>
      </w:r>
      <w:r w:rsidR="005C29AE">
        <w:rPr>
          <w:rFonts w:ascii="Arial Narrow" w:hAnsi="Arial Narrow"/>
          <w:b/>
          <w:sz w:val="40"/>
        </w:rPr>
        <w:t>o de d</w:t>
      </w:r>
      <w:r>
        <w:rPr>
          <w:rFonts w:ascii="Arial Narrow" w:hAnsi="Arial Narrow"/>
          <w:b/>
          <w:sz w:val="40"/>
        </w:rPr>
        <w:t>í</w:t>
      </w:r>
      <w:r w:rsidR="005C29AE">
        <w:rPr>
          <w:rFonts w:ascii="Arial Narrow" w:hAnsi="Arial Narrow"/>
          <w:b/>
          <w:sz w:val="40"/>
        </w:rPr>
        <w:t>vida&gt;</w:t>
      </w:r>
    </w:p>
    <w:p w14:paraId="673F9FE5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EE5FFB8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88FDC0F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1F9F75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D93119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E17664F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2BCE056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2F6EBA0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5BA55A9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874E3A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74F2EEE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3C81416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DB76F9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41413818" w14:textId="77777777"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14:paraId="7E11BFB1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9F3D460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A27301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7C6C5ADC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3E6A3D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2227EA3D" w14:textId="77777777" w:rsidR="00860C90" w:rsidRDefault="00860C90">
      <w:pPr>
        <w:pStyle w:val="Cabealho"/>
        <w:rPr>
          <w:rFonts w:ascii="Arial Narrow" w:hAnsi="Arial Narrow"/>
        </w:rPr>
      </w:pPr>
    </w:p>
    <w:p w14:paraId="7051E10D" w14:textId="77777777" w:rsidR="00860C90" w:rsidRDefault="00860C90">
      <w:pPr>
        <w:pStyle w:val="Cabealho"/>
        <w:rPr>
          <w:rFonts w:ascii="Arial Narrow" w:hAnsi="Arial Narrow"/>
        </w:rPr>
      </w:pPr>
    </w:p>
    <w:p w14:paraId="1033A716" w14:textId="77777777" w:rsidR="00860C90" w:rsidRDefault="00860C90">
      <w:pPr>
        <w:pStyle w:val="Cabealho"/>
        <w:rPr>
          <w:rFonts w:ascii="Arial Narrow" w:hAnsi="Arial Narrow"/>
        </w:rPr>
      </w:pPr>
    </w:p>
    <w:p w14:paraId="289DB81B" w14:textId="77777777" w:rsidR="00860C90" w:rsidRDefault="00860C90">
      <w:pPr>
        <w:pStyle w:val="Cabealho"/>
        <w:rPr>
          <w:rFonts w:ascii="Arial Narrow" w:hAnsi="Arial Narrow"/>
        </w:rPr>
      </w:pPr>
    </w:p>
    <w:p w14:paraId="45ACB7BA" w14:textId="77777777" w:rsidR="00860C90" w:rsidRDefault="00860C90">
      <w:pPr>
        <w:pStyle w:val="Cabealho"/>
        <w:rPr>
          <w:rFonts w:ascii="Arial Narrow" w:hAnsi="Arial Narrow"/>
        </w:rPr>
      </w:pPr>
    </w:p>
    <w:p w14:paraId="0E114532" w14:textId="77777777" w:rsidR="00860C90" w:rsidRDefault="00860C90">
      <w:pPr>
        <w:pStyle w:val="Cabealho"/>
        <w:rPr>
          <w:rFonts w:ascii="Arial Narrow" w:hAnsi="Arial Narrow"/>
        </w:rPr>
      </w:pPr>
    </w:p>
    <w:p w14:paraId="479854D9" w14:textId="77777777" w:rsidR="00860C90" w:rsidRDefault="00860C90">
      <w:pPr>
        <w:pStyle w:val="Cabealho"/>
        <w:rPr>
          <w:rFonts w:ascii="Arial Narrow" w:hAnsi="Arial Narrow"/>
        </w:rPr>
      </w:pPr>
    </w:p>
    <w:p w14:paraId="39FBDFD3" w14:textId="77777777" w:rsidR="00860C90" w:rsidRDefault="00860C90">
      <w:pPr>
        <w:pStyle w:val="Cabealho"/>
        <w:rPr>
          <w:rFonts w:ascii="Arial Narrow" w:hAnsi="Arial Narrow"/>
        </w:rPr>
      </w:pPr>
    </w:p>
    <w:p w14:paraId="0EC67713" w14:textId="77777777" w:rsidR="00860C90" w:rsidRDefault="00860C90">
      <w:pPr>
        <w:pStyle w:val="Cabealho"/>
        <w:rPr>
          <w:rFonts w:ascii="Arial Narrow" w:hAnsi="Arial Narrow"/>
        </w:rPr>
      </w:pPr>
    </w:p>
    <w:p w14:paraId="6ED2CA13" w14:textId="77777777" w:rsidR="00860C90" w:rsidRDefault="00860C90">
      <w:pPr>
        <w:pStyle w:val="Cabealho"/>
        <w:rPr>
          <w:rFonts w:ascii="Arial Narrow" w:hAnsi="Arial Narrow"/>
        </w:rPr>
      </w:pPr>
    </w:p>
    <w:p w14:paraId="279F2142" w14:textId="77777777" w:rsidR="00860C90" w:rsidRDefault="00860C90">
      <w:pPr>
        <w:pStyle w:val="Cabealho"/>
        <w:rPr>
          <w:rFonts w:ascii="Arial Narrow" w:hAnsi="Arial Narrow"/>
        </w:rPr>
      </w:pPr>
    </w:p>
    <w:p w14:paraId="1ECB9940" w14:textId="77777777" w:rsidR="00860C90" w:rsidRDefault="00860C90">
      <w:pPr>
        <w:pStyle w:val="Cabealho"/>
        <w:rPr>
          <w:rFonts w:ascii="Arial Narrow" w:hAnsi="Arial Narrow"/>
        </w:rPr>
      </w:pPr>
    </w:p>
    <w:p w14:paraId="03C2EF8A" w14:textId="77777777" w:rsidR="00860C90" w:rsidRDefault="00860C90">
      <w:pPr>
        <w:pStyle w:val="Cabealho"/>
        <w:rPr>
          <w:rFonts w:ascii="Arial Narrow" w:hAnsi="Arial Narrow"/>
        </w:rPr>
      </w:pPr>
    </w:p>
    <w:p w14:paraId="686C38F4" w14:textId="77777777" w:rsidR="00860C90" w:rsidRDefault="00860C90">
      <w:pPr>
        <w:pStyle w:val="Cabealho"/>
        <w:rPr>
          <w:rFonts w:ascii="Arial Narrow" w:hAnsi="Arial Narrow"/>
        </w:rPr>
      </w:pPr>
    </w:p>
    <w:p w14:paraId="55424E68" w14:textId="77777777" w:rsidR="00860C90" w:rsidRDefault="00860C90">
      <w:pPr>
        <w:pStyle w:val="Cabealho"/>
        <w:rPr>
          <w:rFonts w:ascii="Arial Narrow" w:hAnsi="Arial Narrow"/>
        </w:rPr>
      </w:pPr>
    </w:p>
    <w:p w14:paraId="6BC6D19B" w14:textId="77777777" w:rsidR="00860C90" w:rsidRDefault="00860C90">
      <w:pPr>
        <w:pStyle w:val="Cabealho"/>
        <w:rPr>
          <w:rFonts w:ascii="Arial Narrow" w:hAnsi="Arial Narrow"/>
        </w:rPr>
      </w:pPr>
    </w:p>
    <w:p w14:paraId="456421BE" w14:textId="77777777" w:rsidR="00860C90" w:rsidRDefault="00860C90">
      <w:pPr>
        <w:pStyle w:val="Cabealho"/>
        <w:rPr>
          <w:rFonts w:ascii="Arial Narrow" w:hAnsi="Arial Narrow"/>
        </w:rPr>
      </w:pPr>
    </w:p>
    <w:p w14:paraId="2D6F485F" w14:textId="77777777" w:rsidR="00860C90" w:rsidRDefault="00860C90">
      <w:pPr>
        <w:pStyle w:val="Cabealho"/>
        <w:rPr>
          <w:rFonts w:ascii="Arial Narrow" w:hAnsi="Arial Narrow"/>
        </w:rPr>
      </w:pPr>
    </w:p>
    <w:p w14:paraId="21382FE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3920D55" w14:textId="77777777" w:rsidR="00860C90" w:rsidRPr="00875148" w:rsidRDefault="00860C90">
      <w:pPr>
        <w:rPr>
          <w:rFonts w:ascii="Arial Narrow" w:hAnsi="Arial Narrow"/>
        </w:rPr>
      </w:pPr>
    </w:p>
    <w:p w14:paraId="15161EA5" w14:textId="77777777"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14:paraId="7C46AC1E" w14:textId="77777777" w:rsidTr="003D4B3F">
        <w:tc>
          <w:tcPr>
            <w:tcW w:w="1134" w:type="dxa"/>
          </w:tcPr>
          <w:p w14:paraId="0CA24C3A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49530DF5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124B5563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6F17613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EF9B2A1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14:paraId="53567EC9" w14:textId="77777777" w:rsidTr="003D4B3F">
        <w:tc>
          <w:tcPr>
            <w:tcW w:w="1134" w:type="dxa"/>
          </w:tcPr>
          <w:p w14:paraId="3E45EED0" w14:textId="77777777"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14:paraId="1BE77B67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1A75F018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39887BBF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14:paraId="44001C9D" w14:textId="77777777"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14:paraId="6EDFAD15" w14:textId="77777777" w:rsidTr="003D4B3F">
        <w:tc>
          <w:tcPr>
            <w:tcW w:w="1134" w:type="dxa"/>
          </w:tcPr>
          <w:p w14:paraId="384AD75C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14:paraId="2A34C54E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458215DB" w14:textId="05C17E73"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0B6FBE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14:paraId="2A8D4834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0917BDF9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5FFDE3E" w14:textId="77777777"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13FD9B4F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033BF4AD" w14:textId="77777777"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 w14:paraId="7E81B2E5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2E26558F" w14:textId="77777777"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0FAD1816" w14:textId="2D9B8423" w:rsidR="00860C90" w:rsidRPr="00875148" w:rsidRDefault="000B6F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860C90" w:rsidRPr="00875148" w14:paraId="34C75472" w14:textId="77777777">
        <w:trPr>
          <w:cantSplit/>
          <w:trHeight w:val="235"/>
        </w:trPr>
        <w:tc>
          <w:tcPr>
            <w:tcW w:w="4889" w:type="dxa"/>
            <w:vMerge/>
          </w:tcPr>
          <w:p w14:paraId="50B8F027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1E1F6D6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 w14:paraId="0F9680EA" w14:textId="77777777">
        <w:tc>
          <w:tcPr>
            <w:tcW w:w="4889" w:type="dxa"/>
          </w:tcPr>
          <w:p w14:paraId="5DFF780C" w14:textId="77777777"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2CAD4E03" w14:textId="77777777"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14:paraId="1BDC50D9" w14:textId="77777777" w:rsidR="00860C90" w:rsidRPr="00875148" w:rsidRDefault="00860C90">
      <w:pPr>
        <w:rPr>
          <w:rFonts w:ascii="Arial Narrow" w:hAnsi="Arial Narrow"/>
        </w:rPr>
      </w:pPr>
    </w:p>
    <w:p w14:paraId="6E166561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6C3C1E31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79533F03" w14:textId="77777777">
        <w:tc>
          <w:tcPr>
            <w:tcW w:w="9779" w:type="dxa"/>
          </w:tcPr>
          <w:p w14:paraId="31E6ABA2" w14:textId="3D437749" w:rsidR="00860C90" w:rsidRPr="00AD5ACF" w:rsidRDefault="00860C90" w:rsidP="00AD5AC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</w:tc>
      </w:tr>
      <w:tr w:rsidR="00860C90" w:rsidRPr="00875148" w14:paraId="27CC82E8" w14:textId="77777777">
        <w:tc>
          <w:tcPr>
            <w:tcW w:w="9779" w:type="dxa"/>
          </w:tcPr>
          <w:p w14:paraId="39085379" w14:textId="77777777" w:rsidR="00AD5ACF" w:rsidRDefault="00AD5ACF"/>
          <w:tbl>
            <w:tblPr>
              <w:tblW w:w="9779" w:type="dxa"/>
              <w:tblBorders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9"/>
            </w:tblGrid>
            <w:tr w:rsidR="00C3566B" w:rsidRPr="00875148" w14:paraId="22C3AFB6" w14:textId="77777777" w:rsidTr="00AD5ACF">
              <w:tc>
                <w:tcPr>
                  <w:tcW w:w="9779" w:type="dxa"/>
                </w:tcPr>
                <w:p w14:paraId="2394E937" w14:textId="6EF8AC1A" w:rsidR="00C3566B" w:rsidRPr="00D90C24" w:rsidRDefault="00C3566B" w:rsidP="002D57A5">
                  <w:pPr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  <w:t>Funci</w:t>
                  </w:r>
                  <w:r w:rsidR="003D2E1B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  <w:t>onalidade para negociações de dí</w:t>
                  </w:r>
                  <w:r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  <w:t>vidas em aberto de</w:t>
                  </w:r>
                  <w:r w:rsidR="002D57A5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  <w:t xml:space="preserve"> uma</w:t>
                  </w:r>
                  <w:r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  <w:t xml:space="preserve"> Cota.</w:t>
                  </w:r>
                </w:p>
              </w:tc>
            </w:tr>
            <w:tr w:rsidR="00C3566B" w:rsidRPr="00875148" w14:paraId="3C7674E4" w14:textId="77777777" w:rsidTr="00AD5ACF">
              <w:tc>
                <w:tcPr>
                  <w:tcW w:w="9779" w:type="dxa"/>
                </w:tcPr>
                <w:p w14:paraId="48388C98" w14:textId="77777777" w:rsidR="00C3566B" w:rsidRPr="00875148" w:rsidRDefault="00C3566B" w:rsidP="002D57A5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14:paraId="276F2838" w14:textId="77777777" w:rsidR="00C3566B" w:rsidRPr="00875148" w:rsidRDefault="00C3566B" w:rsidP="00C3566B">
            <w:pPr>
              <w:pStyle w:val="StyleHeading"/>
              <w:pBdr>
                <w:bottom w:val="single" w:sz="30" w:space="0" w:color="000080"/>
              </w:pBdr>
              <w:tabs>
                <w:tab w:val="clear" w:pos="720"/>
                <w:tab w:val="clear" w:pos="1080"/>
              </w:tabs>
              <w:jc w:val="both"/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</w:rPr>
              <w:t>ESPECIFICAÇÃO FUNCIONAL</w:t>
            </w:r>
            <w:r w:rsidRPr="00875148">
              <w:rPr>
                <w:rStyle w:val="Refdenotaderodap"/>
                <w:rFonts w:ascii="Arial Narrow" w:hAnsi="Arial Narrow"/>
              </w:rPr>
              <w:footnoteReference w:customMarkFollows="1" w:id="2"/>
              <w:t>*</w:t>
            </w:r>
          </w:p>
          <w:p w14:paraId="6E66BA91" w14:textId="77777777" w:rsidR="00C3566B" w:rsidRPr="00875148" w:rsidRDefault="00C3566B" w:rsidP="00C3566B">
            <w:pPr>
              <w:rPr>
                <w:rFonts w:ascii="Arial Narrow" w:hAnsi="Arial Narrow"/>
              </w:rPr>
            </w:pPr>
          </w:p>
          <w:p w14:paraId="76103ECA" w14:textId="77777777" w:rsidR="00C3566B" w:rsidRDefault="00C3566B" w:rsidP="00C3566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Regras de Negócio envolvidas na Manutenção</w:t>
            </w:r>
          </w:p>
          <w:p w14:paraId="09A55C24" w14:textId="77777777" w:rsidR="00860C90" w:rsidRPr="00875148" w:rsidRDefault="00860C90" w:rsidP="00331258">
            <w:pPr>
              <w:ind w:left="390"/>
              <w:rPr>
                <w:rFonts w:ascii="Arial Narrow" w:hAnsi="Arial Narrow"/>
              </w:rPr>
            </w:pPr>
          </w:p>
        </w:tc>
      </w:tr>
    </w:tbl>
    <w:p w14:paraId="0C3E34D0" w14:textId="51B99D1E" w:rsidR="00331258" w:rsidRPr="00F40F20" w:rsidRDefault="00331258" w:rsidP="00331258">
      <w:pPr>
        <w:ind w:left="36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O usuário deverá escolher cota e trazer automaticamente nome e </w:t>
      </w:r>
      <w:r w:rsidR="00985CAE">
        <w:rPr>
          <w:rFonts w:ascii="Arial Narrow" w:hAnsi="Arial Narrow" w:cs="Arial"/>
          <w:color w:val="365F91" w:themeColor="accent1" w:themeShade="BF"/>
          <w:sz w:val="22"/>
          <w:szCs w:val="22"/>
        </w:rPr>
        <w:t>status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da Cota, com todas as dívidas não pagas que esta pode ter, podendo incluir também, as dívidas a vencer, por meio de seleção da flag no campo de pesquisa.</w:t>
      </w:r>
    </w:p>
    <w:p w14:paraId="497CCA75" w14:textId="77777777" w:rsidR="00331258" w:rsidRPr="00F40F20" w:rsidRDefault="00331258" w:rsidP="00331258">
      <w:pPr>
        <w:ind w:left="36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536FBB80" w14:textId="77777777" w:rsidR="00331258" w:rsidRPr="00F40F20" w:rsidRDefault="00331258" w:rsidP="00331258">
      <w:pPr>
        <w:ind w:left="36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Deverá haver o </w:t>
      </w:r>
      <w:r w:rsidRPr="00F40F20">
        <w:rPr>
          <w:rFonts w:ascii="Arial Narrow" w:hAnsi="Arial Narrow" w:cs="Arial"/>
          <w:i/>
          <w:color w:val="365F91" w:themeColor="accent1" w:themeShade="BF"/>
          <w:sz w:val="22"/>
          <w:szCs w:val="22"/>
        </w:rPr>
        <w:t>grid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com as dívidas em abertas e opção de escolha das dívidas que serão negociadas.</w:t>
      </w:r>
    </w:p>
    <w:p w14:paraId="007904E8" w14:textId="77777777" w:rsidR="00331258" w:rsidRPr="00F40F20" w:rsidRDefault="00331258" w:rsidP="00331258">
      <w:pPr>
        <w:ind w:left="36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3DBDDEDF" w14:textId="77777777" w:rsidR="00331258" w:rsidRPr="00F40F20" w:rsidRDefault="00331258" w:rsidP="00331258">
      <w:pPr>
        <w:ind w:left="36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No </w:t>
      </w:r>
      <w:r w:rsidRPr="00F40F20">
        <w:rPr>
          <w:rFonts w:ascii="Arial Narrow" w:hAnsi="Arial Narrow" w:cs="Arial"/>
          <w:i/>
          <w:color w:val="365F91" w:themeColor="accent1" w:themeShade="BF"/>
          <w:sz w:val="22"/>
          <w:szCs w:val="22"/>
        </w:rPr>
        <w:t>grid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deverão ser apresentadas as seguintes informações:</w:t>
      </w:r>
    </w:p>
    <w:p w14:paraId="381BD965" w14:textId="77777777" w:rsidR="00331258" w:rsidRPr="00F40F20" w:rsidRDefault="00331258" w:rsidP="00331258">
      <w:pPr>
        <w:ind w:left="72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1F6FC877" w14:textId="73737726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Data Emissão: Data que a dívida foi gerada.</w:t>
      </w:r>
    </w:p>
    <w:p w14:paraId="1E6A4FBB" w14:textId="646B3B9C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Data Vencimento: Data de vencimento da dívida.</w:t>
      </w:r>
    </w:p>
    <w:p w14:paraId="6F816BE2" w14:textId="268AA41E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Prazo:</w:t>
      </w:r>
      <w:r w:rsidR="00985CAE">
        <w:rPr>
          <w:rFonts w:ascii="Arial Narrow" w:hAnsi="Arial Narrow" w:cs="Arial"/>
          <w:color w:val="365F91" w:themeColor="accent1" w:themeShade="BF"/>
        </w:rPr>
        <w:t xml:space="preserve"> prazo que a dívida está em aberto (data atual - data de vencimento)</w:t>
      </w:r>
    </w:p>
    <w:p w14:paraId="5314AAB9" w14:textId="12A1A876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Valor Dívida: Valor da Dívida.</w:t>
      </w:r>
    </w:p>
    <w:p w14:paraId="5AE64B27" w14:textId="5CE938F2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Encargos: Cálculo de Multa e Juros sobre o valor da dívida (de acordo com a forma de pagamento de cada dívida), mostrando sempre o valor atualizado até a presente data.</w:t>
      </w:r>
    </w:p>
    <w:p w14:paraId="4FDE101A" w14:textId="500A95A2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Total: Soma do valor dívida + valor de encargos (multa/juros).</w:t>
      </w:r>
    </w:p>
    <w:p w14:paraId="151C95BB" w14:textId="282D20D2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Flag de seleção de uma ou mais dívidas.</w:t>
      </w:r>
    </w:p>
    <w:p w14:paraId="04A8EA13" w14:textId="684CE0ED" w:rsidR="00331258" w:rsidRPr="00F40F20" w:rsidRDefault="00331258" w:rsidP="00331258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Totais:</w:t>
      </w:r>
    </w:p>
    <w:p w14:paraId="11CFB484" w14:textId="72C595FA" w:rsidR="00331258" w:rsidRPr="00F40F20" w:rsidRDefault="00331258" w:rsidP="00331258">
      <w:pPr>
        <w:pStyle w:val="PargrafodaLista"/>
        <w:numPr>
          <w:ilvl w:val="1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Total Selecionado R$: campo calculado de acordo com as dívidas selecionadas.</w:t>
      </w:r>
      <w:r w:rsidR="00B26528" w:rsidRPr="00F40F20">
        <w:rPr>
          <w:rFonts w:ascii="Arial Narrow" w:hAnsi="Arial Narrow" w:cs="Arial"/>
          <w:color w:val="365F91" w:themeColor="accent1" w:themeShade="BF"/>
        </w:rPr>
        <w:t xml:space="preserve"> (soma do campo Total do grid)</w:t>
      </w:r>
    </w:p>
    <w:p w14:paraId="6662FCBF" w14:textId="2541676D" w:rsidR="00B26528" w:rsidRPr="00F40F20" w:rsidRDefault="00331258" w:rsidP="00B26528">
      <w:pPr>
        <w:pStyle w:val="PargrafodaLista"/>
        <w:numPr>
          <w:ilvl w:val="1"/>
          <w:numId w:val="28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Total R$:</w:t>
      </w:r>
      <w:r w:rsidR="00B26528" w:rsidRPr="00F40F20">
        <w:rPr>
          <w:rFonts w:ascii="Arial Narrow" w:hAnsi="Arial Narrow" w:cs="Arial"/>
          <w:color w:val="365F91" w:themeColor="accent1" w:themeShade="BF"/>
        </w:rPr>
        <w:t xml:space="preserve"> soma de todas as dívidas desta cota. (soma do campo Total do grid) este campo deve estar calculado junto com a demonstração das dívidas da cota.</w:t>
      </w:r>
    </w:p>
    <w:p w14:paraId="685DCE0B" w14:textId="1D5F26DF" w:rsidR="00331258" w:rsidRPr="00F40F20" w:rsidRDefault="00331258" w:rsidP="00B26528">
      <w:pPr>
        <w:pStyle w:val="PargrafodaLista"/>
        <w:ind w:left="1440"/>
        <w:rPr>
          <w:rFonts w:ascii="Arial Narrow" w:hAnsi="Arial Narrow" w:cs="Arial"/>
          <w:color w:val="365F91" w:themeColor="accent1" w:themeShade="BF"/>
        </w:rPr>
      </w:pPr>
    </w:p>
    <w:p w14:paraId="5F2884C9" w14:textId="77777777" w:rsidR="00331258" w:rsidRPr="00F40F20" w:rsidRDefault="00331258" w:rsidP="00331258">
      <w:pPr>
        <w:ind w:left="72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72438CC7" w14:textId="13230AC0" w:rsidR="00331258" w:rsidRPr="00F40F20" w:rsidRDefault="00985CAE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>
        <w:rPr>
          <w:rFonts w:ascii="Arial Narrow" w:hAnsi="Arial Narrow" w:cs="Arial"/>
          <w:color w:val="365F91" w:themeColor="accent1" w:themeShade="BF"/>
          <w:sz w:val="22"/>
          <w:szCs w:val="22"/>
        </w:rPr>
        <w:t>Apó</w:t>
      </w:r>
      <w:r w:rsidR="00331258"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s</w:t>
      </w:r>
      <w:r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selecionar dívidas e solicitar a Negociação,</w:t>
      </w:r>
      <w:r w:rsidR="00331258"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</w:t>
      </w:r>
      <w:r>
        <w:rPr>
          <w:rFonts w:ascii="Arial Narrow" w:hAnsi="Arial Narrow" w:cs="Arial"/>
          <w:color w:val="365F91" w:themeColor="accent1" w:themeShade="BF"/>
          <w:sz w:val="22"/>
          <w:szCs w:val="22"/>
        </w:rPr>
        <w:t>o sistema deve trazer jan</w:t>
      </w:r>
      <w:r w:rsidR="00331258"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ela com:</w:t>
      </w:r>
    </w:p>
    <w:p w14:paraId="7CD8FAFE" w14:textId="77777777" w:rsidR="006E517D" w:rsidRPr="00F40F20" w:rsidRDefault="006E517D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2B21E03B" w14:textId="219D3821" w:rsidR="006E517D" w:rsidRPr="00F40F20" w:rsidRDefault="006E517D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Dados da cota:</w:t>
      </w:r>
    </w:p>
    <w:p w14:paraId="31D05D6F" w14:textId="59408DB6" w:rsidR="006E517D" w:rsidRPr="00F40F20" w:rsidRDefault="006E517D" w:rsidP="006E517D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Cota: Número da Cota.</w:t>
      </w:r>
    </w:p>
    <w:p w14:paraId="33FB38AE" w14:textId="5C48FF1F" w:rsidR="006E517D" w:rsidRPr="00F40F20" w:rsidRDefault="006E517D" w:rsidP="006E517D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Nome: Nome do proprietário da Cota (Jornaleiro).</w:t>
      </w:r>
    </w:p>
    <w:p w14:paraId="03A6058B" w14:textId="4B17B0B4" w:rsidR="00AD269E" w:rsidRPr="00F40F20" w:rsidRDefault="00AD269E" w:rsidP="006E517D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Status: Posição do Status da Cota (informação no Cadastro da Cota).</w:t>
      </w:r>
    </w:p>
    <w:p w14:paraId="4F53FCC4" w14:textId="33E5CC77" w:rsidR="006E517D" w:rsidRPr="00F40F20" w:rsidRDefault="006E517D" w:rsidP="006E517D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Dívida Selecionada R$: O mesmo valor que o campo: “Total Selecionado R$”.</w:t>
      </w:r>
    </w:p>
    <w:p w14:paraId="003B409C" w14:textId="004F7772" w:rsidR="00AD269E" w:rsidRPr="00F40F20" w:rsidRDefault="00AD269E" w:rsidP="00AD269E">
      <w:pPr>
        <w:pStyle w:val="PargrafodaLista"/>
        <w:rPr>
          <w:rFonts w:ascii="Arial Narrow" w:hAnsi="Arial Narrow" w:cs="Arial"/>
          <w:color w:val="365F91" w:themeColor="accent1" w:themeShade="BF"/>
        </w:rPr>
      </w:pPr>
    </w:p>
    <w:p w14:paraId="7D05BC75" w14:textId="3C5B9A78" w:rsidR="00F65C77" w:rsidRPr="00F40F20" w:rsidRDefault="00F65C77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O usuário deverá selecionar entre as opções de forma de pagamento:</w:t>
      </w:r>
    </w:p>
    <w:p w14:paraId="3FC9D0CA" w14:textId="55D61E78" w:rsidR="00F65C77" w:rsidRPr="00AB1ABA" w:rsidRDefault="00F65C77" w:rsidP="00F65C77">
      <w:pPr>
        <w:pStyle w:val="PargrafodaLista"/>
        <w:numPr>
          <w:ilvl w:val="0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AB1ABA">
        <w:rPr>
          <w:rFonts w:ascii="Arial Narrow" w:hAnsi="Arial Narrow" w:cs="Arial"/>
          <w:color w:val="365F91" w:themeColor="accent1" w:themeShade="BF"/>
        </w:rPr>
        <w:lastRenderedPageBreak/>
        <w:t>Comissão da Cota: esta forma de pagamento utiliza parte da comissão da cota como forma de quitação da dívida.</w:t>
      </w:r>
    </w:p>
    <w:p w14:paraId="0FFA29C8" w14:textId="74897442" w:rsidR="00F65C77" w:rsidRPr="00AB1ABA" w:rsidRDefault="006E0A65" w:rsidP="006E0A65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 w:rsidRPr="00AB1ABA">
        <w:rPr>
          <w:rFonts w:ascii="Arial Narrow" w:hAnsi="Arial Narrow" w:cs="Arial"/>
          <w:color w:val="365F91" w:themeColor="accent1" w:themeShade="BF"/>
        </w:rPr>
        <w:t>Ao informar o quanto do percentual da cota será utilizado para pagamento do saldo do devedor, o sistema deve realizar o cálculo, conforme exemplo anexo:</w:t>
      </w:r>
    </w:p>
    <w:p w14:paraId="0B219ACD" w14:textId="77777777" w:rsidR="00F65C77" w:rsidRPr="00AB1ABA" w:rsidRDefault="00F65C77" w:rsidP="00F65C77">
      <w:pPr>
        <w:rPr>
          <w:rFonts w:ascii="Arial Narrow" w:hAnsi="Arial Narrow" w:cs="Arial"/>
          <w:color w:val="365F91" w:themeColor="accent1" w:themeShade="BF"/>
        </w:rPr>
      </w:pPr>
    </w:p>
    <w:p w14:paraId="233C6658" w14:textId="77777777" w:rsidR="00F65C77" w:rsidRPr="00AB1ABA" w:rsidRDefault="002F1AF8" w:rsidP="00BF68D6">
      <w:pPr>
        <w:jc w:val="center"/>
        <w:rPr>
          <w:rFonts w:ascii="Arial Narrow" w:hAnsi="Arial Narrow" w:cs="Arial"/>
          <w:color w:val="365F91" w:themeColor="accent1" w:themeShade="BF"/>
        </w:rPr>
      </w:pPr>
      <w:r w:rsidRPr="00AB1ABA">
        <w:rPr>
          <w:rFonts w:ascii="Arial Narrow" w:hAnsi="Arial Narrow" w:cs="Arial"/>
          <w:color w:val="365F91" w:themeColor="accent1" w:themeShade="BF"/>
        </w:rPr>
        <w:object w:dxaOrig="2069" w:dyaOrig="1339" w14:anchorId="50620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66.75pt" o:ole="">
            <v:imagedata r:id="rId9" o:title=""/>
          </v:shape>
          <o:OLEObject Type="Embed" ProgID="Excel.Sheet.12" ShapeID="_x0000_i1025" DrawAspect="Icon" ObjectID="_1403681684" r:id="rId10"/>
        </w:object>
      </w:r>
    </w:p>
    <w:p w14:paraId="583DF539" w14:textId="44FF4D00" w:rsidR="006E0A65" w:rsidRPr="00AB1ABA" w:rsidRDefault="006E0A65" w:rsidP="006E0A65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 w:rsidRPr="00AB1ABA">
        <w:rPr>
          <w:rFonts w:ascii="Arial Narrow" w:hAnsi="Arial Narrow" w:cs="Arial"/>
          <w:color w:val="365F91" w:themeColor="accent1" w:themeShade="BF"/>
        </w:rPr>
        <w:t xml:space="preserve">Ou seja, a funcionalidade deve calcular o encalhe tanto com a comissão (o desconto) normal da cota, quanto com o desconto negociado (ou seja, desconto normal – percentual utilizado para pagamento da negociação); </w:t>
      </w:r>
      <w:r w:rsidR="00AB1ABA" w:rsidRPr="00AB1ABA">
        <w:rPr>
          <w:rFonts w:ascii="Arial Narrow" w:hAnsi="Arial Narrow" w:cs="Arial"/>
          <w:color w:val="365F91" w:themeColor="accent1" w:themeShade="BF"/>
        </w:rPr>
        <w:t>com os dois valores, deve fazer uma dedução e a diferença é utilizada para pagamento da dívida.</w:t>
      </w:r>
    </w:p>
    <w:p w14:paraId="1139D3D1" w14:textId="0CF9EEB9" w:rsidR="00AB1ABA" w:rsidRDefault="00AB1ABA" w:rsidP="006E0A65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 w:rsidRPr="00AB1ABA">
        <w:rPr>
          <w:rFonts w:ascii="Arial Narrow" w:hAnsi="Arial Narrow" w:cs="Arial"/>
          <w:color w:val="365F91" w:themeColor="accent1" w:themeShade="BF"/>
        </w:rPr>
        <w:t>Este cálculo deve ser realizado enquanto houver saldo de divida. Ao quitar o débito, caso haja diferença, a funcionalidade deve creditá-la à cota (conforme informado no exemplo) e voltar o desconto da cota normal.</w:t>
      </w:r>
    </w:p>
    <w:p w14:paraId="251ADF26" w14:textId="29386132" w:rsidR="00141DA3" w:rsidRDefault="00141DA3" w:rsidP="006E0A65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Estes valores de comissão normal, diferença, abatimento de dívida e final, devem ser informados no Slip da cota.</w:t>
      </w:r>
    </w:p>
    <w:p w14:paraId="4FBD38C9" w14:textId="626D4A5C" w:rsidR="00141DA3" w:rsidRDefault="00141DA3" w:rsidP="006E0A65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Este cálculo deve ser realizado em todas as conferências de encalhe realizadas, até o pagamento da dívida.</w:t>
      </w:r>
    </w:p>
    <w:p w14:paraId="26BC41A1" w14:textId="5DFD4D24" w:rsidR="00F65C77" w:rsidRPr="00F40F20" w:rsidRDefault="00F65C77" w:rsidP="00F65C77">
      <w:pPr>
        <w:pStyle w:val="PargrafodaLista"/>
        <w:numPr>
          <w:ilvl w:val="0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Parcelamento em:</w:t>
      </w:r>
    </w:p>
    <w:p w14:paraId="0C720BC9" w14:textId="4B9E1659" w:rsidR="00AD269E" w:rsidRPr="00F40F20" w:rsidRDefault="00AD269E" w:rsidP="00AD269E">
      <w:pPr>
        <w:pStyle w:val="PargrafodaLista"/>
        <w:numPr>
          <w:ilvl w:val="1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 xml:space="preserve">Combo com a quantidade de vezes possíveis de parcelamento (de acordo com o informado no Parâmetro do Distribuidor), informando o Valor Total Parcelas, ou seja, Valor da Parcela mais Encargos. </w:t>
      </w:r>
    </w:p>
    <w:p w14:paraId="14A4C0E4" w14:textId="77777777" w:rsidR="00985CAE" w:rsidRDefault="00985CAE" w:rsidP="00A370A7">
      <w:pPr>
        <w:pStyle w:val="PargrafodaLista"/>
        <w:numPr>
          <w:ilvl w:val="1"/>
          <w:numId w:val="31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Cobrança: combo com a forma de pagamento da dívida, com as seguintes opções de flag:</w:t>
      </w:r>
    </w:p>
    <w:p w14:paraId="0F88A341" w14:textId="77777777" w:rsidR="00985CAE" w:rsidRPr="00985CAE" w:rsidRDefault="00985CAE" w:rsidP="00A370A7">
      <w:pPr>
        <w:pStyle w:val="PargrafodaLista"/>
        <w:numPr>
          <w:ilvl w:val="2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Periodicidade: Diário / Semanal / Quinzenal / Mensal: opção que indica se a concentração é:</w:t>
      </w:r>
    </w:p>
    <w:p w14:paraId="07EBAD22" w14:textId="77777777" w:rsidR="00985CAE" w:rsidRPr="00985CAE" w:rsidRDefault="00985CAE" w:rsidP="00A370A7">
      <w:pPr>
        <w:pStyle w:val="PargrafodaLista"/>
        <w:numPr>
          <w:ilvl w:val="3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Mensal: será exibido campo para digitar dia do mês em que ocorre a concentração.</w:t>
      </w:r>
    </w:p>
    <w:p w14:paraId="775D9B54" w14:textId="77777777" w:rsidR="00985CAE" w:rsidRPr="00985CAE" w:rsidRDefault="00985CAE" w:rsidP="00A370A7">
      <w:pPr>
        <w:pStyle w:val="PargrafodaLista"/>
        <w:numPr>
          <w:ilvl w:val="3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Quinzenal: serão exibidos dois campos: um para digitar o primeiro dia do mês que será o vencimento, e o segundo a funcionalidade deverá somar 14 dias automaticamente (segundo campo não editável).</w:t>
      </w:r>
    </w:p>
    <w:p w14:paraId="5D1CD314" w14:textId="77777777" w:rsidR="00985CAE" w:rsidRPr="00985CAE" w:rsidRDefault="00985CAE" w:rsidP="00A370A7">
      <w:pPr>
        <w:pStyle w:val="PargrafodaLista"/>
        <w:numPr>
          <w:ilvl w:val="3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Semanal: será exibida opção de múltipla escolha com os dias da semana (Checkbox com as opções S, T, Q, Q, S, S, D), possibilitando assim, a seleção de um ou mais dias na semana para concentração do pagamento.</w:t>
      </w:r>
    </w:p>
    <w:p w14:paraId="35DA8DBE" w14:textId="77777777" w:rsidR="00985CAE" w:rsidRPr="00985CAE" w:rsidRDefault="00985CAE" w:rsidP="00A370A7">
      <w:pPr>
        <w:pStyle w:val="PargrafodaLista"/>
        <w:numPr>
          <w:ilvl w:val="3"/>
          <w:numId w:val="31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Diária: teremos uma flag de seleção, esta opção não possibilita concentração de pagamento, onde todos os dias que tivermos geração de cobrança.</w:t>
      </w:r>
    </w:p>
    <w:p w14:paraId="3BFE5A0F" w14:textId="77777777" w:rsidR="00AD269E" w:rsidRPr="00F40F20" w:rsidRDefault="00AD269E" w:rsidP="00AD269E">
      <w:pPr>
        <w:ind w:firstLine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0ACC3A8A" w14:textId="39DB6C94" w:rsidR="00AD269E" w:rsidRPr="00F40F20" w:rsidRDefault="00AD269E" w:rsidP="00A370A7">
      <w:pPr>
        <w:ind w:left="105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Ao realizar a seleção da quantidade de vezes que o pagamento será realizado, será aberto o grid abaixo com as seguintes informações:</w:t>
      </w:r>
    </w:p>
    <w:p w14:paraId="5E7E99B4" w14:textId="0AED5B9B" w:rsidR="00AD269E" w:rsidRPr="00F40F20" w:rsidRDefault="00AD269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Número da Parcela:</w:t>
      </w:r>
      <w:r w:rsidR="00FB501B" w:rsidRPr="00F40F20">
        <w:rPr>
          <w:rFonts w:ascii="Arial Narrow" w:hAnsi="Arial Narrow" w:cs="Arial"/>
          <w:color w:val="365F91" w:themeColor="accent1" w:themeShade="BF"/>
        </w:rPr>
        <w:t xml:space="preserve"> Número ordinal da parcela, de acordo com a seleção de parcelas realizada no combo.</w:t>
      </w:r>
    </w:p>
    <w:p w14:paraId="1C7C85F2" w14:textId="14C5F2FA" w:rsidR="00985CAE" w:rsidRDefault="00985CA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Data: deverá ser sugerida a data de vencimento de cada parcela, ou seja, de acordo com a seleção da periodicidade de cobrança, a funcionalidade deve sugerir o vencimento da mesma.</w:t>
      </w:r>
    </w:p>
    <w:p w14:paraId="07B9CBCC" w14:textId="021F7AA0" w:rsidR="00AD269E" w:rsidRPr="00667316" w:rsidRDefault="00AD269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667316">
        <w:rPr>
          <w:rFonts w:ascii="Arial Narrow" w:hAnsi="Arial Narrow" w:cs="Arial"/>
          <w:color w:val="365F91" w:themeColor="accent1" w:themeShade="BF"/>
        </w:rPr>
        <w:t>Valor Parcela:</w:t>
      </w:r>
      <w:r w:rsidR="00FB501B" w:rsidRPr="00667316">
        <w:rPr>
          <w:rFonts w:ascii="Arial Narrow" w:hAnsi="Arial Narrow" w:cs="Arial"/>
          <w:color w:val="365F91" w:themeColor="accent1" w:themeShade="BF"/>
        </w:rPr>
        <w:t xml:space="preserve"> Valor da parcela da dívida sem agregar juros e multa.</w:t>
      </w:r>
    </w:p>
    <w:p w14:paraId="197F21A5" w14:textId="00A20F73" w:rsidR="00AD269E" w:rsidRPr="00667316" w:rsidRDefault="00AD269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667316">
        <w:rPr>
          <w:rFonts w:ascii="Arial Narrow" w:hAnsi="Arial Narrow" w:cs="Arial"/>
          <w:color w:val="365F91" w:themeColor="accent1" w:themeShade="BF"/>
        </w:rPr>
        <w:t>Encargos:</w:t>
      </w:r>
      <w:r w:rsidR="00FB501B" w:rsidRPr="00667316">
        <w:rPr>
          <w:rFonts w:ascii="Arial Narrow" w:hAnsi="Arial Narrow" w:cs="Arial"/>
          <w:color w:val="365F91" w:themeColor="accent1" w:themeShade="BF"/>
        </w:rPr>
        <w:t xml:space="preserve"> Valor de multa e juros sobre o Valor Parcela.</w:t>
      </w:r>
      <w:r w:rsidR="00092E9B" w:rsidRPr="00667316">
        <w:rPr>
          <w:rFonts w:ascii="Arial Narrow" w:hAnsi="Arial Narrow" w:cs="Arial"/>
          <w:color w:val="365F91" w:themeColor="accent1" w:themeShade="BF"/>
        </w:rPr>
        <w:t xml:space="preserve"> (este cálculo será realizado através da forma de pagamento escolhida, como o sistema trará a forma de pagamento principal como default, porém caso alterada a funcionalidade deve prever a atualização do cálculo, </w:t>
      </w:r>
      <w:r w:rsidR="00A370A7" w:rsidRPr="00667316">
        <w:rPr>
          <w:rFonts w:ascii="Arial Narrow" w:hAnsi="Arial Narrow" w:cs="Arial"/>
          <w:color w:val="365F91" w:themeColor="accent1" w:themeShade="BF"/>
        </w:rPr>
        <w:t>caso juros e multa desta nova forma de pagamento sejam</w:t>
      </w:r>
      <w:r w:rsidR="00092E9B" w:rsidRPr="00667316">
        <w:rPr>
          <w:rFonts w:ascii="Arial Narrow" w:hAnsi="Arial Narrow" w:cs="Arial"/>
          <w:color w:val="365F91" w:themeColor="accent1" w:themeShade="BF"/>
        </w:rPr>
        <w:t xml:space="preserve"> </w:t>
      </w:r>
      <w:r w:rsidR="00A370A7" w:rsidRPr="00667316">
        <w:rPr>
          <w:rFonts w:ascii="Arial Narrow" w:hAnsi="Arial Narrow" w:cs="Arial"/>
          <w:color w:val="365F91" w:themeColor="accent1" w:themeShade="BF"/>
        </w:rPr>
        <w:t>diferentes</w:t>
      </w:r>
      <w:r w:rsidR="00092E9B" w:rsidRPr="00667316">
        <w:rPr>
          <w:rFonts w:ascii="Arial Narrow" w:hAnsi="Arial Narrow" w:cs="Arial"/>
          <w:color w:val="365F91" w:themeColor="accent1" w:themeShade="BF"/>
        </w:rPr>
        <w:t>).</w:t>
      </w:r>
    </w:p>
    <w:p w14:paraId="08BA7263" w14:textId="587A36C5" w:rsidR="00AD269E" w:rsidRPr="00F40F20" w:rsidRDefault="00AD269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Valor Parcela Total:</w:t>
      </w:r>
      <w:r w:rsidR="00FB501B" w:rsidRPr="00F40F20">
        <w:rPr>
          <w:rFonts w:ascii="Arial Narrow" w:hAnsi="Arial Narrow" w:cs="Arial"/>
          <w:color w:val="365F91" w:themeColor="accent1" w:themeShade="BF"/>
        </w:rPr>
        <w:t xml:space="preserve"> Valor Parcela + Encargos</w:t>
      </w:r>
    </w:p>
    <w:p w14:paraId="118E9E27" w14:textId="56D7261C" w:rsidR="00D85042" w:rsidRDefault="00FB1F00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Reativar quando pagar: esta opção deverá estar habilitada apenas para as cotas com Status de Suspensas:</w:t>
      </w:r>
    </w:p>
    <w:p w14:paraId="18D409CB" w14:textId="295AA834" w:rsidR="00AD269E" w:rsidRDefault="00D85042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lastRenderedPageBreak/>
        <w:t xml:space="preserve">Cota Suspensa: </w:t>
      </w:r>
      <w:r w:rsidR="00FB501B" w:rsidRPr="00F40F20">
        <w:rPr>
          <w:rFonts w:ascii="Arial Narrow" w:hAnsi="Arial Narrow" w:cs="Arial"/>
          <w:color w:val="365F91" w:themeColor="accent1" w:themeShade="BF"/>
        </w:rPr>
        <w:t xml:space="preserve">caso a cota que está tendo a dívida negociada esteja com o Status Suspensa. Sendo selecionada, </w:t>
      </w:r>
      <w:r w:rsidR="000B6FBE" w:rsidRPr="00F40F20">
        <w:rPr>
          <w:rFonts w:ascii="Arial Narrow" w:hAnsi="Arial Narrow" w:cs="Arial"/>
          <w:color w:val="365F91" w:themeColor="accent1" w:themeShade="BF"/>
        </w:rPr>
        <w:t>por exemplo,</w:t>
      </w:r>
      <w:r w:rsidR="00FB501B" w:rsidRPr="00F40F20">
        <w:rPr>
          <w:rFonts w:ascii="Arial Narrow" w:hAnsi="Arial Narrow" w:cs="Arial"/>
          <w:color w:val="365F91" w:themeColor="accent1" w:themeShade="BF"/>
        </w:rPr>
        <w:t xml:space="preserve"> a segunda parcela, a funcionalidade deverá acompanhar o pagamento desta dívida, realizando a reativação apenas se a primeira e a segunda parcela desta cota tenham sido pagas.</w:t>
      </w:r>
    </w:p>
    <w:p w14:paraId="55A20F5D" w14:textId="77777777" w:rsidR="007456B9" w:rsidRPr="007456B9" w:rsidRDefault="007456B9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7456B9">
        <w:rPr>
          <w:rFonts w:ascii="Arial Narrow" w:hAnsi="Arial Narrow" w:cs="Arial"/>
          <w:color w:val="365F91" w:themeColor="accent1" w:themeShade="BF"/>
        </w:rPr>
        <w:t xml:space="preserve">No caso da Cota Ativa: caso a cota que está tendo a dívida negociada esteja com o Status Ativa.  A funcionalidade deve sugerir a suspensão da Cota, independente da parcela de negociação não paga. </w:t>
      </w:r>
    </w:p>
    <w:p w14:paraId="799F2B96" w14:textId="77777777" w:rsidR="007456B9" w:rsidRPr="00A370A7" w:rsidRDefault="007456B9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A370A7">
        <w:rPr>
          <w:rFonts w:ascii="Arial Narrow" w:hAnsi="Arial Narrow" w:cs="Arial"/>
          <w:color w:val="365F91" w:themeColor="accent1" w:themeShade="BF"/>
        </w:rPr>
        <w:t>Esta alteração de Status deverá ser informada na funcionalidade Follow-up do Sistema (EMS 0211) e na EMS 0023 – Suspensão Cota.</w:t>
      </w:r>
    </w:p>
    <w:p w14:paraId="090716FF" w14:textId="16679DE7" w:rsidR="00985CAE" w:rsidRDefault="00985CA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 xml:space="preserve">Isentar Encargos: flag de seleção que inibe o campo de encargos, não </w:t>
      </w:r>
      <w:proofErr w:type="gramStart"/>
      <w:r>
        <w:rPr>
          <w:rFonts w:ascii="Arial Narrow" w:hAnsi="Arial Narrow" w:cs="Arial"/>
          <w:color w:val="365F91" w:themeColor="accent1" w:themeShade="BF"/>
        </w:rPr>
        <w:t>considerando-o</w:t>
      </w:r>
      <w:proofErr w:type="gramEnd"/>
      <w:r>
        <w:rPr>
          <w:rFonts w:ascii="Arial Narrow" w:hAnsi="Arial Narrow" w:cs="Arial"/>
          <w:color w:val="365F91" w:themeColor="accent1" w:themeShade="BF"/>
        </w:rPr>
        <w:t xml:space="preserve"> no cálculo do valor total da parcela.</w:t>
      </w:r>
    </w:p>
    <w:p w14:paraId="202161E4" w14:textId="2B6E1287" w:rsidR="00985CAE" w:rsidRDefault="00985CAE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 xml:space="preserve">Negociação Avulsa: flag que desatrela a cobrança das parcelas de negociação da dívida corrente da cota, habilitando </w:t>
      </w:r>
      <w:proofErr w:type="gramStart"/>
      <w:r>
        <w:rPr>
          <w:rFonts w:ascii="Arial Narrow" w:hAnsi="Arial Narrow" w:cs="Arial"/>
          <w:color w:val="365F91" w:themeColor="accent1" w:themeShade="BF"/>
        </w:rPr>
        <w:t>a opção de geração de boleto a parte</w:t>
      </w:r>
      <w:proofErr w:type="gramEnd"/>
      <w:r>
        <w:rPr>
          <w:rFonts w:ascii="Arial Narrow" w:hAnsi="Arial Narrow" w:cs="Arial"/>
          <w:color w:val="365F91" w:themeColor="accent1" w:themeShade="BF"/>
        </w:rPr>
        <w:t xml:space="preserve"> (botão ‘Imprime Boletos’).</w:t>
      </w:r>
    </w:p>
    <w:p w14:paraId="660BCD0C" w14:textId="77777777" w:rsidR="00271F2B" w:rsidRDefault="00271F2B" w:rsidP="00A370A7">
      <w:pPr>
        <w:rPr>
          <w:rFonts w:ascii="Arial Narrow" w:hAnsi="Arial Narrow" w:cs="Arial"/>
          <w:color w:val="365F91" w:themeColor="accent1" w:themeShade="BF"/>
        </w:rPr>
      </w:pPr>
    </w:p>
    <w:p w14:paraId="7955FF99" w14:textId="7F900FF1" w:rsidR="00FB501B" w:rsidRPr="00F40F20" w:rsidRDefault="00FB501B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Totais: a funcionalidade deve calcular sobre três colunas os totais:</w:t>
      </w:r>
    </w:p>
    <w:p w14:paraId="7B928A68" w14:textId="7E2F8600" w:rsidR="00FB501B" w:rsidRPr="00F40F20" w:rsidRDefault="00FB501B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Valor Parcela: deve ser igual ao informado no Campo Dívida Selecionada R$.</w:t>
      </w:r>
    </w:p>
    <w:p w14:paraId="3FD4C1CD" w14:textId="666D8100" w:rsidR="00FB501B" w:rsidRPr="00F40F20" w:rsidRDefault="00FB501B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Encargos: soma dos encargos de cada parcela.</w:t>
      </w:r>
    </w:p>
    <w:p w14:paraId="4E53CA98" w14:textId="254D437A" w:rsidR="00FB501B" w:rsidRPr="00F40F20" w:rsidRDefault="00FB501B" w:rsidP="00A370A7">
      <w:pPr>
        <w:pStyle w:val="PargrafodaLista"/>
        <w:numPr>
          <w:ilvl w:val="1"/>
          <w:numId w:val="44"/>
        </w:numPr>
        <w:ind w:left="1800"/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Valor Parcela Total: soma das parcelas com encargos.</w:t>
      </w:r>
    </w:p>
    <w:p w14:paraId="20225B0A" w14:textId="77777777" w:rsidR="00FB501B" w:rsidRPr="00F40F20" w:rsidRDefault="00FB501B" w:rsidP="00FB501B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29597AA0" w14:textId="104257DA" w:rsidR="00FB501B" w:rsidRPr="00F40F20" w:rsidRDefault="00FB501B" w:rsidP="00051D1E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bookmarkStart w:id="12" w:name="_GoBack"/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Ao lado, deve informar o combo de seleção de:</w:t>
      </w:r>
    </w:p>
    <w:p w14:paraId="59BBACBA" w14:textId="7A5BEF26" w:rsidR="00051D1E" w:rsidRPr="00667316" w:rsidRDefault="00051D1E" w:rsidP="00051D1E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Tipo de Pagamento: Combo com as seguintes opções</w:t>
      </w:r>
      <w:r w:rsidR="00F40F20" w:rsidRPr="00F40F20">
        <w:rPr>
          <w:rFonts w:ascii="Arial Narrow" w:hAnsi="Arial Narrow" w:cs="Arial"/>
          <w:color w:val="365F91" w:themeColor="accent1" w:themeShade="BF"/>
        </w:rPr>
        <w:t xml:space="preserve"> (só </w:t>
      </w:r>
      <w:r w:rsidR="000B6FBE" w:rsidRPr="00F40F20">
        <w:rPr>
          <w:rFonts w:ascii="Arial Narrow" w:hAnsi="Arial Narrow" w:cs="Arial"/>
          <w:color w:val="365F91" w:themeColor="accent1" w:themeShade="BF"/>
        </w:rPr>
        <w:t>estarão</w:t>
      </w:r>
      <w:r w:rsidR="00F40F20" w:rsidRPr="00F40F20">
        <w:rPr>
          <w:rFonts w:ascii="Arial Narrow" w:hAnsi="Arial Narrow" w:cs="Arial"/>
          <w:color w:val="365F91" w:themeColor="accent1" w:themeShade="BF"/>
        </w:rPr>
        <w:t xml:space="preserve"> </w:t>
      </w:r>
      <w:r w:rsidR="000B6FBE" w:rsidRPr="00F40F20">
        <w:rPr>
          <w:rFonts w:ascii="Arial Narrow" w:hAnsi="Arial Narrow" w:cs="Arial"/>
          <w:color w:val="365F91" w:themeColor="accent1" w:themeShade="BF"/>
        </w:rPr>
        <w:t>disponíveis</w:t>
      </w:r>
      <w:r w:rsidR="00F40F20" w:rsidRPr="00F40F20">
        <w:rPr>
          <w:rFonts w:ascii="Arial Narrow" w:hAnsi="Arial Narrow" w:cs="Arial"/>
          <w:color w:val="365F91" w:themeColor="accent1" w:themeShade="BF"/>
        </w:rPr>
        <w:t xml:space="preserve"> as informações referentes </w:t>
      </w:r>
      <w:r w:rsidR="000B6FBE" w:rsidRPr="00667316">
        <w:rPr>
          <w:rFonts w:ascii="Arial Narrow" w:hAnsi="Arial Narrow" w:cs="Arial"/>
          <w:color w:val="365F91" w:themeColor="accent1" w:themeShade="BF"/>
        </w:rPr>
        <w:t>às</w:t>
      </w:r>
      <w:r w:rsidR="00F40F20" w:rsidRPr="00667316">
        <w:rPr>
          <w:rFonts w:ascii="Arial Narrow" w:hAnsi="Arial Narrow" w:cs="Arial"/>
          <w:color w:val="365F91" w:themeColor="accent1" w:themeShade="BF"/>
        </w:rPr>
        <w:t xml:space="preserve"> formas de pagamento escolhidas </w:t>
      </w:r>
      <w:r w:rsidR="000B6FBE" w:rsidRPr="00667316">
        <w:rPr>
          <w:rFonts w:ascii="Arial Narrow" w:hAnsi="Arial Narrow" w:cs="Arial"/>
          <w:color w:val="365F91" w:themeColor="accent1" w:themeShade="BF"/>
        </w:rPr>
        <w:t>pela Distribuidora</w:t>
      </w:r>
      <w:r w:rsidR="00F40F20" w:rsidRPr="00667316">
        <w:rPr>
          <w:rFonts w:ascii="Arial Narrow" w:hAnsi="Arial Narrow" w:cs="Arial"/>
          <w:color w:val="365F91" w:themeColor="accent1" w:themeShade="BF"/>
        </w:rPr>
        <w:t xml:space="preserve"> em seu parâmetro)</w:t>
      </w:r>
      <w:r w:rsidRPr="00667316">
        <w:rPr>
          <w:rFonts w:ascii="Arial Narrow" w:hAnsi="Arial Narrow" w:cs="Arial"/>
          <w:color w:val="365F91" w:themeColor="accent1" w:themeShade="BF"/>
        </w:rPr>
        <w:t>:</w:t>
      </w:r>
    </w:p>
    <w:p w14:paraId="4455A540" w14:textId="374ADE41" w:rsidR="00667596" w:rsidRPr="00F40F20" w:rsidRDefault="00667596" w:rsidP="00667596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  <w:r w:rsidRPr="00667316">
        <w:rPr>
          <w:rFonts w:ascii="Arial Narrow" w:hAnsi="Arial Narrow" w:cs="Arial"/>
          <w:color w:val="365F91" w:themeColor="accent1" w:themeShade="BF"/>
        </w:rPr>
        <w:t>A funcionalidade deverá trazer o tipo de pagamento principal, informado pelo usuário nos Parâmetros de Cobrança, como default.</w:t>
      </w:r>
    </w:p>
    <w:p w14:paraId="73CE04B2" w14:textId="77777777" w:rsidR="00051D1E" w:rsidRPr="00F40F20" w:rsidRDefault="00051D1E" w:rsidP="00051D1E">
      <w:pPr>
        <w:pStyle w:val="PargrafodaLista"/>
        <w:ind w:left="1080"/>
        <w:rPr>
          <w:rFonts w:ascii="Arial Narrow" w:hAnsi="Arial Narrow" w:cs="Arial"/>
          <w:color w:val="365F91" w:themeColor="accent1" w:themeShade="BF"/>
        </w:rPr>
      </w:pPr>
    </w:p>
    <w:p w14:paraId="6A55642E" w14:textId="53DA2BC5" w:rsidR="00051D1E" w:rsidRPr="00F40F20" w:rsidRDefault="00051D1E" w:rsidP="00051D1E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Boleto: Ao selecionar Boletos, surgem os seguintes campos a serem preenchidos:</w:t>
      </w:r>
    </w:p>
    <w:p w14:paraId="070D729C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Nome do banco (selecionar em combo com bancos cadastrados)</w:t>
      </w:r>
    </w:p>
    <w:p w14:paraId="208A2F86" w14:textId="5A3F66A4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 xml:space="preserve">Envia por e-mail? (se sim, é obrigatório ter um </w:t>
      </w:r>
      <w:r w:rsidR="000B6FBE" w:rsidRPr="00F40F20">
        <w:rPr>
          <w:rFonts w:ascii="Arial Narrow" w:hAnsi="Arial Narrow" w:cs="Arial"/>
          <w:color w:val="365F91" w:themeColor="accent1" w:themeShade="BF"/>
        </w:rPr>
        <w:t>e-mail</w:t>
      </w:r>
      <w:r w:rsidRPr="00F40F20">
        <w:rPr>
          <w:rFonts w:ascii="Arial Narrow" w:hAnsi="Arial Narrow" w:cs="Arial"/>
          <w:color w:val="365F91" w:themeColor="accent1" w:themeShade="BF"/>
        </w:rPr>
        <w:t xml:space="preserve"> cadastrado</w:t>
      </w:r>
      <w:r w:rsidR="000B6FBE" w:rsidRPr="00F40F20">
        <w:rPr>
          <w:rFonts w:ascii="Arial Narrow" w:hAnsi="Arial Narrow" w:cs="Arial"/>
          <w:color w:val="365F91" w:themeColor="accent1" w:themeShade="BF"/>
        </w:rPr>
        <w:t>) (Checkbox).</w:t>
      </w:r>
    </w:p>
    <w:p w14:paraId="77D46891" w14:textId="77777777" w:rsidR="00051D1E" w:rsidRPr="00F40F20" w:rsidRDefault="00051D1E" w:rsidP="00051D1E">
      <w:pPr>
        <w:pStyle w:val="PargrafodaLista"/>
        <w:ind w:left="2520"/>
        <w:rPr>
          <w:rFonts w:ascii="Arial Narrow" w:hAnsi="Arial Narrow" w:cs="Arial"/>
          <w:color w:val="365F91" w:themeColor="accent1" w:themeShade="BF"/>
        </w:rPr>
      </w:pPr>
    </w:p>
    <w:p w14:paraId="0132DA87" w14:textId="2DCC00EE" w:rsidR="00051D1E" w:rsidRPr="00F40F20" w:rsidRDefault="00051D1E" w:rsidP="00051D1E">
      <w:pPr>
        <w:pStyle w:val="PargrafodaLista"/>
        <w:numPr>
          <w:ilvl w:val="1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Boleto em Branco: Ao selecionar Boletos em Branco, surgem os seguintes campos a serem preenchidos:</w:t>
      </w:r>
    </w:p>
    <w:p w14:paraId="16F617D4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Nome do banco (selecionar em combo com bancos cadastrados)</w:t>
      </w:r>
    </w:p>
    <w:p w14:paraId="79FCEEFD" w14:textId="5A40F902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 xml:space="preserve">Envia por e-mail? (se sim, é obrigatório ter um </w:t>
      </w:r>
      <w:r w:rsidR="000B6FBE" w:rsidRPr="00F40F20">
        <w:rPr>
          <w:rFonts w:ascii="Arial Narrow" w:hAnsi="Arial Narrow" w:cs="Arial"/>
          <w:color w:val="365F91" w:themeColor="accent1" w:themeShade="BF"/>
        </w:rPr>
        <w:t>e-mail</w:t>
      </w:r>
      <w:r w:rsidRPr="00F40F20">
        <w:rPr>
          <w:rFonts w:ascii="Arial Narrow" w:hAnsi="Arial Narrow" w:cs="Arial"/>
          <w:color w:val="365F91" w:themeColor="accent1" w:themeShade="BF"/>
        </w:rPr>
        <w:t xml:space="preserve"> cadastrado</w:t>
      </w:r>
      <w:r w:rsidR="000B6FBE" w:rsidRPr="00F40F20">
        <w:rPr>
          <w:rFonts w:ascii="Arial Narrow" w:hAnsi="Arial Narrow" w:cs="Arial"/>
          <w:color w:val="365F91" w:themeColor="accent1" w:themeShade="BF"/>
        </w:rPr>
        <w:t>) (Checkbox).</w:t>
      </w:r>
    </w:p>
    <w:p w14:paraId="7769567B" w14:textId="77777777" w:rsidR="00051D1E" w:rsidRPr="00F40F20" w:rsidRDefault="00051D1E" w:rsidP="00051D1E">
      <w:pPr>
        <w:pStyle w:val="PargrafodaLista"/>
        <w:ind w:left="2160"/>
        <w:rPr>
          <w:rFonts w:ascii="Arial Narrow" w:hAnsi="Arial Narrow"/>
          <w:color w:val="365F91" w:themeColor="accent1" w:themeShade="BF"/>
        </w:rPr>
      </w:pPr>
    </w:p>
    <w:bookmarkEnd w:id="12"/>
    <w:p w14:paraId="1F27AACA" w14:textId="77777777" w:rsidR="00051D1E" w:rsidRPr="00F40F20" w:rsidRDefault="00051D1E" w:rsidP="00051D1E">
      <w:pPr>
        <w:ind w:left="1146"/>
        <w:rPr>
          <w:rFonts w:ascii="Arial Narrow" w:hAnsi="Arial Narrow"/>
          <w:color w:val="365F91" w:themeColor="accent1" w:themeShade="BF"/>
        </w:rPr>
      </w:pPr>
    </w:p>
    <w:p w14:paraId="035EF30F" w14:textId="77777777" w:rsidR="00051D1E" w:rsidRPr="00F40F20" w:rsidRDefault="00051D1E" w:rsidP="00051D1E">
      <w:pPr>
        <w:pStyle w:val="PargrafodaLista"/>
        <w:numPr>
          <w:ilvl w:val="1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Cheque</w:t>
      </w:r>
      <w:ins w:id="13" w:author="Francivaldo Nogueira Alecrim_DISCOVER" w:date="2012-03-26T10:34:00Z">
        <w:r w:rsidRPr="00F40F20">
          <w:rPr>
            <w:rFonts w:ascii="Arial Narrow" w:hAnsi="Arial Narrow"/>
            <w:color w:val="365F91" w:themeColor="accent1" w:themeShade="BF"/>
          </w:rPr>
          <w:t xml:space="preserve"> </w:t>
        </w:r>
      </w:ins>
      <w:r w:rsidRPr="00F40F20">
        <w:rPr>
          <w:rFonts w:ascii="Arial Narrow" w:hAnsi="Arial Narrow"/>
          <w:color w:val="365F91" w:themeColor="accent1" w:themeShade="BF"/>
        </w:rPr>
        <w:t>(ha necessidade de colocar informações bancárias, como banco que o distribuidor trabalha, e as informações bancarias da Cota, apenas para identificar banco e conta do cheque da cota): Ao selecionar Cheque, surgem os seguintes campos a serem preenchidos:</w:t>
      </w:r>
    </w:p>
    <w:p w14:paraId="28D2E6C4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Dados bancários - distribuidor:</w:t>
      </w:r>
    </w:p>
    <w:p w14:paraId="18CC1D05" w14:textId="3DEBABB2" w:rsidR="00051D1E" w:rsidRPr="00F40F20" w:rsidRDefault="00051D1E" w:rsidP="00051D1E">
      <w:pPr>
        <w:pStyle w:val="PargrafodaLista"/>
        <w:numPr>
          <w:ilvl w:val="0"/>
          <w:numId w:val="36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Nome do banco (buscar nos bancos cadastrados);</w:t>
      </w:r>
    </w:p>
    <w:p w14:paraId="698202E2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Dados bancários – cota:</w:t>
      </w:r>
    </w:p>
    <w:p w14:paraId="3BB58F8A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Número Banco</w:t>
      </w:r>
    </w:p>
    <w:p w14:paraId="3F506924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Nome Banco</w:t>
      </w:r>
    </w:p>
    <w:p w14:paraId="0ADE52E9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Agência</w:t>
      </w:r>
    </w:p>
    <w:p w14:paraId="0E1F7D67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Conta-corrente</w:t>
      </w:r>
    </w:p>
    <w:p w14:paraId="691A9A34" w14:textId="77777777" w:rsidR="00051D1E" w:rsidRPr="00F40F20" w:rsidRDefault="00051D1E" w:rsidP="00051D1E">
      <w:pPr>
        <w:ind w:left="1146"/>
        <w:rPr>
          <w:rFonts w:ascii="Arial Narrow" w:hAnsi="Arial Narrow"/>
          <w:color w:val="365F91" w:themeColor="accent1" w:themeShade="BF"/>
        </w:rPr>
      </w:pPr>
    </w:p>
    <w:p w14:paraId="6D3C10A6" w14:textId="77777777" w:rsidR="00051D1E" w:rsidRPr="00F40F20" w:rsidRDefault="00051D1E" w:rsidP="00051D1E">
      <w:pPr>
        <w:pStyle w:val="PargrafodaLista"/>
        <w:numPr>
          <w:ilvl w:val="1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 xml:space="preserve">Depósito: Ao selecionar Depósito, surgem os seguintes campos a serem preenchidos: </w:t>
      </w:r>
    </w:p>
    <w:p w14:paraId="766A5721" w14:textId="34579BFA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Nome do banco (selecionar em combo com bancos cadastrados)</w:t>
      </w:r>
    </w:p>
    <w:p w14:paraId="689D8F23" w14:textId="77777777" w:rsidR="00051D1E" w:rsidRPr="00F40F20" w:rsidRDefault="00051D1E" w:rsidP="00051D1E">
      <w:pPr>
        <w:ind w:left="1146"/>
        <w:rPr>
          <w:rFonts w:ascii="Arial Narrow" w:hAnsi="Arial Narrow"/>
          <w:color w:val="365F91" w:themeColor="accent1" w:themeShade="BF"/>
        </w:rPr>
      </w:pPr>
    </w:p>
    <w:p w14:paraId="4A7E3660" w14:textId="4814BF47" w:rsidR="00051D1E" w:rsidRPr="00F40F20" w:rsidRDefault="00051D1E" w:rsidP="00051D1E">
      <w:pPr>
        <w:pStyle w:val="PargrafodaLista"/>
        <w:numPr>
          <w:ilvl w:val="1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Transferência bancária: Ao selecionar Transferência Bancária, surgem os seguintes campos a serem preenchidos:</w:t>
      </w:r>
    </w:p>
    <w:p w14:paraId="695B4B1A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Dados bancários - distribuidor:</w:t>
      </w:r>
    </w:p>
    <w:p w14:paraId="34394A4E" w14:textId="752BCE91" w:rsidR="00051D1E" w:rsidRPr="00F40F20" w:rsidRDefault="00051D1E" w:rsidP="00051D1E">
      <w:pPr>
        <w:pStyle w:val="PargrafodaLista"/>
        <w:numPr>
          <w:ilvl w:val="0"/>
          <w:numId w:val="36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Nome do banco (buscar nos bancos cadastrados);</w:t>
      </w:r>
    </w:p>
    <w:p w14:paraId="14E46908" w14:textId="77777777" w:rsidR="00051D1E" w:rsidRPr="00F40F20" w:rsidRDefault="00051D1E" w:rsidP="00051D1E">
      <w:pPr>
        <w:pStyle w:val="PargrafodaLista"/>
        <w:numPr>
          <w:ilvl w:val="2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lastRenderedPageBreak/>
        <w:t>Dados bancários – cota:</w:t>
      </w:r>
    </w:p>
    <w:p w14:paraId="199E1174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Número Banco</w:t>
      </w:r>
    </w:p>
    <w:p w14:paraId="601055CC" w14:textId="77777777" w:rsidR="00051D1E" w:rsidRPr="00F40F20" w:rsidRDefault="00051D1E" w:rsidP="00051D1E">
      <w:pPr>
        <w:pStyle w:val="PargrafodaLista"/>
        <w:numPr>
          <w:ilvl w:val="3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Nome Banco</w:t>
      </w:r>
    </w:p>
    <w:p w14:paraId="6DB857F6" w14:textId="77777777" w:rsidR="00051D1E" w:rsidRPr="00F40F20" w:rsidRDefault="00051D1E" w:rsidP="00051D1E">
      <w:pPr>
        <w:pStyle w:val="PargrafodaLista"/>
        <w:numPr>
          <w:ilvl w:val="0"/>
          <w:numId w:val="36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Agência</w:t>
      </w:r>
    </w:p>
    <w:p w14:paraId="541364F0" w14:textId="77777777" w:rsidR="00051D1E" w:rsidRPr="00F40F20" w:rsidRDefault="00051D1E" w:rsidP="00051D1E">
      <w:pPr>
        <w:pStyle w:val="PargrafodaLista"/>
        <w:numPr>
          <w:ilvl w:val="0"/>
          <w:numId w:val="36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Conta-corrente</w:t>
      </w:r>
    </w:p>
    <w:p w14:paraId="07142CAC" w14:textId="77777777" w:rsidR="00051D1E" w:rsidRPr="00F40F20" w:rsidRDefault="00051D1E" w:rsidP="00051D1E">
      <w:pPr>
        <w:ind w:left="1146"/>
        <w:rPr>
          <w:rFonts w:ascii="Arial Narrow" w:hAnsi="Arial Narrow"/>
          <w:color w:val="365F91" w:themeColor="accent1" w:themeShade="BF"/>
        </w:rPr>
      </w:pPr>
    </w:p>
    <w:p w14:paraId="2C028206" w14:textId="77777777" w:rsidR="00051D1E" w:rsidRPr="00F40F20" w:rsidRDefault="00051D1E" w:rsidP="00114344">
      <w:pPr>
        <w:pStyle w:val="PargrafodaLista"/>
        <w:numPr>
          <w:ilvl w:val="1"/>
          <w:numId w:val="32"/>
        </w:numPr>
        <w:rPr>
          <w:rFonts w:ascii="Arial Narrow" w:hAnsi="Arial Narrow"/>
          <w:color w:val="365F91" w:themeColor="accent1" w:themeShade="BF"/>
        </w:rPr>
      </w:pPr>
      <w:r w:rsidRPr="00F40F20">
        <w:rPr>
          <w:rFonts w:ascii="Arial Narrow" w:hAnsi="Arial Narrow"/>
          <w:color w:val="365F91" w:themeColor="accent1" w:themeShade="BF"/>
        </w:rPr>
        <w:t>Para Dinheiro e Outros não haverá entrada de informações como os itens acima.</w:t>
      </w:r>
    </w:p>
    <w:p w14:paraId="28243106" w14:textId="77777777" w:rsidR="00F40F20" w:rsidRDefault="00F40F20" w:rsidP="00AD269E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31E1299B" w14:textId="24F03E37" w:rsidR="00AD269E" w:rsidRPr="00F40F20" w:rsidRDefault="00F40F20" w:rsidP="00AD269E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>
        <w:rPr>
          <w:rFonts w:ascii="Arial Narrow" w:hAnsi="Arial Narrow" w:cs="Arial"/>
          <w:color w:val="365F91" w:themeColor="accent1" w:themeShade="BF"/>
          <w:sz w:val="22"/>
          <w:szCs w:val="22"/>
        </w:rPr>
        <w:t>Para ambas as formas de negociação, a funcionalidade deve prever a impressão desta pop-up preenchida</w:t>
      </w:r>
      <w:r w:rsidR="00B8776D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</w:t>
      </w:r>
      <w:r w:rsidR="00B8776D" w:rsidRPr="007456B9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possibilitando a impressão em </w:t>
      </w:r>
      <w:r w:rsidR="00592B5F" w:rsidRPr="007456B9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até </w:t>
      </w:r>
      <w:r w:rsidR="007456B9">
        <w:rPr>
          <w:rFonts w:ascii="Arial Narrow" w:hAnsi="Arial Narrow" w:cs="Arial"/>
          <w:color w:val="365F91" w:themeColor="accent1" w:themeShade="BF"/>
          <w:sz w:val="22"/>
          <w:szCs w:val="22"/>
        </w:rPr>
        <w:t>duas</w:t>
      </w:r>
      <w:r w:rsidR="00B8776D" w:rsidRPr="007456B9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vias</w:t>
      </w:r>
      <w:r>
        <w:rPr>
          <w:rFonts w:ascii="Arial Narrow" w:hAnsi="Arial Narrow" w:cs="Arial"/>
          <w:color w:val="365F91" w:themeColor="accent1" w:themeShade="BF"/>
          <w:sz w:val="22"/>
          <w:szCs w:val="22"/>
        </w:rPr>
        <w:t>, para que permita o usuário ou a cota ter uma confirmação da negociação efetivada.</w:t>
      </w:r>
    </w:p>
    <w:p w14:paraId="601BC68B" w14:textId="77777777" w:rsidR="00F65C77" w:rsidRPr="00F40F20" w:rsidRDefault="00F65C77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2D8FD218" w14:textId="4F0847CB" w:rsidR="00331258" w:rsidRDefault="00331258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Ao clicar em botão “confirmar” </w:t>
      </w:r>
      <w:r w:rsidR="00F40F20"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deverá ser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</w:t>
      </w:r>
      <w:r w:rsidR="00F40F20"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gravado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as parcelas da negociação no movimento do jornaleiro e os mesmos serão incorporados nas próximas cobranças da cota</w:t>
      </w:r>
      <w:r w:rsidR="007456B9">
        <w:rPr>
          <w:rFonts w:ascii="Arial Narrow" w:hAnsi="Arial Narrow" w:cs="Arial"/>
          <w:color w:val="365F91" w:themeColor="accent1" w:themeShade="BF"/>
          <w:sz w:val="22"/>
          <w:szCs w:val="22"/>
        </w:rPr>
        <w:t>, caso a flag de Negociação Avulsa não tenha sido selecionada; caso tenha sido a funcionalidade apenas não agrega à cobrança corrente, mas deve manter todo o acompanhamento desta</w:t>
      </w: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.</w:t>
      </w:r>
      <w:r w:rsidR="00F40F20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Estas informações poderão ser visualizadas nas funcionalidades: Conta Corrente, Inadimplência (caso já a dívida tenha vencido).</w:t>
      </w:r>
    </w:p>
    <w:p w14:paraId="4A2C15F9" w14:textId="77777777" w:rsidR="00F40F20" w:rsidRPr="00F40F20" w:rsidRDefault="00F40F20" w:rsidP="00331258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0196D2FE" w14:textId="509A32DE" w:rsidR="00331258" w:rsidRDefault="00331258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Os vencimentos em aberto deverão ser baixados do </w:t>
      </w:r>
      <w:r w:rsidR="002655DD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“</w:t>
      </w:r>
      <w:r w:rsid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C</w:t>
      </w:r>
      <w:r w:rsidRP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ontas a </w:t>
      </w:r>
      <w:r w:rsid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R</w:t>
      </w:r>
      <w:r w:rsidRP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eceber</w:t>
      </w:r>
      <w:r w:rsid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”</w:t>
      </w:r>
      <w:r w:rsidRP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e gravar o motivo da baixa como um evento de “negociação”.</w:t>
      </w:r>
      <w:r w:rsidR="00F40F20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Lançando novos débitos para esta cota.</w:t>
      </w:r>
    </w:p>
    <w:p w14:paraId="4438637B" w14:textId="77777777" w:rsidR="00F40F20" w:rsidRDefault="00F40F20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</w:p>
    <w:p w14:paraId="092936E4" w14:textId="7229FB04" w:rsidR="00521021" w:rsidRDefault="00521021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  <w:r w:rsidRP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A funcionalidade deve possibilitar</w:t>
      </w:r>
      <w:r w:rsidR="007456B9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</w:t>
      </w:r>
      <w:r w:rsidR="007175E8" w:rsidRP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o vencimento </w:t>
      </w:r>
      <w:r w:rsidRP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para a data da operação corrente</w:t>
      </w:r>
      <w:r w:rsidR="007456B9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(caso seja Negociação Avulsa)</w:t>
      </w:r>
      <w:proofErr w:type="gramStart"/>
      <w:r w:rsidR="007456B9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</w:t>
      </w:r>
      <w:r w:rsid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</w:t>
      </w:r>
      <w:proofErr w:type="gramEnd"/>
      <w:r w:rsid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e datas futuras</w:t>
      </w:r>
      <w:r w:rsidRP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(data que a negociação esta foi efetivada), esta parcela pode ser no valor total ou ser a primeira parcela da negociação da dívida.</w:t>
      </w:r>
      <w:r w:rsidR="007175E8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 xml:space="preserve"> </w:t>
      </w:r>
      <w:r w:rsidR="00667316"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  <w:t>Uma negociação não pode ser realizada com parcelas vincendas em datas retroativas.</w:t>
      </w:r>
    </w:p>
    <w:p w14:paraId="0D2B70EB" w14:textId="77777777" w:rsidR="00521021" w:rsidRDefault="00521021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</w:p>
    <w:p w14:paraId="4F8FAFC7" w14:textId="77777777" w:rsidR="007456B9" w:rsidRDefault="007456B9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</w:p>
    <w:p w14:paraId="565751B7" w14:textId="77777777" w:rsidR="007456B9" w:rsidRDefault="007456B9" w:rsidP="0033125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ind w:left="390"/>
        <w:jc w:val="both"/>
        <w:rPr>
          <w:rFonts w:ascii="Arial Narrow" w:hAnsi="Arial Narrow" w:cs="Arial"/>
          <w:b w:val="0"/>
          <w:color w:val="365F91" w:themeColor="accent1" w:themeShade="BF"/>
          <w:sz w:val="22"/>
          <w:szCs w:val="22"/>
        </w:rPr>
      </w:pPr>
    </w:p>
    <w:p w14:paraId="6BC6D01A" w14:textId="5C4A8BC1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7E920660" w14:textId="77777777" w:rsidR="008E42F4" w:rsidRDefault="008E42F4" w:rsidP="00E57659">
      <w:pPr>
        <w:rPr>
          <w:rFonts w:ascii="Calibri" w:hAnsi="Calibri" w:cs="Arial"/>
          <w:color w:val="002060"/>
          <w:sz w:val="22"/>
          <w:szCs w:val="22"/>
        </w:rPr>
      </w:pPr>
      <w:bookmarkStart w:id="14" w:name="_Toc456660582"/>
      <w:bookmarkEnd w:id="0"/>
      <w:bookmarkEnd w:id="1"/>
    </w:p>
    <w:p w14:paraId="7AEF5162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4A121157" w14:textId="77777777" w:rsidR="00860C90" w:rsidRPr="00875148" w:rsidRDefault="00860C90" w:rsidP="00E34CC4">
      <w:pPr>
        <w:rPr>
          <w:rFonts w:ascii="Arial Narrow" w:hAnsi="Arial Narrow"/>
        </w:rPr>
      </w:pPr>
    </w:p>
    <w:p w14:paraId="32301072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8F3B715" w14:textId="77777777"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14:paraId="5A2D8F06" w14:textId="77777777" w:rsidTr="008573CA">
        <w:trPr>
          <w:trHeight w:val="314"/>
        </w:trPr>
        <w:tc>
          <w:tcPr>
            <w:tcW w:w="3136" w:type="dxa"/>
          </w:tcPr>
          <w:p w14:paraId="38C3A062" w14:textId="77777777"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43EC9DE7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677279A3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2DB15070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06679396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4E958C20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0C90" w:rsidRPr="00875148" w14:paraId="2734C840" w14:textId="77777777" w:rsidTr="008573CA">
        <w:trPr>
          <w:trHeight w:val="228"/>
        </w:trPr>
        <w:tc>
          <w:tcPr>
            <w:tcW w:w="3136" w:type="dxa"/>
          </w:tcPr>
          <w:p w14:paraId="20D4CC7F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1EB5EC85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43F6FA0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50AA27A3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ABF823D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0FF438D4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09DFDC34" w14:textId="77777777" w:rsidTr="008573CA">
        <w:trPr>
          <w:trHeight w:val="228"/>
        </w:trPr>
        <w:tc>
          <w:tcPr>
            <w:tcW w:w="3136" w:type="dxa"/>
          </w:tcPr>
          <w:p w14:paraId="2EF311AC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3DF9C5D5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22747C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27F8ACFA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A10C1F3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FED338F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75126335" w14:textId="77777777" w:rsidTr="008573CA">
        <w:trPr>
          <w:trHeight w:val="228"/>
        </w:trPr>
        <w:tc>
          <w:tcPr>
            <w:tcW w:w="3136" w:type="dxa"/>
          </w:tcPr>
          <w:p w14:paraId="6C0F75E7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282B15E8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7F429D8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CF5FEAA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4378644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7126B59E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5D74EF59" w14:textId="77777777"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14:paraId="6A0F165A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5FD95F8C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14:paraId="047A3F3D" w14:textId="77777777" w:rsidTr="00092FF2">
        <w:trPr>
          <w:trHeight w:val="234"/>
        </w:trPr>
        <w:tc>
          <w:tcPr>
            <w:tcW w:w="708" w:type="dxa"/>
          </w:tcPr>
          <w:p w14:paraId="31336A6F" w14:textId="77777777"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1C86DF5F" w14:textId="77777777"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14:paraId="7D33F814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4DC11CCA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14:paraId="2BA5A3BF" w14:textId="77777777" w:rsidTr="00092FF2">
        <w:trPr>
          <w:trHeight w:val="236"/>
        </w:trPr>
        <w:tc>
          <w:tcPr>
            <w:tcW w:w="708" w:type="dxa"/>
          </w:tcPr>
          <w:p w14:paraId="60D8B012" w14:textId="77777777"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73E7831E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139E1B46" w14:textId="77777777"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33890C32" w14:textId="77777777"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0C87981A" w14:textId="77777777" w:rsidR="00860C90" w:rsidRPr="00875148" w:rsidRDefault="00860C90" w:rsidP="00116B72">
      <w:pPr>
        <w:rPr>
          <w:rFonts w:ascii="Arial Narrow" w:hAnsi="Arial Narrow"/>
        </w:rPr>
      </w:pPr>
    </w:p>
    <w:p w14:paraId="48E2DC63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22D8B9F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3DBC06ED" w14:textId="77777777">
        <w:trPr>
          <w:trHeight w:val="204"/>
        </w:trPr>
        <w:tc>
          <w:tcPr>
            <w:tcW w:w="3239" w:type="dxa"/>
          </w:tcPr>
          <w:p w14:paraId="68521B71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30F39F3C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0D308AD4" w14:textId="77777777"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1A4AAC2D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7D39A300" w14:textId="77777777">
        <w:tc>
          <w:tcPr>
            <w:tcW w:w="3239" w:type="dxa"/>
          </w:tcPr>
          <w:p w14:paraId="71627DFF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6A889FE9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166BACA7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3BCB3193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72F2599" w14:textId="77777777"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56C215F4" w14:textId="77777777"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14:paraId="6ED11465" w14:textId="77777777"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2CC153F2" w14:textId="77777777">
        <w:trPr>
          <w:trHeight w:val="204"/>
        </w:trPr>
        <w:tc>
          <w:tcPr>
            <w:tcW w:w="3239" w:type="dxa"/>
          </w:tcPr>
          <w:p w14:paraId="66084FF7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67F09883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1417B501" w14:textId="77777777"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6C87B1EA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5ACBB58D" w14:textId="77777777">
        <w:tc>
          <w:tcPr>
            <w:tcW w:w="3239" w:type="dxa"/>
          </w:tcPr>
          <w:p w14:paraId="0FBE4129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10D677FF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EC62AA9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635F51A3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5400CC2C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3DA587AE" w14:textId="77777777" w:rsidR="00860C90" w:rsidRPr="00875148" w:rsidRDefault="00860C90" w:rsidP="00517854">
      <w:pPr>
        <w:rPr>
          <w:rFonts w:ascii="Arial Narrow" w:hAnsi="Arial Narrow"/>
        </w:rPr>
      </w:pPr>
    </w:p>
    <w:p w14:paraId="1252F3EF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1364C383" w14:textId="77777777"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14:paraId="1A32C530" w14:textId="77777777" w:rsidTr="008573CA">
        <w:trPr>
          <w:trHeight w:val="204"/>
        </w:trPr>
        <w:tc>
          <w:tcPr>
            <w:tcW w:w="3520" w:type="dxa"/>
          </w:tcPr>
          <w:p w14:paraId="1BAD2819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5CE800B3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4B6FC704" w14:textId="77777777"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46FF3CE0" w14:textId="77777777" w:rsidTr="008573CA">
        <w:tc>
          <w:tcPr>
            <w:tcW w:w="3520" w:type="dxa"/>
          </w:tcPr>
          <w:p w14:paraId="28C38906" w14:textId="77777777"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706C62B3" w14:textId="77777777"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09135DB9" w14:textId="77777777"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48CF3FD5" w14:textId="77777777" w:rsidR="00860C90" w:rsidRPr="00875148" w:rsidRDefault="00860C90" w:rsidP="00116B72">
      <w:pPr>
        <w:rPr>
          <w:rFonts w:ascii="Arial Narrow" w:hAnsi="Arial Narrow"/>
        </w:rPr>
      </w:pPr>
    </w:p>
    <w:p w14:paraId="51D09BC7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4AF5137C" w14:textId="77777777"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14:paraId="72D16E60" w14:textId="77777777" w:rsidTr="00974529">
        <w:trPr>
          <w:trHeight w:val="204"/>
        </w:trPr>
        <w:tc>
          <w:tcPr>
            <w:tcW w:w="3493" w:type="dxa"/>
          </w:tcPr>
          <w:p w14:paraId="36F94EFE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1558430A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76108529" w14:textId="77777777"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0F098AFF" w14:textId="77777777" w:rsidTr="00974529">
        <w:tc>
          <w:tcPr>
            <w:tcW w:w="3493" w:type="dxa"/>
          </w:tcPr>
          <w:p w14:paraId="67845C13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5BCD20D7" w14:textId="77777777"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6771AD12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7C260AFC" w14:textId="77777777"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5A806825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0B28445D" w14:textId="77777777"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22D34CFF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1F3DA8BB" w14:textId="77777777" w:rsidR="00860C90" w:rsidRDefault="00860C90" w:rsidP="0010198B">
      <w:pPr>
        <w:ind w:left="426"/>
        <w:rPr>
          <w:rFonts w:ascii="Arial Narrow" w:hAnsi="Arial Narrow"/>
        </w:rPr>
      </w:pPr>
    </w:p>
    <w:p w14:paraId="1B7EDC76" w14:textId="6ADE44D0" w:rsidR="00860C90" w:rsidRPr="00A42089" w:rsidRDefault="00860C90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“</w:t>
      </w:r>
      <w:r w:rsidR="000B6FBE"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>Negociação</w:t>
      </w:r>
      <w:r w:rsidR="00C049CC"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 xml:space="preserve"> de D</w:t>
      </w:r>
      <w:r w:rsidR="00F62609">
        <w:rPr>
          <w:rFonts w:ascii="Arial Narrow" w:hAnsi="Arial Narrow" w:cs="Arial"/>
          <w:color w:val="365F91" w:themeColor="accent1" w:themeShade="BF"/>
          <w:sz w:val="22"/>
          <w:szCs w:val="22"/>
        </w:rPr>
        <w:t>í</w:t>
      </w:r>
      <w:r w:rsidR="00C049CC"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>vida</w:t>
      </w:r>
      <w:r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>”</w:t>
      </w:r>
    </w:p>
    <w:p w14:paraId="6CDC5C21" w14:textId="77777777" w:rsidR="007056A1" w:rsidRPr="00A42089" w:rsidRDefault="007056A1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5CC73FD8" w14:textId="77777777" w:rsidR="007056A1" w:rsidRPr="00A42089" w:rsidRDefault="007056A1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>Filtro de pesquisa:</w:t>
      </w:r>
    </w:p>
    <w:p w14:paraId="62E923FF" w14:textId="77777777" w:rsidR="00ED20F7" w:rsidRPr="00A42089" w:rsidRDefault="00ED20F7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32E05DFB" w14:textId="6C02DBDE" w:rsidR="002D57A5" w:rsidRPr="00A42089" w:rsidRDefault="00154DF2" w:rsidP="00A42089">
      <w:pPr>
        <w:pStyle w:val="PargrafodaLista"/>
        <w:numPr>
          <w:ilvl w:val="0"/>
          <w:numId w:val="41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Cota</w:t>
      </w:r>
      <w:r w:rsidR="00ED20F7" w:rsidRPr="00A42089">
        <w:rPr>
          <w:rFonts w:ascii="Arial Narrow" w:hAnsi="Arial Narrow" w:cs="Arial"/>
          <w:color w:val="365F91" w:themeColor="accent1" w:themeShade="BF"/>
        </w:rPr>
        <w:t xml:space="preserve">: </w:t>
      </w:r>
      <w:r w:rsidRPr="00A42089">
        <w:rPr>
          <w:rFonts w:ascii="Arial Narrow" w:hAnsi="Arial Narrow" w:cs="Arial"/>
          <w:color w:val="365F91" w:themeColor="accent1" w:themeShade="BF"/>
        </w:rPr>
        <w:t>n</w:t>
      </w:r>
      <w:r w:rsidR="003423C2" w:rsidRPr="00A42089">
        <w:rPr>
          <w:rFonts w:ascii="Arial Narrow" w:hAnsi="Arial Narrow" w:cs="Arial"/>
          <w:color w:val="365F91" w:themeColor="accent1" w:themeShade="BF"/>
        </w:rPr>
        <w:t>ú</w:t>
      </w:r>
      <w:r w:rsidRPr="00A42089">
        <w:rPr>
          <w:rFonts w:ascii="Arial Narrow" w:hAnsi="Arial Narrow" w:cs="Arial"/>
          <w:color w:val="365F91" w:themeColor="accent1" w:themeShade="BF"/>
        </w:rPr>
        <w:t>mero da c</w:t>
      </w:r>
      <w:r w:rsidR="002D57A5" w:rsidRPr="00A42089">
        <w:rPr>
          <w:rFonts w:ascii="Arial Narrow" w:hAnsi="Arial Narrow" w:cs="Arial"/>
          <w:color w:val="365F91" w:themeColor="accent1" w:themeShade="BF"/>
        </w:rPr>
        <w:t>ota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16C1D3AB" w14:textId="44B9BAAD" w:rsidR="00154DF2" w:rsidRPr="00A42089" w:rsidRDefault="00154DF2" w:rsidP="00A42089">
      <w:pPr>
        <w:pStyle w:val="PargrafodaLista"/>
        <w:numPr>
          <w:ilvl w:val="0"/>
          <w:numId w:val="41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Nome: nome do jornaleiro (aparece automaticamente a partir da seleção da cota)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6A2F86E0" w14:textId="1FD6ADDE" w:rsidR="002D57A5" w:rsidRPr="00A42089" w:rsidRDefault="002D57A5" w:rsidP="00A42089">
      <w:pPr>
        <w:pStyle w:val="PargrafodaLista"/>
        <w:numPr>
          <w:ilvl w:val="0"/>
          <w:numId w:val="41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 xml:space="preserve">Status da cota: ativo, suspenso, </w:t>
      </w:r>
      <w:r w:rsidR="000B6FBE" w:rsidRPr="00A42089">
        <w:rPr>
          <w:rFonts w:ascii="Arial Narrow" w:hAnsi="Arial Narrow" w:cs="Arial"/>
          <w:color w:val="365F91" w:themeColor="accent1" w:themeShade="BF"/>
        </w:rPr>
        <w:t>etc.</w:t>
      </w:r>
      <w:r w:rsidRPr="00A42089">
        <w:rPr>
          <w:rFonts w:ascii="Arial Narrow" w:hAnsi="Arial Narrow" w:cs="Arial"/>
          <w:color w:val="365F91" w:themeColor="accent1" w:themeShade="BF"/>
        </w:rPr>
        <w:t xml:space="preserve"> (conforme parâmetro do tipo de status</w:t>
      </w:r>
      <w:r w:rsidR="000B6FBE" w:rsidRPr="00A42089">
        <w:rPr>
          <w:rFonts w:ascii="Arial Narrow" w:hAnsi="Arial Narrow" w:cs="Arial"/>
          <w:color w:val="365F91" w:themeColor="accent1" w:themeShade="BF"/>
        </w:rPr>
        <w:t>).</w:t>
      </w:r>
      <w:r w:rsidR="007456B9">
        <w:rPr>
          <w:rFonts w:ascii="Arial Narrow" w:hAnsi="Arial Narrow" w:cs="Arial"/>
          <w:color w:val="365F91" w:themeColor="accent1" w:themeShade="BF"/>
        </w:rPr>
        <w:t xml:space="preserve"> Campo não editável</w:t>
      </w:r>
    </w:p>
    <w:p w14:paraId="5D3BF9C6" w14:textId="60F7C679" w:rsidR="005A3102" w:rsidRPr="00A42089" w:rsidRDefault="005A3102" w:rsidP="00A42089">
      <w:pPr>
        <w:pStyle w:val="PargrafodaLista"/>
        <w:numPr>
          <w:ilvl w:val="0"/>
          <w:numId w:val="41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Lançamentos futuros</w:t>
      </w:r>
      <w:r w:rsidR="00F62609">
        <w:rPr>
          <w:rFonts w:ascii="Arial Narrow" w:hAnsi="Arial Narrow" w:cs="Arial"/>
          <w:color w:val="365F91" w:themeColor="accent1" w:themeShade="BF"/>
        </w:rPr>
        <w:t>:</w:t>
      </w:r>
      <w:r w:rsidR="007456B9">
        <w:rPr>
          <w:rFonts w:ascii="Arial Narrow" w:hAnsi="Arial Narrow" w:cs="Arial"/>
          <w:color w:val="365F91" w:themeColor="accent1" w:themeShade="BF"/>
        </w:rPr>
        <w:t xml:space="preserve"> flag de seleção que</w:t>
      </w:r>
      <w:r w:rsidRPr="00A42089">
        <w:rPr>
          <w:rFonts w:ascii="Arial Narrow" w:hAnsi="Arial Narrow" w:cs="Arial"/>
          <w:color w:val="365F91" w:themeColor="accent1" w:themeShade="BF"/>
        </w:rPr>
        <w:t xml:space="preserve"> registra para consulta lançamentos de d</w:t>
      </w:r>
      <w:r w:rsidR="00F62609">
        <w:rPr>
          <w:rFonts w:ascii="Arial Narrow" w:hAnsi="Arial Narrow" w:cs="Arial"/>
          <w:color w:val="365F91" w:themeColor="accent1" w:themeShade="BF"/>
        </w:rPr>
        <w:t>í</w:t>
      </w:r>
      <w:r w:rsidRPr="00A42089">
        <w:rPr>
          <w:rFonts w:ascii="Arial Narrow" w:hAnsi="Arial Narrow" w:cs="Arial"/>
          <w:color w:val="365F91" w:themeColor="accent1" w:themeShade="BF"/>
        </w:rPr>
        <w:t>v</w:t>
      </w:r>
      <w:r w:rsidR="00F62609">
        <w:rPr>
          <w:rFonts w:ascii="Arial Narrow" w:hAnsi="Arial Narrow" w:cs="Arial"/>
          <w:color w:val="365F91" w:themeColor="accent1" w:themeShade="BF"/>
        </w:rPr>
        <w:t>idas com datas futuras, da cota.</w:t>
      </w:r>
    </w:p>
    <w:p w14:paraId="24E1FA00" w14:textId="77777777" w:rsidR="00154DF2" w:rsidRPr="00A42089" w:rsidRDefault="00154DF2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0C40924B" w14:textId="77777777" w:rsidR="00ED20F7" w:rsidRPr="00A42089" w:rsidRDefault="00ED20F7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A42089">
        <w:rPr>
          <w:rFonts w:ascii="Arial Narrow" w:hAnsi="Arial Narrow" w:cs="Arial"/>
          <w:color w:val="365F91" w:themeColor="accent1" w:themeShade="BF"/>
          <w:sz w:val="22"/>
          <w:szCs w:val="22"/>
        </w:rPr>
        <w:t>Resultados do grid de pesquisa:</w:t>
      </w:r>
    </w:p>
    <w:p w14:paraId="2438F4E1" w14:textId="77777777" w:rsidR="00ED20F7" w:rsidRPr="00A42089" w:rsidRDefault="00ED20F7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74BF0C76" w14:textId="23BE3BE4" w:rsidR="006773E9" w:rsidRPr="00A42089" w:rsidRDefault="00F62609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Data de E</w:t>
      </w:r>
      <w:r w:rsidR="006773E9" w:rsidRPr="00A42089">
        <w:rPr>
          <w:rFonts w:ascii="Arial Narrow" w:hAnsi="Arial Narrow" w:cs="Arial"/>
          <w:color w:val="365F91" w:themeColor="accent1" w:themeShade="BF"/>
        </w:rPr>
        <w:t>missão: data em que foi emitida a cobrança</w:t>
      </w:r>
      <w:r>
        <w:rPr>
          <w:rFonts w:ascii="Arial Narrow" w:hAnsi="Arial Narrow" w:cs="Arial"/>
          <w:color w:val="365F91" w:themeColor="accent1" w:themeShade="BF"/>
        </w:rPr>
        <w:t>.</w:t>
      </w:r>
    </w:p>
    <w:p w14:paraId="381726F8" w14:textId="24A8E063" w:rsidR="00ED20F7" w:rsidRPr="00A42089" w:rsidRDefault="006773E9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Data Vencimento: data de pagamento da cobrança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2EB4286B" w14:textId="4F0F74B7" w:rsidR="00C00C33" w:rsidRPr="007456B9" w:rsidRDefault="00C00C33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 w:rsidRPr="007456B9">
        <w:rPr>
          <w:rFonts w:ascii="Arial Narrow" w:hAnsi="Arial Narrow" w:cs="Arial"/>
          <w:color w:val="365F91" w:themeColor="accent1" w:themeShade="BF"/>
        </w:rPr>
        <w:t xml:space="preserve">Prazo: dias em atraso em relação </w:t>
      </w:r>
      <w:proofErr w:type="gramStart"/>
      <w:r w:rsidRPr="007456B9">
        <w:rPr>
          <w:rFonts w:ascii="Arial Narrow" w:hAnsi="Arial Narrow" w:cs="Arial"/>
          <w:color w:val="365F91" w:themeColor="accent1" w:themeShade="BF"/>
        </w:rPr>
        <w:t>a</w:t>
      </w:r>
      <w:proofErr w:type="gramEnd"/>
      <w:r w:rsidR="007456B9" w:rsidRPr="007456B9">
        <w:rPr>
          <w:rFonts w:ascii="Arial Narrow" w:hAnsi="Arial Narrow" w:cs="Arial"/>
          <w:color w:val="365F91" w:themeColor="accent1" w:themeShade="BF"/>
        </w:rPr>
        <w:t xml:space="preserve"> data de consulta.</w:t>
      </w:r>
    </w:p>
    <w:p w14:paraId="60653965" w14:textId="45E16AE6" w:rsidR="00ED20F7" w:rsidRDefault="006773E9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Valor da D</w:t>
      </w:r>
      <w:r w:rsidR="00F62609">
        <w:rPr>
          <w:rFonts w:ascii="Arial Narrow" w:hAnsi="Arial Narrow" w:cs="Arial"/>
          <w:color w:val="365F91" w:themeColor="accent1" w:themeShade="BF"/>
        </w:rPr>
        <w:t>ívida $: valor total de dí</w:t>
      </w:r>
      <w:r w:rsidRPr="00A42089">
        <w:rPr>
          <w:rFonts w:ascii="Arial Narrow" w:hAnsi="Arial Narrow" w:cs="Arial"/>
          <w:color w:val="365F91" w:themeColor="accent1" w:themeShade="BF"/>
        </w:rPr>
        <w:t xml:space="preserve">vida referente </w:t>
      </w:r>
      <w:r w:rsidR="00F62609" w:rsidRPr="00A42089">
        <w:rPr>
          <w:rFonts w:ascii="Arial Narrow" w:hAnsi="Arial Narrow" w:cs="Arial"/>
          <w:color w:val="365F91" w:themeColor="accent1" w:themeShade="BF"/>
        </w:rPr>
        <w:t>à</w:t>
      </w:r>
      <w:r w:rsidR="00F62609">
        <w:rPr>
          <w:rFonts w:ascii="Arial Narrow" w:hAnsi="Arial Narrow" w:cs="Arial"/>
          <w:color w:val="365F91" w:themeColor="accent1" w:themeShade="BF"/>
        </w:rPr>
        <w:t xml:space="preserve"> emissão especí</w:t>
      </w:r>
      <w:r w:rsidRPr="00A42089">
        <w:rPr>
          <w:rFonts w:ascii="Arial Narrow" w:hAnsi="Arial Narrow" w:cs="Arial"/>
          <w:color w:val="365F91" w:themeColor="accent1" w:themeShade="BF"/>
        </w:rPr>
        <w:t>fica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76DFCF0B" w14:textId="032164CC" w:rsidR="00013CAD" w:rsidRPr="00A42089" w:rsidRDefault="00013CAD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Encargos: Somatória da Multa e Juros pelo atraso do pagamento. Campo será utilizado como link para abertura dos valores.</w:t>
      </w:r>
    </w:p>
    <w:p w14:paraId="3382398B" w14:textId="73CECD9F" w:rsidR="00851C11" w:rsidRPr="00A42089" w:rsidRDefault="00851C11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>Detalhes: botão que abre</w:t>
      </w:r>
      <w:r w:rsidR="00F62609">
        <w:rPr>
          <w:rFonts w:ascii="Arial Narrow" w:hAnsi="Arial Narrow" w:cs="Arial"/>
          <w:color w:val="365F91" w:themeColor="accent1" w:themeShade="BF"/>
        </w:rPr>
        <w:t xml:space="preserve"> o conteúdo da dí</w:t>
      </w:r>
      <w:r w:rsidRPr="00A42089">
        <w:rPr>
          <w:rFonts w:ascii="Arial Narrow" w:hAnsi="Arial Narrow" w:cs="Arial"/>
          <w:color w:val="365F91" w:themeColor="accent1" w:themeShade="BF"/>
        </w:rPr>
        <w:t xml:space="preserve">vida </w:t>
      </w:r>
      <w:r w:rsidR="003423C2" w:rsidRPr="00A42089">
        <w:rPr>
          <w:rFonts w:ascii="Arial Narrow" w:hAnsi="Arial Narrow" w:cs="Arial"/>
          <w:color w:val="365F91" w:themeColor="accent1" w:themeShade="BF"/>
        </w:rPr>
        <w:t>especifica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2657D01A" w14:textId="5FB34552" w:rsidR="00525566" w:rsidRPr="00A42089" w:rsidRDefault="00851C11" w:rsidP="00A42089">
      <w:pPr>
        <w:pStyle w:val="PargrafodaLista"/>
        <w:numPr>
          <w:ilvl w:val="0"/>
          <w:numId w:val="40"/>
        </w:numPr>
        <w:rPr>
          <w:rFonts w:ascii="Arial Narrow" w:hAnsi="Arial Narrow" w:cs="Arial"/>
          <w:color w:val="365F91" w:themeColor="accent1" w:themeShade="BF"/>
        </w:rPr>
      </w:pPr>
      <w:r w:rsidRPr="00A42089">
        <w:rPr>
          <w:rFonts w:ascii="Arial Narrow" w:hAnsi="Arial Narrow" w:cs="Arial"/>
          <w:color w:val="365F91" w:themeColor="accent1" w:themeShade="BF"/>
        </w:rPr>
        <w:t xml:space="preserve">Caixa para seleção: permite seleção única ou </w:t>
      </w:r>
      <w:r w:rsidR="00C00C33" w:rsidRPr="00A42089">
        <w:rPr>
          <w:rFonts w:ascii="Arial Narrow" w:hAnsi="Arial Narrow" w:cs="Arial"/>
          <w:color w:val="365F91" w:themeColor="accent1" w:themeShade="BF"/>
        </w:rPr>
        <w:t>múltipla</w:t>
      </w:r>
      <w:r w:rsidR="00F62609">
        <w:rPr>
          <w:rFonts w:ascii="Arial Narrow" w:hAnsi="Arial Narrow" w:cs="Arial"/>
          <w:color w:val="365F91" w:themeColor="accent1" w:themeShade="BF"/>
        </w:rPr>
        <w:t>.</w:t>
      </w:r>
    </w:p>
    <w:p w14:paraId="11D74B51" w14:textId="77777777" w:rsidR="00525566" w:rsidRPr="00A42089" w:rsidRDefault="00525566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2BEA110C" w14:textId="77777777" w:rsidR="00985CAE" w:rsidRPr="00F40F20" w:rsidRDefault="00985CAE" w:rsidP="00985CAE">
      <w:pPr>
        <w:ind w:firstLine="360"/>
        <w:rPr>
          <w:rFonts w:ascii="Arial Narrow" w:hAnsi="Arial Narrow" w:cs="Arial"/>
          <w:color w:val="365F91" w:themeColor="accent1" w:themeShade="BF"/>
          <w:sz w:val="22"/>
          <w:szCs w:val="22"/>
        </w:rPr>
      </w:pPr>
      <w:r w:rsidRPr="00F40F20">
        <w:rPr>
          <w:rFonts w:ascii="Arial Narrow" w:hAnsi="Arial Narrow" w:cs="Arial"/>
          <w:color w:val="365F91" w:themeColor="accent1" w:themeShade="BF"/>
          <w:sz w:val="22"/>
          <w:szCs w:val="22"/>
        </w:rPr>
        <w:t>Botões</w:t>
      </w:r>
    </w:p>
    <w:p w14:paraId="4D9CCCD4" w14:textId="77777777" w:rsidR="00985CAE" w:rsidRPr="00F40F20" w:rsidRDefault="00985CAE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Arquivo: realiza a geração do arquivo em Excel, com o resultado de pesquisa.</w:t>
      </w:r>
    </w:p>
    <w:p w14:paraId="1BD36390" w14:textId="77777777" w:rsidR="00985CAE" w:rsidRDefault="00985CAE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 w:rsidRPr="00F40F20">
        <w:rPr>
          <w:rFonts w:ascii="Arial Narrow" w:hAnsi="Arial Narrow" w:cs="Arial"/>
          <w:color w:val="365F91" w:themeColor="accent1" w:themeShade="BF"/>
        </w:rPr>
        <w:t>Imprimir: inicia a opção de impressão do resultado de pesquisa.</w:t>
      </w:r>
    </w:p>
    <w:p w14:paraId="007DEF8D" w14:textId="1A42B567" w:rsidR="007456B9" w:rsidRDefault="007456B9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Negociar: Habilita a janela para negociação das dívidas selecionadas.</w:t>
      </w:r>
    </w:p>
    <w:p w14:paraId="0C35DF54" w14:textId="7546F072" w:rsidR="007456B9" w:rsidRDefault="007456B9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Imprimir Negociação: imprime resumo da negociação em duas vias</w:t>
      </w:r>
    </w:p>
    <w:p w14:paraId="09C541C1" w14:textId="4586AD29" w:rsidR="007456B9" w:rsidRDefault="007456B9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>
        <w:rPr>
          <w:rFonts w:ascii="Arial Narrow" w:hAnsi="Arial Narrow" w:cs="Arial"/>
          <w:color w:val="365F91" w:themeColor="accent1" w:themeShade="BF"/>
        </w:rPr>
        <w:t>Imprimir Boletos: realiza a impressão de boletos, conforme parcelas.</w:t>
      </w:r>
    </w:p>
    <w:p w14:paraId="028EDE37" w14:textId="179F5917" w:rsidR="00985CAE" w:rsidRPr="00985CAE" w:rsidRDefault="00985CAE" w:rsidP="00985CAE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365F91" w:themeColor="accent1" w:themeShade="BF"/>
        </w:rPr>
      </w:pPr>
      <w:r w:rsidRPr="00985CAE">
        <w:rPr>
          <w:rFonts w:ascii="Arial Narrow" w:hAnsi="Arial Narrow" w:cs="Arial"/>
          <w:color w:val="365F91" w:themeColor="accent1" w:themeShade="BF"/>
        </w:rPr>
        <w:t>Forma de pagamento – combo com todas as formas aceitas pelo distribuidor para escolha, possibilitando a escolha da quantidade de parcelas baseado em limite de parcelas possíveis de negociação (definido no parâmetro do distribuidor) e solicita data de início da cobrança e os dias de vencimento.</w:t>
      </w:r>
    </w:p>
    <w:p w14:paraId="3DEF925D" w14:textId="77777777" w:rsidR="00985CAE" w:rsidRPr="00F40F20" w:rsidRDefault="00985CAE" w:rsidP="00985CAE">
      <w:pPr>
        <w:ind w:left="72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19D53D23" w14:textId="77777777" w:rsidR="00003C0C" w:rsidRPr="00A42089" w:rsidRDefault="00003C0C" w:rsidP="00A42089">
      <w:pPr>
        <w:ind w:left="390"/>
        <w:rPr>
          <w:rFonts w:ascii="Arial Narrow" w:hAnsi="Arial Narrow" w:cs="Arial"/>
          <w:color w:val="365F91" w:themeColor="accent1" w:themeShade="BF"/>
          <w:sz w:val="22"/>
          <w:szCs w:val="22"/>
        </w:rPr>
      </w:pPr>
    </w:p>
    <w:p w14:paraId="24971E6A" w14:textId="354A67FB" w:rsidR="00003C0C" w:rsidRDefault="00003C0C" w:rsidP="0010198B">
      <w:pPr>
        <w:ind w:left="426"/>
        <w:rPr>
          <w:rFonts w:ascii="Arial Narrow" w:hAnsi="Arial Narrow"/>
        </w:rPr>
      </w:pPr>
    </w:p>
    <w:p w14:paraId="532A7CAF" w14:textId="21713AD5" w:rsidR="003423C2" w:rsidRDefault="00013CA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FEABF2B" wp14:editId="7E5E9E9A">
            <wp:extent cx="6120765" cy="2944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oci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CF8E" w14:textId="18D7055C" w:rsidR="003423C2" w:rsidRDefault="0011092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92830D2" wp14:editId="63E30F83">
            <wp:extent cx="6120130" cy="34563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4782" w14:textId="77777777" w:rsidR="00110925" w:rsidRDefault="00110925" w:rsidP="0010198B">
      <w:pPr>
        <w:ind w:left="426"/>
        <w:rPr>
          <w:rFonts w:ascii="Arial Narrow" w:hAnsi="Arial Narrow"/>
        </w:rPr>
      </w:pPr>
    </w:p>
    <w:p w14:paraId="59E17910" w14:textId="6762F72A" w:rsidR="003423C2" w:rsidRDefault="003423C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de Negociação</w:t>
      </w:r>
    </w:p>
    <w:p w14:paraId="4F9D7A20" w14:textId="77777777" w:rsidR="003423C2" w:rsidRDefault="003423C2" w:rsidP="0010198B">
      <w:pPr>
        <w:ind w:left="426"/>
        <w:rPr>
          <w:rFonts w:ascii="Arial Narrow" w:hAnsi="Arial Narrow"/>
        </w:rPr>
      </w:pPr>
    </w:p>
    <w:p w14:paraId="640C45CC" w14:textId="46F759C6" w:rsidR="00726DE6" w:rsidRDefault="00726DE6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89C0B28" wp14:editId="0564BBCD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>k</w:t>
      </w:r>
    </w:p>
    <w:p w14:paraId="7FB34E6D" w14:textId="49014E22" w:rsidR="00CB5612" w:rsidRDefault="007456B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21F571A" wp14:editId="3DE544E8">
            <wp:extent cx="6120765" cy="4094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ociç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166D" w14:textId="77777777" w:rsidR="00CB5612" w:rsidRDefault="00CB5612" w:rsidP="0010198B">
      <w:pPr>
        <w:ind w:left="426"/>
        <w:rPr>
          <w:rFonts w:ascii="Arial Narrow" w:hAnsi="Arial Narrow"/>
        </w:rPr>
      </w:pPr>
    </w:p>
    <w:p w14:paraId="257A3681" w14:textId="7A033C88" w:rsidR="00CB5612" w:rsidRDefault="00CB5612" w:rsidP="0010198B">
      <w:pPr>
        <w:ind w:left="426"/>
        <w:rPr>
          <w:rFonts w:ascii="Arial Narrow" w:hAnsi="Arial Narrow"/>
        </w:rPr>
      </w:pPr>
    </w:p>
    <w:p w14:paraId="63EEDCA5" w14:textId="0283D331" w:rsidR="00860C90" w:rsidRPr="00875148" w:rsidRDefault="001736F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Relatórios envolvidos na Ma</w:t>
      </w:r>
      <w:r w:rsidR="00860C90" w:rsidRPr="00875148">
        <w:rPr>
          <w:rFonts w:ascii="Arial Narrow" w:hAnsi="Arial Narrow"/>
          <w:sz w:val="20"/>
        </w:rPr>
        <w:t>nutenção</w:t>
      </w:r>
    </w:p>
    <w:p w14:paraId="5D938446" w14:textId="77777777"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F466591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4AB35A5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5D9DC6BF" w14:textId="77777777"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8DE72FE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58EE3970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14:paraId="461E5C3F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5C5BF92" w14:textId="77777777"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4"/>
    <w:p w14:paraId="5E52FFFB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4"/>
        <w:t>*</w:t>
      </w:r>
    </w:p>
    <w:p w14:paraId="3133260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1246152A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25A69818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3258E2A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52CB92A2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66C54597" w14:textId="77777777"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390BA28C" w14:textId="77777777"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0E67B5E5" w14:textId="77777777" w:rsidR="00860C90" w:rsidRPr="001E5B29" w:rsidRDefault="00860C90" w:rsidP="001E5B29">
      <w:pPr>
        <w:pStyle w:val="TCTips"/>
        <w:ind w:firstLine="720"/>
        <w:rPr>
          <w:i w:val="0"/>
        </w:rPr>
      </w:pPr>
    </w:p>
    <w:p w14:paraId="3BB9CE49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622B93EB" w14:textId="77777777" w:rsidR="00860C90" w:rsidRPr="00B978C8" w:rsidRDefault="00860C90" w:rsidP="00B978C8"/>
    <w:p w14:paraId="3CD69090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0E74B743" w14:textId="77777777" w:rsidR="00860C90" w:rsidRPr="00B978C8" w:rsidRDefault="00860C90" w:rsidP="00B978C8"/>
    <w:p w14:paraId="2EA73BBD" w14:textId="77777777"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60AB968D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31BB97B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04B7D79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1BD697B8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 w14:paraId="1913AD8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2873BD9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90FAAAD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56128ACC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22F5D9F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CB85144" w14:textId="6921DD6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</w:t>
            </w:r>
            <w:r w:rsidR="003423C2">
              <w:rPr>
                <w:rFonts w:ascii="Arial Narrow" w:hAnsi="Arial Narrow"/>
                <w:i w:val="0"/>
              </w:rPr>
              <w:t>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4D1BAD6D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0639FE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8FB55EA" w14:textId="63765806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03CD8C85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39D90A03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5661DFA4" w14:textId="47A753CE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qtde...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69FE81BA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F947A0B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E1AECE1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 w14:paraId="5B7CD681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3C39E80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47DD9" w14:textId="148093FA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r w:rsidR="003423C2" w:rsidRPr="001B27ED">
              <w:rPr>
                <w:rFonts w:ascii="Arial Narrow" w:hAnsi="Arial Narrow"/>
                <w:i w:val="0"/>
              </w:rPr>
              <w:t>qtde...</w:t>
            </w:r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 w14:paraId="1170192F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3E098C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13545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4B658A1B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4CEA614A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482DEB8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BA6E69F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04BD1F62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56A333B7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E03D988" w14:textId="77B5B506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14B40DCB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6669B86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0D55F42" w14:textId="6A9B7B93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58B7453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5A81DBAB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519EE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0A9B7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4787AF72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1FA5962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C43FE83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4910C216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3B6289A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E485C7B" w14:textId="6F068923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7F026EB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22F292F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4EFC164B" w14:textId="1F32A7EA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3423C2" w:rsidRPr="001B27ED">
              <w:rPr>
                <w:rFonts w:ascii="Arial Narrow" w:hAnsi="Arial Narrow"/>
                <w:i w:val="0"/>
              </w:rPr>
              <w:t>qtde.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4B19997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311DFE3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6CB20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B6549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3021D62E" w14:textId="77777777"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14:paraId="1D227C07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4EFCDFCD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 w14:paraId="3D1380EF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56228B58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0648A0F0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2B52D53B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23CAFB32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 w14:paraId="5AE78182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30462D83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0F4CC885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0FB54633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3852C8A0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596ADDA3" w14:textId="77777777">
        <w:trPr>
          <w:cantSplit/>
        </w:trPr>
        <w:tc>
          <w:tcPr>
            <w:tcW w:w="3614" w:type="dxa"/>
          </w:tcPr>
          <w:p w14:paraId="7E603AD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4CBDD8B7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A2FCE81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0712058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1A16806B" w14:textId="77777777">
        <w:trPr>
          <w:cantSplit/>
        </w:trPr>
        <w:tc>
          <w:tcPr>
            <w:tcW w:w="3614" w:type="dxa"/>
          </w:tcPr>
          <w:p w14:paraId="73C5AEF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01D7655A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3F57D2C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73E3F7E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300F98FD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6C4952D3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53FB4D35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ACDBB19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718FADE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616CF78D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C61CDAA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3F1BCCBF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7"/>
        <w:t>**</w:t>
      </w:r>
    </w:p>
    <w:p w14:paraId="288A9AFF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6868F9C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1E4362FF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 w14:paraId="4A81028C" w14:textId="77777777">
        <w:tc>
          <w:tcPr>
            <w:tcW w:w="579" w:type="dxa"/>
            <w:vAlign w:val="center"/>
          </w:tcPr>
          <w:p w14:paraId="1A39955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E234077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96CD380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7EFA86CD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C12543E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1636AC6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3E7644EB" w14:textId="77777777">
        <w:tc>
          <w:tcPr>
            <w:tcW w:w="579" w:type="dxa"/>
          </w:tcPr>
          <w:p w14:paraId="524B9CDC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39CD824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C0AEBC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A03136B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30CD49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E43EA0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21E13BB" w14:textId="77777777">
        <w:tc>
          <w:tcPr>
            <w:tcW w:w="579" w:type="dxa"/>
          </w:tcPr>
          <w:p w14:paraId="5A3EC9B4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5CCF28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28113B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CDE11D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E5E83EC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AF7DE7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048B103" w14:textId="77777777">
        <w:tc>
          <w:tcPr>
            <w:tcW w:w="579" w:type="dxa"/>
          </w:tcPr>
          <w:p w14:paraId="66E7D5FB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6708F15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D1FC423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6B466A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1D2084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93705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30EFD81" w14:textId="77777777">
        <w:tc>
          <w:tcPr>
            <w:tcW w:w="579" w:type="dxa"/>
          </w:tcPr>
          <w:p w14:paraId="6FBB94E8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A4C79C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2E9682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F4D0F8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A59C82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1610BD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CD013E4" w14:textId="77777777">
        <w:tc>
          <w:tcPr>
            <w:tcW w:w="579" w:type="dxa"/>
          </w:tcPr>
          <w:p w14:paraId="212040FD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D69FEF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666B6B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D7BC5C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05F011E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7BA9AC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1597DEA2" w14:textId="77777777"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7E44A74B" w14:textId="77777777" w:rsidR="00860C90" w:rsidRPr="00875148" w:rsidRDefault="00860C90" w:rsidP="0000716A">
      <w:pPr>
        <w:rPr>
          <w:rFonts w:ascii="Arial Narrow" w:hAnsi="Arial Narrow"/>
        </w:rPr>
      </w:pPr>
    </w:p>
    <w:p w14:paraId="2AD2DC29" w14:textId="77777777"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7654EABB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 w14:paraId="550684F7" w14:textId="77777777">
        <w:tc>
          <w:tcPr>
            <w:tcW w:w="579" w:type="dxa"/>
            <w:vAlign w:val="center"/>
          </w:tcPr>
          <w:p w14:paraId="32BDFFF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3E11A6A2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6327103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182669F7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4BBF576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09C46359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4E23F8A4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6D59462B" w14:textId="77777777">
        <w:tc>
          <w:tcPr>
            <w:tcW w:w="579" w:type="dxa"/>
          </w:tcPr>
          <w:p w14:paraId="7627EC51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74A1D18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EF08D8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D731BC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3FDC57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98D18C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4FD88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5EA05A3" w14:textId="77777777">
        <w:tc>
          <w:tcPr>
            <w:tcW w:w="579" w:type="dxa"/>
          </w:tcPr>
          <w:p w14:paraId="14E5CB99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4EC0565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3BC41E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83A45D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E97198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BB65F9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143ED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29C185D" w14:textId="77777777">
        <w:tc>
          <w:tcPr>
            <w:tcW w:w="579" w:type="dxa"/>
          </w:tcPr>
          <w:p w14:paraId="7DE6DFA1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D1E242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85D4E4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E909B10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C99812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7FD059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0CD64A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4115F99" w14:textId="77777777">
        <w:tc>
          <w:tcPr>
            <w:tcW w:w="579" w:type="dxa"/>
          </w:tcPr>
          <w:p w14:paraId="795F879E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0E29E7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0E58AE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10E93B0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744A3C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F4BBEC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7E33FB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7E5F12C" w14:textId="77777777">
        <w:tc>
          <w:tcPr>
            <w:tcW w:w="579" w:type="dxa"/>
          </w:tcPr>
          <w:p w14:paraId="698D48EC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C33657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AC971DC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D21CBB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491915C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825AC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6E059E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B62014B" w14:textId="77777777"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59D8920E" w14:textId="77777777" w:rsidR="00860C90" w:rsidRPr="00875148" w:rsidRDefault="00860C90" w:rsidP="00A14994">
      <w:pPr>
        <w:rPr>
          <w:rFonts w:ascii="Arial Narrow" w:hAnsi="Arial Narrow"/>
        </w:rPr>
      </w:pPr>
    </w:p>
    <w:p w14:paraId="64680DEF" w14:textId="77777777"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06EB646B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0F780124" w14:textId="77777777"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09D0724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 w14:paraId="27EB6565" w14:textId="77777777">
        <w:tc>
          <w:tcPr>
            <w:tcW w:w="579" w:type="dxa"/>
            <w:vAlign w:val="center"/>
          </w:tcPr>
          <w:p w14:paraId="1CBC1FF3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78227C2C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E02AE73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 w14:paraId="5DBB039F" w14:textId="77777777">
        <w:tc>
          <w:tcPr>
            <w:tcW w:w="579" w:type="dxa"/>
          </w:tcPr>
          <w:p w14:paraId="0C9D919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13E6DC5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A9EEB7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9956D3F" w14:textId="77777777">
        <w:tc>
          <w:tcPr>
            <w:tcW w:w="579" w:type="dxa"/>
          </w:tcPr>
          <w:p w14:paraId="6A86E61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5435FFC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6A380E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508C4AB" w14:textId="77777777">
        <w:tc>
          <w:tcPr>
            <w:tcW w:w="579" w:type="dxa"/>
          </w:tcPr>
          <w:p w14:paraId="348CD45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19BBE2C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7F6E05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F37C86E" w14:textId="77777777">
        <w:tc>
          <w:tcPr>
            <w:tcW w:w="579" w:type="dxa"/>
          </w:tcPr>
          <w:p w14:paraId="2C6D98E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038FCC6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EA085B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4698D31" w14:textId="77777777">
        <w:tc>
          <w:tcPr>
            <w:tcW w:w="579" w:type="dxa"/>
          </w:tcPr>
          <w:p w14:paraId="0A10E7D9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459B390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EE7F9D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05A7F05" w14:textId="13115226"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3423C2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5AC7C412" w14:textId="77777777" w:rsidR="00860C90" w:rsidRPr="00875148" w:rsidRDefault="00860C90" w:rsidP="002552D5">
      <w:pPr>
        <w:rPr>
          <w:rFonts w:ascii="Arial Narrow" w:hAnsi="Arial Narrow"/>
        </w:rPr>
      </w:pPr>
    </w:p>
    <w:p w14:paraId="3CB9DE0D" w14:textId="77777777"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418867B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 w14:paraId="28C3DEE3" w14:textId="77777777">
        <w:tc>
          <w:tcPr>
            <w:tcW w:w="1844" w:type="dxa"/>
            <w:vAlign w:val="center"/>
          </w:tcPr>
          <w:p w14:paraId="28FF02BD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5A18D5CA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05CE8B04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5FB7C9C1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 w14:paraId="7209F7E5" w14:textId="77777777">
        <w:tc>
          <w:tcPr>
            <w:tcW w:w="1844" w:type="dxa"/>
          </w:tcPr>
          <w:p w14:paraId="7D4A61E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299B115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CF6286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A77D3E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1E14D8B" w14:textId="77777777">
        <w:tc>
          <w:tcPr>
            <w:tcW w:w="1844" w:type="dxa"/>
          </w:tcPr>
          <w:p w14:paraId="0378135E" w14:textId="77777777"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308BA45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82C510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72C846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76EE51D" w14:textId="77777777">
        <w:tc>
          <w:tcPr>
            <w:tcW w:w="1844" w:type="dxa"/>
          </w:tcPr>
          <w:p w14:paraId="1B68C8AE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1DE7865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61A7EB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17D1A8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FD78939" w14:textId="77777777">
        <w:tc>
          <w:tcPr>
            <w:tcW w:w="1844" w:type="dxa"/>
          </w:tcPr>
          <w:p w14:paraId="045854FE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4BC1446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069083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86E058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108E7F46" w14:textId="77777777">
        <w:tc>
          <w:tcPr>
            <w:tcW w:w="1844" w:type="dxa"/>
          </w:tcPr>
          <w:p w14:paraId="6AB846D7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3A829EF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19430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42DEA9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56F0BED" w14:textId="77777777">
        <w:tc>
          <w:tcPr>
            <w:tcW w:w="1844" w:type="dxa"/>
          </w:tcPr>
          <w:p w14:paraId="45B56C08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5BFE534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6CEE6D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A7A006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CE93E0A" w14:textId="77777777">
        <w:tc>
          <w:tcPr>
            <w:tcW w:w="1844" w:type="dxa"/>
          </w:tcPr>
          <w:p w14:paraId="10292AAA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16566BA4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C6C28A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C61543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6B242DD" w14:textId="77777777">
        <w:tc>
          <w:tcPr>
            <w:tcW w:w="1844" w:type="dxa"/>
          </w:tcPr>
          <w:p w14:paraId="0AFDE0F9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48AC740B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AEC9DB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26A650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0677284" w14:textId="77777777">
        <w:tc>
          <w:tcPr>
            <w:tcW w:w="1844" w:type="dxa"/>
          </w:tcPr>
          <w:p w14:paraId="3FBBEE28" w14:textId="77777777"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27AC452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6E5D41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A0657E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EECCD09" w14:textId="77777777">
        <w:tc>
          <w:tcPr>
            <w:tcW w:w="1844" w:type="dxa"/>
          </w:tcPr>
          <w:p w14:paraId="0BA108E0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3BDE217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3B68C8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D39D6A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DCB4C2F" w14:textId="77777777">
        <w:tc>
          <w:tcPr>
            <w:tcW w:w="1844" w:type="dxa"/>
          </w:tcPr>
          <w:p w14:paraId="6D82C296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4C6FD90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9E6723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8B834B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6691D0A" w14:textId="77777777">
        <w:tc>
          <w:tcPr>
            <w:tcW w:w="1844" w:type="dxa"/>
          </w:tcPr>
          <w:p w14:paraId="2B36A302" w14:textId="77777777"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6A1847F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8E7A9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501F03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98BBECF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495DF" w14:textId="77777777" w:rsidR="004839A3" w:rsidRDefault="004839A3">
      <w:r>
        <w:separator/>
      </w:r>
    </w:p>
  </w:endnote>
  <w:endnote w:type="continuationSeparator" w:id="0">
    <w:p w14:paraId="6211FA31" w14:textId="77777777" w:rsidR="004839A3" w:rsidRDefault="0048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161A7" w14:textId="77777777" w:rsidR="00A67E10" w:rsidRDefault="00A67E1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752C7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752C7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BEF5B" w14:textId="77777777" w:rsidR="004839A3" w:rsidRDefault="004839A3">
      <w:r>
        <w:separator/>
      </w:r>
    </w:p>
  </w:footnote>
  <w:footnote w:type="continuationSeparator" w:id="0">
    <w:p w14:paraId="0AE680F1" w14:textId="77777777" w:rsidR="004839A3" w:rsidRDefault="004839A3">
      <w:r>
        <w:continuationSeparator/>
      </w:r>
    </w:p>
  </w:footnote>
  <w:footnote w:id="1">
    <w:p w14:paraId="54D32D42" w14:textId="77777777" w:rsidR="00A67E10" w:rsidRDefault="00A67E1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14:paraId="4496CBA2" w14:textId="77777777" w:rsidR="00A67E10" w:rsidRDefault="00A67E10" w:rsidP="00C3566B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14:paraId="447C2EA5" w14:textId="77777777" w:rsidR="00A67E10" w:rsidRDefault="00A67E1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14:paraId="6B163878" w14:textId="77777777" w:rsidR="00A67E10" w:rsidRDefault="00A67E1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5">
    <w:p w14:paraId="4E814D34" w14:textId="77777777" w:rsidR="00A67E10" w:rsidRDefault="00A67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517B963C" w14:textId="77777777" w:rsidR="00A67E10" w:rsidRDefault="00A67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7">
    <w:p w14:paraId="0D3F6D8B" w14:textId="77777777" w:rsidR="00A67E10" w:rsidRDefault="00A67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A67E10" w14:paraId="4AF67140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7587E66C" w14:textId="77777777" w:rsidR="00A67E10" w:rsidRPr="001B27ED" w:rsidRDefault="00A67E1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4A1885C7" wp14:editId="29D11303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799FA30F" w14:textId="77777777" w:rsidR="00A67E10" w:rsidRPr="001B27ED" w:rsidRDefault="00A67E1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7C3F70F4" w14:textId="77777777" w:rsidR="00A67E10" w:rsidRPr="001B27ED" w:rsidRDefault="00A67E1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28DD403F" w14:textId="77777777" w:rsidR="00A67E10" w:rsidRPr="001B27ED" w:rsidRDefault="00A67E1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A67E10" w14:paraId="1C5C88E7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6B637F36" w14:textId="77777777" w:rsidR="00A67E10" w:rsidRPr="001B27ED" w:rsidRDefault="00A67E1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63142816" w14:textId="77777777" w:rsidR="00A67E10" w:rsidRPr="001B27ED" w:rsidRDefault="00A67E1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1752BC5F" w14:textId="77777777" w:rsidR="00A67E10" w:rsidRPr="001B27ED" w:rsidRDefault="00A67E1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5C113CF6" w14:textId="77777777" w:rsidR="00A67E10" w:rsidRPr="001B27ED" w:rsidRDefault="00A67E10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A67E10" w14:paraId="11C8222E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24FCD019" w14:textId="77777777" w:rsidR="00A67E10" w:rsidRPr="001B27ED" w:rsidRDefault="00A67E1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A67E10" w14:paraId="7185B002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5D4030C" w14:textId="77777777" w:rsidR="00A67E10" w:rsidRPr="001B27ED" w:rsidRDefault="00A67E1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14:paraId="30BE35F6" w14:textId="77777777" w:rsidR="00A67E10" w:rsidRDefault="00A67E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CC514F"/>
    <w:multiLevelType w:val="hybridMultilevel"/>
    <w:tmpl w:val="BAA6E0AA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0553BB2"/>
    <w:multiLevelType w:val="hybridMultilevel"/>
    <w:tmpl w:val="BF0CD7CC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5">
    <w:nsid w:val="10890B42"/>
    <w:multiLevelType w:val="hybridMultilevel"/>
    <w:tmpl w:val="0A3283C2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128E0779"/>
    <w:multiLevelType w:val="hybridMultilevel"/>
    <w:tmpl w:val="AC0A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15B75408"/>
    <w:multiLevelType w:val="hybridMultilevel"/>
    <w:tmpl w:val="1E04C38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1417083"/>
    <w:multiLevelType w:val="hybridMultilevel"/>
    <w:tmpl w:val="5688F4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2ED0FB1"/>
    <w:multiLevelType w:val="hybridMultilevel"/>
    <w:tmpl w:val="6D920D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455BE5"/>
    <w:multiLevelType w:val="hybridMultilevel"/>
    <w:tmpl w:val="35987322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>
    <w:nsid w:val="42C66D1D"/>
    <w:multiLevelType w:val="hybridMultilevel"/>
    <w:tmpl w:val="65C47D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1966D3"/>
    <w:multiLevelType w:val="hybridMultilevel"/>
    <w:tmpl w:val="BE868A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4C3B27A1"/>
    <w:multiLevelType w:val="hybridMultilevel"/>
    <w:tmpl w:val="FCCA9B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0B4484B"/>
    <w:multiLevelType w:val="hybridMultilevel"/>
    <w:tmpl w:val="9AD44B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282AD1"/>
    <w:multiLevelType w:val="hybridMultilevel"/>
    <w:tmpl w:val="9DB2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C305FA3"/>
    <w:multiLevelType w:val="hybridMultilevel"/>
    <w:tmpl w:val="9808F932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6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37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1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3">
    <w:nsid w:val="79D9539E"/>
    <w:multiLevelType w:val="hybridMultilevel"/>
    <w:tmpl w:val="22C8CA0E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34"/>
  </w:num>
  <w:num w:numId="5">
    <w:abstractNumId w:val="18"/>
  </w:num>
  <w:num w:numId="6">
    <w:abstractNumId w:val="40"/>
  </w:num>
  <w:num w:numId="7">
    <w:abstractNumId w:val="12"/>
  </w:num>
  <w:num w:numId="8">
    <w:abstractNumId w:val="30"/>
  </w:num>
  <w:num w:numId="9">
    <w:abstractNumId w:val="22"/>
  </w:num>
  <w:num w:numId="10">
    <w:abstractNumId w:val="19"/>
  </w:num>
  <w:num w:numId="11">
    <w:abstractNumId w:val="37"/>
  </w:num>
  <w:num w:numId="12">
    <w:abstractNumId w:val="36"/>
  </w:num>
  <w:num w:numId="13">
    <w:abstractNumId w:val="8"/>
  </w:num>
  <w:num w:numId="14">
    <w:abstractNumId w:val="3"/>
  </w:num>
  <w:num w:numId="15">
    <w:abstractNumId w:val="41"/>
  </w:num>
  <w:num w:numId="16">
    <w:abstractNumId w:val="13"/>
  </w:num>
  <w:num w:numId="17">
    <w:abstractNumId w:val="25"/>
  </w:num>
  <w:num w:numId="18">
    <w:abstractNumId w:val="1"/>
  </w:num>
  <w:num w:numId="19">
    <w:abstractNumId w:val="11"/>
  </w:num>
  <w:num w:numId="20">
    <w:abstractNumId w:val="38"/>
  </w:num>
  <w:num w:numId="21">
    <w:abstractNumId w:val="39"/>
  </w:num>
  <w:num w:numId="22">
    <w:abstractNumId w:val="21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26"/>
  </w:num>
  <w:num w:numId="27">
    <w:abstractNumId w:val="17"/>
  </w:num>
  <w:num w:numId="28">
    <w:abstractNumId w:val="6"/>
  </w:num>
  <w:num w:numId="29">
    <w:abstractNumId w:val="33"/>
  </w:num>
  <w:num w:numId="30">
    <w:abstractNumId w:val="24"/>
  </w:num>
  <w:num w:numId="31">
    <w:abstractNumId w:val="15"/>
  </w:num>
  <w:num w:numId="32">
    <w:abstractNumId w:val="31"/>
  </w:num>
  <w:num w:numId="33">
    <w:abstractNumId w:val="35"/>
  </w:num>
  <w:num w:numId="34">
    <w:abstractNumId w:val="28"/>
  </w:num>
  <w:num w:numId="35">
    <w:abstractNumId w:val="27"/>
  </w:num>
  <w:num w:numId="36">
    <w:abstractNumId w:val="2"/>
  </w:num>
  <w:num w:numId="37">
    <w:abstractNumId w:val="16"/>
  </w:num>
  <w:num w:numId="38">
    <w:abstractNumId w:val="4"/>
  </w:num>
  <w:num w:numId="39">
    <w:abstractNumId w:val="10"/>
  </w:num>
  <w:num w:numId="40">
    <w:abstractNumId w:val="23"/>
  </w:num>
  <w:num w:numId="41">
    <w:abstractNumId w:val="5"/>
  </w:num>
  <w:num w:numId="42">
    <w:abstractNumId w:val="42"/>
  </w:num>
  <w:num w:numId="43">
    <w:abstractNumId w:val="29"/>
  </w:num>
  <w:num w:numId="44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C0C"/>
    <w:rsid w:val="00005CD4"/>
    <w:rsid w:val="0000716A"/>
    <w:rsid w:val="00007A8C"/>
    <w:rsid w:val="000111F6"/>
    <w:rsid w:val="00011337"/>
    <w:rsid w:val="000119B3"/>
    <w:rsid w:val="00011A3A"/>
    <w:rsid w:val="00013CAD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1D1E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E9B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6FBE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925"/>
    <w:rsid w:val="00111FA2"/>
    <w:rsid w:val="00112EFC"/>
    <w:rsid w:val="00114344"/>
    <w:rsid w:val="00116B72"/>
    <w:rsid w:val="00120D7F"/>
    <w:rsid w:val="0012448A"/>
    <w:rsid w:val="00124A9A"/>
    <w:rsid w:val="00130BF4"/>
    <w:rsid w:val="0013234C"/>
    <w:rsid w:val="00133562"/>
    <w:rsid w:val="00134664"/>
    <w:rsid w:val="00134EA4"/>
    <w:rsid w:val="00141DA3"/>
    <w:rsid w:val="00154A64"/>
    <w:rsid w:val="00154DF2"/>
    <w:rsid w:val="00155152"/>
    <w:rsid w:val="00155485"/>
    <w:rsid w:val="00155AF9"/>
    <w:rsid w:val="0015625A"/>
    <w:rsid w:val="00156A85"/>
    <w:rsid w:val="00161746"/>
    <w:rsid w:val="0016673B"/>
    <w:rsid w:val="00170678"/>
    <w:rsid w:val="001736FE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4F89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55DD"/>
    <w:rsid w:val="00266541"/>
    <w:rsid w:val="0026759F"/>
    <w:rsid w:val="00270B92"/>
    <w:rsid w:val="00271A13"/>
    <w:rsid w:val="00271B85"/>
    <w:rsid w:val="00271F2B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2F7E"/>
    <w:rsid w:val="002C7CDA"/>
    <w:rsid w:val="002D07E2"/>
    <w:rsid w:val="002D0D9D"/>
    <w:rsid w:val="002D0FFA"/>
    <w:rsid w:val="002D2F9A"/>
    <w:rsid w:val="002D36B7"/>
    <w:rsid w:val="002D3A39"/>
    <w:rsid w:val="002D57A5"/>
    <w:rsid w:val="002D69A4"/>
    <w:rsid w:val="002E294F"/>
    <w:rsid w:val="002E2EC5"/>
    <w:rsid w:val="002E44C3"/>
    <w:rsid w:val="002E6A5F"/>
    <w:rsid w:val="002E73E1"/>
    <w:rsid w:val="002F1AF8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21E1"/>
    <w:rsid w:val="00313C02"/>
    <w:rsid w:val="0031420D"/>
    <w:rsid w:val="00315652"/>
    <w:rsid w:val="00321262"/>
    <w:rsid w:val="00321FF4"/>
    <w:rsid w:val="00322546"/>
    <w:rsid w:val="00324DF4"/>
    <w:rsid w:val="0032615C"/>
    <w:rsid w:val="00331258"/>
    <w:rsid w:val="003423C2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2E1B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F80"/>
    <w:rsid w:val="0043714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39A3"/>
    <w:rsid w:val="004848D8"/>
    <w:rsid w:val="00485E88"/>
    <w:rsid w:val="0049781C"/>
    <w:rsid w:val="004A0DF3"/>
    <w:rsid w:val="004A5B23"/>
    <w:rsid w:val="004A5F9A"/>
    <w:rsid w:val="004A79FC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0D0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17B02"/>
    <w:rsid w:val="005205DF"/>
    <w:rsid w:val="00520752"/>
    <w:rsid w:val="00520A18"/>
    <w:rsid w:val="00521021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54436"/>
    <w:rsid w:val="00563CCF"/>
    <w:rsid w:val="00565A80"/>
    <w:rsid w:val="00566DA7"/>
    <w:rsid w:val="005728F6"/>
    <w:rsid w:val="00573D01"/>
    <w:rsid w:val="00580FAD"/>
    <w:rsid w:val="00586977"/>
    <w:rsid w:val="00591325"/>
    <w:rsid w:val="00592B5F"/>
    <w:rsid w:val="0059362C"/>
    <w:rsid w:val="00594103"/>
    <w:rsid w:val="00595535"/>
    <w:rsid w:val="00597006"/>
    <w:rsid w:val="005976A3"/>
    <w:rsid w:val="005A3102"/>
    <w:rsid w:val="005B2B2B"/>
    <w:rsid w:val="005B56C8"/>
    <w:rsid w:val="005B57DE"/>
    <w:rsid w:val="005B5AF7"/>
    <w:rsid w:val="005B5C2A"/>
    <w:rsid w:val="005B5C5F"/>
    <w:rsid w:val="005B7EC3"/>
    <w:rsid w:val="005C23C6"/>
    <w:rsid w:val="005C29AE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E8"/>
    <w:rsid w:val="0062407B"/>
    <w:rsid w:val="00633DAD"/>
    <w:rsid w:val="00635F81"/>
    <w:rsid w:val="00645DE2"/>
    <w:rsid w:val="00652F0D"/>
    <w:rsid w:val="006538E2"/>
    <w:rsid w:val="0065593F"/>
    <w:rsid w:val="0065695B"/>
    <w:rsid w:val="00667316"/>
    <w:rsid w:val="00667596"/>
    <w:rsid w:val="006675D3"/>
    <w:rsid w:val="006740BF"/>
    <w:rsid w:val="00674551"/>
    <w:rsid w:val="00676DC7"/>
    <w:rsid w:val="006773E9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0A65"/>
    <w:rsid w:val="006E2C4F"/>
    <w:rsid w:val="006E2F17"/>
    <w:rsid w:val="006E517D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175E8"/>
    <w:rsid w:val="00721EB8"/>
    <w:rsid w:val="00723253"/>
    <w:rsid w:val="00725A0D"/>
    <w:rsid w:val="00726DE6"/>
    <w:rsid w:val="00732BAF"/>
    <w:rsid w:val="0073442D"/>
    <w:rsid w:val="00734F41"/>
    <w:rsid w:val="00736B62"/>
    <w:rsid w:val="00736D34"/>
    <w:rsid w:val="00737BCC"/>
    <w:rsid w:val="007400F0"/>
    <w:rsid w:val="007409ED"/>
    <w:rsid w:val="0074406F"/>
    <w:rsid w:val="007456B9"/>
    <w:rsid w:val="007472E9"/>
    <w:rsid w:val="00750744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249A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2A5E"/>
    <w:rsid w:val="0080382D"/>
    <w:rsid w:val="008110AC"/>
    <w:rsid w:val="008125D7"/>
    <w:rsid w:val="00813102"/>
    <w:rsid w:val="008140EF"/>
    <w:rsid w:val="00814E05"/>
    <w:rsid w:val="0081528D"/>
    <w:rsid w:val="00823133"/>
    <w:rsid w:val="00824444"/>
    <w:rsid w:val="00832F35"/>
    <w:rsid w:val="00834EA4"/>
    <w:rsid w:val="00841321"/>
    <w:rsid w:val="00851C11"/>
    <w:rsid w:val="00854EA4"/>
    <w:rsid w:val="00856CC2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1206"/>
    <w:rsid w:val="00974529"/>
    <w:rsid w:val="00976443"/>
    <w:rsid w:val="00977667"/>
    <w:rsid w:val="00977A2B"/>
    <w:rsid w:val="009844E0"/>
    <w:rsid w:val="00985229"/>
    <w:rsid w:val="00985A93"/>
    <w:rsid w:val="00985CAE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370A7"/>
    <w:rsid w:val="00A42089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67E10"/>
    <w:rsid w:val="00A7024F"/>
    <w:rsid w:val="00A71F64"/>
    <w:rsid w:val="00A7235E"/>
    <w:rsid w:val="00A7369D"/>
    <w:rsid w:val="00A752C7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1ABA"/>
    <w:rsid w:val="00AB4590"/>
    <w:rsid w:val="00AB67A7"/>
    <w:rsid w:val="00AB7DCE"/>
    <w:rsid w:val="00AC3425"/>
    <w:rsid w:val="00AC3DDC"/>
    <w:rsid w:val="00AD13A0"/>
    <w:rsid w:val="00AD1CD7"/>
    <w:rsid w:val="00AD20B9"/>
    <w:rsid w:val="00AD269E"/>
    <w:rsid w:val="00AD450E"/>
    <w:rsid w:val="00AD527E"/>
    <w:rsid w:val="00AD59B6"/>
    <w:rsid w:val="00AD5ACF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0725"/>
    <w:rsid w:val="00B232EC"/>
    <w:rsid w:val="00B261DB"/>
    <w:rsid w:val="00B26273"/>
    <w:rsid w:val="00B26528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76D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85B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BF68D6"/>
    <w:rsid w:val="00C00B8A"/>
    <w:rsid w:val="00C00C33"/>
    <w:rsid w:val="00C0154E"/>
    <w:rsid w:val="00C02839"/>
    <w:rsid w:val="00C049CC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566B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5612"/>
    <w:rsid w:val="00CB7054"/>
    <w:rsid w:val="00CB7DB2"/>
    <w:rsid w:val="00CC186B"/>
    <w:rsid w:val="00CC356D"/>
    <w:rsid w:val="00CC628B"/>
    <w:rsid w:val="00CD0ED3"/>
    <w:rsid w:val="00CF1C79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5042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36FD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57659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0F20"/>
    <w:rsid w:val="00F41E73"/>
    <w:rsid w:val="00F44663"/>
    <w:rsid w:val="00F56109"/>
    <w:rsid w:val="00F56B86"/>
    <w:rsid w:val="00F57135"/>
    <w:rsid w:val="00F5724C"/>
    <w:rsid w:val="00F574A1"/>
    <w:rsid w:val="00F62609"/>
    <w:rsid w:val="00F6479F"/>
    <w:rsid w:val="00F64E0D"/>
    <w:rsid w:val="00F65C77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1F00"/>
    <w:rsid w:val="00FB28B8"/>
    <w:rsid w:val="00FB47D1"/>
    <w:rsid w:val="00FB501B"/>
    <w:rsid w:val="00FB56C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C23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Planilha_do_Microsoft_Excel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D6C6CE-1D6F-460B-8A80-EE2A500D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90</TotalTime>
  <Pages>1</Pages>
  <Words>2209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7</cp:revision>
  <cp:lastPrinted>2009-11-19T20:24:00Z</cp:lastPrinted>
  <dcterms:created xsi:type="dcterms:W3CDTF">2012-07-05T15:14:00Z</dcterms:created>
  <dcterms:modified xsi:type="dcterms:W3CDTF">2012-07-13T13:48:00Z</dcterms:modified>
</cp:coreProperties>
</file>