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B8" w:rsidRPr="004B1603" w:rsidRDefault="00BE28B8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Theme="minorHAnsi" w:hAnsiTheme="minorHAnsi" w:cstheme="minorHAnsi"/>
          <w:sz w:val="40"/>
        </w:rPr>
      </w:pPr>
    </w:p>
    <w:p w:rsidR="00BE28B8" w:rsidRPr="004B1603" w:rsidRDefault="00BE28B8">
      <w:pPr>
        <w:numPr>
          <w:ilvl w:val="12"/>
          <w:numId w:val="0"/>
        </w:numPr>
        <w:ind w:left="3240" w:hanging="1113"/>
        <w:jc w:val="both"/>
        <w:rPr>
          <w:rFonts w:asciiTheme="minorHAnsi" w:hAnsiTheme="minorHAnsi" w:cstheme="minorHAnsi"/>
        </w:rPr>
      </w:pPr>
    </w:p>
    <w:p w:rsidR="00BE28B8" w:rsidRPr="004B1603" w:rsidRDefault="00BE28B8">
      <w:pPr>
        <w:numPr>
          <w:ilvl w:val="12"/>
          <w:numId w:val="0"/>
        </w:numPr>
        <w:jc w:val="center"/>
        <w:rPr>
          <w:rFonts w:asciiTheme="minorHAnsi" w:hAnsiTheme="minorHAnsi" w:cstheme="minorHAnsi"/>
          <w:b/>
          <w:sz w:val="40"/>
        </w:rPr>
      </w:pPr>
      <w:r w:rsidRPr="004B1603">
        <w:rPr>
          <w:rFonts w:asciiTheme="minorHAnsi" w:hAnsiTheme="minorHAnsi" w:cstheme="minorHAnsi"/>
          <w:b/>
          <w:sz w:val="40"/>
        </w:rPr>
        <w:t>&lt;</w:t>
      </w:r>
      <w:r w:rsidR="00444F36">
        <w:rPr>
          <w:rFonts w:asciiTheme="minorHAnsi" w:hAnsiTheme="minorHAnsi" w:cstheme="minorHAnsi"/>
          <w:b/>
          <w:sz w:val="40"/>
        </w:rPr>
        <w:t xml:space="preserve"> </w:t>
      </w:r>
      <w:r w:rsidR="00150A84" w:rsidRPr="00150A84">
        <w:rPr>
          <w:rFonts w:asciiTheme="minorHAnsi" w:hAnsiTheme="minorHAnsi" w:cstheme="minorHAnsi"/>
          <w:b/>
          <w:sz w:val="36"/>
        </w:rPr>
        <w:t xml:space="preserve">[Ajuste] </w:t>
      </w:r>
      <w:r w:rsidRPr="004B1603">
        <w:rPr>
          <w:rFonts w:asciiTheme="minorHAnsi" w:hAnsiTheme="minorHAnsi" w:cstheme="minorHAnsi"/>
          <w:b/>
          <w:sz w:val="36"/>
          <w:szCs w:val="36"/>
        </w:rPr>
        <w:t>EMS 0</w:t>
      </w:r>
      <w:r w:rsidR="001908CF" w:rsidRPr="004B1603">
        <w:rPr>
          <w:rFonts w:asciiTheme="minorHAnsi" w:hAnsiTheme="minorHAnsi" w:cstheme="minorHAnsi"/>
          <w:b/>
          <w:sz w:val="36"/>
          <w:szCs w:val="36"/>
        </w:rPr>
        <w:t>17</w:t>
      </w:r>
      <w:r w:rsidR="002621FA" w:rsidRPr="004B1603">
        <w:rPr>
          <w:rFonts w:asciiTheme="minorHAnsi" w:hAnsiTheme="minorHAnsi" w:cstheme="minorHAnsi"/>
          <w:b/>
          <w:sz w:val="36"/>
          <w:szCs w:val="36"/>
        </w:rPr>
        <w:t>5</w:t>
      </w:r>
      <w:r w:rsidRPr="004B1603">
        <w:rPr>
          <w:rFonts w:asciiTheme="minorHAnsi" w:hAnsiTheme="minorHAnsi" w:cstheme="minorHAnsi"/>
          <w:b/>
          <w:sz w:val="36"/>
          <w:szCs w:val="36"/>
        </w:rPr>
        <w:t xml:space="preserve"> – </w:t>
      </w:r>
      <w:r w:rsidR="00AF6A24" w:rsidRPr="004B1603">
        <w:rPr>
          <w:rFonts w:asciiTheme="minorHAnsi" w:hAnsiTheme="minorHAnsi" w:cstheme="minorHAnsi"/>
          <w:b/>
          <w:sz w:val="36"/>
          <w:szCs w:val="36"/>
        </w:rPr>
        <w:t xml:space="preserve">Cadastro </w:t>
      </w:r>
      <w:r w:rsidR="002621FA" w:rsidRPr="004B1603">
        <w:rPr>
          <w:rFonts w:asciiTheme="minorHAnsi" w:hAnsiTheme="minorHAnsi" w:cstheme="minorHAnsi"/>
          <w:b/>
          <w:sz w:val="36"/>
          <w:szCs w:val="36"/>
        </w:rPr>
        <w:t>de Produtos</w:t>
      </w:r>
      <w:r w:rsidRPr="004B1603">
        <w:rPr>
          <w:rFonts w:asciiTheme="minorHAnsi" w:hAnsiTheme="minorHAnsi" w:cstheme="minorHAnsi"/>
          <w:b/>
          <w:sz w:val="40"/>
        </w:rPr>
        <w:t>&gt;</w:t>
      </w: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</w:rPr>
      </w:pPr>
    </w:p>
    <w:p w:rsidR="00BE28B8" w:rsidRPr="004B1603" w:rsidRDefault="00BE28B8">
      <w:pPr>
        <w:jc w:val="center"/>
        <w:rPr>
          <w:rFonts w:asciiTheme="minorHAnsi" w:hAnsiTheme="minorHAnsi" w:cstheme="minorHAnsi"/>
          <w:b/>
          <w:sz w:val="48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rPr>
          <w:rFonts w:asciiTheme="minorHAnsi" w:hAnsiTheme="minorHAnsi" w:cstheme="minorHAnsi"/>
        </w:rPr>
      </w:pPr>
    </w:p>
    <w:p w:rsidR="00BE28B8" w:rsidRPr="004B1603" w:rsidRDefault="00BE28B8">
      <w:pPr>
        <w:pStyle w:val="Ttulo"/>
        <w:spacing w:after="120"/>
        <w:rPr>
          <w:rFonts w:asciiTheme="minorHAnsi" w:hAnsiTheme="minorHAnsi" w:cstheme="minorHAnsi"/>
          <w:sz w:val="24"/>
        </w:rPr>
      </w:pPr>
      <w:r w:rsidRPr="004B1603">
        <w:rPr>
          <w:rFonts w:asciiTheme="minorHAnsi" w:hAnsiTheme="minorHAnsi" w:cstheme="minorHAnsi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3686"/>
        <w:gridCol w:w="2268"/>
        <w:gridCol w:w="1418"/>
      </w:tblGrid>
      <w:tr w:rsidR="00BE28B8" w:rsidRPr="004B1603" w:rsidTr="003650EC">
        <w:tc>
          <w:tcPr>
            <w:tcW w:w="1276" w:type="dxa"/>
          </w:tcPr>
          <w:p w:rsidR="00BE28B8" w:rsidRPr="004B1603" w:rsidRDefault="00BE28B8" w:rsidP="005205DF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lang w:val="pt-BR"/>
              </w:rPr>
            </w:pPr>
            <w:r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Data</w:t>
            </w:r>
          </w:p>
        </w:tc>
        <w:tc>
          <w:tcPr>
            <w:tcW w:w="992" w:type="dxa"/>
          </w:tcPr>
          <w:p w:rsidR="00BE28B8" w:rsidRPr="004B1603" w:rsidRDefault="00BE28B8" w:rsidP="005205DF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lang w:val="pt-BR"/>
              </w:rPr>
            </w:pPr>
            <w:r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BE28B8" w:rsidRPr="004B1603" w:rsidRDefault="00BE28B8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lang w:val="pt-BR"/>
              </w:rPr>
            </w:pPr>
            <w:r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BE28B8" w:rsidRPr="004B1603" w:rsidRDefault="00DD1E68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lang w:val="pt-BR"/>
              </w:rPr>
            </w:pPr>
            <w:r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Autor (</w:t>
            </w:r>
            <w:proofErr w:type="gramStart"/>
            <w:r w:rsidR="00BE28B8"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es</w:t>
            </w:r>
            <w:proofErr w:type="gramEnd"/>
            <w:r w:rsidR="00BE28B8"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) da Revisão</w:t>
            </w:r>
          </w:p>
        </w:tc>
        <w:tc>
          <w:tcPr>
            <w:tcW w:w="1418" w:type="dxa"/>
          </w:tcPr>
          <w:p w:rsidR="00BE28B8" w:rsidRPr="004B1603" w:rsidRDefault="00BE28B8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lang w:val="es-ES_tradnl"/>
              </w:rPr>
            </w:pPr>
            <w:r w:rsidRPr="004B1603">
              <w:rPr>
                <w:rFonts w:asciiTheme="minorHAnsi" w:hAnsiTheme="minorHAnsi" w:cstheme="minorHAnsi"/>
                <w:b/>
                <w:sz w:val="24"/>
                <w:lang w:val="es-ES_tradnl"/>
              </w:rPr>
              <w:t>Área</w:t>
            </w:r>
          </w:p>
        </w:tc>
      </w:tr>
      <w:tr w:rsidR="00BE28B8" w:rsidRPr="004B1603" w:rsidTr="003650EC">
        <w:tc>
          <w:tcPr>
            <w:tcW w:w="1276" w:type="dxa"/>
          </w:tcPr>
          <w:p w:rsidR="00BE28B8" w:rsidRPr="004B1603" w:rsidRDefault="007A0E89" w:rsidP="00994075">
            <w:pPr>
              <w:pStyle w:val="Tabletext"/>
              <w:jc w:val="center"/>
              <w:rPr>
                <w:rFonts w:asciiTheme="minorHAnsi" w:hAnsiTheme="minorHAnsi" w:cstheme="minorHAnsi"/>
                <w:color w:val="0000FF"/>
                <w:lang w:val="es-ES_tradnl"/>
              </w:rPr>
            </w:pPr>
            <w:r w:rsidRPr="004B1603">
              <w:rPr>
                <w:rFonts w:asciiTheme="minorHAnsi" w:hAnsiTheme="minorHAnsi" w:cstheme="minorHAnsi"/>
                <w:color w:val="0000FF"/>
                <w:lang w:val="es-ES_tradnl"/>
              </w:rPr>
              <w:t>1</w:t>
            </w:r>
            <w:r w:rsidR="00994075" w:rsidRPr="004B1603">
              <w:rPr>
                <w:rFonts w:asciiTheme="minorHAnsi" w:hAnsiTheme="minorHAnsi" w:cstheme="minorHAnsi"/>
                <w:color w:val="0000FF"/>
                <w:lang w:val="es-ES_tradnl"/>
              </w:rPr>
              <w:t>7</w:t>
            </w:r>
            <w:r w:rsidR="00BE28B8" w:rsidRPr="004B1603">
              <w:rPr>
                <w:rFonts w:asciiTheme="minorHAnsi" w:hAnsiTheme="minorHAnsi" w:cstheme="minorHAnsi"/>
                <w:color w:val="0000FF"/>
                <w:lang w:val="es-ES_tradnl"/>
              </w:rPr>
              <w:t>/0</w:t>
            </w:r>
            <w:r w:rsidRPr="004B1603">
              <w:rPr>
                <w:rFonts w:asciiTheme="minorHAnsi" w:hAnsiTheme="minorHAnsi" w:cstheme="minorHAnsi"/>
                <w:color w:val="0000FF"/>
                <w:lang w:val="es-ES_tradnl"/>
              </w:rPr>
              <w:t>4</w:t>
            </w:r>
            <w:r w:rsidR="00BE28B8" w:rsidRPr="004B1603">
              <w:rPr>
                <w:rFonts w:asciiTheme="minorHAnsi" w:hAnsiTheme="minorHAnsi" w:cstheme="minorHAnsi"/>
                <w:color w:val="0000FF"/>
                <w:lang w:val="es-ES_tradnl"/>
              </w:rPr>
              <w:t>/2012</w:t>
            </w:r>
          </w:p>
        </w:tc>
        <w:tc>
          <w:tcPr>
            <w:tcW w:w="992" w:type="dxa"/>
          </w:tcPr>
          <w:p w:rsidR="00BE28B8" w:rsidRPr="004B1603" w:rsidRDefault="00BE28B8" w:rsidP="005205DF">
            <w:pPr>
              <w:pStyle w:val="Tabletext"/>
              <w:jc w:val="center"/>
              <w:rPr>
                <w:rFonts w:asciiTheme="minorHAnsi" w:hAnsiTheme="minorHAnsi" w:cstheme="minorHAnsi"/>
                <w:color w:val="0000FF"/>
                <w:lang w:val="pt-BR"/>
              </w:rPr>
            </w:pPr>
            <w:r w:rsidRPr="004B1603">
              <w:rPr>
                <w:rFonts w:asciiTheme="minorHAnsi" w:hAnsiTheme="minorHAnsi" w:cstheme="minorHAnsi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BE28B8" w:rsidRPr="004B1603" w:rsidRDefault="00BE28B8">
            <w:pPr>
              <w:pStyle w:val="Tabletext"/>
              <w:rPr>
                <w:rFonts w:asciiTheme="minorHAnsi" w:hAnsiTheme="minorHAnsi" w:cstheme="minorHAnsi"/>
                <w:color w:val="0000FF"/>
                <w:lang w:val="pt-BR"/>
              </w:rPr>
            </w:pPr>
            <w:r w:rsidRPr="004B1603">
              <w:rPr>
                <w:rFonts w:asciiTheme="minorHAnsi" w:hAnsiTheme="minorHAnsi" w:cstheme="minorHAnsi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BE28B8" w:rsidRPr="004B1603" w:rsidRDefault="00994075">
            <w:pPr>
              <w:pStyle w:val="Tabletext"/>
              <w:rPr>
                <w:rFonts w:asciiTheme="minorHAnsi" w:hAnsiTheme="minorHAnsi" w:cstheme="minorHAnsi"/>
                <w:color w:val="0000FF"/>
                <w:lang w:val="pt-BR"/>
              </w:rPr>
            </w:pPr>
            <w:r w:rsidRPr="004B1603">
              <w:rPr>
                <w:rFonts w:asciiTheme="minorHAnsi" w:hAnsiTheme="minorHAnsi" w:cstheme="minorHAnsi"/>
                <w:color w:val="0000FF"/>
                <w:lang w:val="pt-BR"/>
              </w:rPr>
              <w:t>Kaina da Silva</w:t>
            </w:r>
          </w:p>
        </w:tc>
        <w:tc>
          <w:tcPr>
            <w:tcW w:w="1418" w:type="dxa"/>
          </w:tcPr>
          <w:p w:rsidR="00BE28B8" w:rsidRPr="004B1603" w:rsidRDefault="00994075" w:rsidP="00304F50">
            <w:pPr>
              <w:pStyle w:val="Tabletext"/>
              <w:rPr>
                <w:rFonts w:asciiTheme="minorHAnsi" w:hAnsiTheme="minorHAnsi" w:cstheme="minorHAnsi"/>
                <w:color w:val="0000FF"/>
                <w:lang w:val="pt-BR"/>
              </w:rPr>
            </w:pPr>
            <w:r w:rsidRPr="004B1603">
              <w:rPr>
                <w:rFonts w:asciiTheme="minorHAnsi" w:hAnsiTheme="minorHAnsi" w:cstheme="minorHAnsi"/>
                <w:color w:val="0000FF"/>
                <w:lang w:val="pt-BR"/>
              </w:rPr>
              <w:t>Negócio</w:t>
            </w:r>
          </w:p>
        </w:tc>
      </w:tr>
      <w:tr w:rsidR="00BE28B8" w:rsidRPr="004B1603" w:rsidTr="003650EC">
        <w:tc>
          <w:tcPr>
            <w:tcW w:w="1276" w:type="dxa"/>
          </w:tcPr>
          <w:p w:rsidR="00BE28B8" w:rsidRPr="004B1603" w:rsidRDefault="00BE28B8" w:rsidP="005205DF">
            <w:pPr>
              <w:pStyle w:val="Tabletext"/>
              <w:jc w:val="center"/>
              <w:rPr>
                <w:rFonts w:asciiTheme="minorHAnsi" w:hAnsiTheme="minorHAnsi" w:cstheme="minorHAnsi"/>
                <w:color w:val="0000FF"/>
                <w:lang w:val="es-ES_tradnl"/>
              </w:rPr>
            </w:pPr>
          </w:p>
        </w:tc>
        <w:tc>
          <w:tcPr>
            <w:tcW w:w="992" w:type="dxa"/>
          </w:tcPr>
          <w:p w:rsidR="00BE28B8" w:rsidRPr="004B1603" w:rsidRDefault="00BE28B8" w:rsidP="005205DF">
            <w:pPr>
              <w:pStyle w:val="Tabletext"/>
              <w:jc w:val="center"/>
              <w:rPr>
                <w:rFonts w:asciiTheme="minorHAnsi" w:hAnsiTheme="minorHAnsi" w:cstheme="minorHAnsi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BE28B8" w:rsidRPr="004B1603" w:rsidRDefault="00BE28B8">
            <w:pPr>
              <w:pStyle w:val="Tabletext"/>
              <w:rPr>
                <w:rFonts w:asciiTheme="minorHAnsi" w:hAnsiTheme="minorHAnsi" w:cstheme="minorHAnsi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BE28B8" w:rsidRPr="004B1603" w:rsidRDefault="00BE28B8">
            <w:pPr>
              <w:pStyle w:val="Tabletext"/>
              <w:rPr>
                <w:rFonts w:asciiTheme="minorHAnsi" w:hAnsiTheme="minorHAnsi" w:cstheme="minorHAnsi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BE28B8" w:rsidRPr="004B1603" w:rsidRDefault="00BE28B8">
            <w:pPr>
              <w:pStyle w:val="Tabletext"/>
              <w:rPr>
                <w:rFonts w:asciiTheme="minorHAnsi" w:hAnsiTheme="minorHAnsi" w:cstheme="minorHAnsi"/>
                <w:color w:val="0000FF"/>
                <w:lang w:val="pt-BR"/>
              </w:rPr>
            </w:pPr>
          </w:p>
        </w:tc>
      </w:tr>
    </w:tbl>
    <w:p w:rsidR="00BE28B8" w:rsidRPr="004B1603" w:rsidRDefault="00BE28B8">
      <w:pPr>
        <w:rPr>
          <w:rFonts w:asciiTheme="minorHAnsi" w:hAnsiTheme="minorHAnsi" w:cstheme="minorHAnsi"/>
          <w:b/>
          <w:color w:val="000080"/>
          <w:sz w:val="28"/>
        </w:rPr>
      </w:pPr>
      <w:bookmarkStart w:id="0" w:name="_Toc84234381"/>
      <w:bookmarkStart w:id="1" w:name="_Toc84734077"/>
      <w:r w:rsidRPr="004B1603">
        <w:rPr>
          <w:rFonts w:asciiTheme="minorHAnsi" w:hAnsiTheme="minorHAnsi" w:cstheme="minorHAnsi"/>
        </w:rPr>
        <w:br w:type="page"/>
      </w: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lastRenderedPageBreak/>
        <w:t>INFORMAÇÕES DA EMS</w:t>
      </w:r>
      <w:r w:rsidRPr="004B1603">
        <w:rPr>
          <w:rFonts w:asciiTheme="minorHAnsi" w:hAnsiTheme="minorHAnsi" w:cstheme="minorHAnsi"/>
          <w:sz w:val="20"/>
        </w:rPr>
        <w:t>*</w:t>
      </w:r>
    </w:p>
    <w:p w:rsidR="00BE28B8" w:rsidRPr="004B1603" w:rsidRDefault="00BE28B8">
      <w:pPr>
        <w:pStyle w:val="Ttulo2"/>
        <w:numPr>
          <w:ilvl w:val="0"/>
          <w:numId w:val="0"/>
        </w:numPr>
        <w:rPr>
          <w:rFonts w:asciiTheme="minorHAnsi" w:hAnsiTheme="minorHAnsi" w:cstheme="minorHAnsi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BE28B8" w:rsidRPr="004B1603">
        <w:trPr>
          <w:cantSplit/>
          <w:trHeight w:val="236"/>
        </w:trPr>
        <w:tc>
          <w:tcPr>
            <w:tcW w:w="4889" w:type="dxa"/>
            <w:vMerge w:val="restart"/>
          </w:tcPr>
          <w:p w:rsidR="00BE28B8" w:rsidRPr="004B1603" w:rsidRDefault="00BE28B8" w:rsidP="00AE290D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b/>
              </w:rPr>
              <w:t xml:space="preserve">No. </w:t>
            </w:r>
            <w:r w:rsidR="00DD1E68" w:rsidRPr="004B1603">
              <w:rPr>
                <w:rFonts w:asciiTheme="minorHAnsi" w:hAnsiTheme="minorHAnsi" w:cstheme="minorHAnsi"/>
                <w:b/>
              </w:rPr>
              <w:t>Do</w:t>
            </w:r>
            <w:r w:rsidRPr="004B1603">
              <w:rPr>
                <w:rFonts w:asciiTheme="minorHAnsi" w:hAnsiTheme="minorHAnsi" w:cstheme="minorHAnsi"/>
                <w:b/>
              </w:rPr>
              <w:t xml:space="preserve"> Backlog:</w:t>
            </w:r>
            <w:r w:rsidRPr="004B1603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889" w:type="dxa"/>
          </w:tcPr>
          <w:p w:rsidR="00BE28B8" w:rsidRPr="004B1603" w:rsidRDefault="00BE28B8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b/>
              </w:rPr>
              <w:t>Fornecedor:</w:t>
            </w:r>
            <w:r w:rsidR="00994075" w:rsidRPr="004B1603">
              <w:rPr>
                <w:rFonts w:asciiTheme="minorHAnsi" w:hAnsiTheme="minorHAnsi" w:cstheme="minorHAnsi"/>
                <w:b/>
              </w:rPr>
              <w:t xml:space="preserve"> Negócio</w:t>
            </w:r>
          </w:p>
        </w:tc>
      </w:tr>
      <w:tr w:rsidR="00BE28B8" w:rsidRPr="004B1603">
        <w:trPr>
          <w:cantSplit/>
          <w:trHeight w:val="235"/>
        </w:trPr>
        <w:tc>
          <w:tcPr>
            <w:tcW w:w="4889" w:type="dxa"/>
            <w:vMerge/>
          </w:tcPr>
          <w:p w:rsidR="00BE28B8" w:rsidRPr="004B1603" w:rsidRDefault="00BE28B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89" w:type="dxa"/>
          </w:tcPr>
          <w:p w:rsidR="00BE28B8" w:rsidRPr="004B1603" w:rsidRDefault="00BE28B8">
            <w:pPr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Executor:</w:t>
            </w:r>
          </w:p>
        </w:tc>
      </w:tr>
      <w:tr w:rsidR="00BE28B8" w:rsidRPr="004B1603">
        <w:tc>
          <w:tcPr>
            <w:tcW w:w="4889" w:type="dxa"/>
          </w:tcPr>
          <w:p w:rsidR="00BE28B8" w:rsidRPr="004B1603" w:rsidRDefault="00BE28B8" w:rsidP="00954189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b/>
              </w:rPr>
              <w:t>Analista Abril:</w:t>
            </w:r>
            <w:r w:rsidRPr="004B1603">
              <w:rPr>
                <w:rFonts w:asciiTheme="minorHAnsi" w:hAnsiTheme="minorHAnsi" w:cstheme="minorHAnsi"/>
                <w:color w:val="0000FF"/>
              </w:rPr>
              <w:t xml:space="preserve"> </w:t>
            </w:r>
            <w:r w:rsidR="00994075" w:rsidRPr="004B1603">
              <w:rPr>
                <w:rFonts w:asciiTheme="minorHAnsi" w:hAnsiTheme="minorHAnsi" w:cstheme="minorHAnsi"/>
                <w:color w:val="0000FF"/>
              </w:rPr>
              <w:t>Kaina da Silva</w:t>
            </w:r>
          </w:p>
        </w:tc>
        <w:tc>
          <w:tcPr>
            <w:tcW w:w="4889" w:type="dxa"/>
          </w:tcPr>
          <w:p w:rsidR="00BE28B8" w:rsidRPr="004B1603" w:rsidRDefault="00BE28B8">
            <w:pPr>
              <w:pStyle w:val="Cabealho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b/>
              </w:rPr>
              <w:t>Área:</w:t>
            </w:r>
            <w:r w:rsidRPr="004B1603">
              <w:rPr>
                <w:rFonts w:asciiTheme="minorHAnsi" w:hAnsiTheme="minorHAnsi" w:cstheme="minorHAnsi"/>
              </w:rPr>
              <w:t xml:space="preserve"> Treelog</w:t>
            </w:r>
          </w:p>
        </w:tc>
      </w:tr>
    </w:tbl>
    <w:p w:rsidR="00BE28B8" w:rsidRPr="004B1603" w:rsidRDefault="00BE28B8">
      <w:pPr>
        <w:rPr>
          <w:rFonts w:asciiTheme="minorHAnsi" w:hAnsiTheme="minorHAnsi" w:cstheme="minorHAnsi"/>
        </w:rPr>
      </w:pP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4B1603">
        <w:rPr>
          <w:rFonts w:asciiTheme="minorHAnsi" w:hAnsiTheme="minorHAnsi" w:cstheme="minorHAnsi"/>
        </w:rPr>
        <w:t>ESCOPO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BE28B8" w:rsidRPr="004B1603" w:rsidRDefault="00BE28B8">
      <w:pPr>
        <w:rPr>
          <w:rFonts w:asciiTheme="minorHAnsi" w:hAnsiTheme="minorHAnsi" w:cstheme="minorHAnsi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E28B8" w:rsidRPr="004B1603">
        <w:tc>
          <w:tcPr>
            <w:tcW w:w="9779" w:type="dxa"/>
          </w:tcPr>
          <w:p w:rsidR="00BE28B8" w:rsidRPr="004B1603" w:rsidRDefault="00BE28B8" w:rsidP="00074935">
            <w:pPr>
              <w:pStyle w:val="Ttulo2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</w:rPr>
            </w:pPr>
            <w:r w:rsidRPr="004B1603">
              <w:rPr>
                <w:rFonts w:asciiTheme="minorHAnsi" w:hAnsiTheme="minorHAnsi" w:cstheme="minorHAnsi"/>
                <w:sz w:val="20"/>
              </w:rPr>
              <w:t>Descrição e Objetivo da Manutenção:</w:t>
            </w:r>
          </w:p>
          <w:p w:rsidR="00BE28B8" w:rsidRPr="004B1603" w:rsidRDefault="00074935" w:rsidP="005A6035">
            <w:pPr>
              <w:pStyle w:val="Ttulo2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2060"/>
                <w:sz w:val="22"/>
                <w:szCs w:val="22"/>
              </w:rPr>
            </w:pPr>
            <w:r w:rsidRPr="004B1603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2060"/>
                <w:sz w:val="22"/>
                <w:szCs w:val="22"/>
              </w:rPr>
              <w:t xml:space="preserve">A funcionalidade será utilizada para </w:t>
            </w:r>
            <w:r w:rsidR="005A6035" w:rsidRPr="004B1603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2060"/>
                <w:sz w:val="22"/>
                <w:szCs w:val="22"/>
              </w:rPr>
              <w:t>o cadastro e manutenção dos produtos e suas edições</w:t>
            </w:r>
            <w:r w:rsidRPr="004B1603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2060"/>
                <w:sz w:val="22"/>
                <w:szCs w:val="22"/>
              </w:rPr>
              <w:t>.</w:t>
            </w:r>
          </w:p>
        </w:tc>
      </w:tr>
      <w:tr w:rsidR="00BE28B8" w:rsidRPr="004B1603">
        <w:tc>
          <w:tcPr>
            <w:tcW w:w="9779" w:type="dxa"/>
          </w:tcPr>
          <w:p w:rsidR="00BE28B8" w:rsidRPr="004B1603" w:rsidRDefault="00BE28B8" w:rsidP="003A29F1">
            <w:pPr>
              <w:rPr>
                <w:rFonts w:asciiTheme="minorHAnsi" w:hAnsiTheme="minorHAnsi" w:cstheme="minorHAnsi"/>
              </w:rPr>
            </w:pPr>
          </w:p>
        </w:tc>
      </w:tr>
    </w:tbl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ESPECIFICAÇÃO FUNCIONAL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2"/>
        <w:t>*</w:t>
      </w:r>
    </w:p>
    <w:p w:rsidR="00BE28B8" w:rsidRPr="004B1603" w:rsidRDefault="00BE28B8">
      <w:pPr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bookmarkStart w:id="12" w:name="_Toc456660582"/>
      <w:bookmarkEnd w:id="0"/>
      <w:bookmarkEnd w:id="1"/>
      <w:r w:rsidRPr="004B1603">
        <w:rPr>
          <w:rFonts w:asciiTheme="minorHAnsi" w:hAnsiTheme="minorHAnsi" w:cstheme="minorHAnsi"/>
          <w:sz w:val="20"/>
        </w:rPr>
        <w:t>Regras de Negócio envolvidas na Manutenção</w:t>
      </w:r>
    </w:p>
    <w:p w:rsidR="00876E80" w:rsidRPr="004B1603" w:rsidRDefault="00876E80" w:rsidP="00FF062F">
      <w:pPr>
        <w:rPr>
          <w:rFonts w:asciiTheme="minorHAnsi" w:hAnsiTheme="minorHAnsi" w:cstheme="minorHAnsi"/>
          <w:color w:val="002060"/>
          <w:sz w:val="22"/>
          <w:szCs w:val="22"/>
        </w:rPr>
      </w:pPr>
    </w:p>
    <w:p w:rsidR="00BE28B8" w:rsidRPr="004B1603" w:rsidRDefault="005A6035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 w:rsidRPr="004B1603">
        <w:rPr>
          <w:rFonts w:asciiTheme="minorHAnsi" w:hAnsiTheme="minorHAnsi" w:cstheme="minorHAnsi"/>
          <w:color w:val="002060"/>
          <w:sz w:val="22"/>
          <w:szCs w:val="22"/>
        </w:rPr>
        <w:t>Esta funcionalidade prevê o cadastro e a manutenção de todos os produtos e suas edições, que serão distribuídos pela Distribuidora.</w:t>
      </w:r>
    </w:p>
    <w:p w:rsidR="005A6035" w:rsidRPr="004B1603" w:rsidRDefault="005A6035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5A6035" w:rsidRPr="004B1603" w:rsidRDefault="005A6035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 w:rsidRPr="004B1603">
        <w:rPr>
          <w:rFonts w:asciiTheme="minorHAnsi" w:hAnsiTheme="minorHAnsi" w:cstheme="minorHAnsi"/>
          <w:color w:val="002060"/>
          <w:sz w:val="22"/>
          <w:szCs w:val="22"/>
        </w:rPr>
        <w:t>Estes poderão vir por interface com o fornecedor ou ainda poderão ser cadastrados pelo usuário.</w:t>
      </w:r>
      <w:r w:rsidR="00540C6F" w:rsidRPr="004B1603">
        <w:rPr>
          <w:rFonts w:asciiTheme="minorHAnsi" w:hAnsiTheme="minorHAnsi" w:cstheme="minorHAnsi"/>
          <w:color w:val="002060"/>
          <w:sz w:val="22"/>
          <w:szCs w:val="22"/>
        </w:rPr>
        <w:t xml:space="preserve"> Nos casos que vierem por interfac</w:t>
      </w:r>
      <w:r w:rsidR="0094593A">
        <w:rPr>
          <w:rFonts w:asciiTheme="minorHAnsi" w:hAnsiTheme="minorHAnsi" w:cstheme="minorHAnsi"/>
          <w:color w:val="002060"/>
          <w:sz w:val="22"/>
          <w:szCs w:val="22"/>
        </w:rPr>
        <w:t>es, não será possível alteração e exclusão de qualquer campo.</w:t>
      </w:r>
    </w:p>
    <w:p w:rsidR="005A6035" w:rsidRPr="004B1603" w:rsidRDefault="005A6035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540C6F" w:rsidRPr="004B1603" w:rsidRDefault="00540C6F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 w:rsidRPr="004B1603">
        <w:rPr>
          <w:rFonts w:asciiTheme="minorHAnsi" w:hAnsiTheme="minorHAnsi" w:cstheme="minorHAnsi"/>
          <w:color w:val="002060"/>
          <w:sz w:val="22"/>
          <w:szCs w:val="22"/>
        </w:rPr>
        <w:t>As informações cadastradas</w:t>
      </w:r>
      <w:r w:rsidR="0039085C">
        <w:rPr>
          <w:rFonts w:asciiTheme="minorHAnsi" w:hAnsiTheme="minorHAnsi" w:cstheme="minorHAnsi"/>
          <w:color w:val="002060"/>
          <w:sz w:val="22"/>
          <w:szCs w:val="22"/>
        </w:rPr>
        <w:t>/alteradas</w:t>
      </w:r>
      <w:r w:rsidRPr="004B1603">
        <w:rPr>
          <w:rFonts w:asciiTheme="minorHAnsi" w:hAnsiTheme="minorHAnsi" w:cstheme="minorHAnsi"/>
          <w:color w:val="002060"/>
          <w:sz w:val="22"/>
          <w:szCs w:val="22"/>
        </w:rPr>
        <w:t xml:space="preserve"> nesta tela servirão de base para todas as outras funcionalidades que constam neste sistema, que informam o produto e suas mais variadas informações, como código, descrição, código de barras, entre outros. Também servirá de base para relatórios de venda, estoque, consultas variadas entre outros.</w:t>
      </w:r>
    </w:p>
    <w:p w:rsidR="00540C6F" w:rsidRDefault="00540C6F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FB1A1C" w:rsidRDefault="00FB1A1C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A aba de segmentação deve ser habilitada apenas para produtos cadastrados via interface, ou seja, caso o Distribuidor incluir um produto esta não deve ser utilizada pelo mesmo.</w:t>
      </w:r>
    </w:p>
    <w:p w:rsidR="00FB1A1C" w:rsidRDefault="00FB1A1C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C342B9" w:rsidRDefault="00C342B9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A inclusão de um novo produto pelo Distribuidor deve sensibilizar automaticamente a Matriz de Lançamento e Recolhimento, nas datas info</w:t>
      </w:r>
      <w:bookmarkStart w:id="13" w:name="_GoBack"/>
      <w:bookmarkEnd w:id="13"/>
      <w:r>
        <w:rPr>
          <w:rFonts w:asciiTheme="minorHAnsi" w:hAnsiTheme="minorHAnsi" w:cstheme="minorHAnsi"/>
          <w:color w:val="002060"/>
          <w:sz w:val="22"/>
          <w:szCs w:val="22"/>
        </w:rPr>
        <w:t>rmadas. Para que a partir daí, passem pelos mesmos tratamentos que os produtos enviados por interfaces passam.</w:t>
      </w:r>
    </w:p>
    <w:p w:rsidR="00C342B9" w:rsidRDefault="00C342B9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AD2AED" w:rsidRDefault="00AD2AED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 w:rsidRPr="00AD2AED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>Tanto na carga pela interface como incluso pelo usuário o nome produto pode ter a mesma descrição e a mesma edição porem com código diferente.</w:t>
      </w:r>
    </w:p>
    <w:p w:rsidR="00AD2AED" w:rsidRPr="004B1603" w:rsidRDefault="00AD2AED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540C6F" w:rsidRPr="004B1603" w:rsidRDefault="00540C6F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 w:rsidRPr="004B1603">
        <w:rPr>
          <w:rFonts w:asciiTheme="minorHAnsi" w:hAnsiTheme="minorHAnsi" w:cstheme="minorHAnsi"/>
          <w:color w:val="002060"/>
          <w:sz w:val="22"/>
          <w:szCs w:val="22"/>
        </w:rPr>
        <w:t>Segue abaixo as informações que constam no cadastro de cada produto</w:t>
      </w:r>
      <w:r w:rsidR="00EE587F" w:rsidRPr="004B1603">
        <w:rPr>
          <w:rFonts w:asciiTheme="minorHAnsi" w:hAnsiTheme="minorHAnsi" w:cstheme="minorHAnsi"/>
          <w:color w:val="002060"/>
          <w:sz w:val="22"/>
          <w:szCs w:val="22"/>
        </w:rPr>
        <w:t xml:space="preserve"> e suas descrições</w:t>
      </w:r>
      <w:r w:rsidRPr="004B1603">
        <w:rPr>
          <w:rFonts w:asciiTheme="minorHAnsi" w:hAnsiTheme="minorHAnsi" w:cstheme="minorHAnsi"/>
          <w:color w:val="002060"/>
          <w:sz w:val="22"/>
          <w:szCs w:val="22"/>
        </w:rPr>
        <w:t>:</w:t>
      </w:r>
    </w:p>
    <w:p w:rsidR="00540C6F" w:rsidRPr="004B1603" w:rsidRDefault="00540C6F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E729FA" w:rsidRPr="004B1603" w:rsidRDefault="00FE49C5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  <w:u w:val="single"/>
        </w:rPr>
      </w:pPr>
      <w:r w:rsidRPr="004B1603">
        <w:rPr>
          <w:rFonts w:asciiTheme="minorHAnsi" w:hAnsiTheme="minorHAnsi" w:cstheme="minorHAnsi"/>
          <w:color w:val="002060"/>
          <w:sz w:val="22"/>
          <w:szCs w:val="22"/>
          <w:u w:val="single"/>
        </w:rPr>
        <w:t>Cadastro de um Novo Produto</w:t>
      </w:r>
    </w:p>
    <w:p w:rsidR="00E729FA" w:rsidRPr="004B1603" w:rsidRDefault="00E729FA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FE49C5" w:rsidRPr="004B1603" w:rsidRDefault="004E419F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  <w:u w:val="single"/>
        </w:rPr>
      </w:pPr>
      <w:del w:id="14" w:author="Kaina da Silva" w:date="2012-06-06T14:01:00Z">
        <w:r w:rsidRPr="004B1603" w:rsidDel="008D5BB9">
          <w:rPr>
            <w:rFonts w:asciiTheme="minorHAnsi" w:hAnsiTheme="minorHAnsi" w:cstheme="minorHAnsi"/>
            <w:color w:val="002060"/>
            <w:sz w:val="22"/>
            <w:szCs w:val="22"/>
            <w:u w:val="single"/>
          </w:rPr>
          <w:delText>Aba –</w:delText>
        </w:r>
      </w:del>
      <w:r w:rsidR="00FE49C5" w:rsidRPr="004B1603">
        <w:rPr>
          <w:rFonts w:asciiTheme="minorHAnsi" w:hAnsiTheme="minorHAnsi" w:cstheme="minorHAnsi"/>
          <w:color w:val="002060"/>
          <w:sz w:val="22"/>
          <w:szCs w:val="22"/>
          <w:u w:val="single"/>
        </w:rPr>
        <w:t xml:space="preserve"> Dados </w:t>
      </w:r>
      <w:r w:rsidR="00776074" w:rsidRPr="004B1603">
        <w:rPr>
          <w:rFonts w:asciiTheme="minorHAnsi" w:hAnsiTheme="minorHAnsi" w:cstheme="minorHAnsi"/>
          <w:color w:val="002060"/>
          <w:sz w:val="22"/>
          <w:szCs w:val="22"/>
          <w:u w:val="single"/>
        </w:rPr>
        <w:t>Básicos</w:t>
      </w:r>
    </w:p>
    <w:p w:rsidR="00FE49C5" w:rsidRPr="004B1603" w:rsidRDefault="00FE49C5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E729FA" w:rsidRPr="004B1603" w:rsidRDefault="00E729FA" w:rsidP="00E729FA">
      <w:pPr>
        <w:numPr>
          <w:ilvl w:val="0"/>
          <w:numId w:val="31"/>
        </w:numPr>
        <w:rPr>
          <w:rFonts w:asciiTheme="minorHAnsi" w:hAnsiTheme="minorHAnsi" w:cstheme="minorHAnsi"/>
          <w:color w:val="002060"/>
          <w:sz w:val="22"/>
          <w:szCs w:val="22"/>
        </w:rPr>
      </w:pPr>
      <w:r w:rsidRPr="004B1603">
        <w:rPr>
          <w:rFonts w:asciiTheme="minorHAnsi" w:hAnsiTheme="minorHAnsi" w:cstheme="minorHAnsi"/>
          <w:color w:val="002060"/>
          <w:sz w:val="22"/>
          <w:szCs w:val="22"/>
        </w:rPr>
        <w:t>Código: Código do Produto.</w:t>
      </w:r>
      <w:r w:rsidR="00F01E45" w:rsidRPr="004B1603">
        <w:rPr>
          <w:rFonts w:asciiTheme="minorHAnsi" w:hAnsiTheme="minorHAnsi" w:cstheme="minorHAnsi"/>
          <w:color w:val="002060"/>
          <w:sz w:val="22"/>
          <w:szCs w:val="22"/>
        </w:rPr>
        <w:t xml:space="preserve"> (campo editável)</w:t>
      </w:r>
    </w:p>
    <w:p w:rsidR="00E729FA" w:rsidRPr="004B1603" w:rsidRDefault="00E729FA" w:rsidP="00E729FA">
      <w:pPr>
        <w:ind w:left="1080"/>
        <w:rPr>
          <w:rFonts w:asciiTheme="minorHAnsi" w:hAnsiTheme="minorHAnsi" w:cstheme="minorHAnsi"/>
          <w:color w:val="002060"/>
          <w:sz w:val="22"/>
          <w:szCs w:val="22"/>
        </w:rPr>
      </w:pPr>
      <w:r w:rsidRPr="004B1603">
        <w:rPr>
          <w:rFonts w:asciiTheme="minorHAnsi" w:hAnsiTheme="minorHAnsi" w:cstheme="minorHAnsi"/>
          <w:color w:val="002060"/>
          <w:sz w:val="22"/>
          <w:szCs w:val="22"/>
        </w:rPr>
        <w:t xml:space="preserve">Quando enviado por interface, não pode ser alterado. </w:t>
      </w:r>
    </w:p>
    <w:p w:rsidR="00E729FA" w:rsidRPr="004B1603" w:rsidRDefault="00FE49C5" w:rsidP="00E729FA">
      <w:pPr>
        <w:numPr>
          <w:ilvl w:val="0"/>
          <w:numId w:val="31"/>
        </w:numPr>
        <w:rPr>
          <w:rFonts w:asciiTheme="minorHAnsi" w:hAnsiTheme="minorHAnsi" w:cstheme="minorHAnsi"/>
          <w:color w:val="002060"/>
          <w:sz w:val="22"/>
          <w:szCs w:val="22"/>
        </w:rPr>
      </w:pPr>
      <w:r w:rsidRPr="004B1603">
        <w:rPr>
          <w:rFonts w:asciiTheme="minorHAnsi" w:hAnsiTheme="minorHAnsi" w:cstheme="minorHAnsi"/>
          <w:color w:val="002060"/>
          <w:sz w:val="22"/>
          <w:szCs w:val="22"/>
        </w:rPr>
        <w:t>Produto</w:t>
      </w:r>
      <w:r w:rsidR="00E729FA" w:rsidRPr="004B1603">
        <w:rPr>
          <w:rFonts w:asciiTheme="minorHAnsi" w:hAnsiTheme="minorHAnsi" w:cstheme="minorHAnsi"/>
          <w:color w:val="002060"/>
          <w:sz w:val="22"/>
          <w:szCs w:val="22"/>
        </w:rPr>
        <w:t>: Nome do Produto.</w:t>
      </w:r>
      <w:r w:rsidR="00F01E45" w:rsidRPr="004B1603">
        <w:rPr>
          <w:rFonts w:asciiTheme="minorHAnsi" w:hAnsiTheme="minorHAnsi" w:cstheme="minorHAnsi"/>
          <w:color w:val="002060"/>
          <w:sz w:val="22"/>
          <w:szCs w:val="22"/>
        </w:rPr>
        <w:t xml:space="preserve"> (campo editável)</w:t>
      </w:r>
    </w:p>
    <w:p w:rsidR="00E729FA" w:rsidRPr="004B1603" w:rsidRDefault="00E729FA" w:rsidP="00E729FA">
      <w:pPr>
        <w:pStyle w:val="PargrafodaLista"/>
        <w:ind w:left="1080"/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 xml:space="preserve">Quando enviado por interface, não pode ser alterado. </w:t>
      </w:r>
    </w:p>
    <w:p w:rsidR="00776074" w:rsidRPr="004B1603" w:rsidRDefault="00776074" w:rsidP="00776074">
      <w:pPr>
        <w:numPr>
          <w:ilvl w:val="0"/>
          <w:numId w:val="31"/>
        </w:numPr>
        <w:rPr>
          <w:rFonts w:asciiTheme="minorHAnsi" w:hAnsiTheme="minorHAnsi" w:cstheme="minorHAnsi"/>
          <w:color w:val="002060"/>
          <w:sz w:val="22"/>
          <w:szCs w:val="22"/>
        </w:rPr>
      </w:pPr>
      <w:r w:rsidRPr="004B1603">
        <w:rPr>
          <w:rFonts w:asciiTheme="minorHAnsi" w:hAnsiTheme="minorHAnsi" w:cstheme="minorHAnsi"/>
          <w:color w:val="002060"/>
          <w:sz w:val="22"/>
          <w:szCs w:val="22"/>
        </w:rPr>
        <w:lastRenderedPageBreak/>
        <w:t>Editor: Editor do Produto. (campo de seleção)</w:t>
      </w:r>
    </w:p>
    <w:p w:rsidR="00776074" w:rsidRPr="004B1603" w:rsidRDefault="00776074" w:rsidP="00776074">
      <w:pPr>
        <w:pStyle w:val="PargrafodaLista"/>
        <w:ind w:left="1080"/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 xml:space="preserve">Quando enviado por interface, não pode ser alterado. </w:t>
      </w:r>
    </w:p>
    <w:p w:rsidR="00E729FA" w:rsidRPr="004B1603" w:rsidRDefault="00E729FA" w:rsidP="00E729FA">
      <w:pPr>
        <w:numPr>
          <w:ilvl w:val="0"/>
          <w:numId w:val="31"/>
        </w:numPr>
        <w:rPr>
          <w:rFonts w:asciiTheme="minorHAnsi" w:hAnsiTheme="minorHAnsi" w:cstheme="minorHAnsi"/>
          <w:color w:val="002060"/>
          <w:sz w:val="22"/>
          <w:szCs w:val="22"/>
        </w:rPr>
      </w:pPr>
      <w:r w:rsidRPr="004B1603">
        <w:rPr>
          <w:rFonts w:asciiTheme="minorHAnsi" w:hAnsiTheme="minorHAnsi" w:cstheme="minorHAnsi"/>
          <w:color w:val="002060"/>
          <w:sz w:val="22"/>
          <w:szCs w:val="22"/>
        </w:rPr>
        <w:t>Fornecedor: Fornecedor do Produto.</w:t>
      </w:r>
      <w:r w:rsidR="00F01E45" w:rsidRPr="004B1603">
        <w:rPr>
          <w:rFonts w:asciiTheme="minorHAnsi" w:hAnsiTheme="minorHAnsi" w:cstheme="minorHAnsi"/>
          <w:color w:val="002060"/>
          <w:sz w:val="22"/>
          <w:szCs w:val="22"/>
        </w:rPr>
        <w:t xml:space="preserve"> (campo de seleção)</w:t>
      </w:r>
    </w:p>
    <w:p w:rsidR="00E729FA" w:rsidRPr="004B1603" w:rsidRDefault="00E729FA" w:rsidP="00E729FA">
      <w:pPr>
        <w:ind w:left="1080"/>
        <w:rPr>
          <w:rFonts w:asciiTheme="minorHAnsi" w:hAnsiTheme="minorHAnsi" w:cstheme="minorHAnsi"/>
          <w:color w:val="002060"/>
          <w:sz w:val="22"/>
          <w:szCs w:val="22"/>
        </w:rPr>
      </w:pPr>
      <w:r w:rsidRPr="004B1603">
        <w:rPr>
          <w:rFonts w:asciiTheme="minorHAnsi" w:hAnsiTheme="minorHAnsi" w:cstheme="minorHAnsi"/>
          <w:color w:val="002060"/>
          <w:sz w:val="22"/>
          <w:szCs w:val="22"/>
        </w:rPr>
        <w:t>Será um campo de seleção, conforme informação previamente cadastrada no EMS 0156 – Cadastro de Fornecedor.</w:t>
      </w:r>
    </w:p>
    <w:p w:rsidR="00FE49C5" w:rsidRPr="004B1603" w:rsidRDefault="004969A3" w:rsidP="00FE49C5">
      <w:pPr>
        <w:pStyle w:val="PargrafodaLista"/>
        <w:numPr>
          <w:ilvl w:val="0"/>
          <w:numId w:val="31"/>
        </w:numPr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Slogan do Produto</w:t>
      </w:r>
      <w:r w:rsidR="00FE49C5" w:rsidRPr="004B1603">
        <w:rPr>
          <w:rFonts w:asciiTheme="minorHAnsi" w:hAnsiTheme="minorHAnsi" w:cstheme="minorHAnsi"/>
          <w:color w:val="002060"/>
        </w:rPr>
        <w:t>.</w:t>
      </w:r>
      <w:r w:rsidR="00F01E45" w:rsidRPr="004B1603">
        <w:rPr>
          <w:rFonts w:asciiTheme="minorHAnsi" w:hAnsiTheme="minorHAnsi" w:cstheme="minorHAnsi"/>
          <w:color w:val="002060"/>
        </w:rPr>
        <w:t xml:space="preserve"> (campo editável)</w:t>
      </w:r>
    </w:p>
    <w:p w:rsidR="00FE49C5" w:rsidRPr="004B1603" w:rsidRDefault="00FE49C5" w:rsidP="00FE49C5">
      <w:pPr>
        <w:pStyle w:val="PargrafodaLista"/>
        <w:ind w:left="1080"/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Campo texto.</w:t>
      </w:r>
      <w:r w:rsidR="00F34359">
        <w:rPr>
          <w:rFonts w:asciiTheme="minorHAnsi" w:hAnsiTheme="minorHAnsi" w:cstheme="minorHAnsi"/>
          <w:color w:val="002060"/>
        </w:rPr>
        <w:t xml:space="preserve"> Só deve ser habilitado para produtos cadastrados via interface.</w:t>
      </w:r>
    </w:p>
    <w:p w:rsidR="000E16C4" w:rsidRPr="004B1603" w:rsidRDefault="000E16C4" w:rsidP="000E16C4">
      <w:pPr>
        <w:pStyle w:val="PargrafodaLista"/>
        <w:numPr>
          <w:ilvl w:val="0"/>
          <w:numId w:val="31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Tipo de Desconto</w:t>
      </w:r>
      <w:r w:rsidR="00E11C28" w:rsidRPr="004B1603">
        <w:rPr>
          <w:rFonts w:asciiTheme="minorHAnsi" w:hAnsiTheme="minorHAnsi" w:cstheme="minorHAnsi"/>
          <w:color w:val="002060"/>
        </w:rPr>
        <w:t xml:space="preserve">: </w:t>
      </w:r>
      <w:r w:rsidRPr="004B1603">
        <w:rPr>
          <w:rFonts w:asciiTheme="minorHAnsi" w:hAnsiTheme="minorHAnsi" w:cstheme="minorHAnsi"/>
          <w:color w:val="002060"/>
        </w:rPr>
        <w:t>Tipo de desconto do produto.</w:t>
      </w:r>
      <w:r w:rsidR="00F01E45" w:rsidRPr="004B1603">
        <w:rPr>
          <w:rFonts w:asciiTheme="minorHAnsi" w:hAnsiTheme="minorHAnsi" w:cstheme="minorHAnsi"/>
          <w:color w:val="002060"/>
        </w:rPr>
        <w:t xml:space="preserve"> (campo de seleção)</w:t>
      </w:r>
    </w:p>
    <w:p w:rsidR="00E11C28" w:rsidRPr="004B1603" w:rsidRDefault="00E11C28" w:rsidP="00E11C28">
      <w:pPr>
        <w:pStyle w:val="PargrafodaLista"/>
        <w:ind w:left="1080"/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Campo será abastecido pelo cadastro de tipos de desconto (EMS 0212).</w:t>
      </w:r>
    </w:p>
    <w:p w:rsidR="00E11C28" w:rsidRPr="004B1603" w:rsidRDefault="00E11C28" w:rsidP="00E11C28">
      <w:pPr>
        <w:pStyle w:val="PargrafodaLista"/>
        <w:ind w:left="1080"/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Item acompanha campo ao lado para descrição do mesmo, deverá ser preenchido automaticamente ao escolher um tipo de desconto</w:t>
      </w:r>
      <w:r w:rsidR="00F01E45" w:rsidRPr="004B1603">
        <w:rPr>
          <w:rFonts w:asciiTheme="minorHAnsi" w:hAnsiTheme="minorHAnsi" w:cstheme="minorHAnsi"/>
          <w:color w:val="002060"/>
        </w:rPr>
        <w:t>, este campo deve ser não editável</w:t>
      </w:r>
      <w:r w:rsidRPr="004B1603">
        <w:rPr>
          <w:rFonts w:asciiTheme="minorHAnsi" w:hAnsiTheme="minorHAnsi" w:cstheme="minorHAnsi"/>
          <w:color w:val="002060"/>
        </w:rPr>
        <w:t>.</w:t>
      </w:r>
    </w:p>
    <w:p w:rsidR="00E11C28" w:rsidRPr="004B1603" w:rsidRDefault="00E11C28" w:rsidP="00E11C28">
      <w:pPr>
        <w:pStyle w:val="PargrafodaLista"/>
        <w:numPr>
          <w:ilvl w:val="0"/>
          <w:numId w:val="31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% Desconto: Percentual do Desconto de acordo com o tipo de desconto escolhido.</w:t>
      </w:r>
    </w:p>
    <w:p w:rsidR="000534C7" w:rsidRPr="004B1603" w:rsidRDefault="00E11C28" w:rsidP="00E729FA">
      <w:pPr>
        <w:pStyle w:val="PargrafodaLista"/>
        <w:ind w:left="1080"/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Deverá ser preenchido automaticamente ao escolher um tipo de desconto.</w:t>
      </w:r>
      <w:r w:rsidR="00F01E45" w:rsidRPr="004B1603">
        <w:rPr>
          <w:rFonts w:asciiTheme="minorHAnsi" w:hAnsiTheme="minorHAnsi" w:cstheme="minorHAnsi"/>
          <w:color w:val="002060"/>
        </w:rPr>
        <w:t xml:space="preserve"> (campo não editável)</w:t>
      </w:r>
    </w:p>
    <w:p w:rsidR="00776074" w:rsidRPr="004B1603" w:rsidRDefault="00776074" w:rsidP="00776074">
      <w:pPr>
        <w:numPr>
          <w:ilvl w:val="0"/>
          <w:numId w:val="31"/>
        </w:numPr>
        <w:rPr>
          <w:rFonts w:asciiTheme="minorHAnsi" w:hAnsiTheme="minorHAnsi" w:cstheme="minorHAnsi"/>
          <w:color w:val="002060"/>
          <w:sz w:val="22"/>
          <w:szCs w:val="22"/>
        </w:rPr>
      </w:pPr>
      <w:r w:rsidRPr="004B1603">
        <w:rPr>
          <w:rFonts w:asciiTheme="minorHAnsi" w:hAnsiTheme="minorHAnsi" w:cstheme="minorHAnsi"/>
          <w:color w:val="002060"/>
          <w:sz w:val="22"/>
          <w:szCs w:val="22"/>
        </w:rPr>
        <w:t>Tipo de Produto: Tabela com as informações dos tipos de produto.</w:t>
      </w:r>
    </w:p>
    <w:p w:rsidR="00776074" w:rsidRPr="004B1603" w:rsidRDefault="00776074" w:rsidP="00776074">
      <w:pPr>
        <w:ind w:left="1080"/>
        <w:rPr>
          <w:rFonts w:asciiTheme="minorHAnsi" w:hAnsiTheme="minorHAnsi" w:cstheme="minorHAnsi"/>
          <w:color w:val="002060"/>
          <w:sz w:val="22"/>
          <w:szCs w:val="22"/>
        </w:rPr>
      </w:pPr>
      <w:r w:rsidRPr="004B1603">
        <w:rPr>
          <w:rFonts w:asciiTheme="minorHAnsi" w:hAnsiTheme="minorHAnsi" w:cstheme="minorHAnsi"/>
          <w:color w:val="002060"/>
          <w:sz w:val="22"/>
          <w:szCs w:val="22"/>
        </w:rPr>
        <w:t>Esta já está cadastrada no sistema.</w:t>
      </w:r>
    </w:p>
    <w:p w:rsidR="00776074" w:rsidRPr="004B1603" w:rsidRDefault="00776074" w:rsidP="00776074">
      <w:pPr>
        <w:pStyle w:val="PargrafodaLista"/>
        <w:numPr>
          <w:ilvl w:val="0"/>
          <w:numId w:val="31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Forma de Comercialização (campo de seleção)</w:t>
      </w:r>
    </w:p>
    <w:p w:rsidR="00776074" w:rsidRDefault="00776074" w:rsidP="00776074">
      <w:pPr>
        <w:ind w:left="1080"/>
        <w:rPr>
          <w:rFonts w:asciiTheme="minorHAnsi" w:hAnsiTheme="minorHAnsi" w:cstheme="minorHAnsi"/>
          <w:color w:val="002060"/>
          <w:sz w:val="22"/>
          <w:szCs w:val="22"/>
        </w:rPr>
      </w:pPr>
      <w:r w:rsidRPr="004B1603">
        <w:rPr>
          <w:rFonts w:asciiTheme="minorHAnsi" w:hAnsiTheme="minorHAnsi" w:cstheme="minorHAnsi"/>
          <w:color w:val="002060"/>
          <w:sz w:val="22"/>
          <w:szCs w:val="22"/>
        </w:rPr>
        <w:t>Campo para informação se o produto será: Consignado ou Conta Firme (À vista).</w:t>
      </w:r>
    </w:p>
    <w:p w:rsidR="009857B0" w:rsidRPr="004B1603" w:rsidRDefault="009857B0" w:rsidP="00776074">
      <w:pPr>
        <w:ind w:left="1080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Caso este produto seja comercializado na forma, Conta Firme, o mesmo deve ser cobrado de todas as cotas que receberem, na data de lançamento do mesmo.</w:t>
      </w:r>
      <w:r w:rsidR="00BC09A4">
        <w:rPr>
          <w:rFonts w:asciiTheme="minorHAnsi" w:hAnsiTheme="minorHAnsi" w:cstheme="minorHAnsi"/>
          <w:color w:val="002060"/>
          <w:sz w:val="22"/>
          <w:szCs w:val="22"/>
        </w:rPr>
        <w:t xml:space="preserve"> </w:t>
      </w:r>
      <w:r w:rsidR="00BC09A4" w:rsidRPr="00BC09A4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>Independente do Tipo da Cota (consignado ou à vista).</w:t>
      </w:r>
    </w:p>
    <w:p w:rsidR="00776074" w:rsidRDefault="00AF2722" w:rsidP="00776074">
      <w:pPr>
        <w:pStyle w:val="PargrafodaLista"/>
        <w:numPr>
          <w:ilvl w:val="0"/>
          <w:numId w:val="31"/>
        </w:numPr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PEB:</w:t>
      </w:r>
      <w:r w:rsidR="00776074" w:rsidRPr="004B1603">
        <w:rPr>
          <w:rFonts w:asciiTheme="minorHAnsi" w:hAnsiTheme="minorHAnsi" w:cstheme="minorHAnsi"/>
          <w:color w:val="002060"/>
        </w:rPr>
        <w:t xml:space="preserve"> (campo editável)</w:t>
      </w:r>
    </w:p>
    <w:p w:rsidR="00AF2722" w:rsidRPr="004B1603" w:rsidRDefault="00AF2722" w:rsidP="00AF2722">
      <w:pPr>
        <w:pStyle w:val="PargrafodaLista"/>
        <w:ind w:left="108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Este campo será abastecido com a quantidade de dias que este produto ficará em banca.</w:t>
      </w:r>
    </w:p>
    <w:p w:rsidR="00F01E45" w:rsidRPr="004B1603" w:rsidRDefault="00F01E45" w:rsidP="00F01E45">
      <w:pPr>
        <w:pStyle w:val="PargrafodaLista"/>
        <w:numPr>
          <w:ilvl w:val="0"/>
          <w:numId w:val="31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Pacote Padrão: Quantidade de Exemplares que formarão o pacote padrão do produto. (campo editável)</w:t>
      </w:r>
    </w:p>
    <w:p w:rsidR="00776074" w:rsidRDefault="00776074" w:rsidP="00776074">
      <w:pPr>
        <w:ind w:firstLine="360"/>
        <w:rPr>
          <w:rFonts w:asciiTheme="minorHAnsi" w:hAnsiTheme="minorHAnsi" w:cstheme="minorHAnsi"/>
          <w:color w:val="002060"/>
          <w:sz w:val="22"/>
          <w:szCs w:val="22"/>
          <w:u w:val="single"/>
        </w:rPr>
      </w:pPr>
    </w:p>
    <w:p w:rsidR="00953A1F" w:rsidRPr="004B1603" w:rsidRDefault="00953A1F" w:rsidP="00776074">
      <w:pPr>
        <w:ind w:firstLine="360"/>
        <w:rPr>
          <w:rFonts w:asciiTheme="minorHAnsi" w:hAnsiTheme="minorHAnsi" w:cstheme="minorHAnsi"/>
          <w:color w:val="002060"/>
          <w:sz w:val="22"/>
          <w:szCs w:val="22"/>
          <w:u w:val="single"/>
        </w:rPr>
      </w:pPr>
    </w:p>
    <w:p w:rsidR="00776074" w:rsidRPr="004B1603" w:rsidRDefault="00776074" w:rsidP="00776074">
      <w:pPr>
        <w:ind w:left="360"/>
        <w:rPr>
          <w:rFonts w:asciiTheme="minorHAnsi" w:hAnsiTheme="minorHAnsi" w:cstheme="minorHAnsi"/>
          <w:color w:val="002060"/>
          <w:sz w:val="22"/>
          <w:szCs w:val="22"/>
          <w:u w:val="single"/>
        </w:rPr>
      </w:pPr>
      <w:del w:id="15" w:author="Kaina da Silva" w:date="2012-06-06T14:01:00Z">
        <w:r w:rsidRPr="004B1603" w:rsidDel="008D5BB9">
          <w:rPr>
            <w:rFonts w:asciiTheme="minorHAnsi" w:hAnsiTheme="minorHAnsi" w:cstheme="minorHAnsi"/>
            <w:color w:val="002060"/>
            <w:sz w:val="22"/>
            <w:szCs w:val="22"/>
            <w:u w:val="single"/>
          </w:rPr>
          <w:delText xml:space="preserve">Aba – </w:delText>
        </w:r>
      </w:del>
      <w:r w:rsidRPr="004B1603">
        <w:rPr>
          <w:rFonts w:asciiTheme="minorHAnsi" w:hAnsiTheme="minorHAnsi" w:cstheme="minorHAnsi"/>
          <w:color w:val="002060"/>
          <w:sz w:val="22"/>
          <w:szCs w:val="22"/>
          <w:u w:val="single"/>
        </w:rPr>
        <w:t>Informações Adicionais</w:t>
      </w:r>
    </w:p>
    <w:p w:rsidR="00F01E45" w:rsidRPr="004B1603" w:rsidRDefault="00F01E45" w:rsidP="00E729FA">
      <w:pPr>
        <w:pStyle w:val="PargrafodaLista"/>
        <w:ind w:left="1080"/>
        <w:rPr>
          <w:rFonts w:asciiTheme="minorHAnsi" w:hAnsiTheme="minorHAnsi" w:cstheme="minorHAnsi"/>
          <w:color w:val="002060"/>
        </w:rPr>
      </w:pPr>
    </w:p>
    <w:p w:rsidR="00776074" w:rsidRPr="004B1603" w:rsidRDefault="00776074" w:rsidP="00776074">
      <w:pPr>
        <w:pStyle w:val="PargrafodaLista"/>
        <w:numPr>
          <w:ilvl w:val="0"/>
          <w:numId w:val="35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Outros</w:t>
      </w:r>
    </w:p>
    <w:p w:rsidR="00776074" w:rsidRPr="004B1603" w:rsidRDefault="00776074" w:rsidP="00776074">
      <w:pPr>
        <w:pStyle w:val="PargrafodaLista"/>
        <w:numPr>
          <w:ilvl w:val="1"/>
          <w:numId w:val="35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Periodicidade;</w:t>
      </w:r>
    </w:p>
    <w:p w:rsidR="00776074" w:rsidRPr="004B1603" w:rsidDel="004969A3" w:rsidRDefault="00776074" w:rsidP="00776074">
      <w:pPr>
        <w:pStyle w:val="PargrafodaLista"/>
        <w:numPr>
          <w:ilvl w:val="1"/>
          <w:numId w:val="35"/>
        </w:numPr>
        <w:rPr>
          <w:del w:id="16" w:author="Kaina da Silva" w:date="2012-06-06T13:52:00Z"/>
          <w:rFonts w:asciiTheme="minorHAnsi" w:hAnsiTheme="minorHAnsi" w:cstheme="minorHAnsi"/>
          <w:color w:val="002060"/>
        </w:rPr>
      </w:pPr>
      <w:del w:id="17" w:author="Kaina da Silva" w:date="2012-06-06T13:52:00Z">
        <w:r w:rsidRPr="004B1603" w:rsidDel="004969A3">
          <w:rPr>
            <w:rFonts w:asciiTheme="minorHAnsi" w:hAnsiTheme="minorHAnsi" w:cstheme="minorHAnsi"/>
            <w:color w:val="002060"/>
          </w:rPr>
          <w:delText>Parâmetros Abertos;</w:delText>
        </w:r>
      </w:del>
    </w:p>
    <w:p w:rsidR="00776074" w:rsidRPr="004B1603" w:rsidDel="004969A3" w:rsidRDefault="00776074" w:rsidP="00776074">
      <w:pPr>
        <w:pStyle w:val="PargrafodaLista"/>
        <w:numPr>
          <w:ilvl w:val="1"/>
          <w:numId w:val="35"/>
        </w:numPr>
        <w:rPr>
          <w:del w:id="18" w:author="Kaina da Silva" w:date="2012-06-06T13:52:00Z"/>
          <w:rFonts w:asciiTheme="minorHAnsi" w:hAnsiTheme="minorHAnsi" w:cstheme="minorHAnsi"/>
          <w:color w:val="002060"/>
        </w:rPr>
      </w:pPr>
      <w:del w:id="19" w:author="Kaina da Silva" w:date="2012-06-06T13:52:00Z">
        <w:r w:rsidRPr="004B1603" w:rsidDel="004969A3">
          <w:rPr>
            <w:rFonts w:asciiTheme="minorHAnsi" w:hAnsiTheme="minorHAnsi" w:cstheme="minorHAnsi"/>
            <w:color w:val="002060"/>
          </w:rPr>
          <w:delText>Lançamento Imediato;</w:delText>
        </w:r>
      </w:del>
    </w:p>
    <w:p w:rsidR="00776074" w:rsidRPr="004B1603" w:rsidDel="004969A3" w:rsidRDefault="00776074" w:rsidP="00776074">
      <w:pPr>
        <w:pStyle w:val="PargrafodaLista"/>
        <w:numPr>
          <w:ilvl w:val="1"/>
          <w:numId w:val="35"/>
        </w:numPr>
        <w:rPr>
          <w:del w:id="20" w:author="Kaina da Silva" w:date="2012-06-06T13:52:00Z"/>
          <w:rFonts w:asciiTheme="minorHAnsi" w:hAnsiTheme="minorHAnsi" w:cstheme="minorHAnsi"/>
          <w:color w:val="002060"/>
        </w:rPr>
      </w:pPr>
      <w:del w:id="21" w:author="Kaina da Silva" w:date="2012-06-06T13:52:00Z">
        <w:r w:rsidRPr="004B1603" w:rsidDel="004969A3">
          <w:rPr>
            <w:rFonts w:asciiTheme="minorHAnsi" w:hAnsiTheme="minorHAnsi" w:cstheme="minorHAnsi"/>
            <w:color w:val="002060"/>
          </w:rPr>
          <w:delText>% Abrangência;</w:delText>
        </w:r>
      </w:del>
    </w:p>
    <w:p w:rsidR="00776074" w:rsidRPr="004B1603" w:rsidDel="004969A3" w:rsidRDefault="00776074" w:rsidP="00776074">
      <w:pPr>
        <w:pStyle w:val="PargrafodaLista"/>
        <w:numPr>
          <w:ilvl w:val="1"/>
          <w:numId w:val="35"/>
        </w:numPr>
        <w:rPr>
          <w:del w:id="22" w:author="Kaina da Silva" w:date="2012-06-06T13:52:00Z"/>
          <w:rFonts w:asciiTheme="minorHAnsi" w:hAnsiTheme="minorHAnsi" w:cstheme="minorHAnsi"/>
          <w:color w:val="002060"/>
        </w:rPr>
      </w:pPr>
      <w:del w:id="23" w:author="Kaina da Silva" w:date="2012-06-06T13:52:00Z">
        <w:r w:rsidRPr="004B1603" w:rsidDel="004969A3">
          <w:rPr>
            <w:rFonts w:asciiTheme="minorHAnsi" w:hAnsiTheme="minorHAnsi" w:cstheme="minorHAnsi"/>
            <w:color w:val="002060"/>
          </w:rPr>
          <w:delText>Algoritmo.</w:delText>
        </w:r>
      </w:del>
    </w:p>
    <w:p w:rsidR="00776074" w:rsidRPr="004B1603" w:rsidDel="004969A3" w:rsidRDefault="00776074" w:rsidP="00776074">
      <w:pPr>
        <w:pStyle w:val="PargrafodaLista"/>
        <w:numPr>
          <w:ilvl w:val="0"/>
          <w:numId w:val="35"/>
        </w:numPr>
        <w:rPr>
          <w:del w:id="24" w:author="Kaina da Silva" w:date="2012-06-06T13:52:00Z"/>
          <w:rFonts w:asciiTheme="minorHAnsi" w:hAnsiTheme="minorHAnsi" w:cstheme="minorHAnsi"/>
          <w:color w:val="002060"/>
        </w:rPr>
      </w:pPr>
      <w:del w:id="25" w:author="Kaina da Silva" w:date="2012-06-06T13:52:00Z">
        <w:r w:rsidRPr="004B1603" w:rsidDel="004969A3">
          <w:rPr>
            <w:rFonts w:asciiTheme="minorHAnsi" w:hAnsiTheme="minorHAnsi" w:cstheme="minorHAnsi"/>
            <w:color w:val="002060"/>
          </w:rPr>
          <w:delText>Seleção:</w:delText>
        </w:r>
      </w:del>
    </w:p>
    <w:p w:rsidR="00776074" w:rsidRPr="004B1603" w:rsidDel="004969A3" w:rsidRDefault="00776074" w:rsidP="00776074">
      <w:pPr>
        <w:pStyle w:val="PargrafodaLista"/>
        <w:numPr>
          <w:ilvl w:val="1"/>
          <w:numId w:val="35"/>
        </w:numPr>
        <w:rPr>
          <w:del w:id="26" w:author="Kaina da Silva" w:date="2012-06-06T13:52:00Z"/>
          <w:rFonts w:asciiTheme="minorHAnsi" w:hAnsiTheme="minorHAnsi" w:cstheme="minorHAnsi"/>
          <w:color w:val="002060"/>
        </w:rPr>
      </w:pPr>
      <w:del w:id="27" w:author="Kaina da Silva" w:date="2012-06-06T13:52:00Z">
        <w:r w:rsidRPr="004B1603" w:rsidDel="004969A3">
          <w:rPr>
            <w:rFonts w:asciiTheme="minorHAnsi" w:hAnsiTheme="minorHAnsi" w:cstheme="minorHAnsi"/>
            <w:color w:val="002060"/>
          </w:rPr>
          <w:delText>Combinação 1;</w:delText>
        </w:r>
      </w:del>
    </w:p>
    <w:p w:rsidR="00776074" w:rsidRPr="004B1603" w:rsidDel="004969A3" w:rsidRDefault="00776074" w:rsidP="00776074">
      <w:pPr>
        <w:pStyle w:val="PargrafodaLista"/>
        <w:numPr>
          <w:ilvl w:val="1"/>
          <w:numId w:val="35"/>
        </w:numPr>
        <w:rPr>
          <w:del w:id="28" w:author="Kaina da Silva" w:date="2012-06-06T13:52:00Z"/>
          <w:rFonts w:asciiTheme="minorHAnsi" w:hAnsiTheme="minorHAnsi" w:cstheme="minorHAnsi"/>
          <w:color w:val="002060"/>
        </w:rPr>
      </w:pPr>
      <w:del w:id="29" w:author="Kaina da Silva" w:date="2012-06-06T13:52:00Z">
        <w:r w:rsidRPr="004B1603" w:rsidDel="004969A3">
          <w:rPr>
            <w:rFonts w:asciiTheme="minorHAnsi" w:hAnsiTheme="minorHAnsi" w:cstheme="minorHAnsi"/>
            <w:color w:val="002060"/>
          </w:rPr>
          <w:delText>Combinação 2;</w:delText>
        </w:r>
      </w:del>
    </w:p>
    <w:p w:rsidR="00776074" w:rsidRPr="004B1603" w:rsidDel="004969A3" w:rsidRDefault="00776074" w:rsidP="00776074">
      <w:pPr>
        <w:pStyle w:val="PargrafodaLista"/>
        <w:numPr>
          <w:ilvl w:val="1"/>
          <w:numId w:val="35"/>
        </w:numPr>
        <w:rPr>
          <w:del w:id="30" w:author="Kaina da Silva" w:date="2012-06-06T13:52:00Z"/>
          <w:rFonts w:asciiTheme="minorHAnsi" w:hAnsiTheme="minorHAnsi" w:cstheme="minorHAnsi"/>
          <w:color w:val="002060"/>
        </w:rPr>
      </w:pPr>
      <w:del w:id="31" w:author="Kaina da Silva" w:date="2012-06-06T13:52:00Z">
        <w:r w:rsidRPr="004B1603" w:rsidDel="004969A3">
          <w:rPr>
            <w:rFonts w:asciiTheme="minorHAnsi" w:hAnsiTheme="minorHAnsi" w:cstheme="minorHAnsi"/>
            <w:color w:val="002060"/>
          </w:rPr>
          <w:delText>Combinação 3;</w:delText>
        </w:r>
      </w:del>
    </w:p>
    <w:p w:rsidR="00776074" w:rsidRPr="004B1603" w:rsidRDefault="00776074" w:rsidP="00776074">
      <w:pPr>
        <w:pStyle w:val="PargrafodaLista"/>
        <w:ind w:left="1080"/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Abrir a possibilidade de ser e/ou a segunda e a terceira combinação.</w:t>
      </w:r>
    </w:p>
    <w:p w:rsidR="00776074" w:rsidRPr="004B1603" w:rsidRDefault="00CC042E" w:rsidP="00CC042E">
      <w:pPr>
        <w:pStyle w:val="PargrafodaLista"/>
        <w:numPr>
          <w:ilvl w:val="0"/>
          <w:numId w:val="36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Características</w:t>
      </w:r>
    </w:p>
    <w:p w:rsidR="00CC042E" w:rsidRPr="004B1603" w:rsidDel="004969A3" w:rsidRDefault="00CC042E" w:rsidP="00CC042E">
      <w:pPr>
        <w:pStyle w:val="PargrafodaLista"/>
        <w:numPr>
          <w:ilvl w:val="1"/>
          <w:numId w:val="36"/>
        </w:numPr>
        <w:rPr>
          <w:del w:id="32" w:author="Kaina da Silva" w:date="2012-06-06T13:52:00Z"/>
          <w:rFonts w:asciiTheme="minorHAnsi" w:hAnsiTheme="minorHAnsi" w:cstheme="minorHAnsi"/>
          <w:color w:val="002060"/>
        </w:rPr>
      </w:pPr>
      <w:del w:id="33" w:author="Kaina da Silva" w:date="2012-06-06T13:52:00Z">
        <w:r w:rsidRPr="004B1603" w:rsidDel="004969A3">
          <w:rPr>
            <w:rFonts w:asciiTheme="minorHAnsi" w:hAnsiTheme="minorHAnsi" w:cstheme="minorHAnsi"/>
            <w:color w:val="002060"/>
          </w:rPr>
          <w:delText>Comprimento</w:delText>
        </w:r>
      </w:del>
    </w:p>
    <w:p w:rsidR="00CC042E" w:rsidRPr="004B1603" w:rsidDel="004969A3" w:rsidRDefault="00CC042E" w:rsidP="00CC042E">
      <w:pPr>
        <w:pStyle w:val="PargrafodaLista"/>
        <w:numPr>
          <w:ilvl w:val="1"/>
          <w:numId w:val="36"/>
        </w:numPr>
        <w:rPr>
          <w:del w:id="34" w:author="Kaina da Silva" w:date="2012-06-06T13:52:00Z"/>
          <w:rFonts w:asciiTheme="minorHAnsi" w:hAnsiTheme="minorHAnsi" w:cstheme="minorHAnsi"/>
          <w:color w:val="002060"/>
        </w:rPr>
      </w:pPr>
      <w:del w:id="35" w:author="Kaina da Silva" w:date="2012-06-06T13:52:00Z">
        <w:r w:rsidRPr="004B1603" w:rsidDel="004969A3">
          <w:rPr>
            <w:rFonts w:asciiTheme="minorHAnsi" w:hAnsiTheme="minorHAnsi" w:cstheme="minorHAnsi"/>
            <w:color w:val="002060"/>
          </w:rPr>
          <w:delText>Largura</w:delText>
        </w:r>
      </w:del>
    </w:p>
    <w:p w:rsidR="00CC042E" w:rsidRPr="004B1603" w:rsidDel="004969A3" w:rsidRDefault="00CC042E" w:rsidP="00CC042E">
      <w:pPr>
        <w:pStyle w:val="PargrafodaLista"/>
        <w:numPr>
          <w:ilvl w:val="1"/>
          <w:numId w:val="36"/>
        </w:numPr>
        <w:rPr>
          <w:del w:id="36" w:author="Kaina da Silva" w:date="2012-06-06T13:52:00Z"/>
          <w:rFonts w:asciiTheme="minorHAnsi" w:hAnsiTheme="minorHAnsi" w:cstheme="minorHAnsi"/>
          <w:color w:val="002060"/>
        </w:rPr>
      </w:pPr>
      <w:del w:id="37" w:author="Kaina da Silva" w:date="2012-06-06T13:52:00Z">
        <w:r w:rsidRPr="004B1603" w:rsidDel="004969A3">
          <w:rPr>
            <w:rFonts w:asciiTheme="minorHAnsi" w:hAnsiTheme="minorHAnsi" w:cstheme="minorHAnsi"/>
            <w:color w:val="002060"/>
          </w:rPr>
          <w:delText>Espessura</w:delText>
        </w:r>
      </w:del>
    </w:p>
    <w:p w:rsidR="00CC042E" w:rsidRPr="004B1603" w:rsidDel="004969A3" w:rsidRDefault="00CC042E" w:rsidP="00CC042E">
      <w:pPr>
        <w:pStyle w:val="PargrafodaLista"/>
        <w:numPr>
          <w:ilvl w:val="1"/>
          <w:numId w:val="36"/>
        </w:numPr>
        <w:rPr>
          <w:del w:id="38" w:author="Kaina da Silva" w:date="2012-06-06T13:52:00Z"/>
          <w:rFonts w:asciiTheme="minorHAnsi" w:hAnsiTheme="minorHAnsi" w:cstheme="minorHAnsi"/>
          <w:color w:val="002060"/>
        </w:rPr>
      </w:pPr>
      <w:del w:id="39" w:author="Kaina da Silva" w:date="2012-06-06T13:52:00Z">
        <w:r w:rsidRPr="004B1603" w:rsidDel="004969A3">
          <w:rPr>
            <w:rFonts w:asciiTheme="minorHAnsi" w:hAnsiTheme="minorHAnsi" w:cstheme="minorHAnsi"/>
            <w:color w:val="002060"/>
          </w:rPr>
          <w:delText>Peso</w:delText>
        </w:r>
      </w:del>
    </w:p>
    <w:p w:rsidR="00CC042E" w:rsidRPr="004B1603" w:rsidRDefault="00CC042E" w:rsidP="00CC042E">
      <w:pPr>
        <w:pStyle w:val="PargrafodaLista"/>
        <w:numPr>
          <w:ilvl w:val="0"/>
          <w:numId w:val="36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Tributação Fiscal</w:t>
      </w:r>
    </w:p>
    <w:p w:rsidR="00CC042E" w:rsidRPr="004B1603" w:rsidRDefault="00CC042E" w:rsidP="00CC042E">
      <w:pPr>
        <w:pStyle w:val="PargrafodaLista"/>
        <w:numPr>
          <w:ilvl w:val="1"/>
          <w:numId w:val="36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Tributado;</w:t>
      </w:r>
    </w:p>
    <w:p w:rsidR="00CC042E" w:rsidRPr="004B1603" w:rsidRDefault="00CC042E" w:rsidP="00CC042E">
      <w:pPr>
        <w:pStyle w:val="PargrafodaLista"/>
        <w:numPr>
          <w:ilvl w:val="1"/>
          <w:numId w:val="36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Isento;</w:t>
      </w:r>
    </w:p>
    <w:p w:rsidR="00CC042E" w:rsidRPr="004B1603" w:rsidRDefault="00CC042E" w:rsidP="00CC042E">
      <w:pPr>
        <w:pStyle w:val="PargrafodaLista"/>
        <w:numPr>
          <w:ilvl w:val="1"/>
          <w:numId w:val="36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Tributos Outros.</w:t>
      </w:r>
    </w:p>
    <w:p w:rsidR="00CC042E" w:rsidRPr="004B1603" w:rsidDel="004969A3" w:rsidRDefault="000A3F02" w:rsidP="00CC042E">
      <w:pPr>
        <w:pStyle w:val="PargrafodaLista"/>
        <w:numPr>
          <w:ilvl w:val="0"/>
          <w:numId w:val="36"/>
        </w:numPr>
        <w:rPr>
          <w:del w:id="40" w:author="Kaina da Silva" w:date="2012-06-06T13:52:00Z"/>
          <w:rFonts w:asciiTheme="minorHAnsi" w:hAnsiTheme="minorHAnsi" w:cstheme="minorHAnsi"/>
          <w:color w:val="002060"/>
        </w:rPr>
      </w:pPr>
      <w:del w:id="41" w:author="Kaina da Silva" w:date="2012-06-06T13:52:00Z">
        <w:r w:rsidRPr="004B1603" w:rsidDel="004969A3">
          <w:rPr>
            <w:rFonts w:asciiTheme="minorHAnsi" w:hAnsiTheme="minorHAnsi" w:cstheme="minorHAnsi"/>
            <w:color w:val="002060"/>
          </w:rPr>
          <w:delText>Situação Tributária</w:delText>
        </w:r>
      </w:del>
    </w:p>
    <w:p w:rsidR="000A3F02" w:rsidRPr="004B1603" w:rsidDel="004969A3" w:rsidRDefault="000A3F02" w:rsidP="000A3F02">
      <w:pPr>
        <w:pStyle w:val="PargrafodaLista"/>
        <w:numPr>
          <w:ilvl w:val="1"/>
          <w:numId w:val="36"/>
        </w:numPr>
        <w:rPr>
          <w:del w:id="42" w:author="Kaina da Silva" w:date="2012-06-06T13:52:00Z"/>
          <w:rFonts w:asciiTheme="minorHAnsi" w:hAnsiTheme="minorHAnsi" w:cstheme="minorHAnsi"/>
          <w:color w:val="002060"/>
        </w:rPr>
      </w:pPr>
      <w:del w:id="43" w:author="Kaina da Silva" w:date="2012-06-06T13:52:00Z">
        <w:r w:rsidRPr="004B1603" w:rsidDel="004969A3">
          <w:rPr>
            <w:rFonts w:asciiTheme="minorHAnsi" w:hAnsiTheme="minorHAnsi" w:cstheme="minorHAnsi"/>
            <w:color w:val="002060"/>
          </w:rPr>
          <w:lastRenderedPageBreak/>
          <w:delText xml:space="preserve">Produto Nacional Isento </w:delText>
        </w:r>
        <w:r w:rsidR="00AE4080" w:rsidRPr="004B1603" w:rsidDel="004969A3">
          <w:rPr>
            <w:rFonts w:asciiTheme="minorHAnsi" w:hAnsiTheme="minorHAnsi" w:cstheme="minorHAnsi"/>
            <w:color w:val="002060"/>
          </w:rPr>
          <w:delText xml:space="preserve">de </w:delText>
        </w:r>
        <w:r w:rsidRPr="004B1603" w:rsidDel="004969A3">
          <w:rPr>
            <w:rFonts w:asciiTheme="minorHAnsi" w:hAnsiTheme="minorHAnsi" w:cstheme="minorHAnsi"/>
            <w:color w:val="002060"/>
          </w:rPr>
          <w:delText>ICMS/IPI;</w:delText>
        </w:r>
      </w:del>
    </w:p>
    <w:p w:rsidR="000A3F02" w:rsidRPr="004B1603" w:rsidDel="004969A3" w:rsidRDefault="000A3F02" w:rsidP="000A3F02">
      <w:pPr>
        <w:pStyle w:val="PargrafodaLista"/>
        <w:numPr>
          <w:ilvl w:val="1"/>
          <w:numId w:val="36"/>
        </w:numPr>
        <w:rPr>
          <w:del w:id="44" w:author="Kaina da Silva" w:date="2012-06-06T13:52:00Z"/>
          <w:rFonts w:asciiTheme="minorHAnsi" w:hAnsiTheme="minorHAnsi" w:cstheme="minorHAnsi"/>
          <w:color w:val="002060"/>
        </w:rPr>
      </w:pPr>
      <w:del w:id="45" w:author="Kaina da Silva" w:date="2012-06-06T13:52:00Z">
        <w:r w:rsidRPr="004B1603" w:rsidDel="004969A3">
          <w:rPr>
            <w:rFonts w:asciiTheme="minorHAnsi" w:hAnsiTheme="minorHAnsi" w:cstheme="minorHAnsi"/>
            <w:color w:val="002060"/>
          </w:rPr>
          <w:delText xml:space="preserve">Produto Nacional Imune </w:delText>
        </w:r>
        <w:r w:rsidR="00AE4080" w:rsidRPr="004B1603" w:rsidDel="004969A3">
          <w:rPr>
            <w:rFonts w:asciiTheme="minorHAnsi" w:hAnsiTheme="minorHAnsi" w:cstheme="minorHAnsi"/>
            <w:color w:val="002060"/>
          </w:rPr>
          <w:delText xml:space="preserve">de </w:delText>
        </w:r>
        <w:r w:rsidRPr="004B1603" w:rsidDel="004969A3">
          <w:rPr>
            <w:rFonts w:asciiTheme="minorHAnsi" w:hAnsiTheme="minorHAnsi" w:cstheme="minorHAnsi"/>
            <w:color w:val="002060"/>
          </w:rPr>
          <w:delText>ICMS/IPI;</w:delText>
        </w:r>
      </w:del>
    </w:p>
    <w:p w:rsidR="000A3F02" w:rsidRPr="004B1603" w:rsidDel="004969A3" w:rsidRDefault="000A3F02" w:rsidP="000A3F02">
      <w:pPr>
        <w:pStyle w:val="PargrafodaLista"/>
        <w:numPr>
          <w:ilvl w:val="1"/>
          <w:numId w:val="36"/>
        </w:numPr>
        <w:rPr>
          <w:del w:id="46" w:author="Kaina da Silva" w:date="2012-06-06T13:52:00Z"/>
          <w:rFonts w:asciiTheme="minorHAnsi" w:hAnsiTheme="minorHAnsi" w:cstheme="minorHAnsi"/>
          <w:color w:val="002060"/>
        </w:rPr>
      </w:pPr>
      <w:del w:id="47" w:author="Kaina da Silva" w:date="2012-06-06T13:52:00Z">
        <w:r w:rsidRPr="004B1603" w:rsidDel="004969A3">
          <w:rPr>
            <w:rFonts w:asciiTheme="minorHAnsi" w:hAnsiTheme="minorHAnsi" w:cstheme="minorHAnsi"/>
            <w:color w:val="002060"/>
          </w:rPr>
          <w:delText>Outros.</w:delText>
        </w:r>
      </w:del>
    </w:p>
    <w:p w:rsidR="000A3F02" w:rsidRPr="004B1603" w:rsidDel="004969A3" w:rsidRDefault="000A3F02" w:rsidP="000A3F02">
      <w:pPr>
        <w:pStyle w:val="PargrafodaLista"/>
        <w:numPr>
          <w:ilvl w:val="0"/>
          <w:numId w:val="36"/>
        </w:numPr>
        <w:rPr>
          <w:del w:id="48" w:author="Kaina da Silva" w:date="2012-06-06T13:53:00Z"/>
          <w:rFonts w:asciiTheme="minorHAnsi" w:hAnsiTheme="minorHAnsi" w:cstheme="minorHAnsi"/>
          <w:color w:val="002060"/>
        </w:rPr>
      </w:pPr>
      <w:del w:id="49" w:author="Kaina da Silva" w:date="2012-06-06T13:53:00Z">
        <w:r w:rsidRPr="004B1603" w:rsidDel="004969A3">
          <w:rPr>
            <w:rFonts w:asciiTheme="minorHAnsi" w:hAnsiTheme="minorHAnsi" w:cstheme="minorHAnsi"/>
            <w:color w:val="002060"/>
          </w:rPr>
          <w:delText>Regime de Recolhimento – Normal</w:delText>
        </w:r>
      </w:del>
    </w:p>
    <w:p w:rsidR="000A3F02" w:rsidRPr="004B1603" w:rsidDel="004969A3" w:rsidRDefault="000A3F02" w:rsidP="000A3F02">
      <w:pPr>
        <w:pStyle w:val="PargrafodaLista"/>
        <w:numPr>
          <w:ilvl w:val="1"/>
          <w:numId w:val="36"/>
        </w:numPr>
        <w:rPr>
          <w:del w:id="50" w:author="Kaina da Silva" w:date="2012-06-06T13:53:00Z"/>
          <w:rFonts w:asciiTheme="minorHAnsi" w:hAnsiTheme="minorHAnsi" w:cstheme="minorHAnsi"/>
          <w:color w:val="002060"/>
        </w:rPr>
      </w:pPr>
      <w:del w:id="51" w:author="Kaina da Silva" w:date="2012-06-06T13:53:00Z">
        <w:r w:rsidRPr="004B1603" w:rsidDel="004969A3">
          <w:rPr>
            <w:rFonts w:asciiTheme="minorHAnsi" w:hAnsiTheme="minorHAnsi" w:cstheme="minorHAnsi"/>
            <w:color w:val="002060"/>
          </w:rPr>
          <w:delText>Classe Histograma Analítico;</w:delText>
        </w:r>
      </w:del>
    </w:p>
    <w:p w:rsidR="000A3F02" w:rsidRPr="004B1603" w:rsidDel="004969A3" w:rsidRDefault="000A3F02" w:rsidP="000A3F02">
      <w:pPr>
        <w:pStyle w:val="PargrafodaLista"/>
        <w:numPr>
          <w:ilvl w:val="1"/>
          <w:numId w:val="36"/>
        </w:numPr>
        <w:rPr>
          <w:del w:id="52" w:author="Kaina da Silva" w:date="2012-06-06T13:53:00Z"/>
          <w:rFonts w:asciiTheme="minorHAnsi" w:hAnsiTheme="minorHAnsi" w:cstheme="minorHAnsi"/>
          <w:color w:val="002060"/>
        </w:rPr>
      </w:pPr>
      <w:del w:id="53" w:author="Kaina da Silva" w:date="2012-06-06T13:53:00Z">
        <w:r w:rsidRPr="004B1603" w:rsidDel="004969A3">
          <w:rPr>
            <w:rFonts w:asciiTheme="minorHAnsi" w:hAnsiTheme="minorHAnsi" w:cstheme="minorHAnsi"/>
            <w:color w:val="002060"/>
          </w:rPr>
          <w:delText>% Limite Cota Fixação;</w:delText>
        </w:r>
      </w:del>
    </w:p>
    <w:p w:rsidR="000A3F02" w:rsidRPr="004B1603" w:rsidDel="004969A3" w:rsidRDefault="000A3F02" w:rsidP="000A3F02">
      <w:pPr>
        <w:pStyle w:val="PargrafodaLista"/>
        <w:numPr>
          <w:ilvl w:val="1"/>
          <w:numId w:val="36"/>
        </w:numPr>
        <w:rPr>
          <w:del w:id="54" w:author="Kaina da Silva" w:date="2012-06-06T13:53:00Z"/>
          <w:rFonts w:asciiTheme="minorHAnsi" w:hAnsiTheme="minorHAnsi" w:cstheme="minorHAnsi"/>
          <w:color w:val="002060"/>
        </w:rPr>
      </w:pPr>
      <w:del w:id="55" w:author="Kaina da Silva" w:date="2012-06-06T13:53:00Z">
        <w:r w:rsidRPr="004B1603" w:rsidDel="004969A3">
          <w:rPr>
            <w:rFonts w:asciiTheme="minorHAnsi" w:hAnsiTheme="minorHAnsi" w:cstheme="minorHAnsi"/>
            <w:color w:val="002060"/>
          </w:rPr>
          <w:delText>% Limite Reparte Fixação;</w:delText>
        </w:r>
      </w:del>
    </w:p>
    <w:p w:rsidR="000A3F02" w:rsidRPr="004B1603" w:rsidRDefault="000A3F02" w:rsidP="000A3F02">
      <w:pPr>
        <w:pStyle w:val="PargrafodaLista"/>
        <w:numPr>
          <w:ilvl w:val="0"/>
          <w:numId w:val="36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Grupo Editorial;</w:t>
      </w:r>
    </w:p>
    <w:p w:rsidR="000A3F02" w:rsidRPr="004B1603" w:rsidRDefault="000A3F02" w:rsidP="000A3F02">
      <w:pPr>
        <w:pStyle w:val="PargrafodaLista"/>
        <w:numPr>
          <w:ilvl w:val="0"/>
          <w:numId w:val="36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Subgrupo Editorial.</w:t>
      </w:r>
    </w:p>
    <w:p w:rsidR="004941EF" w:rsidRPr="004B1603" w:rsidRDefault="004941EF" w:rsidP="00E729FA">
      <w:pPr>
        <w:ind w:left="1080"/>
        <w:rPr>
          <w:rFonts w:asciiTheme="minorHAnsi" w:hAnsiTheme="minorHAnsi" w:cstheme="minorHAnsi"/>
          <w:color w:val="002060"/>
          <w:sz w:val="22"/>
          <w:szCs w:val="22"/>
        </w:rPr>
      </w:pPr>
    </w:p>
    <w:p w:rsidR="001519D6" w:rsidRPr="004B1603" w:rsidRDefault="001519D6" w:rsidP="001519D6">
      <w:pPr>
        <w:ind w:left="360"/>
        <w:rPr>
          <w:rFonts w:asciiTheme="minorHAnsi" w:hAnsiTheme="minorHAnsi" w:cstheme="minorHAnsi"/>
          <w:color w:val="002060"/>
          <w:sz w:val="22"/>
          <w:szCs w:val="22"/>
          <w:u w:val="single"/>
        </w:rPr>
      </w:pPr>
      <w:del w:id="56" w:author="Kaina da Silva" w:date="2012-06-06T13:53:00Z">
        <w:r w:rsidRPr="004B1603" w:rsidDel="004969A3">
          <w:rPr>
            <w:rFonts w:asciiTheme="minorHAnsi" w:hAnsiTheme="minorHAnsi" w:cstheme="minorHAnsi"/>
            <w:color w:val="002060"/>
            <w:sz w:val="22"/>
            <w:szCs w:val="22"/>
            <w:u w:val="single"/>
          </w:rPr>
          <w:delText xml:space="preserve">Aba – </w:delText>
        </w:r>
      </w:del>
      <w:r w:rsidRPr="004B1603">
        <w:rPr>
          <w:rFonts w:asciiTheme="minorHAnsi" w:hAnsiTheme="minorHAnsi" w:cstheme="minorHAnsi"/>
          <w:color w:val="002060"/>
          <w:sz w:val="22"/>
          <w:szCs w:val="22"/>
          <w:u w:val="single"/>
        </w:rPr>
        <w:t>Segmentação</w:t>
      </w:r>
    </w:p>
    <w:p w:rsidR="00216091" w:rsidRPr="004B1603" w:rsidRDefault="00216091" w:rsidP="001519D6">
      <w:pPr>
        <w:ind w:left="360"/>
        <w:rPr>
          <w:rFonts w:asciiTheme="minorHAnsi" w:hAnsiTheme="minorHAnsi" w:cstheme="minorHAnsi"/>
          <w:color w:val="002060"/>
          <w:sz w:val="22"/>
          <w:szCs w:val="22"/>
          <w:u w:val="single"/>
        </w:rPr>
      </w:pPr>
    </w:p>
    <w:p w:rsidR="00216091" w:rsidRPr="004B1603" w:rsidRDefault="00216091" w:rsidP="00216091">
      <w:pPr>
        <w:pStyle w:val="PargrafodaLista"/>
        <w:numPr>
          <w:ilvl w:val="0"/>
          <w:numId w:val="37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Público Alvo</w:t>
      </w:r>
    </w:p>
    <w:p w:rsidR="00216091" w:rsidRPr="004B1603" w:rsidRDefault="00216091" w:rsidP="00216091">
      <w:pPr>
        <w:pStyle w:val="PargrafodaLista"/>
        <w:numPr>
          <w:ilvl w:val="1"/>
          <w:numId w:val="37"/>
        </w:numPr>
        <w:rPr>
          <w:rFonts w:asciiTheme="minorHAnsi" w:hAnsiTheme="minorHAnsi" w:cstheme="minorHAnsi"/>
          <w:color w:val="002060"/>
          <w:u w:val="single"/>
        </w:rPr>
      </w:pPr>
      <w:r w:rsidRPr="004B1603">
        <w:rPr>
          <w:rFonts w:asciiTheme="minorHAnsi" w:hAnsiTheme="minorHAnsi" w:cstheme="minorHAnsi"/>
          <w:color w:val="002060"/>
        </w:rPr>
        <w:t>Classe Social;</w:t>
      </w:r>
    </w:p>
    <w:p w:rsidR="00216091" w:rsidRPr="004B1603" w:rsidRDefault="00216091" w:rsidP="00216091">
      <w:pPr>
        <w:pStyle w:val="PargrafodaLista"/>
        <w:numPr>
          <w:ilvl w:val="1"/>
          <w:numId w:val="37"/>
        </w:numPr>
        <w:rPr>
          <w:rFonts w:asciiTheme="minorHAnsi" w:hAnsiTheme="minorHAnsi" w:cstheme="minorHAnsi"/>
          <w:color w:val="002060"/>
          <w:u w:val="single"/>
        </w:rPr>
      </w:pPr>
      <w:r w:rsidRPr="004B1603">
        <w:rPr>
          <w:rFonts w:asciiTheme="minorHAnsi" w:hAnsiTheme="minorHAnsi" w:cstheme="minorHAnsi"/>
          <w:color w:val="002060"/>
        </w:rPr>
        <w:t>Sexo;</w:t>
      </w:r>
    </w:p>
    <w:p w:rsidR="00216091" w:rsidRPr="004B1603" w:rsidRDefault="00216091" w:rsidP="00216091">
      <w:pPr>
        <w:pStyle w:val="PargrafodaLista"/>
        <w:numPr>
          <w:ilvl w:val="1"/>
          <w:numId w:val="37"/>
        </w:numPr>
        <w:rPr>
          <w:rFonts w:asciiTheme="minorHAnsi" w:hAnsiTheme="minorHAnsi" w:cstheme="minorHAnsi"/>
          <w:color w:val="002060"/>
          <w:u w:val="single"/>
        </w:rPr>
      </w:pPr>
      <w:r w:rsidRPr="004B1603">
        <w:rPr>
          <w:rFonts w:asciiTheme="minorHAnsi" w:hAnsiTheme="minorHAnsi" w:cstheme="minorHAnsi"/>
          <w:color w:val="002060"/>
        </w:rPr>
        <w:t>Faixa-Etária.</w:t>
      </w:r>
    </w:p>
    <w:p w:rsidR="00216091" w:rsidRPr="004B1603" w:rsidRDefault="004969A3" w:rsidP="003B5145">
      <w:pPr>
        <w:pStyle w:val="PargrafodaLista"/>
        <w:numPr>
          <w:ilvl w:val="1"/>
          <w:numId w:val="37"/>
        </w:numPr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Formato</w:t>
      </w:r>
      <w:r w:rsidR="00216091" w:rsidRPr="004B1603">
        <w:rPr>
          <w:rFonts w:asciiTheme="minorHAnsi" w:hAnsiTheme="minorHAnsi" w:cstheme="minorHAnsi"/>
          <w:color w:val="002060"/>
        </w:rPr>
        <w:t>;</w:t>
      </w:r>
    </w:p>
    <w:p w:rsidR="00216091" w:rsidRPr="004B1603" w:rsidRDefault="004969A3" w:rsidP="003B5145">
      <w:pPr>
        <w:pStyle w:val="PargrafodaLista"/>
        <w:numPr>
          <w:ilvl w:val="1"/>
          <w:numId w:val="37"/>
        </w:numPr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 xml:space="preserve">Tipo de </w:t>
      </w:r>
      <w:r w:rsidR="00216091" w:rsidRPr="004B1603">
        <w:rPr>
          <w:rFonts w:asciiTheme="minorHAnsi" w:hAnsiTheme="minorHAnsi" w:cstheme="minorHAnsi"/>
          <w:color w:val="002060"/>
        </w:rPr>
        <w:t>Lançamento;</w:t>
      </w:r>
    </w:p>
    <w:p w:rsidR="00216091" w:rsidRPr="004B1603" w:rsidRDefault="00216091" w:rsidP="003B5145">
      <w:pPr>
        <w:pStyle w:val="PargrafodaLista"/>
        <w:numPr>
          <w:ilvl w:val="1"/>
          <w:numId w:val="37"/>
        </w:numPr>
        <w:rPr>
          <w:rFonts w:asciiTheme="minorHAnsi" w:hAnsiTheme="minorHAnsi" w:cstheme="minorHAnsi"/>
          <w:color w:val="002060"/>
        </w:rPr>
      </w:pPr>
      <w:r w:rsidRPr="004B1603">
        <w:rPr>
          <w:rFonts w:asciiTheme="minorHAnsi" w:hAnsiTheme="minorHAnsi" w:cstheme="minorHAnsi"/>
          <w:color w:val="002060"/>
        </w:rPr>
        <w:t>Tema Principal;</w:t>
      </w:r>
    </w:p>
    <w:p w:rsidR="001519D6" w:rsidRPr="004B1603" w:rsidRDefault="00216091" w:rsidP="003B5145">
      <w:pPr>
        <w:pStyle w:val="PargrafodaLista"/>
        <w:numPr>
          <w:ilvl w:val="1"/>
          <w:numId w:val="37"/>
        </w:numPr>
        <w:rPr>
          <w:rFonts w:asciiTheme="minorHAnsi" w:hAnsiTheme="minorHAnsi" w:cstheme="minorHAnsi"/>
          <w:color w:val="002060"/>
          <w:u w:val="single"/>
        </w:rPr>
      </w:pPr>
      <w:r w:rsidRPr="004B1603">
        <w:rPr>
          <w:rFonts w:asciiTheme="minorHAnsi" w:hAnsiTheme="minorHAnsi" w:cstheme="minorHAnsi"/>
          <w:color w:val="002060"/>
        </w:rPr>
        <w:t>Tema Secundário.</w:t>
      </w:r>
      <w:r w:rsidRPr="004B1603">
        <w:rPr>
          <w:rFonts w:asciiTheme="minorHAnsi" w:hAnsiTheme="minorHAnsi" w:cstheme="minorHAnsi"/>
          <w:color w:val="002060"/>
        </w:rPr>
        <w:tab/>
      </w:r>
    </w:p>
    <w:p w:rsidR="001519D6" w:rsidRDefault="001519D6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  <w:u w:val="single"/>
        </w:rPr>
      </w:pPr>
    </w:p>
    <w:p w:rsidR="00953A1F" w:rsidRPr="00953A1F" w:rsidRDefault="00953A1F" w:rsidP="00953A1F">
      <w:pPr>
        <w:ind w:firstLine="360"/>
        <w:rPr>
          <w:rFonts w:asciiTheme="minorHAnsi" w:hAnsiTheme="minorHAnsi" w:cstheme="minorHAnsi"/>
          <w:color w:val="002060"/>
          <w:sz w:val="22"/>
          <w:szCs w:val="22"/>
          <w:highlight w:val="yellow"/>
        </w:rPr>
      </w:pPr>
      <w:r w:rsidRPr="00953A1F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>As informações abaixo, não têm seu preenchimento obrigatório:</w:t>
      </w:r>
    </w:p>
    <w:p w:rsidR="00953A1F" w:rsidRPr="00953A1F" w:rsidRDefault="00953A1F" w:rsidP="00953A1F">
      <w:pPr>
        <w:pStyle w:val="PargrafodaLista"/>
        <w:numPr>
          <w:ilvl w:val="0"/>
          <w:numId w:val="31"/>
        </w:numPr>
        <w:rPr>
          <w:rFonts w:asciiTheme="minorHAnsi" w:hAnsiTheme="minorHAnsi" w:cstheme="minorHAnsi"/>
          <w:color w:val="002060"/>
          <w:highlight w:val="yellow"/>
        </w:rPr>
      </w:pPr>
      <w:r w:rsidRPr="00953A1F">
        <w:rPr>
          <w:rFonts w:asciiTheme="minorHAnsi" w:hAnsiTheme="minorHAnsi" w:cstheme="minorHAnsi"/>
          <w:color w:val="002060"/>
          <w:highlight w:val="yellow"/>
        </w:rPr>
        <w:t>Dados Cadastrais:</w:t>
      </w:r>
    </w:p>
    <w:p w:rsidR="00953A1F" w:rsidRPr="00953A1F" w:rsidRDefault="00953A1F" w:rsidP="00953A1F">
      <w:pPr>
        <w:pStyle w:val="PargrafodaLista"/>
        <w:numPr>
          <w:ilvl w:val="1"/>
          <w:numId w:val="31"/>
        </w:numPr>
        <w:rPr>
          <w:rFonts w:asciiTheme="minorHAnsi" w:hAnsiTheme="minorHAnsi" w:cstheme="minorHAnsi"/>
          <w:color w:val="002060"/>
          <w:highlight w:val="yellow"/>
        </w:rPr>
      </w:pPr>
      <w:r w:rsidRPr="00953A1F">
        <w:rPr>
          <w:rFonts w:asciiTheme="minorHAnsi" w:hAnsiTheme="minorHAnsi" w:cstheme="minorHAnsi"/>
          <w:color w:val="002060"/>
          <w:highlight w:val="yellow"/>
        </w:rPr>
        <w:t>Editor</w:t>
      </w:r>
    </w:p>
    <w:p w:rsidR="00953A1F" w:rsidRPr="00953A1F" w:rsidRDefault="00953A1F" w:rsidP="00953A1F">
      <w:pPr>
        <w:pStyle w:val="PargrafodaLista"/>
        <w:numPr>
          <w:ilvl w:val="1"/>
          <w:numId w:val="31"/>
        </w:numPr>
        <w:rPr>
          <w:rFonts w:asciiTheme="minorHAnsi" w:hAnsiTheme="minorHAnsi" w:cstheme="minorHAnsi"/>
          <w:color w:val="002060"/>
          <w:highlight w:val="yellow"/>
        </w:rPr>
      </w:pPr>
      <w:r w:rsidRPr="00953A1F">
        <w:rPr>
          <w:rFonts w:asciiTheme="minorHAnsi" w:hAnsiTheme="minorHAnsi" w:cstheme="minorHAnsi"/>
          <w:color w:val="002060"/>
          <w:highlight w:val="yellow"/>
        </w:rPr>
        <w:t>Slogan do Produto</w:t>
      </w:r>
    </w:p>
    <w:p w:rsidR="00953A1F" w:rsidRPr="00953A1F" w:rsidRDefault="00953A1F" w:rsidP="00953A1F">
      <w:pPr>
        <w:pStyle w:val="PargrafodaLista"/>
        <w:numPr>
          <w:ilvl w:val="0"/>
          <w:numId w:val="31"/>
        </w:numPr>
        <w:rPr>
          <w:rFonts w:asciiTheme="minorHAnsi" w:hAnsiTheme="minorHAnsi" w:cstheme="minorHAnsi"/>
          <w:color w:val="002060"/>
          <w:highlight w:val="yellow"/>
        </w:rPr>
      </w:pPr>
      <w:r w:rsidRPr="00953A1F">
        <w:rPr>
          <w:rFonts w:asciiTheme="minorHAnsi" w:hAnsiTheme="minorHAnsi" w:cstheme="minorHAnsi"/>
          <w:color w:val="002060"/>
          <w:highlight w:val="yellow"/>
        </w:rPr>
        <w:t>Editorial (todas as informações)</w:t>
      </w:r>
    </w:p>
    <w:p w:rsidR="00953A1F" w:rsidRPr="00953A1F" w:rsidRDefault="00953A1F" w:rsidP="00953A1F">
      <w:pPr>
        <w:pStyle w:val="PargrafodaLista"/>
        <w:numPr>
          <w:ilvl w:val="0"/>
          <w:numId w:val="31"/>
        </w:numPr>
        <w:rPr>
          <w:rFonts w:asciiTheme="minorHAnsi" w:hAnsiTheme="minorHAnsi" w:cstheme="minorHAnsi"/>
          <w:color w:val="002060"/>
          <w:highlight w:val="yellow"/>
        </w:rPr>
      </w:pPr>
      <w:r w:rsidRPr="00953A1F">
        <w:rPr>
          <w:rFonts w:asciiTheme="minorHAnsi" w:hAnsiTheme="minorHAnsi" w:cstheme="minorHAnsi"/>
          <w:color w:val="002060"/>
          <w:highlight w:val="yellow"/>
        </w:rPr>
        <w:t>Público Alvo (todas as informações)</w:t>
      </w:r>
    </w:p>
    <w:p w:rsidR="00953A1F" w:rsidRPr="00953A1F" w:rsidRDefault="00953A1F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 w:rsidRPr="00953A1F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>As demais informaç</w:t>
      </w:r>
      <w:r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>ões</w:t>
      </w:r>
      <w:r w:rsidRPr="00953A1F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 xml:space="preserve"> devem ser preenchidas pelo usuário, obrigatoriamente.</w:t>
      </w:r>
    </w:p>
    <w:p w:rsidR="00953A1F" w:rsidRPr="004B1603" w:rsidRDefault="00953A1F" w:rsidP="000F13BE">
      <w:pPr>
        <w:ind w:left="360"/>
        <w:rPr>
          <w:rFonts w:asciiTheme="minorHAnsi" w:hAnsiTheme="minorHAnsi" w:cstheme="minorHAnsi"/>
          <w:color w:val="002060"/>
          <w:sz w:val="22"/>
          <w:szCs w:val="22"/>
          <w:u w:val="single"/>
        </w:rPr>
      </w:pPr>
    </w:p>
    <w:p w:rsidR="00540C6F" w:rsidRPr="004B1603" w:rsidRDefault="00D562F8" w:rsidP="00D562F8">
      <w:pPr>
        <w:ind w:left="360"/>
        <w:jc w:val="center"/>
        <w:rPr>
          <w:rFonts w:asciiTheme="minorHAnsi" w:hAnsiTheme="minorHAnsi" w:cstheme="minorHAnsi"/>
          <w:color w:val="002060"/>
          <w:sz w:val="22"/>
          <w:szCs w:val="22"/>
        </w:rPr>
      </w:pPr>
      <w:r w:rsidRPr="004B1603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>DEFINIR A QUANTIDADE MÁXIMA DE CARACTERES PARA TODOS OS ITENS DO CADASTRO</w:t>
      </w:r>
    </w:p>
    <w:p w:rsidR="00D562F8" w:rsidRPr="004B1603" w:rsidRDefault="00D562F8" w:rsidP="00D562F8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E28B8" w:rsidRPr="004B1603">
        <w:tc>
          <w:tcPr>
            <w:tcW w:w="9779" w:type="dxa"/>
          </w:tcPr>
          <w:p w:rsidR="00BE28B8" w:rsidRPr="004B1603" w:rsidRDefault="00BE28B8" w:rsidP="00FF0990">
            <w:pPr>
              <w:pStyle w:val="Ttulo2"/>
              <w:numPr>
                <w:ilvl w:val="0"/>
                <w:numId w:val="2"/>
              </w:numPr>
              <w:rPr>
                <w:rFonts w:asciiTheme="minorHAnsi" w:hAnsiTheme="minorHAnsi" w:cstheme="minorHAnsi"/>
                <w:bCs w:val="0"/>
                <w:i w:val="0"/>
                <w:iCs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BE28B8" w:rsidRPr="004B1603" w:rsidRDefault="00BE28B8" w:rsidP="00597006">
            <w:pPr>
              <w:rPr>
                <w:rFonts w:asciiTheme="minorHAnsi" w:hAnsiTheme="minorHAnsi" w:cstheme="minorHAnsi"/>
              </w:rPr>
            </w:pPr>
          </w:p>
        </w:tc>
      </w:tr>
    </w:tbl>
    <w:p w:rsidR="00BE28B8" w:rsidRPr="004B1603" w:rsidRDefault="00BE28B8" w:rsidP="00603A73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Parâmetros Recebidos;</w:t>
      </w:r>
    </w:p>
    <w:p w:rsidR="00BE28B8" w:rsidRPr="004B1603" w:rsidRDefault="00BE28B8" w:rsidP="00E34CC4">
      <w:pPr>
        <w:rPr>
          <w:rFonts w:asciiTheme="minorHAnsi" w:hAnsiTheme="minorHAnsi" w:cstheme="minorHAnsi"/>
        </w:rPr>
      </w:pPr>
    </w:p>
    <w:p w:rsidR="00BE28B8" w:rsidRPr="004B1603" w:rsidRDefault="00BE28B8" w:rsidP="00603A73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Tabelas;</w:t>
      </w:r>
    </w:p>
    <w:p w:rsidR="00BE28B8" w:rsidRPr="004B1603" w:rsidRDefault="00BE28B8" w:rsidP="008665A6">
      <w:pPr>
        <w:rPr>
          <w:rFonts w:asciiTheme="minorHAnsi" w:hAnsiTheme="minorHAnsi" w:cstheme="minorHAnsi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BE28B8" w:rsidRPr="004B1603" w:rsidTr="008573CA">
        <w:trPr>
          <w:trHeight w:val="314"/>
        </w:trPr>
        <w:tc>
          <w:tcPr>
            <w:tcW w:w="3136" w:type="dxa"/>
          </w:tcPr>
          <w:p w:rsidR="00BE28B8" w:rsidRPr="004B1603" w:rsidRDefault="00BE28B8" w:rsidP="000339EB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b/>
                <w:color w:val="0000FF"/>
              </w:rPr>
            </w:pPr>
            <w:proofErr w:type="gramStart"/>
            <w:r w:rsidRPr="004B1603">
              <w:rPr>
                <w:rFonts w:asciiTheme="minorHAnsi" w:hAnsiTheme="minorHAnsi" w:cstheme="minorHAnsi"/>
                <w:b/>
                <w:color w:val="0000FF"/>
              </w:rPr>
              <w:t>DELETE</w:t>
            </w:r>
            <w:proofErr w:type="gramEnd"/>
          </w:p>
        </w:tc>
      </w:tr>
      <w:tr w:rsidR="00BE28B8" w:rsidRPr="004B1603" w:rsidTr="008573CA">
        <w:trPr>
          <w:trHeight w:val="228"/>
        </w:trPr>
        <w:tc>
          <w:tcPr>
            <w:tcW w:w="3136" w:type="dxa"/>
          </w:tcPr>
          <w:p w:rsidR="00BE28B8" w:rsidRPr="004B1603" w:rsidRDefault="00BE28B8" w:rsidP="00D013E8">
            <w:pPr>
              <w:pStyle w:val="Ttulo1"/>
              <w:ind w:left="0"/>
              <w:jc w:val="left"/>
              <w:rPr>
                <w:rFonts w:asciiTheme="minorHAnsi" w:hAnsiTheme="minorHAnsi" w:cstheme="minorHAnsi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81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5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</w:tr>
      <w:tr w:rsidR="00BE28B8" w:rsidRPr="004B1603" w:rsidTr="008573CA">
        <w:trPr>
          <w:trHeight w:val="228"/>
        </w:trPr>
        <w:tc>
          <w:tcPr>
            <w:tcW w:w="3136" w:type="dxa"/>
          </w:tcPr>
          <w:p w:rsidR="00BE28B8" w:rsidRPr="004B1603" w:rsidRDefault="00BE28B8" w:rsidP="00D013E8">
            <w:pPr>
              <w:pStyle w:val="Ttulo1"/>
              <w:ind w:left="0"/>
              <w:jc w:val="left"/>
              <w:rPr>
                <w:rFonts w:asciiTheme="minorHAnsi" w:hAnsiTheme="minorHAnsi" w:cstheme="minorHAnsi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81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5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</w:tr>
      <w:tr w:rsidR="00BE28B8" w:rsidRPr="004B1603" w:rsidTr="008573CA">
        <w:trPr>
          <w:trHeight w:val="228"/>
        </w:trPr>
        <w:tc>
          <w:tcPr>
            <w:tcW w:w="3136" w:type="dxa"/>
          </w:tcPr>
          <w:p w:rsidR="00BE28B8" w:rsidRPr="004B1603" w:rsidRDefault="00BE28B8" w:rsidP="00D013E8">
            <w:pPr>
              <w:pStyle w:val="Ttulo1"/>
              <w:ind w:left="0"/>
              <w:jc w:val="left"/>
              <w:rPr>
                <w:rFonts w:asciiTheme="minorHAnsi" w:hAnsiTheme="minorHAnsi" w:cstheme="minorHAnsi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81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5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</w:tr>
    </w:tbl>
    <w:p w:rsidR="00BE28B8" w:rsidRPr="004B1603" w:rsidRDefault="00BE28B8" w:rsidP="008665A6">
      <w:pPr>
        <w:outlineLvl w:val="0"/>
        <w:rPr>
          <w:rFonts w:asciiTheme="minorHAnsi" w:hAnsiTheme="minorHAnsi" w:cstheme="minorHAnsi"/>
          <w:b/>
        </w:rPr>
      </w:pPr>
    </w:p>
    <w:p w:rsidR="00BE28B8" w:rsidRPr="004B1603" w:rsidRDefault="00BE28B8" w:rsidP="00517854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Acesso as Tabelas;</w:t>
      </w:r>
    </w:p>
    <w:p w:rsidR="00BE28B8" w:rsidRPr="004B1603" w:rsidRDefault="00BE28B8" w:rsidP="00517854">
      <w:pPr>
        <w:rPr>
          <w:rFonts w:asciiTheme="minorHAnsi" w:hAnsiTheme="minorHAnsi" w:cstheme="minorHAnsi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BE28B8" w:rsidRPr="004B1603" w:rsidTr="00092FF2">
        <w:trPr>
          <w:trHeight w:val="234"/>
        </w:trPr>
        <w:tc>
          <w:tcPr>
            <w:tcW w:w="708" w:type="dxa"/>
          </w:tcPr>
          <w:p w:rsidR="00BE28B8" w:rsidRPr="004B1603" w:rsidRDefault="00BE28B8" w:rsidP="00D013E8">
            <w:pPr>
              <w:rPr>
                <w:rFonts w:asciiTheme="minorHAnsi" w:hAnsiTheme="minorHAnsi" w:cstheme="minorHAnsi"/>
                <w:color w:val="0000FF"/>
              </w:rPr>
            </w:pPr>
          </w:p>
        </w:tc>
        <w:tc>
          <w:tcPr>
            <w:tcW w:w="2835" w:type="dxa"/>
          </w:tcPr>
          <w:p w:rsidR="00BE28B8" w:rsidRPr="004B1603" w:rsidRDefault="00BE28B8" w:rsidP="00116B72">
            <w:pPr>
              <w:pStyle w:val="Ttulo1"/>
              <w:ind w:left="0"/>
              <w:jc w:val="left"/>
              <w:rPr>
                <w:rFonts w:asciiTheme="minorHAnsi" w:hAnsiTheme="minorHAnsi" w:cstheme="minorHAnsi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BE28B8" w:rsidRPr="004B1603" w:rsidRDefault="00BE28B8" w:rsidP="00116B72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BE28B8" w:rsidRPr="004B1603" w:rsidRDefault="00BE28B8" w:rsidP="00116B72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Localizado na Tabela</w:t>
            </w:r>
          </w:p>
        </w:tc>
      </w:tr>
      <w:tr w:rsidR="00BE28B8" w:rsidRPr="004B1603" w:rsidTr="00092FF2">
        <w:trPr>
          <w:trHeight w:val="236"/>
        </w:trPr>
        <w:tc>
          <w:tcPr>
            <w:tcW w:w="708" w:type="dxa"/>
          </w:tcPr>
          <w:p w:rsidR="00BE28B8" w:rsidRPr="004B1603" w:rsidRDefault="00BE28B8" w:rsidP="002A4DAE">
            <w:pPr>
              <w:jc w:val="center"/>
              <w:rPr>
                <w:rFonts w:asciiTheme="minorHAnsi" w:hAnsiTheme="minorHAnsi" w:cstheme="minorHAnsi"/>
                <w:caps/>
                <w:color w:val="000000"/>
              </w:rPr>
            </w:pPr>
          </w:p>
        </w:tc>
        <w:tc>
          <w:tcPr>
            <w:tcW w:w="2835" w:type="dxa"/>
          </w:tcPr>
          <w:p w:rsidR="00BE28B8" w:rsidRPr="004B1603" w:rsidRDefault="00BE28B8" w:rsidP="00116B72">
            <w:pPr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969" w:type="dxa"/>
          </w:tcPr>
          <w:p w:rsidR="00BE28B8" w:rsidRPr="004B1603" w:rsidRDefault="00BE28B8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701" w:type="dxa"/>
          </w:tcPr>
          <w:p w:rsidR="00BE28B8" w:rsidRPr="004B1603" w:rsidRDefault="00BE28B8" w:rsidP="00D013E8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BE28B8" w:rsidRPr="004B1603" w:rsidRDefault="00BE28B8" w:rsidP="00116B72">
      <w:pPr>
        <w:rPr>
          <w:rFonts w:asciiTheme="minorHAnsi" w:hAnsiTheme="minorHAnsi" w:cstheme="minorHAnsi"/>
        </w:rPr>
      </w:pPr>
    </w:p>
    <w:p w:rsidR="00BE28B8" w:rsidRPr="004B1603" w:rsidRDefault="00BE28B8" w:rsidP="00517854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Formatação das Telas;</w:t>
      </w:r>
    </w:p>
    <w:p w:rsidR="00BE28B8" w:rsidRPr="004B1603" w:rsidRDefault="00BE28B8" w:rsidP="00517854">
      <w:pPr>
        <w:rPr>
          <w:rFonts w:asciiTheme="minorHAnsi" w:hAnsiTheme="minorHAnsi" w:cstheme="minorHAnsi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E28B8" w:rsidRPr="004B1603">
        <w:trPr>
          <w:trHeight w:val="204"/>
        </w:trPr>
        <w:tc>
          <w:tcPr>
            <w:tcW w:w="3239" w:type="dxa"/>
          </w:tcPr>
          <w:p w:rsidR="00BE28B8" w:rsidRPr="004B1603" w:rsidRDefault="00BE28B8" w:rsidP="00A837DC">
            <w:pPr>
              <w:rPr>
                <w:rFonts w:asciiTheme="minorHAnsi" w:hAnsiTheme="minorHAnsi" w:cstheme="minorHAnsi"/>
                <w:b/>
                <w:caps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aps/>
                <w:color w:val="0000FF"/>
              </w:rPr>
              <w:lastRenderedPageBreak/>
              <w:t>COLUNA</w:t>
            </w:r>
          </w:p>
        </w:tc>
        <w:tc>
          <w:tcPr>
            <w:tcW w:w="1496" w:type="dxa"/>
          </w:tcPr>
          <w:p w:rsidR="00BE28B8" w:rsidRPr="004B1603" w:rsidRDefault="00BE28B8" w:rsidP="00A837DC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E28B8" w:rsidRPr="004B1603" w:rsidRDefault="00BE28B8" w:rsidP="00A837DC">
            <w:pPr>
              <w:pStyle w:val="Ttulo1"/>
              <w:ind w:left="0"/>
              <w:jc w:val="left"/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BE28B8" w:rsidRPr="004B1603" w:rsidRDefault="00BE28B8" w:rsidP="00A837DC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OBJETO</w:t>
            </w:r>
          </w:p>
        </w:tc>
      </w:tr>
      <w:tr w:rsidR="00BE28B8" w:rsidRPr="004B1603">
        <w:tc>
          <w:tcPr>
            <w:tcW w:w="3239" w:type="dxa"/>
          </w:tcPr>
          <w:p w:rsidR="00BE28B8" w:rsidRPr="004B1603" w:rsidRDefault="00BE28B8" w:rsidP="00A837DC">
            <w:pPr>
              <w:rPr>
                <w:rStyle w:val="Negritoatributo"/>
                <w:rFonts w:asciiTheme="minorHAnsi" w:hAnsiTheme="minorHAnsi" w:cstheme="minorHAnsi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E28B8" w:rsidRPr="004B1603" w:rsidRDefault="00BE28B8" w:rsidP="00A837DC">
            <w:pPr>
              <w:rPr>
                <w:rFonts w:asciiTheme="minorHAnsi" w:hAnsiTheme="minorHAnsi" w:cstheme="minorHAnsi"/>
                <w:color w:val="0000FF"/>
              </w:rPr>
            </w:pPr>
          </w:p>
        </w:tc>
        <w:tc>
          <w:tcPr>
            <w:tcW w:w="1888" w:type="dxa"/>
          </w:tcPr>
          <w:p w:rsidR="00BE28B8" w:rsidRPr="004B1603" w:rsidRDefault="00BE28B8" w:rsidP="00A837DC">
            <w:pPr>
              <w:rPr>
                <w:rStyle w:val="Negritoatributo"/>
                <w:rFonts w:asciiTheme="minorHAnsi" w:hAnsiTheme="minorHAnsi" w:cstheme="minorHAnsi"/>
                <w:color w:val="0000FF"/>
              </w:rPr>
            </w:pPr>
          </w:p>
        </w:tc>
        <w:tc>
          <w:tcPr>
            <w:tcW w:w="1808" w:type="dxa"/>
          </w:tcPr>
          <w:p w:rsidR="00BE28B8" w:rsidRPr="004B1603" w:rsidRDefault="00BE28B8" w:rsidP="00A837DC">
            <w:pPr>
              <w:rPr>
                <w:rFonts w:asciiTheme="minorHAnsi" w:hAnsiTheme="minorHAnsi" w:cstheme="minorHAnsi"/>
                <w:color w:val="0000FF"/>
              </w:rPr>
            </w:pPr>
          </w:p>
        </w:tc>
      </w:tr>
    </w:tbl>
    <w:p w:rsidR="00BE28B8" w:rsidRPr="004B1603" w:rsidRDefault="00BE28B8" w:rsidP="00752424">
      <w:pPr>
        <w:spacing w:before="30" w:after="30"/>
        <w:ind w:left="720"/>
        <w:rPr>
          <w:rFonts w:asciiTheme="minorHAnsi" w:hAnsiTheme="minorHAnsi" w:cstheme="minorHAnsi"/>
          <w:color w:val="0000FF"/>
        </w:rPr>
      </w:pPr>
    </w:p>
    <w:p w:rsidR="00BE28B8" w:rsidRPr="004B1603" w:rsidRDefault="00BE28B8" w:rsidP="00BE1A1C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Formatação dos Relatórios;</w:t>
      </w:r>
    </w:p>
    <w:p w:rsidR="00BE28B8" w:rsidRPr="004B1603" w:rsidRDefault="00BE28B8" w:rsidP="00BE1A1C">
      <w:pPr>
        <w:rPr>
          <w:rFonts w:asciiTheme="minorHAnsi" w:hAnsiTheme="minorHAnsi" w:cstheme="minorHAnsi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E28B8" w:rsidRPr="004B1603">
        <w:trPr>
          <w:trHeight w:val="204"/>
        </w:trPr>
        <w:tc>
          <w:tcPr>
            <w:tcW w:w="3239" w:type="dxa"/>
          </w:tcPr>
          <w:p w:rsidR="00BE28B8" w:rsidRPr="004B1603" w:rsidRDefault="00BE28B8" w:rsidP="00725A0D">
            <w:pPr>
              <w:rPr>
                <w:rFonts w:asciiTheme="minorHAnsi" w:hAnsiTheme="minorHAnsi" w:cstheme="minorHAnsi"/>
                <w:b/>
                <w:caps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E28B8" w:rsidRPr="004B1603" w:rsidRDefault="00BE28B8" w:rsidP="00725A0D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E28B8" w:rsidRPr="004B1603" w:rsidRDefault="00BE28B8" w:rsidP="00725A0D">
            <w:pPr>
              <w:pStyle w:val="Ttulo1"/>
              <w:ind w:left="0"/>
              <w:jc w:val="left"/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BE28B8" w:rsidRPr="004B1603" w:rsidRDefault="00BE28B8" w:rsidP="00725A0D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OBJETO</w:t>
            </w:r>
          </w:p>
        </w:tc>
      </w:tr>
      <w:tr w:rsidR="00BE28B8" w:rsidRPr="004B1603">
        <w:tc>
          <w:tcPr>
            <w:tcW w:w="3239" w:type="dxa"/>
          </w:tcPr>
          <w:p w:rsidR="00BE28B8" w:rsidRPr="004B1603" w:rsidRDefault="00BE28B8" w:rsidP="00725A0D">
            <w:pPr>
              <w:rPr>
                <w:rStyle w:val="Negritoatributo"/>
                <w:rFonts w:asciiTheme="minorHAnsi" w:hAnsiTheme="minorHAnsi" w:cstheme="minorHAnsi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E28B8" w:rsidRPr="004B1603" w:rsidRDefault="00BE28B8" w:rsidP="00725A0D">
            <w:pPr>
              <w:rPr>
                <w:rFonts w:asciiTheme="minorHAnsi" w:hAnsiTheme="minorHAnsi" w:cstheme="minorHAnsi"/>
                <w:color w:val="0000FF"/>
              </w:rPr>
            </w:pPr>
          </w:p>
        </w:tc>
        <w:tc>
          <w:tcPr>
            <w:tcW w:w="1888" w:type="dxa"/>
          </w:tcPr>
          <w:p w:rsidR="00BE28B8" w:rsidRPr="004B1603" w:rsidRDefault="00BE28B8" w:rsidP="00725A0D">
            <w:pPr>
              <w:rPr>
                <w:rStyle w:val="Negritoatributo"/>
                <w:rFonts w:asciiTheme="minorHAnsi" w:hAnsiTheme="minorHAnsi" w:cstheme="minorHAnsi"/>
                <w:color w:val="0000FF"/>
              </w:rPr>
            </w:pPr>
          </w:p>
        </w:tc>
        <w:tc>
          <w:tcPr>
            <w:tcW w:w="1808" w:type="dxa"/>
          </w:tcPr>
          <w:p w:rsidR="00BE28B8" w:rsidRPr="004B1603" w:rsidRDefault="00BE28B8" w:rsidP="00725A0D">
            <w:pPr>
              <w:rPr>
                <w:rFonts w:asciiTheme="minorHAnsi" w:hAnsiTheme="minorHAnsi" w:cstheme="minorHAnsi"/>
                <w:color w:val="0000FF"/>
              </w:rPr>
            </w:pPr>
          </w:p>
        </w:tc>
      </w:tr>
    </w:tbl>
    <w:p w:rsidR="00BE28B8" w:rsidRPr="004B1603" w:rsidRDefault="00BE28B8" w:rsidP="00517854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Manutenção das Tabelas;</w:t>
      </w:r>
    </w:p>
    <w:p w:rsidR="00BE28B8" w:rsidRPr="004B1603" w:rsidRDefault="00BE28B8" w:rsidP="00517854">
      <w:pPr>
        <w:rPr>
          <w:rFonts w:asciiTheme="minorHAnsi" w:hAnsiTheme="minorHAnsi" w:cstheme="minorHAnsi"/>
        </w:rPr>
      </w:pPr>
    </w:p>
    <w:p w:rsidR="00BE28B8" w:rsidRPr="004B1603" w:rsidRDefault="00BE28B8" w:rsidP="00D82DF3">
      <w:pPr>
        <w:pStyle w:val="Ttulo2"/>
        <w:numPr>
          <w:ilvl w:val="2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Inclusão Tabela</w:t>
      </w:r>
    </w:p>
    <w:p w:rsidR="00BE28B8" w:rsidRPr="004B1603" w:rsidRDefault="00BE28B8" w:rsidP="000F5D38">
      <w:pPr>
        <w:rPr>
          <w:rFonts w:asciiTheme="minorHAnsi" w:hAnsiTheme="minorHAnsi" w:cstheme="minorHAnsi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BE28B8" w:rsidRPr="004B1603" w:rsidTr="008573CA">
        <w:trPr>
          <w:trHeight w:val="204"/>
        </w:trPr>
        <w:tc>
          <w:tcPr>
            <w:tcW w:w="3520" w:type="dxa"/>
          </w:tcPr>
          <w:p w:rsidR="00BE28B8" w:rsidRPr="004B1603" w:rsidRDefault="00BE28B8" w:rsidP="002D69A4">
            <w:pPr>
              <w:rPr>
                <w:rFonts w:asciiTheme="minorHAnsi" w:hAnsiTheme="minorHAnsi" w:cstheme="minorHAnsi"/>
                <w:b/>
                <w:caps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BE28B8" w:rsidRPr="004B1603" w:rsidRDefault="00BE28B8" w:rsidP="002D69A4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BE28B8" w:rsidRPr="004B1603" w:rsidRDefault="00BE28B8" w:rsidP="002B1A0A">
            <w:pPr>
              <w:pStyle w:val="Ttulo1"/>
              <w:ind w:left="0"/>
              <w:jc w:val="left"/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E28B8" w:rsidRPr="004B1603" w:rsidTr="008573CA">
        <w:tc>
          <w:tcPr>
            <w:tcW w:w="3520" w:type="dxa"/>
          </w:tcPr>
          <w:p w:rsidR="00BE28B8" w:rsidRPr="004B1603" w:rsidRDefault="00BE28B8" w:rsidP="00D013E8">
            <w:pPr>
              <w:rPr>
                <w:rStyle w:val="Negritoatributo"/>
                <w:rFonts w:asciiTheme="minorHAnsi" w:hAnsiTheme="minorHAnsi" w:cstheme="minorHAnsi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BE28B8" w:rsidRPr="004B1603" w:rsidRDefault="00BE28B8" w:rsidP="00321262">
            <w:pPr>
              <w:rPr>
                <w:rStyle w:val="Negritoatributo"/>
                <w:rFonts w:asciiTheme="minorHAnsi" w:hAnsiTheme="minorHAnsi" w:cstheme="minorHAnsi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BE28B8" w:rsidRPr="004B1603" w:rsidRDefault="00BE28B8" w:rsidP="002B1A0A">
            <w:pPr>
              <w:rPr>
                <w:rStyle w:val="Negritoatributo"/>
                <w:rFonts w:asciiTheme="minorHAnsi" w:hAnsiTheme="minorHAnsi" w:cstheme="minorHAnsi"/>
                <w:b w:val="0"/>
                <w:color w:val="0000FF"/>
              </w:rPr>
            </w:pPr>
          </w:p>
        </w:tc>
      </w:tr>
    </w:tbl>
    <w:p w:rsidR="00BE28B8" w:rsidRPr="004B1603" w:rsidRDefault="00BE28B8" w:rsidP="00116B72">
      <w:pPr>
        <w:rPr>
          <w:rFonts w:asciiTheme="minorHAnsi" w:hAnsiTheme="minorHAnsi" w:cstheme="minorHAnsi"/>
        </w:rPr>
      </w:pPr>
    </w:p>
    <w:p w:rsidR="00BE28B8" w:rsidRPr="004B1603" w:rsidRDefault="00BE28B8" w:rsidP="00D82DF3">
      <w:pPr>
        <w:pStyle w:val="Ttulo2"/>
        <w:numPr>
          <w:ilvl w:val="2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Alteração Tabela</w:t>
      </w:r>
    </w:p>
    <w:p w:rsidR="00BE28B8" w:rsidRPr="004B1603" w:rsidRDefault="00BE28B8" w:rsidP="000F5D38">
      <w:pPr>
        <w:pStyle w:val="Ttulo2"/>
        <w:numPr>
          <w:ilvl w:val="0"/>
          <w:numId w:val="0"/>
        </w:numPr>
        <w:ind w:left="1080"/>
        <w:rPr>
          <w:rFonts w:asciiTheme="minorHAnsi" w:hAnsiTheme="minorHAnsi" w:cstheme="minorHAnsi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BE28B8" w:rsidRPr="004B1603" w:rsidTr="00974529">
        <w:trPr>
          <w:trHeight w:val="204"/>
        </w:trPr>
        <w:tc>
          <w:tcPr>
            <w:tcW w:w="3493" w:type="dxa"/>
          </w:tcPr>
          <w:p w:rsidR="00BE28B8" w:rsidRPr="004B1603" w:rsidRDefault="00BE28B8" w:rsidP="00186729">
            <w:pPr>
              <w:rPr>
                <w:rFonts w:asciiTheme="minorHAnsi" w:hAnsiTheme="minorHAnsi" w:cstheme="minorHAnsi"/>
                <w:b/>
                <w:caps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BE28B8" w:rsidRPr="004B1603" w:rsidRDefault="00BE28B8" w:rsidP="00186729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BE28B8" w:rsidRPr="004B1603" w:rsidRDefault="00BE28B8" w:rsidP="00186729">
            <w:pPr>
              <w:pStyle w:val="Ttulo1"/>
              <w:ind w:left="0"/>
              <w:jc w:val="left"/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E28B8" w:rsidRPr="004B1603" w:rsidTr="00974529">
        <w:tc>
          <w:tcPr>
            <w:tcW w:w="3493" w:type="dxa"/>
          </w:tcPr>
          <w:p w:rsidR="00BE28B8" w:rsidRPr="004B1603" w:rsidRDefault="00BE28B8" w:rsidP="00186729">
            <w:pPr>
              <w:rPr>
                <w:rStyle w:val="Negritoatributo"/>
                <w:rFonts w:asciiTheme="minorHAnsi" w:hAnsiTheme="minorHAnsi" w:cstheme="minorHAnsi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BE28B8" w:rsidRPr="004B1603" w:rsidRDefault="00BE28B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49" w:type="dxa"/>
          </w:tcPr>
          <w:p w:rsidR="00BE28B8" w:rsidRPr="004B1603" w:rsidRDefault="00BE28B8" w:rsidP="00186729">
            <w:pPr>
              <w:rPr>
                <w:rStyle w:val="Negritoatributo"/>
                <w:rFonts w:asciiTheme="minorHAnsi" w:hAnsiTheme="minorHAnsi" w:cstheme="minorHAnsi"/>
                <w:b w:val="0"/>
                <w:color w:val="0000FF"/>
              </w:rPr>
            </w:pPr>
          </w:p>
        </w:tc>
      </w:tr>
    </w:tbl>
    <w:p w:rsidR="00BE28B8" w:rsidRPr="004B1603" w:rsidRDefault="00BE28B8" w:rsidP="00550E13">
      <w:pPr>
        <w:pStyle w:val="Ttulo2"/>
        <w:numPr>
          <w:ilvl w:val="0"/>
          <w:numId w:val="0"/>
        </w:numPr>
        <w:ind w:left="1080"/>
        <w:rPr>
          <w:rFonts w:asciiTheme="minorHAnsi" w:hAnsiTheme="minorHAnsi" w:cstheme="minorHAnsi"/>
          <w:sz w:val="20"/>
        </w:rPr>
      </w:pPr>
    </w:p>
    <w:p w:rsidR="00BE28B8" w:rsidRPr="004B1603" w:rsidRDefault="00BE28B8" w:rsidP="00517854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Descrição do processo;</w:t>
      </w:r>
    </w:p>
    <w:p w:rsidR="00BE28B8" w:rsidRPr="004B1603" w:rsidRDefault="00BE28B8" w:rsidP="00AA323C">
      <w:pPr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 xml:space="preserve">        </w:t>
      </w: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Telas envolvidas na Manutenção:</w:t>
      </w:r>
    </w:p>
    <w:p w:rsidR="00223176" w:rsidRPr="004B1603" w:rsidRDefault="00223176" w:rsidP="00A9484B">
      <w:pPr>
        <w:ind w:left="360"/>
        <w:rPr>
          <w:rFonts w:asciiTheme="minorHAnsi" w:hAnsiTheme="minorHAnsi" w:cstheme="minorHAnsi"/>
        </w:rPr>
      </w:pPr>
    </w:p>
    <w:p w:rsidR="00CE7AE2" w:rsidRPr="004B1603" w:rsidRDefault="00CE7AE2" w:rsidP="00A9484B">
      <w:pPr>
        <w:ind w:left="360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Botões:</w:t>
      </w:r>
    </w:p>
    <w:p w:rsidR="00CE7AE2" w:rsidRPr="004B1603" w:rsidRDefault="00CE7AE2" w:rsidP="00A9484B">
      <w:pPr>
        <w:ind w:left="360"/>
        <w:rPr>
          <w:rFonts w:asciiTheme="minorHAnsi" w:hAnsiTheme="minorHAnsi" w:cstheme="minorHAnsi"/>
        </w:rPr>
      </w:pPr>
    </w:p>
    <w:p w:rsidR="00CE7AE2" w:rsidRPr="004B1603" w:rsidRDefault="003B5145" w:rsidP="00CE7AE2">
      <w:pPr>
        <w:pStyle w:val="PargrafodaLista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Pesquisar: Ação que inicia a pesquisa, de acordo com a seleção dos campos.</w:t>
      </w:r>
    </w:p>
    <w:p w:rsidR="00AF3385" w:rsidRPr="004B1603" w:rsidRDefault="003B5145" w:rsidP="00CE7AE2">
      <w:pPr>
        <w:pStyle w:val="PargrafodaLista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Novo: Ação para inclusão de um novo produto.</w:t>
      </w:r>
    </w:p>
    <w:p w:rsidR="00CE7AE2" w:rsidRPr="004B1603" w:rsidRDefault="00CE7AE2" w:rsidP="00CE7AE2">
      <w:pPr>
        <w:pStyle w:val="PargrafodaLista"/>
        <w:numPr>
          <w:ilvl w:val="0"/>
          <w:numId w:val="32"/>
        </w:numPr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Confirma</w:t>
      </w:r>
      <w:r w:rsidR="003B5145">
        <w:rPr>
          <w:rFonts w:asciiTheme="minorHAnsi" w:hAnsiTheme="minorHAnsi" w:cstheme="minorHAnsi"/>
        </w:rPr>
        <w:t>r:</w:t>
      </w:r>
      <w:r w:rsidR="0039085C">
        <w:rPr>
          <w:rFonts w:asciiTheme="minorHAnsi" w:hAnsiTheme="minorHAnsi" w:cstheme="minorHAnsi"/>
        </w:rPr>
        <w:t xml:space="preserve"> Confirma alteração no cadastro.</w:t>
      </w:r>
    </w:p>
    <w:p w:rsidR="00CE7AE2" w:rsidRPr="004B1603" w:rsidRDefault="00CE7AE2" w:rsidP="00CE7AE2">
      <w:pPr>
        <w:pStyle w:val="PargrafodaLista"/>
        <w:numPr>
          <w:ilvl w:val="0"/>
          <w:numId w:val="32"/>
        </w:numPr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Cancela</w:t>
      </w:r>
      <w:r w:rsidR="003B5145">
        <w:rPr>
          <w:rFonts w:asciiTheme="minorHAnsi" w:hAnsiTheme="minorHAnsi" w:cstheme="minorHAnsi"/>
        </w:rPr>
        <w:t>r</w:t>
      </w:r>
      <w:r w:rsidR="0039085C">
        <w:rPr>
          <w:rFonts w:asciiTheme="minorHAnsi" w:hAnsiTheme="minorHAnsi" w:cstheme="minorHAnsi"/>
        </w:rPr>
        <w:t>: Cancela alteração no cadastro.</w:t>
      </w:r>
    </w:p>
    <w:p w:rsidR="00CE7AE2" w:rsidRPr="004B1603" w:rsidRDefault="00CE7AE2" w:rsidP="00A9484B">
      <w:pPr>
        <w:ind w:left="360"/>
        <w:rPr>
          <w:rFonts w:asciiTheme="minorHAnsi" w:hAnsiTheme="minorHAnsi" w:cstheme="minorHAnsi"/>
        </w:rPr>
      </w:pPr>
    </w:p>
    <w:p w:rsidR="00CE7AE2" w:rsidRPr="004B1603" w:rsidRDefault="0039085C" w:rsidP="00A9484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Cadastro/</w:t>
      </w:r>
      <w:r w:rsidR="00CE7AE2" w:rsidRPr="004B1603">
        <w:rPr>
          <w:rFonts w:asciiTheme="minorHAnsi" w:hAnsiTheme="minorHAnsi" w:cstheme="minorHAnsi"/>
        </w:rPr>
        <w:t>Manutenção de um Produto</w:t>
      </w:r>
      <w:r>
        <w:rPr>
          <w:rFonts w:asciiTheme="minorHAnsi" w:hAnsiTheme="minorHAnsi" w:cstheme="minorHAnsi"/>
        </w:rPr>
        <w:t xml:space="preserve"> –Dados Básicos</w:t>
      </w:r>
    </w:p>
    <w:p w:rsidR="00CE7AE2" w:rsidRPr="004B1603" w:rsidRDefault="00CE7AE2" w:rsidP="00A9484B">
      <w:pPr>
        <w:ind w:left="360"/>
        <w:rPr>
          <w:rFonts w:asciiTheme="minorHAnsi" w:hAnsiTheme="minorHAnsi" w:cstheme="minorHAnsi"/>
        </w:rPr>
      </w:pPr>
    </w:p>
    <w:p w:rsidR="0039085C" w:rsidRDefault="00E47E23" w:rsidP="0039085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6117590" cy="365188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85C" w:rsidRPr="004B1603" w:rsidRDefault="0039085C" w:rsidP="00A9484B">
      <w:pPr>
        <w:ind w:left="360"/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Relatórios envolvidos na Manutenção</w:t>
      </w:r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NA</w:t>
      </w:r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Interface dos Dispositivos envolvidos na Manutenção</w:t>
      </w:r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NA</w:t>
      </w:r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Integrações entre sistemas/módulos envolvidas na Manutenção</w:t>
      </w:r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NA</w:t>
      </w:r>
    </w:p>
    <w:p w:rsidR="00BE28B8" w:rsidRPr="004B1603" w:rsidRDefault="00BE28B8">
      <w:pPr>
        <w:pStyle w:val="TCTips"/>
        <w:ind w:firstLine="720"/>
        <w:rPr>
          <w:rFonts w:asciiTheme="minorHAnsi" w:hAnsiTheme="minorHAnsi" w:cstheme="minorHAnsi"/>
          <w:i w:val="0"/>
        </w:rPr>
      </w:pPr>
    </w:p>
    <w:bookmarkEnd w:id="12"/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PONTOS DE ATENÇÃO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3"/>
        <w:t>*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 xml:space="preserve">Riscos, restrições e dependências envolvidos na </w:t>
      </w:r>
      <w:r w:rsidR="00DD1E68" w:rsidRPr="004B1603">
        <w:rPr>
          <w:rFonts w:asciiTheme="minorHAnsi" w:hAnsiTheme="minorHAnsi" w:cstheme="minorHAnsi"/>
          <w:sz w:val="20"/>
        </w:rPr>
        <w:t>manutenção.</w:t>
      </w:r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NA</w:t>
      </w: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ESPECIFICAÇÃO TÉCNICA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4"/>
        <w:t>**</w:t>
      </w: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Lista de objetos manipulados/alterados/criados</w:t>
      </w:r>
    </w:p>
    <w:p w:rsidR="00BE28B8" w:rsidRPr="004B1603" w:rsidRDefault="00BE28B8">
      <w:pPr>
        <w:pStyle w:val="TCParagraph"/>
        <w:ind w:firstLine="709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Esta seção destaca os objetos do sistema/módulo envolvidos nesta Manutenção.</w:t>
      </w:r>
    </w:p>
    <w:p w:rsidR="00BE28B8" w:rsidRPr="004B1603" w:rsidRDefault="00BE28B8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Estrutura de Dados</w:t>
      </w:r>
    </w:p>
    <w:p w:rsidR="00BE28B8" w:rsidRPr="004B1603" w:rsidRDefault="00BE28B8" w:rsidP="001E5B29">
      <w:pPr>
        <w:pStyle w:val="TCTips"/>
        <w:ind w:firstLine="720"/>
        <w:rPr>
          <w:rFonts w:asciiTheme="minorHAnsi" w:hAnsiTheme="minorHAnsi" w:cstheme="minorHAnsi"/>
          <w:i w:val="0"/>
        </w:rPr>
      </w:pPr>
    </w:p>
    <w:p w:rsidR="00BE28B8" w:rsidRPr="004B1603" w:rsidRDefault="00BE28B8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Objetos de Banco de Dados</w:t>
      </w:r>
    </w:p>
    <w:p w:rsidR="00BE28B8" w:rsidRPr="004B1603" w:rsidRDefault="00BE28B8" w:rsidP="00B978C8">
      <w:pPr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Fontes</w:t>
      </w:r>
    </w:p>
    <w:p w:rsidR="00BE28B8" w:rsidRPr="004B1603" w:rsidRDefault="00BE28B8" w:rsidP="00B978C8">
      <w:pPr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lastRenderedPageBreak/>
        <w:t>Documentação</w:t>
      </w: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ESTIMATIVA PREVISTA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5"/>
        <w:t>**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Estimativa de para implantação:</w:t>
      </w:r>
    </w:p>
    <w:p w:rsidR="00BE28B8" w:rsidRPr="004B1603" w:rsidRDefault="00BE28B8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BE28B8" w:rsidRPr="004B1603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4B1603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="00DD1E68"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="00DD1E68">
              <w:rPr>
                <w:rFonts w:asciiTheme="minorHAnsi" w:hAnsiTheme="minorHAnsi" w:cstheme="minorHAnsi"/>
                <w:i w:val="0"/>
              </w:rPr>
              <w:t>.</w:t>
            </w:r>
            <w:r w:rsidRPr="004B1603">
              <w:rPr>
                <w:rFonts w:asciiTheme="minorHAnsi" w:hAnsiTheme="minorHAnsi" w:cstheme="minorHAnsi"/>
                <w:i w:val="0"/>
              </w:rPr>
              <w:t xml:space="preserve"> </w:t>
            </w:r>
            <w:proofErr w:type="gramStart"/>
            <w:r w:rsidRPr="004B1603">
              <w:rPr>
                <w:rFonts w:asciiTheme="minorHAnsi" w:hAnsiTheme="minorHAnsi" w:cstheme="minorHAnsi"/>
                <w:i w:val="0"/>
              </w:rPr>
              <w:t>de</w:t>
            </w:r>
            <w:proofErr w:type="gramEnd"/>
            <w:r w:rsidRPr="004B1603">
              <w:rPr>
                <w:rFonts w:asciiTheme="minorHAnsi" w:hAnsiTheme="minorHAnsi" w:cstheme="minorHAnsi"/>
                <w:i w:val="0"/>
              </w:rPr>
              <w:t xml:space="preserve">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="00DD1E68"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="00DD1E68" w:rsidRPr="004B1603">
              <w:rPr>
                <w:rFonts w:asciiTheme="minorHAnsi" w:hAnsiTheme="minorHAnsi" w:cstheme="minorHAnsi"/>
                <w:i w:val="0"/>
              </w:rPr>
              <w:t>.</w:t>
            </w:r>
            <w:r w:rsidRPr="004B1603">
              <w:rPr>
                <w:rFonts w:asciiTheme="minorHAnsi" w:hAnsiTheme="minorHAnsi" w:cstheme="minorHAnsi"/>
                <w:i w:val="0"/>
              </w:rPr>
              <w:t xml:space="preserve"> </w:t>
            </w:r>
            <w:proofErr w:type="gramStart"/>
            <w:r w:rsidRPr="004B1603">
              <w:rPr>
                <w:rFonts w:asciiTheme="minorHAnsi" w:hAnsiTheme="minorHAnsi" w:cstheme="minorHAnsi"/>
                <w:i w:val="0"/>
              </w:rPr>
              <w:t>de</w:t>
            </w:r>
            <w:proofErr w:type="gramEnd"/>
            <w:r w:rsidRPr="004B1603">
              <w:rPr>
                <w:rFonts w:asciiTheme="minorHAnsi" w:hAnsiTheme="minorHAnsi" w:cstheme="minorHAnsi"/>
                <w:i w:val="0"/>
              </w:rPr>
              <w:t xml:space="preserve">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="00DD1E68"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="00DD1E68" w:rsidRPr="004B1603">
              <w:rPr>
                <w:rFonts w:asciiTheme="minorHAnsi" w:hAnsiTheme="minorHAnsi" w:cstheme="minorHAnsi"/>
                <w:i w:val="0"/>
              </w:rPr>
              <w:t>.</w:t>
            </w:r>
            <w:r w:rsidRPr="004B1603">
              <w:rPr>
                <w:rFonts w:asciiTheme="minorHAnsi" w:hAnsiTheme="minorHAnsi" w:cstheme="minorHAnsi"/>
                <w:i w:val="0"/>
              </w:rPr>
              <w:t xml:space="preserve"> </w:t>
            </w:r>
            <w:proofErr w:type="gramStart"/>
            <w:r w:rsidRPr="004B1603">
              <w:rPr>
                <w:rFonts w:asciiTheme="minorHAnsi" w:hAnsiTheme="minorHAnsi" w:cstheme="minorHAnsi"/>
                <w:i w:val="0"/>
              </w:rPr>
              <w:t>de</w:t>
            </w:r>
            <w:proofErr w:type="gramEnd"/>
            <w:r w:rsidRPr="004B1603">
              <w:rPr>
                <w:rFonts w:asciiTheme="minorHAnsi" w:hAnsiTheme="minorHAnsi" w:cstheme="minorHAnsi"/>
                <w:i w:val="0"/>
              </w:rPr>
              <w:t xml:space="preserve">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</w:p>
        </w:tc>
      </w:tr>
      <w:tr w:rsidR="00BE28B8" w:rsidRPr="004B1603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proofErr w:type="gramStart"/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</w:t>
            </w:r>
            <w:proofErr w:type="spellStart"/>
            <w:r w:rsidR="00DD1E68"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="00DD1E68" w:rsidRPr="004B1603">
              <w:rPr>
                <w:rFonts w:asciiTheme="minorHAnsi" w:hAnsiTheme="minorHAnsi" w:cstheme="minorHAnsi"/>
                <w:i w:val="0"/>
              </w:rPr>
              <w:t>.</w:t>
            </w:r>
            <w:r w:rsidRPr="004B1603">
              <w:rPr>
                <w:rFonts w:asciiTheme="minorHAnsi" w:hAnsiTheme="minorHAnsi" w:cstheme="minorHAnsi"/>
                <w:i w:val="0"/>
              </w:rPr>
              <w:t xml:space="preserve"> TOTAL de horas&gt;</w:t>
            </w:r>
          </w:p>
        </w:tc>
      </w:tr>
      <w:tr w:rsidR="00BE28B8" w:rsidRPr="004B1603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&lt;dd/mm/aaaa&gt;</w:t>
            </w:r>
          </w:p>
        </w:tc>
      </w:tr>
      <w:tr w:rsidR="00BE28B8" w:rsidRPr="004B1603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4B1603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="00DD1E68"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="00DD1E68" w:rsidRPr="004B1603">
              <w:rPr>
                <w:rFonts w:asciiTheme="minorHAnsi" w:hAnsiTheme="minorHAnsi" w:cstheme="minorHAnsi"/>
                <w:i w:val="0"/>
              </w:rPr>
              <w:t>.</w:t>
            </w:r>
            <w:r w:rsidRPr="004B1603">
              <w:rPr>
                <w:rFonts w:asciiTheme="minorHAnsi" w:hAnsiTheme="minorHAnsi" w:cstheme="minorHAnsi"/>
                <w:i w:val="0"/>
              </w:rPr>
              <w:t xml:space="preserve"> </w:t>
            </w:r>
            <w:proofErr w:type="gramStart"/>
            <w:r w:rsidRPr="004B1603">
              <w:rPr>
                <w:rFonts w:asciiTheme="minorHAnsi" w:hAnsiTheme="minorHAnsi" w:cstheme="minorHAnsi"/>
                <w:i w:val="0"/>
              </w:rPr>
              <w:t>de</w:t>
            </w:r>
            <w:proofErr w:type="gramEnd"/>
            <w:r w:rsidRPr="004B1603">
              <w:rPr>
                <w:rFonts w:asciiTheme="minorHAnsi" w:hAnsiTheme="minorHAnsi" w:cstheme="minorHAnsi"/>
                <w:i w:val="0"/>
              </w:rPr>
              <w:t xml:space="preserve">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o nome da atividade executada </w:t>
            </w:r>
            <w:proofErr w:type="gramStart"/>
            <w:r w:rsidRPr="004B1603">
              <w:rPr>
                <w:rFonts w:asciiTheme="minorHAnsi" w:hAnsiTheme="minorHAnsi" w:cstheme="minorHAnsi"/>
                <w:i w:val="0"/>
              </w:rPr>
              <w:t>pela Abril</w:t>
            </w:r>
            <w:proofErr w:type="gramEnd"/>
            <w:r w:rsidRPr="004B1603">
              <w:rPr>
                <w:rFonts w:asciiTheme="minorHAnsi" w:hAnsiTheme="minorHAnsi" w:cstheme="minorHAnsi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="00DD1E68"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="00DD1E68" w:rsidRPr="004B1603">
              <w:rPr>
                <w:rFonts w:asciiTheme="minorHAnsi" w:hAnsiTheme="minorHAnsi" w:cstheme="minorHAnsi"/>
                <w:i w:val="0"/>
              </w:rPr>
              <w:t>.</w:t>
            </w:r>
            <w:r w:rsidRPr="004B1603">
              <w:rPr>
                <w:rFonts w:asciiTheme="minorHAnsi" w:hAnsiTheme="minorHAnsi" w:cstheme="minorHAnsi"/>
                <w:i w:val="0"/>
              </w:rPr>
              <w:t xml:space="preserve"> </w:t>
            </w:r>
            <w:proofErr w:type="gramStart"/>
            <w:r w:rsidRPr="004B1603">
              <w:rPr>
                <w:rFonts w:asciiTheme="minorHAnsi" w:hAnsiTheme="minorHAnsi" w:cstheme="minorHAnsi"/>
                <w:i w:val="0"/>
              </w:rPr>
              <w:t>de</w:t>
            </w:r>
            <w:proofErr w:type="gramEnd"/>
            <w:r w:rsidRPr="004B1603">
              <w:rPr>
                <w:rFonts w:asciiTheme="minorHAnsi" w:hAnsiTheme="minorHAnsi" w:cstheme="minorHAnsi"/>
                <w:i w:val="0"/>
              </w:rPr>
              <w:t xml:space="preserve">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&lt;dd/mm/aaaa&gt;</w:t>
            </w:r>
          </w:p>
        </w:tc>
      </w:tr>
      <w:tr w:rsidR="00BE28B8" w:rsidRPr="004B1603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4B1603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="00DD1E68"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="00DD1E68" w:rsidRPr="004B1603">
              <w:rPr>
                <w:rFonts w:asciiTheme="minorHAnsi" w:hAnsiTheme="minorHAnsi" w:cstheme="minorHAnsi"/>
                <w:i w:val="0"/>
              </w:rPr>
              <w:t>.</w:t>
            </w:r>
            <w:r w:rsidRPr="004B1603">
              <w:rPr>
                <w:rFonts w:asciiTheme="minorHAnsi" w:hAnsiTheme="minorHAnsi" w:cstheme="minorHAnsi"/>
                <w:i w:val="0"/>
              </w:rPr>
              <w:t xml:space="preserve"> </w:t>
            </w:r>
            <w:proofErr w:type="gramStart"/>
            <w:r w:rsidRPr="004B1603">
              <w:rPr>
                <w:rFonts w:asciiTheme="minorHAnsi" w:hAnsiTheme="minorHAnsi" w:cstheme="minorHAnsi"/>
                <w:i w:val="0"/>
              </w:rPr>
              <w:t>de</w:t>
            </w:r>
            <w:proofErr w:type="gramEnd"/>
            <w:r w:rsidRPr="004B1603">
              <w:rPr>
                <w:rFonts w:asciiTheme="minorHAnsi" w:hAnsiTheme="minorHAnsi" w:cstheme="minorHAnsi"/>
                <w:i w:val="0"/>
              </w:rPr>
              <w:t xml:space="preserve">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="00DD1E68"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="00DD1E68" w:rsidRPr="004B1603">
              <w:rPr>
                <w:rFonts w:asciiTheme="minorHAnsi" w:hAnsiTheme="minorHAnsi" w:cstheme="minorHAnsi"/>
                <w:i w:val="0"/>
              </w:rPr>
              <w:t>.</w:t>
            </w:r>
            <w:r w:rsidRPr="004B1603">
              <w:rPr>
                <w:rFonts w:asciiTheme="minorHAnsi" w:hAnsiTheme="minorHAnsi" w:cstheme="minorHAnsi"/>
                <w:i w:val="0"/>
              </w:rPr>
              <w:t xml:space="preserve"> </w:t>
            </w:r>
            <w:proofErr w:type="gramStart"/>
            <w:r w:rsidRPr="004B1603">
              <w:rPr>
                <w:rFonts w:asciiTheme="minorHAnsi" w:hAnsiTheme="minorHAnsi" w:cstheme="minorHAnsi"/>
                <w:i w:val="0"/>
              </w:rPr>
              <w:t>de</w:t>
            </w:r>
            <w:proofErr w:type="gramEnd"/>
            <w:r w:rsidRPr="004B1603">
              <w:rPr>
                <w:rFonts w:asciiTheme="minorHAnsi" w:hAnsiTheme="minorHAnsi" w:cstheme="minorHAnsi"/>
                <w:i w:val="0"/>
              </w:rPr>
              <w:t xml:space="preserve"> horas&gt;</w:t>
            </w:r>
          </w:p>
        </w:tc>
      </w:tr>
      <w:tr w:rsidR="00BE28B8" w:rsidRPr="004B1603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&lt;dd/mm/aaaa&gt;</w:t>
            </w:r>
          </w:p>
        </w:tc>
      </w:tr>
    </w:tbl>
    <w:p w:rsidR="00BE28B8" w:rsidRPr="004B1603" w:rsidRDefault="00BE28B8">
      <w:pPr>
        <w:pStyle w:val="TCTips"/>
        <w:rPr>
          <w:rFonts w:asciiTheme="minorHAnsi" w:hAnsiTheme="minorHAnsi" w:cstheme="minorHAnsi"/>
          <w:i w:val="0"/>
          <w:lang w:val="es-ES_tradnl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Aprovações: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BE28B8" w:rsidRPr="004B1603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Data</w:t>
            </w:r>
          </w:p>
        </w:tc>
      </w:tr>
      <w:tr w:rsidR="00BE28B8" w:rsidRPr="004B1603">
        <w:trPr>
          <w:cantSplit/>
        </w:trPr>
        <w:tc>
          <w:tcPr>
            <w:tcW w:w="3614" w:type="dxa"/>
            <w:tcBorders>
              <w:top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&lt;dd/mm/aaaa&gt;</w:t>
            </w:r>
          </w:p>
        </w:tc>
      </w:tr>
      <w:tr w:rsidR="00BE28B8" w:rsidRPr="004B1603">
        <w:trPr>
          <w:cantSplit/>
        </w:trPr>
        <w:tc>
          <w:tcPr>
            <w:tcW w:w="3614" w:type="dxa"/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&lt;dd/mm/aaaa&gt;</w:t>
            </w:r>
          </w:p>
        </w:tc>
      </w:tr>
      <w:tr w:rsidR="00BE28B8" w:rsidRPr="004B1603">
        <w:trPr>
          <w:cantSplit/>
        </w:trPr>
        <w:tc>
          <w:tcPr>
            <w:tcW w:w="3614" w:type="dxa"/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&lt;dd/mm/aaaa&gt;</w:t>
            </w:r>
          </w:p>
        </w:tc>
      </w:tr>
      <w:tr w:rsidR="00BE28B8" w:rsidRPr="004B1603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</w:p>
        </w:tc>
      </w:tr>
    </w:tbl>
    <w:p w:rsidR="00BE28B8" w:rsidRPr="004B1603" w:rsidRDefault="00BE28B8">
      <w:pPr>
        <w:pStyle w:val="TCTips"/>
        <w:jc w:val="left"/>
        <w:rPr>
          <w:rFonts w:asciiTheme="minorHAnsi" w:hAnsiTheme="minorHAnsi" w:cstheme="minorHAnsi"/>
          <w:i w:val="0"/>
          <w:sz w:val="16"/>
          <w:lang w:val="es-ES_tradnl"/>
        </w:rPr>
      </w:pPr>
      <w:r w:rsidRPr="004B1603">
        <w:rPr>
          <w:rFonts w:asciiTheme="minorHAnsi" w:hAnsiTheme="minorHAnsi" w:cstheme="minorHAnsi"/>
          <w:i w:val="0"/>
          <w:sz w:val="16"/>
          <w:lang w:val="es-ES_tradnl"/>
        </w:rPr>
        <w:t xml:space="preserve"> </w:t>
      </w:r>
    </w:p>
    <w:p w:rsidR="00BE28B8" w:rsidRPr="004B1603" w:rsidRDefault="00BE28B8">
      <w:pPr>
        <w:pStyle w:val="TCTips"/>
        <w:jc w:val="left"/>
        <w:rPr>
          <w:rFonts w:asciiTheme="minorHAnsi" w:hAnsiTheme="minorHAnsi" w:cstheme="minorHAnsi"/>
          <w:i w:val="0"/>
          <w:sz w:val="16"/>
          <w:lang w:val="es-ES_tradnl"/>
        </w:rPr>
      </w:pP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PLANO DE IMPLANTAÇÃO EM HOMOLOGAÇÃO/PRODUÇÃO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6"/>
        <w:t>**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Roteiro de implantação em homologação</w:t>
      </w:r>
    </w:p>
    <w:p w:rsidR="00BE28B8" w:rsidRPr="004B1603" w:rsidRDefault="00BE28B8" w:rsidP="0000716A">
      <w:pPr>
        <w:rPr>
          <w:rFonts w:asciiTheme="minorHAnsi" w:hAnsiTheme="minorHAnsi" w:cstheme="minorHAnsi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6"/>
        <w:gridCol w:w="816"/>
        <w:gridCol w:w="2417"/>
        <w:gridCol w:w="835"/>
      </w:tblGrid>
      <w:tr w:rsidR="00BE28B8" w:rsidRPr="004B1603">
        <w:tc>
          <w:tcPr>
            <w:tcW w:w="579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Status*</w:t>
            </w: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</w:tbl>
    <w:p w:rsidR="00BE28B8" w:rsidRPr="004B1603" w:rsidRDefault="00BE28B8" w:rsidP="00D94953">
      <w:pPr>
        <w:ind w:left="142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*</w:t>
      </w:r>
      <w:r w:rsidR="00DD1E68" w:rsidRPr="004B1603">
        <w:rPr>
          <w:rFonts w:asciiTheme="minorHAnsi" w:hAnsiTheme="minorHAnsi" w:cstheme="minorHAnsi"/>
        </w:rPr>
        <w:t xml:space="preserve"> </w:t>
      </w:r>
      <w:r w:rsidRPr="004B1603">
        <w:rPr>
          <w:rFonts w:asciiTheme="minorHAnsi" w:hAnsiTheme="minorHAnsi" w:cstheme="minorHAnsi"/>
        </w:rPr>
        <w:t>Preenchido pela Gerência de Liberação</w:t>
      </w:r>
    </w:p>
    <w:p w:rsidR="00BE28B8" w:rsidRPr="004B1603" w:rsidRDefault="00BE28B8" w:rsidP="0000716A">
      <w:pPr>
        <w:rPr>
          <w:rFonts w:asciiTheme="minorHAnsi" w:hAnsiTheme="minorHAnsi" w:cstheme="minorHAnsi"/>
        </w:rPr>
      </w:pPr>
    </w:p>
    <w:p w:rsidR="00BE28B8" w:rsidRPr="004B1603" w:rsidRDefault="00BE28B8" w:rsidP="0000716A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Roteiro de implantação em produção</w:t>
      </w:r>
    </w:p>
    <w:p w:rsidR="00BE28B8" w:rsidRPr="004B1603" w:rsidRDefault="00BE28B8" w:rsidP="0000716A">
      <w:pPr>
        <w:rPr>
          <w:rFonts w:asciiTheme="minorHAnsi" w:hAnsiTheme="minorHAnsi" w:cstheme="minorHAnsi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8"/>
        <w:gridCol w:w="1840"/>
        <w:gridCol w:w="2817"/>
        <w:gridCol w:w="1878"/>
        <w:gridCol w:w="816"/>
        <w:gridCol w:w="2417"/>
        <w:gridCol w:w="835"/>
      </w:tblGrid>
      <w:tr w:rsidR="00BE28B8" w:rsidRPr="004B1603">
        <w:tc>
          <w:tcPr>
            <w:tcW w:w="579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Status*</w:t>
            </w: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EA538F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EA538F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EA538F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</w:tbl>
    <w:p w:rsidR="00BE28B8" w:rsidRPr="004B1603" w:rsidRDefault="00BE28B8" w:rsidP="00D94953">
      <w:pPr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*</w:t>
      </w:r>
      <w:r w:rsidR="00DD1E68" w:rsidRPr="004B1603">
        <w:rPr>
          <w:rFonts w:asciiTheme="minorHAnsi" w:hAnsiTheme="minorHAnsi" w:cstheme="minorHAnsi"/>
        </w:rPr>
        <w:t xml:space="preserve"> </w:t>
      </w:r>
      <w:r w:rsidRPr="004B1603">
        <w:rPr>
          <w:rFonts w:asciiTheme="minorHAnsi" w:hAnsiTheme="minorHAnsi" w:cstheme="minorHAnsi"/>
        </w:rPr>
        <w:t>Preenchido pela Gerência de Liberação</w:t>
      </w:r>
    </w:p>
    <w:p w:rsidR="00BE28B8" w:rsidRPr="004B1603" w:rsidRDefault="00BE28B8" w:rsidP="00A14994">
      <w:pPr>
        <w:rPr>
          <w:rFonts w:asciiTheme="minorHAnsi" w:hAnsiTheme="minorHAnsi" w:cstheme="minorHAnsi"/>
        </w:rPr>
      </w:pPr>
    </w:p>
    <w:p w:rsidR="00BE28B8" w:rsidRPr="004B1603" w:rsidRDefault="00BE28B8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PLANO DE VOLTA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p w:rsidR="00BE28B8" w:rsidRPr="004B1603" w:rsidRDefault="00BE28B8" w:rsidP="002552D5">
      <w:pPr>
        <w:pStyle w:val="Ttulo2"/>
        <w:numPr>
          <w:ilvl w:val="0"/>
          <w:numId w:val="2"/>
        </w:numPr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  <w:sz w:val="20"/>
        </w:rPr>
        <w:t>Roteiro para aplicação do plano de volta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BE28B8" w:rsidRPr="004B1603">
        <w:tc>
          <w:tcPr>
            <w:tcW w:w="579" w:type="dxa"/>
            <w:vAlign w:val="center"/>
          </w:tcPr>
          <w:p w:rsidR="00BE28B8" w:rsidRPr="004B1603" w:rsidRDefault="00BE28B8" w:rsidP="000A2DB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BE28B8" w:rsidRPr="004B1603" w:rsidRDefault="00BE28B8" w:rsidP="000A2DB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BE28B8" w:rsidRPr="004B1603" w:rsidRDefault="00BE28B8" w:rsidP="000A2DB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Descrição da atividade de volta</w:t>
            </w: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</w:tbl>
    <w:p w:rsidR="00BE28B8" w:rsidRPr="004B1603" w:rsidRDefault="00BE28B8" w:rsidP="002552D5">
      <w:pPr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 xml:space="preserve">* A </w:t>
      </w:r>
      <w:r w:rsidR="00DD1E68" w:rsidRPr="004B1603">
        <w:rPr>
          <w:rFonts w:asciiTheme="minorHAnsi" w:hAnsiTheme="minorHAnsi" w:cstheme="minorHAnsi"/>
        </w:rPr>
        <w:t>sequência</w:t>
      </w:r>
      <w:r w:rsidRPr="004B1603">
        <w:rPr>
          <w:rFonts w:asciiTheme="minorHAnsi" w:hAnsiTheme="minorHAnsi" w:cstheme="minorHAnsi"/>
        </w:rPr>
        <w:t xml:space="preserve"> de atividades descritas no plano de volta deverão estar sincronizadas (mesmo ID) com o Roteiro de Implantação</w:t>
      </w:r>
    </w:p>
    <w:p w:rsidR="00BE28B8" w:rsidRPr="004B1603" w:rsidRDefault="00BE28B8" w:rsidP="002552D5">
      <w:pPr>
        <w:rPr>
          <w:rFonts w:asciiTheme="minorHAnsi" w:hAnsiTheme="minorHAnsi" w:cstheme="minorHAnsi"/>
        </w:rPr>
      </w:pPr>
    </w:p>
    <w:p w:rsidR="00BE28B8" w:rsidRPr="004B1603" w:rsidRDefault="00BE28B8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PLANO DE COMUNICAÇÃO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BE28B8" w:rsidRPr="004B1603">
        <w:tc>
          <w:tcPr>
            <w:tcW w:w="1844" w:type="dxa"/>
            <w:vAlign w:val="center"/>
          </w:tcPr>
          <w:p w:rsidR="00BE28B8" w:rsidRPr="004B1603" w:rsidRDefault="00BE28B8" w:rsidP="006E2C4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BE28B8" w:rsidRPr="004B1603" w:rsidRDefault="00BE28B8" w:rsidP="006E2C4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BE28B8" w:rsidRPr="004B1603" w:rsidRDefault="00BE28B8" w:rsidP="006E2C4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BE28B8" w:rsidRPr="004B1603" w:rsidRDefault="00BE28B8" w:rsidP="006E2C4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Área / Responsabilidade</w:t>
            </w: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07424A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lastRenderedPageBreak/>
              <w:t>2.3 (opcional)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0A2DBE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</w:tbl>
    <w:p w:rsidR="006530EE" w:rsidRDefault="006530EE">
      <w:pPr>
        <w:pStyle w:val="TCTips"/>
        <w:rPr>
          <w:rFonts w:asciiTheme="minorHAnsi" w:hAnsiTheme="minorHAnsi" w:cstheme="minorHAnsi"/>
          <w:i w:val="0"/>
        </w:rPr>
      </w:pPr>
    </w:p>
    <w:p w:rsidR="006530EE" w:rsidRDefault="006530EE">
      <w:pPr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/>
          <w:i/>
        </w:rPr>
        <w:br w:type="page"/>
      </w:r>
    </w:p>
    <w:p w:rsidR="00BE28B8" w:rsidRDefault="008352DE">
      <w:pPr>
        <w:pStyle w:val="TCTips"/>
        <w:rPr>
          <w:rFonts w:asciiTheme="minorHAnsi" w:hAnsiTheme="minorHAnsi" w:cstheme="minorHAnsi"/>
          <w:i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4D51E5" wp14:editId="654B8C57">
                <wp:simplePos x="0" y="0"/>
                <wp:positionH relativeFrom="column">
                  <wp:posOffset>-342585</wp:posOffset>
                </wp:positionH>
                <wp:positionV relativeFrom="paragraph">
                  <wp:posOffset>3534293</wp:posOffset>
                </wp:positionV>
                <wp:extent cx="1383665" cy="594995"/>
                <wp:effectExtent l="0" t="0" r="426085" b="395605"/>
                <wp:wrapNone/>
                <wp:docPr id="9" name="Texto Explicativo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594995"/>
                        </a:xfrm>
                        <a:prstGeom prst="borderCallout1">
                          <a:avLst>
                            <a:gd name="adj1" fmla="val 22980"/>
                            <a:gd name="adj2" fmla="val 105649"/>
                            <a:gd name="adj3" fmla="val 164822"/>
                            <a:gd name="adj4" fmla="val 12779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2DE" w:rsidRDefault="008352DE" w:rsidP="008352DE">
                            <w:r>
                              <w:t>Utilizar o ENUM criado para este 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Texto Explicativo 1 9" o:spid="_x0000_s1026" type="#_x0000_t47" style="position:absolute;left:0;text-align:left;margin-left:-27pt;margin-top:278.3pt;width:108.95pt;height:4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" adj="27604,35602,22820,4964" fillcolor="white [3201]" strokecolor="#f79646 [3209]" strokeweight="2pt">
                <v:textbox>
                  <w:txbxContent>
                    <w:p w:rsidR="008352DE" w:rsidRDefault="008352DE" w:rsidP="008352DE">
                      <w:r>
                        <w:t>Utilizar o ENUM criado para este fim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3E6A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76DFC9" wp14:editId="6D741422">
                <wp:simplePos x="0" y="0"/>
                <wp:positionH relativeFrom="column">
                  <wp:posOffset>1939220</wp:posOffset>
                </wp:positionH>
                <wp:positionV relativeFrom="paragraph">
                  <wp:posOffset>1755827</wp:posOffset>
                </wp:positionV>
                <wp:extent cx="1383665" cy="594995"/>
                <wp:effectExtent l="0" t="476250" r="254635" b="14605"/>
                <wp:wrapNone/>
                <wp:docPr id="7" name="Texto Explicativo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594995"/>
                        </a:xfrm>
                        <a:prstGeom prst="borderCallout1">
                          <a:avLst>
                            <a:gd name="adj1" fmla="val 22980"/>
                            <a:gd name="adj2" fmla="val 105649"/>
                            <a:gd name="adj3" fmla="val -80505"/>
                            <a:gd name="adj4" fmla="val 11627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A50" w:rsidRDefault="003E6A50" w:rsidP="003E6A50">
                            <w:r>
                              <w:t>Será criado (Eduardo)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 1 7" o:spid="_x0000_s1027" type="#_x0000_t47" style="position:absolute;left:0;text-align:left;margin-left:152.7pt;margin-top:138.25pt;width:108.95pt;height:4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" adj="25115,-17389,22820,4964" fillcolor="white [3201]" strokecolor="#f79646 [3209]" strokeweight="2pt">
                <v:textbox>
                  <w:txbxContent>
                    <w:p w:rsidR="003E6A50" w:rsidRDefault="003E6A50" w:rsidP="003E6A50">
                      <w:r>
                        <w:t>Será criado (Eduardo)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63100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354EB2" wp14:editId="2D18BD56">
                <wp:simplePos x="0" y="0"/>
                <wp:positionH relativeFrom="column">
                  <wp:posOffset>102031</wp:posOffset>
                </wp:positionH>
                <wp:positionV relativeFrom="paragraph">
                  <wp:posOffset>2334668</wp:posOffset>
                </wp:positionV>
                <wp:extent cx="1383665" cy="594995"/>
                <wp:effectExtent l="0" t="1085850" r="407035" b="14605"/>
                <wp:wrapNone/>
                <wp:docPr id="6" name="Texto Explicativo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594995"/>
                        </a:xfrm>
                        <a:prstGeom prst="borderCallout1">
                          <a:avLst>
                            <a:gd name="adj1" fmla="val 22980"/>
                            <a:gd name="adj2" fmla="val 105649"/>
                            <a:gd name="adj3" fmla="val -184839"/>
                            <a:gd name="adj4" fmla="val 12718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00C" w:rsidRDefault="0063100C" w:rsidP="0063100C">
                            <w:r>
                              <w:t xml:space="preserve">Tabela </w:t>
                            </w:r>
                            <w:proofErr w:type="spellStart"/>
                            <w:r>
                              <w:t>tipo_produto</w:t>
                            </w:r>
                            <w:proofErr w:type="spellEnd"/>
                          </w:p>
                          <w:p w:rsidR="0063100C" w:rsidRDefault="0063100C" w:rsidP="0063100C">
                            <w:r>
                              <w:t>Exibir campo DESCRICAO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 1 6" o:spid="_x0000_s1028" type="#_x0000_t47" style="position:absolute;left:0;text-align:left;margin-left:8.05pt;margin-top:183.85pt;width:108.95pt;height:4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" adj="27473,-39925,22820,4964" fillcolor="white [3201]" strokecolor="#f79646 [3209]" strokeweight="2pt">
                <v:textbox>
                  <w:txbxContent>
                    <w:p w:rsidR="0063100C" w:rsidRDefault="0063100C" w:rsidP="0063100C">
                      <w:r>
                        <w:t>Tabela tipo_produto</w:t>
                      </w:r>
                    </w:p>
                    <w:p w:rsidR="0063100C" w:rsidRDefault="0063100C" w:rsidP="0063100C">
                      <w:r>
                        <w:t>Exibir campo DESCRICAO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6530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244856" wp14:editId="6FF7D8A4">
                <wp:simplePos x="0" y="0"/>
                <wp:positionH relativeFrom="column">
                  <wp:posOffset>102031</wp:posOffset>
                </wp:positionH>
                <wp:positionV relativeFrom="paragraph">
                  <wp:posOffset>1588048</wp:posOffset>
                </wp:positionV>
                <wp:extent cx="1383665" cy="594995"/>
                <wp:effectExtent l="0" t="533400" r="273685" b="14605"/>
                <wp:wrapNone/>
                <wp:docPr id="5" name="Texto Explicativo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594995"/>
                        </a:xfrm>
                        <a:prstGeom prst="borderCallout1">
                          <a:avLst>
                            <a:gd name="adj1" fmla="val 22980"/>
                            <a:gd name="adj2" fmla="val 105649"/>
                            <a:gd name="adj3" fmla="val -90374"/>
                            <a:gd name="adj4" fmla="val 11688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0EE" w:rsidRDefault="006530EE" w:rsidP="006530EE">
                            <w:r>
                              <w:t xml:space="preserve">Tabela </w:t>
                            </w:r>
                            <w:proofErr w:type="spellStart"/>
                            <w:r w:rsidR="0063100C">
                              <w:t>tipo_desconto</w:t>
                            </w:r>
                            <w:proofErr w:type="spellEnd"/>
                          </w:p>
                          <w:p w:rsidR="006530EE" w:rsidRDefault="006530EE" w:rsidP="006530EE">
                            <w:r>
                              <w:t xml:space="preserve">Exibir campo </w:t>
                            </w:r>
                            <w:r w:rsidR="0063100C">
                              <w:t>DESCRICAO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 1 5" o:spid="_x0000_s1029" type="#_x0000_t47" style="position:absolute;left:0;text-align:left;margin-left:8.05pt;margin-top:125.05pt;width:108.95pt;height:4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" adj="25246,-19521,22820,4964" fillcolor="white [3201]" strokecolor="#f79646 [3209]" strokeweight="2pt">
                <v:textbox>
                  <w:txbxContent>
                    <w:p w:rsidR="006530EE" w:rsidRDefault="006530EE" w:rsidP="006530EE">
                      <w:r>
                        <w:t xml:space="preserve">Tabela </w:t>
                      </w:r>
                      <w:r w:rsidR="0063100C">
                        <w:t>tipo_desconto</w:t>
                      </w:r>
                    </w:p>
                    <w:p w:rsidR="006530EE" w:rsidRDefault="006530EE" w:rsidP="006530EE">
                      <w:r>
                        <w:t xml:space="preserve">Exibir campo </w:t>
                      </w:r>
                      <w:r w:rsidR="0063100C">
                        <w:t>DESCRICAO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6530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EFDC6" wp14:editId="159A4184">
                <wp:simplePos x="0" y="0"/>
                <wp:positionH relativeFrom="column">
                  <wp:posOffset>2249170</wp:posOffset>
                </wp:positionH>
                <wp:positionV relativeFrom="paragraph">
                  <wp:posOffset>-148590</wp:posOffset>
                </wp:positionV>
                <wp:extent cx="1383665" cy="594995"/>
                <wp:effectExtent l="819150" t="0" r="26035" b="262255"/>
                <wp:wrapNone/>
                <wp:docPr id="3" name="Texto Explicativo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59499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40854"/>
                            <a:gd name="adj4" fmla="val -5833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0EE" w:rsidRDefault="006530EE" w:rsidP="006530EE">
                            <w:proofErr w:type="gramStart"/>
                            <w:r>
                              <w:t>Tabela editor</w:t>
                            </w:r>
                            <w:proofErr w:type="gramEnd"/>
                          </w:p>
                          <w:p w:rsidR="006530EE" w:rsidRDefault="006530EE" w:rsidP="006530EE">
                            <w:r>
                              <w:t xml:space="preserve">ATIVO = </w:t>
                            </w:r>
                            <w:proofErr w:type="spellStart"/>
                            <w:r>
                              <w:t>true</w:t>
                            </w:r>
                            <w:proofErr w:type="spellEnd"/>
                          </w:p>
                          <w:p w:rsidR="006530EE" w:rsidRDefault="006530EE" w:rsidP="006530EE">
                            <w:r>
                              <w:t>Exibir campo 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 1 3" o:spid="_x0000_s1030" type="#_x0000_t47" style="position:absolute;left:0;text-align:left;margin-left:177.1pt;margin-top:-11.7pt;width:108.95pt;height:4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" adj="-12601,30424" fillcolor="white [3201]" strokecolor="#f79646 [3209]" strokeweight="2pt">
                <v:textbox>
                  <w:txbxContent>
                    <w:p w:rsidR="006530EE" w:rsidRDefault="006530EE" w:rsidP="006530EE">
                      <w:r>
                        <w:t>Tabela editor</w:t>
                      </w:r>
                    </w:p>
                    <w:p w:rsidR="006530EE" w:rsidRDefault="006530EE" w:rsidP="006530EE">
                      <w:r>
                        <w:t>ATIVO = true</w:t>
                      </w:r>
                    </w:p>
                    <w:p w:rsidR="006530EE" w:rsidRDefault="006530EE" w:rsidP="006530EE">
                      <w:r>
                        <w:t>Exibir campo NOME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530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D01B5A" wp14:editId="1FB62097">
                <wp:simplePos x="0" y="0"/>
                <wp:positionH relativeFrom="column">
                  <wp:posOffset>4229415</wp:posOffset>
                </wp:positionH>
                <wp:positionV relativeFrom="paragraph">
                  <wp:posOffset>-601479</wp:posOffset>
                </wp:positionV>
                <wp:extent cx="1786255" cy="996950"/>
                <wp:effectExtent l="533400" t="0" r="23495" b="336550"/>
                <wp:wrapNone/>
                <wp:docPr id="4" name="Texto Explicativo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9969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31642"/>
                            <a:gd name="adj4" fmla="val -2961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0EE" w:rsidRDefault="006530EE" w:rsidP="006530EE">
                            <w:proofErr w:type="gramStart"/>
                            <w:r>
                              <w:t>Tabela fornecedor</w:t>
                            </w:r>
                            <w:proofErr w:type="gramEnd"/>
                          </w:p>
                          <w:p w:rsidR="006530EE" w:rsidRDefault="006530EE" w:rsidP="006530EE">
                            <w:r>
                              <w:t xml:space="preserve">JOIN com tabela pessoa onde </w:t>
                            </w:r>
                            <w:proofErr w:type="spellStart"/>
                            <w:r>
                              <w:t>jurídica_id</w:t>
                            </w:r>
                            <w:proofErr w:type="spellEnd"/>
                            <w:r>
                              <w:t xml:space="preserve"> = ID (pessoa) para obter a RAZÃO_SOCIAL ou NOME_FANTAZIA (para exibição)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 1 4" o:spid="_x0000_s1031" type="#_x0000_t47" style="position:absolute;left:0;text-align:left;margin-left:333pt;margin-top:-47.35pt;width:140.65pt;height:7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" adj="-6396,28435" fillcolor="white [3201]" strokecolor="#f79646 [3209]" strokeweight="2pt">
                <v:textbox>
                  <w:txbxContent>
                    <w:p w:rsidR="006530EE" w:rsidRDefault="006530EE" w:rsidP="006530EE">
                      <w:r>
                        <w:t>Tabela fornecedor</w:t>
                      </w:r>
                    </w:p>
                    <w:p w:rsidR="006530EE" w:rsidRDefault="006530EE" w:rsidP="006530EE">
                      <w:r>
                        <w:t>JOIN com tabela pessoa onde jurídica_id = ID (pessoa) para obter a RAZÃO_SOCIAL ou NOME_FANTAZIA (para exibição)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530EE">
        <w:rPr>
          <w:noProof/>
        </w:rPr>
        <w:drawing>
          <wp:inline distT="0" distB="0" distL="0" distR="0" wp14:anchorId="290D12FB" wp14:editId="759DDDA7">
            <wp:extent cx="5612130" cy="3556000"/>
            <wp:effectExtent l="0" t="0" r="762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2DE" w:rsidRDefault="008352DE">
      <w:pPr>
        <w:pStyle w:val="TCTips"/>
        <w:rPr>
          <w:rFonts w:asciiTheme="minorHAnsi" w:hAnsiTheme="minorHAnsi" w:cstheme="minorHAnsi"/>
          <w:i w:val="0"/>
        </w:rPr>
      </w:pPr>
    </w:p>
    <w:p w:rsidR="008352DE" w:rsidRPr="004B1603" w:rsidRDefault="008352DE">
      <w:pPr>
        <w:pStyle w:val="TCTips"/>
        <w:rPr>
          <w:rFonts w:asciiTheme="minorHAnsi" w:hAnsiTheme="minorHAnsi" w:cstheme="minorHAnsi"/>
          <w:i w:val="0"/>
        </w:rPr>
      </w:pPr>
      <w:r>
        <w:rPr>
          <w:noProof/>
        </w:rPr>
        <w:drawing>
          <wp:inline distT="0" distB="0" distL="0" distR="0" wp14:anchorId="5016AE96" wp14:editId="11349A5E">
            <wp:extent cx="5612130" cy="2682875"/>
            <wp:effectExtent l="0" t="0" r="762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2DE" w:rsidRPr="004B1603" w:rsidSect="006F1417">
      <w:headerReference w:type="default" r:id="rId12"/>
      <w:footerReference w:type="default" r:id="rId13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570" w:rsidRDefault="00DB6570">
      <w:r>
        <w:separator/>
      </w:r>
    </w:p>
  </w:endnote>
  <w:endnote w:type="continuationSeparator" w:id="0">
    <w:p w:rsidR="00DB6570" w:rsidRDefault="00DB6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B17" w:rsidRDefault="007B7B17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AD2AED">
      <w:rPr>
        <w:rStyle w:val="Nmerodepgina"/>
        <w:rFonts w:ascii="Arial" w:hAnsi="Arial"/>
        <w:noProof/>
        <w:snapToGrid w:val="0"/>
      </w:rPr>
      <w:t>2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AD2AED">
      <w:rPr>
        <w:rStyle w:val="Nmerodepgina"/>
        <w:rFonts w:ascii="Arial" w:hAnsi="Arial"/>
        <w:noProof/>
        <w:snapToGrid w:val="0"/>
      </w:rPr>
      <w:t>10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570" w:rsidRDefault="00DB6570">
      <w:r>
        <w:separator/>
      </w:r>
    </w:p>
  </w:footnote>
  <w:footnote w:type="continuationSeparator" w:id="0">
    <w:p w:rsidR="00DB6570" w:rsidRDefault="00DB6570">
      <w:r>
        <w:continuationSeparator/>
      </w:r>
    </w:p>
  </w:footnote>
  <w:footnote w:id="1">
    <w:p w:rsidR="007B7B17" w:rsidRDefault="007B7B17">
      <w:pPr>
        <w:pStyle w:val="Textodenotaderodap"/>
      </w:pPr>
      <w:r>
        <w:rPr>
          <w:rStyle w:val="Refdenotaderodap"/>
        </w:rPr>
        <w:t>*</w:t>
      </w:r>
      <w:r>
        <w:t xml:space="preserve"> Preenchido pelo Abril</w:t>
      </w:r>
    </w:p>
  </w:footnote>
  <w:footnote w:id="2">
    <w:p w:rsidR="007B7B17" w:rsidRDefault="007B7B17">
      <w:pPr>
        <w:pStyle w:val="Textodenotaderodap"/>
      </w:pPr>
    </w:p>
  </w:footnote>
  <w:footnote w:id="3">
    <w:p w:rsidR="007B7B17" w:rsidRDefault="007B7B17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7B7B17" w:rsidRDefault="007B7B17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7B7B17" w:rsidRDefault="007B7B17">
      <w:pPr>
        <w:pStyle w:val="Textodenotaderodap"/>
      </w:pPr>
    </w:p>
  </w:footnote>
  <w:footnote w:id="6">
    <w:p w:rsidR="007B7B17" w:rsidRDefault="007B7B17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7B7B17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7B7B17" w:rsidRPr="009540DC" w:rsidRDefault="007B7B17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70890" cy="334645"/>
                <wp:effectExtent l="0" t="0" r="0" b="8255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089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7B7B17" w:rsidRPr="009540DC" w:rsidRDefault="007B7B17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7B7B17" w:rsidRPr="009540DC" w:rsidRDefault="007B7B17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7B7B17" w:rsidRPr="009540DC" w:rsidRDefault="007B7B17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7B7B17">
      <w:trPr>
        <w:cantSplit/>
        <w:trHeight w:val="337"/>
        <w:jc w:val="center"/>
      </w:trPr>
      <w:tc>
        <w:tcPr>
          <w:tcW w:w="2089" w:type="dxa"/>
          <w:vMerge/>
        </w:tcPr>
        <w:p w:rsidR="007B7B17" w:rsidRPr="009540DC" w:rsidRDefault="007B7B17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7B7B17" w:rsidRPr="009540DC" w:rsidRDefault="007B7B17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7B7B17" w:rsidRPr="009540DC" w:rsidRDefault="007B7B17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7B7B17" w:rsidRPr="009540DC" w:rsidRDefault="007B7B17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24/02/2012</w:t>
          </w:r>
        </w:p>
      </w:tc>
    </w:tr>
    <w:tr w:rsidR="007B7B1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7B7B17" w:rsidRPr="009540DC" w:rsidRDefault="007B7B17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7B7B1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7B7B17" w:rsidRPr="009540DC" w:rsidRDefault="007B7B17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7B7B17" w:rsidRDefault="007B7B1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1007900"/>
    <w:multiLevelType w:val="hybridMultilevel"/>
    <w:tmpl w:val="DC60D4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02B747A5"/>
    <w:multiLevelType w:val="hybridMultilevel"/>
    <w:tmpl w:val="744871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38C4E1E"/>
    <w:multiLevelType w:val="hybridMultilevel"/>
    <w:tmpl w:val="755843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6">
    <w:nsid w:val="0DF510D9"/>
    <w:multiLevelType w:val="hybridMultilevel"/>
    <w:tmpl w:val="210C55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10529C3"/>
    <w:multiLevelType w:val="hybridMultilevel"/>
    <w:tmpl w:val="03B0E2C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1">
    <w:nsid w:val="160911C2"/>
    <w:multiLevelType w:val="hybridMultilevel"/>
    <w:tmpl w:val="35F0C3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696284E"/>
    <w:multiLevelType w:val="hybridMultilevel"/>
    <w:tmpl w:val="EC88C6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6">
    <w:nsid w:val="19BF7C61"/>
    <w:multiLevelType w:val="hybridMultilevel"/>
    <w:tmpl w:val="C16ABA9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A136E85"/>
    <w:multiLevelType w:val="hybridMultilevel"/>
    <w:tmpl w:val="61F8CE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A613EB9"/>
    <w:multiLevelType w:val="hybridMultilevel"/>
    <w:tmpl w:val="02DAC742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1BD16105"/>
    <w:multiLevelType w:val="hybridMultilevel"/>
    <w:tmpl w:val="92A418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1A61EBB"/>
    <w:multiLevelType w:val="hybridMultilevel"/>
    <w:tmpl w:val="107008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2F2F4D30"/>
    <w:multiLevelType w:val="hybridMultilevel"/>
    <w:tmpl w:val="4D7C14A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2A80EC0"/>
    <w:multiLevelType w:val="hybridMultilevel"/>
    <w:tmpl w:val="40FED5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384A2394"/>
    <w:multiLevelType w:val="hybridMultilevel"/>
    <w:tmpl w:val="2E1AF0DC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39500246"/>
    <w:multiLevelType w:val="hybridMultilevel"/>
    <w:tmpl w:val="E2A6B8F2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>
    <w:nsid w:val="3D6E6E5A"/>
    <w:multiLevelType w:val="hybridMultilevel"/>
    <w:tmpl w:val="6B7290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3E2A0A8F"/>
    <w:multiLevelType w:val="hybridMultilevel"/>
    <w:tmpl w:val="80C448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01233A0"/>
    <w:multiLevelType w:val="hybridMultilevel"/>
    <w:tmpl w:val="402AE3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410D56A9"/>
    <w:multiLevelType w:val="hybridMultilevel"/>
    <w:tmpl w:val="B7664B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40">
    <w:nsid w:val="6298301A"/>
    <w:multiLevelType w:val="hybridMultilevel"/>
    <w:tmpl w:val="2146E5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9F404EC"/>
    <w:multiLevelType w:val="hybridMultilevel"/>
    <w:tmpl w:val="BA62DD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4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6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>
    <w:nsid w:val="78E24530"/>
    <w:multiLevelType w:val="hybridMultilevel"/>
    <w:tmpl w:val="E6E6C3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9"/>
  </w:num>
  <w:num w:numId="4">
    <w:abstractNumId w:val="38"/>
  </w:num>
  <w:num w:numId="5">
    <w:abstractNumId w:val="22"/>
  </w:num>
  <w:num w:numId="6">
    <w:abstractNumId w:val="45"/>
  </w:num>
  <w:num w:numId="7">
    <w:abstractNumId w:val="14"/>
  </w:num>
  <w:num w:numId="8">
    <w:abstractNumId w:val="37"/>
  </w:num>
  <w:num w:numId="9">
    <w:abstractNumId w:val="26"/>
  </w:num>
  <w:num w:numId="10">
    <w:abstractNumId w:val="23"/>
  </w:num>
  <w:num w:numId="11">
    <w:abstractNumId w:val="42"/>
  </w:num>
  <w:num w:numId="12">
    <w:abstractNumId w:val="39"/>
  </w:num>
  <w:num w:numId="13">
    <w:abstractNumId w:val="9"/>
  </w:num>
  <w:num w:numId="14">
    <w:abstractNumId w:val="5"/>
  </w:num>
  <w:num w:numId="15">
    <w:abstractNumId w:val="46"/>
  </w:num>
  <w:num w:numId="16">
    <w:abstractNumId w:val="15"/>
  </w:num>
  <w:num w:numId="17">
    <w:abstractNumId w:val="35"/>
  </w:num>
  <w:num w:numId="18">
    <w:abstractNumId w:val="2"/>
  </w:num>
  <w:num w:numId="19">
    <w:abstractNumId w:val="13"/>
  </w:num>
  <w:num w:numId="20">
    <w:abstractNumId w:val="43"/>
  </w:num>
  <w:num w:numId="21">
    <w:abstractNumId w:val="44"/>
  </w:num>
  <w:num w:numId="22">
    <w:abstractNumId w:val="25"/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6"/>
  </w:num>
  <w:num w:numId="26">
    <w:abstractNumId w:val="11"/>
  </w:num>
  <w:num w:numId="27">
    <w:abstractNumId w:val="6"/>
  </w:num>
  <w:num w:numId="28">
    <w:abstractNumId w:val="18"/>
  </w:num>
  <w:num w:numId="29">
    <w:abstractNumId w:val="47"/>
  </w:num>
  <w:num w:numId="30">
    <w:abstractNumId w:val="30"/>
  </w:num>
  <w:num w:numId="31">
    <w:abstractNumId w:val="1"/>
  </w:num>
  <w:num w:numId="32">
    <w:abstractNumId w:val="33"/>
  </w:num>
  <w:num w:numId="33">
    <w:abstractNumId w:val="17"/>
  </w:num>
  <w:num w:numId="34">
    <w:abstractNumId w:val="34"/>
  </w:num>
  <w:num w:numId="35">
    <w:abstractNumId w:val="32"/>
  </w:num>
  <w:num w:numId="36">
    <w:abstractNumId w:val="16"/>
  </w:num>
  <w:num w:numId="37">
    <w:abstractNumId w:val="40"/>
  </w:num>
  <w:num w:numId="38">
    <w:abstractNumId w:val="41"/>
  </w:num>
  <w:num w:numId="39">
    <w:abstractNumId w:val="12"/>
  </w:num>
  <w:num w:numId="40">
    <w:abstractNumId w:val="21"/>
  </w:num>
  <w:num w:numId="41">
    <w:abstractNumId w:val="31"/>
  </w:num>
  <w:num w:numId="42">
    <w:abstractNumId w:val="4"/>
  </w:num>
  <w:num w:numId="43">
    <w:abstractNumId w:val="28"/>
  </w:num>
  <w:num w:numId="44">
    <w:abstractNumId w:val="27"/>
  </w:num>
  <w:num w:numId="45">
    <w:abstractNumId w:val="29"/>
  </w:num>
  <w:num w:numId="46">
    <w:abstractNumId w:val="7"/>
  </w:num>
  <w:num w:numId="47">
    <w:abstractNumId w:val="3"/>
  </w:num>
  <w:num w:numId="48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03C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47BBC"/>
    <w:rsid w:val="0005102B"/>
    <w:rsid w:val="000534C7"/>
    <w:rsid w:val="00057981"/>
    <w:rsid w:val="00060889"/>
    <w:rsid w:val="00062236"/>
    <w:rsid w:val="0006327C"/>
    <w:rsid w:val="00063320"/>
    <w:rsid w:val="00065E97"/>
    <w:rsid w:val="000718DF"/>
    <w:rsid w:val="0007424A"/>
    <w:rsid w:val="00074935"/>
    <w:rsid w:val="00075D68"/>
    <w:rsid w:val="00075F45"/>
    <w:rsid w:val="00081A9C"/>
    <w:rsid w:val="00085C58"/>
    <w:rsid w:val="00090E34"/>
    <w:rsid w:val="00092FF2"/>
    <w:rsid w:val="000949D0"/>
    <w:rsid w:val="00095B92"/>
    <w:rsid w:val="00096E8F"/>
    <w:rsid w:val="000A2DBE"/>
    <w:rsid w:val="000A3F02"/>
    <w:rsid w:val="000A5878"/>
    <w:rsid w:val="000A60CC"/>
    <w:rsid w:val="000B03AF"/>
    <w:rsid w:val="000B206F"/>
    <w:rsid w:val="000B3976"/>
    <w:rsid w:val="000B4422"/>
    <w:rsid w:val="000B5FA9"/>
    <w:rsid w:val="000B74EA"/>
    <w:rsid w:val="000B74F7"/>
    <w:rsid w:val="000C18B0"/>
    <w:rsid w:val="000C1D0F"/>
    <w:rsid w:val="000C5F4D"/>
    <w:rsid w:val="000C6D8D"/>
    <w:rsid w:val="000D1918"/>
    <w:rsid w:val="000D29E9"/>
    <w:rsid w:val="000D35A4"/>
    <w:rsid w:val="000D7E01"/>
    <w:rsid w:val="000E16C4"/>
    <w:rsid w:val="000E3473"/>
    <w:rsid w:val="000E4113"/>
    <w:rsid w:val="000E5668"/>
    <w:rsid w:val="000E61E4"/>
    <w:rsid w:val="000E69E6"/>
    <w:rsid w:val="000E6CEA"/>
    <w:rsid w:val="000F0195"/>
    <w:rsid w:val="000F01B0"/>
    <w:rsid w:val="000F13BE"/>
    <w:rsid w:val="000F25C4"/>
    <w:rsid w:val="000F2EC9"/>
    <w:rsid w:val="000F3876"/>
    <w:rsid w:val="000F4B3C"/>
    <w:rsid w:val="000F5D38"/>
    <w:rsid w:val="000F60BB"/>
    <w:rsid w:val="000F7F7E"/>
    <w:rsid w:val="00100949"/>
    <w:rsid w:val="0010198B"/>
    <w:rsid w:val="00107798"/>
    <w:rsid w:val="00107843"/>
    <w:rsid w:val="0011046E"/>
    <w:rsid w:val="00111FA2"/>
    <w:rsid w:val="00112EFC"/>
    <w:rsid w:val="001130CB"/>
    <w:rsid w:val="00116B72"/>
    <w:rsid w:val="00120D7F"/>
    <w:rsid w:val="00124053"/>
    <w:rsid w:val="0012448A"/>
    <w:rsid w:val="00130BF4"/>
    <w:rsid w:val="0013234C"/>
    <w:rsid w:val="00133562"/>
    <w:rsid w:val="00134664"/>
    <w:rsid w:val="00134EA4"/>
    <w:rsid w:val="001374AB"/>
    <w:rsid w:val="00150A84"/>
    <w:rsid w:val="001519D6"/>
    <w:rsid w:val="00154A64"/>
    <w:rsid w:val="00155152"/>
    <w:rsid w:val="00155485"/>
    <w:rsid w:val="00155AF9"/>
    <w:rsid w:val="0015625A"/>
    <w:rsid w:val="00156A85"/>
    <w:rsid w:val="00160664"/>
    <w:rsid w:val="00161746"/>
    <w:rsid w:val="00161D7E"/>
    <w:rsid w:val="0016673B"/>
    <w:rsid w:val="00170678"/>
    <w:rsid w:val="00176665"/>
    <w:rsid w:val="00176B48"/>
    <w:rsid w:val="00176FEA"/>
    <w:rsid w:val="001776B5"/>
    <w:rsid w:val="00180310"/>
    <w:rsid w:val="0018054E"/>
    <w:rsid w:val="0018172E"/>
    <w:rsid w:val="001826EF"/>
    <w:rsid w:val="00186729"/>
    <w:rsid w:val="0018798B"/>
    <w:rsid w:val="001908CF"/>
    <w:rsid w:val="00190B56"/>
    <w:rsid w:val="0019415F"/>
    <w:rsid w:val="00195723"/>
    <w:rsid w:val="001A0260"/>
    <w:rsid w:val="001A1578"/>
    <w:rsid w:val="001B29BB"/>
    <w:rsid w:val="001B3B5F"/>
    <w:rsid w:val="001B5A75"/>
    <w:rsid w:val="001B744E"/>
    <w:rsid w:val="001C0FEA"/>
    <w:rsid w:val="001C3A9A"/>
    <w:rsid w:val="001C426A"/>
    <w:rsid w:val="001D0F63"/>
    <w:rsid w:val="001D24B2"/>
    <w:rsid w:val="001D3A86"/>
    <w:rsid w:val="001D5558"/>
    <w:rsid w:val="001D55EF"/>
    <w:rsid w:val="001D5FD3"/>
    <w:rsid w:val="001E2B6B"/>
    <w:rsid w:val="001E5B29"/>
    <w:rsid w:val="001E709B"/>
    <w:rsid w:val="001F1D50"/>
    <w:rsid w:val="001F34B9"/>
    <w:rsid w:val="001F36C6"/>
    <w:rsid w:val="001F4ADC"/>
    <w:rsid w:val="001F53B7"/>
    <w:rsid w:val="0020473B"/>
    <w:rsid w:val="002117FD"/>
    <w:rsid w:val="002128F9"/>
    <w:rsid w:val="00215804"/>
    <w:rsid w:val="00216091"/>
    <w:rsid w:val="00216BD7"/>
    <w:rsid w:val="00223176"/>
    <w:rsid w:val="00225398"/>
    <w:rsid w:val="00227E41"/>
    <w:rsid w:val="00230C14"/>
    <w:rsid w:val="00232E19"/>
    <w:rsid w:val="0023440C"/>
    <w:rsid w:val="002369D3"/>
    <w:rsid w:val="0023793F"/>
    <w:rsid w:val="002420A0"/>
    <w:rsid w:val="00242FDD"/>
    <w:rsid w:val="00244A46"/>
    <w:rsid w:val="00245221"/>
    <w:rsid w:val="00245CF8"/>
    <w:rsid w:val="00245F2B"/>
    <w:rsid w:val="00254241"/>
    <w:rsid w:val="002552D5"/>
    <w:rsid w:val="002573FF"/>
    <w:rsid w:val="002609F8"/>
    <w:rsid w:val="002621FA"/>
    <w:rsid w:val="00263C5E"/>
    <w:rsid w:val="00263DF6"/>
    <w:rsid w:val="00264270"/>
    <w:rsid w:val="002662F6"/>
    <w:rsid w:val="00266541"/>
    <w:rsid w:val="0026759F"/>
    <w:rsid w:val="00270B92"/>
    <w:rsid w:val="00271A13"/>
    <w:rsid w:val="00271B85"/>
    <w:rsid w:val="00271FB7"/>
    <w:rsid w:val="002743D3"/>
    <w:rsid w:val="00284325"/>
    <w:rsid w:val="00285922"/>
    <w:rsid w:val="002867D4"/>
    <w:rsid w:val="00290D93"/>
    <w:rsid w:val="00292871"/>
    <w:rsid w:val="00293543"/>
    <w:rsid w:val="00296253"/>
    <w:rsid w:val="002A0428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4731"/>
    <w:rsid w:val="002C7CDA"/>
    <w:rsid w:val="002D07E2"/>
    <w:rsid w:val="002D0B2B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388E"/>
    <w:rsid w:val="002E3C51"/>
    <w:rsid w:val="002E48E2"/>
    <w:rsid w:val="002E6A5F"/>
    <w:rsid w:val="002E73E1"/>
    <w:rsid w:val="002F2F90"/>
    <w:rsid w:val="002F4600"/>
    <w:rsid w:val="002F64E0"/>
    <w:rsid w:val="002F7D5B"/>
    <w:rsid w:val="003007BC"/>
    <w:rsid w:val="00301702"/>
    <w:rsid w:val="00301E5B"/>
    <w:rsid w:val="003022FD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24F4"/>
    <w:rsid w:val="00324DF4"/>
    <w:rsid w:val="0032615C"/>
    <w:rsid w:val="00327707"/>
    <w:rsid w:val="00332708"/>
    <w:rsid w:val="00335C83"/>
    <w:rsid w:val="00343E85"/>
    <w:rsid w:val="00344FD9"/>
    <w:rsid w:val="003466EA"/>
    <w:rsid w:val="0034692E"/>
    <w:rsid w:val="00346E2C"/>
    <w:rsid w:val="00352574"/>
    <w:rsid w:val="00360B96"/>
    <w:rsid w:val="0036483C"/>
    <w:rsid w:val="003650EC"/>
    <w:rsid w:val="0036524F"/>
    <w:rsid w:val="00367330"/>
    <w:rsid w:val="00370AA5"/>
    <w:rsid w:val="003735EF"/>
    <w:rsid w:val="003753C5"/>
    <w:rsid w:val="003814DB"/>
    <w:rsid w:val="00385FB7"/>
    <w:rsid w:val="003878F7"/>
    <w:rsid w:val="0039085C"/>
    <w:rsid w:val="00390935"/>
    <w:rsid w:val="0039180A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B5145"/>
    <w:rsid w:val="003C0E76"/>
    <w:rsid w:val="003C2B66"/>
    <w:rsid w:val="003C3E5A"/>
    <w:rsid w:val="003C5AD4"/>
    <w:rsid w:val="003C6159"/>
    <w:rsid w:val="003C7E6F"/>
    <w:rsid w:val="003D4B3F"/>
    <w:rsid w:val="003D5F2A"/>
    <w:rsid w:val="003D6623"/>
    <w:rsid w:val="003E65D7"/>
    <w:rsid w:val="003E6A50"/>
    <w:rsid w:val="003F3769"/>
    <w:rsid w:val="003F3F6D"/>
    <w:rsid w:val="003F4CD3"/>
    <w:rsid w:val="003F51EA"/>
    <w:rsid w:val="004046FE"/>
    <w:rsid w:val="00406C5E"/>
    <w:rsid w:val="0040743C"/>
    <w:rsid w:val="00407BCF"/>
    <w:rsid w:val="00407D0F"/>
    <w:rsid w:val="0041262B"/>
    <w:rsid w:val="004150D4"/>
    <w:rsid w:val="00415F64"/>
    <w:rsid w:val="00425CF6"/>
    <w:rsid w:val="00430836"/>
    <w:rsid w:val="00432241"/>
    <w:rsid w:val="004344C8"/>
    <w:rsid w:val="004429EB"/>
    <w:rsid w:val="00444F36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16F5"/>
    <w:rsid w:val="004748E1"/>
    <w:rsid w:val="00475930"/>
    <w:rsid w:val="00481037"/>
    <w:rsid w:val="0048184D"/>
    <w:rsid w:val="00482CE4"/>
    <w:rsid w:val="004848D8"/>
    <w:rsid w:val="00485E88"/>
    <w:rsid w:val="0048668E"/>
    <w:rsid w:val="004941EF"/>
    <w:rsid w:val="004969A3"/>
    <w:rsid w:val="0049781C"/>
    <w:rsid w:val="004A0DF3"/>
    <w:rsid w:val="004A5B23"/>
    <w:rsid w:val="004B160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D06BD"/>
    <w:rsid w:val="004D08B8"/>
    <w:rsid w:val="004D1F01"/>
    <w:rsid w:val="004D2413"/>
    <w:rsid w:val="004D2628"/>
    <w:rsid w:val="004D3EF6"/>
    <w:rsid w:val="004D479A"/>
    <w:rsid w:val="004D480D"/>
    <w:rsid w:val="004D5B72"/>
    <w:rsid w:val="004D681A"/>
    <w:rsid w:val="004D72B7"/>
    <w:rsid w:val="004E146B"/>
    <w:rsid w:val="004E419F"/>
    <w:rsid w:val="004E433D"/>
    <w:rsid w:val="004F161F"/>
    <w:rsid w:val="004F355F"/>
    <w:rsid w:val="004F73A2"/>
    <w:rsid w:val="004F7A14"/>
    <w:rsid w:val="00504061"/>
    <w:rsid w:val="0050515B"/>
    <w:rsid w:val="00507162"/>
    <w:rsid w:val="00507568"/>
    <w:rsid w:val="005120B4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5A5F"/>
    <w:rsid w:val="00536B8D"/>
    <w:rsid w:val="00540C6F"/>
    <w:rsid w:val="0054470E"/>
    <w:rsid w:val="00550E13"/>
    <w:rsid w:val="00551A51"/>
    <w:rsid w:val="005529EC"/>
    <w:rsid w:val="005544CC"/>
    <w:rsid w:val="00563CCF"/>
    <w:rsid w:val="00565A80"/>
    <w:rsid w:val="00566DA7"/>
    <w:rsid w:val="005728F6"/>
    <w:rsid w:val="00580FAD"/>
    <w:rsid w:val="00583E5E"/>
    <w:rsid w:val="00583EF7"/>
    <w:rsid w:val="00586977"/>
    <w:rsid w:val="00590C52"/>
    <w:rsid w:val="00591325"/>
    <w:rsid w:val="0059362C"/>
    <w:rsid w:val="00593F7C"/>
    <w:rsid w:val="00594103"/>
    <w:rsid w:val="00595535"/>
    <w:rsid w:val="00597006"/>
    <w:rsid w:val="005976A3"/>
    <w:rsid w:val="005A6035"/>
    <w:rsid w:val="005B2934"/>
    <w:rsid w:val="005B56C8"/>
    <w:rsid w:val="005B57DE"/>
    <w:rsid w:val="005B5AF7"/>
    <w:rsid w:val="005B5C2A"/>
    <w:rsid w:val="005B5C5F"/>
    <w:rsid w:val="005B7EC3"/>
    <w:rsid w:val="005C037C"/>
    <w:rsid w:val="005C23C6"/>
    <w:rsid w:val="005C2ABC"/>
    <w:rsid w:val="005C53BE"/>
    <w:rsid w:val="005C759A"/>
    <w:rsid w:val="005C78C7"/>
    <w:rsid w:val="005D18EF"/>
    <w:rsid w:val="005D6C59"/>
    <w:rsid w:val="005E211D"/>
    <w:rsid w:val="005E2F8C"/>
    <w:rsid w:val="005E57D7"/>
    <w:rsid w:val="005F10E3"/>
    <w:rsid w:val="005F1625"/>
    <w:rsid w:val="005F1EC1"/>
    <w:rsid w:val="006011B9"/>
    <w:rsid w:val="0060216A"/>
    <w:rsid w:val="00603A73"/>
    <w:rsid w:val="00603F7B"/>
    <w:rsid w:val="00605903"/>
    <w:rsid w:val="00610B3D"/>
    <w:rsid w:val="00614377"/>
    <w:rsid w:val="006145DC"/>
    <w:rsid w:val="00614B88"/>
    <w:rsid w:val="00620960"/>
    <w:rsid w:val="0062407B"/>
    <w:rsid w:val="0063100C"/>
    <w:rsid w:val="00635F81"/>
    <w:rsid w:val="00645DE2"/>
    <w:rsid w:val="00652F0D"/>
    <w:rsid w:val="006530EE"/>
    <w:rsid w:val="006538E2"/>
    <w:rsid w:val="0065593F"/>
    <w:rsid w:val="0065695B"/>
    <w:rsid w:val="0066245A"/>
    <w:rsid w:val="006675D3"/>
    <w:rsid w:val="006740BF"/>
    <w:rsid w:val="00674551"/>
    <w:rsid w:val="00674C40"/>
    <w:rsid w:val="00676DC7"/>
    <w:rsid w:val="006804C5"/>
    <w:rsid w:val="00687C7B"/>
    <w:rsid w:val="006919C9"/>
    <w:rsid w:val="00691D6D"/>
    <w:rsid w:val="0069627C"/>
    <w:rsid w:val="006A2A01"/>
    <w:rsid w:val="006A2A32"/>
    <w:rsid w:val="006B3CD1"/>
    <w:rsid w:val="006B4D0C"/>
    <w:rsid w:val="006B5723"/>
    <w:rsid w:val="006C1E49"/>
    <w:rsid w:val="006C3DD9"/>
    <w:rsid w:val="006C43F7"/>
    <w:rsid w:val="006C759F"/>
    <w:rsid w:val="006C7F76"/>
    <w:rsid w:val="006D7365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5B11"/>
    <w:rsid w:val="007069D1"/>
    <w:rsid w:val="007077A7"/>
    <w:rsid w:val="00707850"/>
    <w:rsid w:val="00710567"/>
    <w:rsid w:val="007106EE"/>
    <w:rsid w:val="00711B32"/>
    <w:rsid w:val="00713A58"/>
    <w:rsid w:val="00715235"/>
    <w:rsid w:val="00716B52"/>
    <w:rsid w:val="00723253"/>
    <w:rsid w:val="00725A0D"/>
    <w:rsid w:val="00727533"/>
    <w:rsid w:val="00732BAF"/>
    <w:rsid w:val="0073442D"/>
    <w:rsid w:val="00734F41"/>
    <w:rsid w:val="00736B62"/>
    <w:rsid w:val="00736D34"/>
    <w:rsid w:val="00737BCC"/>
    <w:rsid w:val="007400F0"/>
    <w:rsid w:val="00746467"/>
    <w:rsid w:val="007472E9"/>
    <w:rsid w:val="00752424"/>
    <w:rsid w:val="007565D7"/>
    <w:rsid w:val="0076025F"/>
    <w:rsid w:val="00764EBB"/>
    <w:rsid w:val="00772978"/>
    <w:rsid w:val="0077315C"/>
    <w:rsid w:val="0077376A"/>
    <w:rsid w:val="00773ACE"/>
    <w:rsid w:val="00776074"/>
    <w:rsid w:val="00776469"/>
    <w:rsid w:val="0078267C"/>
    <w:rsid w:val="00785E34"/>
    <w:rsid w:val="00792AF6"/>
    <w:rsid w:val="00793B84"/>
    <w:rsid w:val="00793D6C"/>
    <w:rsid w:val="007942B9"/>
    <w:rsid w:val="0079648D"/>
    <w:rsid w:val="007974B6"/>
    <w:rsid w:val="007A00C4"/>
    <w:rsid w:val="007A0E89"/>
    <w:rsid w:val="007A2713"/>
    <w:rsid w:val="007A3E20"/>
    <w:rsid w:val="007B1491"/>
    <w:rsid w:val="007B1AD5"/>
    <w:rsid w:val="007B3B6D"/>
    <w:rsid w:val="007B5D5D"/>
    <w:rsid w:val="007B6F40"/>
    <w:rsid w:val="007B744D"/>
    <w:rsid w:val="007B769E"/>
    <w:rsid w:val="007B7B17"/>
    <w:rsid w:val="007C09C7"/>
    <w:rsid w:val="007C620C"/>
    <w:rsid w:val="007C6825"/>
    <w:rsid w:val="007C6A63"/>
    <w:rsid w:val="007C7C12"/>
    <w:rsid w:val="007D0756"/>
    <w:rsid w:val="007D1D17"/>
    <w:rsid w:val="007E4CA4"/>
    <w:rsid w:val="007E5EC2"/>
    <w:rsid w:val="007E71B4"/>
    <w:rsid w:val="007E76AE"/>
    <w:rsid w:val="007F065A"/>
    <w:rsid w:val="007F20A4"/>
    <w:rsid w:val="008017EC"/>
    <w:rsid w:val="0080382D"/>
    <w:rsid w:val="008110AC"/>
    <w:rsid w:val="008125D7"/>
    <w:rsid w:val="00813102"/>
    <w:rsid w:val="008140EF"/>
    <w:rsid w:val="00816F2D"/>
    <w:rsid w:val="00823133"/>
    <w:rsid w:val="00824444"/>
    <w:rsid w:val="0083147B"/>
    <w:rsid w:val="00832F35"/>
    <w:rsid w:val="008352DE"/>
    <w:rsid w:val="00840D34"/>
    <w:rsid w:val="00841321"/>
    <w:rsid w:val="00841B27"/>
    <w:rsid w:val="008433FE"/>
    <w:rsid w:val="00846F5D"/>
    <w:rsid w:val="00847CED"/>
    <w:rsid w:val="00851712"/>
    <w:rsid w:val="00854EA4"/>
    <w:rsid w:val="008573CA"/>
    <w:rsid w:val="008629E4"/>
    <w:rsid w:val="00862B7C"/>
    <w:rsid w:val="00865547"/>
    <w:rsid w:val="008665A6"/>
    <w:rsid w:val="00870065"/>
    <w:rsid w:val="0087218B"/>
    <w:rsid w:val="00872DBA"/>
    <w:rsid w:val="00873893"/>
    <w:rsid w:val="00873C0E"/>
    <w:rsid w:val="0087493D"/>
    <w:rsid w:val="00875148"/>
    <w:rsid w:val="00876E80"/>
    <w:rsid w:val="0087702B"/>
    <w:rsid w:val="00877105"/>
    <w:rsid w:val="00883CB7"/>
    <w:rsid w:val="00886CF7"/>
    <w:rsid w:val="00890929"/>
    <w:rsid w:val="0089266A"/>
    <w:rsid w:val="0089306D"/>
    <w:rsid w:val="008941BE"/>
    <w:rsid w:val="0089453C"/>
    <w:rsid w:val="008A1117"/>
    <w:rsid w:val="008B0CDF"/>
    <w:rsid w:val="008B3FE1"/>
    <w:rsid w:val="008B6165"/>
    <w:rsid w:val="008C5990"/>
    <w:rsid w:val="008C696C"/>
    <w:rsid w:val="008D111F"/>
    <w:rsid w:val="008D53D2"/>
    <w:rsid w:val="008D5BB9"/>
    <w:rsid w:val="008D5D89"/>
    <w:rsid w:val="008D7370"/>
    <w:rsid w:val="008D79AC"/>
    <w:rsid w:val="008E04FA"/>
    <w:rsid w:val="008E31C4"/>
    <w:rsid w:val="008E6D40"/>
    <w:rsid w:val="008F0069"/>
    <w:rsid w:val="008F1F24"/>
    <w:rsid w:val="008F4101"/>
    <w:rsid w:val="008F42D5"/>
    <w:rsid w:val="008F548F"/>
    <w:rsid w:val="008F5D03"/>
    <w:rsid w:val="00901A79"/>
    <w:rsid w:val="009056E9"/>
    <w:rsid w:val="00905D43"/>
    <w:rsid w:val="009073BD"/>
    <w:rsid w:val="00912FD6"/>
    <w:rsid w:val="00915B58"/>
    <w:rsid w:val="009201CE"/>
    <w:rsid w:val="0092036A"/>
    <w:rsid w:val="009207B5"/>
    <w:rsid w:val="00927DE3"/>
    <w:rsid w:val="00933E88"/>
    <w:rsid w:val="00935C2B"/>
    <w:rsid w:val="00936174"/>
    <w:rsid w:val="00937D22"/>
    <w:rsid w:val="00940B7D"/>
    <w:rsid w:val="0094354E"/>
    <w:rsid w:val="0094593A"/>
    <w:rsid w:val="00947AB6"/>
    <w:rsid w:val="00953A1F"/>
    <w:rsid w:val="009540DC"/>
    <w:rsid w:val="00954189"/>
    <w:rsid w:val="00954CFB"/>
    <w:rsid w:val="009571DC"/>
    <w:rsid w:val="00957F9C"/>
    <w:rsid w:val="00960881"/>
    <w:rsid w:val="00961437"/>
    <w:rsid w:val="00963524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7B0"/>
    <w:rsid w:val="00985A93"/>
    <w:rsid w:val="00987199"/>
    <w:rsid w:val="00987E43"/>
    <w:rsid w:val="00990122"/>
    <w:rsid w:val="00991CB1"/>
    <w:rsid w:val="00994075"/>
    <w:rsid w:val="0099463C"/>
    <w:rsid w:val="00994D77"/>
    <w:rsid w:val="00996E98"/>
    <w:rsid w:val="009A4164"/>
    <w:rsid w:val="009B02FE"/>
    <w:rsid w:val="009B287E"/>
    <w:rsid w:val="009C0CFF"/>
    <w:rsid w:val="009C2CEB"/>
    <w:rsid w:val="009C6603"/>
    <w:rsid w:val="009D0684"/>
    <w:rsid w:val="009D0D3B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5719"/>
    <w:rsid w:val="00A16D04"/>
    <w:rsid w:val="00A178C1"/>
    <w:rsid w:val="00A203A1"/>
    <w:rsid w:val="00A21164"/>
    <w:rsid w:val="00A21EA2"/>
    <w:rsid w:val="00A235E5"/>
    <w:rsid w:val="00A2683B"/>
    <w:rsid w:val="00A3631C"/>
    <w:rsid w:val="00A36F80"/>
    <w:rsid w:val="00A407F3"/>
    <w:rsid w:val="00A47B45"/>
    <w:rsid w:val="00A504B8"/>
    <w:rsid w:val="00A50F02"/>
    <w:rsid w:val="00A51F19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5EB5"/>
    <w:rsid w:val="00A66899"/>
    <w:rsid w:val="00A677C8"/>
    <w:rsid w:val="00A7024F"/>
    <w:rsid w:val="00A71F64"/>
    <w:rsid w:val="00A7235E"/>
    <w:rsid w:val="00A7369D"/>
    <w:rsid w:val="00A75621"/>
    <w:rsid w:val="00A757B8"/>
    <w:rsid w:val="00A80ACE"/>
    <w:rsid w:val="00A827E2"/>
    <w:rsid w:val="00A837DC"/>
    <w:rsid w:val="00A90F35"/>
    <w:rsid w:val="00A91F99"/>
    <w:rsid w:val="00A941BE"/>
    <w:rsid w:val="00A9451A"/>
    <w:rsid w:val="00A9484B"/>
    <w:rsid w:val="00AA323C"/>
    <w:rsid w:val="00AA52F3"/>
    <w:rsid w:val="00AA5FD1"/>
    <w:rsid w:val="00AB06BD"/>
    <w:rsid w:val="00AB4590"/>
    <w:rsid w:val="00AB67A7"/>
    <w:rsid w:val="00AB7DCE"/>
    <w:rsid w:val="00AC19F2"/>
    <w:rsid w:val="00AC3425"/>
    <w:rsid w:val="00AC3DDC"/>
    <w:rsid w:val="00AC6FC1"/>
    <w:rsid w:val="00AD13A0"/>
    <w:rsid w:val="00AD1CD7"/>
    <w:rsid w:val="00AD20B9"/>
    <w:rsid w:val="00AD2AED"/>
    <w:rsid w:val="00AD450E"/>
    <w:rsid w:val="00AD527E"/>
    <w:rsid w:val="00AD59B6"/>
    <w:rsid w:val="00AD64A3"/>
    <w:rsid w:val="00AE290D"/>
    <w:rsid w:val="00AE4080"/>
    <w:rsid w:val="00AE45E8"/>
    <w:rsid w:val="00AF2722"/>
    <w:rsid w:val="00AF2A86"/>
    <w:rsid w:val="00AF3252"/>
    <w:rsid w:val="00AF3385"/>
    <w:rsid w:val="00AF38B7"/>
    <w:rsid w:val="00AF3BB8"/>
    <w:rsid w:val="00AF4003"/>
    <w:rsid w:val="00AF538C"/>
    <w:rsid w:val="00AF6532"/>
    <w:rsid w:val="00AF6A24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5561"/>
    <w:rsid w:val="00B35AD1"/>
    <w:rsid w:val="00B36A35"/>
    <w:rsid w:val="00B36B59"/>
    <w:rsid w:val="00B420A7"/>
    <w:rsid w:val="00B4236D"/>
    <w:rsid w:val="00B45422"/>
    <w:rsid w:val="00B46CF8"/>
    <w:rsid w:val="00B51A23"/>
    <w:rsid w:val="00B5598E"/>
    <w:rsid w:val="00B562E1"/>
    <w:rsid w:val="00B604B0"/>
    <w:rsid w:val="00B605AA"/>
    <w:rsid w:val="00B6253E"/>
    <w:rsid w:val="00B639D5"/>
    <w:rsid w:val="00B65ACA"/>
    <w:rsid w:val="00B676B1"/>
    <w:rsid w:val="00B7048F"/>
    <w:rsid w:val="00B71115"/>
    <w:rsid w:val="00B71670"/>
    <w:rsid w:val="00B718ED"/>
    <w:rsid w:val="00B749AE"/>
    <w:rsid w:val="00B75F7D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47DC"/>
    <w:rsid w:val="00BA6CC9"/>
    <w:rsid w:val="00BA6DDF"/>
    <w:rsid w:val="00BB0B91"/>
    <w:rsid w:val="00BB189E"/>
    <w:rsid w:val="00BB2081"/>
    <w:rsid w:val="00BB2557"/>
    <w:rsid w:val="00BB4FC7"/>
    <w:rsid w:val="00BB74D3"/>
    <w:rsid w:val="00BC09A4"/>
    <w:rsid w:val="00BD06A1"/>
    <w:rsid w:val="00BD0D7E"/>
    <w:rsid w:val="00BD11A1"/>
    <w:rsid w:val="00BD16C4"/>
    <w:rsid w:val="00BD1DF1"/>
    <w:rsid w:val="00BD4414"/>
    <w:rsid w:val="00BD5401"/>
    <w:rsid w:val="00BE06FD"/>
    <w:rsid w:val="00BE1773"/>
    <w:rsid w:val="00BE1A1C"/>
    <w:rsid w:val="00BE1CD2"/>
    <w:rsid w:val="00BE28B8"/>
    <w:rsid w:val="00BF0AAB"/>
    <w:rsid w:val="00BF216B"/>
    <w:rsid w:val="00BF243E"/>
    <w:rsid w:val="00C00B5F"/>
    <w:rsid w:val="00C00B8A"/>
    <w:rsid w:val="00C0154E"/>
    <w:rsid w:val="00C02839"/>
    <w:rsid w:val="00C05A90"/>
    <w:rsid w:val="00C06858"/>
    <w:rsid w:val="00C06BDE"/>
    <w:rsid w:val="00C14C9B"/>
    <w:rsid w:val="00C16F5E"/>
    <w:rsid w:val="00C25AFA"/>
    <w:rsid w:val="00C30277"/>
    <w:rsid w:val="00C31143"/>
    <w:rsid w:val="00C313B6"/>
    <w:rsid w:val="00C31446"/>
    <w:rsid w:val="00C3375E"/>
    <w:rsid w:val="00C342B9"/>
    <w:rsid w:val="00C35528"/>
    <w:rsid w:val="00C3621F"/>
    <w:rsid w:val="00C36FB2"/>
    <w:rsid w:val="00C435D9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21F0"/>
    <w:rsid w:val="00C75E39"/>
    <w:rsid w:val="00C76F2C"/>
    <w:rsid w:val="00C809B6"/>
    <w:rsid w:val="00C8363C"/>
    <w:rsid w:val="00C83B93"/>
    <w:rsid w:val="00C849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042E"/>
    <w:rsid w:val="00CC186B"/>
    <w:rsid w:val="00CC1913"/>
    <w:rsid w:val="00CC356D"/>
    <w:rsid w:val="00CC628B"/>
    <w:rsid w:val="00CC6FE7"/>
    <w:rsid w:val="00CD1294"/>
    <w:rsid w:val="00CD2B09"/>
    <w:rsid w:val="00CE53A8"/>
    <w:rsid w:val="00CE7AE2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2F25"/>
    <w:rsid w:val="00D340EF"/>
    <w:rsid w:val="00D357CD"/>
    <w:rsid w:val="00D360FD"/>
    <w:rsid w:val="00D401AD"/>
    <w:rsid w:val="00D41EBC"/>
    <w:rsid w:val="00D426B6"/>
    <w:rsid w:val="00D43507"/>
    <w:rsid w:val="00D449BE"/>
    <w:rsid w:val="00D453FF"/>
    <w:rsid w:val="00D45EB1"/>
    <w:rsid w:val="00D47838"/>
    <w:rsid w:val="00D515AB"/>
    <w:rsid w:val="00D51B34"/>
    <w:rsid w:val="00D51E2C"/>
    <w:rsid w:val="00D562F8"/>
    <w:rsid w:val="00D578C4"/>
    <w:rsid w:val="00D57B8A"/>
    <w:rsid w:val="00D60C2B"/>
    <w:rsid w:val="00D64577"/>
    <w:rsid w:val="00D64742"/>
    <w:rsid w:val="00D67D31"/>
    <w:rsid w:val="00D729CF"/>
    <w:rsid w:val="00D745E9"/>
    <w:rsid w:val="00D74DFC"/>
    <w:rsid w:val="00D7574A"/>
    <w:rsid w:val="00D809A6"/>
    <w:rsid w:val="00D82DF3"/>
    <w:rsid w:val="00D86DCA"/>
    <w:rsid w:val="00D90C24"/>
    <w:rsid w:val="00D94953"/>
    <w:rsid w:val="00D9721C"/>
    <w:rsid w:val="00DA0FB6"/>
    <w:rsid w:val="00DA24A9"/>
    <w:rsid w:val="00DA2603"/>
    <w:rsid w:val="00DA4CC3"/>
    <w:rsid w:val="00DA4D23"/>
    <w:rsid w:val="00DA6877"/>
    <w:rsid w:val="00DA73D1"/>
    <w:rsid w:val="00DB2ADC"/>
    <w:rsid w:val="00DB5999"/>
    <w:rsid w:val="00DB6570"/>
    <w:rsid w:val="00DC14D4"/>
    <w:rsid w:val="00DC340A"/>
    <w:rsid w:val="00DC5667"/>
    <w:rsid w:val="00DD1E68"/>
    <w:rsid w:val="00DD21DF"/>
    <w:rsid w:val="00DE31D7"/>
    <w:rsid w:val="00DE35FD"/>
    <w:rsid w:val="00DE7021"/>
    <w:rsid w:val="00DE7252"/>
    <w:rsid w:val="00DF092E"/>
    <w:rsid w:val="00DF22AE"/>
    <w:rsid w:val="00DF4D9A"/>
    <w:rsid w:val="00DF57AA"/>
    <w:rsid w:val="00E00549"/>
    <w:rsid w:val="00E0054C"/>
    <w:rsid w:val="00E006B2"/>
    <w:rsid w:val="00E0408D"/>
    <w:rsid w:val="00E0494C"/>
    <w:rsid w:val="00E060E1"/>
    <w:rsid w:val="00E11C28"/>
    <w:rsid w:val="00E11DA2"/>
    <w:rsid w:val="00E12E03"/>
    <w:rsid w:val="00E174D1"/>
    <w:rsid w:val="00E1791F"/>
    <w:rsid w:val="00E2543B"/>
    <w:rsid w:val="00E2592F"/>
    <w:rsid w:val="00E3022E"/>
    <w:rsid w:val="00E31B86"/>
    <w:rsid w:val="00E346E1"/>
    <w:rsid w:val="00E34CC4"/>
    <w:rsid w:val="00E35771"/>
    <w:rsid w:val="00E36D54"/>
    <w:rsid w:val="00E41F2B"/>
    <w:rsid w:val="00E47E23"/>
    <w:rsid w:val="00E50F18"/>
    <w:rsid w:val="00E51217"/>
    <w:rsid w:val="00E52A49"/>
    <w:rsid w:val="00E613C0"/>
    <w:rsid w:val="00E618CA"/>
    <w:rsid w:val="00E62254"/>
    <w:rsid w:val="00E635A2"/>
    <w:rsid w:val="00E729FA"/>
    <w:rsid w:val="00E7459E"/>
    <w:rsid w:val="00E751F2"/>
    <w:rsid w:val="00E76C04"/>
    <w:rsid w:val="00E80E9F"/>
    <w:rsid w:val="00E81CF9"/>
    <w:rsid w:val="00E825E0"/>
    <w:rsid w:val="00E829D5"/>
    <w:rsid w:val="00E857C3"/>
    <w:rsid w:val="00E86BF7"/>
    <w:rsid w:val="00E87A12"/>
    <w:rsid w:val="00E9191F"/>
    <w:rsid w:val="00E92862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19C2"/>
    <w:rsid w:val="00EB2506"/>
    <w:rsid w:val="00EB3B74"/>
    <w:rsid w:val="00EC0576"/>
    <w:rsid w:val="00EC0A20"/>
    <w:rsid w:val="00EC2BC3"/>
    <w:rsid w:val="00EC3349"/>
    <w:rsid w:val="00EC6A37"/>
    <w:rsid w:val="00EC6D24"/>
    <w:rsid w:val="00ED1324"/>
    <w:rsid w:val="00ED1B21"/>
    <w:rsid w:val="00ED439D"/>
    <w:rsid w:val="00ED5B4E"/>
    <w:rsid w:val="00EE1AB9"/>
    <w:rsid w:val="00EE1BD7"/>
    <w:rsid w:val="00EE251C"/>
    <w:rsid w:val="00EE4B4C"/>
    <w:rsid w:val="00EE587F"/>
    <w:rsid w:val="00EE76B3"/>
    <w:rsid w:val="00EF2883"/>
    <w:rsid w:val="00EF4284"/>
    <w:rsid w:val="00EF4F69"/>
    <w:rsid w:val="00EF7CA1"/>
    <w:rsid w:val="00F00402"/>
    <w:rsid w:val="00F01E45"/>
    <w:rsid w:val="00F023D9"/>
    <w:rsid w:val="00F025FE"/>
    <w:rsid w:val="00F03368"/>
    <w:rsid w:val="00F06D28"/>
    <w:rsid w:val="00F06E32"/>
    <w:rsid w:val="00F110A0"/>
    <w:rsid w:val="00F115A0"/>
    <w:rsid w:val="00F1361E"/>
    <w:rsid w:val="00F17E54"/>
    <w:rsid w:val="00F17F30"/>
    <w:rsid w:val="00F255DF"/>
    <w:rsid w:val="00F25CB5"/>
    <w:rsid w:val="00F27E38"/>
    <w:rsid w:val="00F310BA"/>
    <w:rsid w:val="00F329E9"/>
    <w:rsid w:val="00F32EFF"/>
    <w:rsid w:val="00F34359"/>
    <w:rsid w:val="00F355CD"/>
    <w:rsid w:val="00F379EA"/>
    <w:rsid w:val="00F41E73"/>
    <w:rsid w:val="00F435B1"/>
    <w:rsid w:val="00F44663"/>
    <w:rsid w:val="00F446F5"/>
    <w:rsid w:val="00F55FFF"/>
    <w:rsid w:val="00F56109"/>
    <w:rsid w:val="00F56B86"/>
    <w:rsid w:val="00F57135"/>
    <w:rsid w:val="00F5724C"/>
    <w:rsid w:val="00F574A1"/>
    <w:rsid w:val="00F626F0"/>
    <w:rsid w:val="00F627C8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1729"/>
    <w:rsid w:val="00F91E03"/>
    <w:rsid w:val="00F9249A"/>
    <w:rsid w:val="00F937C5"/>
    <w:rsid w:val="00F94FE3"/>
    <w:rsid w:val="00F96D18"/>
    <w:rsid w:val="00FA0719"/>
    <w:rsid w:val="00FA0D48"/>
    <w:rsid w:val="00FA356D"/>
    <w:rsid w:val="00FA6D41"/>
    <w:rsid w:val="00FA7B23"/>
    <w:rsid w:val="00FB1A1C"/>
    <w:rsid w:val="00FB28B8"/>
    <w:rsid w:val="00FB45E5"/>
    <w:rsid w:val="00FB47D1"/>
    <w:rsid w:val="00FB62A5"/>
    <w:rsid w:val="00FB6741"/>
    <w:rsid w:val="00FC09DF"/>
    <w:rsid w:val="00FC21FC"/>
    <w:rsid w:val="00FC2C72"/>
    <w:rsid w:val="00FC47B9"/>
    <w:rsid w:val="00FC5D77"/>
    <w:rsid w:val="00FC67C6"/>
    <w:rsid w:val="00FC747C"/>
    <w:rsid w:val="00FC748C"/>
    <w:rsid w:val="00FD0CD1"/>
    <w:rsid w:val="00FD1B9A"/>
    <w:rsid w:val="00FD2DDC"/>
    <w:rsid w:val="00FD345C"/>
    <w:rsid w:val="00FD507A"/>
    <w:rsid w:val="00FD5E0F"/>
    <w:rsid w:val="00FE000B"/>
    <w:rsid w:val="00FE1EDE"/>
    <w:rsid w:val="00FE49C5"/>
    <w:rsid w:val="00FE65F9"/>
    <w:rsid w:val="00FF03C0"/>
    <w:rsid w:val="00FF062F"/>
    <w:rsid w:val="00FF0990"/>
    <w:rsid w:val="00FF1953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basedOn w:val="Fontepargpadro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basedOn w:val="Fontepargpadro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basedOn w:val="Fontepargpadro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Fontepargpadro"/>
    <w:uiPriority w:val="99"/>
    <w:locked/>
    <w:rsid w:val="00D809A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basedOn w:val="Fontepargpadro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basedOn w:val="Fontepargpadro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basedOn w:val="Fontepargpadro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Fontepargpadro"/>
    <w:uiPriority w:val="99"/>
    <w:locked/>
    <w:rsid w:val="00D809A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1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6BB01-90D6-4FEA-B39E-A8EF25252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48</TotalTime>
  <Pages>10</Pages>
  <Words>1301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8316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12</cp:revision>
  <cp:lastPrinted>2009-11-19T20:24:00Z</cp:lastPrinted>
  <dcterms:created xsi:type="dcterms:W3CDTF">2012-06-06T14:30:00Z</dcterms:created>
  <dcterms:modified xsi:type="dcterms:W3CDTF">2012-08-08T20:29:00Z</dcterms:modified>
</cp:coreProperties>
</file>