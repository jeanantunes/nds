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AD17E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  <w:r>
        <w:rPr>
          <w:rFonts w:ascii="Arial Narrow" w:hAnsi="Arial Narrow"/>
          <w:sz w:val="40"/>
        </w:rPr>
        <w:t xml:space="preserve"> </w:t>
      </w: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013A39">
        <w:rPr>
          <w:rFonts w:ascii="Arial Narrow" w:hAnsi="Arial Narrow"/>
          <w:b/>
          <w:sz w:val="40"/>
        </w:rPr>
        <w:t xml:space="preserve"> </w:t>
      </w:r>
      <w:r w:rsidR="003C7CCB" w:rsidRPr="003C7CCB">
        <w:rPr>
          <w:rFonts w:ascii="Arial Narrow" w:hAnsi="Arial Narrow"/>
          <w:b/>
          <w:sz w:val="36"/>
        </w:rPr>
        <w:t xml:space="preserve">[Ajuste]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</w:t>
      </w:r>
      <w:r w:rsidR="00E029D0">
        <w:rPr>
          <w:rFonts w:ascii="Arial Narrow" w:hAnsi="Arial Narrow"/>
          <w:b/>
          <w:sz w:val="36"/>
          <w:szCs w:val="36"/>
        </w:rPr>
        <w:t>61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1B39D7">
        <w:rPr>
          <w:rFonts w:ascii="Arial Narrow" w:hAnsi="Arial Narrow"/>
          <w:b/>
          <w:sz w:val="36"/>
          <w:szCs w:val="36"/>
        </w:rPr>
        <w:t>Cota</w:t>
      </w:r>
      <w:r w:rsidR="00E029D0">
        <w:rPr>
          <w:rFonts w:ascii="Arial Narrow" w:hAnsi="Arial Narrow"/>
          <w:b/>
          <w:sz w:val="36"/>
          <w:szCs w:val="36"/>
        </w:rPr>
        <w:t xml:space="preserve"> – Pessoa Jurídica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29/03/2012</w:t>
            </w:r>
          </w:p>
        </w:tc>
        <w:tc>
          <w:tcPr>
            <w:tcW w:w="1134" w:type="dxa"/>
          </w:tcPr>
          <w:p w:rsidR="00DD7C0F" w:rsidRPr="00875148" w:rsidRDefault="004B2B2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4B2B2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0F108D" w:rsidRPr="00875148" w:rsidTr="000F108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0F108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7835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F108D" w:rsidRPr="00875148" w:rsidRDefault="000F108D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3D1" w:rsidRPr="00875148" w:rsidTr="004173D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D1" w:rsidRPr="00875148" w:rsidRDefault="004173D1" w:rsidP="007835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D1" w:rsidRPr="00875148" w:rsidRDefault="004173D1" w:rsidP="007835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D1" w:rsidRPr="00875148" w:rsidRDefault="004173D1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D1" w:rsidRPr="00875148" w:rsidRDefault="004173D1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D1" w:rsidRPr="00875148" w:rsidRDefault="004173D1" w:rsidP="007835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 Backlog: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8E6D1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Cota</w:t>
            </w:r>
            <w:r w:rsidR="00E029D0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para o tipo de Pessoa Jurídica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>, cuja informação será o ponto inicial para todos os relacionamentos de endereços, financeiros, PDV´s e demais informações imputadas no sistema que necessite</w:t>
            </w:r>
            <w:r w:rsidR="00586B6F">
              <w:rPr>
                <w:rFonts w:ascii="Arial Narrow" w:hAnsi="Arial Narrow" w:cs="Arial"/>
                <w:color w:val="002060"/>
                <w:sz w:val="22"/>
                <w:szCs w:val="22"/>
              </w:rPr>
              <w:t>m</w:t>
            </w:r>
            <w:r w:rsidR="008E6D14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identificação da pessoa cadastrada.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o 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Cadastro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de Cota</w:t>
      </w:r>
      <w:r>
        <w:rPr>
          <w:rFonts w:ascii="Arial Narrow" w:hAnsi="Arial Narrow" w:cs="Arial"/>
          <w:color w:val="002060"/>
          <w:sz w:val="22"/>
          <w:szCs w:val="22"/>
        </w:rPr>
        <w:t>, o sistema exibirá os campos para pesquisa de Cotas cadastradas e a ação para incluir novas Cotas.</w:t>
      </w:r>
    </w:p>
    <w:p w:rsidR="00E2008D" w:rsidRDefault="00E2008D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Para pesquisa </w:t>
      </w:r>
      <w:r w:rsidR="00D600A8">
        <w:rPr>
          <w:rFonts w:ascii="Arial Narrow" w:hAnsi="Arial Narrow" w:cs="Arial"/>
          <w:color w:val="002060"/>
          <w:sz w:val="22"/>
          <w:szCs w:val="22"/>
        </w:rPr>
        <w:t xml:space="preserve">o usuário entrará com a cota ou CPF/CNPJ </w:t>
      </w:r>
      <w:r>
        <w:rPr>
          <w:rFonts w:ascii="Arial Narrow" w:hAnsi="Arial Narrow" w:cs="Arial"/>
          <w:color w:val="002060"/>
          <w:sz w:val="22"/>
          <w:szCs w:val="22"/>
        </w:rPr>
        <w:t>da cota e a funcionalidade deve exibir as principais informações da cota que podem ser selecionadas para alteração ou exclusão.</w:t>
      </w:r>
    </w:p>
    <w:p w:rsidR="00B70251" w:rsidRDefault="00B70251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70251">
        <w:rPr>
          <w:rFonts w:ascii="Arial Narrow" w:hAnsi="Arial Narrow" w:cs="Arial"/>
          <w:color w:val="002060"/>
          <w:sz w:val="22"/>
          <w:szCs w:val="22"/>
          <w:highlight w:val="yellow"/>
        </w:rPr>
        <w:t>Caso não seja inclusa informações no grid de pesquisa e esta for solicitada, a funcionalidade deve trazer todas as cotas cadastradas na Distribuidora.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Excluir, haverá solicitação de confirmação da exclusão do item selecionado, respeitando a integridad</w:t>
      </w:r>
      <w:r w:rsidR="003E7013">
        <w:rPr>
          <w:rFonts w:ascii="Arial Narrow" w:hAnsi="Arial Narrow" w:cs="Arial"/>
          <w:color w:val="002060"/>
          <w:sz w:val="22"/>
          <w:szCs w:val="22"/>
        </w:rPr>
        <w:t>e referencial do banco de dados, caso haja dependência do item cadastrado não deve permitir exclusão e deverá exibir mensagem “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Exclusão não permitida, registro possui depend</w:t>
      </w:r>
      <w:r w:rsidR="003E7013">
        <w:rPr>
          <w:rFonts w:ascii="Arial Narrow" w:hAnsi="Arial Narrow" w:cs="Arial"/>
          <w:color w:val="002060"/>
          <w:sz w:val="22"/>
          <w:szCs w:val="22"/>
        </w:rPr>
        <w:t>ê</w:t>
      </w:r>
      <w:r w:rsidR="003E7013" w:rsidRPr="003E7013">
        <w:rPr>
          <w:rFonts w:ascii="Arial Narrow" w:hAnsi="Arial Narrow" w:cs="Arial"/>
          <w:color w:val="002060"/>
          <w:sz w:val="22"/>
          <w:szCs w:val="22"/>
        </w:rPr>
        <w:t>ncias!</w:t>
      </w:r>
      <w:r w:rsidR="003E7013">
        <w:rPr>
          <w:rFonts w:ascii="Arial Narrow" w:hAnsi="Arial Narrow" w:cs="Arial"/>
          <w:color w:val="002060"/>
          <w:sz w:val="22"/>
          <w:szCs w:val="22"/>
        </w:rPr>
        <w:t>”.</w:t>
      </w:r>
      <w:r w:rsidR="00B813C7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B813C7" w:rsidRPr="00886F11">
        <w:rPr>
          <w:rFonts w:ascii="Arial Narrow" w:hAnsi="Arial Narrow" w:cs="Arial"/>
          <w:color w:val="002060"/>
          <w:sz w:val="22"/>
          <w:szCs w:val="22"/>
          <w:highlight w:val="yellow"/>
        </w:rPr>
        <w:t>Uma cota Inativa com saldo de dívidas não pode ser excluída e ter seu número reutilizado</w:t>
      </w:r>
      <w:r w:rsidR="00B813C7">
        <w:rPr>
          <w:rFonts w:ascii="Arial Narrow" w:hAnsi="Arial Narrow" w:cs="Arial"/>
          <w:color w:val="002060"/>
          <w:sz w:val="22"/>
          <w:szCs w:val="22"/>
        </w:rPr>
        <w:t>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selecionar Alterar, será apresentada a tela de cadastro com as informações do item selecionado para alteração.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selecionar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a ação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para o tipo 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de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pessoa </w:t>
      </w:r>
      <w:r>
        <w:rPr>
          <w:rFonts w:ascii="Arial Narrow" w:hAnsi="Arial Narrow" w:cs="Arial"/>
          <w:color w:val="002060"/>
          <w:sz w:val="22"/>
          <w:szCs w:val="22"/>
        </w:rPr>
        <w:t>CPF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r>
        <w:rPr>
          <w:rFonts w:ascii="Arial Narrow" w:hAnsi="Arial Narrow" w:cs="Arial"/>
          <w:color w:val="002060"/>
          <w:sz w:val="22"/>
          <w:szCs w:val="22"/>
        </w:rPr>
        <w:t>CNPJ</w:t>
      </w:r>
      <w:r w:rsidR="00E2008D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, os campos para inserção das informações de cadastro deverão ser exibidos no layout conforme o tipo escolhido.</w:t>
      </w:r>
    </w:p>
    <w:p w:rsidR="008E6D14" w:rsidRDefault="008E6D14" w:rsidP="008E6D1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entrada </w:t>
      </w:r>
      <w:r>
        <w:rPr>
          <w:rFonts w:ascii="Arial Narrow" w:hAnsi="Arial Narrow" w:cs="Arial"/>
          <w:color w:val="002060"/>
          <w:sz w:val="22"/>
          <w:szCs w:val="22"/>
        </w:rPr>
        <w:t xml:space="preserve">de CPF ou CNPJ deve ser </w:t>
      </w:r>
      <w:r w:rsidR="009F0DAE">
        <w:rPr>
          <w:rFonts w:ascii="Arial Narrow" w:hAnsi="Arial Narrow" w:cs="Arial"/>
          <w:color w:val="002060"/>
          <w:sz w:val="22"/>
          <w:szCs w:val="22"/>
        </w:rPr>
        <w:t xml:space="preserve">validada </w:t>
      </w:r>
      <w:r>
        <w:rPr>
          <w:rFonts w:ascii="Arial Narrow" w:hAnsi="Arial Narrow" w:cs="Arial"/>
          <w:color w:val="002060"/>
          <w:sz w:val="22"/>
          <w:szCs w:val="22"/>
        </w:rPr>
        <w:t>conforme regra de calculo para validação desses números.</w:t>
      </w:r>
    </w:p>
    <w:p w:rsidR="00F77E87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não seja cadastrado nenhum PDV para uma cota cadastrada, deve assumir os próprios dados cadastrais da cota como PDV.</w:t>
      </w:r>
    </w:p>
    <w:p w:rsidR="002F180A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para Cota só tenha um PDV cadastrado e não seja indicado como principal, deve assumir como PDV principal dessa Cota, mas a funcionalidade deve permitir alteração da indicação de principal no caso da inserção de mais PDV´s para uma mesma Cota.</w:t>
      </w:r>
    </w:p>
    <w:p w:rsidR="00677511" w:rsidRDefault="00677511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Cota cadastrada também haverá cadastro</w:t>
      </w:r>
      <w:r w:rsidR="00B17E35">
        <w:rPr>
          <w:rFonts w:ascii="Arial Narrow" w:hAnsi="Arial Narrow" w:cs="Arial"/>
          <w:color w:val="002060"/>
          <w:sz w:val="22"/>
          <w:szCs w:val="22"/>
        </w:rPr>
        <w:t xml:space="preserve">s que deverá estar relacionados a essa cota: Endereços, Telefones, </w:t>
      </w:r>
      <w:r>
        <w:rPr>
          <w:rFonts w:ascii="Arial Narrow" w:hAnsi="Arial Narrow" w:cs="Arial"/>
          <w:color w:val="002060"/>
          <w:sz w:val="22"/>
          <w:szCs w:val="22"/>
        </w:rPr>
        <w:t xml:space="preserve">PDV (poderá ter vários pontos de venda), </w:t>
      </w:r>
      <w:r w:rsidR="00B17E35">
        <w:rPr>
          <w:rFonts w:ascii="Arial Narrow" w:hAnsi="Arial Narrow" w:cs="Arial"/>
          <w:color w:val="002060"/>
          <w:sz w:val="22"/>
          <w:szCs w:val="22"/>
        </w:rPr>
        <w:t>Garantia, Fornecedores (relação de fornecedores que uma cota pode trabalhar), Desconto (relação de descontos atribuídos para a Cota), Financeiro (dados financeiros da Cota), Distribuição (dados de distribuição da cota) e Sócios (relação de sócios que uma cota pode ter).</w:t>
      </w:r>
    </w:p>
    <w:p w:rsidR="00F77E87" w:rsidRDefault="00F77E87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54F74" w:rsidRDefault="00E54F74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E54F74">
        <w:rPr>
          <w:rFonts w:ascii="Arial Narrow" w:hAnsi="Arial Narrow" w:cs="Arial"/>
          <w:color w:val="002060"/>
          <w:sz w:val="22"/>
          <w:szCs w:val="22"/>
          <w:highlight w:val="yellow"/>
        </w:rPr>
        <w:t>Na aba de sócios devemos prever um grid com todos cadastrados, e a opção de incluir novo</w:t>
      </w:r>
      <w:r w:rsidR="00CE62A3">
        <w:rPr>
          <w:rFonts w:ascii="Arial Narrow" w:hAnsi="Arial Narrow" w:cs="Arial"/>
          <w:color w:val="002060"/>
          <w:sz w:val="22"/>
          <w:szCs w:val="22"/>
          <w:highlight w:val="yellow"/>
        </w:rPr>
        <w:t>, considerando o cadastro de endereço e telefone dos mesmos (EMS 0160 – Cadastro de Telefone e EMS 0152 – Cadastro de Endereços)</w:t>
      </w:r>
      <w:r w:rsidRPr="00E54F74">
        <w:rPr>
          <w:rFonts w:ascii="Arial Narrow" w:hAnsi="Arial Narrow" w:cs="Arial"/>
          <w:color w:val="002060"/>
          <w:sz w:val="22"/>
          <w:szCs w:val="22"/>
          <w:highlight w:val="yellow"/>
        </w:rPr>
        <w:t>.</w:t>
      </w:r>
    </w:p>
    <w:p w:rsidR="00E54F74" w:rsidRDefault="00E54F74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7151C" w:rsidRPr="0029796E" w:rsidRDefault="0047151C" w:rsidP="0047151C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  <w:r w:rsidRPr="0079138B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 possibilitar também, a pesquisa por um endereço, bairro ou município. Neste caso, a </w:t>
      </w: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t>funcionalidade deverá trazer todas as cotas que tenham os itens descritos como filtros de pesquisa no cadastro das cotas.</w:t>
      </w:r>
    </w:p>
    <w:p w:rsidR="0047151C" w:rsidRPr="0029796E" w:rsidRDefault="0047151C" w:rsidP="0047151C">
      <w:pPr>
        <w:ind w:left="360"/>
        <w:rPr>
          <w:rFonts w:ascii="Arial Narrow" w:hAnsi="Arial Narrow" w:cs="Arial"/>
          <w:color w:val="002060"/>
          <w:sz w:val="22"/>
          <w:szCs w:val="22"/>
          <w:highlight w:val="yellow"/>
        </w:rPr>
      </w:pPr>
    </w:p>
    <w:p w:rsidR="0047151C" w:rsidRDefault="0047151C" w:rsidP="0047151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9796E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>Também deverá permitir a geração de arquivo e a impressão do resultado de pesquisa obtido.</w:t>
      </w:r>
    </w:p>
    <w:p w:rsidR="0079138B" w:rsidRDefault="0079138B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13A39" w:rsidRDefault="00013A39" w:rsidP="00013A39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081062">
        <w:rPr>
          <w:rFonts w:ascii="Arial Narrow" w:hAnsi="Arial Narrow" w:cs="Arial"/>
          <w:color w:val="002060"/>
          <w:sz w:val="22"/>
          <w:szCs w:val="22"/>
          <w:highlight w:val="yellow"/>
        </w:rPr>
        <w:t>As cotas Inativas que ultrapassarem o prazo estipulado no Parâmetro do Distribuidor, para reutilização de sua numeração, terá seu número de cota acrescido da informação ’10.000’ antes da numeração da cota. Com isto, todo o histórico de uma cota inativa se mantém, com todas as características.</w:t>
      </w:r>
    </w:p>
    <w:p w:rsidR="00013A39" w:rsidRDefault="00013A39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85CFE" w:rsidRDefault="00F85CFE" w:rsidP="002F474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funcionalidade deverá prever a alteração de titularidade, ou seja, </w:t>
      </w:r>
      <w:r w:rsidR="004421F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alterar 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>o proprietário da cota. Esta será acionada via botão, onde o sistema deverá consolidar os dados</w:t>
      </w:r>
      <w:r w:rsid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contidos nas abas</w:t>
      </w:r>
      <w:r w:rsidR="004421F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citadas</w:t>
      </w:r>
      <w:r w:rsidRP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abaixo, e abastecer o grid de antigos proprietários, possibilitando consulta por</w:t>
      </w:r>
      <w:r w:rsidR="002F4745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meio de detalhes</w:t>
      </w:r>
      <w:r w:rsidR="002F4745">
        <w:rPr>
          <w:rFonts w:ascii="Arial Narrow" w:hAnsi="Arial Narrow" w:cs="Arial"/>
          <w:color w:val="002060"/>
          <w:sz w:val="22"/>
          <w:szCs w:val="22"/>
        </w:rPr>
        <w:t>:</w:t>
      </w:r>
    </w:p>
    <w:p w:rsidR="002F4745" w:rsidRDefault="002F4745" w:rsidP="002F4745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F4745" w:rsidRPr="004421FD" w:rsidRDefault="002F4745" w:rsidP="002F4745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Dados Cadastrais</w:t>
      </w:r>
      <w:r w:rsidR="004421FD" w:rsidRPr="004421FD">
        <w:rPr>
          <w:rFonts w:ascii="Arial Narrow" w:hAnsi="Arial Narrow" w:cs="Arial"/>
          <w:color w:val="002060"/>
          <w:highlight w:val="yellow"/>
        </w:rPr>
        <w:t>, para:</w:t>
      </w:r>
    </w:p>
    <w:p w:rsidR="002F4745" w:rsidRPr="004421FD" w:rsidRDefault="002F4745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2F4745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 xml:space="preserve">Novo Proprietário: </w:t>
      </w:r>
      <w:r w:rsidR="002F4745" w:rsidRPr="004421FD">
        <w:rPr>
          <w:rFonts w:ascii="Arial Narrow" w:hAnsi="Arial Narrow" w:cs="Arial"/>
          <w:color w:val="002060"/>
          <w:highlight w:val="yellow"/>
        </w:rPr>
        <w:t>Deve trazer todos os campos em branco para inclusão das informações do novo proprietário.</w:t>
      </w:r>
    </w:p>
    <w:p w:rsidR="002F4745" w:rsidRPr="004421FD" w:rsidRDefault="002F4745" w:rsidP="002F4745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Endereço;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2F4745" w:rsidRPr="004421FD" w:rsidRDefault="002F4745" w:rsidP="002F4745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Telefone;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4421FD" w:rsidRPr="004421FD" w:rsidRDefault="004421FD" w:rsidP="004421FD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PDV;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2F4745" w:rsidRPr="004421FD" w:rsidRDefault="002F4745" w:rsidP="002F4745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Garantia;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4421FD" w:rsidRPr="004421FD" w:rsidRDefault="004421FD" w:rsidP="004421FD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Fornecedores;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4421FD" w:rsidRPr="004421FD" w:rsidRDefault="004421FD" w:rsidP="004421FD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Desconto;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4421FD" w:rsidRPr="004421FD" w:rsidRDefault="004421FD" w:rsidP="004421FD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Financeiro;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</w:t>
      </w:r>
      <w:r w:rsidR="00141269">
        <w:rPr>
          <w:rFonts w:ascii="Arial Narrow" w:hAnsi="Arial Narrow" w:cs="Arial"/>
          <w:color w:val="002060"/>
          <w:highlight w:val="yellow"/>
        </w:rPr>
        <w:t xml:space="preserve"> (com exceção do contrato)</w:t>
      </w:r>
      <w:r w:rsidRPr="004421FD">
        <w:rPr>
          <w:rFonts w:ascii="Arial Narrow" w:hAnsi="Arial Narrow" w:cs="Arial"/>
          <w:color w:val="002060"/>
          <w:highlight w:val="yellow"/>
        </w:rPr>
        <w:t>, de todos os campos, permitindo alteração.</w:t>
      </w:r>
    </w:p>
    <w:p w:rsidR="002F4745" w:rsidRPr="004421FD" w:rsidRDefault="002F4745" w:rsidP="002F4745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Distribuição;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  <w:bookmarkStart w:id="13" w:name="_GoBack"/>
      <w:bookmarkEnd w:id="13"/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manter todas as informações já cadastradas, de todos os campos, permitindo alteração.</w:t>
      </w:r>
    </w:p>
    <w:p w:rsidR="004421FD" w:rsidRPr="004421FD" w:rsidRDefault="004421FD" w:rsidP="004421FD">
      <w:pPr>
        <w:pStyle w:val="PargrafodaLista"/>
        <w:numPr>
          <w:ilvl w:val="0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Sócios: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Antigo proprietário: gravar todas as informações.</w:t>
      </w:r>
    </w:p>
    <w:p w:rsidR="004421FD" w:rsidRPr="004421FD" w:rsidRDefault="004421FD" w:rsidP="004421FD">
      <w:pPr>
        <w:pStyle w:val="PargrafodaLista"/>
        <w:numPr>
          <w:ilvl w:val="1"/>
          <w:numId w:val="32"/>
        </w:numPr>
        <w:rPr>
          <w:rFonts w:ascii="Arial Narrow" w:hAnsi="Arial Narrow" w:cs="Arial"/>
          <w:color w:val="002060"/>
          <w:highlight w:val="yellow"/>
        </w:rPr>
      </w:pPr>
      <w:r w:rsidRPr="004421FD">
        <w:rPr>
          <w:rFonts w:ascii="Arial Narrow" w:hAnsi="Arial Narrow" w:cs="Arial"/>
          <w:color w:val="002060"/>
          <w:highlight w:val="yellow"/>
        </w:rPr>
        <w:t>Novo Proprietário: Deve trazer todos os campos em branco para inclusão das informações do novo proprietário.</w:t>
      </w:r>
    </w:p>
    <w:p w:rsidR="00013A39" w:rsidRDefault="00013A39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4421FD" w:rsidRDefault="004421FD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4421FD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Ao solicitar a alteração do proprietário da cota, a funcionalidade deve questionar se o novo proprietário é pessoa física ou jurídica, e direcionar o usuário para a tela conforme escolha. Caso haja uma alteração de proprietário de </w:t>
      </w:r>
      <w:r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lastRenderedPageBreak/>
        <w:t>CPF para CNPJ ou vice e versa, o quadro de antigos propriet</w:t>
      </w:r>
      <w:r w:rsidR="007F4811"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t>ários</w:t>
      </w:r>
      <w:r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deve acompanhar </w:t>
      </w:r>
      <w:r w:rsidR="007F4811" w:rsidRPr="007F4811">
        <w:rPr>
          <w:rFonts w:ascii="Arial Narrow" w:hAnsi="Arial Narrow" w:cs="Arial"/>
          <w:color w:val="002060"/>
          <w:sz w:val="22"/>
          <w:szCs w:val="22"/>
          <w:highlight w:val="yellow"/>
        </w:rPr>
        <w:t>o cadastro da cota, de acordo com o novo proprietário.</w:t>
      </w:r>
      <w:r w:rsidR="001309E9" w:rsidRPr="001309E9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</w:t>
      </w:r>
      <w:r w:rsidR="00BB1A48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A mudança de titularidade deve deixar o status como </w:t>
      </w:r>
      <w:r w:rsidR="00BB1A48">
        <w:rPr>
          <w:rFonts w:ascii="Arial Narrow" w:hAnsi="Arial Narrow" w:cs="Arial"/>
          <w:color w:val="002060"/>
          <w:sz w:val="22"/>
          <w:szCs w:val="22"/>
          <w:highlight w:val="yellow"/>
        </w:rPr>
        <w:t>ativo</w:t>
      </w:r>
      <w:r w:rsidR="00BB1A48" w:rsidRPr="00A077FC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no novo proprietário</w:t>
      </w:r>
      <w:r w:rsidR="00BB1A48">
        <w:rPr>
          <w:rFonts w:ascii="Arial Narrow" w:hAnsi="Arial Narrow" w:cs="Arial"/>
          <w:color w:val="002060"/>
          <w:sz w:val="22"/>
          <w:szCs w:val="22"/>
          <w:highlight w:val="yellow"/>
        </w:rPr>
        <w:t xml:space="preserve"> se todos os itens para ativação de uma cota forem atendidos (descritos na funcionalidade manutenção de status Cota)</w:t>
      </w:r>
      <w:r w:rsidR="001309E9">
        <w:rPr>
          <w:rFonts w:ascii="Arial Narrow" w:hAnsi="Arial Narrow" w:cs="Arial"/>
          <w:color w:val="002060"/>
          <w:sz w:val="22"/>
          <w:szCs w:val="22"/>
        </w:rPr>
        <w:t>.</w:t>
      </w:r>
    </w:p>
    <w:p w:rsidR="009735F5" w:rsidRDefault="009735F5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9735F5">
        <w:rPr>
          <w:rFonts w:ascii="Arial Narrow" w:hAnsi="Arial Narrow" w:cs="Arial"/>
          <w:color w:val="002060"/>
          <w:sz w:val="22"/>
          <w:szCs w:val="22"/>
          <w:highlight w:val="yellow"/>
        </w:rPr>
        <w:t>Todas as funcionalidades devem acompanhar o proprietário da cota, e elaborar os relatórios onde de acordo com o período escolhido a informação de titularidade deve ser acompanhada.</w:t>
      </w:r>
    </w:p>
    <w:p w:rsidR="004421FD" w:rsidRDefault="004421FD" w:rsidP="00F77E87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55339" w:rsidRDefault="00A55339" w:rsidP="00A55339">
      <w:pPr>
        <w:rPr>
          <w:rFonts w:ascii="Arial Narrow" w:hAnsi="Arial Narrow"/>
        </w:rPr>
      </w:pPr>
    </w:p>
    <w:p w:rsidR="00E405B7" w:rsidRPr="004B2B2E" w:rsidRDefault="00C66C49" w:rsidP="00A55339">
      <w:pPr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FILTRO PARA PESQUISA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Cota: Deve-se inserir 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 xml:space="preserve">Nome/Razão Social: Deve-se inserir </w:t>
      </w:r>
      <w:r w:rsidR="00852267">
        <w:rPr>
          <w:rFonts w:ascii="Arial Narrow" w:hAnsi="Arial Narrow"/>
        </w:rPr>
        <w:t>a</w:t>
      </w:r>
      <w:r w:rsidRPr="004B2B2E">
        <w:rPr>
          <w:rFonts w:ascii="Arial Narrow" w:hAnsi="Arial Narrow"/>
        </w:rPr>
        <w:t xml:space="preserve"> razão social da cota a ser pesquisada</w:t>
      </w:r>
    </w:p>
    <w:p w:rsidR="00EE5116" w:rsidRPr="004B2B2E" w:rsidRDefault="00C66C49" w:rsidP="004B2B2E">
      <w:pPr>
        <w:pStyle w:val="PargrafodaLista"/>
        <w:numPr>
          <w:ilvl w:val="0"/>
          <w:numId w:val="29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CPF/CNPJ: Deve-se inserir o CNPJ da cota a ser pesquisada</w:t>
      </w:r>
    </w:p>
    <w:p w:rsidR="0079138B" w:rsidRPr="007F74CB" w:rsidRDefault="0079138B" w:rsidP="0079138B">
      <w:pPr>
        <w:pStyle w:val="PargrafodaLista"/>
        <w:numPr>
          <w:ilvl w:val="0"/>
          <w:numId w:val="29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Logradouro: Deve-se inserir o endereço da cota a ser pesquisada.</w:t>
      </w:r>
    </w:p>
    <w:p w:rsidR="0079138B" w:rsidRPr="007F74CB" w:rsidRDefault="0079138B" w:rsidP="0079138B">
      <w:pPr>
        <w:pStyle w:val="PargrafodaLista"/>
        <w:numPr>
          <w:ilvl w:val="0"/>
          <w:numId w:val="29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t>Bairro: Deve-se inserir o bairro da cota a ser pesquisada.</w:t>
      </w:r>
    </w:p>
    <w:p w:rsidR="0079138B" w:rsidRPr="007F74CB" w:rsidRDefault="0079138B" w:rsidP="0079138B">
      <w:pPr>
        <w:pStyle w:val="PargrafodaLista"/>
        <w:numPr>
          <w:ilvl w:val="0"/>
          <w:numId w:val="29"/>
        </w:numPr>
        <w:rPr>
          <w:rFonts w:ascii="Arial Narrow" w:hAnsi="Arial Narrow"/>
          <w:highlight w:val="yellow"/>
        </w:rPr>
      </w:pPr>
      <w:r w:rsidRPr="007F74CB">
        <w:rPr>
          <w:rFonts w:ascii="Arial Narrow" w:hAnsi="Arial Narrow"/>
          <w:highlight w:val="yellow"/>
        </w:rPr>
        <w:lastRenderedPageBreak/>
        <w:t>Município: Deve-se inserir o município da cota a ser pesquisada.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405B7" w:rsidRPr="004B2B2E" w:rsidRDefault="00C66C49" w:rsidP="00A55339">
      <w:pPr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RESULTADOS DA PESQUISA</w:t>
      </w:r>
    </w:p>
    <w:p w:rsidR="00A55339" w:rsidRDefault="00A55339" w:rsidP="00A55339">
      <w:pPr>
        <w:rPr>
          <w:rFonts w:ascii="Arial Narrow" w:hAnsi="Arial Narrow"/>
        </w:rPr>
      </w:pPr>
    </w:p>
    <w:p w:rsidR="00E405B7" w:rsidRDefault="00E405B7" w:rsidP="00A55339">
      <w:pPr>
        <w:rPr>
          <w:rFonts w:ascii="Arial Narrow" w:hAnsi="Arial Narrow"/>
        </w:rPr>
      </w:pPr>
      <w:r>
        <w:rPr>
          <w:rFonts w:ascii="Arial Narrow" w:hAnsi="Arial Narrow"/>
        </w:rPr>
        <w:t>Grid com as seguintes informações (</w:t>
      </w:r>
      <w:r w:rsidR="00C246B7">
        <w:rPr>
          <w:rFonts w:ascii="Arial Narrow" w:hAnsi="Arial Narrow"/>
        </w:rPr>
        <w:t>não editáveis</w:t>
      </w:r>
      <w:r>
        <w:rPr>
          <w:rFonts w:ascii="Arial Narrow" w:hAnsi="Arial Narrow"/>
        </w:rPr>
        <w:t>):</w:t>
      </w:r>
    </w:p>
    <w:p w:rsidR="00E405B7" w:rsidRDefault="00E405B7" w:rsidP="00B056E7">
      <w:pPr>
        <w:ind w:left="1146"/>
        <w:rPr>
          <w:rFonts w:ascii="Arial Narrow" w:hAnsi="Arial Narrow"/>
        </w:rPr>
      </w:pPr>
    </w:p>
    <w:p w:rsidR="00EE5116" w:rsidRPr="004B2B2E" w:rsidRDefault="00586B6F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Cota</w:t>
      </w:r>
      <w:r w:rsidR="00C66C49" w:rsidRPr="004B2B2E">
        <w:rPr>
          <w:rFonts w:ascii="Arial Narrow" w:hAnsi="Arial Narrow"/>
        </w:rPr>
        <w:t>: Código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Nome/Razão Social: Razão Social da Cota</w:t>
      </w:r>
    </w:p>
    <w:p w:rsidR="003C7CCB" w:rsidRDefault="00C66C49" w:rsidP="003C7CCB">
      <w:pPr>
        <w:pStyle w:val="PargrafodaLista"/>
        <w:numPr>
          <w:ilvl w:val="0"/>
          <w:numId w:val="30"/>
        </w:numPr>
        <w:rPr>
          <w:rFonts w:ascii="Arial Narrow" w:hAnsi="Arial Narrow"/>
          <w:highlight w:val="yellow"/>
        </w:rPr>
      </w:pPr>
      <w:r w:rsidRPr="004B2B2E">
        <w:rPr>
          <w:rFonts w:ascii="Arial Narrow" w:hAnsi="Arial Narrow"/>
        </w:rPr>
        <w:t>CPF/CNPJ: CNPJ da cota</w:t>
      </w:r>
      <w:r w:rsidR="003C7CCB" w:rsidRPr="003C7CCB">
        <w:rPr>
          <w:rFonts w:ascii="Arial Narrow" w:hAnsi="Arial Narrow"/>
          <w:highlight w:val="yellow"/>
        </w:rPr>
        <w:t xml:space="preserve"> </w:t>
      </w:r>
    </w:p>
    <w:p w:rsidR="003C7CCB" w:rsidRPr="00381B9A" w:rsidRDefault="003C7CCB" w:rsidP="003C7CCB">
      <w:pPr>
        <w:pStyle w:val="PargrafodaLista"/>
        <w:numPr>
          <w:ilvl w:val="0"/>
          <w:numId w:val="30"/>
        </w:numPr>
        <w:rPr>
          <w:rFonts w:ascii="Arial Narrow" w:hAnsi="Arial Narrow"/>
          <w:highlight w:val="yellow"/>
        </w:rPr>
      </w:pPr>
      <w:r w:rsidRPr="00381B9A">
        <w:rPr>
          <w:rFonts w:ascii="Arial Narrow" w:hAnsi="Arial Narrow"/>
          <w:highlight w:val="yellow"/>
        </w:rPr>
        <w:t>Box: Descrição do Box de Lançamento que esta cota está vinculada.</w:t>
      </w:r>
    </w:p>
    <w:p w:rsidR="00852267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Contato: contato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Telefone: Telefone da cota</w:t>
      </w:r>
    </w:p>
    <w:p w:rsidR="00EE5116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E-mail: E-mail da cota:</w:t>
      </w:r>
    </w:p>
    <w:p w:rsidR="00AD14E6" w:rsidRPr="004B2B2E" w:rsidRDefault="00AD14E6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>
        <w:rPr>
          <w:rFonts w:ascii="Arial Narrow" w:hAnsi="Arial Narrow"/>
        </w:rPr>
        <w:t>Status: Status da Cota</w:t>
      </w:r>
    </w:p>
    <w:p w:rsidR="00EE5116" w:rsidRPr="004B2B2E" w:rsidRDefault="00C66C49" w:rsidP="004B2B2E">
      <w:pPr>
        <w:pStyle w:val="PargrafodaLista"/>
        <w:numPr>
          <w:ilvl w:val="0"/>
          <w:numId w:val="30"/>
        </w:numPr>
        <w:rPr>
          <w:rFonts w:ascii="Arial Narrow" w:hAnsi="Arial Narrow"/>
        </w:rPr>
      </w:pPr>
      <w:r w:rsidRPr="004B2B2E">
        <w:rPr>
          <w:rFonts w:ascii="Arial Narrow" w:hAnsi="Arial Narrow"/>
        </w:rPr>
        <w:t>Ação: botão para edição e para exclusão</w:t>
      </w:r>
      <w:r w:rsidR="00852267">
        <w:rPr>
          <w:rFonts w:ascii="Arial Narrow" w:hAnsi="Arial Narrow"/>
        </w:rPr>
        <w:t xml:space="preserve"> do item selecionado</w:t>
      </w:r>
    </w:p>
    <w:p w:rsidR="00D9006C" w:rsidRDefault="00D9006C" w:rsidP="00B056E7">
      <w:pPr>
        <w:ind w:left="1146"/>
        <w:rPr>
          <w:rFonts w:ascii="Arial Narrow" w:hAnsi="Arial Narrow"/>
        </w:rPr>
      </w:pPr>
    </w:p>
    <w:p w:rsidR="00852267" w:rsidRDefault="00852267" w:rsidP="00B056E7">
      <w:pPr>
        <w:ind w:left="1146"/>
        <w:rPr>
          <w:rFonts w:ascii="Arial Narrow" w:hAnsi="Arial Narrow"/>
          <w:b/>
        </w:rPr>
      </w:pPr>
    </w:p>
    <w:p w:rsidR="00D9006C" w:rsidRPr="004B2B2E" w:rsidRDefault="00C66C49" w:rsidP="00A55339">
      <w:pPr>
        <w:rPr>
          <w:rFonts w:ascii="Arial Narrow" w:hAnsi="Arial Narrow"/>
          <w:b/>
        </w:rPr>
      </w:pPr>
      <w:r w:rsidRPr="004B2B2E">
        <w:rPr>
          <w:rFonts w:ascii="Arial Narrow" w:hAnsi="Arial Narrow"/>
          <w:b/>
        </w:rPr>
        <w:t>ABA DADOS CADASTRAIS</w:t>
      </w:r>
    </w:p>
    <w:p w:rsidR="00D9006C" w:rsidRDefault="00762A6E" w:rsidP="00A55339">
      <w:pPr>
        <w:rPr>
          <w:rFonts w:ascii="Arial Narrow" w:hAnsi="Arial Narrow"/>
        </w:rPr>
      </w:pPr>
      <w:r>
        <w:rPr>
          <w:rFonts w:ascii="Arial Narrow" w:hAnsi="Arial Narrow"/>
        </w:rPr>
        <w:t>Campos editáveis:</w:t>
      </w:r>
    </w:p>
    <w:p w:rsidR="001B0F16" w:rsidRDefault="001B0F16" w:rsidP="00B056E7">
      <w:pPr>
        <w:ind w:left="1146"/>
        <w:rPr>
          <w:rFonts w:ascii="Arial Narrow" w:hAnsi="Arial Narrow"/>
        </w:rPr>
      </w:pPr>
    </w:p>
    <w:p w:rsidR="001B0F16" w:rsidRDefault="001B0F16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Inicio da At</w:t>
      </w:r>
      <w:r w:rsidR="0026630A">
        <w:rPr>
          <w:rFonts w:ascii="Arial Narrow" w:hAnsi="Arial Narrow"/>
        </w:rPr>
        <w:t xml:space="preserve">ividade: </w:t>
      </w:r>
      <w:r w:rsidR="001F3529">
        <w:rPr>
          <w:rFonts w:ascii="Arial Narrow" w:hAnsi="Arial Narrow"/>
        </w:rPr>
        <w:t xml:space="preserve"> momento d</w:t>
      </w:r>
      <w:r>
        <w:rPr>
          <w:rFonts w:ascii="Arial Narrow" w:hAnsi="Arial Narrow"/>
        </w:rPr>
        <w:t xml:space="preserve">o </w:t>
      </w:r>
      <w:r w:rsidR="0026630A">
        <w:rPr>
          <w:rFonts w:ascii="Arial Narrow" w:hAnsi="Arial Narrow"/>
        </w:rPr>
        <w:t xml:space="preserve">primeiro </w:t>
      </w:r>
      <w:r>
        <w:rPr>
          <w:rFonts w:ascii="Arial Narrow" w:hAnsi="Arial Narrow"/>
        </w:rPr>
        <w:t>cadastro</w:t>
      </w:r>
      <w:r w:rsidR="0026630A">
        <w:rPr>
          <w:rFonts w:ascii="Arial Narrow" w:hAnsi="Arial Narrow"/>
        </w:rPr>
        <w:t xml:space="preserve"> da cota</w:t>
      </w:r>
      <w:r>
        <w:rPr>
          <w:rFonts w:ascii="Arial Narrow" w:hAnsi="Arial Narrow"/>
        </w:rPr>
        <w:t xml:space="preserve"> (data do sistema, não será </w:t>
      </w:r>
      <w:r w:rsidR="001F3529">
        <w:rPr>
          <w:rFonts w:ascii="Arial Narrow" w:hAnsi="Arial Narrow"/>
        </w:rPr>
        <w:t>editável, somente será inserida no momento da inclusão</w:t>
      </w:r>
      <w:r>
        <w:rPr>
          <w:rFonts w:ascii="Arial Narrow" w:hAnsi="Arial Narrow"/>
        </w:rPr>
        <w:t>)</w:t>
      </w:r>
    </w:p>
    <w:p w:rsidR="00844C25" w:rsidRPr="00E065C8" w:rsidRDefault="00B056E7" w:rsidP="00E065C8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Cota: Identificação de Cota</w:t>
      </w:r>
      <w:r w:rsidR="00762A6E">
        <w:rPr>
          <w:rFonts w:ascii="Arial Narrow" w:hAnsi="Arial Narrow"/>
        </w:rPr>
        <w:t xml:space="preserve"> </w:t>
      </w:r>
      <w:r w:rsidR="00373B70">
        <w:rPr>
          <w:rFonts w:ascii="Arial Narrow" w:hAnsi="Arial Narrow"/>
        </w:rPr>
        <w:t>será sugerido porem pode ser editável, validar se existe e se está ativo (neste caso não deve permitir a inserção, e emitir alerta), caso existe e esteja inativo, verificar data de inicio da inatividade + o parâmetro do distribuidor que diz respeito a duração de inatividade para uma Cota, se o tempo de inatividade passou desse prazo, o código inserido poderá ser usado, caso contrário emitir alerta de que o código está inativo mas não pode ser usado.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Razão Social: Razão Social da Pessoa Jurídica</w:t>
      </w:r>
      <w:r w:rsidR="00762A6E">
        <w:rPr>
          <w:rFonts w:ascii="Arial Narrow" w:hAnsi="Arial Narrow"/>
        </w:rPr>
        <w:t xml:space="preserve"> (obrigatorio)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Nome fantasia: Nome fantasia da Pessoa Jurídica</w:t>
      </w:r>
    </w:p>
    <w:p w:rsidR="007720DD" w:rsidRPr="007720DD" w:rsidRDefault="00844C25" w:rsidP="007720DD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</w:rPr>
        <w:t>CNPJ: CNPJ da Pessoa Jurídica</w:t>
      </w:r>
      <w:r w:rsidR="00762A6E">
        <w:rPr>
          <w:rFonts w:ascii="Arial Narrow" w:hAnsi="Arial Narrow"/>
        </w:rPr>
        <w:t xml:space="preserve"> (obrigat</w:t>
      </w:r>
      <w:r w:rsidR="007720DD">
        <w:rPr>
          <w:rFonts w:ascii="Arial Narrow" w:hAnsi="Arial Narrow"/>
        </w:rPr>
        <w:t>ó</w:t>
      </w:r>
      <w:r w:rsidR="00762A6E">
        <w:rPr>
          <w:rFonts w:ascii="Arial Narrow" w:hAnsi="Arial Narrow"/>
        </w:rPr>
        <w:t>rio)</w:t>
      </w:r>
      <w:r w:rsidR="007720DD">
        <w:rPr>
          <w:rFonts w:ascii="Arial Narrow" w:hAnsi="Arial Narrow"/>
        </w:rPr>
        <w:t xml:space="preserve">, </w:t>
      </w:r>
      <w:r w:rsidR="007720DD" w:rsidRPr="007720DD">
        <w:rPr>
          <w:rFonts w:ascii="Arial Narrow" w:hAnsi="Arial Narrow"/>
          <w:highlight w:val="yellow"/>
        </w:rPr>
        <w:t xml:space="preserve">caso já exista, deve trazer todos os dados da empresa relacionada a esse CNPJ nos demais campos da tela, ou seja, de dados cadastrais, endereço e telefone. </w:t>
      </w:r>
    </w:p>
    <w:p w:rsidR="00EE5116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Estadual: Inscrição Estadual da Pessoa Jurídica</w:t>
      </w:r>
      <w:r w:rsidR="00762A6E">
        <w:rPr>
          <w:rFonts w:ascii="Arial Narrow" w:hAnsi="Arial Narrow"/>
        </w:rPr>
        <w:t xml:space="preserve"> (obrigatorio)</w:t>
      </w:r>
    </w:p>
    <w:p w:rsidR="00EE5116" w:rsidRPr="004B2B2E" w:rsidRDefault="00844C25" w:rsidP="004B2B2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Inscrição Municipal: Inscrição Municipal da Pessoa Jurídica</w:t>
      </w:r>
    </w:p>
    <w:p w:rsidR="00B056E7" w:rsidRDefault="00B056E7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mail: Endereço de e</w:t>
      </w:r>
      <w:r w:rsidR="00844C25">
        <w:rPr>
          <w:rFonts w:ascii="Arial Narrow" w:hAnsi="Arial Narrow"/>
        </w:rPr>
        <w:t>-</w:t>
      </w:r>
      <w:r>
        <w:rPr>
          <w:rFonts w:ascii="Arial Narrow" w:hAnsi="Arial Narrow"/>
        </w:rPr>
        <w:t>mail do Jornaleiro.</w:t>
      </w:r>
      <w:r w:rsidR="00762A6E">
        <w:rPr>
          <w:rFonts w:ascii="Arial Narrow" w:hAnsi="Arial Narrow"/>
        </w:rPr>
        <w:t xml:space="preserve"> </w:t>
      </w:r>
    </w:p>
    <w:p w:rsidR="00EE2744" w:rsidRDefault="0026630A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Emi</w:t>
      </w:r>
      <w:r w:rsidR="00E065C8">
        <w:rPr>
          <w:rFonts w:ascii="Arial Narrow" w:hAnsi="Arial Narrow"/>
        </w:rPr>
        <w:t>t</w:t>
      </w:r>
      <w:r w:rsidR="00EE2744">
        <w:rPr>
          <w:rFonts w:ascii="Arial Narrow" w:hAnsi="Arial Narrow"/>
        </w:rPr>
        <w:t>e NFe: checkbox para indica</w:t>
      </w:r>
      <w:r w:rsidR="009821BA">
        <w:rPr>
          <w:rFonts w:ascii="Arial Narrow" w:hAnsi="Arial Narrow"/>
        </w:rPr>
        <w:t xml:space="preserve">r </w:t>
      </w:r>
      <w:r w:rsidR="00EE2744">
        <w:rPr>
          <w:rFonts w:ascii="Arial Narrow" w:hAnsi="Arial Narrow"/>
        </w:rPr>
        <w:t xml:space="preserve"> que a Cota emite NFe.</w:t>
      </w:r>
    </w:p>
    <w:p w:rsidR="00844C25" w:rsidRDefault="00844C25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E-mail NF-e: Endereço de e-mail utilizado para envio da nota fiscal eletrônica, pode ou não ser o mesmo que o e-mail já cadastrado </w:t>
      </w:r>
    </w:p>
    <w:p w:rsidR="00E065C8" w:rsidRDefault="00E065C8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Status – </w:t>
      </w:r>
      <w:r w:rsidR="0014188E">
        <w:rPr>
          <w:rFonts w:ascii="Arial Narrow" w:hAnsi="Arial Narrow"/>
        </w:rPr>
        <w:t xml:space="preserve">no momento do cadastro </w:t>
      </w:r>
      <w:r w:rsidR="00E450D4">
        <w:rPr>
          <w:rFonts w:ascii="Arial Narrow" w:hAnsi="Arial Narrow"/>
        </w:rPr>
        <w:t>deve assumir status de pendente</w:t>
      </w:r>
      <w:r w:rsidR="0014188E">
        <w:rPr>
          <w:rFonts w:ascii="Arial Narrow" w:hAnsi="Arial Narrow"/>
        </w:rPr>
        <w:t>.</w:t>
      </w:r>
      <w:r w:rsidR="00E450D4">
        <w:rPr>
          <w:rFonts w:ascii="Arial Narrow" w:hAnsi="Arial Narrow"/>
        </w:rPr>
        <w:t xml:space="preserve"> Alterações neste status somente</w:t>
      </w:r>
      <w:r w:rsidR="0014188E">
        <w:rPr>
          <w:rFonts w:ascii="Arial Narrow" w:hAnsi="Arial Narrow"/>
        </w:rPr>
        <w:t>, na tela de manutenção de status da cota e na tela de cotas inadimplentes, caso se altere o status para ativo, deve emitir alerta para informações obrigatórias para operação que ainda não foram preenchidas.</w:t>
      </w:r>
      <w:r w:rsidR="00E450D4">
        <w:rPr>
          <w:rFonts w:ascii="Arial Narrow" w:hAnsi="Arial Narrow"/>
        </w:rPr>
        <w:t xml:space="preserve"> (alterado por Eduardo em 11/05)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Utilizar Histórico</w:t>
      </w:r>
      <w:r w:rsidR="00C246B7">
        <w:rPr>
          <w:rFonts w:ascii="Arial Narrow" w:hAnsi="Arial Narrow"/>
        </w:rPr>
        <w:t>:</w:t>
      </w:r>
      <w:r w:rsidR="0014188E">
        <w:rPr>
          <w:rFonts w:ascii="Arial Narrow" w:hAnsi="Arial Narrow"/>
        </w:rPr>
        <w:t xml:space="preserve"> usuário sugere uma, duas ou três cotas como base e os percentuais respectivos de participação. Estes devem compor 100%. O sistema deverá fazer esta checagem e obrigar o usuário a compor os 100%. O usuário deverá informar o período válido em que este histórico será usado. A partir do final deste período a cota assumirá o histórico dela mesma para a micro-distribuição. Validar todas as cotas imputadas, pois tem que constar no cadastro de cotas</w:t>
      </w:r>
      <w:r w:rsidR="004173D1" w:rsidRPr="004173D1">
        <w:rPr>
          <w:rFonts w:ascii="Arial Narrow" w:hAnsi="Arial Narrow"/>
        </w:rPr>
        <w:t xml:space="preserve"> </w:t>
      </w:r>
      <w:r w:rsidR="004173D1">
        <w:rPr>
          <w:rFonts w:ascii="Arial Narrow" w:hAnsi="Arial Narrow"/>
        </w:rPr>
        <w:t>e deve consistir se as Cotas são ativas, caso contrário deve emitir alerta e não permitir inserir. O período deve validar apenas se a data final deve ser maior que a data inicial.</w:t>
      </w:r>
    </w:p>
    <w:p w:rsidR="00CF0011" w:rsidRDefault="00CF0011" w:rsidP="00B056E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Classificação: </w:t>
      </w:r>
      <w:r w:rsidR="001637B5">
        <w:rPr>
          <w:rFonts w:ascii="Arial Narrow" w:hAnsi="Arial Narrow"/>
        </w:rPr>
        <w:t>classifica a cota em termos de expectativa de faturamento e importância dentro do ranking do distribuidor. Como trata-se de expectativa, o sistema deverá, ao início de todo mês atualizar a classificação de cada cota segundo este parâmetro: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AA – cotas que possuem mais que um pdv cadastrados abaixo dela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 – cotas que faturam média mês mais que R$ 3,5 mil reais;</w:t>
      </w:r>
    </w:p>
    <w:p w:rsidR="001637B5" w:rsidRDefault="001637B5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 – cotas que faturam</w:t>
      </w:r>
      <w:r w:rsidR="00E40E64">
        <w:rPr>
          <w:rFonts w:ascii="Arial Narrow" w:hAnsi="Arial Narrow"/>
        </w:rPr>
        <w:t xml:space="preserve"> entre R$ 1,5 e R$ 3,5 mil reais mês;</w:t>
      </w:r>
    </w:p>
    <w:p w:rsidR="00E40E64" w:rsidRDefault="00E40E64" w:rsidP="001637B5">
      <w:pPr>
        <w:numPr>
          <w:ilvl w:val="1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 cotas que faturam menos que R$ 1,5 mil mês (faturamento baseado no recolhimento dos produtos e venda em exemplares vezes o preço de capa).</w:t>
      </w:r>
    </w:p>
    <w:p w:rsidR="004222A8" w:rsidRPr="00C944CF" w:rsidRDefault="004222A8" w:rsidP="004222A8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Antigos proprietários: grid com:</w:t>
      </w:r>
    </w:p>
    <w:p w:rsidR="004222A8" w:rsidRPr="00C944CF" w:rsidRDefault="004222A8" w:rsidP="004222A8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Período: período onde este foi proprietário da cota.</w:t>
      </w:r>
    </w:p>
    <w:p w:rsidR="004222A8" w:rsidRPr="00C944CF" w:rsidRDefault="004222A8" w:rsidP="004222A8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lastRenderedPageBreak/>
        <w:t>Nome: nome do antigo proprietário da cota.</w:t>
      </w:r>
    </w:p>
    <w:p w:rsidR="004222A8" w:rsidRPr="00C944CF" w:rsidRDefault="004222A8" w:rsidP="004222A8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CPF: CPF do antigo proprietário da cota.</w:t>
      </w:r>
    </w:p>
    <w:p w:rsidR="004222A8" w:rsidRPr="00C3298F" w:rsidRDefault="004222A8" w:rsidP="004222A8">
      <w:pPr>
        <w:numPr>
          <w:ilvl w:val="1"/>
          <w:numId w:val="26"/>
        </w:numPr>
        <w:rPr>
          <w:rFonts w:ascii="Arial Narrow" w:hAnsi="Arial Narrow"/>
          <w:highlight w:val="yellow"/>
        </w:rPr>
      </w:pPr>
      <w:r w:rsidRPr="00C944CF">
        <w:rPr>
          <w:rFonts w:ascii="Arial Narrow" w:hAnsi="Arial Narrow"/>
          <w:highlight w:val="yellow"/>
        </w:rPr>
        <w:t>Detalhes: ação para consulta das informações dos antigos proprietários</w:t>
      </w:r>
      <w:r w:rsidR="00385230">
        <w:rPr>
          <w:rFonts w:ascii="Arial Narrow" w:hAnsi="Arial Narrow"/>
          <w:highlight w:val="yellow"/>
        </w:rPr>
        <w:t xml:space="preserve"> (ao clicar no detalhe, a tela atual será fechada e será exibida a tela com </w:t>
      </w:r>
      <w:proofErr w:type="gramStart"/>
      <w:r w:rsidR="00385230">
        <w:rPr>
          <w:rFonts w:ascii="Arial Narrow" w:hAnsi="Arial Narrow"/>
          <w:highlight w:val="yellow"/>
        </w:rPr>
        <w:t>as informação</w:t>
      </w:r>
      <w:proofErr w:type="gramEnd"/>
      <w:r w:rsidR="00385230">
        <w:rPr>
          <w:rFonts w:ascii="Arial Narrow" w:hAnsi="Arial Narrow"/>
          <w:highlight w:val="yellow"/>
        </w:rPr>
        <w:t xml:space="preserve"> des</w:t>
      </w:r>
      <w:r w:rsidR="00385230" w:rsidRPr="00C3298F">
        <w:rPr>
          <w:rFonts w:ascii="Arial Narrow" w:hAnsi="Arial Narrow"/>
          <w:highlight w:val="yellow"/>
        </w:rPr>
        <w:t>abilitadas para alteração)</w:t>
      </w:r>
      <w:r w:rsidRPr="00C3298F">
        <w:rPr>
          <w:rFonts w:ascii="Arial Narrow" w:hAnsi="Arial Narrow"/>
          <w:highlight w:val="yellow"/>
        </w:rPr>
        <w:t>.</w:t>
      </w:r>
    </w:p>
    <w:p w:rsidR="004222A8" w:rsidRPr="00C3298F" w:rsidRDefault="00385230" w:rsidP="004222A8">
      <w:pPr>
        <w:ind w:left="1866"/>
        <w:rPr>
          <w:rFonts w:ascii="Arial Narrow" w:hAnsi="Arial Narrow"/>
          <w:highlight w:val="yellow"/>
        </w:rPr>
      </w:pPr>
      <w:r w:rsidRPr="00C3298F">
        <w:rPr>
          <w:rFonts w:ascii="Arial Narrow" w:hAnsi="Arial Narrow"/>
          <w:highlight w:val="yellow"/>
        </w:rPr>
        <w:t>Botão:</w:t>
      </w:r>
    </w:p>
    <w:p w:rsidR="00385230" w:rsidRDefault="00C3298F" w:rsidP="004222A8">
      <w:pPr>
        <w:ind w:left="1866"/>
        <w:rPr>
          <w:rFonts w:ascii="Arial Narrow" w:hAnsi="Arial Narrow"/>
        </w:rPr>
      </w:pPr>
      <w:r w:rsidRPr="00C3298F">
        <w:rPr>
          <w:rFonts w:ascii="Arial Narrow" w:hAnsi="Arial Narrow"/>
          <w:highlight w:val="yellow"/>
        </w:rPr>
        <w:t>Alterar Titularidade: exibe tela com os botões CPF e CNPJ que ao acionar deve fechar a tela atual e abrir uma nova com as informações conforme descrito acima.</w:t>
      </w:r>
    </w:p>
    <w:p w:rsidR="00CF0011" w:rsidRDefault="00CF0011" w:rsidP="004B2B2E">
      <w:pPr>
        <w:ind w:left="786"/>
        <w:rPr>
          <w:rFonts w:ascii="Arial Narrow" w:hAnsi="Arial Narrow"/>
        </w:rPr>
      </w:pPr>
    </w:p>
    <w:p w:rsidR="00431D7F" w:rsidRDefault="00946395" w:rsidP="00A55339">
      <w:pPr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>ABA DESCONTOS:</w:t>
      </w:r>
    </w:p>
    <w:p w:rsidR="00844C25" w:rsidRDefault="00844C25" w:rsidP="004B2B2E">
      <w:pPr>
        <w:rPr>
          <w:rFonts w:ascii="Arial Narrow" w:hAnsi="Arial Narrow"/>
        </w:rPr>
      </w:pPr>
    </w:p>
    <w:p w:rsidR="00A55339" w:rsidRPr="00A55339" w:rsidRDefault="00A55339" w:rsidP="004B2B2E">
      <w:p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Funcionalidade será resultado dos descontos cadastrados nos Tipos de Desconto da Cota, compondo dois grids:</w:t>
      </w:r>
    </w:p>
    <w:p w:rsidR="00A55339" w:rsidRPr="00A55339" w:rsidRDefault="00A55339" w:rsidP="004B2B2E">
      <w:pPr>
        <w:rPr>
          <w:rFonts w:ascii="Arial Narrow" w:hAnsi="Arial Narrow"/>
          <w:highlight w:val="yellow"/>
        </w:rPr>
      </w:pPr>
    </w:p>
    <w:p w:rsidR="00A55339" w:rsidRPr="00A55339" w:rsidRDefault="00A55339" w:rsidP="00A55339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 xml:space="preserve">Desconto de Fornecedores: onde vai demonstrar o desconto Geral da distribuidora, caso não haja cadastro de um desconto específico para esta cota. Caso haja, deve demonstrar o cadastro da cota (específico), caso o cadastro específico não seja para apenas todos os fornecedores, a tela deve trazer como </w:t>
      </w:r>
      <w:r w:rsidR="00C246B7" w:rsidRPr="00A55339">
        <w:rPr>
          <w:rFonts w:ascii="Arial Narrow" w:hAnsi="Arial Narrow"/>
          <w:highlight w:val="yellow"/>
        </w:rPr>
        <w:t>resultado todo, excluindo o específico, e demonstrar o específico separadamente</w:t>
      </w:r>
      <w:r w:rsidRPr="00A55339">
        <w:rPr>
          <w:rFonts w:ascii="Arial Narrow" w:hAnsi="Arial Narrow"/>
          <w:highlight w:val="yellow"/>
        </w:rPr>
        <w:t>.</w:t>
      </w:r>
    </w:p>
    <w:p w:rsidR="00A55339" w:rsidRPr="00A55339" w:rsidRDefault="00C246B7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Fornecedor (ES</w:t>
      </w:r>
      <w:r w:rsidR="00A55339" w:rsidRPr="00A55339">
        <w:rPr>
          <w:rFonts w:ascii="Arial Narrow" w:hAnsi="Arial Narrow"/>
          <w:highlight w:val="yellow"/>
        </w:rPr>
        <w:t>): fornecedores com desconto cadastrado;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% Desconto: percentual de desconto cadastrado;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Tipo: se o desconto foi cadastrado de forma geral ou específica.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Última Atualização: data da última atualização do desconto (referente ao início da vigência).</w:t>
      </w:r>
    </w:p>
    <w:p w:rsidR="00A55339" w:rsidRPr="00A55339" w:rsidRDefault="00A55339" w:rsidP="00A55339">
      <w:pPr>
        <w:pStyle w:val="PargrafodaLista"/>
        <w:numPr>
          <w:ilvl w:val="0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Desconto de Produtos: onde vai demonstrar o desconto de Produtos que foi associado a todas ou a esta cota em específico, de acordo com as regras e formas de demonstração já informadas na EMS – Cadastro Tipos de Desconto Cota: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Código: Código do Produto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Produto: Nome do Produto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Edição: Edição do Produto (caso não seja selecionado o campo de edição, a funcionalidade deve mostrar “Todas as Edições”; caso seja informada uma edição específica, deve informar o número desta edição; e caso informe um range de edições, devem informar quais edições serão lançadas com este desconto</w:t>
      </w:r>
      <w:r w:rsidR="00C246B7" w:rsidRPr="00A55339">
        <w:rPr>
          <w:rFonts w:ascii="Arial Narrow" w:hAnsi="Arial Narrow"/>
          <w:highlight w:val="yellow"/>
        </w:rPr>
        <w:t>).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Desconto %: Percentual de Desconto específico para esta Cota.</w:t>
      </w:r>
    </w:p>
    <w:p w:rsidR="00A55339" w:rsidRPr="00A55339" w:rsidRDefault="00A55339" w:rsidP="00A55339">
      <w:pPr>
        <w:pStyle w:val="PargrafodaLista"/>
        <w:numPr>
          <w:ilvl w:val="1"/>
          <w:numId w:val="33"/>
        </w:numPr>
        <w:rPr>
          <w:rFonts w:ascii="Arial Narrow" w:hAnsi="Arial Narrow"/>
          <w:highlight w:val="yellow"/>
        </w:rPr>
      </w:pPr>
      <w:r w:rsidRPr="00A55339">
        <w:rPr>
          <w:rFonts w:ascii="Arial Narrow" w:hAnsi="Arial Narrow"/>
          <w:highlight w:val="yellow"/>
        </w:rPr>
        <w:t>Data da Alteração: Dia da inclusão/alteração deste desconto.</w:t>
      </w:r>
    </w:p>
    <w:p w:rsidR="00A55339" w:rsidRDefault="00A55339" w:rsidP="004B2B2E">
      <w:pPr>
        <w:rPr>
          <w:rFonts w:ascii="Arial Narrow" w:hAnsi="Arial Narrow"/>
        </w:rPr>
      </w:pPr>
    </w:p>
    <w:p w:rsidR="00CF0011" w:rsidDel="00A55339" w:rsidRDefault="00CF0011" w:rsidP="004B2B2E">
      <w:pPr>
        <w:rPr>
          <w:del w:id="14" w:author="Kaina da Silva" w:date="2012-07-05T12:05:00Z"/>
          <w:rFonts w:ascii="Arial Narrow" w:hAnsi="Arial Narrow"/>
        </w:rPr>
      </w:pPr>
      <w:del w:id="15" w:author="Kaina da Silva" w:date="2012-07-05T12:05:00Z">
        <w:r w:rsidDel="00A55339">
          <w:rPr>
            <w:rFonts w:ascii="Arial Narrow" w:hAnsi="Arial Narrow"/>
          </w:rPr>
          <w:delText>Combo para seleção de quais tipos de descontos serão praticados para aquela cota. Assim como o percentual de desconto deverá ser citado.</w:delText>
        </w:r>
      </w:del>
    </w:p>
    <w:p w:rsidR="00415C32" w:rsidDel="00A55339" w:rsidRDefault="00415C32" w:rsidP="00415C32">
      <w:pPr>
        <w:pStyle w:val="PargrafodaLista"/>
        <w:numPr>
          <w:ilvl w:val="0"/>
          <w:numId w:val="28"/>
        </w:numPr>
        <w:rPr>
          <w:del w:id="16" w:author="Kaina da Silva" w:date="2012-07-05T12:05:00Z"/>
          <w:rFonts w:ascii="Arial Narrow" w:hAnsi="Arial Narrow"/>
        </w:rPr>
      </w:pPr>
      <w:del w:id="17" w:author="Kaina da Silva" w:date="2012-07-05T12:05:00Z">
        <w:r w:rsidDel="00A55339">
          <w:rPr>
            <w:rFonts w:ascii="Arial Narrow" w:hAnsi="Arial Narrow"/>
          </w:rPr>
          <w:delText>Tipos de Desconto: relação dos possíveis tipos de desconto que uma cota possa ter.</w:delText>
        </w:r>
      </w:del>
    </w:p>
    <w:p w:rsidR="00415C32" w:rsidDel="00A55339" w:rsidRDefault="00415C32" w:rsidP="00415C32">
      <w:pPr>
        <w:pStyle w:val="PargrafodaLista"/>
        <w:numPr>
          <w:ilvl w:val="0"/>
          <w:numId w:val="28"/>
        </w:numPr>
        <w:rPr>
          <w:del w:id="18" w:author="Kaina da Silva" w:date="2012-07-05T12:05:00Z"/>
          <w:rFonts w:ascii="Arial Narrow" w:hAnsi="Arial Narrow"/>
        </w:rPr>
      </w:pPr>
      <w:del w:id="19" w:author="Kaina da Silva" w:date="2012-07-05T12:05:00Z">
        <w:r w:rsidDel="00A55339">
          <w:rPr>
            <w:rFonts w:ascii="Arial Narrow" w:hAnsi="Arial Narrow"/>
          </w:rPr>
          <w:delText>Desconto Cota: relação dos descontos definidos para uma cota.</w:delText>
        </w:r>
      </w:del>
    </w:p>
    <w:p w:rsidR="00415C32" w:rsidDel="00A55339" w:rsidRDefault="007733B2" w:rsidP="00415C32">
      <w:pPr>
        <w:pStyle w:val="PargrafodaLista"/>
        <w:numPr>
          <w:ilvl w:val="0"/>
          <w:numId w:val="28"/>
        </w:numPr>
        <w:rPr>
          <w:del w:id="20" w:author="Kaina da Silva" w:date="2012-07-05T12:05:00Z"/>
          <w:rFonts w:ascii="Arial Narrow" w:hAnsi="Arial Narrow"/>
        </w:rPr>
      </w:pPr>
      <w:del w:id="21" w:author="Kaina da Silva" w:date="2012-07-05T12:05:00Z">
        <w:r w:rsidDel="00A55339">
          <w:rPr>
            <w:rFonts w:ascii="Arial Narrow" w:hAnsi="Arial Narrow"/>
          </w:rPr>
          <w:delText>Esta seleção é baseada na EMS (ainda não descrita) de cadastro de descontos de uma cota, definida pelo distribuidor</w:delText>
        </w:r>
        <w:r w:rsidR="00415C32" w:rsidDel="00A55339">
          <w:rPr>
            <w:rFonts w:ascii="Arial Narrow" w:hAnsi="Arial Narrow"/>
          </w:rPr>
          <w:delText>.</w:delText>
        </w:r>
      </w:del>
    </w:p>
    <w:p w:rsidR="00CF0011" w:rsidRDefault="00CF0011" w:rsidP="004B2B2E">
      <w:pPr>
        <w:rPr>
          <w:rFonts w:ascii="Arial Narrow" w:hAnsi="Arial Narrow"/>
        </w:rPr>
      </w:pPr>
    </w:p>
    <w:p w:rsidR="00431D7F" w:rsidRDefault="00946395">
      <w:pPr>
        <w:ind w:left="1146"/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>ABA SÓCIOS:</w:t>
      </w:r>
    </w:p>
    <w:p w:rsidR="000F108D" w:rsidRDefault="000F108D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Sócios serão considerados como pessoa física no cadastro.</w:t>
      </w:r>
    </w:p>
    <w:p w:rsidR="00E54F74" w:rsidRDefault="00E54F74" w:rsidP="00B056E7">
      <w:pPr>
        <w:ind w:left="426"/>
        <w:rPr>
          <w:rFonts w:ascii="Arial Narrow" w:hAnsi="Arial Narrow"/>
        </w:rPr>
      </w:pPr>
    </w:p>
    <w:p w:rsidR="00E54F74" w:rsidRPr="00E54F74" w:rsidRDefault="00E54F74" w:rsidP="00B056E7">
      <w:pPr>
        <w:ind w:left="426"/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NOVO SÓCIO</w:t>
      </w:r>
    </w:p>
    <w:p w:rsidR="00844C25" w:rsidRPr="00E54F74" w:rsidRDefault="00415C32" w:rsidP="00B056E7">
      <w:pPr>
        <w:ind w:left="426"/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Campos editáveis:</w:t>
      </w:r>
    </w:p>
    <w:p w:rsidR="00EE5116" w:rsidRPr="00E54F74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Nome: Nome do sócio</w:t>
      </w:r>
    </w:p>
    <w:p w:rsidR="00EE5116" w:rsidRPr="00E54F74" w:rsidRDefault="00844C25" w:rsidP="004B2B2E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Cargo: Cargo do sócio</w:t>
      </w:r>
    </w:p>
    <w:p w:rsidR="00415C32" w:rsidRPr="00E54F74" w:rsidRDefault="00844C25" w:rsidP="00415C32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Principal: Checkbox, deve ser sensibilizado caso o sócio seja o principal</w:t>
      </w:r>
    </w:p>
    <w:p w:rsidR="00EE5116" w:rsidRDefault="00EE5116" w:rsidP="004B2B2E">
      <w:pPr>
        <w:rPr>
          <w:rFonts w:ascii="Arial Narrow" w:hAnsi="Arial Narrow"/>
        </w:rPr>
      </w:pPr>
    </w:p>
    <w:p w:rsidR="00431D7F" w:rsidRDefault="00E54F74">
      <w:pPr>
        <w:ind w:left="720"/>
        <w:rPr>
          <w:rFonts w:ascii="Arial Narrow" w:hAnsi="Arial Narrow"/>
        </w:rPr>
      </w:pPr>
      <w:r w:rsidRPr="00CE62A3">
        <w:rPr>
          <w:rFonts w:ascii="Arial Narrow" w:hAnsi="Arial Narrow"/>
          <w:highlight w:val="yellow"/>
        </w:rPr>
        <w:t xml:space="preserve">GRID - </w:t>
      </w:r>
      <w:r w:rsidR="00415C32" w:rsidRPr="00CE62A3">
        <w:rPr>
          <w:rFonts w:ascii="Arial Narrow" w:hAnsi="Arial Narrow"/>
          <w:highlight w:val="yellow"/>
        </w:rPr>
        <w:t>Campos não editáveis</w:t>
      </w:r>
      <w:r w:rsidR="007121F2" w:rsidRPr="00CE62A3">
        <w:rPr>
          <w:rFonts w:ascii="Arial Narrow" w:hAnsi="Arial Narrow"/>
          <w:highlight w:val="yellow"/>
        </w:rPr>
        <w:t xml:space="preserve"> na pesquisa</w:t>
      </w:r>
      <w:r w:rsidR="00415C32" w:rsidRPr="00CE62A3">
        <w:rPr>
          <w:rFonts w:ascii="Arial Narrow" w:hAnsi="Arial Narrow"/>
          <w:highlight w:val="yellow"/>
        </w:rPr>
        <w:t>: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Nome: Nome do sócio</w:t>
      </w:r>
    </w:p>
    <w:p w:rsidR="00415C32" w:rsidRDefault="00415C32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Cargo: Cargo do sócio</w:t>
      </w:r>
    </w:p>
    <w:p w:rsidR="00E54F74" w:rsidRPr="00E54F74" w:rsidRDefault="00E54F74" w:rsidP="00415C32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Endereço: Endereço do Sócio;</w:t>
      </w:r>
    </w:p>
    <w:p w:rsidR="00E54F74" w:rsidRPr="00E54F74" w:rsidRDefault="00E54F74" w:rsidP="00415C32">
      <w:pPr>
        <w:pStyle w:val="PargrafodaLista"/>
        <w:numPr>
          <w:ilvl w:val="0"/>
          <w:numId w:val="28"/>
        </w:numPr>
        <w:rPr>
          <w:rFonts w:ascii="Arial Narrow" w:hAnsi="Arial Narrow"/>
          <w:highlight w:val="yellow"/>
        </w:rPr>
      </w:pPr>
      <w:r w:rsidRPr="00E54F74">
        <w:rPr>
          <w:rFonts w:ascii="Arial Narrow" w:hAnsi="Arial Narrow"/>
          <w:highlight w:val="yellow"/>
        </w:rPr>
        <w:t>Telefone: telefone do sócio;</w:t>
      </w:r>
    </w:p>
    <w:p w:rsidR="00415C32" w:rsidRDefault="009735F5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t>Principal: Checkbox</w:t>
      </w:r>
      <w:r w:rsidR="00415C32">
        <w:rPr>
          <w:rFonts w:ascii="Arial Narrow" w:hAnsi="Arial Narrow"/>
        </w:rPr>
        <w:t xml:space="preserve"> deve ser sensibilizado caso o sócio seja o principal</w:t>
      </w:r>
    </w:p>
    <w:p w:rsidR="00AF530A" w:rsidRPr="00F04FE6" w:rsidRDefault="00AF530A" w:rsidP="00415C32">
      <w:pPr>
        <w:pStyle w:val="PargrafodaLista"/>
        <w:numPr>
          <w:ilvl w:val="0"/>
          <w:numId w:val="28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>Ação: Altera ou exclui o item selecionado (para exclusão não deve haver registros com esse sócio relacionado)</w:t>
      </w:r>
    </w:p>
    <w:p w:rsidR="00415C32" w:rsidRDefault="00415C32" w:rsidP="00415C32">
      <w:pPr>
        <w:rPr>
          <w:rFonts w:ascii="Arial Narrow" w:hAnsi="Arial Narrow"/>
        </w:rPr>
      </w:pPr>
    </w:p>
    <w:p w:rsidR="00431D7F" w:rsidRDefault="00047970" w:rsidP="005F32CB">
      <w:pPr>
        <w:ind w:left="720" w:firstLine="426"/>
        <w:rPr>
          <w:rFonts w:ascii="Arial Narrow" w:hAnsi="Arial Narrow"/>
          <w:b/>
        </w:rPr>
      </w:pPr>
      <w:r w:rsidRPr="00946395">
        <w:rPr>
          <w:rFonts w:ascii="Arial Narrow" w:hAnsi="Arial Narrow"/>
          <w:b/>
        </w:rPr>
        <w:t xml:space="preserve">ABA </w:t>
      </w:r>
      <w:r>
        <w:rPr>
          <w:rFonts w:ascii="Arial Narrow" w:hAnsi="Arial Narrow"/>
          <w:b/>
        </w:rPr>
        <w:t>FORNECEDORES:</w:t>
      </w:r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AF4175" w:rsidRDefault="007121F2" w:rsidP="00AF4175">
      <w:pPr>
        <w:rPr>
          <w:rFonts w:ascii="Arial Narrow" w:hAnsi="Arial Narrow"/>
        </w:rPr>
      </w:pPr>
      <w:r>
        <w:rPr>
          <w:rFonts w:ascii="Arial Narrow" w:hAnsi="Arial Narrow"/>
        </w:rPr>
        <w:tab/>
        <w:t>L</w:t>
      </w:r>
      <w:r w:rsidR="00AF4175">
        <w:rPr>
          <w:rFonts w:ascii="Arial Narrow" w:hAnsi="Arial Narrow"/>
        </w:rPr>
        <w:t>ista com opção de múltiplas escolhas de associação de fornecedores que uma cota cadastrada pode trabalhar</w:t>
      </w:r>
      <w:r w:rsidR="00395F15">
        <w:rPr>
          <w:rFonts w:ascii="Arial Narrow" w:hAnsi="Arial Narrow"/>
        </w:rPr>
        <w:t xml:space="preserve"> (essa lista será carregada conforme cadastro de fornecedores)</w:t>
      </w:r>
      <w:r w:rsidR="00AF4175">
        <w:rPr>
          <w:rFonts w:ascii="Arial Narrow" w:hAnsi="Arial Narrow"/>
        </w:rPr>
        <w:t>.</w:t>
      </w:r>
      <w:r w:rsidR="005D4056">
        <w:rPr>
          <w:rFonts w:ascii="Arial Narrow" w:hAnsi="Arial Narrow"/>
        </w:rPr>
        <w:t xml:space="preserve"> Os fornecedores não cadastrados para a cota implica em que a mesma não receberá os produtos do respectivos fornecedores – </w:t>
      </w:r>
      <w:r w:rsidR="00985BBF">
        <w:rPr>
          <w:rFonts w:ascii="Arial Narrow" w:hAnsi="Arial Narrow"/>
        </w:rPr>
        <w:t>relacionado</w:t>
      </w:r>
      <w:r w:rsidR="005D4056">
        <w:rPr>
          <w:rFonts w:ascii="Arial Narrow" w:hAnsi="Arial Narrow"/>
        </w:rPr>
        <w:t xml:space="preserve"> com micro-distribuição</w:t>
      </w:r>
    </w:p>
    <w:p w:rsidR="00047970" w:rsidRDefault="00047970" w:rsidP="005F32CB">
      <w:pPr>
        <w:ind w:left="720" w:firstLine="426"/>
        <w:rPr>
          <w:rFonts w:ascii="Arial Narrow" w:hAnsi="Arial Narrow"/>
          <w:b/>
        </w:rPr>
      </w:pPr>
    </w:p>
    <w:p w:rsidR="007C3753" w:rsidRDefault="007C3753" w:rsidP="007C3753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Pr="009E1F6D">
        <w:rPr>
          <w:rFonts w:ascii="Arial Narrow" w:hAnsi="Arial Narrow"/>
          <w:highlight w:val="yellow"/>
        </w:rPr>
        <w:t>Como default, a funcionalidade deve trazer que a cota recebe produto de todos os fornecedores cadastrados pelo Distribuidor.</w:t>
      </w:r>
    </w:p>
    <w:p w:rsidR="00047970" w:rsidRDefault="00047970">
      <w:pPr>
        <w:ind w:left="720"/>
        <w:rPr>
          <w:rFonts w:ascii="Arial Narrow" w:hAnsi="Arial Narrow"/>
        </w:rPr>
      </w:pPr>
    </w:p>
    <w:p w:rsidR="00844C25" w:rsidRDefault="00844C25" w:rsidP="00844C25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Botão “Incluir Novo”: </w:t>
      </w:r>
      <w:r w:rsidR="00AF530A">
        <w:rPr>
          <w:rFonts w:ascii="Arial Narrow" w:hAnsi="Arial Narrow"/>
        </w:rPr>
        <w:t>Grava e atualiza o grid</w:t>
      </w:r>
    </w:p>
    <w:p w:rsidR="00844C25" w:rsidRDefault="00844C25" w:rsidP="00B056E7">
      <w:pPr>
        <w:ind w:left="426"/>
        <w:rPr>
          <w:rFonts w:ascii="Arial Narrow" w:hAnsi="Arial Narrow"/>
        </w:rPr>
      </w:pPr>
    </w:p>
    <w:p w:rsidR="00B056E7" w:rsidRDefault="00B056E7" w:rsidP="00B056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C8040E" w:rsidRDefault="00C8040E" w:rsidP="00B056E7">
      <w:pPr>
        <w:ind w:left="426"/>
        <w:rPr>
          <w:rFonts w:ascii="Arial Narrow" w:hAnsi="Arial Narrow"/>
        </w:rPr>
      </w:pPr>
    </w:p>
    <w:p w:rsidR="00844C25" w:rsidRDefault="00622407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  <w:r w:rsidR="00844C25">
        <w:rPr>
          <w:rFonts w:ascii="Arial Narrow" w:hAnsi="Arial Narrow"/>
        </w:rPr>
        <w:t>Cancelar: Ação para cancelar o que foi digitado</w:t>
      </w:r>
    </w:p>
    <w:p w:rsidR="00A94814" w:rsidRDefault="00A94814" w:rsidP="00A94814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CPF: Exibe formulário para cadastro de Cota – Pessoa Fisica (</w:t>
      </w:r>
      <w:r w:rsidRPr="00A94814">
        <w:rPr>
          <w:rFonts w:ascii="Arial Narrow" w:hAnsi="Arial Narrow"/>
        </w:rPr>
        <w:t>EMS 0167 - Cadastro de Cota - Pessoa Fisica</w:t>
      </w:r>
      <w:r>
        <w:rPr>
          <w:rFonts w:ascii="Arial Narrow" w:hAnsi="Arial Narrow"/>
        </w:rPr>
        <w:t>)</w:t>
      </w:r>
    </w:p>
    <w:p w:rsidR="00A94814" w:rsidRDefault="00A94814" w:rsidP="00622407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CNPJ: Exibe formulário para cadastro de Cota – Pessoa </w:t>
      </w:r>
      <w:r w:rsidR="00783548">
        <w:rPr>
          <w:rFonts w:ascii="Arial Narrow" w:hAnsi="Arial Narrow"/>
        </w:rPr>
        <w:t>jurídica</w:t>
      </w:r>
    </w:p>
    <w:p w:rsidR="00783548" w:rsidRDefault="00783548" w:rsidP="00622407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9735F5">
        <w:rPr>
          <w:rFonts w:ascii="Arial Narrow" w:hAnsi="Arial Narrow"/>
          <w:highlight w:val="yellow"/>
        </w:rPr>
        <w:t xml:space="preserve">Alterar Titularidade: botão que aciona </w:t>
      </w:r>
      <w:r w:rsidR="009735F5" w:rsidRPr="009735F5">
        <w:rPr>
          <w:rFonts w:ascii="Arial Narrow" w:hAnsi="Arial Narrow"/>
          <w:highlight w:val="yellow"/>
        </w:rPr>
        <w:t>a alteração do proprietário da cota.</w:t>
      </w:r>
    </w:p>
    <w:p w:rsidR="005418C9" w:rsidRDefault="005418C9" w:rsidP="00622407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Arquivo: envia para arquivo o conteúdo da pesquisa.</w:t>
      </w:r>
    </w:p>
    <w:p w:rsidR="005418C9" w:rsidRPr="009735F5" w:rsidRDefault="005418C9" w:rsidP="00622407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>
        <w:rPr>
          <w:rFonts w:ascii="Arial Narrow" w:hAnsi="Arial Narrow"/>
          <w:highlight w:val="yellow"/>
        </w:rPr>
        <w:t>Imprimir: envia para impressão o conteúdo da pesquisa.</w:t>
      </w:r>
    </w:p>
    <w:p w:rsidR="00622407" w:rsidRPr="00844C25" w:rsidRDefault="00622407" w:rsidP="00844C25">
      <w:pPr>
        <w:ind w:left="1146"/>
        <w:rPr>
          <w:rFonts w:ascii="Arial Narrow" w:hAnsi="Arial Narrow"/>
        </w:rPr>
      </w:pPr>
    </w:p>
    <w:p w:rsidR="006F0BF1" w:rsidRDefault="006F0BF1">
      <w:pPr>
        <w:rPr>
          <w:rFonts w:ascii="Arial Narrow" w:hAnsi="Arial Narrow"/>
        </w:rPr>
      </w:pPr>
    </w:p>
    <w:p w:rsidR="00A94814" w:rsidRDefault="00A94814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Consulta de Cota – Pessoa </w:t>
      </w:r>
      <w:r w:rsidR="0079138B">
        <w:rPr>
          <w:rFonts w:ascii="Arial Narrow" w:hAnsi="Arial Narrow"/>
        </w:rPr>
        <w:t>Jurídica</w:t>
      </w:r>
    </w:p>
    <w:p w:rsidR="003C7CCB" w:rsidRDefault="003C7CCB">
      <w:pPr>
        <w:rPr>
          <w:rFonts w:ascii="Arial Narrow" w:hAnsi="Arial Narrow"/>
        </w:rPr>
      </w:pPr>
    </w:p>
    <w:p w:rsidR="00A94814" w:rsidRDefault="0079138B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286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814" w:rsidRDefault="00A94814">
      <w:pPr>
        <w:rPr>
          <w:rFonts w:ascii="Arial Narrow" w:hAnsi="Arial Narrow"/>
        </w:rPr>
      </w:pPr>
    </w:p>
    <w:p w:rsidR="00B056E7" w:rsidRDefault="00B056E7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</w:t>
      </w:r>
      <w:r w:rsidR="000B7241">
        <w:rPr>
          <w:rFonts w:ascii="Arial Narrow" w:hAnsi="Arial Narrow"/>
        </w:rPr>
        <w:t>Cota</w:t>
      </w:r>
      <w:r>
        <w:rPr>
          <w:rFonts w:ascii="Arial Narrow" w:hAnsi="Arial Narrow"/>
        </w:rPr>
        <w:t xml:space="preserve"> – Pessoa Jurídica</w:t>
      </w:r>
    </w:p>
    <w:p w:rsidR="000B7241" w:rsidRDefault="000B7241">
      <w:pPr>
        <w:rPr>
          <w:rFonts w:ascii="Arial Narrow" w:hAnsi="Arial Narrow"/>
        </w:rPr>
      </w:pPr>
    </w:p>
    <w:p w:rsidR="000B7241" w:rsidRDefault="000B7241">
      <w:pPr>
        <w:rPr>
          <w:rFonts w:ascii="Arial Narrow" w:hAnsi="Arial Narrow"/>
        </w:rPr>
      </w:pPr>
    </w:p>
    <w:p w:rsidR="00C36B00" w:rsidRDefault="005418C9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6116320" cy="3881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F15" w:rsidRDefault="00395F15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</w:p>
    <w:p w:rsidR="00677511" w:rsidRDefault="00677511" w:rsidP="00677511">
      <w:pPr>
        <w:rPr>
          <w:rFonts w:ascii="Arial Narrow" w:hAnsi="Arial Narrow"/>
        </w:rPr>
      </w:pPr>
      <w:r>
        <w:rPr>
          <w:rFonts w:ascii="Arial Narrow" w:hAnsi="Arial Narrow"/>
        </w:rPr>
        <w:t>Cadastro de cota pessoa jurídica – Fornecedores</w:t>
      </w:r>
    </w:p>
    <w:p w:rsidR="00677511" w:rsidRDefault="00E54F74" w:rsidP="00677511">
      <w:pPr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739C4EF7" wp14:editId="6886BE50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511" w:rsidRDefault="00677511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t>Cadastro de cota pessoa jurídica - Descontos</w:t>
      </w:r>
    </w:p>
    <w:p w:rsidR="00395F15" w:rsidRDefault="00395F15">
      <w:pPr>
        <w:rPr>
          <w:rFonts w:ascii="Arial Narrow" w:hAnsi="Arial Narrow"/>
          <w:noProof/>
        </w:rPr>
      </w:pPr>
    </w:p>
    <w:p w:rsidR="00A55339" w:rsidRDefault="00A55339">
      <w:pPr>
        <w:rPr>
          <w:rFonts w:ascii="Arial Narrow" w:hAnsi="Arial Narrow"/>
        </w:rPr>
      </w:pPr>
    </w:p>
    <w:p w:rsidR="00395F15" w:rsidRDefault="00A55339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B72A86C">
            <wp:extent cx="6082081" cy="351095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51" cy="35140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5339" w:rsidRDefault="00A55339">
      <w:pPr>
        <w:rPr>
          <w:rFonts w:ascii="Arial Narrow" w:hAnsi="Arial Narrow"/>
        </w:rPr>
      </w:pPr>
    </w:p>
    <w:p w:rsidR="00395F15" w:rsidRDefault="00395F15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Cadastro de cota jurídica </w:t>
      </w:r>
      <w:r w:rsidR="00A55339">
        <w:rPr>
          <w:rFonts w:ascii="Arial Narrow" w:hAnsi="Arial Narrow"/>
        </w:rPr>
        <w:t>–</w:t>
      </w:r>
      <w:r>
        <w:rPr>
          <w:rFonts w:ascii="Arial Narrow" w:hAnsi="Arial Narrow"/>
        </w:rPr>
        <w:t xml:space="preserve"> S</w:t>
      </w:r>
      <w:r w:rsidR="00A55339">
        <w:rPr>
          <w:rFonts w:ascii="Arial Narrow" w:hAnsi="Arial Narrow"/>
        </w:rPr>
        <w:t>ó</w:t>
      </w:r>
      <w:r>
        <w:rPr>
          <w:rFonts w:ascii="Arial Narrow" w:hAnsi="Arial Narrow"/>
        </w:rPr>
        <w:t>cios</w:t>
      </w:r>
    </w:p>
    <w:p w:rsidR="00A55339" w:rsidRDefault="00A55339">
      <w:pPr>
        <w:rPr>
          <w:rFonts w:ascii="Arial Narrow" w:hAnsi="Arial Narrow"/>
        </w:rPr>
      </w:pPr>
    </w:p>
    <w:p w:rsidR="00395F15" w:rsidRDefault="00E54F74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387731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 - Sóc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395F15" w:rsidRDefault="00E54F74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Novo Sócio</w:t>
      </w:r>
    </w:p>
    <w:p w:rsidR="00E54F74" w:rsidRDefault="00E54F74" w:rsidP="0010198B">
      <w:pPr>
        <w:ind w:left="426"/>
        <w:rPr>
          <w:rFonts w:ascii="Arial Narrow" w:hAnsi="Arial Narrow"/>
        </w:rPr>
      </w:pPr>
    </w:p>
    <w:p w:rsidR="00E54F74" w:rsidRDefault="00E54F74" w:rsidP="00E54F74">
      <w:pPr>
        <w:ind w:left="426"/>
        <w:jc w:val="center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>
            <wp:extent cx="3400900" cy="1829055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Cota - Sócios - NOV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15" w:rsidRDefault="00395F15" w:rsidP="00395F15">
      <w:pPr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5"/>
      <w:footerReference w:type="default" r:id="rId16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E01" w:rsidRDefault="00A43E01">
      <w:r>
        <w:separator/>
      </w:r>
    </w:p>
  </w:endnote>
  <w:endnote w:type="continuationSeparator" w:id="0">
    <w:p w:rsidR="00A43E01" w:rsidRDefault="00A43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548" w:rsidRDefault="00783548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141269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141269">
      <w:rPr>
        <w:rStyle w:val="Nmerodepgina"/>
        <w:rFonts w:ascii="Arial" w:hAnsi="Arial"/>
        <w:noProof/>
        <w:snapToGrid w:val="0"/>
      </w:rPr>
      <w:t>13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E01" w:rsidRDefault="00A43E01">
      <w:r>
        <w:separator/>
      </w:r>
    </w:p>
  </w:footnote>
  <w:footnote w:type="continuationSeparator" w:id="0">
    <w:p w:rsidR="00A43E01" w:rsidRDefault="00A43E01">
      <w:r>
        <w:continuationSeparator/>
      </w:r>
    </w:p>
  </w:footnote>
  <w:footnote w:id="1">
    <w:p w:rsidR="00783548" w:rsidRDefault="0078354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783548" w:rsidRDefault="0078354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783548" w:rsidRDefault="00783548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783548" w:rsidRDefault="0078354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783548" w:rsidRDefault="0078354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783548" w:rsidRDefault="00783548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783548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783548" w:rsidRDefault="00783548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783548" w:rsidRDefault="00783548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783548" w:rsidRDefault="0078354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783548" w:rsidRDefault="0078354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783548">
      <w:trPr>
        <w:cantSplit/>
        <w:trHeight w:val="337"/>
        <w:jc w:val="center"/>
      </w:trPr>
      <w:tc>
        <w:tcPr>
          <w:tcW w:w="2089" w:type="dxa"/>
          <w:vMerge/>
        </w:tcPr>
        <w:p w:rsidR="00783548" w:rsidRDefault="00783548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783548" w:rsidRDefault="00783548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783548" w:rsidRDefault="0078354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783548" w:rsidRDefault="00783548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78354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83548" w:rsidRDefault="00783548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783548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783548" w:rsidRDefault="00783548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783548" w:rsidRDefault="007835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62733D9"/>
    <w:multiLevelType w:val="hybridMultilevel"/>
    <w:tmpl w:val="593CE43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E13698F"/>
    <w:multiLevelType w:val="hybridMultilevel"/>
    <w:tmpl w:val="E512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6EC6770"/>
    <w:multiLevelType w:val="hybridMultilevel"/>
    <w:tmpl w:val="14BA869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7A6AD8"/>
    <w:multiLevelType w:val="hybridMultilevel"/>
    <w:tmpl w:val="C5F27B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23F2A5C"/>
    <w:multiLevelType w:val="hybridMultilevel"/>
    <w:tmpl w:val="7848D82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56212C1"/>
    <w:multiLevelType w:val="hybridMultilevel"/>
    <w:tmpl w:val="379260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6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8">
    <w:nsid w:val="6C677648"/>
    <w:multiLevelType w:val="hybridMultilevel"/>
    <w:tmpl w:val="DD523A1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1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7982302A"/>
    <w:multiLevelType w:val="hybridMultilevel"/>
    <w:tmpl w:val="F78EC6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4"/>
  </w:num>
  <w:num w:numId="5">
    <w:abstractNumId w:val="12"/>
  </w:num>
  <w:num w:numId="6">
    <w:abstractNumId w:val="30"/>
  </w:num>
  <w:num w:numId="7">
    <w:abstractNumId w:val="8"/>
  </w:num>
  <w:num w:numId="8">
    <w:abstractNumId w:val="23"/>
  </w:num>
  <w:num w:numId="9">
    <w:abstractNumId w:val="17"/>
  </w:num>
  <w:num w:numId="10">
    <w:abstractNumId w:val="13"/>
  </w:num>
  <w:num w:numId="11">
    <w:abstractNumId w:val="26"/>
  </w:num>
  <w:num w:numId="12">
    <w:abstractNumId w:val="25"/>
  </w:num>
  <w:num w:numId="13">
    <w:abstractNumId w:val="5"/>
  </w:num>
  <w:num w:numId="14">
    <w:abstractNumId w:val="3"/>
  </w:num>
  <w:num w:numId="15">
    <w:abstractNumId w:val="31"/>
  </w:num>
  <w:num w:numId="16">
    <w:abstractNumId w:val="9"/>
  </w:num>
  <w:num w:numId="17">
    <w:abstractNumId w:val="20"/>
  </w:num>
  <w:num w:numId="18">
    <w:abstractNumId w:val="1"/>
  </w:num>
  <w:num w:numId="19">
    <w:abstractNumId w:val="7"/>
  </w:num>
  <w:num w:numId="20">
    <w:abstractNumId w:val="27"/>
  </w:num>
  <w:num w:numId="21">
    <w:abstractNumId w:val="29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22"/>
  </w:num>
  <w:num w:numId="27">
    <w:abstractNumId w:val="28"/>
  </w:num>
  <w:num w:numId="28">
    <w:abstractNumId w:val="19"/>
  </w:num>
  <w:num w:numId="29">
    <w:abstractNumId w:val="2"/>
  </w:num>
  <w:num w:numId="30">
    <w:abstractNumId w:val="33"/>
  </w:num>
  <w:num w:numId="31">
    <w:abstractNumId w:val="15"/>
  </w:num>
  <w:num w:numId="32">
    <w:abstractNumId w:val="18"/>
  </w:num>
  <w:num w:numId="33">
    <w:abstractNumId w:val="11"/>
  </w:num>
  <w:num w:numId="34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15B3"/>
    <w:rsid w:val="00002D60"/>
    <w:rsid w:val="00005CD4"/>
    <w:rsid w:val="0000716A"/>
    <w:rsid w:val="000111F6"/>
    <w:rsid w:val="000119B3"/>
    <w:rsid w:val="00011A3A"/>
    <w:rsid w:val="00013A39"/>
    <w:rsid w:val="0002068B"/>
    <w:rsid w:val="000226F9"/>
    <w:rsid w:val="00025789"/>
    <w:rsid w:val="00026F37"/>
    <w:rsid w:val="000339EB"/>
    <w:rsid w:val="00033B45"/>
    <w:rsid w:val="00034CB0"/>
    <w:rsid w:val="000408DB"/>
    <w:rsid w:val="000425DB"/>
    <w:rsid w:val="00043B76"/>
    <w:rsid w:val="00047970"/>
    <w:rsid w:val="0005102B"/>
    <w:rsid w:val="00051127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3976"/>
    <w:rsid w:val="000B4422"/>
    <w:rsid w:val="000B5FA9"/>
    <w:rsid w:val="000B7241"/>
    <w:rsid w:val="000B74F7"/>
    <w:rsid w:val="000C1D0F"/>
    <w:rsid w:val="000C6D8D"/>
    <w:rsid w:val="000D29E9"/>
    <w:rsid w:val="000D7733"/>
    <w:rsid w:val="000E265B"/>
    <w:rsid w:val="000E3473"/>
    <w:rsid w:val="000E3990"/>
    <w:rsid w:val="000E4113"/>
    <w:rsid w:val="000E5668"/>
    <w:rsid w:val="000E61E4"/>
    <w:rsid w:val="000E6CEA"/>
    <w:rsid w:val="000F0195"/>
    <w:rsid w:val="000F01B0"/>
    <w:rsid w:val="000F108D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259A9"/>
    <w:rsid w:val="001267A1"/>
    <w:rsid w:val="001309E9"/>
    <w:rsid w:val="00130BF4"/>
    <w:rsid w:val="0013234C"/>
    <w:rsid w:val="00132427"/>
    <w:rsid w:val="00133562"/>
    <w:rsid w:val="001341D8"/>
    <w:rsid w:val="00134664"/>
    <w:rsid w:val="00134EA4"/>
    <w:rsid w:val="00141269"/>
    <w:rsid w:val="0014188E"/>
    <w:rsid w:val="00154A64"/>
    <w:rsid w:val="00155152"/>
    <w:rsid w:val="00155485"/>
    <w:rsid w:val="00155AF9"/>
    <w:rsid w:val="0015625A"/>
    <w:rsid w:val="00156A85"/>
    <w:rsid w:val="00160E23"/>
    <w:rsid w:val="00161746"/>
    <w:rsid w:val="001637B5"/>
    <w:rsid w:val="0016673B"/>
    <w:rsid w:val="00170678"/>
    <w:rsid w:val="00176665"/>
    <w:rsid w:val="00176B48"/>
    <w:rsid w:val="001776B5"/>
    <w:rsid w:val="0018054E"/>
    <w:rsid w:val="001808D1"/>
    <w:rsid w:val="0018172E"/>
    <w:rsid w:val="001826EF"/>
    <w:rsid w:val="00186729"/>
    <w:rsid w:val="0018798B"/>
    <w:rsid w:val="0019052C"/>
    <w:rsid w:val="00190B56"/>
    <w:rsid w:val="0019415F"/>
    <w:rsid w:val="00195723"/>
    <w:rsid w:val="001B0F16"/>
    <w:rsid w:val="001B39D7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E4241"/>
    <w:rsid w:val="001E5B29"/>
    <w:rsid w:val="001F1D50"/>
    <w:rsid w:val="001F34B9"/>
    <w:rsid w:val="001F3529"/>
    <w:rsid w:val="001F36C6"/>
    <w:rsid w:val="001F4ADC"/>
    <w:rsid w:val="001F53B7"/>
    <w:rsid w:val="00210BB8"/>
    <w:rsid w:val="002117FD"/>
    <w:rsid w:val="002128F9"/>
    <w:rsid w:val="00215804"/>
    <w:rsid w:val="00216BD7"/>
    <w:rsid w:val="00216ED7"/>
    <w:rsid w:val="00220386"/>
    <w:rsid w:val="0022538C"/>
    <w:rsid w:val="00227E41"/>
    <w:rsid w:val="00232E19"/>
    <w:rsid w:val="0023440C"/>
    <w:rsid w:val="002369D3"/>
    <w:rsid w:val="0023793F"/>
    <w:rsid w:val="002420A0"/>
    <w:rsid w:val="00242FDD"/>
    <w:rsid w:val="00244645"/>
    <w:rsid w:val="00245221"/>
    <w:rsid w:val="00254241"/>
    <w:rsid w:val="002552D5"/>
    <w:rsid w:val="00255301"/>
    <w:rsid w:val="002609F8"/>
    <w:rsid w:val="002619F6"/>
    <w:rsid w:val="00263DF6"/>
    <w:rsid w:val="0026630A"/>
    <w:rsid w:val="0026759F"/>
    <w:rsid w:val="00270B92"/>
    <w:rsid w:val="00271A13"/>
    <w:rsid w:val="00271B85"/>
    <w:rsid w:val="00271FB7"/>
    <w:rsid w:val="002743D3"/>
    <w:rsid w:val="00281B87"/>
    <w:rsid w:val="00282A7A"/>
    <w:rsid w:val="002867D4"/>
    <w:rsid w:val="00290D93"/>
    <w:rsid w:val="00292376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2B68"/>
    <w:rsid w:val="002C7CDA"/>
    <w:rsid w:val="002D07E2"/>
    <w:rsid w:val="002D0D9D"/>
    <w:rsid w:val="002D0FFA"/>
    <w:rsid w:val="002D2F9A"/>
    <w:rsid w:val="002D36B7"/>
    <w:rsid w:val="002D3A39"/>
    <w:rsid w:val="002D444D"/>
    <w:rsid w:val="002D69A4"/>
    <w:rsid w:val="002E294F"/>
    <w:rsid w:val="002E2EC5"/>
    <w:rsid w:val="002E3A27"/>
    <w:rsid w:val="002E6A5F"/>
    <w:rsid w:val="002E73E1"/>
    <w:rsid w:val="002F180A"/>
    <w:rsid w:val="002F2566"/>
    <w:rsid w:val="002F2F90"/>
    <w:rsid w:val="002F4745"/>
    <w:rsid w:val="002F4C75"/>
    <w:rsid w:val="002F64E0"/>
    <w:rsid w:val="002F6555"/>
    <w:rsid w:val="003007BC"/>
    <w:rsid w:val="00301702"/>
    <w:rsid w:val="00301E5B"/>
    <w:rsid w:val="003026BA"/>
    <w:rsid w:val="00304A6B"/>
    <w:rsid w:val="00304F50"/>
    <w:rsid w:val="0030596D"/>
    <w:rsid w:val="00306C3B"/>
    <w:rsid w:val="003077A9"/>
    <w:rsid w:val="00310E23"/>
    <w:rsid w:val="00313ACB"/>
    <w:rsid w:val="00313C02"/>
    <w:rsid w:val="0031420D"/>
    <w:rsid w:val="00315652"/>
    <w:rsid w:val="00321262"/>
    <w:rsid w:val="00321A0E"/>
    <w:rsid w:val="00323992"/>
    <w:rsid w:val="00324DF4"/>
    <w:rsid w:val="0032615C"/>
    <w:rsid w:val="0032791B"/>
    <w:rsid w:val="00334BFF"/>
    <w:rsid w:val="00343A0B"/>
    <w:rsid w:val="00343E85"/>
    <w:rsid w:val="0034692E"/>
    <w:rsid w:val="00346E2C"/>
    <w:rsid w:val="00352574"/>
    <w:rsid w:val="00360C9E"/>
    <w:rsid w:val="0036483C"/>
    <w:rsid w:val="00370AA5"/>
    <w:rsid w:val="003735EF"/>
    <w:rsid w:val="00373B70"/>
    <w:rsid w:val="00374302"/>
    <w:rsid w:val="003753C5"/>
    <w:rsid w:val="003814DB"/>
    <w:rsid w:val="00385230"/>
    <w:rsid w:val="00385FB7"/>
    <w:rsid w:val="003878F7"/>
    <w:rsid w:val="00390935"/>
    <w:rsid w:val="00392A11"/>
    <w:rsid w:val="00392D4C"/>
    <w:rsid w:val="003931A9"/>
    <w:rsid w:val="00394D33"/>
    <w:rsid w:val="00395F0A"/>
    <w:rsid w:val="00395F15"/>
    <w:rsid w:val="003976C3"/>
    <w:rsid w:val="003A031B"/>
    <w:rsid w:val="003A1765"/>
    <w:rsid w:val="003A29F1"/>
    <w:rsid w:val="003B124F"/>
    <w:rsid w:val="003B19BE"/>
    <w:rsid w:val="003B2F63"/>
    <w:rsid w:val="003B4274"/>
    <w:rsid w:val="003C00B5"/>
    <w:rsid w:val="003C0E76"/>
    <w:rsid w:val="003C3E5A"/>
    <w:rsid w:val="003C7CCB"/>
    <w:rsid w:val="003C7E6F"/>
    <w:rsid w:val="003D4B3F"/>
    <w:rsid w:val="003D5F2A"/>
    <w:rsid w:val="003D6623"/>
    <w:rsid w:val="003E65D7"/>
    <w:rsid w:val="003E7013"/>
    <w:rsid w:val="003F3769"/>
    <w:rsid w:val="003F4CD3"/>
    <w:rsid w:val="003F51EA"/>
    <w:rsid w:val="00404699"/>
    <w:rsid w:val="00405781"/>
    <w:rsid w:val="00406C5E"/>
    <w:rsid w:val="0040743C"/>
    <w:rsid w:val="00407BCF"/>
    <w:rsid w:val="00407D87"/>
    <w:rsid w:val="0041262B"/>
    <w:rsid w:val="00412806"/>
    <w:rsid w:val="004150D4"/>
    <w:rsid w:val="00415C32"/>
    <w:rsid w:val="00415F64"/>
    <w:rsid w:val="004173D1"/>
    <w:rsid w:val="004222A8"/>
    <w:rsid w:val="00425CF6"/>
    <w:rsid w:val="00431D7F"/>
    <w:rsid w:val="00432241"/>
    <w:rsid w:val="00435710"/>
    <w:rsid w:val="004421FD"/>
    <w:rsid w:val="004429EB"/>
    <w:rsid w:val="004454DC"/>
    <w:rsid w:val="004474E5"/>
    <w:rsid w:val="004602E7"/>
    <w:rsid w:val="00460E14"/>
    <w:rsid w:val="00462254"/>
    <w:rsid w:val="0046284F"/>
    <w:rsid w:val="00462F1A"/>
    <w:rsid w:val="004663C3"/>
    <w:rsid w:val="00466BB1"/>
    <w:rsid w:val="0047151C"/>
    <w:rsid w:val="0047261D"/>
    <w:rsid w:val="004748E1"/>
    <w:rsid w:val="00475930"/>
    <w:rsid w:val="00481037"/>
    <w:rsid w:val="0048184D"/>
    <w:rsid w:val="004848D8"/>
    <w:rsid w:val="00485E88"/>
    <w:rsid w:val="004971E6"/>
    <w:rsid w:val="0049781C"/>
    <w:rsid w:val="00497D23"/>
    <w:rsid w:val="004A0DF3"/>
    <w:rsid w:val="004A5B23"/>
    <w:rsid w:val="004B2235"/>
    <w:rsid w:val="004B2B2E"/>
    <w:rsid w:val="004B4CB8"/>
    <w:rsid w:val="004B6EE3"/>
    <w:rsid w:val="004C20D4"/>
    <w:rsid w:val="004C23C5"/>
    <w:rsid w:val="004C32C2"/>
    <w:rsid w:val="004C5A88"/>
    <w:rsid w:val="004C5CED"/>
    <w:rsid w:val="004D06BD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73A2"/>
    <w:rsid w:val="004F7A14"/>
    <w:rsid w:val="00504061"/>
    <w:rsid w:val="0050515B"/>
    <w:rsid w:val="00505701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18C9"/>
    <w:rsid w:val="005421D7"/>
    <w:rsid w:val="0054470E"/>
    <w:rsid w:val="00550E13"/>
    <w:rsid w:val="00551A51"/>
    <w:rsid w:val="00563CCF"/>
    <w:rsid w:val="00565A80"/>
    <w:rsid w:val="005667E8"/>
    <w:rsid w:val="00566DA7"/>
    <w:rsid w:val="005728F6"/>
    <w:rsid w:val="00580FAD"/>
    <w:rsid w:val="00585443"/>
    <w:rsid w:val="00586977"/>
    <w:rsid w:val="00586B6F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04D1"/>
    <w:rsid w:val="005C23C6"/>
    <w:rsid w:val="005C2ABC"/>
    <w:rsid w:val="005C53BE"/>
    <w:rsid w:val="005D18EF"/>
    <w:rsid w:val="005D4056"/>
    <w:rsid w:val="005E211D"/>
    <w:rsid w:val="005E2F8C"/>
    <w:rsid w:val="005E57D7"/>
    <w:rsid w:val="005E629A"/>
    <w:rsid w:val="005F32CB"/>
    <w:rsid w:val="005F67B2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14D15"/>
    <w:rsid w:val="006170C8"/>
    <w:rsid w:val="00622407"/>
    <w:rsid w:val="00622494"/>
    <w:rsid w:val="00640538"/>
    <w:rsid w:val="00645DE2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77511"/>
    <w:rsid w:val="00687C7B"/>
    <w:rsid w:val="006919C9"/>
    <w:rsid w:val="00691D6D"/>
    <w:rsid w:val="006A2A01"/>
    <w:rsid w:val="006B2DCC"/>
    <w:rsid w:val="006B4D0C"/>
    <w:rsid w:val="006B5723"/>
    <w:rsid w:val="006C1E49"/>
    <w:rsid w:val="006C43F7"/>
    <w:rsid w:val="006D10D1"/>
    <w:rsid w:val="006E2C4F"/>
    <w:rsid w:val="006E2F17"/>
    <w:rsid w:val="006E419D"/>
    <w:rsid w:val="006E709B"/>
    <w:rsid w:val="006E7B55"/>
    <w:rsid w:val="006F0842"/>
    <w:rsid w:val="006F0BF1"/>
    <w:rsid w:val="006F13AB"/>
    <w:rsid w:val="006F1417"/>
    <w:rsid w:val="006F3399"/>
    <w:rsid w:val="006F61F8"/>
    <w:rsid w:val="0070271B"/>
    <w:rsid w:val="00703B21"/>
    <w:rsid w:val="00703C26"/>
    <w:rsid w:val="007044C8"/>
    <w:rsid w:val="00704AC5"/>
    <w:rsid w:val="007069D1"/>
    <w:rsid w:val="007077A7"/>
    <w:rsid w:val="00707850"/>
    <w:rsid w:val="007104D9"/>
    <w:rsid w:val="00710567"/>
    <w:rsid w:val="00711B32"/>
    <w:rsid w:val="0071218D"/>
    <w:rsid w:val="007121F2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468F"/>
    <w:rsid w:val="00744E9F"/>
    <w:rsid w:val="007472E9"/>
    <w:rsid w:val="00752424"/>
    <w:rsid w:val="007565D7"/>
    <w:rsid w:val="0076025F"/>
    <w:rsid w:val="00762A6E"/>
    <w:rsid w:val="0076369B"/>
    <w:rsid w:val="00763BF1"/>
    <w:rsid w:val="007666D5"/>
    <w:rsid w:val="00771BEA"/>
    <w:rsid w:val="007720DD"/>
    <w:rsid w:val="00772978"/>
    <w:rsid w:val="007733B2"/>
    <w:rsid w:val="0077376A"/>
    <w:rsid w:val="00776469"/>
    <w:rsid w:val="00776B00"/>
    <w:rsid w:val="00783548"/>
    <w:rsid w:val="0079138B"/>
    <w:rsid w:val="00792AF6"/>
    <w:rsid w:val="00793B84"/>
    <w:rsid w:val="00793D6C"/>
    <w:rsid w:val="007950EE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3753"/>
    <w:rsid w:val="007C6825"/>
    <w:rsid w:val="007C6A63"/>
    <w:rsid w:val="007D0756"/>
    <w:rsid w:val="007E3A6D"/>
    <w:rsid w:val="007E4CA4"/>
    <w:rsid w:val="007E6FFE"/>
    <w:rsid w:val="007E71B4"/>
    <w:rsid w:val="007F4811"/>
    <w:rsid w:val="008017EC"/>
    <w:rsid w:val="0080382D"/>
    <w:rsid w:val="008110AC"/>
    <w:rsid w:val="008111EF"/>
    <w:rsid w:val="008125D7"/>
    <w:rsid w:val="008140EF"/>
    <w:rsid w:val="00823133"/>
    <w:rsid w:val="00824444"/>
    <w:rsid w:val="008326D8"/>
    <w:rsid w:val="00832F35"/>
    <w:rsid w:val="00841058"/>
    <w:rsid w:val="00841321"/>
    <w:rsid w:val="00844C25"/>
    <w:rsid w:val="00847647"/>
    <w:rsid w:val="00851D1E"/>
    <w:rsid w:val="0085226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65B2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B0A7C"/>
    <w:rsid w:val="008B3FE1"/>
    <w:rsid w:val="008B6165"/>
    <w:rsid w:val="008C2362"/>
    <w:rsid w:val="008C5990"/>
    <w:rsid w:val="008C696C"/>
    <w:rsid w:val="008D111F"/>
    <w:rsid w:val="008D3FC1"/>
    <w:rsid w:val="008D53D2"/>
    <w:rsid w:val="008D5D89"/>
    <w:rsid w:val="008D7370"/>
    <w:rsid w:val="008E04FA"/>
    <w:rsid w:val="008E206E"/>
    <w:rsid w:val="008E23BA"/>
    <w:rsid w:val="008E31C4"/>
    <w:rsid w:val="008E3F21"/>
    <w:rsid w:val="008E6D14"/>
    <w:rsid w:val="008E6D40"/>
    <w:rsid w:val="008E7B24"/>
    <w:rsid w:val="008F0069"/>
    <w:rsid w:val="008F42D5"/>
    <w:rsid w:val="008F548F"/>
    <w:rsid w:val="008F5D03"/>
    <w:rsid w:val="00901BFD"/>
    <w:rsid w:val="009056E9"/>
    <w:rsid w:val="00905D43"/>
    <w:rsid w:val="009073BD"/>
    <w:rsid w:val="0090790C"/>
    <w:rsid w:val="00912FD6"/>
    <w:rsid w:val="0091598B"/>
    <w:rsid w:val="00915B58"/>
    <w:rsid w:val="0092036A"/>
    <w:rsid w:val="009207B5"/>
    <w:rsid w:val="00927DE3"/>
    <w:rsid w:val="00931A5F"/>
    <w:rsid w:val="00933E88"/>
    <w:rsid w:val="00935C2B"/>
    <w:rsid w:val="00936174"/>
    <w:rsid w:val="0094354E"/>
    <w:rsid w:val="00946395"/>
    <w:rsid w:val="00950AFF"/>
    <w:rsid w:val="00954189"/>
    <w:rsid w:val="00960881"/>
    <w:rsid w:val="00960A1F"/>
    <w:rsid w:val="00961437"/>
    <w:rsid w:val="009646D5"/>
    <w:rsid w:val="00965067"/>
    <w:rsid w:val="00965E63"/>
    <w:rsid w:val="00967685"/>
    <w:rsid w:val="00970784"/>
    <w:rsid w:val="00970806"/>
    <w:rsid w:val="0097243D"/>
    <w:rsid w:val="009735F5"/>
    <w:rsid w:val="00974529"/>
    <w:rsid w:val="00976443"/>
    <w:rsid w:val="00977667"/>
    <w:rsid w:val="00977A2B"/>
    <w:rsid w:val="009821BA"/>
    <w:rsid w:val="009844E0"/>
    <w:rsid w:val="00985A93"/>
    <w:rsid w:val="00985BBF"/>
    <w:rsid w:val="00987E43"/>
    <w:rsid w:val="00990122"/>
    <w:rsid w:val="00991CB1"/>
    <w:rsid w:val="0099463C"/>
    <w:rsid w:val="00994D77"/>
    <w:rsid w:val="00996E98"/>
    <w:rsid w:val="00997B8A"/>
    <w:rsid w:val="009B02FE"/>
    <w:rsid w:val="009C0CFF"/>
    <w:rsid w:val="009C2CEB"/>
    <w:rsid w:val="009D0684"/>
    <w:rsid w:val="009D110F"/>
    <w:rsid w:val="009D6BA7"/>
    <w:rsid w:val="009F0DAE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3E01"/>
    <w:rsid w:val="00A47B45"/>
    <w:rsid w:val="00A504B8"/>
    <w:rsid w:val="00A50F02"/>
    <w:rsid w:val="00A52738"/>
    <w:rsid w:val="00A53F2B"/>
    <w:rsid w:val="00A543D3"/>
    <w:rsid w:val="00A55339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6BC0"/>
    <w:rsid w:val="00A87DB2"/>
    <w:rsid w:val="00A91F99"/>
    <w:rsid w:val="00A941BE"/>
    <w:rsid w:val="00A9451A"/>
    <w:rsid w:val="00A94814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4E6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4003"/>
    <w:rsid w:val="00AF4175"/>
    <w:rsid w:val="00AF530A"/>
    <w:rsid w:val="00AF6532"/>
    <w:rsid w:val="00AF6E5E"/>
    <w:rsid w:val="00AF7638"/>
    <w:rsid w:val="00AF7F8F"/>
    <w:rsid w:val="00B027CB"/>
    <w:rsid w:val="00B02BE8"/>
    <w:rsid w:val="00B056E7"/>
    <w:rsid w:val="00B05FC8"/>
    <w:rsid w:val="00B0652D"/>
    <w:rsid w:val="00B11C84"/>
    <w:rsid w:val="00B12EB4"/>
    <w:rsid w:val="00B13D59"/>
    <w:rsid w:val="00B171CD"/>
    <w:rsid w:val="00B17E35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4ACA"/>
    <w:rsid w:val="00B65ACA"/>
    <w:rsid w:val="00B676B1"/>
    <w:rsid w:val="00B70251"/>
    <w:rsid w:val="00B70D72"/>
    <w:rsid w:val="00B71115"/>
    <w:rsid w:val="00B71670"/>
    <w:rsid w:val="00B71811"/>
    <w:rsid w:val="00B718ED"/>
    <w:rsid w:val="00B749AE"/>
    <w:rsid w:val="00B813C7"/>
    <w:rsid w:val="00B83663"/>
    <w:rsid w:val="00B84DBD"/>
    <w:rsid w:val="00B86F32"/>
    <w:rsid w:val="00B87E6C"/>
    <w:rsid w:val="00B92540"/>
    <w:rsid w:val="00B97270"/>
    <w:rsid w:val="00B97651"/>
    <w:rsid w:val="00B978C8"/>
    <w:rsid w:val="00BA20BF"/>
    <w:rsid w:val="00BA61F3"/>
    <w:rsid w:val="00BA6CC9"/>
    <w:rsid w:val="00BA6DDF"/>
    <w:rsid w:val="00BA6F4D"/>
    <w:rsid w:val="00BB189E"/>
    <w:rsid w:val="00BB1A48"/>
    <w:rsid w:val="00BB2081"/>
    <w:rsid w:val="00BB4906"/>
    <w:rsid w:val="00BB4FC7"/>
    <w:rsid w:val="00BB74D3"/>
    <w:rsid w:val="00BC0F55"/>
    <w:rsid w:val="00BD06A1"/>
    <w:rsid w:val="00BD11A1"/>
    <w:rsid w:val="00BD16C4"/>
    <w:rsid w:val="00BD1D03"/>
    <w:rsid w:val="00BD1DF1"/>
    <w:rsid w:val="00BD4414"/>
    <w:rsid w:val="00BD4E05"/>
    <w:rsid w:val="00BE0790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46B7"/>
    <w:rsid w:val="00C25AFA"/>
    <w:rsid w:val="00C30277"/>
    <w:rsid w:val="00C31143"/>
    <w:rsid w:val="00C3298F"/>
    <w:rsid w:val="00C3375E"/>
    <w:rsid w:val="00C35528"/>
    <w:rsid w:val="00C36174"/>
    <w:rsid w:val="00C3621F"/>
    <w:rsid w:val="00C362CF"/>
    <w:rsid w:val="00C36B00"/>
    <w:rsid w:val="00C36FB2"/>
    <w:rsid w:val="00C449A0"/>
    <w:rsid w:val="00C468C7"/>
    <w:rsid w:val="00C475C9"/>
    <w:rsid w:val="00C47D5A"/>
    <w:rsid w:val="00C50460"/>
    <w:rsid w:val="00C540CF"/>
    <w:rsid w:val="00C55F51"/>
    <w:rsid w:val="00C56C25"/>
    <w:rsid w:val="00C57994"/>
    <w:rsid w:val="00C57C2E"/>
    <w:rsid w:val="00C60F0C"/>
    <w:rsid w:val="00C62494"/>
    <w:rsid w:val="00C65E4E"/>
    <w:rsid w:val="00C6618A"/>
    <w:rsid w:val="00C66C49"/>
    <w:rsid w:val="00C75E39"/>
    <w:rsid w:val="00C8040E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5910"/>
    <w:rsid w:val="00CB7054"/>
    <w:rsid w:val="00CB7DB2"/>
    <w:rsid w:val="00CC0566"/>
    <w:rsid w:val="00CC072F"/>
    <w:rsid w:val="00CC186B"/>
    <w:rsid w:val="00CC356D"/>
    <w:rsid w:val="00CC628B"/>
    <w:rsid w:val="00CD763E"/>
    <w:rsid w:val="00CE2EDC"/>
    <w:rsid w:val="00CE62A3"/>
    <w:rsid w:val="00CF0011"/>
    <w:rsid w:val="00CF2AC9"/>
    <w:rsid w:val="00CF360A"/>
    <w:rsid w:val="00D001F6"/>
    <w:rsid w:val="00D013E8"/>
    <w:rsid w:val="00D0484B"/>
    <w:rsid w:val="00D051C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18FC"/>
    <w:rsid w:val="00D332C0"/>
    <w:rsid w:val="00D340EF"/>
    <w:rsid w:val="00D356E7"/>
    <w:rsid w:val="00D357CD"/>
    <w:rsid w:val="00D401AD"/>
    <w:rsid w:val="00D40FF6"/>
    <w:rsid w:val="00D43507"/>
    <w:rsid w:val="00D43A3D"/>
    <w:rsid w:val="00D453FF"/>
    <w:rsid w:val="00D45EB1"/>
    <w:rsid w:val="00D515AB"/>
    <w:rsid w:val="00D51B34"/>
    <w:rsid w:val="00D51B69"/>
    <w:rsid w:val="00D600A8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81D89"/>
    <w:rsid w:val="00D82DF3"/>
    <w:rsid w:val="00D83796"/>
    <w:rsid w:val="00D86DCA"/>
    <w:rsid w:val="00D874A6"/>
    <w:rsid w:val="00D9006C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28D8"/>
    <w:rsid w:val="00DC340A"/>
    <w:rsid w:val="00DC5667"/>
    <w:rsid w:val="00DD7C0F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29D0"/>
    <w:rsid w:val="00E0408D"/>
    <w:rsid w:val="00E060E1"/>
    <w:rsid w:val="00E065C8"/>
    <w:rsid w:val="00E174D1"/>
    <w:rsid w:val="00E1791F"/>
    <w:rsid w:val="00E2008D"/>
    <w:rsid w:val="00E2543B"/>
    <w:rsid w:val="00E2592F"/>
    <w:rsid w:val="00E2614B"/>
    <w:rsid w:val="00E3022E"/>
    <w:rsid w:val="00E31B86"/>
    <w:rsid w:val="00E3378F"/>
    <w:rsid w:val="00E34CC4"/>
    <w:rsid w:val="00E34E2F"/>
    <w:rsid w:val="00E36D54"/>
    <w:rsid w:val="00E405B7"/>
    <w:rsid w:val="00E40E64"/>
    <w:rsid w:val="00E41F2B"/>
    <w:rsid w:val="00E44549"/>
    <w:rsid w:val="00E450D4"/>
    <w:rsid w:val="00E4726F"/>
    <w:rsid w:val="00E50C04"/>
    <w:rsid w:val="00E51217"/>
    <w:rsid w:val="00E54F74"/>
    <w:rsid w:val="00E62254"/>
    <w:rsid w:val="00E635A2"/>
    <w:rsid w:val="00E64A9B"/>
    <w:rsid w:val="00E67B8D"/>
    <w:rsid w:val="00E751F2"/>
    <w:rsid w:val="00E825E0"/>
    <w:rsid w:val="00E829D5"/>
    <w:rsid w:val="00E846E6"/>
    <w:rsid w:val="00E857C3"/>
    <w:rsid w:val="00E86BF7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5F85"/>
    <w:rsid w:val="00EC6D24"/>
    <w:rsid w:val="00ED1B21"/>
    <w:rsid w:val="00ED33D7"/>
    <w:rsid w:val="00ED439D"/>
    <w:rsid w:val="00ED5B4E"/>
    <w:rsid w:val="00ED6266"/>
    <w:rsid w:val="00EE251C"/>
    <w:rsid w:val="00EE2744"/>
    <w:rsid w:val="00EE364D"/>
    <w:rsid w:val="00EE5116"/>
    <w:rsid w:val="00EE6A4E"/>
    <w:rsid w:val="00EE75E2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5849"/>
    <w:rsid w:val="00F379EA"/>
    <w:rsid w:val="00F41E73"/>
    <w:rsid w:val="00F44199"/>
    <w:rsid w:val="00F44663"/>
    <w:rsid w:val="00F53CDA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77E87"/>
    <w:rsid w:val="00F8004C"/>
    <w:rsid w:val="00F82747"/>
    <w:rsid w:val="00F83A04"/>
    <w:rsid w:val="00F85B21"/>
    <w:rsid w:val="00F85CFE"/>
    <w:rsid w:val="00F86CA9"/>
    <w:rsid w:val="00F87061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4DC1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4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4C25"/>
    <w:rPr>
      <w:rFonts w:cs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E2E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44C2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44C25"/>
    <w:rPr>
      <w:rFonts w:cs="Times New Roman"/>
      <w:b/>
      <w:bCs/>
      <w:sz w:val="20"/>
      <w:szCs w:val="20"/>
    </w:rPr>
  </w:style>
  <w:style w:type="paragraph" w:styleId="Reviso">
    <w:name w:val="Revision"/>
    <w:hidden/>
    <w:uiPriority w:val="99"/>
    <w:semiHidden/>
    <w:rsid w:val="00CE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089D-682F-45FF-8CA9-D8D2AA17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244</TotalTime>
  <Pages>13</Pages>
  <Words>2790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17823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26</cp:revision>
  <cp:lastPrinted>2009-11-19T20:24:00Z</cp:lastPrinted>
  <dcterms:created xsi:type="dcterms:W3CDTF">2012-06-05T22:24:00Z</dcterms:created>
  <dcterms:modified xsi:type="dcterms:W3CDTF">2012-08-24T18:57:00Z</dcterms:modified>
</cp:coreProperties>
</file>