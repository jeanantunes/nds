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B9610A" w:rsidRPr="00B9610A">
        <w:rPr>
          <w:rFonts w:ascii="Arial Narrow" w:hAnsi="Arial Narrow"/>
          <w:b/>
          <w:sz w:val="36"/>
        </w:rPr>
        <w:t xml:space="preserve"> [Ajuste] 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CC0A3F">
        <w:rPr>
          <w:rFonts w:ascii="Arial Narrow" w:hAnsi="Arial Narrow"/>
          <w:b/>
          <w:sz w:val="36"/>
          <w:szCs w:val="36"/>
        </w:rPr>
        <w:t>0082</w:t>
      </w:r>
      <w:r>
        <w:rPr>
          <w:rFonts w:ascii="Arial Narrow" w:hAnsi="Arial Narrow"/>
          <w:b/>
          <w:sz w:val="36"/>
          <w:szCs w:val="36"/>
        </w:rPr>
        <w:t>–</w:t>
      </w:r>
      <w:r w:rsidR="0076369B">
        <w:rPr>
          <w:rFonts w:ascii="Arial Narrow" w:hAnsi="Arial Narrow"/>
          <w:b/>
          <w:sz w:val="36"/>
          <w:szCs w:val="36"/>
        </w:rPr>
        <w:t>Consulta</w:t>
      </w:r>
      <w:r w:rsidR="0087607A">
        <w:rPr>
          <w:rFonts w:ascii="Arial Narrow" w:hAnsi="Arial Narrow"/>
          <w:b/>
          <w:sz w:val="36"/>
          <w:szCs w:val="36"/>
        </w:rPr>
        <w:t xml:space="preserve"> de</w:t>
      </w:r>
      <w:r w:rsidR="0076369B">
        <w:rPr>
          <w:rFonts w:ascii="Arial Narrow" w:hAnsi="Arial Narrow"/>
          <w:b/>
          <w:sz w:val="36"/>
          <w:szCs w:val="36"/>
        </w:rPr>
        <w:t xml:space="preserve"> Faltas e Sobras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</w:t>
            </w:r>
            <w:r w:rsidR="0087607A">
              <w:rPr>
                <w:rFonts w:ascii="Arial Narrow" w:hAnsi="Arial Narrow"/>
                <w:b/>
                <w:sz w:val="24"/>
                <w:lang w:val="pt-BR"/>
              </w:rPr>
              <w:t xml:space="preserve"> </w:t>
            </w:r>
            <w:r w:rsidRPr="00875148">
              <w:rPr>
                <w:rFonts w:ascii="Arial Narrow" w:hAnsi="Arial Narrow"/>
                <w:b/>
                <w:sz w:val="24"/>
                <w:lang w:val="pt-BR"/>
              </w:rPr>
              <w:t>(</w:t>
            </w: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B40B91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01/03/2012</w:t>
            </w:r>
          </w:p>
        </w:tc>
        <w:tc>
          <w:tcPr>
            <w:tcW w:w="1134" w:type="dxa"/>
          </w:tcPr>
          <w:p w:rsidR="00DD7C0F" w:rsidRPr="00875148" w:rsidRDefault="00B40B91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B40B9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Alteração de regras e protótipo</w:t>
            </w:r>
          </w:p>
        </w:tc>
        <w:tc>
          <w:tcPr>
            <w:tcW w:w="2268" w:type="dxa"/>
          </w:tcPr>
          <w:p w:rsidR="00DD7C0F" w:rsidRPr="00875148" w:rsidRDefault="00B40B9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</w:tcPr>
          <w:p w:rsidR="00DD7C0F" w:rsidRPr="00875148" w:rsidRDefault="00B40B9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772ECE" w:rsidRPr="00875148" w:rsidTr="00772ECE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ECE" w:rsidRPr="00875148" w:rsidRDefault="00772ECE" w:rsidP="00A13C81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14/03/2012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ECE" w:rsidRPr="00875148" w:rsidRDefault="00772ECE" w:rsidP="00A13C81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ECE" w:rsidRPr="00875148" w:rsidRDefault="00772ECE" w:rsidP="00A13C8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Alteração de </w:t>
            </w:r>
            <w:proofErr w:type="spellStart"/>
            <w:r w:rsidRPr="004F5863">
              <w:rPr>
                <w:rFonts w:ascii="Arial Narrow" w:hAnsi="Arial Narrow"/>
                <w:color w:val="0000FF"/>
                <w:lang w:val="pt-BR"/>
              </w:rPr>
              <w:t>label</w:t>
            </w:r>
            <w:proofErr w:type="spellEnd"/>
            <w:r>
              <w:rPr>
                <w:rFonts w:ascii="Arial Narrow" w:hAnsi="Arial Narrow"/>
                <w:color w:val="0000FF"/>
                <w:lang w:val="pt-BR"/>
              </w:rPr>
              <w:t xml:space="preserve"> de campo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ECE" w:rsidRPr="00875148" w:rsidRDefault="00772ECE" w:rsidP="00A13C8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ECE" w:rsidRPr="00875148" w:rsidRDefault="00772ECE" w:rsidP="00A13C8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r w:rsidR="00B9610A" w:rsidRPr="00875148">
              <w:rPr>
                <w:rFonts w:ascii="Arial Narrow" w:hAnsi="Arial Narrow"/>
                <w:b/>
              </w:rPr>
              <w:t>D</w:t>
            </w:r>
            <w:r w:rsidRPr="00875148">
              <w:rPr>
                <w:rFonts w:ascii="Arial Narrow" w:hAnsi="Arial Narrow"/>
                <w:b/>
              </w:rPr>
              <w:t>o</w:t>
            </w:r>
            <w:r w:rsidR="00B9610A">
              <w:rPr>
                <w:rFonts w:ascii="Arial Narrow" w:hAnsi="Arial Narrow"/>
                <w:b/>
              </w:rPr>
              <w:t xml:space="preserve"> </w:t>
            </w:r>
            <w:r w:rsidRPr="00875148">
              <w:rPr>
                <w:rFonts w:ascii="Arial Narrow" w:hAnsi="Arial Narrow"/>
                <w:b/>
              </w:rPr>
              <w:t>Backlog: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 w:rsidR="00B9610A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="00B9610A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Área:</w:t>
            </w:r>
            <w:r w:rsidR="00B9610A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3B4274" w:rsidP="00C631FD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E9572F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Essa consulta é utilizada para mostrar </w:t>
            </w:r>
            <w:r w:rsidR="00C631FD">
              <w:rPr>
                <w:rFonts w:ascii="Arial Narrow" w:hAnsi="Arial Narrow" w:cs="Arial"/>
                <w:color w:val="002060"/>
                <w:sz w:val="22"/>
                <w:szCs w:val="22"/>
              </w:rPr>
              <w:t>os lançamentos de sobras e faltas inseridas no sistema pelo Distribuidor</w:t>
            </w:r>
            <w:r w:rsidR="00DF18F8" w:rsidRPr="00E9572F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F18F8" w:rsidRDefault="00DF18F8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Tela é somente para consulta, deverá conter os </w:t>
      </w:r>
      <w:r w:rsidR="0076369B">
        <w:rPr>
          <w:rFonts w:ascii="Arial Narrow" w:hAnsi="Arial Narrow" w:cs="Arial"/>
          <w:color w:val="002060"/>
          <w:sz w:val="22"/>
          <w:szCs w:val="22"/>
        </w:rPr>
        <w:t>lançamentos</w:t>
      </w:r>
      <w:r w:rsidR="00433A8B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76369B">
        <w:rPr>
          <w:rFonts w:ascii="Arial Narrow" w:hAnsi="Arial Narrow" w:cs="Arial"/>
          <w:color w:val="002060"/>
          <w:sz w:val="22"/>
          <w:szCs w:val="22"/>
        </w:rPr>
        <w:t xml:space="preserve">de faltas e sobras </w:t>
      </w:r>
      <w:r>
        <w:rPr>
          <w:rFonts w:ascii="Arial Narrow" w:hAnsi="Arial Narrow" w:cs="Arial"/>
          <w:color w:val="002060"/>
          <w:sz w:val="22"/>
          <w:szCs w:val="22"/>
        </w:rPr>
        <w:t>da edição de forma consolidada por data e tipo de movimento.</w:t>
      </w:r>
      <w:r w:rsidR="004F5863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433A8B">
        <w:rPr>
          <w:rFonts w:ascii="Arial Narrow" w:hAnsi="Arial Narrow" w:cs="Arial"/>
          <w:color w:val="002060"/>
          <w:sz w:val="22"/>
          <w:szCs w:val="22"/>
        </w:rPr>
        <w:t>(contar 7 dias úteis a partir do lançamento do PRODIN)</w:t>
      </w:r>
      <w:r w:rsidR="00C6135D">
        <w:rPr>
          <w:rFonts w:ascii="Arial Narrow" w:hAnsi="Arial Narrow" w:cs="Arial"/>
          <w:color w:val="002060"/>
          <w:sz w:val="22"/>
          <w:szCs w:val="22"/>
        </w:rPr>
        <w:t>.</w:t>
      </w:r>
    </w:p>
    <w:p w:rsidR="00CE7B53" w:rsidRDefault="00CE7B53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Para a consulta de Status de aprovação teremos mensagens </w:t>
      </w:r>
      <w:r w:rsidR="00B40B91">
        <w:rPr>
          <w:rFonts w:ascii="Arial Narrow" w:hAnsi="Arial Narrow" w:cs="Arial"/>
          <w:color w:val="002060"/>
          <w:sz w:val="22"/>
          <w:szCs w:val="22"/>
        </w:rPr>
        <w:t xml:space="preserve">(motivos) </w:t>
      </w:r>
      <w:r>
        <w:rPr>
          <w:rFonts w:ascii="Arial Narrow" w:hAnsi="Arial Narrow" w:cs="Arial"/>
          <w:color w:val="002060"/>
          <w:sz w:val="22"/>
          <w:szCs w:val="22"/>
        </w:rPr>
        <w:t>que irão variar conforme a situação de cada solicitação de sobras e faltas,</w:t>
      </w:r>
      <w:r w:rsidR="00B40B91">
        <w:rPr>
          <w:rFonts w:ascii="Arial Narrow" w:hAnsi="Arial Narrow" w:cs="Arial"/>
          <w:color w:val="002060"/>
          <w:sz w:val="22"/>
          <w:szCs w:val="22"/>
        </w:rPr>
        <w:t xml:space="preserve"> e esses motivos </w:t>
      </w:r>
      <w:proofErr w:type="gramStart"/>
      <w:r w:rsidR="0027324C">
        <w:rPr>
          <w:rFonts w:ascii="Arial Narrow" w:hAnsi="Arial Narrow" w:cs="Arial"/>
          <w:color w:val="002060"/>
          <w:sz w:val="22"/>
          <w:szCs w:val="22"/>
        </w:rPr>
        <w:t>serão imputado</w:t>
      </w:r>
      <w:r>
        <w:rPr>
          <w:rFonts w:ascii="Arial Narrow" w:hAnsi="Arial Narrow" w:cs="Arial"/>
          <w:color w:val="002060"/>
          <w:sz w:val="22"/>
          <w:szCs w:val="22"/>
        </w:rPr>
        <w:t>s</w:t>
      </w:r>
      <w:proofErr w:type="gramEnd"/>
      <w:r>
        <w:rPr>
          <w:rFonts w:ascii="Arial Narrow" w:hAnsi="Arial Narrow" w:cs="Arial"/>
          <w:color w:val="002060"/>
          <w:sz w:val="22"/>
          <w:szCs w:val="22"/>
        </w:rPr>
        <w:t xml:space="preserve"> no momento d</w:t>
      </w:r>
      <w:r w:rsidR="00B40B91">
        <w:rPr>
          <w:rFonts w:ascii="Arial Narrow" w:hAnsi="Arial Narrow" w:cs="Arial"/>
          <w:color w:val="002060"/>
          <w:sz w:val="22"/>
          <w:szCs w:val="22"/>
        </w:rPr>
        <w:t xml:space="preserve">a aprovação </w:t>
      </w:r>
      <w:r w:rsidR="0027324C">
        <w:rPr>
          <w:rFonts w:ascii="Arial Narrow" w:hAnsi="Arial Narrow" w:cs="Arial"/>
          <w:color w:val="002060"/>
          <w:sz w:val="22"/>
          <w:szCs w:val="22"/>
        </w:rPr>
        <w:t>no Workflow de Aprovação (</w:t>
      </w:r>
      <w:r w:rsidR="0027324C" w:rsidRPr="0027324C">
        <w:rPr>
          <w:rFonts w:ascii="Arial Narrow" w:hAnsi="Arial Narrow" w:cs="Arial"/>
          <w:color w:val="002060"/>
          <w:sz w:val="22"/>
          <w:szCs w:val="22"/>
        </w:rPr>
        <w:t>EMS 0029 - workflow aprovação</w:t>
      </w:r>
      <w:r w:rsidR="0027324C">
        <w:rPr>
          <w:rFonts w:ascii="Arial Narrow" w:hAnsi="Arial Narrow" w:cs="Arial"/>
          <w:color w:val="002060"/>
          <w:sz w:val="22"/>
          <w:szCs w:val="22"/>
        </w:rPr>
        <w:t>).</w:t>
      </w:r>
    </w:p>
    <w:p w:rsidR="00E9572F" w:rsidRDefault="00E9572F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Sua ordenação será pelas colunas data, </w:t>
      </w:r>
      <w:r w:rsidR="0076369B">
        <w:rPr>
          <w:rFonts w:ascii="Arial Narrow" w:hAnsi="Arial Narrow" w:cs="Arial"/>
          <w:color w:val="002060"/>
          <w:sz w:val="22"/>
          <w:szCs w:val="22"/>
        </w:rPr>
        <w:t>edição e Movimento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DF18F8" w:rsidRDefault="00DF18F8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4B4D96" w:rsidRDefault="004B4D96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4B4D96">
        <w:rPr>
          <w:rFonts w:ascii="Arial Narrow" w:hAnsi="Arial Narrow" w:cs="Arial"/>
          <w:color w:val="002060"/>
          <w:sz w:val="22"/>
          <w:szCs w:val="22"/>
          <w:highlight w:val="yellow"/>
        </w:rPr>
        <w:t>A funcionalidade deve permitir a consulta, em detalhes, de como esta diferença foi tratada. Logo, teremos dois modelos de janela de detalhes, dependendo do direcionamento de cada diferença.</w:t>
      </w:r>
    </w:p>
    <w:p w:rsidR="004B4D96" w:rsidRDefault="004B4D96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81684E" w:rsidRDefault="0081684E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81684E">
        <w:rPr>
          <w:rFonts w:ascii="Arial Narrow" w:hAnsi="Arial Narrow" w:cs="Arial"/>
          <w:color w:val="002060"/>
          <w:sz w:val="22"/>
          <w:szCs w:val="22"/>
          <w:highlight w:val="yellow"/>
        </w:rPr>
        <w:t>A funcionalidade deverá gerar arquivo Excel e permitir a impressão do resultado de consulta e da janela de detalhes.</w:t>
      </w:r>
    </w:p>
    <w:p w:rsidR="0081684E" w:rsidRPr="00875148" w:rsidRDefault="0081684E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  <w:r w:rsidRPr="00271A13">
        <w:rPr>
          <w:rFonts w:ascii="Arial Narrow" w:hAnsi="Arial Narrow"/>
          <w:b/>
        </w:rPr>
        <w:t>“</w:t>
      </w:r>
      <w:proofErr w:type="gramStart"/>
      <w:r w:rsidR="0076369B">
        <w:rPr>
          <w:rFonts w:ascii="Arial Narrow" w:hAnsi="Arial Narrow"/>
          <w:b/>
        </w:rPr>
        <w:t>Consulta Faltas</w:t>
      </w:r>
      <w:proofErr w:type="gramEnd"/>
      <w:r w:rsidR="0076369B">
        <w:rPr>
          <w:rFonts w:ascii="Arial Narrow" w:hAnsi="Arial Narrow"/>
          <w:b/>
        </w:rPr>
        <w:t xml:space="preserve"> e Sobras</w:t>
      </w:r>
      <w:r w:rsidRPr="00271A13">
        <w:rPr>
          <w:rFonts w:ascii="Arial Narrow" w:hAnsi="Arial Narrow"/>
          <w:b/>
        </w:rPr>
        <w:t>”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E3378F" w:rsidRDefault="00E3378F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A consulta poderá ser feita por código d</w:t>
      </w:r>
      <w:r w:rsidR="00A524DD">
        <w:rPr>
          <w:rFonts w:ascii="Arial Narrow" w:hAnsi="Arial Narrow"/>
        </w:rPr>
        <w:t>o</w:t>
      </w:r>
      <w:r>
        <w:rPr>
          <w:rFonts w:ascii="Arial Narrow" w:hAnsi="Arial Narrow"/>
        </w:rPr>
        <w:t xml:space="preserve"> </w:t>
      </w:r>
      <w:r w:rsidR="00A524DD">
        <w:rPr>
          <w:rFonts w:ascii="Arial Narrow" w:hAnsi="Arial Narrow"/>
        </w:rPr>
        <w:t>produto</w:t>
      </w:r>
      <w:r>
        <w:rPr>
          <w:rFonts w:ascii="Arial Narrow" w:hAnsi="Arial Narrow"/>
        </w:rPr>
        <w:t>, por fornecedor ou por tipo, ou ambas deverão ser complementadas pelo período.</w:t>
      </w:r>
    </w:p>
    <w:p w:rsidR="00E3378F" w:rsidRDefault="00E3378F" w:rsidP="0010198B">
      <w:pPr>
        <w:ind w:left="426"/>
        <w:rPr>
          <w:rFonts w:ascii="Arial Narrow" w:hAnsi="Arial Narrow"/>
        </w:rPr>
      </w:pPr>
    </w:p>
    <w:p w:rsidR="00DD7C0F" w:rsidRDefault="00E9572F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Código: Será </w:t>
      </w:r>
      <w:r w:rsidR="00A524DD">
        <w:rPr>
          <w:rFonts w:ascii="Arial Narrow" w:hAnsi="Arial Narrow"/>
        </w:rPr>
        <w:t>preenchido com o código do</w:t>
      </w:r>
      <w:r>
        <w:rPr>
          <w:rFonts w:ascii="Arial Narrow" w:hAnsi="Arial Narrow"/>
        </w:rPr>
        <w:t xml:space="preserve"> </w:t>
      </w:r>
      <w:r w:rsidR="00A524DD">
        <w:rPr>
          <w:rFonts w:ascii="Arial Narrow" w:hAnsi="Arial Narrow"/>
        </w:rPr>
        <w:t xml:space="preserve">produto </w:t>
      </w:r>
      <w:r w:rsidR="00AB606A">
        <w:rPr>
          <w:rFonts w:ascii="Arial Narrow" w:hAnsi="Arial Narrow"/>
        </w:rPr>
        <w:t>e será</w:t>
      </w:r>
      <w:r w:rsidR="0076369B">
        <w:rPr>
          <w:rFonts w:ascii="Arial Narrow" w:hAnsi="Arial Narrow"/>
        </w:rPr>
        <w:t xml:space="preserve"> um</w:t>
      </w:r>
      <w:r w:rsidR="006E2A7B">
        <w:rPr>
          <w:rFonts w:ascii="Arial Narrow" w:hAnsi="Arial Narrow"/>
        </w:rPr>
        <w:t xml:space="preserve"> </w:t>
      </w:r>
      <w:r w:rsidR="0076369B">
        <w:rPr>
          <w:rFonts w:ascii="Arial Narrow" w:hAnsi="Arial Narrow"/>
        </w:rPr>
        <w:t>d</w:t>
      </w:r>
      <w:r w:rsidR="00AB606A">
        <w:rPr>
          <w:rFonts w:ascii="Arial Narrow" w:hAnsi="Arial Narrow"/>
        </w:rPr>
        <w:t>o</w:t>
      </w:r>
      <w:r w:rsidR="0076369B">
        <w:rPr>
          <w:rFonts w:ascii="Arial Narrow" w:hAnsi="Arial Narrow"/>
        </w:rPr>
        <w:t>s</w:t>
      </w:r>
      <w:r w:rsidR="00AB606A">
        <w:rPr>
          <w:rFonts w:ascii="Arial Narrow" w:hAnsi="Arial Narrow"/>
        </w:rPr>
        <w:t xml:space="preserve"> filtro</w:t>
      </w:r>
      <w:r w:rsidR="0076369B">
        <w:rPr>
          <w:rFonts w:ascii="Arial Narrow" w:hAnsi="Arial Narrow"/>
        </w:rPr>
        <w:t>s</w:t>
      </w:r>
      <w:r w:rsidR="00AB606A">
        <w:rPr>
          <w:rFonts w:ascii="Arial Narrow" w:hAnsi="Arial Narrow"/>
        </w:rPr>
        <w:t xml:space="preserve"> para a pesquisa.</w:t>
      </w:r>
    </w:p>
    <w:p w:rsidR="00AB606A" w:rsidRDefault="00AB606A" w:rsidP="00AB606A">
      <w:pPr>
        <w:numPr>
          <w:ilvl w:val="1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Ao lado desse campo existe um botão de pesquisa que deverá </w:t>
      </w:r>
      <w:r w:rsidR="00A524DD">
        <w:rPr>
          <w:rFonts w:ascii="Arial Narrow" w:hAnsi="Arial Narrow"/>
        </w:rPr>
        <w:t>trazer</w:t>
      </w:r>
      <w:r>
        <w:rPr>
          <w:rFonts w:ascii="Arial Narrow" w:hAnsi="Arial Narrow"/>
        </w:rPr>
        <w:t xml:space="preserve"> </w:t>
      </w:r>
      <w:r w:rsidR="00A524DD">
        <w:rPr>
          <w:rFonts w:ascii="Arial Narrow" w:hAnsi="Arial Narrow"/>
        </w:rPr>
        <w:t xml:space="preserve">a descrição do </w:t>
      </w:r>
      <w:proofErr w:type="gramStart"/>
      <w:r w:rsidR="00A524DD">
        <w:rPr>
          <w:rFonts w:ascii="Arial Narrow" w:hAnsi="Arial Narrow"/>
        </w:rPr>
        <w:t>produto</w:t>
      </w:r>
      <w:r w:rsidR="008E3F21">
        <w:rPr>
          <w:rFonts w:ascii="Arial Narrow" w:hAnsi="Arial Narrow"/>
        </w:rPr>
        <w:t>,</w:t>
      </w:r>
      <w:proofErr w:type="gramEnd"/>
      <w:r w:rsidR="008E3F21">
        <w:rPr>
          <w:rFonts w:ascii="Arial Narrow" w:hAnsi="Arial Narrow"/>
        </w:rPr>
        <w:t xml:space="preserve">(Tela padrão de pesquisa de </w:t>
      </w:r>
      <w:r w:rsidR="00A524DD">
        <w:rPr>
          <w:rFonts w:ascii="Arial Narrow" w:hAnsi="Arial Narrow"/>
        </w:rPr>
        <w:t>produção)</w:t>
      </w:r>
      <w:r>
        <w:rPr>
          <w:rFonts w:ascii="Arial Narrow" w:hAnsi="Arial Narrow"/>
        </w:rPr>
        <w:t>.</w:t>
      </w:r>
    </w:p>
    <w:p w:rsidR="00B70D72" w:rsidRDefault="00CD3B20" w:rsidP="0076369B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O fornecedor será exibido </w:t>
      </w:r>
      <w:r w:rsidR="00EB1B9F">
        <w:rPr>
          <w:rFonts w:ascii="Arial Narrow" w:hAnsi="Arial Narrow"/>
        </w:rPr>
        <w:t>fornecedores indicados pelo Tipo de Fornecedor = Revista no cadastro do fornecedor.</w:t>
      </w:r>
    </w:p>
    <w:p w:rsidR="00EB1B9F" w:rsidRDefault="00EB1B9F" w:rsidP="0076369B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Período</w:t>
      </w:r>
      <w:r w:rsidR="00EF773A">
        <w:rPr>
          <w:rFonts w:ascii="Arial Narrow" w:hAnsi="Arial Narrow"/>
        </w:rPr>
        <w:t xml:space="preserve"> de Data</w:t>
      </w:r>
      <w:r>
        <w:rPr>
          <w:rFonts w:ascii="Arial Narrow" w:hAnsi="Arial Narrow"/>
        </w:rPr>
        <w:t>: Será escolhido o período sem nenhuma restrição. O default será a data do dia para ambos os campos.</w:t>
      </w:r>
    </w:p>
    <w:p w:rsidR="00E3378F" w:rsidRDefault="00EB1B9F" w:rsidP="00E3378F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Tipo</w:t>
      </w:r>
      <w:r w:rsidR="008D75E1">
        <w:rPr>
          <w:rFonts w:ascii="Arial Narrow" w:hAnsi="Arial Narrow"/>
        </w:rPr>
        <w:t xml:space="preserve"> de Diferença</w:t>
      </w:r>
      <w:r>
        <w:rPr>
          <w:rFonts w:ascii="Arial Narrow" w:hAnsi="Arial Narrow"/>
        </w:rPr>
        <w:t>: Será escolhid</w:t>
      </w:r>
      <w:r w:rsidR="004F5863">
        <w:rPr>
          <w:rFonts w:ascii="Arial Narrow" w:hAnsi="Arial Narrow"/>
        </w:rPr>
        <w:t>a</w:t>
      </w:r>
      <w:r>
        <w:rPr>
          <w:rFonts w:ascii="Arial Narrow" w:hAnsi="Arial Narrow"/>
        </w:rPr>
        <w:t xml:space="preserve"> a opção do combo. O combo deverá ser preenchido com as opções de tipo de </w:t>
      </w:r>
      <w:r w:rsidR="00F03E22">
        <w:rPr>
          <w:rFonts w:ascii="Arial Narrow" w:hAnsi="Arial Narrow"/>
        </w:rPr>
        <w:t>diferença</w:t>
      </w:r>
      <w:r>
        <w:rPr>
          <w:rFonts w:ascii="Arial Narrow" w:hAnsi="Arial Narrow"/>
        </w:rPr>
        <w:t xml:space="preserve"> indicado por flag no cadastro no tipo de movimento. Somente os tipos de </w:t>
      </w:r>
      <w:r w:rsidR="00CD3B20">
        <w:rPr>
          <w:rFonts w:ascii="Arial Narrow" w:hAnsi="Arial Narrow"/>
        </w:rPr>
        <w:t>diferença</w:t>
      </w:r>
      <w:r w:rsidR="00E3378F">
        <w:rPr>
          <w:rFonts w:ascii="Arial Narrow" w:hAnsi="Arial Narrow"/>
        </w:rPr>
        <w:t xml:space="preserve"> </w:t>
      </w:r>
      <w:r w:rsidR="00F03E22">
        <w:rPr>
          <w:rFonts w:ascii="Arial Narrow" w:hAnsi="Arial Narrow"/>
        </w:rPr>
        <w:t>d</w:t>
      </w:r>
      <w:r w:rsidR="00E3378F">
        <w:rPr>
          <w:rFonts w:ascii="Arial Narrow" w:hAnsi="Arial Narrow"/>
        </w:rPr>
        <w:t xml:space="preserve">everá ter </w:t>
      </w:r>
      <w:proofErr w:type="gramStart"/>
      <w:r w:rsidR="00E3378F">
        <w:rPr>
          <w:rFonts w:ascii="Arial Narrow" w:hAnsi="Arial Narrow"/>
        </w:rPr>
        <w:t>a opção TODOS</w:t>
      </w:r>
      <w:proofErr w:type="gramEnd"/>
      <w:r w:rsidR="00E3378F">
        <w:rPr>
          <w:rFonts w:ascii="Arial Narrow" w:hAnsi="Arial Narrow"/>
        </w:rPr>
        <w:t>.</w:t>
      </w:r>
      <w:r w:rsidR="004F5863">
        <w:rPr>
          <w:rFonts w:ascii="Arial Narrow" w:hAnsi="Arial Narrow"/>
        </w:rPr>
        <w:t xml:space="preserve"> </w:t>
      </w:r>
      <w:r w:rsidR="00F03E22">
        <w:rPr>
          <w:rFonts w:ascii="Arial Narrow" w:hAnsi="Arial Narrow"/>
        </w:rPr>
        <w:t xml:space="preserve">(Faltas </w:t>
      </w:r>
      <w:proofErr w:type="gramStart"/>
      <w:r w:rsidR="00F03E22">
        <w:rPr>
          <w:rFonts w:ascii="Arial Narrow" w:hAnsi="Arial Narrow"/>
        </w:rPr>
        <w:t>de,</w:t>
      </w:r>
      <w:proofErr w:type="gramEnd"/>
      <w:r w:rsidR="00F03E22">
        <w:rPr>
          <w:rFonts w:ascii="Arial Narrow" w:hAnsi="Arial Narrow"/>
        </w:rPr>
        <w:t xml:space="preserve"> Faltas em, Sobras de, Sobras em, Todos)</w:t>
      </w:r>
    </w:p>
    <w:p w:rsidR="007E3930" w:rsidRPr="007E3930" w:rsidRDefault="007E3930" w:rsidP="00E3378F">
      <w:pPr>
        <w:pStyle w:val="PargrafodaLista"/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7E3930">
        <w:rPr>
          <w:rFonts w:ascii="Arial Narrow" w:hAnsi="Arial Narrow"/>
          <w:highlight w:val="yellow"/>
        </w:rPr>
        <w:t>Cota: possibilitar a pesquisa por cota. Caso seja informada uma cota específica, a funcionalidade deverá informar todas as diferenças físicas lançadas para a mesma, de acordo com os demais filtros ou todos.</w:t>
      </w:r>
    </w:p>
    <w:p w:rsidR="0076369B" w:rsidRDefault="0076369B" w:rsidP="00B70D72">
      <w:pPr>
        <w:rPr>
          <w:rFonts w:ascii="Arial Narrow" w:hAnsi="Arial Narrow"/>
        </w:rPr>
      </w:pPr>
    </w:p>
    <w:p w:rsidR="00B70D72" w:rsidRDefault="00B70D72" w:rsidP="00B70D72">
      <w:pPr>
        <w:ind w:left="709"/>
        <w:rPr>
          <w:rFonts w:ascii="Arial Narrow" w:hAnsi="Arial Narrow"/>
        </w:rPr>
      </w:pPr>
      <w:r>
        <w:rPr>
          <w:rFonts w:ascii="Arial Narrow" w:hAnsi="Arial Narrow"/>
        </w:rPr>
        <w:t>Os Campos abaixo serão retornados pela ação de pesquisa. São todos “Não editáveis”.</w:t>
      </w:r>
    </w:p>
    <w:p w:rsidR="00AB606A" w:rsidRDefault="00AB606A" w:rsidP="00B70D72">
      <w:pPr>
        <w:ind w:left="709"/>
        <w:rPr>
          <w:rFonts w:ascii="Arial Narrow" w:hAnsi="Arial Narrow"/>
        </w:rPr>
      </w:pPr>
    </w:p>
    <w:p w:rsidR="006E2A7B" w:rsidRDefault="006E2A7B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Data: Deverá trazer a data do movimento.</w:t>
      </w:r>
    </w:p>
    <w:p w:rsidR="006E2A7B" w:rsidRDefault="006E2A7B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Código: Código do Produto.</w:t>
      </w:r>
    </w:p>
    <w:p w:rsidR="00AB606A" w:rsidRDefault="008D75E1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Produto</w:t>
      </w:r>
      <w:r w:rsidR="004F5863">
        <w:rPr>
          <w:rFonts w:ascii="Arial Narrow" w:hAnsi="Arial Narrow"/>
        </w:rPr>
        <w:t>: Deverá trazer o nome do</w:t>
      </w:r>
      <w:r w:rsidR="00AB606A">
        <w:rPr>
          <w:rFonts w:ascii="Arial Narrow" w:hAnsi="Arial Narrow"/>
        </w:rPr>
        <w:t xml:space="preserve"> </w:t>
      </w:r>
      <w:r w:rsidR="006E2A7B">
        <w:rPr>
          <w:rFonts w:ascii="Arial Narrow" w:hAnsi="Arial Narrow"/>
        </w:rPr>
        <w:t>Produto</w:t>
      </w:r>
      <w:r w:rsidR="00AB606A">
        <w:rPr>
          <w:rFonts w:ascii="Arial Narrow" w:hAnsi="Arial Narrow"/>
        </w:rPr>
        <w:t>.</w:t>
      </w:r>
    </w:p>
    <w:p w:rsidR="00AB606A" w:rsidRDefault="00AB606A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Edição: Deverá trazer a edição d</w:t>
      </w:r>
      <w:r w:rsidR="004F5863">
        <w:rPr>
          <w:rFonts w:ascii="Arial Narrow" w:hAnsi="Arial Narrow"/>
        </w:rPr>
        <w:t>o</w:t>
      </w:r>
      <w:r>
        <w:rPr>
          <w:rFonts w:ascii="Arial Narrow" w:hAnsi="Arial Narrow"/>
        </w:rPr>
        <w:t xml:space="preserve"> </w:t>
      </w:r>
      <w:r w:rsidR="006E2A7B">
        <w:rPr>
          <w:rFonts w:ascii="Arial Narrow" w:hAnsi="Arial Narrow"/>
        </w:rPr>
        <w:t>Produto</w:t>
      </w:r>
      <w:r>
        <w:rPr>
          <w:rFonts w:ascii="Arial Narrow" w:hAnsi="Arial Narrow"/>
        </w:rPr>
        <w:t>.</w:t>
      </w:r>
    </w:p>
    <w:p w:rsidR="00E9572F" w:rsidRDefault="006E2A7B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Tipo de Diferença</w:t>
      </w:r>
      <w:r w:rsidR="00E9572F">
        <w:rPr>
          <w:rFonts w:ascii="Arial Narrow" w:hAnsi="Arial Narrow"/>
        </w:rPr>
        <w:t>:</w:t>
      </w:r>
      <w:r w:rsidR="00B70D72">
        <w:rPr>
          <w:rFonts w:ascii="Arial Narrow" w:hAnsi="Arial Narrow"/>
        </w:rPr>
        <w:t xml:space="preserve"> Deverá trazer a descrição do Tipo d</w:t>
      </w:r>
      <w:r>
        <w:rPr>
          <w:rFonts w:ascii="Arial Narrow" w:hAnsi="Arial Narrow"/>
        </w:rPr>
        <w:t>e diferença</w:t>
      </w:r>
      <w:r w:rsidR="00B70D72">
        <w:rPr>
          <w:rFonts w:ascii="Arial Narrow" w:hAnsi="Arial Narrow"/>
        </w:rPr>
        <w:t>.</w:t>
      </w:r>
    </w:p>
    <w:p w:rsidR="00E9572F" w:rsidRPr="00B70D72" w:rsidDel="00171E40" w:rsidRDefault="00E3378F" w:rsidP="00E9572F">
      <w:pPr>
        <w:numPr>
          <w:ilvl w:val="0"/>
          <w:numId w:val="25"/>
        </w:numPr>
        <w:rPr>
          <w:del w:id="13" w:author="Kaina da Silva" w:date="2012-06-05T10:14:00Z"/>
          <w:rFonts w:ascii="Arial Narrow" w:hAnsi="Arial Narrow"/>
        </w:rPr>
      </w:pPr>
      <w:del w:id="14" w:author="Kaina da Silva" w:date="2012-06-05T10:14:00Z">
        <w:r w:rsidDel="00171E40">
          <w:rPr>
            <w:rFonts w:ascii="Arial Narrow" w:hAnsi="Arial Narrow"/>
          </w:rPr>
          <w:delText>Nota: Número da nota quando houver.</w:delText>
        </w:r>
      </w:del>
    </w:p>
    <w:p w:rsidR="00E9572F" w:rsidRDefault="006E2A7B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Exemplar</w:t>
      </w:r>
      <w:r w:rsidR="00E3378F">
        <w:rPr>
          <w:rFonts w:ascii="Arial Narrow" w:hAnsi="Arial Narrow"/>
        </w:rPr>
        <w:t>: Quantidade de Exemplares.</w:t>
      </w:r>
    </w:p>
    <w:p w:rsidR="00E3378F" w:rsidRPr="004F5863" w:rsidRDefault="00E3378F" w:rsidP="00E9572F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4F5863">
        <w:rPr>
          <w:rFonts w:ascii="Arial Narrow" w:hAnsi="Arial Narrow"/>
          <w:highlight w:val="yellow"/>
        </w:rPr>
        <w:t>Status: Status do Movimento.</w:t>
      </w:r>
      <w:r w:rsidR="004F5863" w:rsidRPr="004F5863">
        <w:rPr>
          <w:rFonts w:ascii="Arial Narrow" w:hAnsi="Arial Narrow"/>
          <w:highlight w:val="yellow"/>
        </w:rPr>
        <w:t xml:space="preserve"> O Status do movimento pode ser:</w:t>
      </w:r>
    </w:p>
    <w:p w:rsidR="004F5863" w:rsidRPr="004F5863" w:rsidRDefault="004F5863" w:rsidP="004F5863">
      <w:pPr>
        <w:numPr>
          <w:ilvl w:val="1"/>
          <w:numId w:val="25"/>
        </w:numPr>
        <w:rPr>
          <w:rFonts w:ascii="Arial Narrow" w:hAnsi="Arial Narrow"/>
          <w:highlight w:val="yellow"/>
        </w:rPr>
      </w:pPr>
      <w:r w:rsidRPr="004F5863">
        <w:rPr>
          <w:rFonts w:ascii="Arial Narrow" w:hAnsi="Arial Narrow"/>
          <w:highlight w:val="yellow"/>
        </w:rPr>
        <w:t>Aprovado: quando a diferença recebe aprovação do GFS;</w:t>
      </w:r>
    </w:p>
    <w:p w:rsidR="004F5863" w:rsidRPr="004F5863" w:rsidRDefault="004F5863" w:rsidP="004F5863">
      <w:pPr>
        <w:numPr>
          <w:ilvl w:val="1"/>
          <w:numId w:val="25"/>
        </w:numPr>
        <w:rPr>
          <w:rFonts w:ascii="Arial Narrow" w:hAnsi="Arial Narrow"/>
          <w:highlight w:val="yellow"/>
        </w:rPr>
      </w:pPr>
      <w:r w:rsidRPr="004F5863">
        <w:rPr>
          <w:rFonts w:ascii="Arial Narrow" w:hAnsi="Arial Narrow"/>
          <w:highlight w:val="yellow"/>
        </w:rPr>
        <w:t>Reprovado: quando a diferença recebe reprovação do GFS;</w:t>
      </w:r>
    </w:p>
    <w:p w:rsidR="004F5863" w:rsidRPr="004F5863" w:rsidRDefault="004F5863" w:rsidP="004F5863">
      <w:pPr>
        <w:numPr>
          <w:ilvl w:val="1"/>
          <w:numId w:val="25"/>
        </w:numPr>
        <w:rPr>
          <w:rFonts w:ascii="Arial Narrow" w:hAnsi="Arial Narrow"/>
          <w:highlight w:val="yellow"/>
        </w:rPr>
      </w:pPr>
      <w:r w:rsidRPr="004F5863">
        <w:rPr>
          <w:rFonts w:ascii="Arial Narrow" w:hAnsi="Arial Narrow"/>
          <w:highlight w:val="yellow"/>
        </w:rPr>
        <w:t>Perda/Ganho: quando a diferença foi relatada após o prazo do GFS e não será submetida ao mesmo. Perda</w:t>
      </w:r>
      <w:r w:rsidR="004E64CB" w:rsidRPr="004F5863">
        <w:rPr>
          <w:rFonts w:ascii="Arial Narrow" w:hAnsi="Arial Narrow"/>
          <w:highlight w:val="yellow"/>
        </w:rPr>
        <w:t xml:space="preserve"> para</w:t>
      </w:r>
      <w:r w:rsidRPr="004F5863">
        <w:rPr>
          <w:rFonts w:ascii="Arial Narrow" w:hAnsi="Arial Narrow"/>
          <w:highlight w:val="yellow"/>
        </w:rPr>
        <w:t xml:space="preserve"> quando a diferença se torna um prejuízo ao Distribuidor. Ganho, quando a diferença se transforma em um crédito na conta do distribuidor.</w:t>
      </w:r>
    </w:p>
    <w:p w:rsidR="00171E40" w:rsidRPr="00F466DE" w:rsidRDefault="00171E40" w:rsidP="00E9572F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4F5863">
        <w:rPr>
          <w:rFonts w:ascii="Arial Narrow" w:hAnsi="Arial Narrow"/>
          <w:highlight w:val="yellow"/>
        </w:rPr>
        <w:t xml:space="preserve">Detalhes: </w:t>
      </w:r>
      <w:r w:rsidR="00F466DE" w:rsidRPr="004F5863">
        <w:rPr>
          <w:rFonts w:ascii="Arial Narrow" w:hAnsi="Arial Narrow"/>
          <w:highlight w:val="yellow"/>
        </w:rPr>
        <w:t>ação de abertura para onde a diferença foi encaminha</w:t>
      </w:r>
      <w:r w:rsidR="00F466DE" w:rsidRPr="00F466DE">
        <w:rPr>
          <w:rFonts w:ascii="Arial Narrow" w:hAnsi="Arial Narrow"/>
          <w:highlight w:val="yellow"/>
        </w:rPr>
        <w:t>da.</w:t>
      </w:r>
    </w:p>
    <w:p w:rsidR="00F466DE" w:rsidRPr="00F466DE" w:rsidRDefault="00F466DE" w:rsidP="00F466DE">
      <w:pPr>
        <w:rPr>
          <w:rFonts w:ascii="Arial Narrow" w:hAnsi="Arial Narrow"/>
          <w:highlight w:val="yellow"/>
        </w:rPr>
      </w:pPr>
    </w:p>
    <w:p w:rsidR="00F466DE" w:rsidRPr="00F466DE" w:rsidRDefault="00F466DE" w:rsidP="00F466DE">
      <w:pPr>
        <w:ind w:left="426"/>
        <w:rPr>
          <w:rFonts w:ascii="Arial Narrow" w:hAnsi="Arial Narrow"/>
          <w:highlight w:val="yellow"/>
        </w:rPr>
      </w:pPr>
      <w:r w:rsidRPr="00F466DE">
        <w:rPr>
          <w:rFonts w:ascii="Arial Narrow" w:hAnsi="Arial Narrow"/>
          <w:highlight w:val="yellow"/>
        </w:rPr>
        <w:t>Janela de Detalhes - Estoque</w:t>
      </w:r>
    </w:p>
    <w:p w:rsidR="00E9572F" w:rsidRDefault="00E9572F" w:rsidP="00E9572F">
      <w:pPr>
        <w:rPr>
          <w:rFonts w:ascii="Arial Narrow" w:hAnsi="Arial Narrow"/>
          <w:highlight w:val="yellow"/>
        </w:rPr>
      </w:pPr>
    </w:p>
    <w:p w:rsidR="004B4D96" w:rsidRPr="009F7AD1" w:rsidRDefault="004B4D96" w:rsidP="004B4D96">
      <w:p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ab/>
      </w:r>
      <w:r w:rsidRPr="009F7AD1">
        <w:rPr>
          <w:rFonts w:ascii="Arial Narrow" w:hAnsi="Arial Narrow"/>
          <w:highlight w:val="yellow"/>
        </w:rPr>
        <w:t>Todos os campos são não editáveis</w:t>
      </w:r>
    </w:p>
    <w:p w:rsidR="004B4D96" w:rsidRPr="009F7AD1" w:rsidRDefault="004B4D96" w:rsidP="004B4D96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9F7AD1">
        <w:rPr>
          <w:rFonts w:ascii="Arial Narrow" w:hAnsi="Arial Narrow"/>
          <w:highlight w:val="yellow"/>
        </w:rPr>
        <w:t xml:space="preserve">Código: Código do Produto. </w:t>
      </w:r>
    </w:p>
    <w:p w:rsidR="004B4D96" w:rsidRPr="009F7AD1" w:rsidRDefault="004B4D96" w:rsidP="004B4D96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9F7AD1">
        <w:rPr>
          <w:rFonts w:ascii="Arial Narrow" w:hAnsi="Arial Narrow"/>
          <w:highlight w:val="yellow"/>
        </w:rPr>
        <w:t>Produto: Deverá trazer o nome do Produto.</w:t>
      </w:r>
    </w:p>
    <w:p w:rsidR="004B4D96" w:rsidRPr="009F7AD1" w:rsidRDefault="004B4D96" w:rsidP="004B4D96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9F7AD1">
        <w:rPr>
          <w:rFonts w:ascii="Arial Narrow" w:hAnsi="Arial Narrow"/>
          <w:highlight w:val="yellow"/>
        </w:rPr>
        <w:t>Edição: Deverá trazer a edição do Produto.</w:t>
      </w:r>
    </w:p>
    <w:p w:rsidR="004B4D96" w:rsidRPr="009F7AD1" w:rsidRDefault="004B4D96" w:rsidP="004B4D96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9F7AD1">
        <w:rPr>
          <w:rFonts w:ascii="Arial Narrow" w:hAnsi="Arial Narrow"/>
          <w:highlight w:val="yellow"/>
        </w:rPr>
        <w:t>Fornecedor: Deverá trazer o fornecedor do Produto.</w:t>
      </w:r>
    </w:p>
    <w:p w:rsidR="004B4D96" w:rsidRPr="009F7AD1" w:rsidRDefault="004B4D96" w:rsidP="004B4D96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9F7AD1">
        <w:rPr>
          <w:rFonts w:ascii="Arial Narrow" w:hAnsi="Arial Narrow"/>
          <w:highlight w:val="yellow"/>
        </w:rPr>
        <w:t>Tipo de Diferença: Deverá trazer a descrição do Tipo de diferença.</w:t>
      </w:r>
    </w:p>
    <w:p w:rsidR="004B4D96" w:rsidRDefault="004B4D96" w:rsidP="004B4D96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9F7AD1">
        <w:rPr>
          <w:rFonts w:ascii="Arial Narrow" w:hAnsi="Arial Narrow"/>
          <w:highlight w:val="yellow"/>
        </w:rPr>
        <w:t>Quantidade Diferença: Deverá trazer a quantidade da diferença apontada.</w:t>
      </w:r>
    </w:p>
    <w:p w:rsidR="004B4D96" w:rsidRPr="009F7AD1" w:rsidRDefault="004B4D96" w:rsidP="004B4D96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>Destinado ao Estoque: Deverá trazer o estoque para o qual a diferença foi lançada.</w:t>
      </w:r>
    </w:p>
    <w:p w:rsidR="004B4D96" w:rsidRPr="00F466DE" w:rsidRDefault="004B4D96" w:rsidP="00E9572F">
      <w:pPr>
        <w:rPr>
          <w:rFonts w:ascii="Arial Narrow" w:hAnsi="Arial Narrow"/>
          <w:highlight w:val="yellow"/>
        </w:rPr>
      </w:pPr>
    </w:p>
    <w:p w:rsidR="00F466DE" w:rsidRPr="00F466DE" w:rsidRDefault="00F466DE" w:rsidP="00E9572F">
      <w:pPr>
        <w:rPr>
          <w:rFonts w:ascii="Arial Narrow" w:hAnsi="Arial Narrow"/>
          <w:highlight w:val="yellow"/>
        </w:rPr>
      </w:pPr>
    </w:p>
    <w:p w:rsidR="00F466DE" w:rsidRPr="009F7AD1" w:rsidRDefault="00F466DE" w:rsidP="00F466DE">
      <w:pPr>
        <w:ind w:left="426"/>
        <w:rPr>
          <w:rFonts w:ascii="Arial Narrow" w:hAnsi="Arial Narrow"/>
          <w:highlight w:val="yellow"/>
        </w:rPr>
      </w:pPr>
      <w:r w:rsidRPr="009F7AD1">
        <w:rPr>
          <w:rFonts w:ascii="Arial Narrow" w:hAnsi="Arial Narrow"/>
          <w:highlight w:val="yellow"/>
        </w:rPr>
        <w:t xml:space="preserve">Janela de Detalhes </w:t>
      </w:r>
      <w:r w:rsidR="00B33427" w:rsidRPr="009F7AD1">
        <w:rPr>
          <w:rFonts w:ascii="Arial Narrow" w:hAnsi="Arial Narrow"/>
          <w:highlight w:val="yellow"/>
        </w:rPr>
        <w:t>–</w:t>
      </w:r>
      <w:r w:rsidRPr="009F7AD1">
        <w:rPr>
          <w:rFonts w:ascii="Arial Narrow" w:hAnsi="Arial Narrow"/>
          <w:highlight w:val="yellow"/>
        </w:rPr>
        <w:t xml:space="preserve"> Cotas</w:t>
      </w:r>
      <w:r w:rsidR="00B33427" w:rsidRPr="009F7AD1">
        <w:rPr>
          <w:rFonts w:ascii="Arial Narrow" w:hAnsi="Arial Narrow"/>
          <w:highlight w:val="yellow"/>
        </w:rPr>
        <w:t xml:space="preserve"> </w:t>
      </w:r>
    </w:p>
    <w:p w:rsidR="00F466DE" w:rsidRPr="009F7AD1" w:rsidRDefault="00F466DE" w:rsidP="00E9572F">
      <w:pPr>
        <w:rPr>
          <w:rFonts w:ascii="Arial Narrow" w:hAnsi="Arial Narrow"/>
          <w:highlight w:val="yellow"/>
        </w:rPr>
      </w:pPr>
    </w:p>
    <w:p w:rsidR="00B33427" w:rsidRPr="009F7AD1" w:rsidRDefault="00B33427" w:rsidP="00E9572F">
      <w:pPr>
        <w:rPr>
          <w:rFonts w:ascii="Arial Narrow" w:hAnsi="Arial Narrow"/>
          <w:highlight w:val="yellow"/>
        </w:rPr>
      </w:pPr>
      <w:r w:rsidRPr="009F7AD1">
        <w:rPr>
          <w:rFonts w:ascii="Arial Narrow" w:hAnsi="Arial Narrow"/>
          <w:highlight w:val="yellow"/>
        </w:rPr>
        <w:tab/>
        <w:t>Todos os campos são não editáveis</w:t>
      </w:r>
    </w:p>
    <w:p w:rsidR="00B33427" w:rsidRPr="009F7AD1" w:rsidRDefault="00B33427" w:rsidP="00B33427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9F7AD1">
        <w:rPr>
          <w:rFonts w:ascii="Arial Narrow" w:hAnsi="Arial Narrow"/>
          <w:highlight w:val="yellow"/>
        </w:rPr>
        <w:t xml:space="preserve">Código: Código do Produto. </w:t>
      </w:r>
    </w:p>
    <w:p w:rsidR="00B33427" w:rsidRPr="009F7AD1" w:rsidRDefault="00B33427" w:rsidP="00B33427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9F7AD1">
        <w:rPr>
          <w:rFonts w:ascii="Arial Narrow" w:hAnsi="Arial Narrow"/>
          <w:highlight w:val="yellow"/>
        </w:rPr>
        <w:t>Produto: Deverá trazer o nome do Produto.</w:t>
      </w:r>
    </w:p>
    <w:p w:rsidR="00B33427" w:rsidRPr="009F7AD1" w:rsidRDefault="00B33427" w:rsidP="00B33427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9F7AD1">
        <w:rPr>
          <w:rFonts w:ascii="Arial Narrow" w:hAnsi="Arial Narrow"/>
          <w:highlight w:val="yellow"/>
        </w:rPr>
        <w:t>Edição: Deverá trazer a edição do Produto.</w:t>
      </w:r>
    </w:p>
    <w:p w:rsidR="00B33427" w:rsidRPr="009F7AD1" w:rsidRDefault="00B33427" w:rsidP="00B33427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9F7AD1">
        <w:rPr>
          <w:rFonts w:ascii="Arial Narrow" w:hAnsi="Arial Narrow"/>
          <w:highlight w:val="yellow"/>
        </w:rPr>
        <w:t>Fornecedor: Deverá trazer o fornecedor do Produto.</w:t>
      </w:r>
    </w:p>
    <w:p w:rsidR="00B33427" w:rsidRPr="009F7AD1" w:rsidRDefault="00B33427" w:rsidP="00B33427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9F7AD1">
        <w:rPr>
          <w:rFonts w:ascii="Arial Narrow" w:hAnsi="Arial Narrow"/>
          <w:highlight w:val="yellow"/>
        </w:rPr>
        <w:t>Tipo de Diferença: Deverá trazer a descrição do Tipo de diferença.</w:t>
      </w:r>
    </w:p>
    <w:p w:rsidR="00B33427" w:rsidRPr="009F7AD1" w:rsidRDefault="00B33427" w:rsidP="00B33427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9F7AD1">
        <w:rPr>
          <w:rFonts w:ascii="Arial Narrow" w:hAnsi="Arial Narrow"/>
          <w:highlight w:val="yellow"/>
        </w:rPr>
        <w:t>Quantidade Diferença: Deverá trazer a quantidade da diferença apontada.</w:t>
      </w:r>
    </w:p>
    <w:p w:rsidR="00B33427" w:rsidRPr="009F7AD1" w:rsidRDefault="00B33427" w:rsidP="009F7AD1">
      <w:pPr>
        <w:rPr>
          <w:rFonts w:ascii="Arial Narrow" w:hAnsi="Arial Narrow"/>
          <w:highlight w:val="yellow"/>
        </w:rPr>
      </w:pPr>
    </w:p>
    <w:p w:rsidR="009F7AD1" w:rsidRPr="009F7AD1" w:rsidRDefault="009F7AD1" w:rsidP="009F7AD1">
      <w:pPr>
        <w:ind w:left="720"/>
        <w:rPr>
          <w:rFonts w:ascii="Arial Narrow" w:hAnsi="Arial Narrow"/>
          <w:highlight w:val="yellow"/>
        </w:rPr>
      </w:pPr>
      <w:r w:rsidRPr="009F7AD1">
        <w:rPr>
          <w:rFonts w:ascii="Arial Narrow" w:hAnsi="Arial Narrow"/>
          <w:highlight w:val="yellow"/>
        </w:rPr>
        <w:t>Grid</w:t>
      </w:r>
    </w:p>
    <w:p w:rsidR="009F7AD1" w:rsidRPr="009F7AD1" w:rsidRDefault="009F7AD1" w:rsidP="009F7AD1">
      <w:pPr>
        <w:ind w:left="720"/>
        <w:rPr>
          <w:rFonts w:ascii="Arial Narrow" w:hAnsi="Arial Narrow"/>
          <w:highlight w:val="yellow"/>
        </w:rPr>
      </w:pPr>
    </w:p>
    <w:p w:rsidR="009F7AD1" w:rsidRPr="009F7AD1" w:rsidRDefault="009F7AD1" w:rsidP="009F7AD1">
      <w:pPr>
        <w:pStyle w:val="PargrafodaLista"/>
        <w:numPr>
          <w:ilvl w:val="0"/>
          <w:numId w:val="27"/>
        </w:numPr>
        <w:rPr>
          <w:rFonts w:ascii="Arial Narrow" w:hAnsi="Arial Narrow"/>
          <w:highlight w:val="yellow"/>
        </w:rPr>
      </w:pPr>
      <w:r w:rsidRPr="009F7AD1">
        <w:rPr>
          <w:rFonts w:ascii="Arial Narrow" w:hAnsi="Arial Narrow"/>
          <w:highlight w:val="yellow"/>
        </w:rPr>
        <w:t>Data: data que o apontamento foi realizado.</w:t>
      </w:r>
    </w:p>
    <w:p w:rsidR="009F7AD1" w:rsidRPr="009F7AD1" w:rsidRDefault="009F7AD1" w:rsidP="009F7AD1">
      <w:pPr>
        <w:pStyle w:val="PargrafodaLista"/>
        <w:numPr>
          <w:ilvl w:val="0"/>
          <w:numId w:val="27"/>
        </w:numPr>
        <w:rPr>
          <w:rFonts w:ascii="Arial Narrow" w:hAnsi="Arial Narrow"/>
          <w:highlight w:val="yellow"/>
        </w:rPr>
      </w:pPr>
      <w:r w:rsidRPr="009F7AD1">
        <w:rPr>
          <w:rFonts w:ascii="Arial Narrow" w:hAnsi="Arial Narrow"/>
          <w:highlight w:val="yellow"/>
        </w:rPr>
        <w:t>Cota: Número da cota.</w:t>
      </w:r>
    </w:p>
    <w:p w:rsidR="009F7AD1" w:rsidRPr="009F7AD1" w:rsidRDefault="009F7AD1" w:rsidP="009F7AD1">
      <w:pPr>
        <w:pStyle w:val="PargrafodaLista"/>
        <w:numPr>
          <w:ilvl w:val="0"/>
          <w:numId w:val="27"/>
        </w:numPr>
        <w:rPr>
          <w:rFonts w:ascii="Arial Narrow" w:hAnsi="Arial Narrow"/>
          <w:highlight w:val="yellow"/>
        </w:rPr>
      </w:pPr>
      <w:r w:rsidRPr="009F7AD1">
        <w:rPr>
          <w:rFonts w:ascii="Arial Narrow" w:hAnsi="Arial Narrow"/>
          <w:highlight w:val="yellow"/>
        </w:rPr>
        <w:t>Jornaleiro: Nome do jornaleiro.</w:t>
      </w:r>
    </w:p>
    <w:p w:rsidR="009F7AD1" w:rsidRPr="009F7AD1" w:rsidRDefault="009F7AD1" w:rsidP="009F7AD1">
      <w:pPr>
        <w:pStyle w:val="PargrafodaLista"/>
        <w:numPr>
          <w:ilvl w:val="0"/>
          <w:numId w:val="27"/>
        </w:numPr>
        <w:rPr>
          <w:rFonts w:ascii="Arial Narrow" w:hAnsi="Arial Narrow"/>
          <w:highlight w:val="yellow"/>
        </w:rPr>
      </w:pPr>
      <w:r w:rsidRPr="009F7AD1">
        <w:rPr>
          <w:rFonts w:ascii="Arial Narrow" w:hAnsi="Arial Narrow"/>
          <w:highlight w:val="yellow"/>
        </w:rPr>
        <w:t xml:space="preserve">Box: </w:t>
      </w:r>
      <w:proofErr w:type="gramStart"/>
      <w:r w:rsidRPr="009F7AD1">
        <w:rPr>
          <w:rFonts w:ascii="Arial Narrow" w:hAnsi="Arial Narrow"/>
          <w:highlight w:val="yellow"/>
        </w:rPr>
        <w:t>box</w:t>
      </w:r>
      <w:proofErr w:type="gramEnd"/>
      <w:r w:rsidRPr="009F7AD1">
        <w:rPr>
          <w:rFonts w:ascii="Arial Narrow" w:hAnsi="Arial Narrow"/>
          <w:highlight w:val="yellow"/>
        </w:rPr>
        <w:t xml:space="preserve"> de lançamento que a cota pertence.</w:t>
      </w:r>
    </w:p>
    <w:p w:rsidR="009F7AD1" w:rsidRPr="009F7AD1" w:rsidRDefault="009F7AD1" w:rsidP="009F7AD1">
      <w:pPr>
        <w:pStyle w:val="PargrafodaLista"/>
        <w:numPr>
          <w:ilvl w:val="0"/>
          <w:numId w:val="27"/>
        </w:numPr>
        <w:rPr>
          <w:rFonts w:ascii="Arial Narrow" w:hAnsi="Arial Narrow"/>
          <w:highlight w:val="yellow"/>
        </w:rPr>
      </w:pPr>
      <w:r w:rsidRPr="009F7AD1">
        <w:rPr>
          <w:rFonts w:ascii="Arial Narrow" w:hAnsi="Arial Narrow"/>
          <w:highlight w:val="yellow"/>
        </w:rPr>
        <w:t>Exemplares: quantidade de exemplares da diferença.</w:t>
      </w:r>
    </w:p>
    <w:p w:rsidR="009F7AD1" w:rsidRDefault="009F7AD1" w:rsidP="009F7AD1">
      <w:pPr>
        <w:pStyle w:val="PargrafodaLista"/>
        <w:numPr>
          <w:ilvl w:val="0"/>
          <w:numId w:val="27"/>
        </w:numPr>
        <w:rPr>
          <w:rFonts w:ascii="Arial Narrow" w:hAnsi="Arial Narrow"/>
          <w:highlight w:val="yellow"/>
        </w:rPr>
      </w:pPr>
      <w:r w:rsidRPr="009F7AD1">
        <w:rPr>
          <w:rFonts w:ascii="Arial Narrow" w:hAnsi="Arial Narrow"/>
          <w:highlight w:val="yellow"/>
        </w:rPr>
        <w:t>Preço com Desc. R$: Preço do produto com desconto.</w:t>
      </w:r>
    </w:p>
    <w:p w:rsidR="0087607A" w:rsidRPr="009F7AD1" w:rsidRDefault="0087607A" w:rsidP="0087607A">
      <w:pPr>
        <w:pStyle w:val="PargrafodaLista"/>
        <w:numPr>
          <w:ilvl w:val="0"/>
          <w:numId w:val="27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 xml:space="preserve">Total Aprovadas: </w:t>
      </w:r>
      <w:r w:rsidRPr="009F7AD1">
        <w:rPr>
          <w:rFonts w:ascii="Arial Narrow" w:hAnsi="Arial Narrow"/>
          <w:highlight w:val="yellow"/>
        </w:rPr>
        <w:t>Resultado da multiplicação entre: exemplares e preço com desconto</w:t>
      </w:r>
      <w:r>
        <w:rPr>
          <w:rFonts w:ascii="Arial Narrow" w:hAnsi="Arial Narrow"/>
          <w:highlight w:val="yellow"/>
        </w:rPr>
        <w:t>, apenas das faltas que foram aprovadas.</w:t>
      </w:r>
    </w:p>
    <w:p w:rsidR="0087607A" w:rsidRPr="009F7AD1" w:rsidRDefault="0087607A" w:rsidP="0087607A">
      <w:pPr>
        <w:pStyle w:val="PargrafodaLista"/>
        <w:numPr>
          <w:ilvl w:val="0"/>
          <w:numId w:val="27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 xml:space="preserve">Total Rejeitadas: </w:t>
      </w:r>
      <w:r w:rsidRPr="009F7AD1">
        <w:rPr>
          <w:rFonts w:ascii="Arial Narrow" w:hAnsi="Arial Narrow"/>
          <w:highlight w:val="yellow"/>
        </w:rPr>
        <w:t>Resultado da multiplicação entre: exemplares e preço com desconto</w:t>
      </w:r>
      <w:r>
        <w:rPr>
          <w:rFonts w:ascii="Arial Narrow" w:hAnsi="Arial Narrow"/>
          <w:highlight w:val="yellow"/>
        </w:rPr>
        <w:t>, apenas das faltas que foram rejeitadas.</w:t>
      </w:r>
    </w:p>
    <w:p w:rsidR="009F7AD1" w:rsidRPr="009F7AD1" w:rsidRDefault="009F7AD1" w:rsidP="009F7AD1">
      <w:pPr>
        <w:pStyle w:val="PargrafodaLista"/>
        <w:numPr>
          <w:ilvl w:val="0"/>
          <w:numId w:val="27"/>
        </w:numPr>
        <w:rPr>
          <w:rFonts w:ascii="Arial Narrow" w:hAnsi="Arial Narrow"/>
          <w:highlight w:val="yellow"/>
        </w:rPr>
      </w:pPr>
      <w:r w:rsidRPr="009F7AD1">
        <w:rPr>
          <w:rFonts w:ascii="Arial Narrow" w:hAnsi="Arial Narrow"/>
          <w:highlight w:val="yellow"/>
        </w:rPr>
        <w:t>Total R$: Resultado da multiplicação entre: exemplares e preço com desconto.</w:t>
      </w:r>
    </w:p>
    <w:p w:rsidR="00F466DE" w:rsidRDefault="00F466DE" w:rsidP="00E9572F">
      <w:pPr>
        <w:rPr>
          <w:rFonts w:ascii="Arial Narrow" w:hAnsi="Arial Narrow"/>
        </w:rPr>
      </w:pPr>
    </w:p>
    <w:p w:rsidR="00F466DE" w:rsidRDefault="00F466DE" w:rsidP="00E9572F">
      <w:pPr>
        <w:rPr>
          <w:rFonts w:ascii="Arial Narrow" w:hAnsi="Arial Narrow"/>
        </w:rPr>
      </w:pPr>
    </w:p>
    <w:p w:rsidR="00E9572F" w:rsidRDefault="00E9572F" w:rsidP="00E9572F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E9572F" w:rsidRDefault="00E9572F" w:rsidP="00E9572F">
      <w:pPr>
        <w:ind w:left="426"/>
        <w:rPr>
          <w:rFonts w:ascii="Arial Narrow" w:hAnsi="Arial Narrow"/>
        </w:rPr>
      </w:pPr>
    </w:p>
    <w:p w:rsidR="00E9572F" w:rsidRDefault="00E9572F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Pesquisar: </w:t>
      </w:r>
      <w:r w:rsidR="00AB606A">
        <w:rPr>
          <w:rFonts w:ascii="Arial Narrow" w:hAnsi="Arial Narrow"/>
        </w:rPr>
        <w:t>Executa a ação da pesquisa baseada no código da edição. Deverá retornar as informações nos campos acima.</w:t>
      </w:r>
    </w:p>
    <w:p w:rsidR="00FC4FC7" w:rsidRDefault="00FC4FC7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Arquivo / Imprimir: Ações padrões de Geração de Arquivo</w:t>
      </w:r>
      <w:r w:rsidR="00D874A6">
        <w:rPr>
          <w:rFonts w:ascii="Arial Narrow" w:hAnsi="Arial Narrow"/>
        </w:rPr>
        <w:t xml:space="preserve"> (formato Excel)</w:t>
      </w:r>
      <w:r>
        <w:rPr>
          <w:rFonts w:ascii="Arial Narrow" w:hAnsi="Arial Narrow"/>
        </w:rPr>
        <w:t xml:space="preserve"> e Impressão.</w:t>
      </w:r>
    </w:p>
    <w:p w:rsidR="004B4D96" w:rsidRPr="004B4D96" w:rsidRDefault="004B4D96" w:rsidP="00E9572F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4B4D96">
        <w:rPr>
          <w:rFonts w:ascii="Arial Narrow" w:hAnsi="Arial Narrow"/>
          <w:highlight w:val="yellow"/>
        </w:rPr>
        <w:t>Detalhes: Ação para abertura da janela de consulta.</w:t>
      </w:r>
    </w:p>
    <w:p w:rsidR="00E9572F" w:rsidRDefault="00E9572F" w:rsidP="00E9572F">
      <w:pPr>
        <w:ind w:left="1146"/>
        <w:rPr>
          <w:rFonts w:ascii="Arial Narrow" w:hAnsi="Arial Narrow"/>
        </w:rPr>
      </w:pPr>
    </w:p>
    <w:p w:rsidR="00E9572F" w:rsidRDefault="004B4D96" w:rsidP="00E9572F">
      <w:pPr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Consulta - Faltas</w:t>
      </w:r>
      <w:proofErr w:type="gramEnd"/>
      <w:r>
        <w:rPr>
          <w:rFonts w:ascii="Arial Narrow" w:hAnsi="Arial Narrow"/>
        </w:rPr>
        <w:t xml:space="preserve"> e Sobras</w:t>
      </w:r>
      <w:r w:rsidR="00E9572F">
        <w:rPr>
          <w:rFonts w:ascii="Arial Narrow" w:hAnsi="Arial Narrow"/>
        </w:rPr>
        <w:tab/>
      </w:r>
    </w:p>
    <w:p w:rsidR="00E9572F" w:rsidRDefault="00E9572F" w:rsidP="00E9572F">
      <w:pPr>
        <w:rPr>
          <w:rFonts w:ascii="Arial Narrow" w:hAnsi="Arial Narrow"/>
        </w:rPr>
      </w:pPr>
    </w:p>
    <w:p w:rsidR="004B4D96" w:rsidRDefault="00964FD3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6120130" cy="37541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5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D96" w:rsidRDefault="004B4D96">
      <w:pPr>
        <w:rPr>
          <w:rFonts w:ascii="Arial Narrow" w:hAnsi="Arial Narrow"/>
        </w:rPr>
      </w:pPr>
    </w:p>
    <w:p w:rsidR="004B4D96" w:rsidRPr="00F466DE" w:rsidRDefault="004B4D96" w:rsidP="004B4D96">
      <w:pPr>
        <w:ind w:left="426"/>
        <w:rPr>
          <w:rFonts w:ascii="Arial Narrow" w:hAnsi="Arial Narrow"/>
          <w:highlight w:val="yellow"/>
        </w:rPr>
      </w:pPr>
      <w:r w:rsidRPr="00F466DE">
        <w:rPr>
          <w:rFonts w:ascii="Arial Narrow" w:hAnsi="Arial Narrow"/>
          <w:highlight w:val="yellow"/>
        </w:rPr>
        <w:t>Janela de Detalhes - Estoque</w:t>
      </w:r>
    </w:p>
    <w:p w:rsidR="004B4D96" w:rsidRDefault="004B4D96">
      <w:pPr>
        <w:rPr>
          <w:rFonts w:ascii="Arial Narrow" w:hAnsi="Arial Narrow"/>
        </w:rPr>
      </w:pPr>
    </w:p>
    <w:p w:rsidR="004B4D96" w:rsidRDefault="00964FD3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3416935" cy="31121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35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5" w:name="_GoBack"/>
      <w:bookmarkEnd w:id="15"/>
    </w:p>
    <w:p w:rsidR="004B4D96" w:rsidRDefault="004B4D96">
      <w:pPr>
        <w:rPr>
          <w:rFonts w:ascii="Arial Narrow" w:hAnsi="Arial Narrow"/>
        </w:rPr>
      </w:pPr>
    </w:p>
    <w:p w:rsidR="004B4D96" w:rsidRPr="009F7AD1" w:rsidRDefault="004B4D96" w:rsidP="004B4D96">
      <w:pPr>
        <w:ind w:left="426"/>
        <w:rPr>
          <w:rFonts w:ascii="Arial Narrow" w:hAnsi="Arial Narrow"/>
          <w:highlight w:val="yellow"/>
        </w:rPr>
      </w:pPr>
      <w:r w:rsidRPr="009F7AD1">
        <w:rPr>
          <w:rFonts w:ascii="Arial Narrow" w:hAnsi="Arial Narrow"/>
          <w:highlight w:val="yellow"/>
        </w:rPr>
        <w:t xml:space="preserve">Janela de Detalhes – Cotas </w:t>
      </w:r>
    </w:p>
    <w:p w:rsidR="00DD7C0F" w:rsidRDefault="004B4D96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6120765" cy="33096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 Faltas e Sobras - Detalhes por Co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7C0F">
        <w:rPr>
          <w:rFonts w:ascii="Arial Narrow" w:hAnsi="Arial Narrow"/>
        </w:rPr>
        <w:br w:type="page"/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2"/>
      <w:footerReference w:type="default" r:id="rId13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366" w:rsidRDefault="004F4366">
      <w:r>
        <w:separator/>
      </w:r>
    </w:p>
  </w:endnote>
  <w:endnote w:type="continuationSeparator" w:id="0">
    <w:p w:rsidR="004F4366" w:rsidRDefault="004F4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C0F" w:rsidRDefault="00DD7C0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F01F01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F01F01">
      <w:rPr>
        <w:rStyle w:val="Nmerodepgina"/>
        <w:rFonts w:ascii="Arial" w:hAnsi="Arial"/>
        <w:snapToGrid w:val="0"/>
      </w:rPr>
      <w:fldChar w:fldCharType="separate"/>
    </w:r>
    <w:r w:rsidR="00964FD3">
      <w:rPr>
        <w:rStyle w:val="Nmerodepgina"/>
        <w:rFonts w:ascii="Arial" w:hAnsi="Arial"/>
        <w:noProof/>
        <w:snapToGrid w:val="0"/>
      </w:rPr>
      <w:t>5</w:t>
    </w:r>
    <w:r w:rsidR="00F01F01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F01F01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F01F01">
      <w:rPr>
        <w:rStyle w:val="Nmerodepgina"/>
        <w:rFonts w:ascii="Arial" w:hAnsi="Arial"/>
        <w:snapToGrid w:val="0"/>
      </w:rPr>
      <w:fldChar w:fldCharType="separate"/>
    </w:r>
    <w:r w:rsidR="00964FD3">
      <w:rPr>
        <w:rStyle w:val="Nmerodepgina"/>
        <w:rFonts w:ascii="Arial" w:hAnsi="Arial"/>
        <w:noProof/>
        <w:snapToGrid w:val="0"/>
      </w:rPr>
      <w:t>10</w:t>
    </w:r>
    <w:r w:rsidR="00F01F01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366" w:rsidRDefault="004F4366">
      <w:r>
        <w:separator/>
      </w:r>
    </w:p>
  </w:footnote>
  <w:footnote w:type="continuationSeparator" w:id="0">
    <w:p w:rsidR="004F4366" w:rsidRDefault="004F4366">
      <w:r>
        <w:continuationSeparator/>
      </w:r>
    </w:p>
  </w:footnote>
  <w:footnote w:id="1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D7C0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D7C0F" w:rsidRDefault="006611F9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DD7C0F">
      <w:trPr>
        <w:cantSplit/>
        <w:trHeight w:val="337"/>
        <w:jc w:val="center"/>
      </w:trPr>
      <w:tc>
        <w:tcPr>
          <w:tcW w:w="2089" w:type="dxa"/>
          <w:vMerge/>
        </w:tcPr>
        <w:p w:rsidR="00DD7C0F" w:rsidRDefault="00DD7C0F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D7C0F" w:rsidRDefault="00DD7C0F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DATA: </w:t>
          </w:r>
          <w:r w:rsidR="002619F6">
            <w:rPr>
              <w:rFonts w:ascii="Arial" w:hAnsi="Arial"/>
              <w:sz w:val="16"/>
            </w:rPr>
            <w:t>28</w:t>
          </w:r>
          <w:r>
            <w:rPr>
              <w:rFonts w:ascii="Arial" w:hAnsi="Arial"/>
              <w:sz w:val="16"/>
            </w:rPr>
            <w:t>/</w:t>
          </w:r>
          <w:r w:rsidR="002619F6">
            <w:rPr>
              <w:rFonts w:ascii="Arial" w:hAnsi="Arial"/>
              <w:sz w:val="16"/>
            </w:rPr>
            <w:t>12</w:t>
          </w:r>
          <w:r>
            <w:rPr>
              <w:rFonts w:ascii="Arial" w:hAnsi="Arial"/>
              <w:sz w:val="16"/>
            </w:rPr>
            <w:t>/2011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DD7C0F" w:rsidRDefault="00DD7C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1182971"/>
    <w:multiLevelType w:val="hybridMultilevel"/>
    <w:tmpl w:val="310AB1C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4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0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1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3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9"/>
  </w:num>
  <w:num w:numId="5">
    <w:abstractNumId w:val="11"/>
  </w:num>
  <w:num w:numId="6">
    <w:abstractNumId w:val="24"/>
  </w:num>
  <w:num w:numId="7">
    <w:abstractNumId w:val="8"/>
  </w:num>
  <w:num w:numId="8">
    <w:abstractNumId w:val="18"/>
  </w:num>
  <w:num w:numId="9">
    <w:abstractNumId w:val="15"/>
  </w:num>
  <w:num w:numId="10">
    <w:abstractNumId w:val="12"/>
  </w:num>
  <w:num w:numId="11">
    <w:abstractNumId w:val="21"/>
  </w:num>
  <w:num w:numId="12">
    <w:abstractNumId w:val="20"/>
  </w:num>
  <w:num w:numId="13">
    <w:abstractNumId w:val="5"/>
  </w:num>
  <w:num w:numId="14">
    <w:abstractNumId w:val="3"/>
  </w:num>
  <w:num w:numId="15">
    <w:abstractNumId w:val="25"/>
  </w:num>
  <w:num w:numId="16">
    <w:abstractNumId w:val="9"/>
  </w:num>
  <w:num w:numId="17">
    <w:abstractNumId w:val="16"/>
  </w:num>
  <w:num w:numId="18">
    <w:abstractNumId w:val="2"/>
  </w:num>
  <w:num w:numId="19">
    <w:abstractNumId w:val="7"/>
  </w:num>
  <w:num w:numId="20">
    <w:abstractNumId w:val="22"/>
  </w:num>
  <w:num w:numId="21">
    <w:abstractNumId w:val="23"/>
  </w:num>
  <w:num w:numId="22">
    <w:abstractNumId w:val="14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17"/>
  </w:num>
  <w:num w:numId="2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5CD4"/>
    <w:rsid w:val="0000716A"/>
    <w:rsid w:val="00007D93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5102B"/>
    <w:rsid w:val="00062236"/>
    <w:rsid w:val="0006327C"/>
    <w:rsid w:val="00063320"/>
    <w:rsid w:val="00065E97"/>
    <w:rsid w:val="000718DF"/>
    <w:rsid w:val="0007424A"/>
    <w:rsid w:val="00075F45"/>
    <w:rsid w:val="00085C58"/>
    <w:rsid w:val="00090E34"/>
    <w:rsid w:val="00092FF2"/>
    <w:rsid w:val="00095B92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D3AE5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41E"/>
    <w:rsid w:val="00112EFC"/>
    <w:rsid w:val="001133F1"/>
    <w:rsid w:val="00116B72"/>
    <w:rsid w:val="0012310B"/>
    <w:rsid w:val="0012448A"/>
    <w:rsid w:val="001252E4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1E40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415F"/>
    <w:rsid w:val="00195723"/>
    <w:rsid w:val="001B744E"/>
    <w:rsid w:val="001B78C4"/>
    <w:rsid w:val="001C0FEA"/>
    <w:rsid w:val="001C3A9A"/>
    <w:rsid w:val="001D0F63"/>
    <w:rsid w:val="001D24B2"/>
    <w:rsid w:val="001D3A86"/>
    <w:rsid w:val="001D55EF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8C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19F6"/>
    <w:rsid w:val="00263DF6"/>
    <w:rsid w:val="0026759F"/>
    <w:rsid w:val="00270B92"/>
    <w:rsid w:val="00271A13"/>
    <w:rsid w:val="00271B85"/>
    <w:rsid w:val="00271FB7"/>
    <w:rsid w:val="0027324C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4F50"/>
    <w:rsid w:val="00306C3B"/>
    <w:rsid w:val="00310E23"/>
    <w:rsid w:val="00313C02"/>
    <w:rsid w:val="0031420D"/>
    <w:rsid w:val="00315652"/>
    <w:rsid w:val="00321262"/>
    <w:rsid w:val="00324DF4"/>
    <w:rsid w:val="003260F3"/>
    <w:rsid w:val="0032615C"/>
    <w:rsid w:val="00343E85"/>
    <w:rsid w:val="0034692E"/>
    <w:rsid w:val="00346E2C"/>
    <w:rsid w:val="00352574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1E86"/>
    <w:rsid w:val="003A29F1"/>
    <w:rsid w:val="003B124F"/>
    <w:rsid w:val="003B4274"/>
    <w:rsid w:val="003B5960"/>
    <w:rsid w:val="003C00B5"/>
    <w:rsid w:val="003C0E76"/>
    <w:rsid w:val="003C3E5A"/>
    <w:rsid w:val="003C7E6F"/>
    <w:rsid w:val="003D4B3F"/>
    <w:rsid w:val="003D5F2A"/>
    <w:rsid w:val="003D6623"/>
    <w:rsid w:val="003E65D7"/>
    <w:rsid w:val="003F3769"/>
    <w:rsid w:val="003F4CD3"/>
    <w:rsid w:val="003F51EA"/>
    <w:rsid w:val="00406C5E"/>
    <w:rsid w:val="0040743C"/>
    <w:rsid w:val="00407BCF"/>
    <w:rsid w:val="0041262B"/>
    <w:rsid w:val="004150D4"/>
    <w:rsid w:val="00415F64"/>
    <w:rsid w:val="00425CF6"/>
    <w:rsid w:val="00432241"/>
    <w:rsid w:val="00433A8B"/>
    <w:rsid w:val="00435710"/>
    <w:rsid w:val="004429EB"/>
    <w:rsid w:val="004454DC"/>
    <w:rsid w:val="004474E5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4D96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19D1"/>
    <w:rsid w:val="004E433D"/>
    <w:rsid w:val="004E64CB"/>
    <w:rsid w:val="004F355F"/>
    <w:rsid w:val="004F3D12"/>
    <w:rsid w:val="004F4366"/>
    <w:rsid w:val="004F547F"/>
    <w:rsid w:val="004F5863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6B8D"/>
    <w:rsid w:val="0054470E"/>
    <w:rsid w:val="00550E13"/>
    <w:rsid w:val="00551A51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439"/>
    <w:rsid w:val="005B7EC3"/>
    <w:rsid w:val="005C23C6"/>
    <w:rsid w:val="005C2ABC"/>
    <w:rsid w:val="005C53BE"/>
    <w:rsid w:val="005D18EF"/>
    <w:rsid w:val="005D562D"/>
    <w:rsid w:val="005E211D"/>
    <w:rsid w:val="005E2F8C"/>
    <w:rsid w:val="005E57D7"/>
    <w:rsid w:val="006011B9"/>
    <w:rsid w:val="00601B0F"/>
    <w:rsid w:val="0060216A"/>
    <w:rsid w:val="00603A73"/>
    <w:rsid w:val="00603F7B"/>
    <w:rsid w:val="00610B3D"/>
    <w:rsid w:val="00614377"/>
    <w:rsid w:val="00614B88"/>
    <w:rsid w:val="00626DCA"/>
    <w:rsid w:val="00645DE2"/>
    <w:rsid w:val="00652F0D"/>
    <w:rsid w:val="006538E2"/>
    <w:rsid w:val="0065593F"/>
    <w:rsid w:val="0065695B"/>
    <w:rsid w:val="00660CDF"/>
    <w:rsid w:val="006611F9"/>
    <w:rsid w:val="006675D3"/>
    <w:rsid w:val="006740BF"/>
    <w:rsid w:val="00676DC7"/>
    <w:rsid w:val="00687C7B"/>
    <w:rsid w:val="006919C9"/>
    <w:rsid w:val="00691D6D"/>
    <w:rsid w:val="006A2A01"/>
    <w:rsid w:val="006B4D0C"/>
    <w:rsid w:val="006B5723"/>
    <w:rsid w:val="006C1E49"/>
    <w:rsid w:val="006C43F7"/>
    <w:rsid w:val="006E2A7B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6369B"/>
    <w:rsid w:val="00763BF1"/>
    <w:rsid w:val="00772978"/>
    <w:rsid w:val="00772ECE"/>
    <w:rsid w:val="0077376A"/>
    <w:rsid w:val="00776469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39A"/>
    <w:rsid w:val="007B5D5D"/>
    <w:rsid w:val="007B744D"/>
    <w:rsid w:val="007C09C7"/>
    <w:rsid w:val="007C6825"/>
    <w:rsid w:val="007C6A63"/>
    <w:rsid w:val="007D0756"/>
    <w:rsid w:val="007E3930"/>
    <w:rsid w:val="007E3A6D"/>
    <w:rsid w:val="007E4CA4"/>
    <w:rsid w:val="007E71B4"/>
    <w:rsid w:val="008017EC"/>
    <w:rsid w:val="0080382D"/>
    <w:rsid w:val="008110AC"/>
    <w:rsid w:val="008125D7"/>
    <w:rsid w:val="008140EF"/>
    <w:rsid w:val="0081684E"/>
    <w:rsid w:val="00823133"/>
    <w:rsid w:val="00824444"/>
    <w:rsid w:val="00832F35"/>
    <w:rsid w:val="00841321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607A"/>
    <w:rsid w:val="0087702B"/>
    <w:rsid w:val="00883CB7"/>
    <w:rsid w:val="008860D5"/>
    <w:rsid w:val="00886CF7"/>
    <w:rsid w:val="00890929"/>
    <w:rsid w:val="0089266A"/>
    <w:rsid w:val="0089306D"/>
    <w:rsid w:val="008941BE"/>
    <w:rsid w:val="008A1117"/>
    <w:rsid w:val="008A12E3"/>
    <w:rsid w:val="008B3FE1"/>
    <w:rsid w:val="008B6165"/>
    <w:rsid w:val="008C5990"/>
    <w:rsid w:val="008C696C"/>
    <w:rsid w:val="008D111F"/>
    <w:rsid w:val="008D53D2"/>
    <w:rsid w:val="008D5D89"/>
    <w:rsid w:val="008D7370"/>
    <w:rsid w:val="008D75E1"/>
    <w:rsid w:val="008E04FA"/>
    <w:rsid w:val="008E23BA"/>
    <w:rsid w:val="008E31C4"/>
    <w:rsid w:val="008E3F21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44383"/>
    <w:rsid w:val="00954189"/>
    <w:rsid w:val="00960881"/>
    <w:rsid w:val="00961437"/>
    <w:rsid w:val="009646D5"/>
    <w:rsid w:val="00964FD3"/>
    <w:rsid w:val="00965E63"/>
    <w:rsid w:val="00967685"/>
    <w:rsid w:val="00970784"/>
    <w:rsid w:val="00970806"/>
    <w:rsid w:val="00974529"/>
    <w:rsid w:val="00976443"/>
    <w:rsid w:val="00977667"/>
    <w:rsid w:val="00977A2B"/>
    <w:rsid w:val="009821EC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E07A2"/>
    <w:rsid w:val="009F2E14"/>
    <w:rsid w:val="009F5AA5"/>
    <w:rsid w:val="009F7AD1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27592"/>
    <w:rsid w:val="00A3631C"/>
    <w:rsid w:val="00A36F80"/>
    <w:rsid w:val="00A47B45"/>
    <w:rsid w:val="00A504B8"/>
    <w:rsid w:val="00A50F02"/>
    <w:rsid w:val="00A524DD"/>
    <w:rsid w:val="00A52738"/>
    <w:rsid w:val="00A543D3"/>
    <w:rsid w:val="00A56448"/>
    <w:rsid w:val="00A569C8"/>
    <w:rsid w:val="00A6089A"/>
    <w:rsid w:val="00A61BBE"/>
    <w:rsid w:val="00A63569"/>
    <w:rsid w:val="00A64519"/>
    <w:rsid w:val="00A66899"/>
    <w:rsid w:val="00A7024F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A6FCC"/>
    <w:rsid w:val="00AB4590"/>
    <w:rsid w:val="00AB606A"/>
    <w:rsid w:val="00AB67A7"/>
    <w:rsid w:val="00AB7DCE"/>
    <w:rsid w:val="00AC3425"/>
    <w:rsid w:val="00AC3DDC"/>
    <w:rsid w:val="00AD00E4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5FC8"/>
    <w:rsid w:val="00B10564"/>
    <w:rsid w:val="00B11C84"/>
    <w:rsid w:val="00B12EB4"/>
    <w:rsid w:val="00B13D59"/>
    <w:rsid w:val="00B171CD"/>
    <w:rsid w:val="00B232EC"/>
    <w:rsid w:val="00B26273"/>
    <w:rsid w:val="00B26CF8"/>
    <w:rsid w:val="00B275F6"/>
    <w:rsid w:val="00B33427"/>
    <w:rsid w:val="00B342E9"/>
    <w:rsid w:val="00B34FA0"/>
    <w:rsid w:val="00B36A35"/>
    <w:rsid w:val="00B40B91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0D72"/>
    <w:rsid w:val="00B71115"/>
    <w:rsid w:val="00B71670"/>
    <w:rsid w:val="00B718ED"/>
    <w:rsid w:val="00B749AE"/>
    <w:rsid w:val="00B84DBD"/>
    <w:rsid w:val="00B86F32"/>
    <w:rsid w:val="00B87E6C"/>
    <w:rsid w:val="00B92540"/>
    <w:rsid w:val="00B9610A"/>
    <w:rsid w:val="00B97270"/>
    <w:rsid w:val="00B97651"/>
    <w:rsid w:val="00B978C8"/>
    <w:rsid w:val="00BA0C21"/>
    <w:rsid w:val="00BA6CC9"/>
    <w:rsid w:val="00BA6DDF"/>
    <w:rsid w:val="00BB189E"/>
    <w:rsid w:val="00BB2081"/>
    <w:rsid w:val="00BB4FC7"/>
    <w:rsid w:val="00BB74D3"/>
    <w:rsid w:val="00BD06A1"/>
    <w:rsid w:val="00BD11A1"/>
    <w:rsid w:val="00BD16C4"/>
    <w:rsid w:val="00BD1DF1"/>
    <w:rsid w:val="00BD4414"/>
    <w:rsid w:val="00BE09C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6858"/>
    <w:rsid w:val="00C06BDE"/>
    <w:rsid w:val="00C106EB"/>
    <w:rsid w:val="00C25AFA"/>
    <w:rsid w:val="00C30277"/>
    <w:rsid w:val="00C31143"/>
    <w:rsid w:val="00C3375E"/>
    <w:rsid w:val="00C35528"/>
    <w:rsid w:val="00C3621F"/>
    <w:rsid w:val="00C36FB2"/>
    <w:rsid w:val="00C449A0"/>
    <w:rsid w:val="00C468C7"/>
    <w:rsid w:val="00C475C9"/>
    <w:rsid w:val="00C47D5A"/>
    <w:rsid w:val="00C55F51"/>
    <w:rsid w:val="00C57994"/>
    <w:rsid w:val="00C57C2E"/>
    <w:rsid w:val="00C60F0C"/>
    <w:rsid w:val="00C6135D"/>
    <w:rsid w:val="00C62494"/>
    <w:rsid w:val="00C631FD"/>
    <w:rsid w:val="00C65E4E"/>
    <w:rsid w:val="00C6618A"/>
    <w:rsid w:val="00C707D3"/>
    <w:rsid w:val="00C75E39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0A3F"/>
    <w:rsid w:val="00CC186B"/>
    <w:rsid w:val="00CC356D"/>
    <w:rsid w:val="00CC58D6"/>
    <w:rsid w:val="00CC628B"/>
    <w:rsid w:val="00CC7B85"/>
    <w:rsid w:val="00CD3B20"/>
    <w:rsid w:val="00CE7B53"/>
    <w:rsid w:val="00CF2AC9"/>
    <w:rsid w:val="00CF360A"/>
    <w:rsid w:val="00D013E8"/>
    <w:rsid w:val="00D076D3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0FF6"/>
    <w:rsid w:val="00D43507"/>
    <w:rsid w:val="00D453FF"/>
    <w:rsid w:val="00D4571E"/>
    <w:rsid w:val="00D45EB1"/>
    <w:rsid w:val="00D515AB"/>
    <w:rsid w:val="00D51B34"/>
    <w:rsid w:val="00D5646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3796"/>
    <w:rsid w:val="00D86DCA"/>
    <w:rsid w:val="00D874A6"/>
    <w:rsid w:val="00D90C24"/>
    <w:rsid w:val="00D94953"/>
    <w:rsid w:val="00D9721C"/>
    <w:rsid w:val="00DA0FB6"/>
    <w:rsid w:val="00DA4ADA"/>
    <w:rsid w:val="00DA4CC3"/>
    <w:rsid w:val="00DA6877"/>
    <w:rsid w:val="00DA73D1"/>
    <w:rsid w:val="00DB5999"/>
    <w:rsid w:val="00DC14D4"/>
    <w:rsid w:val="00DC340A"/>
    <w:rsid w:val="00DC538C"/>
    <w:rsid w:val="00DC5667"/>
    <w:rsid w:val="00DD7C0F"/>
    <w:rsid w:val="00DE31D7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543B"/>
    <w:rsid w:val="00E2592F"/>
    <w:rsid w:val="00E3022E"/>
    <w:rsid w:val="00E31B86"/>
    <w:rsid w:val="00E3378F"/>
    <w:rsid w:val="00E34CC4"/>
    <w:rsid w:val="00E36D54"/>
    <w:rsid w:val="00E41F2B"/>
    <w:rsid w:val="00E51217"/>
    <w:rsid w:val="00E62254"/>
    <w:rsid w:val="00E635A2"/>
    <w:rsid w:val="00E751F2"/>
    <w:rsid w:val="00E8013E"/>
    <w:rsid w:val="00E825E0"/>
    <w:rsid w:val="00E829D5"/>
    <w:rsid w:val="00E857C3"/>
    <w:rsid w:val="00E86BF7"/>
    <w:rsid w:val="00E87A12"/>
    <w:rsid w:val="00E9191F"/>
    <w:rsid w:val="00E9363A"/>
    <w:rsid w:val="00E9572F"/>
    <w:rsid w:val="00E95E60"/>
    <w:rsid w:val="00E9713B"/>
    <w:rsid w:val="00EA21F6"/>
    <w:rsid w:val="00EA3AAD"/>
    <w:rsid w:val="00EA538F"/>
    <w:rsid w:val="00EB1B9F"/>
    <w:rsid w:val="00EB2506"/>
    <w:rsid w:val="00EC0A20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EF773A"/>
    <w:rsid w:val="00F00402"/>
    <w:rsid w:val="00F01F01"/>
    <w:rsid w:val="00F025FE"/>
    <w:rsid w:val="00F03E22"/>
    <w:rsid w:val="00F06D28"/>
    <w:rsid w:val="00F06E32"/>
    <w:rsid w:val="00F10EA0"/>
    <w:rsid w:val="00F110A0"/>
    <w:rsid w:val="00F115A0"/>
    <w:rsid w:val="00F1361E"/>
    <w:rsid w:val="00F17E54"/>
    <w:rsid w:val="00F236E2"/>
    <w:rsid w:val="00F255DF"/>
    <w:rsid w:val="00F25CB5"/>
    <w:rsid w:val="00F27E38"/>
    <w:rsid w:val="00F33A3B"/>
    <w:rsid w:val="00F379EA"/>
    <w:rsid w:val="00F41E73"/>
    <w:rsid w:val="00F44663"/>
    <w:rsid w:val="00F466DE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0C3B"/>
    <w:rsid w:val="00FA4BFA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4E33D-6CF5-42AF-8943-57B1DF9EC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109</TotalTime>
  <Pages>10</Pages>
  <Words>1347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8604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15</cp:revision>
  <cp:lastPrinted>2009-11-19T20:24:00Z</cp:lastPrinted>
  <dcterms:created xsi:type="dcterms:W3CDTF">2012-06-05T12:59:00Z</dcterms:created>
  <dcterms:modified xsi:type="dcterms:W3CDTF">2012-07-14T19:45:00Z</dcterms:modified>
</cp:coreProperties>
</file>