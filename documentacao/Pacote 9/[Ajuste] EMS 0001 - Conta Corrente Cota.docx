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70E" w:rsidRPr="00875148" w:rsidRDefault="0044570E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44570E" w:rsidRPr="00875148" w:rsidRDefault="0044570E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44570E" w:rsidRPr="00875148" w:rsidRDefault="0044570E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4138CB">
        <w:rPr>
          <w:rFonts w:ascii="Arial Narrow" w:hAnsi="Arial Narrow"/>
          <w:b/>
          <w:sz w:val="40"/>
        </w:rPr>
        <w:t xml:space="preserve"> </w:t>
      </w:r>
      <w:r w:rsidR="00F97922" w:rsidRPr="00F97922">
        <w:rPr>
          <w:rFonts w:ascii="Arial Narrow" w:hAnsi="Arial Narrow"/>
          <w:b/>
          <w:sz w:val="36"/>
          <w:szCs w:val="36"/>
        </w:rPr>
        <w:t xml:space="preserve">[Ajuste] </w:t>
      </w:r>
      <w:r>
        <w:rPr>
          <w:rFonts w:ascii="Arial Narrow" w:hAnsi="Arial Narrow"/>
          <w:b/>
          <w:sz w:val="36"/>
          <w:szCs w:val="36"/>
        </w:rPr>
        <w:t>EMS 0001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 xml:space="preserve">Conta Corrente </w:t>
      </w:r>
      <w:r w:rsidR="007E0B87">
        <w:rPr>
          <w:rFonts w:ascii="Arial Narrow" w:hAnsi="Arial Narrow"/>
          <w:b/>
          <w:sz w:val="36"/>
          <w:szCs w:val="36"/>
        </w:rPr>
        <w:t>Cota</w:t>
      </w:r>
      <w:r w:rsidRPr="00875148">
        <w:rPr>
          <w:rFonts w:ascii="Arial Narrow" w:hAnsi="Arial Narrow"/>
          <w:b/>
          <w:sz w:val="40"/>
        </w:rPr>
        <w:t>&gt;</w:t>
      </w: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44570E" w:rsidRPr="00875148" w:rsidRDefault="0044570E">
      <w:pPr>
        <w:jc w:val="center"/>
        <w:rPr>
          <w:rFonts w:ascii="Arial Narrow" w:hAnsi="Arial Narrow"/>
          <w:b/>
          <w:sz w:val="48"/>
        </w:rPr>
      </w:pPr>
    </w:p>
    <w:p w:rsidR="0044570E" w:rsidRPr="00875148" w:rsidRDefault="0044570E">
      <w:pPr>
        <w:pStyle w:val="Cabealho"/>
        <w:rPr>
          <w:rFonts w:ascii="Arial Narrow" w:hAnsi="Arial Narrow"/>
        </w:rPr>
      </w:pPr>
    </w:p>
    <w:p w:rsidR="0044570E" w:rsidRPr="00875148" w:rsidRDefault="0044570E">
      <w:pPr>
        <w:pStyle w:val="Cabealho"/>
        <w:rPr>
          <w:rFonts w:ascii="Arial Narrow" w:hAnsi="Arial Narrow"/>
        </w:rPr>
      </w:pPr>
    </w:p>
    <w:p w:rsidR="0044570E" w:rsidRPr="00875148" w:rsidRDefault="0044570E">
      <w:pPr>
        <w:pStyle w:val="Cabealho"/>
        <w:rPr>
          <w:rFonts w:ascii="Arial Narrow" w:hAnsi="Arial Narrow"/>
        </w:rPr>
      </w:pPr>
    </w:p>
    <w:p w:rsidR="0044570E" w:rsidRPr="00875148" w:rsidRDefault="0044570E">
      <w:pPr>
        <w:pStyle w:val="Cabealho"/>
        <w:rPr>
          <w:rFonts w:ascii="Arial Narrow" w:hAnsi="Arial Narrow"/>
        </w:rPr>
      </w:pPr>
    </w:p>
    <w:p w:rsidR="0044570E" w:rsidRPr="00875148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Pr="00875148" w:rsidRDefault="0044570E">
      <w:pPr>
        <w:rPr>
          <w:rFonts w:ascii="Arial Narrow" w:hAnsi="Arial Narrow"/>
        </w:rPr>
      </w:pPr>
    </w:p>
    <w:p w:rsidR="0044570E" w:rsidRPr="00875148" w:rsidRDefault="0044570E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44570E" w:rsidRPr="00875148" w:rsidTr="003D4B3F">
        <w:tc>
          <w:tcPr>
            <w:tcW w:w="1134" w:type="dxa"/>
          </w:tcPr>
          <w:p w:rsidR="0044570E" w:rsidRPr="00875148" w:rsidRDefault="0044570E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44570E" w:rsidRPr="00875148" w:rsidRDefault="0044570E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44570E" w:rsidRPr="00875148" w:rsidRDefault="0044570E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44570E" w:rsidRPr="00875148" w:rsidRDefault="0044570E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44570E" w:rsidRPr="00875148" w:rsidRDefault="0044570E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44570E" w:rsidRPr="00875148" w:rsidTr="003D4B3F">
        <w:tc>
          <w:tcPr>
            <w:tcW w:w="1134" w:type="dxa"/>
          </w:tcPr>
          <w:p w:rsidR="0044570E" w:rsidRPr="00875148" w:rsidRDefault="0044570E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44570E" w:rsidRPr="00875148" w:rsidRDefault="0044570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44570E" w:rsidRPr="00875148" w:rsidRDefault="0044570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44570E" w:rsidRPr="00875148" w:rsidRDefault="0044570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44570E" w:rsidRPr="00875148" w:rsidRDefault="0044570E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4570E" w:rsidRPr="00875148" w:rsidTr="003D4B3F">
        <w:tc>
          <w:tcPr>
            <w:tcW w:w="1134" w:type="dxa"/>
          </w:tcPr>
          <w:p w:rsidR="0044570E" w:rsidRPr="00875148" w:rsidRDefault="0041774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28/02/2011</w:t>
            </w:r>
          </w:p>
        </w:tc>
        <w:tc>
          <w:tcPr>
            <w:tcW w:w="1134" w:type="dxa"/>
          </w:tcPr>
          <w:p w:rsidR="0044570E" w:rsidRPr="00875148" w:rsidRDefault="0041774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44570E" w:rsidRPr="00875148" w:rsidRDefault="0041774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44570E" w:rsidRPr="00875148" w:rsidRDefault="0041774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44570E" w:rsidRPr="00875148" w:rsidRDefault="0041774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E672C" w:rsidRPr="00875148" w:rsidTr="008E672C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72C" w:rsidRPr="00875148" w:rsidRDefault="008E672C" w:rsidP="008E672C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02/03/2011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72C" w:rsidRPr="00875148" w:rsidRDefault="008E672C" w:rsidP="00AF2C2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72C" w:rsidRPr="00875148" w:rsidRDefault="008E672C" w:rsidP="008E672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Inclusão de referencia a EMS relacionadas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72C" w:rsidRPr="00875148" w:rsidRDefault="008E672C" w:rsidP="00AF2C2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72C" w:rsidRPr="00875148" w:rsidRDefault="008E672C" w:rsidP="00AF2C2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A14F4E" w:rsidRPr="00875148" w:rsidTr="008E672C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F4E" w:rsidRDefault="00A14F4E" w:rsidP="008E672C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09/03/2011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F4E" w:rsidRDefault="00A14F4E" w:rsidP="00AF2C2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F4E" w:rsidRDefault="00A14F4E" w:rsidP="008E672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F4E" w:rsidRDefault="00A14F4E" w:rsidP="00AF2C2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F4E" w:rsidRDefault="00A14F4E" w:rsidP="00AF2C2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3E19D9" w:rsidTr="003E19D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9D9" w:rsidRDefault="003E19D9" w:rsidP="00731FFE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19/03/2011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9D9" w:rsidRDefault="003E19D9" w:rsidP="00731FFE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9D9" w:rsidRDefault="003E19D9" w:rsidP="00731FF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9D9" w:rsidRDefault="003E19D9" w:rsidP="00731FF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9D9" w:rsidRDefault="003E19D9" w:rsidP="00731FF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44570E" w:rsidRDefault="0044570E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44570E" w:rsidRPr="00875148" w:rsidRDefault="0044570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44570E" w:rsidRPr="00875148" w:rsidRDefault="0044570E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44570E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44570E" w:rsidRPr="00875148" w:rsidRDefault="0044570E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44570E" w:rsidRPr="00875148" w:rsidRDefault="0044570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44570E" w:rsidRPr="00875148">
        <w:trPr>
          <w:cantSplit/>
          <w:trHeight w:val="235"/>
        </w:trPr>
        <w:tc>
          <w:tcPr>
            <w:tcW w:w="4889" w:type="dxa"/>
            <w:vMerge/>
          </w:tcPr>
          <w:p w:rsidR="0044570E" w:rsidRPr="00875148" w:rsidRDefault="0044570E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44570E" w:rsidRPr="00875148" w:rsidRDefault="0044570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44570E" w:rsidRPr="00875148">
        <w:tc>
          <w:tcPr>
            <w:tcW w:w="4889" w:type="dxa"/>
          </w:tcPr>
          <w:p w:rsidR="0044570E" w:rsidRPr="00875148" w:rsidRDefault="0044570E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44570E" w:rsidRPr="009540DC" w:rsidRDefault="0044570E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44570E" w:rsidRPr="00875148" w:rsidRDefault="0044570E">
      <w:pPr>
        <w:rPr>
          <w:rFonts w:ascii="Arial Narrow" w:hAnsi="Arial Narrow"/>
        </w:rPr>
      </w:pPr>
    </w:p>
    <w:p w:rsidR="0044570E" w:rsidRPr="00875148" w:rsidRDefault="0044570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44570E" w:rsidRPr="00875148" w:rsidRDefault="0044570E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44570E" w:rsidRPr="00875148">
        <w:tc>
          <w:tcPr>
            <w:tcW w:w="9779" w:type="dxa"/>
          </w:tcPr>
          <w:p w:rsidR="0044570E" w:rsidRPr="009540DC" w:rsidRDefault="0044570E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44570E" w:rsidRPr="00D90C24" w:rsidRDefault="0044570E" w:rsidP="007E0B87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Nesta consulta deverá ser visualizado o histórico d</w:t>
            </w:r>
            <w:r w:rsidR="002B26C3"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</w:rPr>
              <w:t xml:space="preserve"> Conta Corrente d</w:t>
            </w:r>
            <w:r w:rsidR="007E0B87">
              <w:rPr>
                <w:rFonts w:ascii="Calibri" w:hAnsi="Calibri"/>
                <w:sz w:val="22"/>
                <w:szCs w:val="22"/>
              </w:rPr>
              <w:t>e uma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E0B87">
              <w:rPr>
                <w:rFonts w:ascii="Calibri" w:hAnsi="Calibri"/>
                <w:sz w:val="22"/>
                <w:szCs w:val="22"/>
              </w:rPr>
              <w:t xml:space="preserve">Cota </w:t>
            </w:r>
            <w:r>
              <w:rPr>
                <w:rFonts w:ascii="Calibri" w:hAnsi="Calibri"/>
                <w:sz w:val="22"/>
                <w:szCs w:val="22"/>
              </w:rPr>
              <w:t>especific</w:t>
            </w:r>
            <w:r w:rsidR="007E0B87"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44570E" w:rsidRPr="00875148">
        <w:tc>
          <w:tcPr>
            <w:tcW w:w="9779" w:type="dxa"/>
          </w:tcPr>
          <w:p w:rsidR="0044570E" w:rsidRPr="00875148" w:rsidRDefault="0044570E" w:rsidP="003A29F1">
            <w:pPr>
              <w:rPr>
                <w:rFonts w:ascii="Arial Narrow" w:hAnsi="Arial Narrow"/>
              </w:rPr>
            </w:pPr>
          </w:p>
        </w:tc>
      </w:tr>
    </w:tbl>
    <w:p w:rsidR="0044570E" w:rsidRPr="00875148" w:rsidRDefault="0044570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44570E" w:rsidRPr="00875148" w:rsidRDefault="0044570E">
      <w:pPr>
        <w:rPr>
          <w:rFonts w:ascii="Arial Narrow" w:hAnsi="Arial Narrow"/>
        </w:rPr>
      </w:pPr>
    </w:p>
    <w:p w:rsidR="0044570E" w:rsidRDefault="0044570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44570E" w:rsidRDefault="0044570E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usuário deverá escolher </w:t>
      </w:r>
      <w:r w:rsidR="007E0B87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7E0B87">
        <w:rPr>
          <w:rFonts w:ascii="Calibri" w:hAnsi="Calibri" w:cs="Arial"/>
          <w:color w:val="002060"/>
          <w:sz w:val="22"/>
          <w:szCs w:val="22"/>
        </w:rPr>
        <w:t>Cota</w:t>
      </w:r>
      <w:r w:rsidR="00A14F4E">
        <w:rPr>
          <w:rFonts w:ascii="Calibri" w:hAnsi="Calibri" w:cs="Arial"/>
          <w:color w:val="002060"/>
          <w:sz w:val="22"/>
          <w:szCs w:val="22"/>
        </w:rPr>
        <w:t xml:space="preserve"> para exibição de todas as movimentações</w:t>
      </w:r>
      <w:r w:rsidR="00C647B6">
        <w:rPr>
          <w:rFonts w:ascii="Calibri" w:hAnsi="Calibri" w:cs="Arial"/>
          <w:color w:val="002060"/>
          <w:sz w:val="22"/>
          <w:szCs w:val="22"/>
        </w:rPr>
        <w:t xml:space="preserve"> financeira</w:t>
      </w:r>
      <w:r w:rsidR="00A14F4E">
        <w:rPr>
          <w:rFonts w:ascii="Calibri" w:hAnsi="Calibri" w:cs="Arial"/>
          <w:color w:val="002060"/>
          <w:sz w:val="22"/>
          <w:szCs w:val="22"/>
        </w:rPr>
        <w:t>s</w:t>
      </w:r>
      <w:r w:rsidR="00C647B6">
        <w:rPr>
          <w:rFonts w:ascii="Calibri" w:hAnsi="Calibri" w:cs="Arial"/>
          <w:color w:val="002060"/>
          <w:sz w:val="22"/>
          <w:szCs w:val="22"/>
        </w:rPr>
        <w:t xml:space="preserve"> de uma Cota.</w:t>
      </w:r>
    </w:p>
    <w:p w:rsidR="00A14F4E" w:rsidRDefault="00A14F4E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44570E" w:rsidRDefault="0044570E" w:rsidP="00F103E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consulta deverá disponibilizar </w:t>
      </w:r>
      <w:r w:rsidR="00E20CA2">
        <w:rPr>
          <w:rFonts w:ascii="Arial Narrow" w:hAnsi="Arial Narrow" w:cs="Arial"/>
          <w:color w:val="002060"/>
          <w:sz w:val="22"/>
          <w:szCs w:val="22"/>
        </w:rPr>
        <w:t xml:space="preserve">um grid com </w:t>
      </w:r>
      <w:r>
        <w:rPr>
          <w:rFonts w:ascii="Arial Narrow" w:hAnsi="Arial Narrow" w:cs="Arial"/>
          <w:color w:val="002060"/>
          <w:sz w:val="22"/>
          <w:szCs w:val="22"/>
        </w:rPr>
        <w:t xml:space="preserve">as informações em ordem </w:t>
      </w:r>
      <w:r w:rsidR="00802871">
        <w:rPr>
          <w:rFonts w:ascii="Arial Narrow" w:hAnsi="Arial Narrow" w:cs="Arial"/>
          <w:color w:val="002060"/>
          <w:sz w:val="22"/>
          <w:szCs w:val="22"/>
        </w:rPr>
        <w:t xml:space="preserve">cronológica descendente, onde deverá recuperar da base de dados os registros mais recentes mesmo que </w:t>
      </w:r>
      <w:r w:rsidR="00A25D75">
        <w:rPr>
          <w:rFonts w:ascii="Arial Narrow" w:hAnsi="Arial Narrow" w:cs="Arial"/>
          <w:color w:val="002060"/>
          <w:sz w:val="22"/>
          <w:szCs w:val="22"/>
        </w:rPr>
        <w:t>seja</w:t>
      </w:r>
      <w:r w:rsidR="00802871">
        <w:rPr>
          <w:rFonts w:ascii="Arial Narrow" w:hAnsi="Arial Narrow" w:cs="Arial"/>
          <w:color w:val="002060"/>
          <w:sz w:val="22"/>
          <w:szCs w:val="22"/>
        </w:rPr>
        <w:t xml:space="preserve"> em datas posteriores a data de operação.</w:t>
      </w:r>
    </w:p>
    <w:p w:rsidR="0044570E" w:rsidRDefault="0044570E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44570E" w:rsidRDefault="0044570E" w:rsidP="00605F9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</w:t>
      </w:r>
      <w:r w:rsidR="00605F98">
        <w:rPr>
          <w:rFonts w:ascii="Arial Narrow" w:hAnsi="Arial Narrow" w:cs="Arial"/>
          <w:color w:val="002060"/>
          <w:sz w:val="22"/>
          <w:szCs w:val="22"/>
        </w:rPr>
        <w:t>este</w:t>
      </w:r>
      <w:r>
        <w:rPr>
          <w:rFonts w:ascii="Arial Narrow" w:hAnsi="Arial Narrow" w:cs="Arial"/>
          <w:color w:val="002060"/>
          <w:sz w:val="22"/>
          <w:szCs w:val="22"/>
        </w:rPr>
        <w:t xml:space="preserve"> Grid deverá possibilitar ao clicar em uma linha de determinada data </w:t>
      </w:r>
      <w:r w:rsidR="00605F98">
        <w:rPr>
          <w:rFonts w:ascii="Arial Narrow" w:hAnsi="Arial Narrow" w:cs="Arial"/>
          <w:color w:val="002060"/>
          <w:sz w:val="22"/>
          <w:szCs w:val="22"/>
        </w:rPr>
        <w:t xml:space="preserve">do movimento, a </w:t>
      </w:r>
      <w:r>
        <w:rPr>
          <w:rFonts w:ascii="Arial Narrow" w:hAnsi="Arial Narrow" w:cs="Arial"/>
          <w:color w:val="002060"/>
          <w:sz w:val="22"/>
          <w:szCs w:val="22"/>
        </w:rPr>
        <w:t>visualiza</w:t>
      </w:r>
      <w:r w:rsidR="00605F98">
        <w:rPr>
          <w:rFonts w:ascii="Arial Narrow" w:hAnsi="Arial Narrow" w:cs="Arial"/>
          <w:color w:val="002060"/>
          <w:sz w:val="22"/>
          <w:szCs w:val="22"/>
        </w:rPr>
        <w:t>ção de</w:t>
      </w:r>
      <w:r>
        <w:rPr>
          <w:rFonts w:ascii="Arial Narrow" w:hAnsi="Arial Narrow" w:cs="Arial"/>
          <w:color w:val="002060"/>
          <w:sz w:val="22"/>
          <w:szCs w:val="22"/>
        </w:rPr>
        <w:t xml:space="preserve"> informações analíticas de Consignado</w:t>
      </w:r>
      <w:r w:rsidR="000D1B05">
        <w:rPr>
          <w:rFonts w:ascii="Arial Narrow" w:hAnsi="Arial Narrow" w:cs="Arial"/>
          <w:color w:val="002060"/>
          <w:sz w:val="22"/>
          <w:szCs w:val="22"/>
        </w:rPr>
        <w:t xml:space="preserve"> (</w:t>
      </w:r>
      <w:r w:rsidR="000D1B05" w:rsidRPr="000D1B05">
        <w:rPr>
          <w:rFonts w:ascii="Arial Narrow" w:hAnsi="Arial Narrow" w:cs="Arial"/>
          <w:color w:val="002060"/>
          <w:sz w:val="22"/>
          <w:szCs w:val="22"/>
        </w:rPr>
        <w:t>EMS 0002 - Consignado Cota</w:t>
      </w:r>
      <w:r w:rsidR="000D1B05">
        <w:rPr>
          <w:rFonts w:ascii="Arial Narrow" w:hAnsi="Arial Narrow" w:cs="Arial"/>
          <w:color w:val="002060"/>
          <w:sz w:val="22"/>
          <w:szCs w:val="22"/>
        </w:rPr>
        <w:t>)</w:t>
      </w:r>
      <w:r>
        <w:rPr>
          <w:rFonts w:ascii="Arial Narrow" w:hAnsi="Arial Narrow" w:cs="Arial"/>
          <w:color w:val="002060"/>
          <w:sz w:val="22"/>
          <w:szCs w:val="22"/>
        </w:rPr>
        <w:t xml:space="preserve">, </w:t>
      </w:r>
      <w:r w:rsidR="00CE1F9E">
        <w:rPr>
          <w:rFonts w:ascii="Arial Narrow" w:hAnsi="Arial Narrow" w:cs="Arial"/>
          <w:color w:val="002060"/>
          <w:sz w:val="22"/>
          <w:szCs w:val="22"/>
        </w:rPr>
        <w:t>Venda Encalhe</w:t>
      </w:r>
      <w:r w:rsidR="000D1B05">
        <w:rPr>
          <w:rFonts w:ascii="Arial Narrow" w:hAnsi="Arial Narrow" w:cs="Arial"/>
          <w:color w:val="002060"/>
          <w:sz w:val="22"/>
          <w:szCs w:val="22"/>
        </w:rPr>
        <w:t>(</w:t>
      </w:r>
      <w:r w:rsidR="000D1B05" w:rsidRPr="000D1B05">
        <w:rPr>
          <w:rFonts w:ascii="Arial Narrow" w:hAnsi="Arial Narrow" w:cs="Arial"/>
          <w:color w:val="002060"/>
          <w:sz w:val="22"/>
          <w:szCs w:val="22"/>
        </w:rPr>
        <w:t>EMS 0004 - Consulta Compra Encalhe Cota</w:t>
      </w:r>
      <w:r w:rsidR="000D1B05">
        <w:rPr>
          <w:rFonts w:ascii="Arial Narrow" w:hAnsi="Arial Narrow" w:cs="Arial"/>
          <w:color w:val="002060"/>
          <w:sz w:val="22"/>
          <w:szCs w:val="22"/>
        </w:rPr>
        <w:t>)</w:t>
      </w:r>
      <w:r w:rsidR="002068A8">
        <w:rPr>
          <w:rFonts w:ascii="Arial Narrow" w:hAnsi="Arial Narrow" w:cs="Arial"/>
          <w:color w:val="002060"/>
          <w:sz w:val="22"/>
          <w:szCs w:val="22"/>
        </w:rPr>
        <w:t>,</w:t>
      </w:r>
      <w:r>
        <w:rPr>
          <w:rFonts w:ascii="Arial Narrow" w:hAnsi="Arial Narrow" w:cs="Arial"/>
          <w:color w:val="002060"/>
          <w:sz w:val="22"/>
          <w:szCs w:val="22"/>
        </w:rPr>
        <w:t xml:space="preserve"> Encalhe</w:t>
      </w:r>
      <w:r w:rsidR="000D1B05">
        <w:rPr>
          <w:rFonts w:ascii="Arial Narrow" w:hAnsi="Arial Narrow" w:cs="Arial"/>
          <w:color w:val="002060"/>
          <w:sz w:val="22"/>
          <w:szCs w:val="22"/>
        </w:rPr>
        <w:t>(</w:t>
      </w:r>
      <w:r w:rsidR="000D1B05" w:rsidRPr="000D1B05">
        <w:rPr>
          <w:rFonts w:ascii="Arial Narrow" w:hAnsi="Arial Narrow" w:cs="Arial"/>
          <w:color w:val="002060"/>
          <w:sz w:val="22"/>
          <w:szCs w:val="22"/>
        </w:rPr>
        <w:t>EMS 0003 - Encalhe Cota</w:t>
      </w:r>
      <w:r w:rsidR="000D1B05">
        <w:rPr>
          <w:rFonts w:ascii="Arial Narrow" w:hAnsi="Arial Narrow" w:cs="Arial"/>
          <w:color w:val="002060"/>
          <w:sz w:val="22"/>
          <w:szCs w:val="22"/>
        </w:rPr>
        <w:t>)</w:t>
      </w:r>
      <w:r w:rsidR="00884673">
        <w:rPr>
          <w:rFonts w:ascii="Arial Narrow" w:hAnsi="Arial Narrow" w:cs="Arial"/>
          <w:color w:val="002060"/>
          <w:sz w:val="22"/>
          <w:szCs w:val="22"/>
        </w:rPr>
        <w:t>,</w:t>
      </w:r>
      <w:r w:rsidR="002068A8">
        <w:rPr>
          <w:rFonts w:ascii="Arial Narrow" w:hAnsi="Arial Narrow" w:cs="Arial"/>
          <w:color w:val="002060"/>
          <w:sz w:val="22"/>
          <w:szCs w:val="22"/>
        </w:rPr>
        <w:t xml:space="preserve"> Debito/Credito</w:t>
      </w:r>
      <w:r w:rsidR="007424E0">
        <w:rPr>
          <w:rFonts w:ascii="Arial Narrow" w:hAnsi="Arial Narrow" w:cs="Arial"/>
          <w:color w:val="002060"/>
          <w:sz w:val="22"/>
          <w:szCs w:val="22"/>
        </w:rPr>
        <w:t>,</w:t>
      </w:r>
      <w:r w:rsidR="00884673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7424E0">
        <w:rPr>
          <w:rFonts w:ascii="Arial Narrow" w:hAnsi="Arial Narrow" w:cs="Arial"/>
          <w:color w:val="002060"/>
          <w:sz w:val="22"/>
          <w:szCs w:val="22"/>
        </w:rPr>
        <w:t>E</w:t>
      </w:r>
      <w:r w:rsidR="00884673">
        <w:rPr>
          <w:rFonts w:ascii="Arial Narrow" w:hAnsi="Arial Narrow" w:cs="Arial"/>
          <w:color w:val="002060"/>
          <w:sz w:val="22"/>
          <w:szCs w:val="22"/>
        </w:rPr>
        <w:t>ncargos</w:t>
      </w:r>
      <w:r w:rsidR="007424E0">
        <w:rPr>
          <w:rFonts w:ascii="Arial Narrow" w:hAnsi="Arial Narrow" w:cs="Arial"/>
          <w:color w:val="002060"/>
          <w:sz w:val="22"/>
          <w:szCs w:val="22"/>
        </w:rPr>
        <w:t xml:space="preserve"> e NA</w:t>
      </w:r>
      <w:r w:rsidR="00C67D10">
        <w:rPr>
          <w:rFonts w:ascii="Arial Narrow" w:hAnsi="Arial Narrow" w:cs="Arial"/>
          <w:color w:val="002060"/>
          <w:sz w:val="22"/>
          <w:szCs w:val="22"/>
        </w:rPr>
        <w:t>,</w:t>
      </w:r>
      <w:r>
        <w:rPr>
          <w:rFonts w:ascii="Arial Narrow" w:hAnsi="Arial Narrow" w:cs="Arial"/>
          <w:color w:val="002060"/>
          <w:sz w:val="22"/>
          <w:szCs w:val="22"/>
        </w:rPr>
        <w:t xml:space="preserve"> estes links chamar</w:t>
      </w:r>
      <w:r w:rsidR="00A33B60">
        <w:rPr>
          <w:rFonts w:ascii="Arial Narrow" w:hAnsi="Arial Narrow" w:cs="Arial"/>
          <w:color w:val="002060"/>
          <w:sz w:val="22"/>
          <w:szCs w:val="22"/>
        </w:rPr>
        <w:t>ão</w:t>
      </w:r>
      <w:r>
        <w:rPr>
          <w:rFonts w:ascii="Arial Narrow" w:hAnsi="Arial Narrow" w:cs="Arial"/>
          <w:color w:val="002060"/>
          <w:sz w:val="22"/>
          <w:szCs w:val="22"/>
        </w:rPr>
        <w:t xml:space="preserve"> telas correspondentes a cada consulta especifica</w:t>
      </w:r>
      <w:r w:rsidR="00605F98">
        <w:rPr>
          <w:rFonts w:ascii="Arial Narrow" w:hAnsi="Arial Narrow" w:cs="Arial"/>
          <w:color w:val="002060"/>
          <w:sz w:val="22"/>
          <w:szCs w:val="22"/>
        </w:rPr>
        <w:t xml:space="preserve"> dessas informações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C67D10" w:rsidRDefault="00C67D10" w:rsidP="00605F9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Esses são valores consolidados da movimentação financeira da Cota, considerando o percentual de desconto do produto, c</w:t>
      </w:r>
      <w:r w:rsidR="001D03EC">
        <w:rPr>
          <w:rFonts w:ascii="Arial Narrow" w:hAnsi="Arial Narrow" w:cs="Arial"/>
          <w:color w:val="002060"/>
          <w:sz w:val="22"/>
          <w:szCs w:val="22"/>
        </w:rPr>
        <w:t>onforme hierarquia de descontos.</w:t>
      </w:r>
    </w:p>
    <w:p w:rsidR="00AC638F" w:rsidRDefault="00AC638F" w:rsidP="00605F9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ordenação será a data do </w:t>
      </w:r>
      <w:r w:rsidR="00247DD6">
        <w:rPr>
          <w:rFonts w:ascii="Arial Narrow" w:hAnsi="Arial Narrow" w:cs="Arial"/>
          <w:color w:val="002060"/>
          <w:sz w:val="22"/>
          <w:szCs w:val="22"/>
        </w:rPr>
        <w:t>lançamento do movimento</w:t>
      </w:r>
      <w:r>
        <w:rPr>
          <w:rFonts w:ascii="Arial Narrow" w:hAnsi="Arial Narrow" w:cs="Arial"/>
          <w:color w:val="002060"/>
          <w:sz w:val="22"/>
          <w:szCs w:val="22"/>
        </w:rPr>
        <w:t xml:space="preserve"> mais recente para mais antiga.</w:t>
      </w:r>
    </w:p>
    <w:p w:rsidR="00BB53E8" w:rsidRDefault="00BB53E8" w:rsidP="00605F9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0F73D8" w:rsidRDefault="00E61485" w:rsidP="00E61485">
      <w:pPr>
        <w:ind w:left="360"/>
        <w:rPr>
          <w:rFonts w:ascii="Arial Narrow" w:hAnsi="Arial Narrow" w:cs="Arial"/>
          <w:color w:val="FF0000"/>
          <w:sz w:val="22"/>
          <w:szCs w:val="22"/>
        </w:rPr>
      </w:pPr>
      <w:r w:rsidRPr="00BB53E8">
        <w:rPr>
          <w:rFonts w:ascii="Arial Narrow" w:hAnsi="Arial Narrow" w:cs="Arial"/>
          <w:color w:val="FF0000"/>
          <w:sz w:val="22"/>
          <w:szCs w:val="22"/>
          <w:highlight w:val="yellow"/>
        </w:rPr>
        <w:t>Nesta tela haver</w:t>
      </w:r>
      <w:r w:rsidR="00BB53E8" w:rsidRPr="00BB53E8">
        <w:rPr>
          <w:rFonts w:ascii="Arial Narrow" w:hAnsi="Arial Narrow" w:cs="Arial"/>
          <w:color w:val="FF0000"/>
          <w:sz w:val="22"/>
          <w:szCs w:val="22"/>
          <w:highlight w:val="yellow"/>
        </w:rPr>
        <w:t>á botões para ação de “imprimir”,</w:t>
      </w:r>
      <w:r w:rsidRPr="00BB53E8">
        <w:rPr>
          <w:rFonts w:ascii="Arial Narrow" w:hAnsi="Arial Narrow" w:cs="Arial"/>
          <w:color w:val="FF0000"/>
          <w:sz w:val="22"/>
          <w:szCs w:val="22"/>
          <w:highlight w:val="yellow"/>
        </w:rPr>
        <w:t xml:space="preserve"> “arquivo”</w:t>
      </w:r>
      <w:r w:rsidR="00BB53E8" w:rsidRPr="00BB53E8">
        <w:rPr>
          <w:rFonts w:ascii="Arial Narrow" w:hAnsi="Arial Narrow" w:cs="Arial"/>
          <w:color w:val="FF0000"/>
          <w:sz w:val="22"/>
          <w:szCs w:val="22"/>
          <w:highlight w:val="yellow"/>
        </w:rPr>
        <w:t xml:space="preserve"> e “envio por e-mail”</w:t>
      </w:r>
      <w:r w:rsidRPr="00BB53E8">
        <w:rPr>
          <w:rFonts w:ascii="Arial Narrow" w:hAnsi="Arial Narrow" w:cs="Arial"/>
          <w:color w:val="FF0000"/>
          <w:sz w:val="22"/>
          <w:szCs w:val="22"/>
          <w:highlight w:val="yellow"/>
        </w:rPr>
        <w:t>, a opção “arquivo” tem como objetivo gerar as informações em formato Excel para utilização da área de negocio, a opção “imprimir” deverá gerar a impressão c</w:t>
      </w:r>
      <w:r w:rsidR="00BB53E8" w:rsidRPr="00BB53E8">
        <w:rPr>
          <w:rFonts w:ascii="Arial Narrow" w:hAnsi="Arial Narrow" w:cs="Arial"/>
          <w:color w:val="FF0000"/>
          <w:sz w:val="22"/>
          <w:szCs w:val="22"/>
          <w:highlight w:val="yellow"/>
        </w:rPr>
        <w:t xml:space="preserve">onforme informações da consulta e a opção “enviar por e-mail” que tem como objetivo enviar a conta corrente </w:t>
      </w:r>
      <w:r w:rsidR="006D73A0">
        <w:rPr>
          <w:rFonts w:ascii="Arial Narrow" w:hAnsi="Arial Narrow" w:cs="Arial"/>
          <w:color w:val="FF0000"/>
          <w:sz w:val="22"/>
          <w:szCs w:val="22"/>
          <w:highlight w:val="yellow"/>
        </w:rPr>
        <w:t xml:space="preserve">selecionada </w:t>
      </w:r>
      <w:r w:rsidR="00BB53E8" w:rsidRPr="00BB53E8">
        <w:rPr>
          <w:rFonts w:ascii="Arial Narrow" w:hAnsi="Arial Narrow" w:cs="Arial"/>
          <w:color w:val="FF0000"/>
          <w:sz w:val="22"/>
          <w:szCs w:val="22"/>
          <w:highlight w:val="yellow"/>
        </w:rPr>
        <w:t xml:space="preserve">por e-mail para as cotas </w:t>
      </w:r>
      <w:r w:rsidR="006D73A0">
        <w:rPr>
          <w:rFonts w:ascii="Arial Narrow" w:hAnsi="Arial Narrow" w:cs="Arial"/>
          <w:color w:val="FF0000"/>
          <w:sz w:val="22"/>
          <w:szCs w:val="22"/>
          <w:highlight w:val="yellow"/>
        </w:rPr>
        <w:t xml:space="preserve">com endereço eletrônico </w:t>
      </w:r>
      <w:r w:rsidR="00BB53E8" w:rsidRPr="00BB53E8">
        <w:rPr>
          <w:rFonts w:ascii="Arial Narrow" w:hAnsi="Arial Narrow" w:cs="Arial"/>
          <w:color w:val="FF0000"/>
          <w:sz w:val="22"/>
          <w:szCs w:val="22"/>
          <w:highlight w:val="yellow"/>
        </w:rPr>
        <w:t>cadastra</w:t>
      </w:r>
      <w:r w:rsidR="00BB53E8" w:rsidRPr="006D73A0">
        <w:rPr>
          <w:rFonts w:ascii="Arial Narrow" w:hAnsi="Arial Narrow" w:cs="Arial"/>
          <w:color w:val="FF0000"/>
          <w:sz w:val="22"/>
          <w:szCs w:val="22"/>
          <w:highlight w:val="yellow"/>
        </w:rPr>
        <w:t>d</w:t>
      </w:r>
      <w:r w:rsidR="006D73A0" w:rsidRPr="006D73A0">
        <w:rPr>
          <w:rFonts w:ascii="Arial Narrow" w:hAnsi="Arial Narrow" w:cs="Arial"/>
          <w:color w:val="FF0000"/>
          <w:sz w:val="22"/>
          <w:szCs w:val="22"/>
          <w:highlight w:val="yellow"/>
        </w:rPr>
        <w:t>o.</w:t>
      </w:r>
    </w:p>
    <w:p w:rsidR="006D73A0" w:rsidRDefault="006D73A0" w:rsidP="00E61485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0F73D8" w:rsidRDefault="000F73D8" w:rsidP="00E61485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0F73D8">
        <w:rPr>
          <w:rFonts w:ascii="Arial Narrow" w:hAnsi="Arial Narrow" w:cs="Arial"/>
          <w:color w:val="002060"/>
          <w:sz w:val="22"/>
          <w:szCs w:val="22"/>
          <w:highlight w:val="yellow"/>
        </w:rPr>
        <w:t>Ao passar o mouse sobre os campos: Valor Postergado e Pendente, a funcionalidade deverá informar ao usuário por meio de mensagem, qual é a data rai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>z deste valor, ou seja, caso um</w:t>
      </w:r>
      <w:r w:rsidRPr="000F73D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Valor Pendente do dia 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>10/05/2012</w:t>
      </w:r>
      <w:r w:rsidRPr="000F73D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, seja </w:t>
      </w:r>
      <w:proofErr w:type="gramStart"/>
      <w:r w:rsidRPr="000F73D8">
        <w:rPr>
          <w:rFonts w:ascii="Arial Narrow" w:hAnsi="Arial Narrow" w:cs="Arial"/>
          <w:color w:val="002060"/>
          <w:sz w:val="22"/>
          <w:szCs w:val="22"/>
          <w:highlight w:val="yellow"/>
        </w:rPr>
        <w:t>transferid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>o</w:t>
      </w:r>
      <w:proofErr w:type="gramEnd"/>
      <w:r w:rsidRPr="000F73D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para o dia 12/05/2012, a funcionalidade deverá mostrar a informação de: Valor referente a 10/05/2012.</w:t>
      </w:r>
    </w:p>
    <w:p w:rsidR="0044570E" w:rsidRDefault="0044570E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0538D7" w:rsidRPr="000538D7" w:rsidRDefault="000538D7" w:rsidP="000538D7">
      <w:pPr>
        <w:ind w:left="360"/>
        <w:rPr>
          <w:rFonts w:ascii="Arial Narrow" w:hAnsi="Arial Narrow" w:cs="Arial"/>
          <w:color w:val="FF0000"/>
          <w:sz w:val="22"/>
          <w:szCs w:val="22"/>
          <w:highlight w:val="yellow"/>
        </w:rPr>
      </w:pPr>
      <w:r w:rsidRPr="000538D7">
        <w:rPr>
          <w:rFonts w:ascii="Arial Narrow" w:hAnsi="Arial Narrow" w:cs="Arial"/>
          <w:color w:val="FF0000"/>
          <w:sz w:val="22"/>
          <w:szCs w:val="22"/>
          <w:highlight w:val="yellow"/>
        </w:rPr>
        <w:t xml:space="preserve">Acrescentar no Grid as colunas de </w:t>
      </w:r>
      <w:proofErr w:type="spellStart"/>
      <w:r w:rsidRPr="000538D7">
        <w:rPr>
          <w:rFonts w:ascii="Arial Narrow" w:hAnsi="Arial Narrow" w:cs="Arial"/>
          <w:color w:val="FF0000"/>
          <w:sz w:val="22"/>
          <w:szCs w:val="22"/>
          <w:highlight w:val="yellow"/>
        </w:rPr>
        <w:t>Vlr</w:t>
      </w:r>
      <w:proofErr w:type="spellEnd"/>
      <w:r w:rsidRPr="000538D7">
        <w:rPr>
          <w:rFonts w:ascii="Arial Narrow" w:hAnsi="Arial Narrow" w:cs="Arial"/>
          <w:color w:val="FF0000"/>
          <w:sz w:val="22"/>
          <w:szCs w:val="22"/>
          <w:highlight w:val="yellow"/>
        </w:rPr>
        <w:t xml:space="preserve">. Pago e Saldo. O Valor Pago será preenchido automaticamente após baixa bancária automática (EMS 0022) ou baixa manual (EMS 0189). O saldo será a diferença entre o Total R$ e o </w:t>
      </w:r>
      <w:proofErr w:type="spellStart"/>
      <w:r w:rsidRPr="000538D7">
        <w:rPr>
          <w:rFonts w:ascii="Arial Narrow" w:hAnsi="Arial Narrow" w:cs="Arial"/>
          <w:color w:val="FF0000"/>
          <w:sz w:val="22"/>
          <w:szCs w:val="22"/>
          <w:highlight w:val="yellow"/>
        </w:rPr>
        <w:t>Vlr</w:t>
      </w:r>
      <w:proofErr w:type="spellEnd"/>
      <w:r w:rsidRPr="000538D7">
        <w:rPr>
          <w:rFonts w:ascii="Arial Narrow" w:hAnsi="Arial Narrow" w:cs="Arial"/>
          <w:color w:val="FF0000"/>
          <w:sz w:val="22"/>
          <w:szCs w:val="22"/>
          <w:highlight w:val="yellow"/>
        </w:rPr>
        <w:t xml:space="preserve">. Pago. </w:t>
      </w:r>
    </w:p>
    <w:p w:rsidR="000538D7" w:rsidRPr="000538D7" w:rsidRDefault="000538D7" w:rsidP="000538D7">
      <w:pPr>
        <w:ind w:left="360"/>
        <w:rPr>
          <w:rFonts w:ascii="Arial Narrow" w:hAnsi="Arial Narrow" w:cs="Arial"/>
          <w:color w:val="FF0000"/>
          <w:sz w:val="22"/>
          <w:szCs w:val="22"/>
          <w:highlight w:val="yellow"/>
        </w:rPr>
      </w:pPr>
    </w:p>
    <w:p w:rsidR="000538D7" w:rsidRDefault="000538D7" w:rsidP="000538D7">
      <w:pPr>
        <w:ind w:left="360"/>
        <w:rPr>
          <w:rFonts w:ascii="Arial Narrow" w:hAnsi="Arial Narrow" w:cs="Arial"/>
          <w:color w:val="FF0000"/>
          <w:sz w:val="22"/>
          <w:szCs w:val="22"/>
        </w:rPr>
      </w:pPr>
      <w:r w:rsidRPr="000538D7">
        <w:rPr>
          <w:rFonts w:ascii="Arial Narrow" w:hAnsi="Arial Narrow" w:cs="Arial"/>
          <w:color w:val="FF0000"/>
          <w:sz w:val="22"/>
          <w:szCs w:val="22"/>
          <w:highlight w:val="yellow"/>
        </w:rPr>
        <w:t xml:space="preserve">Ao clicar no botão “Enviar por e-mail”, a funcionalidade abrirá Pop-up para confirmação dos dados para envio. </w:t>
      </w:r>
      <w:r w:rsidR="008C00EA">
        <w:rPr>
          <w:rFonts w:ascii="Arial Narrow" w:hAnsi="Arial Narrow" w:cs="Arial"/>
          <w:color w:val="FF0000"/>
          <w:sz w:val="22"/>
          <w:szCs w:val="22"/>
          <w:highlight w:val="yellow"/>
        </w:rPr>
        <w:t xml:space="preserve">Nessa tela constará a informação da Cota, Nome, E-mail, Cópia para e mensagem. </w:t>
      </w:r>
      <w:r w:rsidRPr="000538D7">
        <w:rPr>
          <w:rFonts w:ascii="Arial Narrow" w:hAnsi="Arial Narrow" w:cs="Arial"/>
          <w:color w:val="FF0000"/>
          <w:sz w:val="22"/>
          <w:szCs w:val="22"/>
          <w:highlight w:val="yellow"/>
        </w:rPr>
        <w:t>É necessário considerar o campo e-mail</w:t>
      </w:r>
      <w:r w:rsidR="008C00EA">
        <w:rPr>
          <w:rFonts w:ascii="Arial Narrow" w:hAnsi="Arial Narrow" w:cs="Arial"/>
          <w:color w:val="FF0000"/>
          <w:sz w:val="22"/>
          <w:szCs w:val="22"/>
          <w:highlight w:val="yellow"/>
        </w:rPr>
        <w:t xml:space="preserve">, cópia para e mensagem </w:t>
      </w:r>
      <w:r w:rsidRPr="000538D7">
        <w:rPr>
          <w:rFonts w:ascii="Arial Narrow" w:hAnsi="Arial Narrow" w:cs="Arial"/>
          <w:color w:val="FF0000"/>
          <w:sz w:val="22"/>
          <w:szCs w:val="22"/>
          <w:highlight w:val="yellow"/>
        </w:rPr>
        <w:t xml:space="preserve">como campo editável </w:t>
      </w:r>
      <w:r w:rsidR="00003560">
        <w:rPr>
          <w:rFonts w:ascii="Arial Narrow" w:hAnsi="Arial Narrow" w:cs="Arial"/>
          <w:color w:val="FF0000"/>
          <w:sz w:val="22"/>
          <w:szCs w:val="22"/>
          <w:highlight w:val="yellow"/>
        </w:rPr>
        <w:t>podendo ser alterado pelo usuário antes do envio</w:t>
      </w:r>
      <w:r w:rsidR="008C00EA">
        <w:rPr>
          <w:rFonts w:ascii="Arial Narrow" w:hAnsi="Arial Narrow" w:cs="Arial"/>
          <w:color w:val="FF0000"/>
          <w:sz w:val="22"/>
          <w:szCs w:val="22"/>
          <w:highlight w:val="yellow"/>
        </w:rPr>
        <w:t xml:space="preserve">. </w:t>
      </w:r>
      <w:r w:rsidRPr="000538D7">
        <w:rPr>
          <w:rFonts w:ascii="Arial Narrow" w:hAnsi="Arial Narrow" w:cs="Arial"/>
          <w:color w:val="FF0000"/>
          <w:sz w:val="22"/>
          <w:szCs w:val="22"/>
          <w:highlight w:val="yellow"/>
        </w:rPr>
        <w:t xml:space="preserve">Os campos </w:t>
      </w:r>
      <w:r w:rsidR="008C00EA">
        <w:rPr>
          <w:rFonts w:ascii="Arial Narrow" w:hAnsi="Arial Narrow" w:cs="Arial"/>
          <w:color w:val="FF0000"/>
          <w:sz w:val="22"/>
          <w:szCs w:val="22"/>
          <w:highlight w:val="yellow"/>
        </w:rPr>
        <w:t xml:space="preserve">Cota e Nome </w:t>
      </w:r>
      <w:r w:rsidRPr="000538D7">
        <w:rPr>
          <w:rFonts w:ascii="Arial Narrow" w:hAnsi="Arial Narrow" w:cs="Arial"/>
          <w:color w:val="FF0000"/>
          <w:sz w:val="22"/>
          <w:szCs w:val="22"/>
          <w:highlight w:val="yellow"/>
        </w:rPr>
        <w:t>não serão possíveis de alteração, serão carregados automaticamente pelo Cadastro da cota (EMS 0167/0153).</w:t>
      </w:r>
    </w:p>
    <w:p w:rsidR="008C00EA" w:rsidRDefault="008C00EA" w:rsidP="000538D7">
      <w:pPr>
        <w:ind w:left="360"/>
        <w:rPr>
          <w:rFonts w:ascii="Arial Narrow" w:hAnsi="Arial Narrow" w:cs="Arial"/>
          <w:color w:val="FF0000"/>
          <w:sz w:val="22"/>
          <w:szCs w:val="22"/>
        </w:rPr>
      </w:pPr>
    </w:p>
    <w:p w:rsidR="002A6552" w:rsidRDefault="008C00EA" w:rsidP="000538D7">
      <w:pPr>
        <w:ind w:left="360"/>
        <w:rPr>
          <w:rFonts w:ascii="Arial Narrow" w:hAnsi="Arial Narrow" w:cs="Arial"/>
          <w:color w:val="FF0000"/>
          <w:sz w:val="22"/>
          <w:szCs w:val="22"/>
        </w:rPr>
      </w:pPr>
      <w:r w:rsidRPr="00C231F7">
        <w:rPr>
          <w:rFonts w:ascii="Arial Narrow" w:hAnsi="Arial Narrow" w:cs="Arial"/>
          <w:color w:val="FF0000"/>
          <w:sz w:val="22"/>
          <w:szCs w:val="22"/>
          <w:highlight w:val="yellow"/>
        </w:rPr>
        <w:t>Após confirmação do envio, em caso positivo, a funcionalidade abrirá Pop-up com a mensagem “E-mail enviado com sucesso”. Em caso negativo, aparecerá mensagem “Erro no Envio da mensagem”.</w:t>
      </w:r>
      <w:r>
        <w:rPr>
          <w:rFonts w:ascii="Arial Narrow" w:hAnsi="Arial Narrow" w:cs="Arial"/>
          <w:color w:val="FF0000"/>
          <w:sz w:val="22"/>
          <w:szCs w:val="22"/>
        </w:rPr>
        <w:t xml:space="preserve"> </w:t>
      </w:r>
    </w:p>
    <w:p w:rsidR="0044570E" w:rsidRDefault="00EB0F5B" w:rsidP="00CB7DB2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C231F7" w:rsidRPr="00C231F7" w:rsidRDefault="00C231F7" w:rsidP="00CB7DB2">
      <w:pPr>
        <w:rPr>
          <w:rFonts w:ascii="Arial Narrow" w:hAnsi="Arial Narrow" w:cs="Arial"/>
          <w:color w:val="FF0000"/>
          <w:sz w:val="22"/>
          <w:szCs w:val="22"/>
        </w:rPr>
      </w:pPr>
      <w:r w:rsidRPr="00C231F7">
        <w:rPr>
          <w:rFonts w:ascii="Arial Narrow" w:hAnsi="Arial Narrow" w:cs="Arial"/>
          <w:color w:val="FF0000"/>
          <w:sz w:val="22"/>
          <w:szCs w:val="22"/>
          <w:highlight w:val="yellow"/>
        </w:rPr>
        <w:lastRenderedPageBreak/>
        <w:t>Tela de Conta Corrente alterada.</w:t>
      </w:r>
    </w:p>
    <w:p w:rsidR="00C231F7" w:rsidRDefault="00C231F7" w:rsidP="00CB7DB2">
      <w:pPr>
        <w:rPr>
          <w:rFonts w:ascii="Arial Narrow" w:hAnsi="Arial Narrow" w:cs="Arial"/>
          <w:color w:val="002060"/>
          <w:sz w:val="22"/>
          <w:szCs w:val="22"/>
        </w:rPr>
      </w:pPr>
    </w:p>
    <w:p w:rsidR="00C231F7" w:rsidRDefault="004138CB" w:rsidP="00CB7DB2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noProof/>
        </w:rPr>
        <w:drawing>
          <wp:inline distT="0" distB="0" distL="0" distR="0" wp14:anchorId="0FF11D09" wp14:editId="61BD8496">
            <wp:extent cx="5612130" cy="299085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C231F7" w:rsidRDefault="00C231F7" w:rsidP="00CB7DB2">
      <w:pPr>
        <w:rPr>
          <w:rFonts w:ascii="Arial Narrow" w:hAnsi="Arial Narrow" w:cs="Arial"/>
          <w:color w:val="002060"/>
          <w:sz w:val="22"/>
          <w:szCs w:val="22"/>
        </w:rPr>
      </w:pPr>
    </w:p>
    <w:p w:rsidR="00C231F7" w:rsidRPr="00AF4C47" w:rsidRDefault="00C231F7" w:rsidP="00CB7DB2">
      <w:pPr>
        <w:rPr>
          <w:rFonts w:ascii="Arial Narrow" w:hAnsi="Arial Narrow" w:cs="Arial"/>
          <w:color w:val="FF0000"/>
          <w:sz w:val="22"/>
          <w:szCs w:val="22"/>
        </w:rPr>
      </w:pPr>
      <w:r w:rsidRPr="00AF4C47">
        <w:rPr>
          <w:rFonts w:ascii="Arial Narrow" w:hAnsi="Arial Narrow" w:cs="Arial"/>
          <w:color w:val="FF0000"/>
          <w:sz w:val="22"/>
          <w:szCs w:val="22"/>
          <w:highlight w:val="yellow"/>
        </w:rPr>
        <w:t>Tela de Envio por e-mail e Pop-up de confirmação.</w:t>
      </w:r>
    </w:p>
    <w:p w:rsidR="00C231F7" w:rsidRDefault="00C231F7" w:rsidP="00CB7DB2">
      <w:pPr>
        <w:rPr>
          <w:rFonts w:ascii="Arial Narrow" w:hAnsi="Arial Narrow" w:cs="Arial"/>
          <w:color w:val="002060"/>
          <w:sz w:val="22"/>
          <w:szCs w:val="22"/>
        </w:rPr>
      </w:pPr>
    </w:p>
    <w:p w:rsidR="00C231F7" w:rsidRDefault="00C231F7" w:rsidP="00CB7DB2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ab/>
      </w:r>
      <w:r w:rsidR="001D2A1A">
        <w:rPr>
          <w:rFonts w:ascii="Arial Narrow" w:hAnsi="Arial Narrow" w:cs="Arial"/>
          <w:noProof/>
          <w:color w:val="002060"/>
          <w:sz w:val="22"/>
          <w:szCs w:val="22"/>
        </w:rPr>
        <w:drawing>
          <wp:inline distT="0" distB="0" distL="0" distR="0">
            <wp:extent cx="3670212" cy="3020996"/>
            <wp:effectExtent l="0" t="0" r="6985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145" cy="302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1F7" w:rsidRPr="00875148" w:rsidRDefault="00C231F7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44570E" w:rsidRPr="00875148">
        <w:tc>
          <w:tcPr>
            <w:tcW w:w="9779" w:type="dxa"/>
          </w:tcPr>
          <w:p w:rsidR="0044570E" w:rsidRPr="009540DC" w:rsidRDefault="0044570E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44570E" w:rsidRPr="00875148" w:rsidRDefault="0044570E" w:rsidP="00597006">
            <w:pPr>
              <w:rPr>
                <w:rFonts w:ascii="Arial Narrow" w:hAnsi="Arial Narrow"/>
              </w:rPr>
            </w:pPr>
          </w:p>
        </w:tc>
      </w:tr>
    </w:tbl>
    <w:p w:rsidR="0044570E" w:rsidRPr="00875148" w:rsidRDefault="0044570E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44570E" w:rsidRPr="00875148" w:rsidRDefault="0044570E" w:rsidP="00E34CC4">
      <w:pPr>
        <w:rPr>
          <w:rFonts w:ascii="Arial Narrow" w:hAnsi="Arial Narrow"/>
        </w:rPr>
      </w:pPr>
    </w:p>
    <w:p w:rsidR="0044570E" w:rsidRPr="00875148" w:rsidRDefault="0044570E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44570E" w:rsidRPr="00875148" w:rsidRDefault="0044570E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44570E" w:rsidRPr="00875148" w:rsidTr="008573CA">
        <w:trPr>
          <w:trHeight w:val="314"/>
        </w:trPr>
        <w:tc>
          <w:tcPr>
            <w:tcW w:w="3136" w:type="dxa"/>
          </w:tcPr>
          <w:p w:rsidR="0044570E" w:rsidRPr="00875148" w:rsidRDefault="0044570E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44570E" w:rsidRPr="00875148" w:rsidRDefault="0044570E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44570E" w:rsidRPr="00875148" w:rsidRDefault="0044570E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44570E" w:rsidRPr="00875148" w:rsidRDefault="0044570E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44570E" w:rsidRPr="00875148" w:rsidRDefault="0044570E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44570E" w:rsidRPr="00875148" w:rsidRDefault="0044570E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44570E" w:rsidRPr="00875148" w:rsidTr="008573CA">
        <w:trPr>
          <w:trHeight w:val="228"/>
        </w:trPr>
        <w:tc>
          <w:tcPr>
            <w:tcW w:w="3136" w:type="dxa"/>
          </w:tcPr>
          <w:p w:rsidR="0044570E" w:rsidRPr="009540DC" w:rsidRDefault="0044570E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44570E" w:rsidRPr="00FD0CD1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44570E" w:rsidRPr="00FD0CD1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44570E" w:rsidRPr="00FD0CD1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44570E" w:rsidRPr="00FD0CD1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44570E" w:rsidRPr="00FD0CD1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44570E" w:rsidRPr="00875148" w:rsidTr="008573CA">
        <w:trPr>
          <w:trHeight w:val="228"/>
        </w:trPr>
        <w:tc>
          <w:tcPr>
            <w:tcW w:w="3136" w:type="dxa"/>
          </w:tcPr>
          <w:p w:rsidR="0044570E" w:rsidRPr="009540DC" w:rsidRDefault="0044570E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44570E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44570E" w:rsidRPr="00FD0CD1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44570E" w:rsidRPr="00FD0CD1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44570E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44570E" w:rsidRPr="00FD0CD1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44570E" w:rsidRPr="00875148" w:rsidTr="008573CA">
        <w:trPr>
          <w:trHeight w:val="228"/>
        </w:trPr>
        <w:tc>
          <w:tcPr>
            <w:tcW w:w="3136" w:type="dxa"/>
          </w:tcPr>
          <w:p w:rsidR="0044570E" w:rsidRPr="009540DC" w:rsidRDefault="0044570E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44570E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44570E" w:rsidRPr="00FD0CD1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44570E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44570E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44570E" w:rsidRPr="00FD0CD1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44570E" w:rsidRPr="00875148" w:rsidRDefault="0044570E" w:rsidP="008665A6">
      <w:pPr>
        <w:outlineLvl w:val="0"/>
        <w:rPr>
          <w:rFonts w:ascii="Arial Narrow" w:hAnsi="Arial Narrow" w:cs="Arial"/>
          <w:b/>
        </w:rPr>
      </w:pPr>
    </w:p>
    <w:p w:rsidR="0044570E" w:rsidRPr="00875148" w:rsidRDefault="0044570E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44570E" w:rsidRPr="00875148" w:rsidRDefault="0044570E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44570E" w:rsidRPr="00875148" w:rsidTr="00092FF2">
        <w:trPr>
          <w:trHeight w:val="234"/>
        </w:trPr>
        <w:tc>
          <w:tcPr>
            <w:tcW w:w="708" w:type="dxa"/>
          </w:tcPr>
          <w:p w:rsidR="0044570E" w:rsidRPr="00875148" w:rsidRDefault="0044570E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44570E" w:rsidRPr="009540DC" w:rsidRDefault="0044570E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44570E" w:rsidRPr="00875148" w:rsidRDefault="0044570E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44570E" w:rsidRPr="00875148" w:rsidRDefault="0044570E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44570E" w:rsidRPr="00875148" w:rsidTr="00092FF2">
        <w:trPr>
          <w:trHeight w:val="236"/>
        </w:trPr>
        <w:tc>
          <w:tcPr>
            <w:tcW w:w="708" w:type="dxa"/>
          </w:tcPr>
          <w:p w:rsidR="0044570E" w:rsidRPr="00875148" w:rsidRDefault="0044570E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44570E" w:rsidRPr="00875148" w:rsidRDefault="0044570E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44570E" w:rsidRPr="009540DC" w:rsidRDefault="0044570E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44570E" w:rsidRPr="00875148" w:rsidRDefault="0044570E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44570E" w:rsidRPr="00875148" w:rsidRDefault="0044570E" w:rsidP="00116B72">
      <w:pPr>
        <w:rPr>
          <w:rFonts w:ascii="Arial Narrow" w:hAnsi="Arial Narrow"/>
        </w:rPr>
      </w:pPr>
    </w:p>
    <w:p w:rsidR="0044570E" w:rsidRPr="00875148" w:rsidRDefault="0044570E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44570E" w:rsidRPr="00875148" w:rsidRDefault="0044570E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44570E" w:rsidRPr="00875148">
        <w:trPr>
          <w:trHeight w:val="204"/>
        </w:trPr>
        <w:tc>
          <w:tcPr>
            <w:tcW w:w="3239" w:type="dxa"/>
          </w:tcPr>
          <w:p w:rsidR="0044570E" w:rsidRPr="00875148" w:rsidRDefault="0044570E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44570E" w:rsidRPr="00875148" w:rsidRDefault="0044570E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44570E" w:rsidRPr="009540DC" w:rsidRDefault="0044570E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44570E" w:rsidRPr="00875148" w:rsidRDefault="0044570E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44570E" w:rsidRPr="00875148">
        <w:tc>
          <w:tcPr>
            <w:tcW w:w="3239" w:type="dxa"/>
          </w:tcPr>
          <w:p w:rsidR="0044570E" w:rsidRPr="00875148" w:rsidRDefault="0044570E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44570E" w:rsidRPr="00875148" w:rsidRDefault="0044570E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44570E" w:rsidRPr="00875148" w:rsidRDefault="0044570E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44570E" w:rsidRPr="00875148" w:rsidRDefault="0044570E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44570E" w:rsidRPr="00875148" w:rsidRDefault="0044570E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44570E" w:rsidRPr="00875148" w:rsidRDefault="0044570E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44570E" w:rsidRPr="00875148" w:rsidRDefault="0044570E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44570E" w:rsidRPr="00875148">
        <w:trPr>
          <w:trHeight w:val="204"/>
        </w:trPr>
        <w:tc>
          <w:tcPr>
            <w:tcW w:w="3239" w:type="dxa"/>
          </w:tcPr>
          <w:p w:rsidR="0044570E" w:rsidRPr="00875148" w:rsidRDefault="0044570E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44570E" w:rsidRPr="00875148" w:rsidRDefault="0044570E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44570E" w:rsidRPr="009540DC" w:rsidRDefault="0044570E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44570E" w:rsidRPr="00875148" w:rsidRDefault="0044570E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44570E" w:rsidRPr="00875148">
        <w:tc>
          <w:tcPr>
            <w:tcW w:w="3239" w:type="dxa"/>
          </w:tcPr>
          <w:p w:rsidR="0044570E" w:rsidRPr="00875148" w:rsidRDefault="0044570E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44570E" w:rsidRPr="00875148" w:rsidRDefault="0044570E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44570E" w:rsidRPr="00875148" w:rsidRDefault="0044570E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44570E" w:rsidRPr="00875148" w:rsidRDefault="0044570E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44570E" w:rsidRPr="00875148" w:rsidRDefault="0044570E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44570E" w:rsidRPr="00875148" w:rsidRDefault="0044570E" w:rsidP="00517854">
      <w:pPr>
        <w:rPr>
          <w:rFonts w:ascii="Arial Narrow" w:hAnsi="Arial Narrow"/>
        </w:rPr>
      </w:pPr>
    </w:p>
    <w:p w:rsidR="0044570E" w:rsidRPr="00875148" w:rsidRDefault="0044570E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44570E" w:rsidRPr="00875148" w:rsidRDefault="0044570E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44570E" w:rsidRPr="00875148" w:rsidTr="008573CA">
        <w:trPr>
          <w:trHeight w:val="204"/>
        </w:trPr>
        <w:tc>
          <w:tcPr>
            <w:tcW w:w="3520" w:type="dxa"/>
          </w:tcPr>
          <w:p w:rsidR="0044570E" w:rsidRPr="00875148" w:rsidRDefault="0044570E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44570E" w:rsidRPr="00875148" w:rsidRDefault="0044570E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44570E" w:rsidRPr="009540DC" w:rsidRDefault="0044570E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44570E" w:rsidRPr="00875148" w:rsidTr="008573CA">
        <w:tc>
          <w:tcPr>
            <w:tcW w:w="3520" w:type="dxa"/>
          </w:tcPr>
          <w:p w:rsidR="0044570E" w:rsidRPr="00875148" w:rsidRDefault="0044570E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44570E" w:rsidRPr="00875148" w:rsidRDefault="0044570E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44570E" w:rsidRPr="00875148" w:rsidRDefault="0044570E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44570E" w:rsidRPr="00875148" w:rsidRDefault="0044570E" w:rsidP="00116B72">
      <w:pPr>
        <w:rPr>
          <w:rFonts w:ascii="Arial Narrow" w:hAnsi="Arial Narrow"/>
        </w:rPr>
      </w:pPr>
    </w:p>
    <w:p w:rsidR="0044570E" w:rsidRPr="00875148" w:rsidRDefault="0044570E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44570E" w:rsidRPr="00875148" w:rsidRDefault="0044570E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44570E" w:rsidRPr="00875148" w:rsidTr="00974529">
        <w:trPr>
          <w:trHeight w:val="204"/>
        </w:trPr>
        <w:tc>
          <w:tcPr>
            <w:tcW w:w="3493" w:type="dxa"/>
          </w:tcPr>
          <w:p w:rsidR="0044570E" w:rsidRPr="00875148" w:rsidRDefault="0044570E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44570E" w:rsidRPr="00875148" w:rsidRDefault="0044570E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44570E" w:rsidRPr="009540DC" w:rsidRDefault="0044570E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44570E" w:rsidRPr="00875148" w:rsidTr="00974529">
        <w:tc>
          <w:tcPr>
            <w:tcW w:w="3493" w:type="dxa"/>
          </w:tcPr>
          <w:p w:rsidR="0044570E" w:rsidRPr="00875148" w:rsidRDefault="0044570E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44570E" w:rsidRPr="00875148" w:rsidRDefault="0044570E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44570E" w:rsidRPr="00875148" w:rsidRDefault="0044570E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44570E" w:rsidRPr="00875148" w:rsidRDefault="0044570E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44570E" w:rsidRPr="00875148" w:rsidRDefault="0044570E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44570E" w:rsidRDefault="0044570E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44570E" w:rsidRPr="00875148" w:rsidRDefault="0044570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2B26C3" w:rsidRDefault="002B26C3" w:rsidP="002B26C3">
      <w:pPr>
        <w:ind w:left="1146"/>
        <w:rPr>
          <w:rFonts w:ascii="Arial Narrow" w:hAnsi="Arial Narrow"/>
        </w:rPr>
      </w:pPr>
    </w:p>
    <w:p w:rsidR="002B26C3" w:rsidRDefault="00894E34" w:rsidP="002B26C3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</w:t>
      </w:r>
      <w:r w:rsidR="002B26C3" w:rsidRP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identificação da Cota</w:t>
      </w:r>
    </w:p>
    <w:p w:rsidR="00894E34" w:rsidRDefault="00894E34" w:rsidP="002B26C3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</w:t>
      </w:r>
      <w:r w:rsidR="007E0B87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</w:t>
      </w:r>
      <w:r w:rsidR="007E0B87">
        <w:rPr>
          <w:rFonts w:ascii="Arial Narrow" w:hAnsi="Arial Narrow"/>
        </w:rPr>
        <w:t>Cota</w:t>
      </w:r>
      <w:r>
        <w:rPr>
          <w:rFonts w:ascii="Arial Narrow" w:hAnsi="Arial Narrow"/>
        </w:rPr>
        <w:t xml:space="preserve"> (poderá ser </w:t>
      </w:r>
      <w:r w:rsidR="0017686A">
        <w:rPr>
          <w:rFonts w:ascii="Arial Narrow" w:hAnsi="Arial Narrow"/>
        </w:rPr>
        <w:t>carregado</w:t>
      </w:r>
      <w:r>
        <w:rPr>
          <w:rFonts w:ascii="Arial Narrow" w:hAnsi="Arial Narrow"/>
        </w:rPr>
        <w:t xml:space="preserve"> pela identificação da Cota)</w:t>
      </w:r>
    </w:p>
    <w:p w:rsidR="005A444D" w:rsidRPr="005A444D" w:rsidRDefault="005A444D" w:rsidP="002B26C3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5A444D">
        <w:rPr>
          <w:rFonts w:ascii="Arial Narrow" w:hAnsi="Arial Narrow"/>
          <w:highlight w:val="yellow"/>
        </w:rPr>
        <w:t>Período: período de consulta (não é obrigatório, caso não preenchido a funcionalidade deve trazer todos os lançamentos, em data decrescente. Caso for preenchido, deve trazer o resultado apenas do período escolhido).</w:t>
      </w:r>
    </w:p>
    <w:p w:rsidR="00894E34" w:rsidRDefault="00894E34" w:rsidP="00894E34">
      <w:pPr>
        <w:rPr>
          <w:rFonts w:ascii="Arial Narrow" w:hAnsi="Arial Narrow"/>
        </w:rPr>
      </w:pPr>
    </w:p>
    <w:p w:rsidR="00894E34" w:rsidRDefault="00894E34" w:rsidP="00894E34">
      <w:pPr>
        <w:rPr>
          <w:rFonts w:ascii="Arial Narrow" w:hAnsi="Arial Narrow"/>
        </w:rPr>
      </w:pPr>
    </w:p>
    <w:p w:rsidR="00894E34" w:rsidRDefault="00894E34" w:rsidP="00894E34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Os Campos abaixo serão retornados em uma lista. São todos “Não editáveis”.</w:t>
      </w:r>
    </w:p>
    <w:p w:rsidR="00894E34" w:rsidRDefault="00894E34" w:rsidP="00894E34">
      <w:pPr>
        <w:ind w:left="709"/>
        <w:rPr>
          <w:rFonts w:ascii="Arial Narrow" w:hAnsi="Arial Narrow"/>
        </w:rPr>
      </w:pPr>
    </w:p>
    <w:p w:rsidR="00894E34" w:rsidRDefault="00547917" w:rsidP="00894E3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Data</w:t>
      </w:r>
      <w:r w:rsidR="00894E34">
        <w:rPr>
          <w:rFonts w:ascii="Arial Narrow" w:hAnsi="Arial Narrow"/>
        </w:rPr>
        <w:t xml:space="preserve">: </w:t>
      </w:r>
      <w:r w:rsidR="005672F6">
        <w:rPr>
          <w:rFonts w:ascii="Arial Narrow" w:hAnsi="Arial Narrow"/>
        </w:rPr>
        <w:t>data do lançamento</w:t>
      </w:r>
      <w:r w:rsidR="00247DD6">
        <w:rPr>
          <w:rFonts w:ascii="Arial Narrow" w:hAnsi="Arial Narrow"/>
        </w:rPr>
        <w:t xml:space="preserve"> do movimento</w:t>
      </w:r>
      <w:r w:rsidR="005672F6">
        <w:rPr>
          <w:rFonts w:ascii="Arial Narrow" w:hAnsi="Arial Narrow"/>
        </w:rPr>
        <w:t>,</w:t>
      </w:r>
      <w:r w:rsidR="00247DD6">
        <w:rPr>
          <w:rFonts w:ascii="Arial Narrow" w:hAnsi="Arial Narrow"/>
        </w:rPr>
        <w:t xml:space="preserve"> </w:t>
      </w:r>
      <w:r w:rsidR="005672F6">
        <w:rPr>
          <w:rFonts w:ascii="Arial Narrow" w:hAnsi="Arial Narrow"/>
        </w:rPr>
        <w:t>d</w:t>
      </w:r>
      <w:r w:rsidR="00894E34">
        <w:rPr>
          <w:rFonts w:ascii="Arial Narrow" w:hAnsi="Arial Narrow"/>
        </w:rPr>
        <w:t>everá recuperar a informação do cadastro.</w:t>
      </w:r>
    </w:p>
    <w:p w:rsidR="00547917" w:rsidDel="005A444D" w:rsidRDefault="000E43DC" w:rsidP="00894E34">
      <w:pPr>
        <w:numPr>
          <w:ilvl w:val="0"/>
          <w:numId w:val="26"/>
        </w:numPr>
        <w:rPr>
          <w:del w:id="14" w:author="Kaina da Silva" w:date="2012-06-11T14:46:00Z"/>
          <w:rFonts w:ascii="Arial Narrow" w:hAnsi="Arial Narrow"/>
        </w:rPr>
      </w:pPr>
      <w:del w:id="15" w:author="Kaina da Silva" w:date="2012-06-11T14:46:00Z">
        <w:r w:rsidDel="005A444D">
          <w:rPr>
            <w:rFonts w:ascii="Arial Narrow" w:hAnsi="Arial Narrow"/>
          </w:rPr>
          <w:delText>NA</w:delText>
        </w:r>
        <w:r w:rsidR="00547917" w:rsidDel="005A444D">
          <w:rPr>
            <w:rFonts w:ascii="Arial Narrow" w:hAnsi="Arial Narrow"/>
          </w:rPr>
          <w:delText xml:space="preserve">: </w:delText>
        </w:r>
        <w:r w:rsidR="00767170" w:rsidDel="005A444D">
          <w:rPr>
            <w:rFonts w:ascii="Arial Narrow" w:hAnsi="Arial Narrow"/>
          </w:rPr>
          <w:delText xml:space="preserve">valor referente a </w:delText>
        </w:r>
        <w:r w:rsidR="00F103EF" w:rsidDel="005A444D">
          <w:rPr>
            <w:rFonts w:ascii="Arial Narrow" w:hAnsi="Arial Narrow"/>
          </w:rPr>
          <w:delText>N</w:delText>
        </w:r>
        <w:r w:rsidR="00767170" w:rsidDel="005A444D">
          <w:rPr>
            <w:rFonts w:ascii="Arial Narrow" w:hAnsi="Arial Narrow"/>
          </w:rPr>
          <w:delText>úmeros Atrasados, d</w:delText>
        </w:r>
        <w:r w:rsidR="00547917" w:rsidDel="005A444D">
          <w:rPr>
            <w:rFonts w:ascii="Arial Narrow" w:hAnsi="Arial Narrow"/>
          </w:rPr>
          <w:delText>everá recuperar a informação do cadastro.</w:delText>
        </w:r>
      </w:del>
    </w:p>
    <w:p w:rsidR="00547917" w:rsidRDefault="00547917" w:rsidP="00367192">
      <w:pPr>
        <w:numPr>
          <w:ilvl w:val="0"/>
          <w:numId w:val="26"/>
        </w:numPr>
        <w:rPr>
          <w:rFonts w:ascii="Arial Narrow" w:hAnsi="Arial Narrow"/>
        </w:rPr>
      </w:pPr>
      <w:r w:rsidRPr="00103374">
        <w:rPr>
          <w:rFonts w:ascii="Arial Narrow" w:hAnsi="Arial Narrow"/>
          <w:highlight w:val="yellow"/>
        </w:rPr>
        <w:t>Consignado</w:t>
      </w:r>
      <w:r w:rsidR="00103374" w:rsidRPr="00103374">
        <w:rPr>
          <w:rFonts w:ascii="Arial Narrow" w:hAnsi="Arial Narrow"/>
          <w:highlight w:val="yellow"/>
        </w:rPr>
        <w:t xml:space="preserve"> a </w:t>
      </w:r>
      <w:proofErr w:type="gramStart"/>
      <w:r w:rsidR="00103374" w:rsidRPr="00103374">
        <w:rPr>
          <w:rFonts w:ascii="Arial Narrow" w:hAnsi="Arial Narrow"/>
          <w:highlight w:val="yellow"/>
        </w:rPr>
        <w:t>Devolver</w:t>
      </w:r>
      <w:r>
        <w:rPr>
          <w:rFonts w:ascii="Arial Narrow" w:hAnsi="Arial Narrow"/>
        </w:rPr>
        <w:t>:</w:t>
      </w:r>
      <w:proofErr w:type="gramEnd"/>
      <w:del w:id="16" w:author="Kaina da Silva" w:date="2012-07-02T10:15:00Z">
        <w:r w:rsidDel="00103374">
          <w:rPr>
            <w:rFonts w:ascii="Arial Narrow" w:hAnsi="Arial Narrow"/>
          </w:rPr>
          <w:delText xml:space="preserve"> Deverá recuperar a informação do cadastro (link para acesso a tela correspondente ao item selecionado)</w:delText>
        </w:r>
        <w:r w:rsidR="00367192" w:rsidRPr="00367192" w:rsidDel="00103374">
          <w:delText xml:space="preserve"> </w:delText>
        </w:r>
        <w:r w:rsidR="00367192" w:rsidDel="00103374">
          <w:delText>(</w:delText>
        </w:r>
        <w:r w:rsidR="00367192" w:rsidRPr="00367192" w:rsidDel="00103374">
          <w:rPr>
            <w:rFonts w:ascii="Arial Narrow" w:hAnsi="Arial Narrow"/>
          </w:rPr>
          <w:delText>EMS 0002 - Consignado Cota</w:delText>
        </w:r>
        <w:r w:rsidR="00367192" w:rsidDel="00103374">
          <w:rPr>
            <w:rFonts w:ascii="Arial Narrow" w:hAnsi="Arial Narrow"/>
          </w:rPr>
          <w:delText>)</w:delText>
        </w:r>
      </w:del>
      <w:r w:rsidR="00103374">
        <w:rPr>
          <w:rFonts w:ascii="Arial Narrow" w:hAnsi="Arial Narrow"/>
        </w:rPr>
        <w:t xml:space="preserve"> </w:t>
      </w:r>
      <w:r w:rsidR="00103374" w:rsidRPr="00103374">
        <w:rPr>
          <w:rFonts w:ascii="Arial Narrow" w:hAnsi="Arial Narrow"/>
          <w:highlight w:val="yellow"/>
        </w:rPr>
        <w:t>valor total da Chamada de Encalhe (seria o valor da CE no caso de venda total).</w:t>
      </w:r>
      <w:r w:rsidR="00103374" w:rsidRPr="00103374">
        <w:rPr>
          <w:highlight w:val="yellow"/>
        </w:rPr>
        <w:t xml:space="preserve"> (</w:t>
      </w:r>
      <w:r w:rsidR="00103374" w:rsidRPr="00103374">
        <w:rPr>
          <w:rFonts w:ascii="Arial Narrow" w:hAnsi="Arial Narrow"/>
          <w:highlight w:val="yellow"/>
        </w:rPr>
        <w:t>EMS 0003 - Encalhe Cota)</w:t>
      </w:r>
    </w:p>
    <w:p w:rsidR="00547917" w:rsidRDefault="00547917" w:rsidP="003671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Encalhe: Deverá recuperar a informação do cadastro (link para acesso a tela correspondente ao item selecionado).</w:t>
      </w:r>
      <w:r w:rsidR="00367192" w:rsidRPr="00367192">
        <w:t xml:space="preserve"> </w:t>
      </w:r>
      <w:r w:rsidR="00367192">
        <w:t>(</w:t>
      </w:r>
      <w:r w:rsidR="00367192" w:rsidRPr="00367192">
        <w:rPr>
          <w:rFonts w:ascii="Arial Narrow" w:hAnsi="Arial Narrow"/>
        </w:rPr>
        <w:t>EMS 0003 - Encalhe Cota</w:t>
      </w:r>
      <w:r w:rsidR="00367192">
        <w:rPr>
          <w:rFonts w:ascii="Arial Narrow" w:hAnsi="Arial Narrow"/>
        </w:rPr>
        <w:t>)</w:t>
      </w:r>
    </w:p>
    <w:p w:rsidR="005A444D" w:rsidRPr="005A444D" w:rsidRDefault="005A444D" w:rsidP="005A444D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5A444D">
        <w:rPr>
          <w:rFonts w:ascii="Arial Narrow" w:hAnsi="Arial Narrow"/>
          <w:highlight w:val="yellow"/>
        </w:rPr>
        <w:t>Valor Venda: Resultado entre a subtração de Consignado – Encalhe.</w:t>
      </w:r>
    </w:p>
    <w:p w:rsidR="005A444D" w:rsidRDefault="005A444D" w:rsidP="005A444D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Valor Postergado: Dívidas negociadas</w:t>
      </w:r>
      <w:r w:rsidR="00103374">
        <w:rPr>
          <w:rFonts w:ascii="Arial Narrow" w:hAnsi="Arial Narrow"/>
        </w:rPr>
        <w:t xml:space="preserve"> deverá</w:t>
      </w:r>
      <w:r>
        <w:rPr>
          <w:rFonts w:ascii="Arial Narrow" w:hAnsi="Arial Narrow"/>
        </w:rPr>
        <w:t xml:space="preserve"> recuperar a informação do cadastro.</w:t>
      </w:r>
    </w:p>
    <w:p w:rsidR="00547917" w:rsidRDefault="007E776B" w:rsidP="003671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Compra de</w:t>
      </w:r>
      <w:r w:rsidR="00AA786B">
        <w:rPr>
          <w:rFonts w:ascii="Arial Narrow" w:hAnsi="Arial Narrow"/>
        </w:rPr>
        <w:t xml:space="preserve"> </w:t>
      </w:r>
      <w:r w:rsidR="00547917">
        <w:rPr>
          <w:rFonts w:ascii="Arial Narrow" w:hAnsi="Arial Narrow"/>
        </w:rPr>
        <w:t>Encalhe: Deverá recuperar a informação do cadastro (link para acesso a tela correspondente ao item selecionado).</w:t>
      </w:r>
      <w:r w:rsidR="00103374">
        <w:rPr>
          <w:rFonts w:ascii="Arial Narrow" w:hAnsi="Arial Narrow"/>
        </w:rPr>
        <w:t xml:space="preserve"> </w:t>
      </w:r>
      <w:r w:rsidR="00367192">
        <w:rPr>
          <w:rFonts w:ascii="Arial Narrow" w:hAnsi="Arial Narrow"/>
        </w:rPr>
        <w:t>(</w:t>
      </w:r>
      <w:r w:rsidR="00367192" w:rsidRPr="00367192">
        <w:rPr>
          <w:rFonts w:ascii="Arial Narrow" w:hAnsi="Arial Narrow"/>
        </w:rPr>
        <w:t>EMS 0004 - Consulta Compra Encalhe Cota</w:t>
      </w:r>
      <w:r w:rsidR="00367192">
        <w:rPr>
          <w:rFonts w:ascii="Arial Narrow" w:hAnsi="Arial Narrow"/>
        </w:rPr>
        <w:t>)</w:t>
      </w:r>
    </w:p>
    <w:p w:rsidR="007E776B" w:rsidRDefault="007E776B" w:rsidP="00894E3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Deb/Cred: deverá recuperar os lançamentos de débitos e créditos</w:t>
      </w:r>
      <w:r w:rsidR="005A444D">
        <w:rPr>
          <w:rFonts w:ascii="Arial Narrow" w:hAnsi="Arial Narrow"/>
        </w:rPr>
        <w:t xml:space="preserve"> </w:t>
      </w:r>
      <w:r w:rsidR="005A444D" w:rsidRPr="005A444D">
        <w:rPr>
          <w:rFonts w:ascii="Arial Narrow" w:hAnsi="Arial Narrow"/>
          <w:highlight w:val="yellow"/>
        </w:rPr>
        <w:t>(inclusive as compras de NA da cota)</w:t>
      </w:r>
      <w:r>
        <w:rPr>
          <w:rFonts w:ascii="Arial Narrow" w:hAnsi="Arial Narrow"/>
        </w:rPr>
        <w:t>.</w:t>
      </w:r>
    </w:p>
    <w:p w:rsidR="00547917" w:rsidRDefault="00D85D7D" w:rsidP="00894E3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Encargos</w:t>
      </w:r>
      <w:r w:rsidR="00547917">
        <w:rPr>
          <w:rFonts w:ascii="Arial Narrow" w:hAnsi="Arial Narrow"/>
        </w:rPr>
        <w:t xml:space="preserve">: Deverá recuperar </w:t>
      </w:r>
      <w:r>
        <w:rPr>
          <w:rFonts w:ascii="Arial Narrow" w:hAnsi="Arial Narrow"/>
        </w:rPr>
        <w:t xml:space="preserve">da soma de juros e multa conforme </w:t>
      </w:r>
      <w:r w:rsidR="00660E78">
        <w:rPr>
          <w:rFonts w:ascii="Arial Narrow" w:hAnsi="Arial Narrow"/>
        </w:rPr>
        <w:t>a informação do cadastro (link para abrir um popup demonstrando juros e multas)</w:t>
      </w:r>
    </w:p>
    <w:p w:rsidR="00547917" w:rsidRDefault="00547917" w:rsidP="00894E3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Pendente: </w:t>
      </w:r>
      <w:r w:rsidR="008C13AC">
        <w:rPr>
          <w:rFonts w:ascii="Arial Narrow" w:hAnsi="Arial Narrow"/>
        </w:rPr>
        <w:t>Valor pendente da Cota, d</w:t>
      </w:r>
      <w:r>
        <w:rPr>
          <w:rFonts w:ascii="Arial Narrow" w:hAnsi="Arial Narrow"/>
        </w:rPr>
        <w:t>everá recuperar a informação do cadastro.</w:t>
      </w:r>
    </w:p>
    <w:p w:rsidR="00547917" w:rsidRDefault="00547917" w:rsidP="00894E3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Total: Soma de todos os valores da pesquisa menos o Encalhe.</w:t>
      </w:r>
    </w:p>
    <w:p w:rsidR="00AF4C47" w:rsidRDefault="00AF4C47" w:rsidP="00894E34">
      <w:pPr>
        <w:numPr>
          <w:ilvl w:val="0"/>
          <w:numId w:val="26"/>
        </w:numPr>
        <w:rPr>
          <w:rFonts w:ascii="Arial Narrow" w:hAnsi="Arial Narrow"/>
          <w:color w:val="FF0000"/>
          <w:highlight w:val="yellow"/>
        </w:rPr>
      </w:pPr>
      <w:proofErr w:type="spellStart"/>
      <w:r w:rsidRPr="00AF4C47">
        <w:rPr>
          <w:rFonts w:ascii="Arial Narrow" w:hAnsi="Arial Narrow"/>
          <w:color w:val="FF0000"/>
          <w:highlight w:val="yellow"/>
        </w:rPr>
        <w:t>Vlr</w:t>
      </w:r>
      <w:proofErr w:type="spellEnd"/>
      <w:r w:rsidRPr="00AF4C47">
        <w:rPr>
          <w:rFonts w:ascii="Arial Narrow" w:hAnsi="Arial Narrow"/>
          <w:color w:val="FF0000"/>
          <w:highlight w:val="yellow"/>
        </w:rPr>
        <w:t>. Pago: Valor que foi pago e confirmado pela baixa automática e/ou manual.</w:t>
      </w:r>
    </w:p>
    <w:p w:rsidR="00AF4C47" w:rsidRPr="00AF4C47" w:rsidRDefault="00AF4C47" w:rsidP="00894E34">
      <w:pPr>
        <w:numPr>
          <w:ilvl w:val="0"/>
          <w:numId w:val="26"/>
        </w:numPr>
        <w:rPr>
          <w:rFonts w:ascii="Arial Narrow" w:hAnsi="Arial Narrow"/>
          <w:color w:val="FF0000"/>
          <w:highlight w:val="yellow"/>
        </w:rPr>
      </w:pPr>
      <w:r>
        <w:rPr>
          <w:rFonts w:ascii="Arial Narrow" w:hAnsi="Arial Narrow"/>
          <w:color w:val="FF0000"/>
          <w:highlight w:val="yellow"/>
        </w:rPr>
        <w:t xml:space="preserve">Saldo: Saldo da conta corrente considerando a diferença entre o campo Total R$ e </w:t>
      </w:r>
      <w:proofErr w:type="spellStart"/>
      <w:r>
        <w:rPr>
          <w:rFonts w:ascii="Arial Narrow" w:hAnsi="Arial Narrow"/>
          <w:color w:val="FF0000"/>
          <w:highlight w:val="yellow"/>
        </w:rPr>
        <w:t>Vlr</w:t>
      </w:r>
      <w:proofErr w:type="spellEnd"/>
      <w:r>
        <w:rPr>
          <w:rFonts w:ascii="Arial Narrow" w:hAnsi="Arial Narrow"/>
          <w:color w:val="FF0000"/>
          <w:highlight w:val="yellow"/>
        </w:rPr>
        <w:t xml:space="preserve">. Pago. </w:t>
      </w:r>
    </w:p>
    <w:p w:rsidR="00894E34" w:rsidRDefault="00894E34" w:rsidP="00894E34">
      <w:pPr>
        <w:rPr>
          <w:rFonts w:ascii="Arial Narrow" w:hAnsi="Arial Narrow"/>
        </w:rPr>
      </w:pPr>
    </w:p>
    <w:p w:rsidR="005672F6" w:rsidRDefault="005672F6" w:rsidP="00894E34">
      <w:pPr>
        <w:rPr>
          <w:rFonts w:ascii="Arial Narrow" w:hAnsi="Arial Narrow"/>
        </w:rPr>
      </w:pPr>
      <w:r>
        <w:rPr>
          <w:rFonts w:ascii="Arial Narrow" w:hAnsi="Arial Narrow"/>
        </w:rPr>
        <w:t>Detalhe Tipo de Movimento – campos não editáveis:</w:t>
      </w:r>
    </w:p>
    <w:p w:rsidR="005672F6" w:rsidRDefault="005672F6" w:rsidP="005672F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Data: data do movimento, deverá recuperar a informação do cadastro.</w:t>
      </w:r>
    </w:p>
    <w:p w:rsidR="005672F6" w:rsidRDefault="005672F6" w:rsidP="005672F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Tipo de Movimento: Tipo de movimento do lançamento, deverá recuperar a informação do cadastro.</w:t>
      </w:r>
    </w:p>
    <w:p w:rsidR="005672F6" w:rsidRDefault="005672F6" w:rsidP="005672F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Valor R$: Valor </w:t>
      </w:r>
      <w:r w:rsidR="00F103EF">
        <w:rPr>
          <w:rFonts w:ascii="Arial Narrow" w:hAnsi="Arial Narrow"/>
        </w:rPr>
        <w:t>relacionado a</w:t>
      </w:r>
      <w:r>
        <w:rPr>
          <w:rFonts w:ascii="Arial Narrow" w:hAnsi="Arial Narrow"/>
        </w:rPr>
        <w:t>o tipo de movimento, deverá recuperar a informação do cadastro.</w:t>
      </w:r>
    </w:p>
    <w:p w:rsidR="00C63A63" w:rsidRDefault="00C63A63" w:rsidP="005672F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Observação: Campo descritivo.</w:t>
      </w:r>
    </w:p>
    <w:p w:rsidR="005672F6" w:rsidRDefault="005672F6" w:rsidP="005672F6">
      <w:pPr>
        <w:ind w:left="786"/>
        <w:rPr>
          <w:rFonts w:ascii="Arial Narrow" w:hAnsi="Arial Narrow"/>
        </w:rPr>
      </w:pPr>
      <w:r>
        <w:rPr>
          <w:rFonts w:ascii="Arial Narrow" w:hAnsi="Arial Narrow"/>
        </w:rPr>
        <w:t>Totalizador da coluna Valor R$</w:t>
      </w:r>
    </w:p>
    <w:p w:rsidR="005672F6" w:rsidRDefault="005672F6" w:rsidP="00894E34">
      <w:pPr>
        <w:rPr>
          <w:rFonts w:ascii="Arial Narrow" w:hAnsi="Arial Narrow"/>
        </w:rPr>
      </w:pPr>
    </w:p>
    <w:p w:rsidR="005672F6" w:rsidRDefault="005672F6" w:rsidP="00894E34">
      <w:pPr>
        <w:rPr>
          <w:rFonts w:ascii="Arial Narrow" w:hAnsi="Arial Narrow"/>
        </w:rPr>
      </w:pPr>
      <w:r>
        <w:rPr>
          <w:rFonts w:ascii="Arial Narrow" w:hAnsi="Arial Narrow"/>
        </w:rPr>
        <w:t>Detalhe de Encargos</w:t>
      </w:r>
      <w:r w:rsidR="008C13AC">
        <w:rPr>
          <w:rFonts w:ascii="Arial Narrow" w:hAnsi="Arial Narrow"/>
        </w:rPr>
        <w:t xml:space="preserve"> – campos não editáveis:</w:t>
      </w:r>
    </w:p>
    <w:p w:rsidR="008C13AC" w:rsidRDefault="008C13AC" w:rsidP="008C13AC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Juros R$: Valor de juros da Cota.</w:t>
      </w:r>
    </w:p>
    <w:p w:rsidR="008C13AC" w:rsidRDefault="008C13AC" w:rsidP="008C13AC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Multa R$:  Valor de multa da Cota</w:t>
      </w:r>
    </w:p>
    <w:p w:rsidR="00894E34" w:rsidRDefault="00894E34" w:rsidP="00894E34">
      <w:pPr>
        <w:ind w:left="426"/>
        <w:rPr>
          <w:rFonts w:ascii="Arial Narrow" w:hAnsi="Arial Narrow"/>
        </w:rPr>
      </w:pPr>
    </w:p>
    <w:p w:rsidR="00894E34" w:rsidRDefault="00894E34" w:rsidP="00894E34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894E34" w:rsidRDefault="00894E34" w:rsidP="00894E34">
      <w:pPr>
        <w:ind w:left="426"/>
        <w:rPr>
          <w:rFonts w:ascii="Arial Narrow" w:hAnsi="Arial Narrow"/>
        </w:rPr>
      </w:pPr>
    </w:p>
    <w:p w:rsidR="00894E34" w:rsidRDefault="00894E34" w:rsidP="00894E34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Pesquisar: Executa pesquisa e carrega o Grid com o resultado.</w:t>
      </w:r>
    </w:p>
    <w:p w:rsidR="00894E34" w:rsidRDefault="00894E34" w:rsidP="00894E34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Arquivo: Gera arquivo Excel com o resultado da pesquisa.</w:t>
      </w:r>
    </w:p>
    <w:p w:rsidR="00894E34" w:rsidRDefault="00894E34" w:rsidP="00894E34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resultado da pesquisa para impressão.</w:t>
      </w:r>
    </w:p>
    <w:p w:rsidR="005672F6" w:rsidRDefault="005672F6" w:rsidP="00894E34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Negociar Divida: Exibe</w:t>
      </w:r>
      <w:r w:rsidR="00C647B6">
        <w:rPr>
          <w:rFonts w:ascii="Arial Narrow" w:hAnsi="Arial Narrow"/>
        </w:rPr>
        <w:t xml:space="preserve"> tela para negociação de divida (EMS será desenvolvida)</w:t>
      </w:r>
    </w:p>
    <w:p w:rsidR="008C13AC" w:rsidRDefault="008C13AC" w:rsidP="00894E34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Fechar: Sai da tela.</w:t>
      </w:r>
    </w:p>
    <w:p w:rsidR="00AF4C47" w:rsidRPr="00AF4C47" w:rsidRDefault="00AF4C47" w:rsidP="00894E34">
      <w:pPr>
        <w:numPr>
          <w:ilvl w:val="0"/>
          <w:numId w:val="25"/>
        </w:numPr>
        <w:rPr>
          <w:rFonts w:ascii="Arial Narrow" w:hAnsi="Arial Narrow"/>
          <w:color w:val="FF0000"/>
          <w:highlight w:val="yellow"/>
        </w:rPr>
      </w:pPr>
      <w:r w:rsidRPr="00AF4C47">
        <w:rPr>
          <w:rFonts w:ascii="Arial Narrow" w:hAnsi="Arial Narrow"/>
          <w:color w:val="FF0000"/>
          <w:highlight w:val="yellow"/>
        </w:rPr>
        <w:t xml:space="preserve">Enviar por e-mail: Abre pop-up com os dados do cliente e e-mail para confirmação do envio. </w:t>
      </w:r>
    </w:p>
    <w:p w:rsidR="00AF4C47" w:rsidRPr="00AF4C47" w:rsidRDefault="00AF4C47" w:rsidP="00894E34">
      <w:pPr>
        <w:numPr>
          <w:ilvl w:val="0"/>
          <w:numId w:val="25"/>
        </w:numPr>
        <w:rPr>
          <w:rFonts w:ascii="Arial Narrow" w:hAnsi="Arial Narrow"/>
          <w:color w:val="FF0000"/>
          <w:highlight w:val="yellow"/>
        </w:rPr>
      </w:pPr>
      <w:r w:rsidRPr="00AF4C47">
        <w:rPr>
          <w:rFonts w:ascii="Arial Narrow" w:hAnsi="Arial Narrow"/>
          <w:color w:val="FF0000"/>
          <w:highlight w:val="yellow"/>
        </w:rPr>
        <w:t>Confirmar: Confirma o envio da mensagem.</w:t>
      </w:r>
    </w:p>
    <w:p w:rsidR="00AF4C47" w:rsidRPr="00AF4C47" w:rsidRDefault="00AF4C47" w:rsidP="00894E34">
      <w:pPr>
        <w:numPr>
          <w:ilvl w:val="0"/>
          <w:numId w:val="25"/>
        </w:numPr>
        <w:rPr>
          <w:rFonts w:ascii="Arial Narrow" w:hAnsi="Arial Narrow"/>
          <w:color w:val="FF0000"/>
          <w:highlight w:val="yellow"/>
        </w:rPr>
      </w:pPr>
      <w:r w:rsidRPr="00AF4C47">
        <w:rPr>
          <w:rFonts w:ascii="Arial Narrow" w:hAnsi="Arial Narrow"/>
          <w:color w:val="FF0000"/>
          <w:highlight w:val="yellow"/>
        </w:rPr>
        <w:t>Cancelar: Cancela o envio da mensagem.</w:t>
      </w:r>
    </w:p>
    <w:p w:rsidR="00AA786B" w:rsidRDefault="00AA786B" w:rsidP="00AA786B">
      <w:pPr>
        <w:ind w:left="1146"/>
        <w:rPr>
          <w:rFonts w:ascii="Arial Narrow" w:hAnsi="Arial Narrow"/>
        </w:rPr>
      </w:pPr>
    </w:p>
    <w:p w:rsidR="0044570E" w:rsidRDefault="0044570E" w:rsidP="0010198B">
      <w:pPr>
        <w:ind w:left="426"/>
        <w:rPr>
          <w:rFonts w:ascii="Arial Narrow" w:hAnsi="Arial Narrow"/>
        </w:rPr>
      </w:pPr>
    </w:p>
    <w:p w:rsidR="0044570E" w:rsidRDefault="0044570E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="00474049">
        <w:rPr>
          <w:rFonts w:ascii="Arial Narrow" w:hAnsi="Arial Narrow"/>
        </w:rPr>
        <w:t>Tela de Pesquisa de Conta Corrente Jornaleiro</w:t>
      </w:r>
    </w:p>
    <w:p w:rsidR="0044570E" w:rsidRDefault="005A444D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20765" cy="30156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 Corr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E8" w:rsidRDefault="008E6EE8" w:rsidP="0010198B">
      <w:pPr>
        <w:ind w:left="426"/>
        <w:rPr>
          <w:rFonts w:ascii="Arial Narrow" w:hAnsi="Arial Narrow"/>
        </w:rPr>
      </w:pPr>
    </w:p>
    <w:p w:rsidR="008E6EE8" w:rsidRDefault="008E6EE8" w:rsidP="0010198B">
      <w:pPr>
        <w:ind w:left="426"/>
        <w:rPr>
          <w:rFonts w:ascii="Arial Narrow" w:hAnsi="Arial Narrow"/>
        </w:rPr>
      </w:pPr>
    </w:p>
    <w:p w:rsidR="008E6EE8" w:rsidRDefault="008E6EE8" w:rsidP="0010198B">
      <w:pPr>
        <w:ind w:left="426"/>
        <w:rPr>
          <w:rFonts w:ascii="Arial Narrow" w:hAnsi="Arial Narrow"/>
        </w:rPr>
      </w:pPr>
    </w:p>
    <w:p w:rsidR="008E6EE8" w:rsidRDefault="008E6EE8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de detalhe de débitos e créditos</w:t>
      </w:r>
    </w:p>
    <w:p w:rsidR="008E6EE8" w:rsidRDefault="00F9792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4415" cy="3650615"/>
            <wp:effectExtent l="0" t="0" r="63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2F6" w:rsidRDefault="005672F6" w:rsidP="0010198B">
      <w:pPr>
        <w:ind w:left="426"/>
        <w:rPr>
          <w:rFonts w:ascii="Arial Narrow" w:hAnsi="Arial Narrow"/>
        </w:rPr>
      </w:pPr>
    </w:p>
    <w:p w:rsidR="005672F6" w:rsidRDefault="00F9792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4415" cy="377634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70E" w:rsidRDefault="0044570E" w:rsidP="0010198B">
      <w:pPr>
        <w:ind w:left="426"/>
        <w:rPr>
          <w:rFonts w:ascii="Arial Narrow" w:hAnsi="Arial Narrow"/>
        </w:rPr>
      </w:pPr>
    </w:p>
    <w:p w:rsidR="00FA4664" w:rsidRDefault="00FA4664" w:rsidP="0010198B">
      <w:pPr>
        <w:ind w:left="426"/>
        <w:rPr>
          <w:rFonts w:ascii="Arial Narrow" w:hAnsi="Arial Narrow"/>
        </w:rPr>
      </w:pPr>
    </w:p>
    <w:p w:rsidR="00FA4664" w:rsidRDefault="00FA4664" w:rsidP="0010198B">
      <w:pPr>
        <w:ind w:left="426"/>
        <w:rPr>
          <w:rFonts w:ascii="Arial Narrow" w:hAnsi="Arial Narrow"/>
        </w:rPr>
      </w:pPr>
    </w:p>
    <w:p w:rsidR="00FA4664" w:rsidRDefault="00FA4664" w:rsidP="0010198B">
      <w:pPr>
        <w:ind w:left="426"/>
        <w:rPr>
          <w:rFonts w:ascii="Arial Narrow" w:hAnsi="Arial Narrow"/>
        </w:rPr>
      </w:pPr>
    </w:p>
    <w:p w:rsidR="0044570E" w:rsidRPr="00875148" w:rsidRDefault="0044570E" w:rsidP="0010198B">
      <w:pPr>
        <w:ind w:left="426"/>
        <w:rPr>
          <w:rFonts w:ascii="Arial Narrow" w:hAnsi="Arial Narrow"/>
        </w:rPr>
      </w:pPr>
    </w:p>
    <w:p w:rsidR="0044570E" w:rsidRPr="00875148" w:rsidRDefault="0044570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44570E" w:rsidRDefault="0044570E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44570E" w:rsidRPr="00875148" w:rsidRDefault="0044570E" w:rsidP="00FD0CD1">
      <w:pPr>
        <w:ind w:left="426"/>
        <w:rPr>
          <w:rFonts w:ascii="Arial Narrow" w:hAnsi="Arial Narrow"/>
        </w:rPr>
      </w:pPr>
    </w:p>
    <w:p w:rsidR="0044570E" w:rsidRPr="00875148" w:rsidRDefault="0044570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44570E" w:rsidRDefault="0044570E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44570E" w:rsidRPr="00875148" w:rsidRDefault="0044570E" w:rsidP="00FD0CD1">
      <w:pPr>
        <w:ind w:left="426"/>
        <w:rPr>
          <w:rFonts w:ascii="Arial Narrow" w:hAnsi="Arial Narrow"/>
        </w:rPr>
      </w:pPr>
    </w:p>
    <w:p w:rsidR="0044570E" w:rsidRPr="00875148" w:rsidRDefault="0044570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44570E" w:rsidRPr="00875148" w:rsidRDefault="0044570E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44570E" w:rsidRPr="00875148" w:rsidRDefault="0044570E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44570E" w:rsidRPr="00875148" w:rsidRDefault="0044570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44570E" w:rsidRPr="00875148" w:rsidRDefault="0044570E">
      <w:pPr>
        <w:pStyle w:val="TCTips"/>
        <w:rPr>
          <w:rFonts w:ascii="Arial Narrow" w:hAnsi="Arial Narrow"/>
          <w:i w:val="0"/>
        </w:rPr>
      </w:pPr>
    </w:p>
    <w:p w:rsidR="0044570E" w:rsidRPr="00875148" w:rsidRDefault="0044570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44570E" w:rsidRPr="00875148" w:rsidRDefault="0044570E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44570E" w:rsidRPr="00875148" w:rsidRDefault="0044570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44570E" w:rsidRPr="00875148" w:rsidRDefault="0044570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44570E" w:rsidRPr="00875148" w:rsidRDefault="0044570E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44570E" w:rsidRDefault="0044570E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44570E" w:rsidRPr="001E5B29" w:rsidRDefault="0044570E" w:rsidP="001E5B29">
      <w:pPr>
        <w:pStyle w:val="TCTips"/>
        <w:ind w:firstLine="720"/>
        <w:rPr>
          <w:i w:val="0"/>
        </w:rPr>
      </w:pPr>
    </w:p>
    <w:p w:rsidR="0044570E" w:rsidRDefault="0044570E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44570E" w:rsidRPr="00B978C8" w:rsidRDefault="0044570E" w:rsidP="00B978C8"/>
    <w:p w:rsidR="0044570E" w:rsidRDefault="0044570E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44570E" w:rsidRPr="00B978C8" w:rsidRDefault="0044570E" w:rsidP="00B978C8"/>
    <w:p w:rsidR="0044570E" w:rsidRPr="00875148" w:rsidRDefault="0044570E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44570E" w:rsidRPr="00875148" w:rsidRDefault="0044570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44570E" w:rsidRPr="00875148" w:rsidRDefault="0044570E">
      <w:pPr>
        <w:pStyle w:val="TCTips"/>
        <w:rPr>
          <w:rFonts w:ascii="Arial Narrow" w:hAnsi="Arial Narrow"/>
          <w:i w:val="0"/>
        </w:rPr>
      </w:pPr>
    </w:p>
    <w:p w:rsidR="0044570E" w:rsidRPr="00875148" w:rsidRDefault="0044570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44570E" w:rsidRPr="00875148" w:rsidRDefault="0044570E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44570E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44570E" w:rsidRPr="009540DC" w:rsidRDefault="0044570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44570E" w:rsidRPr="009540DC" w:rsidRDefault="0044570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44570E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44570E" w:rsidRPr="00875148">
        <w:tc>
          <w:tcPr>
            <w:tcW w:w="6307" w:type="dxa"/>
            <w:tcBorders>
              <w:lef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44570E" w:rsidRPr="00875148">
        <w:tc>
          <w:tcPr>
            <w:tcW w:w="6307" w:type="dxa"/>
            <w:tcBorders>
              <w:lef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44570E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44570E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44570E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4570E" w:rsidRPr="00875148" w:rsidRDefault="0044570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44570E" w:rsidRPr="00875148" w:rsidRDefault="0044570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44570E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44570E" w:rsidRPr="009540DC" w:rsidRDefault="0044570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44570E" w:rsidRPr="009540DC" w:rsidRDefault="0044570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44570E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44570E" w:rsidRPr="00875148">
        <w:tc>
          <w:tcPr>
            <w:tcW w:w="6307" w:type="dxa"/>
            <w:tcBorders>
              <w:lef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44570E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570E" w:rsidRPr="00875148" w:rsidRDefault="0044570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570E" w:rsidRPr="00875148" w:rsidRDefault="0044570E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44570E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44570E" w:rsidRPr="009540DC" w:rsidRDefault="0044570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44570E" w:rsidRPr="009540DC" w:rsidRDefault="0044570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44570E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44570E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44570E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570E" w:rsidRPr="00875148" w:rsidRDefault="0044570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570E" w:rsidRPr="00875148" w:rsidRDefault="0044570E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44570E" w:rsidRPr="00875148" w:rsidRDefault="0044570E">
      <w:pPr>
        <w:pStyle w:val="TCTips"/>
        <w:rPr>
          <w:rFonts w:ascii="Arial Narrow" w:hAnsi="Arial Narrow"/>
          <w:i w:val="0"/>
          <w:lang w:val="es-ES_tradnl"/>
        </w:rPr>
      </w:pPr>
    </w:p>
    <w:p w:rsidR="0044570E" w:rsidRPr="00875148" w:rsidRDefault="0044570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44570E" w:rsidRPr="00875148" w:rsidRDefault="0044570E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44570E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44570E" w:rsidRPr="009540DC" w:rsidRDefault="0044570E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44570E" w:rsidRPr="009540DC" w:rsidRDefault="0044570E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44570E" w:rsidRPr="009540DC" w:rsidRDefault="0044570E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44570E" w:rsidRPr="009540DC" w:rsidRDefault="0044570E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44570E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44570E" w:rsidRPr="009540DC" w:rsidRDefault="0044570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44570E" w:rsidRPr="009540DC" w:rsidRDefault="0044570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44570E" w:rsidRPr="00875148" w:rsidRDefault="0044570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44570E" w:rsidRPr="00875148">
        <w:trPr>
          <w:cantSplit/>
        </w:trPr>
        <w:tc>
          <w:tcPr>
            <w:tcW w:w="3614" w:type="dxa"/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44570E" w:rsidRPr="009540DC" w:rsidRDefault="0044570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44570E" w:rsidRPr="009540DC" w:rsidRDefault="0044570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44570E" w:rsidRPr="00875148" w:rsidRDefault="0044570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44570E" w:rsidRPr="00875148">
        <w:trPr>
          <w:cantSplit/>
        </w:trPr>
        <w:tc>
          <w:tcPr>
            <w:tcW w:w="3614" w:type="dxa"/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44570E" w:rsidRPr="009540DC" w:rsidRDefault="0044570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44570E" w:rsidRPr="009540DC" w:rsidRDefault="0044570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44570E" w:rsidRPr="00875148" w:rsidRDefault="0044570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44570E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44570E" w:rsidRPr="00875148" w:rsidRDefault="0044570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44570E" w:rsidRPr="00875148" w:rsidRDefault="0044570E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44570E" w:rsidRPr="00875148" w:rsidRDefault="0044570E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44570E" w:rsidRPr="00875148" w:rsidRDefault="0044570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44570E" w:rsidRPr="00875148" w:rsidRDefault="0044570E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44570E" w:rsidRPr="00875148" w:rsidRDefault="0044570E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44570E" w:rsidRPr="00875148" w:rsidRDefault="0044570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44570E" w:rsidRPr="00875148" w:rsidRDefault="0044570E">
      <w:pPr>
        <w:pStyle w:val="TCTips"/>
        <w:rPr>
          <w:rFonts w:ascii="Arial Narrow" w:hAnsi="Arial Narrow"/>
          <w:i w:val="0"/>
        </w:rPr>
      </w:pPr>
    </w:p>
    <w:p w:rsidR="0044570E" w:rsidRPr="00875148" w:rsidRDefault="0044570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44570E" w:rsidRPr="00875148" w:rsidRDefault="0044570E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44570E" w:rsidRPr="00875148">
        <w:tc>
          <w:tcPr>
            <w:tcW w:w="579" w:type="dxa"/>
            <w:vAlign w:val="center"/>
          </w:tcPr>
          <w:p w:rsidR="0044570E" w:rsidRPr="00875148" w:rsidRDefault="0044570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44570E" w:rsidRPr="00875148" w:rsidRDefault="0044570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44570E" w:rsidRPr="00875148" w:rsidRDefault="0044570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44570E" w:rsidRPr="00875148" w:rsidRDefault="0044570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44570E" w:rsidRPr="00875148" w:rsidRDefault="0044570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44570E" w:rsidRPr="00875148" w:rsidRDefault="0044570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44570E" w:rsidRPr="00875148" w:rsidRDefault="0044570E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44570E" w:rsidRPr="00875148" w:rsidRDefault="0044570E" w:rsidP="0000716A">
      <w:pPr>
        <w:rPr>
          <w:rFonts w:ascii="Arial Narrow" w:hAnsi="Arial Narrow"/>
        </w:rPr>
      </w:pPr>
    </w:p>
    <w:p w:rsidR="0044570E" w:rsidRPr="00875148" w:rsidRDefault="0044570E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44570E" w:rsidRPr="00875148" w:rsidRDefault="0044570E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44570E" w:rsidRPr="00875148">
        <w:tc>
          <w:tcPr>
            <w:tcW w:w="579" w:type="dxa"/>
            <w:vAlign w:val="center"/>
          </w:tcPr>
          <w:p w:rsidR="0044570E" w:rsidRPr="00875148" w:rsidRDefault="0044570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44570E" w:rsidRPr="00875148" w:rsidRDefault="0044570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44570E" w:rsidRPr="00875148" w:rsidRDefault="0044570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44570E" w:rsidRPr="00875148" w:rsidRDefault="0044570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44570E" w:rsidRPr="00875148" w:rsidRDefault="0044570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44570E" w:rsidRPr="00875148" w:rsidRDefault="0044570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44570E" w:rsidRPr="00875148" w:rsidRDefault="0044570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44570E" w:rsidRPr="00875148" w:rsidRDefault="0044570E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44570E" w:rsidRPr="00875148" w:rsidRDefault="0044570E" w:rsidP="00A14994">
      <w:pPr>
        <w:rPr>
          <w:rFonts w:ascii="Arial Narrow" w:hAnsi="Arial Narrow"/>
        </w:rPr>
      </w:pPr>
    </w:p>
    <w:p w:rsidR="0044570E" w:rsidRPr="00875148" w:rsidRDefault="0044570E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44570E" w:rsidRPr="00875148" w:rsidRDefault="0044570E">
      <w:pPr>
        <w:pStyle w:val="TCTips"/>
        <w:rPr>
          <w:rFonts w:ascii="Arial Narrow" w:hAnsi="Arial Narrow"/>
          <w:i w:val="0"/>
        </w:rPr>
      </w:pPr>
    </w:p>
    <w:p w:rsidR="0044570E" w:rsidRPr="00875148" w:rsidRDefault="0044570E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44570E" w:rsidRPr="00875148" w:rsidRDefault="0044570E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44570E" w:rsidRPr="00875148">
        <w:tc>
          <w:tcPr>
            <w:tcW w:w="579" w:type="dxa"/>
            <w:vAlign w:val="center"/>
          </w:tcPr>
          <w:p w:rsidR="0044570E" w:rsidRPr="00875148" w:rsidRDefault="0044570E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44570E" w:rsidRPr="00875148" w:rsidRDefault="0044570E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44570E" w:rsidRPr="00875148" w:rsidRDefault="0044570E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44570E" w:rsidRPr="00875148" w:rsidRDefault="0044570E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44570E" w:rsidRPr="00875148" w:rsidRDefault="0044570E" w:rsidP="002552D5">
      <w:pPr>
        <w:rPr>
          <w:rFonts w:ascii="Arial Narrow" w:hAnsi="Arial Narrow"/>
        </w:rPr>
      </w:pPr>
    </w:p>
    <w:p w:rsidR="0044570E" w:rsidRPr="00875148" w:rsidRDefault="0044570E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44570E" w:rsidRPr="00875148" w:rsidRDefault="0044570E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44570E" w:rsidRPr="00875148">
        <w:tc>
          <w:tcPr>
            <w:tcW w:w="1844" w:type="dxa"/>
            <w:vAlign w:val="center"/>
          </w:tcPr>
          <w:p w:rsidR="0044570E" w:rsidRPr="00875148" w:rsidRDefault="0044570E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44570E" w:rsidRPr="00875148" w:rsidRDefault="0044570E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44570E" w:rsidRPr="00875148" w:rsidRDefault="0044570E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44570E" w:rsidRPr="00875148" w:rsidRDefault="0044570E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44570E" w:rsidRPr="00875148" w:rsidRDefault="0044570E">
      <w:pPr>
        <w:pStyle w:val="TCTips"/>
        <w:rPr>
          <w:rFonts w:ascii="Arial Narrow" w:hAnsi="Arial Narrow"/>
          <w:i w:val="0"/>
        </w:rPr>
      </w:pPr>
    </w:p>
    <w:sectPr w:rsidR="0044570E" w:rsidRPr="00875148" w:rsidSect="006F1417">
      <w:headerReference w:type="default" r:id="rId14"/>
      <w:footerReference w:type="default" r:id="rId15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CC3" w:rsidRDefault="00935CC3">
      <w:r>
        <w:separator/>
      </w:r>
    </w:p>
  </w:endnote>
  <w:endnote w:type="continuationSeparator" w:id="0">
    <w:p w:rsidR="00935CC3" w:rsidRDefault="0093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70E" w:rsidRDefault="0044570E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4138CB">
      <w:rPr>
        <w:rStyle w:val="Nmerodepgina"/>
        <w:rFonts w:ascii="Arial" w:hAnsi="Arial"/>
        <w:noProof/>
        <w:snapToGrid w:val="0"/>
      </w:rPr>
      <w:t>3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4138CB">
      <w:rPr>
        <w:rStyle w:val="Nmerodepgina"/>
        <w:rFonts w:ascii="Arial" w:hAnsi="Arial"/>
        <w:noProof/>
        <w:snapToGrid w:val="0"/>
      </w:rPr>
      <w:t>10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CC3" w:rsidRDefault="00935CC3">
      <w:r>
        <w:separator/>
      </w:r>
    </w:p>
  </w:footnote>
  <w:footnote w:type="continuationSeparator" w:id="0">
    <w:p w:rsidR="00935CC3" w:rsidRDefault="00935CC3">
      <w:r>
        <w:continuationSeparator/>
      </w:r>
    </w:p>
  </w:footnote>
  <w:footnote w:id="1">
    <w:p w:rsidR="0044570E" w:rsidRDefault="0044570E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44570E" w:rsidRDefault="0044570E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44570E" w:rsidRDefault="0044570E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44570E" w:rsidRDefault="0044570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44570E" w:rsidRDefault="0044570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44570E" w:rsidRDefault="0044570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44570E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44570E" w:rsidRPr="009540DC" w:rsidRDefault="00F97922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67715" cy="335280"/>
                <wp:effectExtent l="0" t="0" r="0" b="762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71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44570E" w:rsidRPr="009540DC" w:rsidRDefault="0044570E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44570E" w:rsidRPr="009540DC" w:rsidRDefault="0044570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44570E" w:rsidRPr="009540DC" w:rsidRDefault="0044570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44570E">
      <w:trPr>
        <w:cantSplit/>
        <w:trHeight w:val="337"/>
        <w:jc w:val="center"/>
      </w:trPr>
      <w:tc>
        <w:tcPr>
          <w:tcW w:w="2089" w:type="dxa"/>
          <w:vMerge/>
        </w:tcPr>
        <w:p w:rsidR="0044570E" w:rsidRPr="009540DC" w:rsidRDefault="0044570E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44570E" w:rsidRPr="009540DC" w:rsidRDefault="0044570E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44570E" w:rsidRPr="009540DC" w:rsidRDefault="0044570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44570E" w:rsidRPr="009540DC" w:rsidRDefault="0044570E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28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44570E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44570E" w:rsidRPr="009540DC" w:rsidRDefault="0044570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44570E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44570E" w:rsidRPr="009540DC" w:rsidRDefault="0044570E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44570E" w:rsidRDefault="0044570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35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538D7"/>
    <w:rsid w:val="00057981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297C"/>
    <w:rsid w:val="000C6D8D"/>
    <w:rsid w:val="000D1B05"/>
    <w:rsid w:val="000D29E9"/>
    <w:rsid w:val="000E3473"/>
    <w:rsid w:val="000E4113"/>
    <w:rsid w:val="000E43DC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3D8"/>
    <w:rsid w:val="000F7F7E"/>
    <w:rsid w:val="00100949"/>
    <w:rsid w:val="0010198B"/>
    <w:rsid w:val="00103374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05C0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86A"/>
    <w:rsid w:val="00176B48"/>
    <w:rsid w:val="001776B5"/>
    <w:rsid w:val="0018054E"/>
    <w:rsid w:val="0018172E"/>
    <w:rsid w:val="001826EF"/>
    <w:rsid w:val="00186729"/>
    <w:rsid w:val="00186AB2"/>
    <w:rsid w:val="0018798B"/>
    <w:rsid w:val="00190B56"/>
    <w:rsid w:val="0019415F"/>
    <w:rsid w:val="00195723"/>
    <w:rsid w:val="001A2536"/>
    <w:rsid w:val="001B744E"/>
    <w:rsid w:val="001C0FEA"/>
    <w:rsid w:val="001C3A9A"/>
    <w:rsid w:val="001D03EC"/>
    <w:rsid w:val="001D0F63"/>
    <w:rsid w:val="001D24B2"/>
    <w:rsid w:val="001D2A1A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068A8"/>
    <w:rsid w:val="002117FD"/>
    <w:rsid w:val="002128F9"/>
    <w:rsid w:val="00215804"/>
    <w:rsid w:val="00216BD7"/>
    <w:rsid w:val="00227E41"/>
    <w:rsid w:val="00232E19"/>
    <w:rsid w:val="0023440C"/>
    <w:rsid w:val="002369D3"/>
    <w:rsid w:val="0023793F"/>
    <w:rsid w:val="002420A0"/>
    <w:rsid w:val="00242FDD"/>
    <w:rsid w:val="00245221"/>
    <w:rsid w:val="00247DD6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5B18"/>
    <w:rsid w:val="00296253"/>
    <w:rsid w:val="002A0055"/>
    <w:rsid w:val="002A37A9"/>
    <w:rsid w:val="002A3D6C"/>
    <w:rsid w:val="002A489D"/>
    <w:rsid w:val="002A493C"/>
    <w:rsid w:val="002A4DAE"/>
    <w:rsid w:val="002A5A05"/>
    <w:rsid w:val="002A6552"/>
    <w:rsid w:val="002B1A0A"/>
    <w:rsid w:val="002B26C3"/>
    <w:rsid w:val="002B78BF"/>
    <w:rsid w:val="002C10A7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6EA0"/>
    <w:rsid w:val="002E294F"/>
    <w:rsid w:val="002E2EC5"/>
    <w:rsid w:val="002E6A5F"/>
    <w:rsid w:val="002E73E1"/>
    <w:rsid w:val="002F000D"/>
    <w:rsid w:val="002F0479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2643C"/>
    <w:rsid w:val="00343E85"/>
    <w:rsid w:val="0034692E"/>
    <w:rsid w:val="00346E2C"/>
    <w:rsid w:val="00352574"/>
    <w:rsid w:val="00360B96"/>
    <w:rsid w:val="0036483C"/>
    <w:rsid w:val="00367192"/>
    <w:rsid w:val="00370AA5"/>
    <w:rsid w:val="003735EF"/>
    <w:rsid w:val="00373FB1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C0E76"/>
    <w:rsid w:val="003C2B66"/>
    <w:rsid w:val="003C3E5A"/>
    <w:rsid w:val="003C466A"/>
    <w:rsid w:val="003C6159"/>
    <w:rsid w:val="003C7E6F"/>
    <w:rsid w:val="003D4B3F"/>
    <w:rsid w:val="003D5F2A"/>
    <w:rsid w:val="003D6623"/>
    <w:rsid w:val="003E19D9"/>
    <w:rsid w:val="003E65D7"/>
    <w:rsid w:val="003F2F41"/>
    <w:rsid w:val="003F3769"/>
    <w:rsid w:val="003F4CD3"/>
    <w:rsid w:val="003F51EA"/>
    <w:rsid w:val="00406C5E"/>
    <w:rsid w:val="0040743C"/>
    <w:rsid w:val="00407BCF"/>
    <w:rsid w:val="0041262B"/>
    <w:rsid w:val="004138CB"/>
    <w:rsid w:val="004150D4"/>
    <w:rsid w:val="00415F64"/>
    <w:rsid w:val="00417744"/>
    <w:rsid w:val="00424F25"/>
    <w:rsid w:val="00425CF6"/>
    <w:rsid w:val="00432241"/>
    <w:rsid w:val="00434EFA"/>
    <w:rsid w:val="004429EB"/>
    <w:rsid w:val="004454DC"/>
    <w:rsid w:val="0044570E"/>
    <w:rsid w:val="004474E5"/>
    <w:rsid w:val="004602E7"/>
    <w:rsid w:val="00460E14"/>
    <w:rsid w:val="00462052"/>
    <w:rsid w:val="00462254"/>
    <w:rsid w:val="0046284F"/>
    <w:rsid w:val="00462F1A"/>
    <w:rsid w:val="004633F1"/>
    <w:rsid w:val="004663C3"/>
    <w:rsid w:val="00466BB1"/>
    <w:rsid w:val="00474049"/>
    <w:rsid w:val="004748E1"/>
    <w:rsid w:val="00475930"/>
    <w:rsid w:val="00481037"/>
    <w:rsid w:val="0048184D"/>
    <w:rsid w:val="004832F4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433D"/>
    <w:rsid w:val="004F17AB"/>
    <w:rsid w:val="004F27D3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582D"/>
    <w:rsid w:val="00533434"/>
    <w:rsid w:val="00533709"/>
    <w:rsid w:val="005342FA"/>
    <w:rsid w:val="00536B8D"/>
    <w:rsid w:val="00542B72"/>
    <w:rsid w:val="0054470E"/>
    <w:rsid w:val="00547917"/>
    <w:rsid w:val="00550E13"/>
    <w:rsid w:val="00551A51"/>
    <w:rsid w:val="005529EC"/>
    <w:rsid w:val="005631AB"/>
    <w:rsid w:val="00563CCF"/>
    <w:rsid w:val="00564E66"/>
    <w:rsid w:val="00565A80"/>
    <w:rsid w:val="00566DA7"/>
    <w:rsid w:val="005672F6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A444D"/>
    <w:rsid w:val="005A4528"/>
    <w:rsid w:val="005B56C8"/>
    <w:rsid w:val="005B57DE"/>
    <w:rsid w:val="005B5AF7"/>
    <w:rsid w:val="005B5C2A"/>
    <w:rsid w:val="005B5C5F"/>
    <w:rsid w:val="005B7EC3"/>
    <w:rsid w:val="005C227E"/>
    <w:rsid w:val="005C23C6"/>
    <w:rsid w:val="005C2ABC"/>
    <w:rsid w:val="005C53BE"/>
    <w:rsid w:val="005C759A"/>
    <w:rsid w:val="005D05C3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05F98"/>
    <w:rsid w:val="00610B3D"/>
    <w:rsid w:val="00614377"/>
    <w:rsid w:val="00614B88"/>
    <w:rsid w:val="0062407B"/>
    <w:rsid w:val="00645DE2"/>
    <w:rsid w:val="00652F0D"/>
    <w:rsid w:val="006538E2"/>
    <w:rsid w:val="0065593F"/>
    <w:rsid w:val="0065695B"/>
    <w:rsid w:val="00660E78"/>
    <w:rsid w:val="006675D3"/>
    <w:rsid w:val="006740BF"/>
    <w:rsid w:val="00674551"/>
    <w:rsid w:val="00676DC7"/>
    <w:rsid w:val="006771FE"/>
    <w:rsid w:val="00687C7B"/>
    <w:rsid w:val="006919C9"/>
    <w:rsid w:val="00691D6D"/>
    <w:rsid w:val="006A2A01"/>
    <w:rsid w:val="006B4D0C"/>
    <w:rsid w:val="006B5723"/>
    <w:rsid w:val="006C1E49"/>
    <w:rsid w:val="006C43F7"/>
    <w:rsid w:val="006D73A0"/>
    <w:rsid w:val="006E2C4F"/>
    <w:rsid w:val="006E2F17"/>
    <w:rsid w:val="006E4F9A"/>
    <w:rsid w:val="006E709B"/>
    <w:rsid w:val="006E7B55"/>
    <w:rsid w:val="006F0842"/>
    <w:rsid w:val="006F13AB"/>
    <w:rsid w:val="006F1417"/>
    <w:rsid w:val="006F3399"/>
    <w:rsid w:val="006F61F8"/>
    <w:rsid w:val="0070064F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24E0"/>
    <w:rsid w:val="007472E9"/>
    <w:rsid w:val="00752424"/>
    <w:rsid w:val="007565D7"/>
    <w:rsid w:val="0076025F"/>
    <w:rsid w:val="00762485"/>
    <w:rsid w:val="00767170"/>
    <w:rsid w:val="00772978"/>
    <w:rsid w:val="0077376A"/>
    <w:rsid w:val="00776469"/>
    <w:rsid w:val="00792AF6"/>
    <w:rsid w:val="00793B84"/>
    <w:rsid w:val="00793D6C"/>
    <w:rsid w:val="007974B6"/>
    <w:rsid w:val="007A00C4"/>
    <w:rsid w:val="007A208E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24E"/>
    <w:rsid w:val="007C7C12"/>
    <w:rsid w:val="007D0756"/>
    <w:rsid w:val="007E0B87"/>
    <w:rsid w:val="007E4CA4"/>
    <w:rsid w:val="007E71B4"/>
    <w:rsid w:val="007E776B"/>
    <w:rsid w:val="007F02BF"/>
    <w:rsid w:val="008017EC"/>
    <w:rsid w:val="00802871"/>
    <w:rsid w:val="0080382D"/>
    <w:rsid w:val="008110AC"/>
    <w:rsid w:val="008125D7"/>
    <w:rsid w:val="00813102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673D5"/>
    <w:rsid w:val="00870065"/>
    <w:rsid w:val="0087218B"/>
    <w:rsid w:val="0087493D"/>
    <w:rsid w:val="00875148"/>
    <w:rsid w:val="0087702B"/>
    <w:rsid w:val="00883CB7"/>
    <w:rsid w:val="00884673"/>
    <w:rsid w:val="00886CF7"/>
    <w:rsid w:val="00890929"/>
    <w:rsid w:val="0089266A"/>
    <w:rsid w:val="0089306D"/>
    <w:rsid w:val="008941BE"/>
    <w:rsid w:val="00894E34"/>
    <w:rsid w:val="008A1117"/>
    <w:rsid w:val="008B3FE1"/>
    <w:rsid w:val="008B6165"/>
    <w:rsid w:val="008C00EA"/>
    <w:rsid w:val="008C13AC"/>
    <w:rsid w:val="008C5990"/>
    <w:rsid w:val="008C696C"/>
    <w:rsid w:val="008C7646"/>
    <w:rsid w:val="008D111F"/>
    <w:rsid w:val="008D4D94"/>
    <w:rsid w:val="008D53D2"/>
    <w:rsid w:val="008D5D89"/>
    <w:rsid w:val="008D7370"/>
    <w:rsid w:val="008E04FA"/>
    <w:rsid w:val="008E31C4"/>
    <w:rsid w:val="008E672C"/>
    <w:rsid w:val="008E6D40"/>
    <w:rsid w:val="008E6EE8"/>
    <w:rsid w:val="008F0069"/>
    <w:rsid w:val="008F1F00"/>
    <w:rsid w:val="008F2F62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5CC3"/>
    <w:rsid w:val="00936174"/>
    <w:rsid w:val="0094354E"/>
    <w:rsid w:val="009540DC"/>
    <w:rsid w:val="00954189"/>
    <w:rsid w:val="00960881"/>
    <w:rsid w:val="00961437"/>
    <w:rsid w:val="00963850"/>
    <w:rsid w:val="009646D5"/>
    <w:rsid w:val="00965E63"/>
    <w:rsid w:val="00967685"/>
    <w:rsid w:val="00970784"/>
    <w:rsid w:val="00970806"/>
    <w:rsid w:val="00971DB0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08C3"/>
    <w:rsid w:val="009C0CFF"/>
    <w:rsid w:val="009C2CEB"/>
    <w:rsid w:val="009D0684"/>
    <w:rsid w:val="009D6BA7"/>
    <w:rsid w:val="009E63F2"/>
    <w:rsid w:val="009F2E14"/>
    <w:rsid w:val="009F3503"/>
    <w:rsid w:val="009F5AA5"/>
    <w:rsid w:val="00A00118"/>
    <w:rsid w:val="00A035DD"/>
    <w:rsid w:val="00A05703"/>
    <w:rsid w:val="00A11C87"/>
    <w:rsid w:val="00A1245D"/>
    <w:rsid w:val="00A14994"/>
    <w:rsid w:val="00A14F4E"/>
    <w:rsid w:val="00A16D04"/>
    <w:rsid w:val="00A178C1"/>
    <w:rsid w:val="00A203A1"/>
    <w:rsid w:val="00A21164"/>
    <w:rsid w:val="00A21EA2"/>
    <w:rsid w:val="00A235E5"/>
    <w:rsid w:val="00A25D75"/>
    <w:rsid w:val="00A3263E"/>
    <w:rsid w:val="00A33B60"/>
    <w:rsid w:val="00A3631C"/>
    <w:rsid w:val="00A36F80"/>
    <w:rsid w:val="00A47B45"/>
    <w:rsid w:val="00A504B8"/>
    <w:rsid w:val="00A50F02"/>
    <w:rsid w:val="00A52738"/>
    <w:rsid w:val="00A543D3"/>
    <w:rsid w:val="00A55FFF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27C"/>
    <w:rsid w:val="00A837DC"/>
    <w:rsid w:val="00A85D9D"/>
    <w:rsid w:val="00A868CD"/>
    <w:rsid w:val="00A91F99"/>
    <w:rsid w:val="00A941BE"/>
    <w:rsid w:val="00A9451A"/>
    <w:rsid w:val="00AA323C"/>
    <w:rsid w:val="00AA52F3"/>
    <w:rsid w:val="00AA786B"/>
    <w:rsid w:val="00AB4590"/>
    <w:rsid w:val="00AB67A7"/>
    <w:rsid w:val="00AB7DCE"/>
    <w:rsid w:val="00AC3425"/>
    <w:rsid w:val="00AC3DDC"/>
    <w:rsid w:val="00AC5CED"/>
    <w:rsid w:val="00AC638F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4C47"/>
    <w:rsid w:val="00AF6532"/>
    <w:rsid w:val="00AF6E5E"/>
    <w:rsid w:val="00AF7F8F"/>
    <w:rsid w:val="00B026A1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0D6D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189E"/>
    <w:rsid w:val="00BB2081"/>
    <w:rsid w:val="00BB4FC7"/>
    <w:rsid w:val="00BB53E8"/>
    <w:rsid w:val="00BB74D3"/>
    <w:rsid w:val="00BD06A1"/>
    <w:rsid w:val="00BD0D7E"/>
    <w:rsid w:val="00BD11A1"/>
    <w:rsid w:val="00BD16C4"/>
    <w:rsid w:val="00BD1DF1"/>
    <w:rsid w:val="00BD4414"/>
    <w:rsid w:val="00BE1012"/>
    <w:rsid w:val="00BE1773"/>
    <w:rsid w:val="00BE1A1C"/>
    <w:rsid w:val="00BE1CD2"/>
    <w:rsid w:val="00BE52AB"/>
    <w:rsid w:val="00BF0AAB"/>
    <w:rsid w:val="00BF216B"/>
    <w:rsid w:val="00BF243E"/>
    <w:rsid w:val="00C00B8A"/>
    <w:rsid w:val="00C0154E"/>
    <w:rsid w:val="00C02839"/>
    <w:rsid w:val="00C06858"/>
    <w:rsid w:val="00C06BDE"/>
    <w:rsid w:val="00C073F3"/>
    <w:rsid w:val="00C231F7"/>
    <w:rsid w:val="00C25AFA"/>
    <w:rsid w:val="00C26E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3A63"/>
    <w:rsid w:val="00C647B6"/>
    <w:rsid w:val="00C65E4E"/>
    <w:rsid w:val="00C6618A"/>
    <w:rsid w:val="00C67D10"/>
    <w:rsid w:val="00C75E39"/>
    <w:rsid w:val="00C804CD"/>
    <w:rsid w:val="00C8363C"/>
    <w:rsid w:val="00C83B93"/>
    <w:rsid w:val="00C859D3"/>
    <w:rsid w:val="00C86DCE"/>
    <w:rsid w:val="00C9056D"/>
    <w:rsid w:val="00C93B4D"/>
    <w:rsid w:val="00CA1659"/>
    <w:rsid w:val="00CA3EC1"/>
    <w:rsid w:val="00CA4A3D"/>
    <w:rsid w:val="00CA5310"/>
    <w:rsid w:val="00CA6C0F"/>
    <w:rsid w:val="00CB1B89"/>
    <w:rsid w:val="00CB7054"/>
    <w:rsid w:val="00CB7DB2"/>
    <w:rsid w:val="00CC186B"/>
    <w:rsid w:val="00CC356D"/>
    <w:rsid w:val="00CC628B"/>
    <w:rsid w:val="00CE1F9E"/>
    <w:rsid w:val="00CF2AC9"/>
    <w:rsid w:val="00CF360A"/>
    <w:rsid w:val="00D013E8"/>
    <w:rsid w:val="00D019BE"/>
    <w:rsid w:val="00D04564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4E82"/>
    <w:rsid w:val="00D85D7D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49D5"/>
    <w:rsid w:val="00DC5667"/>
    <w:rsid w:val="00DC6CA8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0CA2"/>
    <w:rsid w:val="00E2543B"/>
    <w:rsid w:val="00E2592F"/>
    <w:rsid w:val="00E3022E"/>
    <w:rsid w:val="00E31B86"/>
    <w:rsid w:val="00E34CC4"/>
    <w:rsid w:val="00E36D54"/>
    <w:rsid w:val="00E41F2B"/>
    <w:rsid w:val="00E51217"/>
    <w:rsid w:val="00E52A49"/>
    <w:rsid w:val="00E61485"/>
    <w:rsid w:val="00E62254"/>
    <w:rsid w:val="00E63160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3AAD"/>
    <w:rsid w:val="00EA538F"/>
    <w:rsid w:val="00EB0A3F"/>
    <w:rsid w:val="00EB0F5B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0782A"/>
    <w:rsid w:val="00F103EF"/>
    <w:rsid w:val="00F110A0"/>
    <w:rsid w:val="00F115A0"/>
    <w:rsid w:val="00F1361E"/>
    <w:rsid w:val="00F17E54"/>
    <w:rsid w:val="00F255DF"/>
    <w:rsid w:val="00F25CB5"/>
    <w:rsid w:val="00F27E38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130D"/>
    <w:rsid w:val="00F81D8C"/>
    <w:rsid w:val="00F82747"/>
    <w:rsid w:val="00F85B21"/>
    <w:rsid w:val="00F87061"/>
    <w:rsid w:val="00F9249A"/>
    <w:rsid w:val="00F937C5"/>
    <w:rsid w:val="00F94FE3"/>
    <w:rsid w:val="00F96D18"/>
    <w:rsid w:val="00F97922"/>
    <w:rsid w:val="00FA0719"/>
    <w:rsid w:val="00FA4664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069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20F56-0348-4332-A249-C027D8192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192</TotalTime>
  <Pages>1</Pages>
  <Words>1515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9683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Carlos Lucco Calabro_AllEasy</dc:creator>
  <cp:lastModifiedBy>Kaina da Silva</cp:lastModifiedBy>
  <cp:revision>15</cp:revision>
  <cp:lastPrinted>2009-11-19T20:24:00Z</cp:lastPrinted>
  <dcterms:created xsi:type="dcterms:W3CDTF">2012-06-04T14:28:00Z</dcterms:created>
  <dcterms:modified xsi:type="dcterms:W3CDTF">2012-07-11T19:44:00Z</dcterms:modified>
</cp:coreProperties>
</file>