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CB6064">
        <w:rPr>
          <w:rFonts w:ascii="Arial Narrow" w:hAnsi="Arial Narrow"/>
          <w:b/>
          <w:sz w:val="40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</w:t>
      </w:r>
      <w:r w:rsidR="001908CF">
        <w:rPr>
          <w:rFonts w:ascii="Arial Narrow" w:hAnsi="Arial Narrow"/>
          <w:b/>
          <w:sz w:val="36"/>
          <w:szCs w:val="36"/>
        </w:rPr>
        <w:t>17</w:t>
      </w:r>
      <w:r w:rsidR="001159C2">
        <w:rPr>
          <w:rFonts w:ascii="Arial Narrow" w:hAnsi="Arial Narrow"/>
          <w:b/>
          <w:sz w:val="36"/>
          <w:szCs w:val="36"/>
        </w:rPr>
        <w:t>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AF6A24">
        <w:rPr>
          <w:rFonts w:ascii="Arial Narrow" w:hAnsi="Arial Narrow"/>
          <w:b/>
          <w:sz w:val="36"/>
          <w:szCs w:val="36"/>
        </w:rPr>
        <w:t xml:space="preserve">Cadastro </w:t>
      </w:r>
      <w:r w:rsidR="002621FA">
        <w:rPr>
          <w:rFonts w:ascii="Arial Narrow" w:hAnsi="Arial Narrow"/>
          <w:b/>
          <w:sz w:val="36"/>
          <w:szCs w:val="36"/>
        </w:rPr>
        <w:t xml:space="preserve">de </w:t>
      </w:r>
      <w:r w:rsidR="001159C2">
        <w:rPr>
          <w:rFonts w:ascii="Arial Narrow" w:hAnsi="Arial Narrow"/>
          <w:b/>
          <w:sz w:val="36"/>
          <w:szCs w:val="36"/>
        </w:rPr>
        <w:t>Roteirização (Rota e Roteiro</w:t>
      </w:r>
      <w:proofErr w:type="gramStart"/>
      <w:r w:rsidR="001159C2">
        <w:rPr>
          <w:rFonts w:ascii="Arial Narrow" w:hAnsi="Arial Narrow"/>
          <w:b/>
          <w:sz w:val="36"/>
          <w:szCs w:val="36"/>
        </w:rPr>
        <w:t>)</w:t>
      </w:r>
      <w:proofErr w:type="gramEnd"/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D35943" w:rsidRDefault="00D35943">
      <w:pPr>
        <w:pStyle w:val="Cabealho"/>
        <w:rPr>
          <w:rFonts w:ascii="Arial Narrow" w:hAnsi="Arial Narrow"/>
        </w:rPr>
      </w:pPr>
    </w:p>
    <w:p w:rsidR="00D35943" w:rsidRDefault="00D35943">
      <w:pPr>
        <w:pStyle w:val="Cabealho"/>
        <w:rPr>
          <w:rFonts w:ascii="Arial Narrow" w:hAnsi="Arial Narrow"/>
        </w:rPr>
      </w:pPr>
    </w:p>
    <w:p w:rsidR="00D35943" w:rsidRDefault="00D35943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</w:t>
            </w:r>
            <w:r w:rsidR="00357494">
              <w:rPr>
                <w:rFonts w:ascii="Arial Narrow" w:hAnsi="Arial Narrow"/>
                <w:b/>
                <w:sz w:val="24"/>
                <w:lang w:val="pt-BR"/>
              </w:rPr>
              <w:t xml:space="preserve"> </w:t>
            </w:r>
            <w:r w:rsidRPr="00875148">
              <w:rPr>
                <w:rFonts w:ascii="Arial Narrow" w:hAnsi="Arial Narrow"/>
                <w:b/>
                <w:sz w:val="24"/>
                <w:lang w:val="pt-BR"/>
              </w:rPr>
              <w:t>(</w:t>
            </w: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99407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994075">
              <w:rPr>
                <w:rFonts w:ascii="Arial Narrow" w:hAnsi="Arial Narrow"/>
                <w:color w:val="0000FF"/>
                <w:lang w:val="es-ES_tradnl"/>
              </w:rPr>
              <w:t>7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99407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BE28B8" w:rsidRPr="00875148" w:rsidRDefault="00994075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0" w:name="_Toc84234381"/>
      <w:bookmarkStart w:id="1" w:name="_Toc84734077"/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994075">
              <w:rPr>
                <w:rFonts w:ascii="Arial Narrow" w:hAnsi="Arial Narrow"/>
                <w:b/>
              </w:rPr>
              <w:t xml:space="preserve"> Negócio</w:t>
            </w:r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994075">
              <w:rPr>
                <w:rFonts w:ascii="Arial Narrow" w:hAnsi="Arial Narrow"/>
                <w:color w:val="0000FF"/>
              </w:rPr>
              <w:t>Kaina da Silva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074935">
        <w:tc>
          <w:tcPr>
            <w:tcW w:w="9779" w:type="dxa"/>
          </w:tcPr>
          <w:p w:rsidR="00BE28B8" w:rsidRPr="00074935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074935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BE28B8" w:rsidRPr="00876E80" w:rsidRDefault="00074935" w:rsidP="0001172E">
            <w:pPr>
              <w:pStyle w:val="Ttulo2"/>
              <w:numPr>
                <w:ilvl w:val="0"/>
                <w:numId w:val="0"/>
              </w:numPr>
              <w:rPr>
                <w:rFonts w:ascii="Arial Narrow" w:hAnsi="Arial Narrow" w:cs="Arial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  <w:r w:rsidRPr="00074935">
              <w:rPr>
                <w:rFonts w:ascii="Arial Narrow" w:hAnsi="Arial Narrow" w:cs="Arial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 xml:space="preserve">A funcionalidade será utilizada para </w:t>
            </w:r>
            <w:r w:rsidR="005A6035">
              <w:rPr>
                <w:rFonts w:ascii="Arial Narrow" w:hAnsi="Arial Narrow" w:cs="Arial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o cadastro e manutenção d</w:t>
            </w:r>
            <w:r w:rsidR="0001172E">
              <w:rPr>
                <w:rFonts w:ascii="Arial Narrow" w:hAnsi="Arial Narrow" w:cs="Arial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  <w:t>os roteiros e rotas, assim como pela roteirização das cotas.</w:t>
            </w:r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5E7F8E" w:rsidRDefault="005E7F8E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F53BD" w:rsidRDefault="00AF53BD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irá vincular uma cota a uma rota que e</w:t>
      </w:r>
      <w:r w:rsidR="00FD2DED">
        <w:rPr>
          <w:rFonts w:ascii="Arial Narrow" w:hAnsi="Arial Narrow" w:cs="Arial"/>
          <w:color w:val="002060"/>
          <w:sz w:val="22"/>
          <w:szCs w:val="22"/>
        </w:rPr>
        <w:t>stá vinculada a um roteiro que pode estar em um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501B0">
        <w:rPr>
          <w:rFonts w:ascii="Arial Narrow" w:hAnsi="Arial Narrow" w:cs="Arial"/>
          <w:color w:val="002060"/>
          <w:sz w:val="22"/>
          <w:szCs w:val="22"/>
        </w:rPr>
        <w:t>Box de L</w:t>
      </w:r>
      <w:r>
        <w:rPr>
          <w:rFonts w:ascii="Arial Narrow" w:hAnsi="Arial Narrow" w:cs="Arial"/>
          <w:color w:val="002060"/>
          <w:sz w:val="22"/>
          <w:szCs w:val="22"/>
        </w:rPr>
        <w:t xml:space="preserve">ançamento. </w:t>
      </w:r>
    </w:p>
    <w:p w:rsidR="00E44149" w:rsidRDefault="00E44149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44149" w:rsidRDefault="00E44149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4414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associação de Roteiro, Rota, Cota é apenas para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os </w:t>
      </w:r>
      <w:r w:rsidRPr="00E44149">
        <w:rPr>
          <w:rFonts w:ascii="Arial Narrow" w:hAnsi="Arial Narrow" w:cs="Arial"/>
          <w:color w:val="002060"/>
          <w:sz w:val="22"/>
          <w:szCs w:val="22"/>
          <w:highlight w:val="yellow"/>
        </w:rPr>
        <w:t>Box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>es</w:t>
      </w:r>
      <w:r w:rsidRPr="00E4414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 Lançamento.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AF53BD" w:rsidRDefault="00AF53BD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6514F" w:rsidRDefault="008E2818" w:rsidP="0066514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</w:t>
      </w:r>
      <w:r w:rsidR="0066514F">
        <w:rPr>
          <w:rFonts w:ascii="Arial Narrow" w:hAnsi="Arial Narrow" w:cs="Arial"/>
          <w:color w:val="002060"/>
          <w:sz w:val="22"/>
          <w:szCs w:val="22"/>
        </w:rPr>
        <w:t>eve permitir a pesquisa da formação dos roteiros, onde de</w:t>
      </w:r>
      <w:r w:rsidR="00FD2DED">
        <w:rPr>
          <w:rFonts w:ascii="Arial Narrow" w:hAnsi="Arial Narrow" w:cs="Arial"/>
          <w:color w:val="002060"/>
          <w:sz w:val="22"/>
          <w:szCs w:val="22"/>
        </w:rPr>
        <w:t xml:space="preserve"> acordo com </w:t>
      </w:r>
      <w:r w:rsidR="0066514F">
        <w:rPr>
          <w:rFonts w:ascii="Arial Narrow" w:hAnsi="Arial Narrow" w:cs="Arial"/>
          <w:color w:val="002060"/>
          <w:sz w:val="22"/>
          <w:szCs w:val="22"/>
        </w:rPr>
        <w:t xml:space="preserve">os campos informados, a pesquisa deve nos possibilitar a visualização de todas as cotas dentro de um roteiro, de uma rota ou ainda de um </w:t>
      </w:r>
      <w:r w:rsidR="00CB6064">
        <w:rPr>
          <w:rFonts w:ascii="Arial Narrow" w:hAnsi="Arial Narrow" w:cs="Arial"/>
          <w:color w:val="002060"/>
          <w:sz w:val="22"/>
          <w:szCs w:val="22"/>
        </w:rPr>
        <w:t>Box</w:t>
      </w:r>
      <w:r w:rsidR="0066514F">
        <w:rPr>
          <w:rFonts w:ascii="Arial Narrow" w:hAnsi="Arial Narrow" w:cs="Arial"/>
          <w:color w:val="002060"/>
          <w:sz w:val="22"/>
          <w:szCs w:val="22"/>
        </w:rPr>
        <w:t xml:space="preserve">. Assim como, poderemos ver quais as rotas e roteiros cadastrados para uma cota. </w:t>
      </w:r>
    </w:p>
    <w:p w:rsidR="00DF52B8" w:rsidRDefault="00DF52B8" w:rsidP="0066514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52B8" w:rsidRPr="00DF52B8" w:rsidRDefault="00DF52B8" w:rsidP="0066514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DF52B8">
        <w:rPr>
          <w:rFonts w:ascii="Arial Narrow" w:hAnsi="Arial Narrow" w:cs="Arial"/>
          <w:color w:val="002060"/>
          <w:sz w:val="22"/>
          <w:szCs w:val="22"/>
          <w:highlight w:val="yellow"/>
        </w:rPr>
        <w:t>Sendo assim, quando realizarmos a pesquisa por Box ou Roteiro, o resultado de pesquisa deve ser sumarizado, ou seja, devemos ter as seguintes informações:</w:t>
      </w:r>
    </w:p>
    <w:p w:rsidR="00DF52B8" w:rsidRPr="00DF52B8" w:rsidRDefault="00DF52B8" w:rsidP="00DF52B8">
      <w:pPr>
        <w:pStyle w:val="PargrafodaLista"/>
        <w:numPr>
          <w:ilvl w:val="0"/>
          <w:numId w:val="46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 xml:space="preserve">Box: </w:t>
      </w:r>
      <w:proofErr w:type="spellStart"/>
      <w:r w:rsidRPr="00DF52B8">
        <w:rPr>
          <w:rFonts w:ascii="Arial Narrow" w:hAnsi="Arial Narrow" w:cs="Arial"/>
          <w:color w:val="002060"/>
          <w:highlight w:val="yellow"/>
        </w:rPr>
        <w:t>código+nome</w:t>
      </w:r>
      <w:proofErr w:type="spellEnd"/>
      <w:r w:rsidRPr="00DF52B8">
        <w:rPr>
          <w:rFonts w:ascii="Arial Narrow" w:hAnsi="Arial Narrow" w:cs="Arial"/>
          <w:color w:val="002060"/>
          <w:highlight w:val="yellow"/>
        </w:rPr>
        <w:t xml:space="preserve"> do </w:t>
      </w:r>
      <w:proofErr w:type="gramStart"/>
      <w:r w:rsidRPr="00DF52B8">
        <w:rPr>
          <w:rFonts w:ascii="Arial Narrow" w:hAnsi="Arial Narrow" w:cs="Arial"/>
          <w:color w:val="002060"/>
          <w:highlight w:val="yellow"/>
        </w:rPr>
        <w:t>box</w:t>
      </w:r>
      <w:proofErr w:type="gramEnd"/>
      <w:r w:rsidRPr="00DF52B8">
        <w:rPr>
          <w:rFonts w:ascii="Arial Narrow" w:hAnsi="Arial Narrow" w:cs="Arial"/>
          <w:color w:val="002060"/>
          <w:highlight w:val="yellow"/>
        </w:rPr>
        <w:t>;</w:t>
      </w:r>
    </w:p>
    <w:p w:rsidR="00DF52B8" w:rsidRPr="00DF52B8" w:rsidRDefault="00DF52B8" w:rsidP="00DF52B8">
      <w:pPr>
        <w:pStyle w:val="PargrafodaLista"/>
        <w:numPr>
          <w:ilvl w:val="0"/>
          <w:numId w:val="46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 xml:space="preserve">Roteiro: </w:t>
      </w:r>
      <w:proofErr w:type="spellStart"/>
      <w:r w:rsidRPr="00DF52B8">
        <w:rPr>
          <w:rFonts w:ascii="Arial Narrow" w:hAnsi="Arial Narrow" w:cs="Arial"/>
          <w:color w:val="002060"/>
          <w:highlight w:val="yellow"/>
        </w:rPr>
        <w:t>código+nome</w:t>
      </w:r>
      <w:proofErr w:type="spellEnd"/>
      <w:r w:rsidRPr="00DF52B8">
        <w:rPr>
          <w:rFonts w:ascii="Arial Narrow" w:hAnsi="Arial Narrow" w:cs="Arial"/>
          <w:color w:val="002060"/>
          <w:highlight w:val="yellow"/>
        </w:rPr>
        <w:t xml:space="preserve"> do roteiro;</w:t>
      </w:r>
    </w:p>
    <w:p w:rsidR="00DF52B8" w:rsidRPr="00DF52B8" w:rsidRDefault="00DF52B8" w:rsidP="00DF52B8">
      <w:pPr>
        <w:pStyle w:val="PargrafodaLista"/>
        <w:numPr>
          <w:ilvl w:val="0"/>
          <w:numId w:val="46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 xml:space="preserve">Rota: </w:t>
      </w:r>
      <w:proofErr w:type="spellStart"/>
      <w:r w:rsidRPr="00DF52B8">
        <w:rPr>
          <w:rFonts w:ascii="Arial Narrow" w:hAnsi="Arial Narrow" w:cs="Arial"/>
          <w:color w:val="002060"/>
          <w:highlight w:val="yellow"/>
        </w:rPr>
        <w:t>código+nome</w:t>
      </w:r>
      <w:proofErr w:type="spellEnd"/>
      <w:r w:rsidRPr="00DF52B8">
        <w:rPr>
          <w:rFonts w:ascii="Arial Narrow" w:hAnsi="Arial Narrow" w:cs="Arial"/>
          <w:color w:val="002060"/>
          <w:highlight w:val="yellow"/>
        </w:rPr>
        <w:t xml:space="preserve"> da rota;</w:t>
      </w:r>
    </w:p>
    <w:p w:rsidR="00DF52B8" w:rsidRPr="00DF52B8" w:rsidRDefault="00DF52B8" w:rsidP="00DF52B8">
      <w:pPr>
        <w:pStyle w:val="PargrafodaLista"/>
        <w:numPr>
          <w:ilvl w:val="0"/>
          <w:numId w:val="46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Cota: quantidade de cotas atreladas a esta rota;</w:t>
      </w:r>
    </w:p>
    <w:p w:rsidR="00DF52B8" w:rsidRPr="00DF52B8" w:rsidRDefault="00DF52B8" w:rsidP="00DF52B8">
      <w:pPr>
        <w:pStyle w:val="PargrafodaLista"/>
        <w:numPr>
          <w:ilvl w:val="0"/>
          <w:numId w:val="46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Detalhe: janela com detalhamento de: Box, Roteiro e Rota (título) com um grid de Cota e Jornaleiro;</w:t>
      </w:r>
    </w:p>
    <w:p w:rsidR="00DF52B8" w:rsidRPr="00DF52B8" w:rsidRDefault="00DF52B8" w:rsidP="00DF52B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DF52B8">
        <w:rPr>
          <w:rFonts w:ascii="Arial Narrow" w:hAnsi="Arial Narrow" w:cs="Arial"/>
          <w:color w:val="002060"/>
          <w:sz w:val="22"/>
          <w:szCs w:val="22"/>
          <w:highlight w:val="yellow"/>
        </w:rPr>
        <w:t>Já quando realizamos uma pesquisa mais detalhada, ou seja, filtrando por Rota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ou informando uma cota específica</w:t>
      </w:r>
      <w:r w:rsidRPr="00DF52B8">
        <w:rPr>
          <w:rFonts w:ascii="Arial Narrow" w:hAnsi="Arial Narrow" w:cs="Arial"/>
          <w:color w:val="002060"/>
          <w:sz w:val="22"/>
          <w:szCs w:val="22"/>
          <w:highlight w:val="yellow"/>
        </w:rPr>
        <w:t>, devemos ter o resultado de pesquisa</w:t>
      </w:r>
      <w:r w:rsidRPr="00DF52B8">
        <w:rPr>
          <w:rFonts w:ascii="Arial Narrow" w:hAnsi="Arial Narrow" w:cs="Arial"/>
          <w:color w:val="002060"/>
          <w:highlight w:val="yellow"/>
        </w:rPr>
        <w:t xml:space="preserve"> </w:t>
      </w:r>
      <w:r w:rsidRPr="00DF52B8">
        <w:rPr>
          <w:rFonts w:ascii="Arial Narrow" w:hAnsi="Arial Narrow" w:cs="Arial"/>
          <w:color w:val="002060"/>
          <w:sz w:val="22"/>
          <w:szCs w:val="22"/>
          <w:highlight w:val="yellow"/>
        </w:rPr>
        <w:t>completa:</w:t>
      </w:r>
    </w:p>
    <w:p w:rsidR="00DF52B8" w:rsidRPr="00DF52B8" w:rsidRDefault="00DF52B8" w:rsidP="00DF52B8">
      <w:pPr>
        <w:pStyle w:val="PargrafodaLista"/>
        <w:numPr>
          <w:ilvl w:val="0"/>
          <w:numId w:val="47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Box: campo de seleção.</w:t>
      </w:r>
    </w:p>
    <w:p w:rsidR="00DF52B8" w:rsidRPr="00DF52B8" w:rsidRDefault="00DF52B8" w:rsidP="00DF52B8">
      <w:pPr>
        <w:pStyle w:val="PargrafodaLista"/>
        <w:numPr>
          <w:ilvl w:val="0"/>
          <w:numId w:val="47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Roteiro: campo de seleção.</w:t>
      </w:r>
    </w:p>
    <w:p w:rsidR="00DF52B8" w:rsidRPr="00DF52B8" w:rsidRDefault="00DF52B8" w:rsidP="00DF52B8">
      <w:pPr>
        <w:pStyle w:val="PargrafodaLista"/>
        <w:numPr>
          <w:ilvl w:val="0"/>
          <w:numId w:val="47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Rota: campo de seleção.</w:t>
      </w:r>
    </w:p>
    <w:p w:rsidR="00DF52B8" w:rsidRPr="00DF52B8" w:rsidRDefault="00DF52B8" w:rsidP="00DF52B8">
      <w:pPr>
        <w:pStyle w:val="PargrafodaLista"/>
        <w:numPr>
          <w:ilvl w:val="0"/>
          <w:numId w:val="47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Cota: campo texto.</w:t>
      </w:r>
    </w:p>
    <w:p w:rsidR="00DF52B8" w:rsidRPr="00DF52B8" w:rsidRDefault="00DF52B8" w:rsidP="00DF52B8">
      <w:pPr>
        <w:pStyle w:val="PargrafodaLista"/>
        <w:numPr>
          <w:ilvl w:val="0"/>
          <w:numId w:val="47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Jornaleiro: Nome do Jornaleiro.</w:t>
      </w:r>
    </w:p>
    <w:p w:rsidR="00DF52B8" w:rsidRDefault="00DF52B8" w:rsidP="00DF52B8">
      <w:pPr>
        <w:pStyle w:val="PargrafodaLista"/>
        <w:numPr>
          <w:ilvl w:val="0"/>
          <w:numId w:val="47"/>
        </w:numPr>
        <w:rPr>
          <w:rFonts w:ascii="Arial Narrow" w:hAnsi="Arial Narrow" w:cs="Arial"/>
          <w:color w:val="002060"/>
          <w:highlight w:val="yellow"/>
        </w:rPr>
      </w:pPr>
      <w:r w:rsidRPr="00DF52B8">
        <w:rPr>
          <w:rFonts w:ascii="Arial Narrow" w:hAnsi="Arial Narrow" w:cs="Arial"/>
          <w:color w:val="002060"/>
          <w:highlight w:val="yellow"/>
        </w:rPr>
        <w:t>Ação: ação para abertura da janela Roteirização, com a cota selecionada, na rota e no roteiro em questão, permitindo alteração.</w:t>
      </w:r>
    </w:p>
    <w:p w:rsidR="00DF52B8" w:rsidRPr="00DF52B8" w:rsidRDefault="00DF52B8" w:rsidP="00DF52B8">
      <w:pPr>
        <w:ind w:left="360"/>
        <w:rPr>
          <w:rFonts w:ascii="Arial Narrow" w:hAnsi="Arial Narrow" w:cs="Arial"/>
          <w:color w:val="002060"/>
        </w:rPr>
      </w:pPr>
    </w:p>
    <w:p w:rsidR="00D35943" w:rsidRDefault="00D35943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Box será cadastrado na funcionalidade Cadastro de Box – EMS 0087. O roteiro e a rota serão cadastrados nesta funcionalidade e a cota já foi cadastrada previamente na EMS 0153 / 0167 – Cadastro de Cota (Pessoa Jurídica e Física, respectivamente).</w:t>
      </w:r>
    </w:p>
    <w:p w:rsidR="00D35943" w:rsidRDefault="00D35943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7265F" w:rsidRDefault="0047265F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São três elos com as seguintes características:</w:t>
      </w:r>
    </w:p>
    <w:p w:rsidR="0047265F" w:rsidRDefault="0047265F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F53BD" w:rsidRDefault="0047265F" w:rsidP="0047265F">
      <w:pPr>
        <w:pStyle w:val="PargrafodaLista"/>
        <w:numPr>
          <w:ilvl w:val="0"/>
          <w:numId w:val="3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R</w:t>
      </w:r>
      <w:r w:rsidR="00195B4E" w:rsidRPr="0047265F">
        <w:rPr>
          <w:rFonts w:ascii="Arial Narrow" w:hAnsi="Arial Narrow" w:cs="Arial"/>
          <w:color w:val="002060"/>
        </w:rPr>
        <w:t>ota</w:t>
      </w:r>
      <w:r>
        <w:rPr>
          <w:rFonts w:ascii="Arial Narrow" w:hAnsi="Arial Narrow" w:cs="Arial"/>
          <w:color w:val="002060"/>
        </w:rPr>
        <w:t>:</w:t>
      </w:r>
      <w:r w:rsidR="00195B4E" w:rsidRPr="0047265F">
        <w:rPr>
          <w:rFonts w:ascii="Arial Narrow" w:hAnsi="Arial Narrow" w:cs="Arial"/>
          <w:color w:val="002060"/>
        </w:rPr>
        <w:t xml:space="preserve"> é o conjunto de cotas.</w:t>
      </w:r>
    </w:p>
    <w:p w:rsidR="0047265F" w:rsidRDefault="0047265F" w:rsidP="0047265F">
      <w:pPr>
        <w:pStyle w:val="PargrafodaLista"/>
        <w:ind w:left="108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lastRenderedPageBreak/>
        <w:t>Uma rota só pode estar cadastrada em um roteiro</w:t>
      </w:r>
      <w:r w:rsidR="00835C09">
        <w:rPr>
          <w:rFonts w:ascii="Arial Narrow" w:hAnsi="Arial Narrow" w:cs="Arial"/>
          <w:color w:val="002060"/>
        </w:rPr>
        <w:t xml:space="preserve"> (com a mesma ordem e nome).</w:t>
      </w:r>
    </w:p>
    <w:p w:rsidR="002A75D3" w:rsidRDefault="00835C09" w:rsidP="0047265F">
      <w:pPr>
        <w:pStyle w:val="PargrafodaLista"/>
        <w:ind w:left="108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A ligação de uma rota de</w:t>
      </w:r>
      <w:r w:rsidR="002A75D3">
        <w:rPr>
          <w:rFonts w:ascii="Arial Narrow" w:hAnsi="Arial Narrow" w:cs="Arial"/>
          <w:color w:val="002060"/>
        </w:rPr>
        <w:t xml:space="preserve"> Entrega em Banca</w:t>
      </w:r>
      <w:r>
        <w:rPr>
          <w:rFonts w:ascii="Arial Narrow" w:hAnsi="Arial Narrow" w:cs="Arial"/>
          <w:color w:val="002060"/>
        </w:rPr>
        <w:t xml:space="preserve"> com s</w:t>
      </w:r>
      <w:r w:rsidR="002A75D3">
        <w:rPr>
          <w:rFonts w:ascii="Arial Narrow" w:hAnsi="Arial Narrow" w:cs="Arial"/>
          <w:color w:val="002060"/>
        </w:rPr>
        <w:t>ua transportadora responsável</w:t>
      </w:r>
      <w:r w:rsidR="000D3D49">
        <w:rPr>
          <w:rFonts w:ascii="Arial Narrow" w:hAnsi="Arial Narrow" w:cs="Arial"/>
          <w:color w:val="002060"/>
        </w:rPr>
        <w:t xml:space="preserve"> será realizada</w:t>
      </w:r>
      <w:r>
        <w:rPr>
          <w:rFonts w:ascii="Arial Narrow" w:hAnsi="Arial Narrow" w:cs="Arial"/>
          <w:color w:val="002060"/>
        </w:rPr>
        <w:t xml:space="preserve"> no Cadastro de Transportadora (EMS 0157)</w:t>
      </w:r>
      <w:r w:rsidR="002A75D3">
        <w:rPr>
          <w:rFonts w:ascii="Arial Narrow" w:hAnsi="Arial Narrow" w:cs="Arial"/>
          <w:color w:val="002060"/>
        </w:rPr>
        <w:t>.</w:t>
      </w:r>
    </w:p>
    <w:p w:rsidR="001F1CB3" w:rsidRDefault="001F1CB3" w:rsidP="0047265F">
      <w:pPr>
        <w:pStyle w:val="PargrafodaLista"/>
        <w:ind w:left="108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Os Entregadores devem ser considerados como Rotas, onde deverão ser associados </w:t>
      </w:r>
      <w:r w:rsidR="005E6DA9">
        <w:rPr>
          <w:rFonts w:ascii="Arial Narrow" w:hAnsi="Arial Narrow" w:cs="Arial"/>
          <w:color w:val="002060"/>
        </w:rPr>
        <w:t>a</w:t>
      </w:r>
      <w:r>
        <w:rPr>
          <w:rFonts w:ascii="Arial Narrow" w:hAnsi="Arial Narrow" w:cs="Arial"/>
          <w:color w:val="002060"/>
        </w:rPr>
        <w:t xml:space="preserve"> uma Box e a um Roteiro.</w:t>
      </w:r>
    </w:p>
    <w:p w:rsidR="000163CD" w:rsidRDefault="000163CD" w:rsidP="000163CD">
      <w:pPr>
        <w:pStyle w:val="PargrafodaLista"/>
        <w:ind w:left="108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A funcionalidade deve prever a criação de uma rota e a vinculação desta a um roteiro.</w:t>
      </w:r>
      <w:r w:rsidRPr="000163CD">
        <w:rPr>
          <w:rFonts w:ascii="Arial Narrow" w:hAnsi="Arial Narrow" w:cs="Arial"/>
          <w:color w:val="002060"/>
        </w:rPr>
        <w:t xml:space="preserve"> </w:t>
      </w:r>
      <w:r>
        <w:rPr>
          <w:rFonts w:ascii="Arial Narrow" w:hAnsi="Arial Narrow" w:cs="Arial"/>
          <w:color w:val="002060"/>
        </w:rPr>
        <w:t>Para realizar esta ação o usuário deve informar:</w:t>
      </w:r>
    </w:p>
    <w:p w:rsidR="000C42E7" w:rsidRDefault="000C42E7" w:rsidP="000C42E7">
      <w:pPr>
        <w:pStyle w:val="PargrafodaLista"/>
        <w:numPr>
          <w:ilvl w:val="1"/>
          <w:numId w:val="3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Ordem: Ordem que esta Rota deve ter, dentre todos.</w:t>
      </w:r>
    </w:p>
    <w:p w:rsidR="000C42E7" w:rsidRDefault="000C42E7" w:rsidP="000C42E7">
      <w:pPr>
        <w:pStyle w:val="PargrafodaLista"/>
        <w:ind w:left="180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A funcionalidade deve sugerir uma ordem sequencial e o usuário poderá alterá-la, ao fazer isso o sistema deverá colocar a rota na ordem que o usuário solicitou e reordenar (atualizar a ordem) das rotas que vem abaixo.</w:t>
      </w:r>
    </w:p>
    <w:p w:rsidR="000C42E7" w:rsidRDefault="000C42E7" w:rsidP="000C42E7">
      <w:pPr>
        <w:pStyle w:val="PargrafodaLista"/>
        <w:numPr>
          <w:ilvl w:val="1"/>
          <w:numId w:val="3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Nome: Nome da Rota.</w:t>
      </w:r>
    </w:p>
    <w:p w:rsidR="00B066DD" w:rsidRPr="0047265F" w:rsidRDefault="00B066DD" w:rsidP="0047265F">
      <w:pPr>
        <w:pStyle w:val="PargrafodaLista"/>
        <w:ind w:left="1080"/>
        <w:rPr>
          <w:rFonts w:ascii="Arial Narrow" w:hAnsi="Arial Narrow" w:cs="Arial"/>
          <w:color w:val="002060"/>
        </w:rPr>
      </w:pPr>
    </w:p>
    <w:p w:rsidR="00195B4E" w:rsidRPr="0047265F" w:rsidRDefault="0047265F" w:rsidP="0047265F">
      <w:pPr>
        <w:pStyle w:val="PargrafodaLista"/>
        <w:numPr>
          <w:ilvl w:val="0"/>
          <w:numId w:val="35"/>
        </w:numPr>
        <w:rPr>
          <w:rFonts w:ascii="Arial Narrow" w:hAnsi="Arial Narrow" w:cs="Arial"/>
          <w:color w:val="002060"/>
        </w:rPr>
      </w:pPr>
      <w:r w:rsidRPr="0047265F">
        <w:rPr>
          <w:rFonts w:ascii="Arial Narrow" w:hAnsi="Arial Narrow" w:cs="Arial"/>
          <w:color w:val="002060"/>
        </w:rPr>
        <w:t>R</w:t>
      </w:r>
      <w:r w:rsidR="00195B4E" w:rsidRPr="0047265F">
        <w:rPr>
          <w:rFonts w:ascii="Arial Narrow" w:hAnsi="Arial Narrow" w:cs="Arial"/>
          <w:color w:val="002060"/>
        </w:rPr>
        <w:t>oteiro</w:t>
      </w:r>
      <w:r w:rsidRPr="0047265F">
        <w:rPr>
          <w:rFonts w:ascii="Arial Narrow" w:hAnsi="Arial Narrow" w:cs="Arial"/>
          <w:color w:val="002060"/>
        </w:rPr>
        <w:t>:</w:t>
      </w:r>
      <w:r w:rsidR="00195B4E" w:rsidRPr="0047265F">
        <w:rPr>
          <w:rFonts w:ascii="Arial Narrow" w:hAnsi="Arial Narrow" w:cs="Arial"/>
          <w:color w:val="002060"/>
        </w:rPr>
        <w:t xml:space="preserve"> é uma região de atuação ou ainda a distinção de uma operação, composto por um grupo de rotas.</w:t>
      </w:r>
    </w:p>
    <w:p w:rsidR="0047265F" w:rsidRPr="00143F55" w:rsidRDefault="0047265F" w:rsidP="0047265F">
      <w:pPr>
        <w:ind w:left="720" w:firstLine="360"/>
        <w:rPr>
          <w:rFonts w:ascii="Arial Narrow" w:hAnsi="Arial Narrow" w:cs="Arial"/>
          <w:color w:val="FF0000"/>
          <w:sz w:val="22"/>
          <w:szCs w:val="22"/>
        </w:rPr>
      </w:pPr>
      <w:r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Um roteiro </w:t>
      </w:r>
      <w:r w:rsidR="006A0324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pode ou não </w:t>
      </w:r>
      <w:r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estar cad</w:t>
      </w:r>
      <w:r w:rsidR="006A0324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astrado em um Box de Lançamento.</w:t>
      </w:r>
    </w:p>
    <w:p w:rsidR="00CB6064" w:rsidRDefault="00CB6064" w:rsidP="00B066DD">
      <w:pPr>
        <w:pStyle w:val="PargrafodaLista"/>
        <w:ind w:left="1080"/>
        <w:rPr>
          <w:rFonts w:ascii="Arial Narrow" w:hAnsi="Arial Narrow" w:cs="Arial"/>
          <w:color w:val="002060"/>
        </w:rPr>
      </w:pPr>
      <w:r w:rsidRPr="00CB6064">
        <w:rPr>
          <w:rFonts w:ascii="Arial Narrow" w:hAnsi="Arial Narrow" w:cs="Arial"/>
          <w:color w:val="002060"/>
          <w:highlight w:val="yellow"/>
        </w:rPr>
        <w:t>Uma cota não pode ser atrelada diretamente a um roteiro, esta deverá ser, primeiramente, atrelada a uma rota.</w:t>
      </w:r>
    </w:p>
    <w:p w:rsidR="00B066DD" w:rsidRDefault="00B066DD" w:rsidP="00B066DD">
      <w:pPr>
        <w:pStyle w:val="PargrafodaLista"/>
        <w:ind w:left="108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 xml:space="preserve">A funcionalidade deve prever a criação de </w:t>
      </w:r>
      <w:r w:rsidR="008F3BCE">
        <w:rPr>
          <w:rFonts w:ascii="Arial Narrow" w:hAnsi="Arial Narrow" w:cs="Arial"/>
          <w:color w:val="002060"/>
        </w:rPr>
        <w:t>um roteiro</w:t>
      </w:r>
      <w:r>
        <w:rPr>
          <w:rFonts w:ascii="Arial Narrow" w:hAnsi="Arial Narrow" w:cs="Arial"/>
          <w:color w:val="002060"/>
        </w:rPr>
        <w:t>.</w:t>
      </w:r>
      <w:r w:rsidR="00DE08C9">
        <w:rPr>
          <w:rFonts w:ascii="Arial Narrow" w:hAnsi="Arial Narrow" w:cs="Arial"/>
          <w:color w:val="002060"/>
        </w:rPr>
        <w:t xml:space="preserve"> Para realizar esta ação o usuário deve informar:</w:t>
      </w:r>
    </w:p>
    <w:p w:rsidR="00DE08C9" w:rsidRDefault="00DE08C9" w:rsidP="00DE08C9">
      <w:pPr>
        <w:pStyle w:val="PargrafodaLista"/>
        <w:numPr>
          <w:ilvl w:val="1"/>
          <w:numId w:val="3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Box: Seleção do Box que este roteiro pertence. (esta informação não é obrigatória)</w:t>
      </w:r>
    </w:p>
    <w:p w:rsidR="00DE08C9" w:rsidRDefault="00DE08C9" w:rsidP="00DE08C9">
      <w:pPr>
        <w:pStyle w:val="PargrafodaLista"/>
        <w:numPr>
          <w:ilvl w:val="1"/>
          <w:numId w:val="3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Ordem: Ordem que este Roteiro deve ter, dentre todos.</w:t>
      </w:r>
    </w:p>
    <w:p w:rsidR="00DE08C9" w:rsidRDefault="00DE08C9" w:rsidP="00DE08C9">
      <w:pPr>
        <w:pStyle w:val="PargrafodaLista"/>
        <w:ind w:left="180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A funcionalidade deve sugerir uma ordem sequencial e o usuário poderá alterá-la, ao fazer isso o sistema deverá colocar o roteiro na ordem que o usuário solicitou e reordenar (atualizar a ordem) dos roteiros que vem abaixo.</w:t>
      </w:r>
    </w:p>
    <w:p w:rsidR="00DE08C9" w:rsidRDefault="00DE08C9" w:rsidP="00DE08C9">
      <w:pPr>
        <w:pStyle w:val="PargrafodaLista"/>
        <w:numPr>
          <w:ilvl w:val="1"/>
          <w:numId w:val="35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Nome: Nome do Roteiro.</w:t>
      </w:r>
    </w:p>
    <w:p w:rsidR="0047265F" w:rsidRDefault="0047265F" w:rsidP="0047265F">
      <w:pPr>
        <w:ind w:left="720" w:firstLine="360"/>
        <w:rPr>
          <w:rFonts w:ascii="Arial Narrow" w:hAnsi="Arial Narrow" w:cs="Arial"/>
          <w:color w:val="002060"/>
          <w:sz w:val="22"/>
          <w:szCs w:val="22"/>
        </w:rPr>
      </w:pPr>
    </w:p>
    <w:p w:rsidR="00195B4E" w:rsidRDefault="00D501B0" w:rsidP="0047265F">
      <w:pPr>
        <w:pStyle w:val="PargrafodaLista"/>
        <w:numPr>
          <w:ilvl w:val="0"/>
          <w:numId w:val="35"/>
        </w:numPr>
        <w:rPr>
          <w:rFonts w:ascii="Arial Narrow" w:hAnsi="Arial Narrow" w:cs="Arial"/>
          <w:color w:val="002060"/>
        </w:rPr>
      </w:pPr>
      <w:r w:rsidRPr="0047265F">
        <w:rPr>
          <w:rFonts w:ascii="Arial Narrow" w:hAnsi="Arial Narrow" w:cs="Arial"/>
          <w:color w:val="002060"/>
        </w:rPr>
        <w:t>Box</w:t>
      </w:r>
      <w:r w:rsidR="0047265F">
        <w:rPr>
          <w:rFonts w:ascii="Arial Narrow" w:hAnsi="Arial Narrow" w:cs="Arial"/>
          <w:color w:val="002060"/>
        </w:rPr>
        <w:t>:</w:t>
      </w:r>
      <w:r w:rsidR="00195B4E" w:rsidRPr="0047265F">
        <w:rPr>
          <w:rFonts w:ascii="Arial Narrow" w:hAnsi="Arial Narrow" w:cs="Arial"/>
          <w:color w:val="002060"/>
        </w:rPr>
        <w:t xml:space="preserve"> é</w:t>
      </w:r>
      <w:r w:rsidR="0047265F">
        <w:rPr>
          <w:rFonts w:ascii="Arial Narrow" w:hAnsi="Arial Narrow" w:cs="Arial"/>
          <w:color w:val="002060"/>
        </w:rPr>
        <w:t xml:space="preserve"> uma estação de trabalho, que pode conter um </w:t>
      </w:r>
      <w:r w:rsidR="00195B4E" w:rsidRPr="0047265F">
        <w:rPr>
          <w:rFonts w:ascii="Arial Narrow" w:hAnsi="Arial Narrow" w:cs="Arial"/>
          <w:color w:val="002060"/>
        </w:rPr>
        <w:t>conjunto de roteiros</w:t>
      </w:r>
      <w:r w:rsidR="00835C09">
        <w:rPr>
          <w:rFonts w:ascii="Arial Narrow" w:hAnsi="Arial Narrow" w:cs="Arial"/>
          <w:color w:val="002060"/>
        </w:rPr>
        <w:t xml:space="preserve"> e de suas rotas</w:t>
      </w:r>
      <w:r w:rsidR="00195B4E" w:rsidRPr="0047265F">
        <w:rPr>
          <w:rFonts w:ascii="Arial Narrow" w:hAnsi="Arial Narrow" w:cs="Arial"/>
          <w:color w:val="002060"/>
        </w:rPr>
        <w:t>.</w:t>
      </w:r>
    </w:p>
    <w:p w:rsidR="00B066DD" w:rsidRPr="0047265F" w:rsidRDefault="00B066DD" w:rsidP="00B066DD">
      <w:pPr>
        <w:pStyle w:val="PargrafodaLista"/>
        <w:ind w:left="1080"/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O cadastro do Box será realizado na EMS 0087 – Cadastro de Box.</w:t>
      </w:r>
    </w:p>
    <w:p w:rsidR="00D35943" w:rsidRDefault="00D35943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35943" w:rsidRDefault="00D35943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</w:t>
      </w:r>
      <w:r w:rsidR="00C807BF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 cota só pode sair do Status Pendente para o Status Ativo </w:t>
      </w:r>
      <w:r w:rsidR="00C807BF">
        <w:rPr>
          <w:rFonts w:ascii="Arial Narrow" w:hAnsi="Arial Narrow" w:cs="Arial"/>
          <w:color w:val="002060"/>
          <w:sz w:val="22"/>
          <w:szCs w:val="22"/>
        </w:rPr>
        <w:t xml:space="preserve">(EMS 0090 - Manutenção de Status da Cota), </w:t>
      </w:r>
      <w:r>
        <w:rPr>
          <w:rFonts w:ascii="Arial Narrow" w:hAnsi="Arial Narrow" w:cs="Arial"/>
          <w:color w:val="002060"/>
          <w:sz w:val="22"/>
          <w:szCs w:val="22"/>
        </w:rPr>
        <w:t>caso esteja cadastrada em, pel</w:t>
      </w:r>
      <w:r w:rsidR="00852FE4">
        <w:rPr>
          <w:rFonts w:ascii="Arial Narrow" w:hAnsi="Arial Narrow" w:cs="Arial"/>
          <w:color w:val="002060"/>
          <w:sz w:val="22"/>
          <w:szCs w:val="22"/>
        </w:rPr>
        <w:t xml:space="preserve">o menos, um roteiro, uma rota </w:t>
      </w:r>
      <w:r>
        <w:rPr>
          <w:rFonts w:ascii="Arial Narrow" w:hAnsi="Arial Narrow" w:cs="Arial"/>
          <w:color w:val="002060"/>
          <w:sz w:val="22"/>
          <w:szCs w:val="22"/>
        </w:rPr>
        <w:t xml:space="preserve">e um </w:t>
      </w:r>
      <w:r w:rsidR="00CB6064">
        <w:rPr>
          <w:rFonts w:ascii="Arial Narrow" w:hAnsi="Arial Narrow" w:cs="Arial"/>
          <w:color w:val="002060"/>
          <w:sz w:val="22"/>
          <w:szCs w:val="22"/>
        </w:rPr>
        <w:t>Box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35943" w:rsidRDefault="00D35943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A4936" w:rsidRPr="00732AD3" w:rsidRDefault="005A4936" w:rsidP="000F13BE">
      <w:pPr>
        <w:ind w:left="360"/>
      </w:pPr>
      <w:r>
        <w:rPr>
          <w:rFonts w:ascii="Arial Narrow" w:hAnsi="Arial Narrow" w:cs="Arial"/>
          <w:color w:val="002060"/>
          <w:sz w:val="22"/>
          <w:szCs w:val="22"/>
        </w:rPr>
        <w:t>O endereço utilizado para esta roteirização deve ser o cadastrado como Local de Entrega, na E</w:t>
      </w:r>
      <w:r w:rsidR="00732AD3">
        <w:rPr>
          <w:rFonts w:ascii="Arial Narrow" w:hAnsi="Arial Narrow" w:cs="Arial"/>
          <w:color w:val="002060"/>
          <w:sz w:val="22"/>
          <w:szCs w:val="22"/>
        </w:rPr>
        <w:t>MS 0152 – Cadastro de Endereços, e caso não tenha este cadastrado deve ser considerado o endereço principal.</w:t>
      </w:r>
    </w:p>
    <w:p w:rsidR="0066514F" w:rsidRPr="00143F55" w:rsidRDefault="00C807BF" w:rsidP="00D562F8">
      <w:pPr>
        <w:ind w:left="360"/>
        <w:rPr>
          <w:rFonts w:ascii="Arial Narrow" w:hAnsi="Arial Narrow" w:cs="Arial"/>
          <w:color w:val="FF0000"/>
          <w:sz w:val="22"/>
          <w:szCs w:val="22"/>
        </w:rPr>
      </w:pPr>
      <w:r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Como esta roteirização também demonstra em quais operações especiais u</w:t>
      </w:r>
      <w:r w:rsidR="0047265F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ma cota pode estar</w:t>
      </w:r>
      <w:r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 inclusa, logo esta pode estar e</w:t>
      </w:r>
      <w:r w:rsidR="0047265F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m mais de uma rota</w:t>
      </w:r>
      <w:r w:rsidR="006A0324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 e roteiro.</w:t>
      </w:r>
    </w:p>
    <w:p w:rsidR="00195B4E" w:rsidRDefault="00195B4E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Exemplo:</w:t>
      </w:r>
    </w:p>
    <w:p w:rsidR="004413F2" w:rsidRDefault="004413F2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B1C76" w:rsidRDefault="00D35943" w:rsidP="00EB1C76">
      <w:pPr>
        <w:ind w:left="360"/>
        <w:jc w:val="center"/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1573284</wp:posOffset>
                </wp:positionH>
                <wp:positionV relativeFrom="paragraph">
                  <wp:posOffset>2585187</wp:posOffset>
                </wp:positionV>
                <wp:extent cx="317091" cy="147484"/>
                <wp:effectExtent l="0" t="0" r="26035" b="241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1" cy="147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123.9pt;margin-top:203.55pt;width:24.9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" fillcolor="white [3212]" strokecolor="white [3212]" strokeweight="2pt"/>
            </w:pict>
          </mc:Fallback>
        </mc:AlternateContent>
      </w:r>
      <w:r w:rsidR="00EB1C76" w:rsidRPr="00EB1C76">
        <w:rPr>
          <w:noProof/>
        </w:rPr>
        <w:drawing>
          <wp:inline distT="0" distB="0" distL="0" distR="0" wp14:anchorId="06F3B91C" wp14:editId="4F111746">
            <wp:extent cx="3858293" cy="2853813"/>
            <wp:effectExtent l="0" t="0" r="889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99" cy="28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4E" w:rsidRDefault="00195B4E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93BDA" w:rsidRDefault="00F93BDA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93BDA" w:rsidRDefault="00F93BDA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prever também a ordenação das cotas dentro da rota, de acordo com uma sequência de entregas.</w:t>
      </w:r>
      <w:r w:rsidR="00FA660F">
        <w:rPr>
          <w:rFonts w:ascii="Arial Narrow" w:hAnsi="Arial Narrow" w:cs="Arial"/>
          <w:color w:val="002060"/>
          <w:sz w:val="22"/>
          <w:szCs w:val="22"/>
        </w:rPr>
        <w:t xml:space="preserve"> Esta pode ser informada pelo usuário ao incluir uma cota numa rota, e ao informar a funcionalidade deve entender que esta cota entrará nesta ordem e deve reordenar as já existentes para uma próxima posição. </w:t>
      </w:r>
      <w:r w:rsidR="00A80DCE">
        <w:rPr>
          <w:rFonts w:ascii="Arial Narrow" w:hAnsi="Arial Narrow" w:cs="Arial"/>
          <w:color w:val="002060"/>
          <w:sz w:val="22"/>
          <w:szCs w:val="22"/>
        </w:rPr>
        <w:t xml:space="preserve">Assim como, esta pode ser reordenada pelas setas na lateral. </w:t>
      </w:r>
      <w:r w:rsidR="00FA660F" w:rsidRPr="00A80DCE">
        <w:rPr>
          <w:rFonts w:ascii="Arial Narrow" w:hAnsi="Arial Narrow" w:cs="Arial"/>
          <w:color w:val="002060"/>
          <w:sz w:val="22"/>
          <w:szCs w:val="22"/>
          <w:highlight w:val="green"/>
        </w:rPr>
        <w:t xml:space="preserve">Assim como, esta pode ser alterada </w:t>
      </w:r>
      <w:r w:rsidR="00CB6064" w:rsidRPr="00A80DCE">
        <w:rPr>
          <w:rFonts w:ascii="Arial Narrow" w:hAnsi="Arial Narrow" w:cs="Arial"/>
          <w:color w:val="002060"/>
          <w:sz w:val="22"/>
          <w:szCs w:val="22"/>
          <w:highlight w:val="green"/>
        </w:rPr>
        <w:t>no campo ‘Ordem’, onde a qualquer momento a sua ordenação pode ser alterada. Nestes casos, a funcionalidade deve prever uma pop-up de confirmação, e após confirmar deve efetivar a alteração, realocando a cota para a nova ordem e reordenando as demais.</w:t>
      </w:r>
    </w:p>
    <w:p w:rsidR="00F93BDA" w:rsidRDefault="00F93BDA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9666F" w:rsidRDefault="0089666F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permitir a exclusão de um roteiro ou uma rota respeitando a integridad</w:t>
      </w:r>
      <w:r w:rsidR="005E39CF">
        <w:rPr>
          <w:rFonts w:ascii="Arial Narrow" w:hAnsi="Arial Narrow" w:cs="Arial"/>
          <w:color w:val="002060"/>
          <w:sz w:val="22"/>
          <w:szCs w:val="22"/>
        </w:rPr>
        <w:t>e referencial do banco de dados, ao realizar esta ação a funcionalidade entenderá que todas as cotas que constam nesta rota/roteiro estão sendo desvinculadas a estes (não quer dizer que estamos excluindo o cadastro de uma cota).</w:t>
      </w:r>
    </w:p>
    <w:p w:rsidR="0089666F" w:rsidRDefault="0089666F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6465" w:rsidRDefault="0089666F" w:rsidP="00DF646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Também deve permitir a transferência de uma ou mais cotas de uma rota para outra, com a seleção das mesmas, facilitando a atualização da roteirização.</w:t>
      </w:r>
    </w:p>
    <w:p w:rsidR="00D85380" w:rsidRDefault="00D85380" w:rsidP="00DF646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D69C8" w:rsidRPr="006A0324" w:rsidRDefault="00D85380" w:rsidP="00DF6465">
      <w:pPr>
        <w:ind w:left="360"/>
        <w:rPr>
          <w:rFonts w:ascii="Arial Narrow" w:hAnsi="Arial Narrow" w:cs="Arial"/>
          <w:color w:val="FF0000"/>
          <w:sz w:val="22"/>
          <w:szCs w:val="22"/>
        </w:rPr>
      </w:pPr>
      <w:r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Deve-se permitir a cópia de uma ou mais cota para outra rota </w:t>
      </w:r>
      <w:r w:rsidR="00143F55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desde que o roteiro não esteja associado ao boxe. Isso ocorrerá em operações especiais. No caso do exemplo acima, temos o roteiro VEJAVIP.</w:t>
      </w:r>
      <w:r w:rsidR="00C7354D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 O usuário pode selecionar </w:t>
      </w:r>
      <w:r w:rsidR="006C24A7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 xml:space="preserve">uma cota específica </w:t>
      </w:r>
      <w:r w:rsidR="008D69C8" w:rsidRPr="006A0324">
        <w:rPr>
          <w:rFonts w:ascii="Arial Narrow" w:hAnsi="Arial Narrow" w:cs="Arial"/>
          <w:color w:val="FF0000"/>
          <w:sz w:val="22"/>
          <w:szCs w:val="22"/>
          <w:highlight w:val="yellow"/>
        </w:rPr>
        <w:t>e em seguida clicar no botão COPIAR.</w:t>
      </w:r>
      <w:r w:rsidR="008D69C8" w:rsidRPr="006A0324">
        <w:rPr>
          <w:rFonts w:ascii="Arial Narrow" w:hAnsi="Arial Narrow" w:cs="Arial"/>
          <w:color w:val="FF0000"/>
          <w:sz w:val="22"/>
          <w:szCs w:val="22"/>
        </w:rPr>
        <w:t xml:space="preserve"> </w:t>
      </w:r>
    </w:p>
    <w:p w:rsidR="008D69C8" w:rsidRDefault="008D69C8" w:rsidP="00DF646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9666F" w:rsidRDefault="0089666F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permitir a geração de arquivo Excel e a impressão do resultado de pesquisa.</w:t>
      </w:r>
    </w:p>
    <w:p w:rsidR="00EB1C76" w:rsidRDefault="00EB1C76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357494" w:rsidRPr="00357494" w:rsidRDefault="00357494" w:rsidP="00D562F8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357494">
        <w:rPr>
          <w:rFonts w:ascii="Arial Narrow" w:hAnsi="Arial Narrow" w:cs="Arial"/>
          <w:color w:val="002060"/>
          <w:sz w:val="22"/>
          <w:szCs w:val="22"/>
          <w:highlight w:val="yellow"/>
        </w:rPr>
        <w:t>Ao selecionar o botão Roteirização, a funcionalidade deve trazer a pop-up com:</w:t>
      </w:r>
    </w:p>
    <w:p w:rsidR="00357494" w:rsidRPr="00357494" w:rsidRDefault="00357494" w:rsidP="00357494">
      <w:pPr>
        <w:pStyle w:val="PargrafodaLista"/>
        <w:numPr>
          <w:ilvl w:val="0"/>
          <w:numId w:val="48"/>
        </w:numPr>
        <w:rPr>
          <w:rFonts w:ascii="Arial Narrow" w:hAnsi="Arial Narrow" w:cs="Arial"/>
          <w:color w:val="002060"/>
          <w:highlight w:val="yellow"/>
        </w:rPr>
      </w:pPr>
      <w:r w:rsidRPr="00357494">
        <w:rPr>
          <w:rFonts w:ascii="Arial Narrow" w:hAnsi="Arial Narrow" w:cs="Arial"/>
          <w:color w:val="002060"/>
          <w:highlight w:val="yellow"/>
        </w:rPr>
        <w:t>Box: todos os boxes de lançamento cadastrados.</w:t>
      </w:r>
    </w:p>
    <w:p w:rsidR="00357494" w:rsidRPr="00357494" w:rsidRDefault="00357494" w:rsidP="00357494">
      <w:pPr>
        <w:pStyle w:val="PargrafodaLista"/>
        <w:numPr>
          <w:ilvl w:val="0"/>
          <w:numId w:val="48"/>
        </w:numPr>
        <w:rPr>
          <w:rFonts w:ascii="Arial Narrow" w:hAnsi="Arial Narrow" w:cs="Arial"/>
          <w:color w:val="002060"/>
          <w:highlight w:val="yellow"/>
        </w:rPr>
      </w:pPr>
      <w:r w:rsidRPr="00357494">
        <w:rPr>
          <w:rFonts w:ascii="Arial Narrow" w:hAnsi="Arial Narrow" w:cs="Arial"/>
          <w:color w:val="002060"/>
          <w:highlight w:val="yellow"/>
        </w:rPr>
        <w:t>Roteiros: todos os roteiros cadastrados, independente dos Boxes de Lançamento.</w:t>
      </w:r>
    </w:p>
    <w:p w:rsidR="00357494" w:rsidRPr="00357494" w:rsidRDefault="00357494" w:rsidP="00357494">
      <w:pPr>
        <w:pStyle w:val="PargrafodaLista"/>
        <w:numPr>
          <w:ilvl w:val="0"/>
          <w:numId w:val="48"/>
        </w:numPr>
        <w:rPr>
          <w:rFonts w:ascii="Arial Narrow" w:hAnsi="Arial Narrow" w:cs="Arial"/>
          <w:color w:val="002060"/>
          <w:highlight w:val="yellow"/>
        </w:rPr>
      </w:pPr>
      <w:r w:rsidRPr="00357494">
        <w:rPr>
          <w:rFonts w:ascii="Arial Narrow" w:hAnsi="Arial Narrow" w:cs="Arial"/>
          <w:color w:val="002060"/>
          <w:highlight w:val="yellow"/>
        </w:rPr>
        <w:t>Rota: todas as rotas cadastradas, independente dos Roteiros e Boxes de Lançamento.</w:t>
      </w:r>
    </w:p>
    <w:p w:rsidR="00357494" w:rsidRPr="00357494" w:rsidRDefault="00357494" w:rsidP="0035749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357494">
        <w:rPr>
          <w:rFonts w:ascii="Arial Narrow" w:hAnsi="Arial Narrow" w:cs="Arial"/>
          <w:color w:val="002060"/>
          <w:sz w:val="22"/>
          <w:szCs w:val="22"/>
          <w:highlight w:val="yellow"/>
        </w:rPr>
        <w:t>Apenas o grid com as informações das Cotas não deve ser demonstrado neste momento.</w:t>
      </w:r>
    </w:p>
    <w:p w:rsidR="00357494" w:rsidRPr="00357494" w:rsidRDefault="00357494" w:rsidP="00357494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357494" w:rsidRPr="00357494" w:rsidRDefault="00357494" w:rsidP="0035749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57494">
        <w:rPr>
          <w:rFonts w:ascii="Arial Narrow" w:hAnsi="Arial Narrow" w:cs="Arial"/>
          <w:color w:val="002060"/>
          <w:sz w:val="22"/>
          <w:szCs w:val="22"/>
          <w:highlight w:val="yellow"/>
        </w:rPr>
        <w:t>Ao selecionar, um Box, a pesquisa deve ser refinada onde apenas os Roteiros e Rotas deste Box devem ser demonstrados. O detalhamento de cotas que o compõe só será demonstrado ao selecionar uma Rota. Assim como, caso ao entrar o usuário selecione diretamente um Roteiro ou Rota, a funcionalidade já deve mostrar, corretamente, qual o Box e o Roteiro associados.</w:t>
      </w:r>
    </w:p>
    <w:p w:rsidR="00357494" w:rsidRDefault="00357494" w:rsidP="00D562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23176" w:rsidRDefault="00223176" w:rsidP="00A9484B">
      <w:pPr>
        <w:ind w:left="360"/>
        <w:rPr>
          <w:rFonts w:ascii="Arial Narrow" w:hAnsi="Arial Narrow"/>
        </w:rPr>
      </w:pPr>
    </w:p>
    <w:p w:rsidR="00322160" w:rsidRDefault="00322160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Tela de Pesquisa</w:t>
      </w:r>
      <w:r w:rsidR="0019132C">
        <w:rPr>
          <w:rFonts w:ascii="Arial Narrow" w:hAnsi="Arial Narrow"/>
        </w:rPr>
        <w:t>:</w:t>
      </w:r>
    </w:p>
    <w:p w:rsidR="00322160" w:rsidRDefault="00322160" w:rsidP="00A9484B">
      <w:pPr>
        <w:ind w:left="360"/>
        <w:rPr>
          <w:rFonts w:ascii="Arial Narrow" w:hAnsi="Arial Narrow"/>
        </w:rPr>
      </w:pPr>
    </w:p>
    <w:p w:rsidR="0019132C" w:rsidRDefault="0019132C" w:rsidP="0019132C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Box: campo de seleção.</w:t>
      </w:r>
    </w:p>
    <w:p w:rsidR="0019132C" w:rsidRDefault="0019132C" w:rsidP="0019132C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Roteiro: campo de seleção.</w:t>
      </w:r>
    </w:p>
    <w:p w:rsidR="0019132C" w:rsidRDefault="0019132C" w:rsidP="0019132C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Rota: campo de seleção.</w:t>
      </w:r>
    </w:p>
    <w:p w:rsidR="0019132C" w:rsidRDefault="0019132C" w:rsidP="0019132C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Cota: campo texto.</w:t>
      </w:r>
    </w:p>
    <w:p w:rsidR="0019132C" w:rsidRDefault="0019132C" w:rsidP="00A9484B">
      <w:pPr>
        <w:ind w:left="360"/>
        <w:rPr>
          <w:rFonts w:ascii="Arial Narrow" w:hAnsi="Arial Narrow"/>
        </w:rPr>
      </w:pPr>
    </w:p>
    <w:p w:rsidR="0019132C" w:rsidRDefault="0019132C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Grid resultado da pesquisa:</w:t>
      </w:r>
    </w:p>
    <w:p w:rsidR="0019132C" w:rsidRDefault="0019132C" w:rsidP="00A9484B">
      <w:pPr>
        <w:ind w:left="360"/>
        <w:rPr>
          <w:rFonts w:ascii="Arial Narrow" w:hAnsi="Arial Narrow"/>
        </w:rPr>
      </w:pPr>
    </w:p>
    <w:p w:rsidR="00A375DA" w:rsidRDefault="00A375DA" w:rsidP="00A375DA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Box: campo de seleção.</w:t>
      </w:r>
    </w:p>
    <w:p w:rsidR="00A375DA" w:rsidRDefault="00A375DA" w:rsidP="00A375DA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Roteiro: campo de seleção.</w:t>
      </w:r>
    </w:p>
    <w:p w:rsidR="00A375DA" w:rsidRDefault="00A375DA" w:rsidP="00A375DA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Rota: campo de seleção.</w:t>
      </w:r>
    </w:p>
    <w:p w:rsidR="0019132C" w:rsidRDefault="00A375DA" w:rsidP="00A375DA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Cota: campo texto.</w:t>
      </w:r>
    </w:p>
    <w:p w:rsidR="003237ED" w:rsidRPr="0019132C" w:rsidRDefault="003237ED" w:rsidP="003237ED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Jornaleiro: Nome do Jornaleiro.</w:t>
      </w:r>
    </w:p>
    <w:p w:rsidR="003237ED" w:rsidRPr="00A375DA" w:rsidRDefault="003237ED" w:rsidP="00A375DA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abertura d</w:t>
      </w:r>
      <w:r w:rsidR="0003116D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janela Roteirização, com a cota selecionada, na rota e no roteiro em questão, permitindo alteração.</w:t>
      </w:r>
    </w:p>
    <w:p w:rsidR="00322160" w:rsidRDefault="00322160" w:rsidP="00A9484B">
      <w:pPr>
        <w:ind w:left="360"/>
        <w:rPr>
          <w:rFonts w:ascii="Arial Narrow" w:hAnsi="Arial Narrow"/>
        </w:rPr>
      </w:pPr>
    </w:p>
    <w:p w:rsidR="00322160" w:rsidRDefault="00322160" w:rsidP="00A9484B">
      <w:pPr>
        <w:ind w:left="360"/>
        <w:rPr>
          <w:rFonts w:ascii="Arial Narrow" w:hAnsi="Arial Narrow"/>
        </w:rPr>
      </w:pPr>
    </w:p>
    <w:p w:rsidR="00D35943" w:rsidRDefault="00D35943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Tela de Roteirização</w:t>
      </w:r>
    </w:p>
    <w:p w:rsidR="00D35943" w:rsidRDefault="00D35943" w:rsidP="00A9484B">
      <w:pPr>
        <w:ind w:left="360"/>
        <w:rPr>
          <w:rFonts w:ascii="Arial Narrow" w:hAnsi="Arial Narrow"/>
        </w:rPr>
      </w:pPr>
    </w:p>
    <w:p w:rsidR="00D35943" w:rsidRDefault="00D35943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Formada por grids aonde poderemos visualizar todo o relacionamento dos roteiros e rotas:</w:t>
      </w:r>
    </w:p>
    <w:p w:rsidR="0099628C" w:rsidRDefault="0099628C" w:rsidP="00A9484B">
      <w:pPr>
        <w:ind w:left="360"/>
        <w:rPr>
          <w:rFonts w:ascii="Arial Narrow" w:hAnsi="Arial Narrow"/>
        </w:rPr>
      </w:pPr>
    </w:p>
    <w:p w:rsidR="0099628C" w:rsidRDefault="0099628C" w:rsidP="0099628C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</w:p>
    <w:p w:rsidR="0099628C" w:rsidRDefault="0099628C" w:rsidP="0099628C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Ordem: Ordem do Box;</w:t>
      </w:r>
    </w:p>
    <w:p w:rsidR="0099628C" w:rsidRDefault="0099628C" w:rsidP="0099628C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Box.</w:t>
      </w:r>
    </w:p>
    <w:p w:rsidR="00D35943" w:rsidRDefault="00D35943" w:rsidP="00D35943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Roteiros:</w:t>
      </w:r>
    </w:p>
    <w:p w:rsidR="00D35943" w:rsidRDefault="00B80A5F" w:rsidP="00B80A5F">
      <w:pPr>
        <w:ind w:left="360" w:firstLine="720"/>
        <w:rPr>
          <w:rFonts w:ascii="Arial Narrow" w:hAnsi="Arial Narrow"/>
        </w:rPr>
      </w:pPr>
      <w:del w:id="13" w:author="Kaina da Silva" w:date="2012-07-04T18:01:00Z">
        <w:r w:rsidRPr="00B80A5F" w:rsidDel="0099628C">
          <w:rPr>
            <w:rFonts w:ascii="Arial Narrow" w:hAnsi="Arial Narrow"/>
          </w:rPr>
          <w:delText>Campo</w:delText>
        </w:r>
        <w:r w:rsidDel="0099628C">
          <w:rPr>
            <w:rFonts w:ascii="Arial Narrow" w:hAnsi="Arial Narrow"/>
          </w:rPr>
          <w:delText xml:space="preserve"> para pesquisa do roteiro</w:delText>
        </w:r>
        <w:r w:rsidR="00FD3562" w:rsidDel="0099628C">
          <w:rPr>
            <w:rFonts w:ascii="Arial Narrow" w:hAnsi="Arial Narrow"/>
          </w:rPr>
          <w:delText xml:space="preserve"> seja</w:delText>
        </w:r>
        <w:r w:rsidDel="0099628C">
          <w:rPr>
            <w:rFonts w:ascii="Arial Narrow" w:hAnsi="Arial Narrow"/>
          </w:rPr>
          <w:delText xml:space="preserve"> pela ordem ou pelo nome.</w:delText>
        </w:r>
      </w:del>
    </w:p>
    <w:p w:rsidR="0099628C" w:rsidRDefault="0099628C" w:rsidP="0099628C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Ordem: Ordem do roteiro;</w:t>
      </w:r>
    </w:p>
    <w:p w:rsidR="0099628C" w:rsidRDefault="0099628C" w:rsidP="0099628C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roteiro.</w:t>
      </w:r>
    </w:p>
    <w:p w:rsidR="009D6A9B" w:rsidRDefault="009D6A9B" w:rsidP="009D6A9B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Ordem: Ordem da rota;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rota.</w:t>
      </w:r>
    </w:p>
    <w:p w:rsidR="009D6A9B" w:rsidRDefault="009D6A9B" w:rsidP="009D6A9B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Cotas da Rota</w:t>
      </w:r>
      <w:r w:rsidR="00F50751">
        <w:rPr>
          <w:rFonts w:ascii="Arial Narrow" w:hAnsi="Arial Narrow"/>
        </w:rPr>
        <w:t xml:space="preserve"> – Acionado a partir da seleção de uma rota</w:t>
      </w:r>
      <w:r w:rsidR="00FD3562">
        <w:rPr>
          <w:rFonts w:ascii="Arial Narrow" w:hAnsi="Arial Narrow"/>
        </w:rPr>
        <w:t>.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Ordem: Ordem das Cotas dentro da rota;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Ponto de Venda: Nome do Principal ponto de venda da cota;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Origem do Endereço: Se o endereço citado é da cota ou do PDV;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Endereço;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Cota: Número da cota;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Jornaleiro: Nome do proprietário da cota;</w:t>
      </w:r>
    </w:p>
    <w:p w:rsidR="009D6A9B" w:rsidRDefault="009D6A9B" w:rsidP="009D6A9B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Cotas disponíveis</w:t>
      </w:r>
      <w:r w:rsidR="00FA660F">
        <w:rPr>
          <w:rFonts w:ascii="Arial Narrow" w:hAnsi="Arial Narrow"/>
        </w:rPr>
        <w:t xml:space="preserve"> – Acionado pelo botão Adicionar</w:t>
      </w:r>
      <w:r w:rsidR="00F50751">
        <w:rPr>
          <w:rFonts w:ascii="Arial Narrow" w:hAnsi="Arial Narrow"/>
        </w:rPr>
        <w:t>.</w:t>
      </w:r>
    </w:p>
    <w:p w:rsidR="009D6A9B" w:rsidRDefault="009D6A9B" w:rsidP="009D6A9B">
      <w:pPr>
        <w:ind w:left="1080"/>
        <w:rPr>
          <w:rFonts w:ascii="Arial Narrow" w:hAnsi="Arial Narrow"/>
        </w:rPr>
      </w:pPr>
      <w:r>
        <w:rPr>
          <w:rFonts w:ascii="Arial Narrow" w:hAnsi="Arial Narrow"/>
        </w:rPr>
        <w:t>Pesquisa: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Tipo: </w:t>
      </w:r>
      <w:r w:rsidR="008C1FCF">
        <w:rPr>
          <w:rFonts w:ascii="Arial Narrow" w:hAnsi="Arial Narrow"/>
        </w:rPr>
        <w:t>Tipo do estabelecimento: se é uma cota ou ponto de venda.</w:t>
      </w:r>
    </w:p>
    <w:p w:rsidR="009D6A9B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Cota:</w:t>
      </w:r>
      <w:r w:rsidR="008C1FCF">
        <w:rPr>
          <w:rFonts w:ascii="Arial Narrow" w:hAnsi="Arial Narrow"/>
        </w:rPr>
        <w:t xml:space="preserve"> Número da cota.</w:t>
      </w:r>
    </w:p>
    <w:p w:rsidR="00F50751" w:rsidRDefault="00F50751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Jornaleiro (campo não editável).</w:t>
      </w:r>
    </w:p>
    <w:p w:rsidR="009D6A9B" w:rsidDel="00C131CB" w:rsidRDefault="009D6A9B" w:rsidP="009D6A9B">
      <w:pPr>
        <w:pStyle w:val="PargrafodaLista"/>
        <w:numPr>
          <w:ilvl w:val="1"/>
          <w:numId w:val="35"/>
        </w:numPr>
        <w:rPr>
          <w:del w:id="14" w:author="Kaina da Silva" w:date="2012-07-07T10:24:00Z"/>
          <w:rFonts w:ascii="Arial Narrow" w:hAnsi="Arial Narrow"/>
        </w:rPr>
      </w:pPr>
      <w:del w:id="15" w:author="Kaina da Silva" w:date="2012-07-07T10:24:00Z">
        <w:r w:rsidDel="00C131CB">
          <w:rPr>
            <w:rFonts w:ascii="Arial Narrow" w:hAnsi="Arial Narrow"/>
          </w:rPr>
          <w:delText>UF:</w:delText>
        </w:r>
        <w:r w:rsidR="008C1FCF" w:rsidDel="00C131CB">
          <w:rPr>
            <w:rFonts w:ascii="Arial Narrow" w:hAnsi="Arial Narrow"/>
          </w:rPr>
          <w:delText xml:space="preserve"> Unidade Federal para entrega.</w:delText>
        </w:r>
      </w:del>
    </w:p>
    <w:p w:rsidR="008C1FCF" w:rsidRDefault="009D6A9B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bookmarkStart w:id="16" w:name="_GoBack"/>
      <w:bookmarkEnd w:id="16"/>
      <w:r w:rsidRPr="008C1FCF">
        <w:rPr>
          <w:rFonts w:ascii="Arial Narrow" w:hAnsi="Arial Narrow"/>
        </w:rPr>
        <w:t>Município</w:t>
      </w:r>
      <w:r w:rsidR="008C1FCF">
        <w:rPr>
          <w:rFonts w:ascii="Arial Narrow" w:hAnsi="Arial Narrow"/>
        </w:rPr>
        <w:t>: Município do local da entrega</w:t>
      </w:r>
    </w:p>
    <w:p w:rsidR="009D6A9B" w:rsidRPr="008C1FCF" w:rsidRDefault="008C1FCF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 w:rsidRPr="008C1FCF">
        <w:rPr>
          <w:rFonts w:ascii="Arial Narrow" w:hAnsi="Arial Narrow"/>
        </w:rPr>
        <w:t>Bairro</w:t>
      </w:r>
      <w:r>
        <w:rPr>
          <w:rFonts w:ascii="Arial Narrow" w:hAnsi="Arial Narrow"/>
        </w:rPr>
        <w:t>: Bairro do local da entrega.</w:t>
      </w:r>
    </w:p>
    <w:p w:rsidR="009D6A9B" w:rsidRDefault="008C1FCF" w:rsidP="009D6A9B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CEP: CEP do local de entrega.</w:t>
      </w:r>
    </w:p>
    <w:p w:rsidR="009D6A9B" w:rsidRDefault="009D6A9B" w:rsidP="009D6A9B">
      <w:pPr>
        <w:pStyle w:val="PargrafodaLista"/>
        <w:ind w:left="1080"/>
        <w:rPr>
          <w:rFonts w:ascii="Arial Narrow" w:hAnsi="Arial Narrow"/>
        </w:rPr>
      </w:pPr>
      <w:r>
        <w:rPr>
          <w:rFonts w:ascii="Arial Narrow" w:hAnsi="Arial Narrow"/>
        </w:rPr>
        <w:t>Grid com resultado da Pesquisa:</w:t>
      </w:r>
    </w:p>
    <w:p w:rsidR="008C1FCF" w:rsidRDefault="008C1FCF" w:rsidP="008C1FCF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Ponto de Venda: Nome do Principal ponto de venda da cota;</w:t>
      </w:r>
    </w:p>
    <w:p w:rsidR="008C1FCF" w:rsidRDefault="008C1FCF" w:rsidP="008C1FCF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Origem do Endereço: Se o endereço citado é da cota ou do PDV;</w:t>
      </w:r>
    </w:p>
    <w:p w:rsidR="008C1FCF" w:rsidRDefault="008C1FCF" w:rsidP="008C1FCF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Endereço;</w:t>
      </w:r>
    </w:p>
    <w:p w:rsidR="008C1FCF" w:rsidRDefault="008C1FCF" w:rsidP="008C1FCF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Cota/Comp.: Número da cota ou do comprador;</w:t>
      </w:r>
    </w:p>
    <w:p w:rsidR="008C1FCF" w:rsidRDefault="00FA660F" w:rsidP="008C1FCF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  <w:r w:rsidR="008C1FCF">
        <w:rPr>
          <w:rFonts w:ascii="Arial Narrow" w:hAnsi="Arial Narrow"/>
        </w:rPr>
        <w:t>: Nome do proprietário da cota;</w:t>
      </w:r>
    </w:p>
    <w:p w:rsidR="00FA660F" w:rsidRDefault="00FA660F" w:rsidP="008C1FCF">
      <w:pPr>
        <w:pStyle w:val="PargrafodaLista"/>
        <w:numPr>
          <w:ilvl w:val="1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Ordem: Ordem que esta cota deverá entrar na sequência de entregas desta rota</w:t>
      </w:r>
      <w:r w:rsidR="0099628C">
        <w:rPr>
          <w:rFonts w:ascii="Arial Narrow" w:hAnsi="Arial Narrow"/>
        </w:rPr>
        <w:t xml:space="preserve"> </w:t>
      </w:r>
      <w:r w:rsidR="0099628C" w:rsidRPr="0099628C">
        <w:rPr>
          <w:rFonts w:ascii="Arial Narrow" w:hAnsi="Arial Narrow"/>
          <w:highlight w:val="yellow"/>
        </w:rPr>
        <w:t>(deve trazer como default a que está cadastrada e permite alteração, realocando as demais de acordo com a nova ordem)</w:t>
      </w:r>
      <w:r>
        <w:rPr>
          <w:rFonts w:ascii="Arial Narrow" w:hAnsi="Arial Narrow"/>
        </w:rPr>
        <w:t>;</w:t>
      </w:r>
    </w:p>
    <w:p w:rsidR="009D6A9B" w:rsidRDefault="009D6A9B" w:rsidP="009D6A9B">
      <w:pPr>
        <w:ind w:left="720"/>
        <w:rPr>
          <w:rFonts w:ascii="Arial Narrow" w:hAnsi="Arial Narrow"/>
        </w:rPr>
      </w:pPr>
    </w:p>
    <w:p w:rsidR="008601AB" w:rsidRDefault="008601AB" w:rsidP="009D6A9B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F50751" w:rsidDel="0099628C" w:rsidRDefault="00F50751" w:rsidP="008601AB">
      <w:pPr>
        <w:pStyle w:val="PargrafodaLista"/>
        <w:numPr>
          <w:ilvl w:val="0"/>
          <w:numId w:val="37"/>
        </w:numPr>
        <w:rPr>
          <w:del w:id="17" w:author="Kaina da Silva" w:date="2012-07-04T18:04:00Z"/>
          <w:rFonts w:ascii="Arial Narrow" w:hAnsi="Arial Narrow"/>
        </w:rPr>
      </w:pPr>
      <w:del w:id="18" w:author="Kaina da Silva" w:date="2012-07-04T18:04:00Z">
        <w:r w:rsidDel="0099628C">
          <w:rPr>
            <w:rFonts w:ascii="Arial Narrow" w:hAnsi="Arial Narrow"/>
          </w:rPr>
          <w:delText>Novo Roteiro: Ação para abertura de pop-up de inclusão de roteiro.</w:delText>
        </w:r>
      </w:del>
    </w:p>
    <w:p w:rsidR="00F50751" w:rsidRPr="0099628C" w:rsidRDefault="00F50751" w:rsidP="00F50751">
      <w:pPr>
        <w:pStyle w:val="PargrafodaLista"/>
        <w:numPr>
          <w:ilvl w:val="0"/>
          <w:numId w:val="37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Nov</w:t>
      </w:r>
      <w:r w:rsidR="0099628C" w:rsidRPr="0099628C">
        <w:rPr>
          <w:rFonts w:ascii="Arial Narrow" w:hAnsi="Arial Narrow"/>
          <w:highlight w:val="yellow"/>
        </w:rPr>
        <w:t>o</w:t>
      </w:r>
      <w:del w:id="19" w:author="Kaina da Silva" w:date="2012-07-04T18:04:00Z">
        <w:r w:rsidRPr="0099628C" w:rsidDel="0099628C">
          <w:rPr>
            <w:rFonts w:ascii="Arial Narrow" w:hAnsi="Arial Narrow"/>
            <w:highlight w:val="yellow"/>
          </w:rPr>
          <w:delText>a</w:delText>
        </w:r>
      </w:del>
      <w:r w:rsidRPr="0099628C">
        <w:rPr>
          <w:rFonts w:ascii="Arial Narrow" w:hAnsi="Arial Narrow"/>
          <w:highlight w:val="yellow"/>
        </w:rPr>
        <w:t>: Ação para abertura de pop-up de inclusão de rot</w:t>
      </w:r>
      <w:r w:rsidR="0099628C" w:rsidRPr="0099628C">
        <w:rPr>
          <w:rFonts w:ascii="Arial Narrow" w:hAnsi="Arial Narrow"/>
          <w:highlight w:val="yellow"/>
        </w:rPr>
        <w:t>eiro e rot</w:t>
      </w:r>
      <w:r w:rsidRPr="0099628C">
        <w:rPr>
          <w:rFonts w:ascii="Arial Narrow" w:hAnsi="Arial Narrow"/>
          <w:highlight w:val="yellow"/>
        </w:rPr>
        <w:t>a.</w:t>
      </w:r>
    </w:p>
    <w:p w:rsidR="00F50751" w:rsidRDefault="00F50751" w:rsidP="00F50751">
      <w:pPr>
        <w:pStyle w:val="PargrafodaLista"/>
        <w:numPr>
          <w:ilvl w:val="0"/>
          <w:numId w:val="37"/>
        </w:numPr>
        <w:rPr>
          <w:rFonts w:ascii="Arial Narrow" w:hAnsi="Arial Narrow"/>
        </w:rPr>
      </w:pPr>
      <w:r>
        <w:rPr>
          <w:rFonts w:ascii="Arial Narrow" w:hAnsi="Arial Narrow"/>
        </w:rPr>
        <w:t>Transferir: Ação para transferência de uma ou mais cota ou rota, para outra rota ou roteiro, respectivamente.</w:t>
      </w:r>
    </w:p>
    <w:p w:rsidR="008601AB" w:rsidRDefault="00F50751" w:rsidP="008601AB">
      <w:pPr>
        <w:pStyle w:val="PargrafodaLista"/>
        <w:numPr>
          <w:ilvl w:val="0"/>
          <w:numId w:val="37"/>
        </w:numPr>
        <w:rPr>
          <w:rFonts w:ascii="Arial Narrow" w:hAnsi="Arial Narrow"/>
        </w:rPr>
      </w:pPr>
      <w:r>
        <w:rPr>
          <w:rFonts w:ascii="Arial Narrow" w:hAnsi="Arial Narrow"/>
        </w:rPr>
        <w:t>Adicionar</w:t>
      </w:r>
      <w:r w:rsidR="008601AB">
        <w:rPr>
          <w:rFonts w:ascii="Arial Narrow" w:hAnsi="Arial Narrow"/>
        </w:rPr>
        <w:t>: Incluir cota selecionad</w:t>
      </w:r>
      <w:r w:rsidR="00AA122E">
        <w:rPr>
          <w:rFonts w:ascii="Arial Narrow" w:hAnsi="Arial Narrow"/>
        </w:rPr>
        <w:t>a</w:t>
      </w:r>
      <w:r w:rsidR="008601AB">
        <w:rPr>
          <w:rFonts w:ascii="Arial Narrow" w:hAnsi="Arial Narrow"/>
        </w:rPr>
        <w:t xml:space="preserve"> na rota e roteiro informados.</w:t>
      </w:r>
    </w:p>
    <w:p w:rsidR="00F50751" w:rsidRPr="00F50751" w:rsidRDefault="00F50751" w:rsidP="00F50751">
      <w:pPr>
        <w:pStyle w:val="PargrafodaLista"/>
        <w:numPr>
          <w:ilvl w:val="0"/>
          <w:numId w:val="37"/>
        </w:numPr>
        <w:rPr>
          <w:rFonts w:ascii="Arial Narrow" w:hAnsi="Arial Narrow"/>
        </w:rPr>
      </w:pPr>
      <w:r w:rsidRPr="00F50751">
        <w:rPr>
          <w:rFonts w:ascii="Arial Narrow" w:hAnsi="Arial Narrow"/>
        </w:rPr>
        <w:t>Excluir: Excluir Rota</w:t>
      </w:r>
      <w:r>
        <w:rPr>
          <w:rFonts w:ascii="Arial Narrow" w:hAnsi="Arial Narrow"/>
        </w:rPr>
        <w:t xml:space="preserve"> ou uma Cota</w:t>
      </w:r>
      <w:r w:rsidRPr="00F50751">
        <w:rPr>
          <w:rFonts w:ascii="Arial Narrow" w:hAnsi="Arial Narrow"/>
        </w:rPr>
        <w:t>, dependendo da seleção.</w:t>
      </w:r>
    </w:p>
    <w:p w:rsidR="000460C6" w:rsidRDefault="000460C6" w:rsidP="00AA122E">
      <w:pPr>
        <w:pStyle w:val="PargrafodaLista"/>
        <w:numPr>
          <w:ilvl w:val="0"/>
          <w:numId w:val="37"/>
        </w:numPr>
        <w:rPr>
          <w:rFonts w:ascii="Arial Narrow" w:hAnsi="Arial Narrow"/>
        </w:rPr>
      </w:pPr>
      <w:r>
        <w:rPr>
          <w:rFonts w:ascii="Arial Narrow" w:hAnsi="Arial Narrow"/>
        </w:rPr>
        <w:t>Confirmar: Confirma as alterações/inclusões que foram realizadas.</w:t>
      </w:r>
    </w:p>
    <w:p w:rsidR="000460C6" w:rsidRDefault="000460C6" w:rsidP="00AA122E">
      <w:pPr>
        <w:pStyle w:val="PargrafodaLista"/>
        <w:numPr>
          <w:ilvl w:val="0"/>
          <w:numId w:val="37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 as ações realizadas e fecha a janela.</w:t>
      </w:r>
    </w:p>
    <w:p w:rsidR="00A375DA" w:rsidRPr="006A0324" w:rsidRDefault="007D3F72" w:rsidP="00322160">
      <w:pPr>
        <w:pStyle w:val="PargrafodaLista"/>
        <w:numPr>
          <w:ilvl w:val="0"/>
          <w:numId w:val="37"/>
        </w:numPr>
        <w:rPr>
          <w:rFonts w:ascii="Arial Narrow" w:hAnsi="Arial Narrow"/>
          <w:color w:val="FF0000"/>
          <w:highlight w:val="yellow"/>
        </w:rPr>
      </w:pPr>
      <w:r w:rsidRPr="0099628C">
        <w:rPr>
          <w:rFonts w:ascii="Arial Narrow" w:hAnsi="Arial Narrow"/>
          <w:highlight w:val="yellow"/>
        </w:rPr>
        <w:lastRenderedPageBreak/>
        <w:t xml:space="preserve">Copiar: Copiar uma ou mais cota para outro roteiro </w:t>
      </w:r>
      <w:r w:rsidR="00B9469D" w:rsidRPr="0099628C">
        <w:rPr>
          <w:rFonts w:ascii="Arial Narrow" w:hAnsi="Arial Narrow"/>
          <w:highlight w:val="yellow"/>
        </w:rPr>
        <w:t xml:space="preserve">desde </w:t>
      </w:r>
      <w:r w:rsidRPr="0099628C">
        <w:rPr>
          <w:rFonts w:ascii="Arial Narrow" w:hAnsi="Arial Narrow"/>
          <w:highlight w:val="yellow"/>
        </w:rPr>
        <w:t xml:space="preserve">que não esteja associado a um boxe </w:t>
      </w:r>
      <w:r w:rsidR="00B9469D" w:rsidRPr="0099628C">
        <w:rPr>
          <w:rFonts w:ascii="Arial Narrow" w:hAnsi="Arial Narrow"/>
          <w:highlight w:val="yellow"/>
        </w:rPr>
        <w:t>no caso de</w:t>
      </w:r>
      <w:r w:rsidRPr="0099628C">
        <w:rPr>
          <w:rFonts w:ascii="Arial Narrow" w:hAnsi="Arial Narrow"/>
          <w:highlight w:val="yellow"/>
        </w:rPr>
        <w:t xml:space="preserve"> operações especiais</w:t>
      </w:r>
      <w:r w:rsidRPr="006A0324">
        <w:rPr>
          <w:rFonts w:ascii="Arial Narrow" w:hAnsi="Arial Narrow"/>
          <w:color w:val="FF0000"/>
          <w:highlight w:val="yellow"/>
        </w:rPr>
        <w:t>.</w:t>
      </w:r>
    </w:p>
    <w:p w:rsidR="007D3F72" w:rsidRPr="007D3F72" w:rsidRDefault="007D3F72" w:rsidP="007D3F72">
      <w:pPr>
        <w:pStyle w:val="PargrafodaLista"/>
        <w:ind w:left="1440"/>
        <w:rPr>
          <w:rFonts w:ascii="Arial Narrow" w:hAnsi="Arial Narrow"/>
        </w:rPr>
      </w:pPr>
    </w:p>
    <w:p w:rsidR="007E17BB" w:rsidRPr="00223CEC" w:rsidRDefault="007E17BB" w:rsidP="00322160">
      <w:pPr>
        <w:rPr>
          <w:rFonts w:ascii="Arial Narrow" w:hAnsi="Arial Narrow"/>
          <w:sz w:val="22"/>
          <w:szCs w:val="22"/>
          <w:highlight w:val="yellow"/>
        </w:rPr>
      </w:pPr>
      <w:r w:rsidRPr="00223CEC">
        <w:rPr>
          <w:rFonts w:ascii="Arial Narrow" w:hAnsi="Arial Narrow"/>
          <w:sz w:val="22"/>
          <w:szCs w:val="22"/>
          <w:highlight w:val="yellow"/>
        </w:rPr>
        <w:t>Janela p/ Inclusão</w:t>
      </w:r>
    </w:p>
    <w:p w:rsidR="007E17BB" w:rsidRPr="00223CEC" w:rsidRDefault="007E17BB" w:rsidP="00322160">
      <w:pPr>
        <w:rPr>
          <w:rFonts w:ascii="Arial Narrow" w:hAnsi="Arial Narrow"/>
          <w:sz w:val="22"/>
          <w:szCs w:val="22"/>
          <w:highlight w:val="yellow"/>
        </w:rPr>
      </w:pPr>
    </w:p>
    <w:p w:rsidR="00D40151" w:rsidRPr="00223CEC" w:rsidRDefault="00D40151" w:rsidP="00322160">
      <w:pPr>
        <w:rPr>
          <w:rFonts w:ascii="Arial Narrow" w:hAnsi="Arial Narrow"/>
          <w:sz w:val="22"/>
          <w:szCs w:val="22"/>
          <w:highlight w:val="yellow"/>
        </w:rPr>
      </w:pPr>
      <w:r w:rsidRPr="00223CEC">
        <w:rPr>
          <w:rFonts w:ascii="Arial Narrow" w:hAnsi="Arial Narrow"/>
          <w:sz w:val="22"/>
          <w:szCs w:val="22"/>
          <w:highlight w:val="yellow"/>
        </w:rPr>
        <w:t>Nesta</w:t>
      </w:r>
      <w:r w:rsidR="00496544" w:rsidRPr="00223CEC">
        <w:rPr>
          <w:rFonts w:ascii="Arial Narrow" w:hAnsi="Arial Narrow"/>
          <w:sz w:val="22"/>
          <w:szCs w:val="22"/>
          <w:highlight w:val="yellow"/>
        </w:rPr>
        <w:t xml:space="preserve"> tela, faremos a inclusão de: Roteiro e Rota, de acordo com o combo de seleção:</w:t>
      </w:r>
    </w:p>
    <w:p w:rsidR="007E17BB" w:rsidRPr="00223CEC" w:rsidRDefault="007E17BB" w:rsidP="00496544">
      <w:pPr>
        <w:pStyle w:val="PargrafodaLista"/>
        <w:numPr>
          <w:ilvl w:val="0"/>
          <w:numId w:val="4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 xml:space="preserve">Novo </w:t>
      </w:r>
      <w:r w:rsidR="00D40151" w:rsidRPr="00223CEC">
        <w:rPr>
          <w:rFonts w:ascii="Arial Narrow" w:hAnsi="Arial Narrow"/>
          <w:highlight w:val="yellow"/>
        </w:rPr>
        <w:t>R</w:t>
      </w:r>
      <w:r w:rsidRPr="00223CEC">
        <w:rPr>
          <w:rFonts w:ascii="Arial Narrow" w:hAnsi="Arial Narrow"/>
          <w:highlight w:val="yellow"/>
        </w:rPr>
        <w:t>oteiro:</w:t>
      </w:r>
    </w:p>
    <w:p w:rsidR="007E17BB" w:rsidRPr="00223CEC" w:rsidRDefault="007E17BB" w:rsidP="00496544">
      <w:pPr>
        <w:pStyle w:val="PargrafodaLista"/>
        <w:numPr>
          <w:ilvl w:val="1"/>
          <w:numId w:val="3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>Box: Campo para seleção (deve trazer todos os Boxes de Lançamento cadastrados na EMS 0087);</w:t>
      </w:r>
    </w:p>
    <w:p w:rsidR="007E17BB" w:rsidRPr="00223CEC" w:rsidRDefault="007E17BB" w:rsidP="00496544">
      <w:pPr>
        <w:pStyle w:val="PargrafodaLista"/>
        <w:numPr>
          <w:ilvl w:val="1"/>
          <w:numId w:val="3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>Ordem: Número do Roteiro (campo texto);</w:t>
      </w:r>
    </w:p>
    <w:p w:rsidR="007E17BB" w:rsidRPr="00223CEC" w:rsidRDefault="007E17BB" w:rsidP="00496544">
      <w:pPr>
        <w:pStyle w:val="PargrafodaLista"/>
        <w:numPr>
          <w:ilvl w:val="1"/>
          <w:numId w:val="3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>Nome: Nome do Roteiro (campo texto).</w:t>
      </w:r>
    </w:p>
    <w:p w:rsidR="007E17BB" w:rsidRPr="00223CEC" w:rsidRDefault="007E17BB" w:rsidP="00322160">
      <w:pPr>
        <w:rPr>
          <w:rFonts w:ascii="Arial Narrow" w:hAnsi="Arial Narrow"/>
          <w:highlight w:val="yellow"/>
        </w:rPr>
      </w:pPr>
    </w:p>
    <w:p w:rsidR="007E17BB" w:rsidRPr="00223CEC" w:rsidRDefault="00496544" w:rsidP="00496544">
      <w:pPr>
        <w:pStyle w:val="PargrafodaLista"/>
        <w:numPr>
          <w:ilvl w:val="0"/>
          <w:numId w:val="3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>N</w:t>
      </w:r>
      <w:r w:rsidR="00223CEC">
        <w:rPr>
          <w:rFonts w:ascii="Arial Narrow" w:hAnsi="Arial Narrow"/>
          <w:highlight w:val="yellow"/>
        </w:rPr>
        <w:t>ova</w:t>
      </w:r>
      <w:r w:rsidR="007E17BB" w:rsidRPr="00223CEC">
        <w:rPr>
          <w:rFonts w:ascii="Arial Narrow" w:hAnsi="Arial Narrow"/>
          <w:highlight w:val="yellow"/>
        </w:rPr>
        <w:t xml:space="preserve"> Rota:</w:t>
      </w:r>
    </w:p>
    <w:p w:rsidR="007E17BB" w:rsidRPr="00223CEC" w:rsidRDefault="007E17BB" w:rsidP="00496544">
      <w:pPr>
        <w:pStyle w:val="PargrafodaLista"/>
        <w:numPr>
          <w:ilvl w:val="1"/>
          <w:numId w:val="3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>Ordem: Número da Rota (campo texto);</w:t>
      </w:r>
    </w:p>
    <w:p w:rsidR="007E17BB" w:rsidRPr="00223CEC" w:rsidRDefault="007E17BB" w:rsidP="00496544">
      <w:pPr>
        <w:pStyle w:val="PargrafodaLista"/>
        <w:numPr>
          <w:ilvl w:val="1"/>
          <w:numId w:val="39"/>
        </w:numPr>
        <w:rPr>
          <w:rFonts w:ascii="Arial Narrow" w:hAnsi="Arial Narrow"/>
          <w:highlight w:val="yellow"/>
        </w:rPr>
      </w:pPr>
      <w:r w:rsidRPr="00223CEC">
        <w:rPr>
          <w:rFonts w:ascii="Arial Narrow" w:hAnsi="Arial Narrow"/>
          <w:highlight w:val="yellow"/>
        </w:rPr>
        <w:t>Nome: Nome da Rota (campo texto).</w:t>
      </w:r>
    </w:p>
    <w:p w:rsidR="00F50751" w:rsidRDefault="00F50751" w:rsidP="00F50751">
      <w:pPr>
        <w:rPr>
          <w:rFonts w:ascii="Arial Narrow" w:hAnsi="Arial Narrow"/>
        </w:rPr>
      </w:pPr>
    </w:p>
    <w:p w:rsidR="00223CEC" w:rsidRPr="0099628C" w:rsidRDefault="00223CEC" w:rsidP="00F50751">
      <w:pPr>
        <w:rPr>
          <w:rFonts w:ascii="Arial Narrow" w:hAnsi="Arial Narrow"/>
          <w:sz w:val="22"/>
          <w:szCs w:val="22"/>
          <w:highlight w:val="yellow"/>
          <w:u w:val="single"/>
        </w:rPr>
      </w:pPr>
      <w:r w:rsidRPr="0099628C">
        <w:rPr>
          <w:rFonts w:ascii="Arial Narrow" w:hAnsi="Arial Narrow"/>
          <w:sz w:val="22"/>
          <w:szCs w:val="22"/>
          <w:highlight w:val="yellow"/>
          <w:u w:val="single"/>
        </w:rPr>
        <w:t>Transferência</w:t>
      </w:r>
      <w:r w:rsidR="0099628C">
        <w:rPr>
          <w:rFonts w:ascii="Arial Narrow" w:hAnsi="Arial Narrow"/>
          <w:sz w:val="22"/>
          <w:szCs w:val="22"/>
          <w:highlight w:val="yellow"/>
          <w:u w:val="single"/>
        </w:rPr>
        <w:t>/Copiar</w:t>
      </w:r>
    </w:p>
    <w:p w:rsidR="00223CEC" w:rsidRPr="0099628C" w:rsidRDefault="00223CEC" w:rsidP="00F50751">
      <w:pPr>
        <w:rPr>
          <w:rFonts w:ascii="Arial Narrow" w:hAnsi="Arial Narrow"/>
          <w:sz w:val="22"/>
          <w:szCs w:val="22"/>
          <w:highlight w:val="yellow"/>
        </w:rPr>
      </w:pPr>
    </w:p>
    <w:p w:rsidR="00223CEC" w:rsidRPr="0099628C" w:rsidRDefault="00223CEC" w:rsidP="00F50751">
      <w:pPr>
        <w:rPr>
          <w:rFonts w:ascii="Arial Narrow" w:hAnsi="Arial Narrow"/>
          <w:sz w:val="22"/>
          <w:szCs w:val="22"/>
          <w:highlight w:val="yellow"/>
        </w:rPr>
      </w:pPr>
      <w:r w:rsidRPr="0099628C">
        <w:rPr>
          <w:rFonts w:ascii="Arial Narrow" w:hAnsi="Arial Narrow"/>
          <w:sz w:val="22"/>
          <w:szCs w:val="22"/>
          <w:highlight w:val="yellow"/>
        </w:rPr>
        <w:t>A transferência</w:t>
      </w:r>
      <w:r w:rsidR="008442CD">
        <w:rPr>
          <w:rFonts w:ascii="Arial Narrow" w:hAnsi="Arial Narrow"/>
          <w:sz w:val="22"/>
          <w:szCs w:val="22"/>
          <w:highlight w:val="yellow"/>
        </w:rPr>
        <w:t>/copiar</w:t>
      </w:r>
      <w:r w:rsidRPr="0099628C">
        <w:rPr>
          <w:rFonts w:ascii="Arial Narrow" w:hAnsi="Arial Narrow"/>
          <w:sz w:val="22"/>
          <w:szCs w:val="22"/>
          <w:highlight w:val="yellow"/>
        </w:rPr>
        <w:t xml:space="preserve"> será de acordo com a seleção</w:t>
      </w:r>
      <w:r w:rsidR="008442CD">
        <w:rPr>
          <w:rFonts w:ascii="Arial Narrow" w:hAnsi="Arial Narrow"/>
          <w:sz w:val="22"/>
          <w:szCs w:val="22"/>
          <w:highlight w:val="yellow"/>
        </w:rPr>
        <w:t xml:space="preserve"> da cota</w:t>
      </w:r>
      <w:r w:rsidRPr="0099628C">
        <w:rPr>
          <w:rFonts w:ascii="Arial Narrow" w:hAnsi="Arial Narrow"/>
          <w:sz w:val="22"/>
          <w:szCs w:val="22"/>
          <w:highlight w:val="yellow"/>
        </w:rPr>
        <w:t>:</w:t>
      </w:r>
    </w:p>
    <w:p w:rsidR="00223CEC" w:rsidRPr="0099628C" w:rsidRDefault="00223CEC" w:rsidP="00F50751">
      <w:pPr>
        <w:rPr>
          <w:rFonts w:ascii="Arial Narrow" w:hAnsi="Arial Narrow"/>
          <w:highlight w:val="yellow"/>
        </w:rPr>
      </w:pPr>
    </w:p>
    <w:p w:rsidR="00223CEC" w:rsidRPr="0099628C" w:rsidRDefault="00223CEC" w:rsidP="00223CEC">
      <w:pPr>
        <w:pStyle w:val="PargrafodaLista"/>
        <w:numPr>
          <w:ilvl w:val="0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Cota: ao selecionar cotas, a transferência destas é para outra rota.</w:t>
      </w:r>
    </w:p>
    <w:p w:rsidR="00223CEC" w:rsidRPr="0099628C" w:rsidRDefault="00223CEC" w:rsidP="00223CEC">
      <w:pPr>
        <w:pStyle w:val="PargrafodaLista"/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 xml:space="preserve">O combo deve demonstrar: </w:t>
      </w:r>
    </w:p>
    <w:p w:rsidR="00223CEC" w:rsidRPr="0099628C" w:rsidRDefault="00223CEC" w:rsidP="00223CEC">
      <w:pPr>
        <w:pStyle w:val="PargrafodaLista"/>
        <w:numPr>
          <w:ilvl w:val="1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Rota atual: nome da rota atual da rota.</w:t>
      </w:r>
    </w:p>
    <w:p w:rsidR="00223CEC" w:rsidRPr="0099628C" w:rsidRDefault="00223CEC" w:rsidP="00223CEC">
      <w:pPr>
        <w:pStyle w:val="PargrafodaLista"/>
        <w:numPr>
          <w:ilvl w:val="1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Nova Rota: todas as rotas cadastradas para seleção.</w:t>
      </w:r>
    </w:p>
    <w:p w:rsidR="00223CEC" w:rsidRPr="0099628C" w:rsidRDefault="00223CEC" w:rsidP="00223CEC">
      <w:pPr>
        <w:pStyle w:val="PargrafodaLista"/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Caso a transferência seja para uma nova rota, a janela de nova rota deve se abrir para cadastro e após confirmação, este abastece o combo de seleção de rotas (já trazendo a rota cadastrada em evidência).</w:t>
      </w:r>
    </w:p>
    <w:p w:rsidR="00223CEC" w:rsidRDefault="00223CEC" w:rsidP="00223CEC">
      <w:pPr>
        <w:pStyle w:val="PargrafodaLista"/>
        <w:rPr>
          <w:rFonts w:ascii="Arial Narrow" w:hAnsi="Arial Narrow"/>
          <w:highlight w:val="yellow"/>
        </w:rPr>
      </w:pPr>
    </w:p>
    <w:p w:rsidR="008442CD" w:rsidRPr="0099628C" w:rsidRDefault="008442CD" w:rsidP="008442CD">
      <w:pPr>
        <w:rPr>
          <w:rFonts w:ascii="Arial Narrow" w:hAnsi="Arial Narrow"/>
          <w:sz w:val="22"/>
          <w:szCs w:val="22"/>
          <w:highlight w:val="yellow"/>
        </w:rPr>
      </w:pPr>
      <w:r w:rsidRPr="0099628C">
        <w:rPr>
          <w:rFonts w:ascii="Arial Narrow" w:hAnsi="Arial Narrow"/>
          <w:sz w:val="22"/>
          <w:szCs w:val="22"/>
          <w:highlight w:val="yellow"/>
        </w:rPr>
        <w:t>A transferência será de acordo com a seleção</w:t>
      </w:r>
      <w:r>
        <w:rPr>
          <w:rFonts w:ascii="Arial Narrow" w:hAnsi="Arial Narrow"/>
          <w:sz w:val="22"/>
          <w:szCs w:val="22"/>
          <w:highlight w:val="yellow"/>
        </w:rPr>
        <w:t xml:space="preserve"> da cota</w:t>
      </w:r>
      <w:r w:rsidRPr="0099628C">
        <w:rPr>
          <w:rFonts w:ascii="Arial Narrow" w:hAnsi="Arial Narrow"/>
          <w:sz w:val="22"/>
          <w:szCs w:val="22"/>
          <w:highlight w:val="yellow"/>
        </w:rPr>
        <w:t>:</w:t>
      </w:r>
    </w:p>
    <w:p w:rsidR="008442CD" w:rsidRPr="0099628C" w:rsidRDefault="008442CD" w:rsidP="00223CEC">
      <w:pPr>
        <w:pStyle w:val="PargrafodaLista"/>
        <w:rPr>
          <w:rFonts w:ascii="Arial Narrow" w:hAnsi="Arial Narrow"/>
          <w:highlight w:val="yellow"/>
        </w:rPr>
      </w:pPr>
    </w:p>
    <w:p w:rsidR="00223CEC" w:rsidRPr="0099628C" w:rsidRDefault="00223CEC" w:rsidP="00223CEC">
      <w:pPr>
        <w:pStyle w:val="PargrafodaLista"/>
        <w:numPr>
          <w:ilvl w:val="0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 xml:space="preserve">Rota: ao selecionar uma rota, a transferência desta rota é para outro roteiro. </w:t>
      </w:r>
    </w:p>
    <w:p w:rsidR="00223CEC" w:rsidRPr="0099628C" w:rsidRDefault="00223CEC" w:rsidP="00223CEC">
      <w:pPr>
        <w:pStyle w:val="PargrafodaLista"/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 xml:space="preserve">O combo deve demonstrar: </w:t>
      </w:r>
    </w:p>
    <w:p w:rsidR="00223CEC" w:rsidRPr="0099628C" w:rsidRDefault="00223CEC" w:rsidP="00223CEC">
      <w:pPr>
        <w:pStyle w:val="PargrafodaLista"/>
        <w:numPr>
          <w:ilvl w:val="1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Roteiro atual: nome do roteiro atual da rota.</w:t>
      </w:r>
    </w:p>
    <w:p w:rsidR="00223CEC" w:rsidRPr="0099628C" w:rsidRDefault="00223CEC" w:rsidP="00223CEC">
      <w:pPr>
        <w:pStyle w:val="PargrafodaLista"/>
        <w:numPr>
          <w:ilvl w:val="1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Novo Roteiro: todos os roteiros cadastrados para seleção.</w:t>
      </w:r>
    </w:p>
    <w:p w:rsidR="00223CEC" w:rsidRPr="0099628C" w:rsidRDefault="00223CEC" w:rsidP="00223CEC">
      <w:pPr>
        <w:pStyle w:val="PargrafodaLista"/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Caso a transferência seja para um novo roteiro, a janela de novo roteiro deve se abrir para cadastro e depois de confirmado, este abastece o combo de seleção de roteiros (já trazendo o roteiro cadastrado em evidência).</w:t>
      </w:r>
    </w:p>
    <w:p w:rsidR="00223CEC" w:rsidRPr="0099628C" w:rsidRDefault="00223CEC" w:rsidP="00223CEC">
      <w:pPr>
        <w:pStyle w:val="PargrafodaLista"/>
        <w:rPr>
          <w:rFonts w:ascii="Arial Narrow" w:hAnsi="Arial Narrow"/>
          <w:highlight w:val="yellow"/>
        </w:rPr>
      </w:pPr>
    </w:p>
    <w:p w:rsidR="00223CEC" w:rsidRPr="0099628C" w:rsidRDefault="00223CEC" w:rsidP="00223CEC">
      <w:pPr>
        <w:pStyle w:val="PargrafodaLista"/>
        <w:numPr>
          <w:ilvl w:val="0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 xml:space="preserve">Roteiro: ao selecionar um roteiro, a transferência deste é de Box ou para nenhum (desatrelando o mesmo do </w:t>
      </w:r>
      <w:r w:rsidR="00290161" w:rsidRPr="0099628C">
        <w:rPr>
          <w:rFonts w:ascii="Arial Narrow" w:hAnsi="Arial Narrow"/>
          <w:highlight w:val="yellow"/>
        </w:rPr>
        <w:t>Box</w:t>
      </w:r>
      <w:r w:rsidRPr="0099628C">
        <w:rPr>
          <w:rFonts w:ascii="Arial Narrow" w:hAnsi="Arial Narrow"/>
          <w:highlight w:val="yellow"/>
        </w:rPr>
        <w:t xml:space="preserve"> atual). </w:t>
      </w:r>
    </w:p>
    <w:p w:rsidR="00223CEC" w:rsidRPr="0099628C" w:rsidRDefault="00223CEC" w:rsidP="00223CEC">
      <w:pPr>
        <w:pStyle w:val="PargrafodaLista"/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 xml:space="preserve">O combo deve demonstrar: </w:t>
      </w:r>
    </w:p>
    <w:p w:rsidR="00223CEC" w:rsidRPr="0099628C" w:rsidRDefault="00223CEC" w:rsidP="00223CEC">
      <w:pPr>
        <w:pStyle w:val="PargrafodaLista"/>
        <w:numPr>
          <w:ilvl w:val="1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Box atual: nome do Box atual do roteiro.</w:t>
      </w:r>
    </w:p>
    <w:p w:rsidR="00223CEC" w:rsidRPr="0099628C" w:rsidRDefault="00223CEC" w:rsidP="00223CEC">
      <w:pPr>
        <w:pStyle w:val="PargrafodaLista"/>
        <w:numPr>
          <w:ilvl w:val="1"/>
          <w:numId w:val="50"/>
        </w:numPr>
        <w:rPr>
          <w:rFonts w:ascii="Arial Narrow" w:hAnsi="Arial Narrow"/>
          <w:highlight w:val="yellow"/>
        </w:rPr>
      </w:pPr>
      <w:r w:rsidRPr="0099628C">
        <w:rPr>
          <w:rFonts w:ascii="Arial Narrow" w:hAnsi="Arial Narrow"/>
          <w:highlight w:val="yellow"/>
        </w:rPr>
        <w:t>Novo Box: todos os Boxes cadastrados para seleção.</w:t>
      </w:r>
    </w:p>
    <w:p w:rsidR="00223CEC" w:rsidRDefault="00223CEC" w:rsidP="00223CEC">
      <w:pPr>
        <w:pStyle w:val="PargrafodaLista"/>
        <w:rPr>
          <w:rFonts w:ascii="Arial Narrow" w:hAnsi="Arial Narrow"/>
        </w:rPr>
      </w:pPr>
      <w:r w:rsidRPr="0099628C">
        <w:rPr>
          <w:rFonts w:ascii="Arial Narrow" w:hAnsi="Arial Narrow"/>
          <w:highlight w:val="yellow"/>
        </w:rPr>
        <w:t xml:space="preserve">Caso a transferência seja para um novo </w:t>
      </w:r>
      <w:r w:rsidR="00290161" w:rsidRPr="0099628C">
        <w:rPr>
          <w:rFonts w:ascii="Arial Narrow" w:hAnsi="Arial Narrow"/>
          <w:highlight w:val="yellow"/>
        </w:rPr>
        <w:t>Box</w:t>
      </w:r>
      <w:r w:rsidRPr="0099628C">
        <w:rPr>
          <w:rFonts w:ascii="Arial Narrow" w:hAnsi="Arial Narrow"/>
          <w:highlight w:val="yellow"/>
        </w:rPr>
        <w:t xml:space="preserve">, </w:t>
      </w:r>
      <w:r w:rsidR="00290161" w:rsidRPr="0099628C">
        <w:rPr>
          <w:rFonts w:ascii="Arial Narrow" w:hAnsi="Arial Narrow"/>
          <w:highlight w:val="yellow"/>
        </w:rPr>
        <w:t>o usuário deve cadastrá-lo na funcionalidade Cadastro de Box, onde o combo de seleção desta tela será atualizado e a transferência pode ser efetivada.</w:t>
      </w:r>
      <w:r w:rsidR="00290161">
        <w:rPr>
          <w:rFonts w:ascii="Arial Narrow" w:hAnsi="Arial Narrow"/>
        </w:rPr>
        <w:t xml:space="preserve"> </w:t>
      </w:r>
    </w:p>
    <w:p w:rsidR="00223CEC" w:rsidRPr="00223CEC" w:rsidRDefault="00223CEC" w:rsidP="00223CEC">
      <w:pPr>
        <w:pStyle w:val="PargrafodaLista"/>
        <w:rPr>
          <w:rFonts w:ascii="Arial Narrow" w:hAnsi="Arial Narrow"/>
        </w:rPr>
      </w:pPr>
    </w:p>
    <w:p w:rsidR="00F50751" w:rsidDel="00290161" w:rsidRDefault="00F50751" w:rsidP="00F50751">
      <w:pPr>
        <w:rPr>
          <w:del w:id="20" w:author="Kaina da Silva" w:date="2012-07-04T17:59:00Z"/>
          <w:rFonts w:ascii="Arial Narrow" w:hAnsi="Arial Narrow"/>
        </w:rPr>
      </w:pPr>
      <w:del w:id="21" w:author="Kaina da Silva" w:date="2012-07-04T17:59:00Z">
        <w:r w:rsidDel="00290161">
          <w:rPr>
            <w:rFonts w:ascii="Arial Narrow" w:hAnsi="Arial Narrow"/>
          </w:rPr>
          <w:delText>Transferência de Rota</w:delText>
        </w:r>
      </w:del>
    </w:p>
    <w:p w:rsidR="00F50751" w:rsidDel="00290161" w:rsidRDefault="00F50751" w:rsidP="00F50751">
      <w:pPr>
        <w:pStyle w:val="PargrafodaLista"/>
        <w:numPr>
          <w:ilvl w:val="0"/>
          <w:numId w:val="44"/>
        </w:numPr>
        <w:rPr>
          <w:del w:id="22" w:author="Kaina da Silva" w:date="2012-07-04T17:59:00Z"/>
          <w:rFonts w:ascii="Arial Narrow" w:hAnsi="Arial Narrow"/>
        </w:rPr>
      </w:pPr>
      <w:del w:id="23" w:author="Kaina da Silva" w:date="2012-07-04T17:59:00Z">
        <w:r w:rsidDel="00290161">
          <w:rPr>
            <w:rFonts w:ascii="Arial Narrow" w:hAnsi="Arial Narrow"/>
          </w:rPr>
          <w:delText>Pesquisa: Campo para pesquisa de um roteiro existente. Caso a transferência seja para um novo roteiro, este campo já servirá para inclusão do nome do mesmo.</w:delText>
        </w:r>
      </w:del>
    </w:p>
    <w:p w:rsidR="00F50751" w:rsidDel="00290161" w:rsidRDefault="00F50751" w:rsidP="00F50751">
      <w:pPr>
        <w:pStyle w:val="PargrafodaLista"/>
        <w:numPr>
          <w:ilvl w:val="0"/>
          <w:numId w:val="44"/>
        </w:numPr>
        <w:rPr>
          <w:del w:id="24" w:author="Kaina da Silva" w:date="2012-07-04T17:59:00Z"/>
          <w:rFonts w:ascii="Arial Narrow" w:hAnsi="Arial Narrow"/>
        </w:rPr>
      </w:pPr>
      <w:del w:id="25" w:author="Kaina da Silva" w:date="2012-07-04T17:59:00Z">
        <w:r w:rsidDel="00290161">
          <w:rPr>
            <w:rFonts w:ascii="Arial Narrow" w:hAnsi="Arial Narrow"/>
          </w:rPr>
          <w:delText>Box: Campo para seleção (deve trazer todos os Boxes de Lançamento cadastrados na EMS 0087);</w:delText>
        </w:r>
      </w:del>
    </w:p>
    <w:p w:rsidR="00F50751" w:rsidDel="00290161" w:rsidRDefault="00F50751" w:rsidP="00F50751">
      <w:pPr>
        <w:pStyle w:val="PargrafodaLista"/>
        <w:numPr>
          <w:ilvl w:val="0"/>
          <w:numId w:val="44"/>
        </w:numPr>
        <w:rPr>
          <w:del w:id="26" w:author="Kaina da Silva" w:date="2012-07-04T17:59:00Z"/>
          <w:rFonts w:ascii="Arial Narrow" w:hAnsi="Arial Narrow"/>
        </w:rPr>
      </w:pPr>
      <w:del w:id="27" w:author="Kaina da Silva" w:date="2012-07-04T17:59:00Z">
        <w:r w:rsidDel="00290161">
          <w:rPr>
            <w:rFonts w:ascii="Arial Narrow" w:hAnsi="Arial Narrow"/>
          </w:rPr>
          <w:delText>Ordem: Número do Roteiro (campo texto);</w:delText>
        </w:r>
      </w:del>
    </w:p>
    <w:p w:rsidR="007E17BB" w:rsidDel="00290161" w:rsidRDefault="007E17BB" w:rsidP="00322160">
      <w:pPr>
        <w:rPr>
          <w:del w:id="28" w:author="Kaina da Silva" w:date="2012-07-04T17:59:00Z"/>
          <w:rFonts w:ascii="Arial Narrow" w:hAnsi="Arial Narrow"/>
        </w:rPr>
      </w:pPr>
    </w:p>
    <w:p w:rsidR="00F50751" w:rsidDel="00290161" w:rsidRDefault="00F50751" w:rsidP="00322160">
      <w:pPr>
        <w:rPr>
          <w:del w:id="29" w:author="Kaina da Silva" w:date="2012-07-04T17:59:00Z"/>
          <w:rFonts w:ascii="Arial Narrow" w:hAnsi="Arial Narrow"/>
        </w:rPr>
      </w:pPr>
      <w:del w:id="30" w:author="Kaina da Silva" w:date="2012-07-04T17:59:00Z">
        <w:r w:rsidDel="00290161">
          <w:rPr>
            <w:rFonts w:ascii="Arial Narrow" w:hAnsi="Arial Narrow"/>
          </w:rPr>
          <w:delText>Transferência de Cota</w:delText>
        </w:r>
      </w:del>
    </w:p>
    <w:p w:rsidR="00F50751" w:rsidDel="00290161" w:rsidRDefault="00F50751" w:rsidP="00322160">
      <w:pPr>
        <w:pStyle w:val="PargrafodaLista"/>
        <w:numPr>
          <w:ilvl w:val="0"/>
          <w:numId w:val="45"/>
        </w:numPr>
        <w:rPr>
          <w:del w:id="31" w:author="Kaina da Silva" w:date="2012-07-04T17:59:00Z"/>
          <w:rFonts w:ascii="Arial Narrow" w:hAnsi="Arial Narrow"/>
        </w:rPr>
      </w:pPr>
      <w:del w:id="32" w:author="Kaina da Silva" w:date="2012-07-04T17:59:00Z">
        <w:r w:rsidRPr="00F50751" w:rsidDel="00290161">
          <w:rPr>
            <w:rFonts w:ascii="Arial Narrow" w:hAnsi="Arial Narrow"/>
          </w:rPr>
          <w:delText xml:space="preserve">Pesquisa: Campo para pesquisa de uma rota existente. </w:delText>
        </w:r>
      </w:del>
    </w:p>
    <w:p w:rsidR="00F50751" w:rsidRPr="00F50751" w:rsidRDefault="00F50751" w:rsidP="00F50751">
      <w:pPr>
        <w:pStyle w:val="PargrafodaLista"/>
        <w:rPr>
          <w:rFonts w:ascii="Arial Narrow" w:hAnsi="Arial Narrow"/>
        </w:rPr>
      </w:pPr>
    </w:p>
    <w:p w:rsidR="008601AB" w:rsidRDefault="00A375DA" w:rsidP="00322160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Janela de Pesquisa</w:t>
      </w:r>
    </w:p>
    <w:p w:rsidR="00A375DA" w:rsidRDefault="00A375DA" w:rsidP="00322160">
      <w:pPr>
        <w:rPr>
          <w:rFonts w:ascii="Arial Narrow" w:hAnsi="Arial Narrow"/>
        </w:rPr>
      </w:pPr>
    </w:p>
    <w:p w:rsidR="00A375DA" w:rsidRDefault="00052786" w:rsidP="000D3D49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0802D7A" wp14:editId="7CAD9A15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A" w:rsidRDefault="00A375DA" w:rsidP="00322160">
      <w:pPr>
        <w:rPr>
          <w:rFonts w:ascii="Arial Narrow" w:hAnsi="Arial Narrow"/>
        </w:rPr>
      </w:pPr>
    </w:p>
    <w:p w:rsidR="00A375DA" w:rsidRDefault="00A375DA" w:rsidP="00322160">
      <w:pPr>
        <w:rPr>
          <w:rFonts w:ascii="Arial Narrow" w:hAnsi="Arial Narrow"/>
        </w:rPr>
      </w:pPr>
      <w:r>
        <w:rPr>
          <w:rFonts w:ascii="Arial Narrow" w:hAnsi="Arial Narrow"/>
        </w:rPr>
        <w:t>Janela de roteirização</w:t>
      </w:r>
    </w:p>
    <w:p w:rsidR="00322160" w:rsidRDefault="00322160" w:rsidP="00322160">
      <w:pPr>
        <w:rPr>
          <w:rFonts w:ascii="Arial Narrow" w:hAnsi="Arial Narrow"/>
        </w:rPr>
      </w:pPr>
    </w:p>
    <w:p w:rsidR="00052786" w:rsidRDefault="00E9021F" w:rsidP="007B0B3A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910392"/>
            <wp:effectExtent l="0" t="0" r="0" b="0"/>
            <wp:docPr id="23" name="Imagem 23" descr="C:\Users\kaisilva\Pictures\Roteiriz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ilva\Pictures\Roteiriz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86" w:rsidRPr="00322160" w:rsidRDefault="00052786" w:rsidP="00322160">
      <w:pPr>
        <w:rPr>
          <w:rFonts w:ascii="Arial Narrow" w:hAnsi="Arial Narrow"/>
        </w:rPr>
      </w:pPr>
    </w:p>
    <w:p w:rsidR="00052786" w:rsidRDefault="00052786" w:rsidP="00052786">
      <w:pPr>
        <w:rPr>
          <w:rFonts w:ascii="Arial Narrow" w:hAnsi="Arial Narrow"/>
        </w:rPr>
      </w:pPr>
      <w:r>
        <w:rPr>
          <w:rFonts w:ascii="Arial Narrow" w:hAnsi="Arial Narrow"/>
        </w:rPr>
        <w:t>Janela para Adicionar Cota</w:t>
      </w:r>
    </w:p>
    <w:p w:rsidR="00052786" w:rsidRDefault="00052786" w:rsidP="00052786">
      <w:pPr>
        <w:rPr>
          <w:rFonts w:ascii="Arial Narrow" w:hAnsi="Arial Narrow"/>
        </w:rPr>
      </w:pPr>
    </w:p>
    <w:p w:rsidR="00052786" w:rsidRDefault="00052786" w:rsidP="00DD0642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9C18FBC" wp14:editId="568A27E4">
            <wp:extent cx="5612130" cy="2990850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052786">
      <w:pPr>
        <w:rPr>
          <w:rFonts w:ascii="Arial Narrow" w:hAnsi="Arial Narrow"/>
        </w:rPr>
      </w:pPr>
    </w:p>
    <w:p w:rsidR="00052786" w:rsidRDefault="00052786" w:rsidP="00052786">
      <w:pPr>
        <w:rPr>
          <w:rFonts w:ascii="Arial Narrow" w:hAnsi="Arial Narrow"/>
        </w:rPr>
      </w:pPr>
    </w:p>
    <w:p w:rsidR="00052786" w:rsidRDefault="008442CD" w:rsidP="00052786">
      <w:pPr>
        <w:rPr>
          <w:rFonts w:ascii="Arial Narrow" w:hAnsi="Arial Narrow"/>
        </w:rPr>
      </w:pPr>
      <w:r>
        <w:rPr>
          <w:rFonts w:ascii="Arial Narrow" w:hAnsi="Arial Narrow"/>
        </w:rPr>
        <w:t>Janela de Transferência de Roteiro</w:t>
      </w:r>
    </w:p>
    <w:p w:rsidR="00CE7AE2" w:rsidRDefault="00CE7AE2" w:rsidP="00A375DA">
      <w:pPr>
        <w:rPr>
          <w:rFonts w:ascii="Arial Narrow" w:hAnsi="Arial Narrow"/>
        </w:rPr>
      </w:pPr>
    </w:p>
    <w:p w:rsidR="008442CD" w:rsidRDefault="008442CD" w:rsidP="00A375D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438096" cy="2457143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ência - Rotei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A375DA">
      <w:pPr>
        <w:rPr>
          <w:rFonts w:ascii="Arial Narrow" w:hAnsi="Arial Narrow"/>
        </w:rPr>
      </w:pPr>
    </w:p>
    <w:p w:rsidR="008442CD" w:rsidRDefault="008442CD" w:rsidP="008442CD">
      <w:pPr>
        <w:rPr>
          <w:rFonts w:ascii="Arial Narrow" w:hAnsi="Arial Narrow"/>
        </w:rPr>
      </w:pPr>
      <w:r>
        <w:rPr>
          <w:rFonts w:ascii="Arial Narrow" w:hAnsi="Arial Narrow"/>
        </w:rPr>
        <w:t>Janela de Transferência de Rota</w:t>
      </w:r>
    </w:p>
    <w:p w:rsidR="00052786" w:rsidRDefault="00052786" w:rsidP="00A375DA">
      <w:pPr>
        <w:rPr>
          <w:rFonts w:ascii="Arial Narrow" w:hAnsi="Arial Narrow"/>
        </w:rPr>
      </w:pPr>
    </w:p>
    <w:p w:rsidR="00A3273E" w:rsidRDefault="008442CD" w:rsidP="00A375D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4440445" cy="24584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ência - Ro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A375DA">
      <w:pPr>
        <w:rPr>
          <w:rFonts w:ascii="Arial Narrow" w:hAnsi="Arial Narrow"/>
        </w:rPr>
      </w:pPr>
    </w:p>
    <w:p w:rsidR="008442CD" w:rsidRDefault="008442CD" w:rsidP="008442CD">
      <w:pPr>
        <w:rPr>
          <w:rFonts w:ascii="Arial Narrow" w:hAnsi="Arial Narrow"/>
        </w:rPr>
      </w:pPr>
      <w:r>
        <w:rPr>
          <w:rFonts w:ascii="Arial Narrow" w:hAnsi="Arial Narrow"/>
        </w:rPr>
        <w:t>Janela de Transferência de Cota</w:t>
      </w:r>
    </w:p>
    <w:p w:rsidR="00052786" w:rsidRDefault="00052786" w:rsidP="00A375DA">
      <w:pPr>
        <w:rPr>
          <w:rFonts w:ascii="Arial Narrow" w:hAnsi="Arial Narrow"/>
        </w:rPr>
      </w:pPr>
    </w:p>
    <w:p w:rsidR="008442CD" w:rsidRDefault="008442CD" w:rsidP="00A375D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440445" cy="245844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ência - Co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CD" w:rsidRDefault="008442CD" w:rsidP="00A375DA">
      <w:pPr>
        <w:rPr>
          <w:rFonts w:ascii="Arial Narrow" w:hAnsi="Arial Narrow"/>
        </w:rPr>
      </w:pPr>
    </w:p>
    <w:p w:rsidR="008442CD" w:rsidRDefault="008442CD" w:rsidP="00A375DA">
      <w:pPr>
        <w:rPr>
          <w:rFonts w:ascii="Arial Narrow" w:hAnsi="Arial Narrow"/>
        </w:rPr>
      </w:pPr>
    </w:p>
    <w:p w:rsidR="008442CD" w:rsidRDefault="008442CD" w:rsidP="008442CD">
      <w:pPr>
        <w:rPr>
          <w:rFonts w:ascii="Arial Narrow" w:hAnsi="Arial Narrow"/>
        </w:rPr>
      </w:pPr>
      <w:r>
        <w:rPr>
          <w:rFonts w:ascii="Arial Narrow" w:hAnsi="Arial Narrow"/>
        </w:rPr>
        <w:t>Janela de Copiar uma Cota</w:t>
      </w:r>
    </w:p>
    <w:p w:rsidR="008442CD" w:rsidRDefault="008442CD" w:rsidP="00A375DA">
      <w:pPr>
        <w:rPr>
          <w:rFonts w:ascii="Arial Narrow" w:hAnsi="Arial Narrow"/>
        </w:rPr>
      </w:pPr>
    </w:p>
    <w:p w:rsidR="008442CD" w:rsidRDefault="008442CD" w:rsidP="00A375DA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438096" cy="2457143"/>
            <wp:effectExtent l="0" t="0" r="63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r - Co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CD" w:rsidRDefault="008442CD" w:rsidP="00A375DA">
      <w:pPr>
        <w:rPr>
          <w:rFonts w:ascii="Arial Narrow" w:hAnsi="Arial Narrow"/>
        </w:rPr>
      </w:pPr>
    </w:p>
    <w:p w:rsidR="00A375DA" w:rsidRDefault="00A375DA" w:rsidP="00A375DA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Janela de Inclusão de Roteiro</w:t>
      </w:r>
    </w:p>
    <w:p w:rsidR="00A375DA" w:rsidRDefault="00A375DA" w:rsidP="00A375DA">
      <w:pPr>
        <w:rPr>
          <w:rFonts w:ascii="Arial Narrow" w:hAnsi="Arial Narrow"/>
        </w:rPr>
      </w:pPr>
    </w:p>
    <w:p w:rsidR="00052786" w:rsidRDefault="00223CEC" w:rsidP="00223CEC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439270" cy="24577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- Rotei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A375DA">
      <w:pPr>
        <w:rPr>
          <w:rFonts w:ascii="Arial Narrow" w:hAnsi="Arial Narrow"/>
        </w:rPr>
      </w:pPr>
    </w:p>
    <w:p w:rsidR="00F50751" w:rsidRDefault="00052786" w:rsidP="00F5075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Janela de Inclusão de </w:t>
      </w:r>
      <w:r w:rsidR="00F50751">
        <w:rPr>
          <w:rFonts w:ascii="Arial Narrow" w:hAnsi="Arial Narrow"/>
        </w:rPr>
        <w:t>Rota</w:t>
      </w:r>
    </w:p>
    <w:p w:rsidR="00A375DA" w:rsidRDefault="00A375DA" w:rsidP="00A375DA">
      <w:pPr>
        <w:rPr>
          <w:rFonts w:ascii="Arial Narrow" w:hAnsi="Arial Narrow"/>
        </w:rPr>
      </w:pPr>
    </w:p>
    <w:p w:rsidR="00A375DA" w:rsidRDefault="00223CEC" w:rsidP="00223CEC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439270" cy="24577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- Ro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A375DA">
      <w:pPr>
        <w:rPr>
          <w:rFonts w:ascii="Arial Narrow" w:hAnsi="Arial Narrow"/>
        </w:rPr>
      </w:pPr>
    </w:p>
    <w:p w:rsidR="00052786" w:rsidRDefault="00052786" w:rsidP="00A375DA">
      <w:pPr>
        <w:rPr>
          <w:rFonts w:ascii="Arial Narrow" w:hAnsi="Arial Narrow"/>
        </w:rPr>
      </w:pPr>
      <w:r>
        <w:rPr>
          <w:rFonts w:ascii="Arial Narrow" w:hAnsi="Arial Narrow"/>
        </w:rPr>
        <w:t>Aviso de Exclusão de Rota</w:t>
      </w:r>
    </w:p>
    <w:p w:rsidR="00223CEC" w:rsidRDefault="00223CEC" w:rsidP="00A375DA">
      <w:pPr>
        <w:rPr>
          <w:rFonts w:ascii="Arial Narrow" w:hAnsi="Arial Narrow"/>
        </w:rPr>
      </w:pPr>
    </w:p>
    <w:p w:rsidR="00052786" w:rsidRDefault="00052786" w:rsidP="00A375DA">
      <w:pPr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42BB1F5" wp14:editId="10234CB1">
            <wp:extent cx="5612130" cy="299085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A375DA">
      <w:pPr>
        <w:rPr>
          <w:rFonts w:ascii="Arial Narrow" w:hAnsi="Arial Narrow"/>
        </w:rPr>
      </w:pPr>
    </w:p>
    <w:p w:rsidR="00052786" w:rsidRDefault="00052786" w:rsidP="00052786">
      <w:pPr>
        <w:rPr>
          <w:rFonts w:ascii="Arial Narrow" w:hAnsi="Arial Narrow"/>
        </w:rPr>
      </w:pPr>
      <w:r>
        <w:rPr>
          <w:rFonts w:ascii="Arial Narrow" w:hAnsi="Arial Narrow"/>
        </w:rPr>
        <w:t>Aviso de Exclusão de Cota</w:t>
      </w:r>
    </w:p>
    <w:p w:rsidR="00052786" w:rsidRDefault="00052786" w:rsidP="00A375DA">
      <w:pPr>
        <w:rPr>
          <w:rFonts w:ascii="Arial Narrow" w:hAnsi="Arial Narrow"/>
        </w:rPr>
      </w:pPr>
    </w:p>
    <w:p w:rsidR="00052786" w:rsidRDefault="00052786" w:rsidP="00A375DA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590C905" wp14:editId="2E246B72">
            <wp:extent cx="5612130" cy="299085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86" w:rsidRDefault="00052786" w:rsidP="00A375DA">
      <w:pPr>
        <w:rPr>
          <w:rFonts w:ascii="Arial Narrow" w:hAnsi="Arial Narrow"/>
        </w:rPr>
      </w:pPr>
    </w:p>
    <w:p w:rsidR="008D69C8" w:rsidRDefault="008D69C8" w:rsidP="00A375DA">
      <w:pPr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21"/>
      <w:footerReference w:type="default" r:id="rId2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4C9" w:rsidRDefault="003B74C9">
      <w:r>
        <w:separator/>
      </w:r>
    </w:p>
  </w:endnote>
  <w:endnote w:type="continuationSeparator" w:id="0">
    <w:p w:rsidR="003B74C9" w:rsidRDefault="003B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151" w:rsidRDefault="00D4015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131CB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131CB">
      <w:rPr>
        <w:rStyle w:val="Nmerodepgina"/>
        <w:rFonts w:ascii="Arial" w:hAnsi="Arial"/>
        <w:noProof/>
        <w:snapToGrid w:val="0"/>
      </w:rPr>
      <w:t>15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4C9" w:rsidRDefault="003B74C9">
      <w:r>
        <w:separator/>
      </w:r>
    </w:p>
  </w:footnote>
  <w:footnote w:type="continuationSeparator" w:id="0">
    <w:p w:rsidR="003B74C9" w:rsidRDefault="003B74C9">
      <w:r>
        <w:continuationSeparator/>
      </w:r>
    </w:p>
  </w:footnote>
  <w:footnote w:id="1">
    <w:p w:rsidR="00D40151" w:rsidRDefault="00D40151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D40151" w:rsidRDefault="00D40151">
      <w:pPr>
        <w:pStyle w:val="Textodenotaderodap"/>
      </w:pPr>
    </w:p>
  </w:footnote>
  <w:footnote w:id="3">
    <w:p w:rsidR="00D40151" w:rsidRDefault="00D4015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40151" w:rsidRDefault="00D4015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40151" w:rsidRDefault="00D40151">
      <w:pPr>
        <w:pStyle w:val="Textodenotaderodap"/>
      </w:pPr>
    </w:p>
  </w:footnote>
  <w:footnote w:id="6">
    <w:p w:rsidR="00D40151" w:rsidRDefault="00D4015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4015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40151" w:rsidRPr="009540DC" w:rsidRDefault="00D4015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40151" w:rsidRPr="009540DC" w:rsidRDefault="00D4015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40151" w:rsidRPr="009540DC" w:rsidRDefault="00D4015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40151" w:rsidRPr="009540DC" w:rsidRDefault="00D4015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40151">
      <w:trPr>
        <w:cantSplit/>
        <w:trHeight w:val="337"/>
        <w:jc w:val="center"/>
      </w:trPr>
      <w:tc>
        <w:tcPr>
          <w:tcW w:w="2089" w:type="dxa"/>
          <w:vMerge/>
        </w:tcPr>
        <w:p w:rsidR="00D40151" w:rsidRPr="009540DC" w:rsidRDefault="00D4015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40151" w:rsidRPr="009540DC" w:rsidRDefault="00D4015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40151" w:rsidRPr="009540DC" w:rsidRDefault="00D4015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40151" w:rsidRPr="009540DC" w:rsidRDefault="00D40151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D4015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40151" w:rsidRPr="009540DC" w:rsidRDefault="00D4015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4015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40151" w:rsidRPr="009540DC" w:rsidRDefault="00D4015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40151" w:rsidRDefault="00D401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1007900"/>
    <w:multiLevelType w:val="hybridMultilevel"/>
    <w:tmpl w:val="1528E4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43E5BC9"/>
    <w:multiLevelType w:val="hybridMultilevel"/>
    <w:tmpl w:val="3B0228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09DE33A5"/>
    <w:multiLevelType w:val="hybridMultilevel"/>
    <w:tmpl w:val="ED8A68F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DF510D9"/>
    <w:multiLevelType w:val="hybridMultilevel"/>
    <w:tmpl w:val="210C5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2E244B"/>
    <w:multiLevelType w:val="hybridMultilevel"/>
    <w:tmpl w:val="C8E47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36E1FD8"/>
    <w:multiLevelType w:val="hybridMultilevel"/>
    <w:tmpl w:val="C7CA12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60911C2"/>
    <w:multiLevelType w:val="hybridMultilevel"/>
    <w:tmpl w:val="35F0C3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72771CB"/>
    <w:multiLevelType w:val="hybridMultilevel"/>
    <w:tmpl w:val="9482CD6C"/>
    <w:lvl w:ilvl="0" w:tplc="0416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6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>
    <w:nsid w:val="1A136E85"/>
    <w:multiLevelType w:val="hybridMultilevel"/>
    <w:tmpl w:val="61F8CE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A613EB9"/>
    <w:multiLevelType w:val="hybridMultilevel"/>
    <w:tmpl w:val="02DAC74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A906E4"/>
    <w:multiLevelType w:val="hybridMultilevel"/>
    <w:tmpl w:val="02B65FE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9361695"/>
    <w:multiLevelType w:val="hybridMultilevel"/>
    <w:tmpl w:val="1EEED9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9500246"/>
    <w:multiLevelType w:val="hybridMultilevel"/>
    <w:tmpl w:val="E2A6B8F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>
    <w:nsid w:val="401233A0"/>
    <w:multiLevelType w:val="hybridMultilevel"/>
    <w:tmpl w:val="402AE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10D56A9"/>
    <w:multiLevelType w:val="hybridMultilevel"/>
    <w:tmpl w:val="B7664B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A625524"/>
    <w:multiLevelType w:val="hybridMultilevel"/>
    <w:tmpl w:val="438A8F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4CE52A8F"/>
    <w:multiLevelType w:val="hybridMultilevel"/>
    <w:tmpl w:val="E0943F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4DC53B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4E182D5D"/>
    <w:multiLevelType w:val="hybridMultilevel"/>
    <w:tmpl w:val="052A62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400457E"/>
    <w:multiLevelType w:val="hybridMultilevel"/>
    <w:tmpl w:val="E65CD7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AAA63CC"/>
    <w:multiLevelType w:val="hybridMultilevel"/>
    <w:tmpl w:val="C27CC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41">
    <w:nsid w:val="63C1339E"/>
    <w:multiLevelType w:val="hybridMultilevel"/>
    <w:tmpl w:val="EC7838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9E9533F"/>
    <w:multiLevelType w:val="hybridMultilevel"/>
    <w:tmpl w:val="B20C2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>
    <w:nsid w:val="78E24530"/>
    <w:multiLevelType w:val="hybridMultilevel"/>
    <w:tmpl w:val="E6E6C3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9C66C43"/>
    <w:multiLevelType w:val="hybridMultilevel"/>
    <w:tmpl w:val="403A73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39"/>
  </w:num>
  <w:num w:numId="5">
    <w:abstractNumId w:val="20"/>
  </w:num>
  <w:num w:numId="6">
    <w:abstractNumId w:val="46"/>
  </w:num>
  <w:num w:numId="7">
    <w:abstractNumId w:val="14"/>
  </w:num>
  <w:num w:numId="8">
    <w:abstractNumId w:val="34"/>
  </w:num>
  <w:num w:numId="9">
    <w:abstractNumId w:val="24"/>
  </w:num>
  <w:num w:numId="10">
    <w:abstractNumId w:val="21"/>
  </w:num>
  <w:num w:numId="11">
    <w:abstractNumId w:val="43"/>
  </w:num>
  <w:num w:numId="12">
    <w:abstractNumId w:val="40"/>
  </w:num>
  <w:num w:numId="13">
    <w:abstractNumId w:val="10"/>
  </w:num>
  <w:num w:numId="14">
    <w:abstractNumId w:val="4"/>
  </w:num>
  <w:num w:numId="15">
    <w:abstractNumId w:val="47"/>
  </w:num>
  <w:num w:numId="16">
    <w:abstractNumId w:val="16"/>
  </w:num>
  <w:num w:numId="17">
    <w:abstractNumId w:val="30"/>
  </w:num>
  <w:num w:numId="18">
    <w:abstractNumId w:val="2"/>
  </w:num>
  <w:num w:numId="19">
    <w:abstractNumId w:val="13"/>
  </w:num>
  <w:num w:numId="20">
    <w:abstractNumId w:val="44"/>
  </w:num>
  <w:num w:numId="21">
    <w:abstractNumId w:val="45"/>
  </w:num>
  <w:num w:numId="22">
    <w:abstractNumId w:val="23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12"/>
  </w:num>
  <w:num w:numId="27">
    <w:abstractNumId w:val="6"/>
  </w:num>
  <w:num w:numId="28">
    <w:abstractNumId w:val="18"/>
  </w:num>
  <w:num w:numId="29">
    <w:abstractNumId w:val="48"/>
  </w:num>
  <w:num w:numId="30">
    <w:abstractNumId w:val="27"/>
  </w:num>
  <w:num w:numId="31">
    <w:abstractNumId w:val="1"/>
  </w:num>
  <w:num w:numId="32">
    <w:abstractNumId w:val="28"/>
  </w:num>
  <w:num w:numId="33">
    <w:abstractNumId w:val="17"/>
  </w:num>
  <w:num w:numId="34">
    <w:abstractNumId w:val="29"/>
  </w:num>
  <w:num w:numId="35">
    <w:abstractNumId w:val="37"/>
  </w:num>
  <w:num w:numId="36">
    <w:abstractNumId w:val="5"/>
  </w:num>
  <w:num w:numId="37">
    <w:abstractNumId w:val="3"/>
  </w:num>
  <w:num w:numId="38">
    <w:abstractNumId w:val="9"/>
  </w:num>
  <w:num w:numId="39">
    <w:abstractNumId w:val="33"/>
  </w:num>
  <w:num w:numId="40">
    <w:abstractNumId w:val="31"/>
  </w:num>
  <w:num w:numId="41">
    <w:abstractNumId w:val="25"/>
  </w:num>
  <w:num w:numId="42">
    <w:abstractNumId w:val="35"/>
  </w:num>
  <w:num w:numId="43">
    <w:abstractNumId w:val="15"/>
  </w:num>
  <w:num w:numId="44">
    <w:abstractNumId w:val="42"/>
  </w:num>
  <w:num w:numId="45">
    <w:abstractNumId w:val="38"/>
  </w:num>
  <w:num w:numId="46">
    <w:abstractNumId w:val="41"/>
  </w:num>
  <w:num w:numId="47">
    <w:abstractNumId w:val="36"/>
  </w:num>
  <w:num w:numId="48">
    <w:abstractNumId w:val="26"/>
  </w:num>
  <w:num w:numId="49">
    <w:abstractNumId w:val="49"/>
  </w:num>
  <w:num w:numId="5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72E"/>
    <w:rsid w:val="000119B3"/>
    <w:rsid w:val="00011A3A"/>
    <w:rsid w:val="000163CD"/>
    <w:rsid w:val="0002068B"/>
    <w:rsid w:val="00025789"/>
    <w:rsid w:val="00026F37"/>
    <w:rsid w:val="0003116D"/>
    <w:rsid w:val="000339EB"/>
    <w:rsid w:val="00033B45"/>
    <w:rsid w:val="00034AB1"/>
    <w:rsid w:val="00034CB0"/>
    <w:rsid w:val="000408DB"/>
    <w:rsid w:val="000425DB"/>
    <w:rsid w:val="00043B76"/>
    <w:rsid w:val="000460C6"/>
    <w:rsid w:val="00047BBC"/>
    <w:rsid w:val="0005102B"/>
    <w:rsid w:val="00051E2F"/>
    <w:rsid w:val="00052786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5D68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D0F"/>
    <w:rsid w:val="000C42E7"/>
    <w:rsid w:val="000C5F4D"/>
    <w:rsid w:val="000C6D8D"/>
    <w:rsid w:val="000D1918"/>
    <w:rsid w:val="000D29E9"/>
    <w:rsid w:val="000D35A4"/>
    <w:rsid w:val="000D3D49"/>
    <w:rsid w:val="000D7E01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60BB"/>
    <w:rsid w:val="000F7F7E"/>
    <w:rsid w:val="00100949"/>
    <w:rsid w:val="0010198B"/>
    <w:rsid w:val="00106C7B"/>
    <w:rsid w:val="00107798"/>
    <w:rsid w:val="00107843"/>
    <w:rsid w:val="0011046E"/>
    <w:rsid w:val="00111FA2"/>
    <w:rsid w:val="00112EFC"/>
    <w:rsid w:val="001159C2"/>
    <w:rsid w:val="00116B72"/>
    <w:rsid w:val="00120D7F"/>
    <w:rsid w:val="001232CE"/>
    <w:rsid w:val="00124053"/>
    <w:rsid w:val="0012448A"/>
    <w:rsid w:val="00127FFB"/>
    <w:rsid w:val="00130BF4"/>
    <w:rsid w:val="0013234C"/>
    <w:rsid w:val="00133562"/>
    <w:rsid w:val="00134664"/>
    <w:rsid w:val="00134EA4"/>
    <w:rsid w:val="001374AB"/>
    <w:rsid w:val="00143F55"/>
    <w:rsid w:val="00154A64"/>
    <w:rsid w:val="00155152"/>
    <w:rsid w:val="00155485"/>
    <w:rsid w:val="00155AF9"/>
    <w:rsid w:val="0015625A"/>
    <w:rsid w:val="00156A85"/>
    <w:rsid w:val="00160664"/>
    <w:rsid w:val="00161198"/>
    <w:rsid w:val="00161746"/>
    <w:rsid w:val="00161D7E"/>
    <w:rsid w:val="0016673B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8CF"/>
    <w:rsid w:val="00190B56"/>
    <w:rsid w:val="0019132C"/>
    <w:rsid w:val="0019415F"/>
    <w:rsid w:val="00195723"/>
    <w:rsid w:val="00195B4E"/>
    <w:rsid w:val="001A0260"/>
    <w:rsid w:val="001A1578"/>
    <w:rsid w:val="001A1A03"/>
    <w:rsid w:val="001B3B5F"/>
    <w:rsid w:val="001B5A75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F1CB3"/>
    <w:rsid w:val="001F1D50"/>
    <w:rsid w:val="001F34B9"/>
    <w:rsid w:val="001F36C6"/>
    <w:rsid w:val="001F4ADC"/>
    <w:rsid w:val="001F53B7"/>
    <w:rsid w:val="0020473B"/>
    <w:rsid w:val="002117FD"/>
    <w:rsid w:val="002128F9"/>
    <w:rsid w:val="00215804"/>
    <w:rsid w:val="00216BD7"/>
    <w:rsid w:val="00223176"/>
    <w:rsid w:val="00223CEC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45F2B"/>
    <w:rsid w:val="00254241"/>
    <w:rsid w:val="002552D5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4325"/>
    <w:rsid w:val="00285922"/>
    <w:rsid w:val="002867D4"/>
    <w:rsid w:val="00290161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A75D3"/>
    <w:rsid w:val="002B1A0A"/>
    <w:rsid w:val="002B4E25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8E2"/>
    <w:rsid w:val="002E6A5F"/>
    <w:rsid w:val="002E73E1"/>
    <w:rsid w:val="002F2F90"/>
    <w:rsid w:val="002F4600"/>
    <w:rsid w:val="002F64E0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160"/>
    <w:rsid w:val="003237ED"/>
    <w:rsid w:val="00324DF4"/>
    <w:rsid w:val="0032615C"/>
    <w:rsid w:val="00327707"/>
    <w:rsid w:val="00335C83"/>
    <w:rsid w:val="00343E85"/>
    <w:rsid w:val="00344FD9"/>
    <w:rsid w:val="0034692E"/>
    <w:rsid w:val="00346E2C"/>
    <w:rsid w:val="00347323"/>
    <w:rsid w:val="00352574"/>
    <w:rsid w:val="0035749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4FD1"/>
    <w:rsid w:val="00395F0A"/>
    <w:rsid w:val="003976C3"/>
    <w:rsid w:val="003A031B"/>
    <w:rsid w:val="003A29F1"/>
    <w:rsid w:val="003A597B"/>
    <w:rsid w:val="003A706F"/>
    <w:rsid w:val="003B124F"/>
    <w:rsid w:val="003B74C9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233A"/>
    <w:rsid w:val="003F3769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344C8"/>
    <w:rsid w:val="004413F2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265F"/>
    <w:rsid w:val="004748E1"/>
    <w:rsid w:val="00475930"/>
    <w:rsid w:val="00481037"/>
    <w:rsid w:val="0048184D"/>
    <w:rsid w:val="004848D8"/>
    <w:rsid w:val="00485E88"/>
    <w:rsid w:val="0048668E"/>
    <w:rsid w:val="004941EF"/>
    <w:rsid w:val="00496544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0C6F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4936"/>
    <w:rsid w:val="005A6035"/>
    <w:rsid w:val="005B2934"/>
    <w:rsid w:val="005B4625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53BE"/>
    <w:rsid w:val="005C759A"/>
    <w:rsid w:val="005C78C7"/>
    <w:rsid w:val="005D18EF"/>
    <w:rsid w:val="005D6C59"/>
    <w:rsid w:val="005E211D"/>
    <w:rsid w:val="005E2F8C"/>
    <w:rsid w:val="005E39CF"/>
    <w:rsid w:val="005E57D7"/>
    <w:rsid w:val="005E6DA9"/>
    <w:rsid w:val="005E7F8E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4377"/>
    <w:rsid w:val="006145DC"/>
    <w:rsid w:val="00614B88"/>
    <w:rsid w:val="0062407B"/>
    <w:rsid w:val="00635F81"/>
    <w:rsid w:val="00645DE2"/>
    <w:rsid w:val="00652F0D"/>
    <w:rsid w:val="006538E2"/>
    <w:rsid w:val="0065593F"/>
    <w:rsid w:val="0065695B"/>
    <w:rsid w:val="0066245A"/>
    <w:rsid w:val="0066514F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627C"/>
    <w:rsid w:val="006A0324"/>
    <w:rsid w:val="006A2A01"/>
    <w:rsid w:val="006A2A32"/>
    <w:rsid w:val="006B36D6"/>
    <w:rsid w:val="006B4D0C"/>
    <w:rsid w:val="006B5723"/>
    <w:rsid w:val="006C1E49"/>
    <w:rsid w:val="006C24A7"/>
    <w:rsid w:val="006C43F7"/>
    <w:rsid w:val="006C759F"/>
    <w:rsid w:val="006C7F76"/>
    <w:rsid w:val="006D7365"/>
    <w:rsid w:val="006D785E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B52"/>
    <w:rsid w:val="00722F36"/>
    <w:rsid w:val="00723253"/>
    <w:rsid w:val="00725A0D"/>
    <w:rsid w:val="00732AD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6025F"/>
    <w:rsid w:val="00764EBB"/>
    <w:rsid w:val="00770BE0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0B3A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D3F72"/>
    <w:rsid w:val="007E17BB"/>
    <w:rsid w:val="007E4CA4"/>
    <w:rsid w:val="007E5EBB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6F2D"/>
    <w:rsid w:val="008220B9"/>
    <w:rsid w:val="00823133"/>
    <w:rsid w:val="00824444"/>
    <w:rsid w:val="00832F35"/>
    <w:rsid w:val="00835C09"/>
    <w:rsid w:val="00840D34"/>
    <w:rsid w:val="00841321"/>
    <w:rsid w:val="008433FE"/>
    <w:rsid w:val="008442CD"/>
    <w:rsid w:val="00846F5D"/>
    <w:rsid w:val="00847CED"/>
    <w:rsid w:val="00851712"/>
    <w:rsid w:val="00852FE4"/>
    <w:rsid w:val="00854EA4"/>
    <w:rsid w:val="008573CA"/>
    <w:rsid w:val="008601AB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9666F"/>
    <w:rsid w:val="008A1117"/>
    <w:rsid w:val="008B3FE1"/>
    <w:rsid w:val="008B6165"/>
    <w:rsid w:val="008B73E0"/>
    <w:rsid w:val="008C1FCF"/>
    <w:rsid w:val="008C5990"/>
    <w:rsid w:val="008C696C"/>
    <w:rsid w:val="008D111F"/>
    <w:rsid w:val="008D53D2"/>
    <w:rsid w:val="008D5D89"/>
    <w:rsid w:val="008D69C8"/>
    <w:rsid w:val="008D7370"/>
    <w:rsid w:val="008D79AC"/>
    <w:rsid w:val="008E04FA"/>
    <w:rsid w:val="008E2818"/>
    <w:rsid w:val="008E31C4"/>
    <w:rsid w:val="008E5CC4"/>
    <w:rsid w:val="008E6D40"/>
    <w:rsid w:val="008F0069"/>
    <w:rsid w:val="008F3BCE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540DC"/>
    <w:rsid w:val="00954189"/>
    <w:rsid w:val="00954CFB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192D"/>
    <w:rsid w:val="00974529"/>
    <w:rsid w:val="00976443"/>
    <w:rsid w:val="00977667"/>
    <w:rsid w:val="00977A2B"/>
    <w:rsid w:val="0098211C"/>
    <w:rsid w:val="009844E0"/>
    <w:rsid w:val="00985A93"/>
    <w:rsid w:val="00987199"/>
    <w:rsid w:val="00987E43"/>
    <w:rsid w:val="00990122"/>
    <w:rsid w:val="00991CB1"/>
    <w:rsid w:val="00994075"/>
    <w:rsid w:val="0099463C"/>
    <w:rsid w:val="00994D77"/>
    <w:rsid w:val="0099628C"/>
    <w:rsid w:val="00996E98"/>
    <w:rsid w:val="009A4164"/>
    <w:rsid w:val="009B02FE"/>
    <w:rsid w:val="009B287E"/>
    <w:rsid w:val="009C0CFF"/>
    <w:rsid w:val="009C2CEB"/>
    <w:rsid w:val="009D0684"/>
    <w:rsid w:val="009D0D3B"/>
    <w:rsid w:val="009D6A9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273E"/>
    <w:rsid w:val="00A3631C"/>
    <w:rsid w:val="00A36F80"/>
    <w:rsid w:val="00A375DA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163"/>
    <w:rsid w:val="00A61BBE"/>
    <w:rsid w:val="00A628F1"/>
    <w:rsid w:val="00A63569"/>
    <w:rsid w:val="00A64519"/>
    <w:rsid w:val="00A64959"/>
    <w:rsid w:val="00A65EB5"/>
    <w:rsid w:val="00A66899"/>
    <w:rsid w:val="00A7024F"/>
    <w:rsid w:val="00A71F64"/>
    <w:rsid w:val="00A7235E"/>
    <w:rsid w:val="00A7369D"/>
    <w:rsid w:val="00A75621"/>
    <w:rsid w:val="00A757B8"/>
    <w:rsid w:val="00A80DCE"/>
    <w:rsid w:val="00A827E2"/>
    <w:rsid w:val="00A837DC"/>
    <w:rsid w:val="00A90F35"/>
    <w:rsid w:val="00A91F99"/>
    <w:rsid w:val="00A941BE"/>
    <w:rsid w:val="00A9451A"/>
    <w:rsid w:val="00A9484B"/>
    <w:rsid w:val="00AA122E"/>
    <w:rsid w:val="00AA323C"/>
    <w:rsid w:val="00AA52F3"/>
    <w:rsid w:val="00AA5FD1"/>
    <w:rsid w:val="00AB06BD"/>
    <w:rsid w:val="00AB4590"/>
    <w:rsid w:val="00AB67A7"/>
    <w:rsid w:val="00AB7DCE"/>
    <w:rsid w:val="00AC0689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1473"/>
    <w:rsid w:val="00AE290D"/>
    <w:rsid w:val="00AE45E8"/>
    <w:rsid w:val="00AF2A86"/>
    <w:rsid w:val="00AF3385"/>
    <w:rsid w:val="00AF38B7"/>
    <w:rsid w:val="00AF3BB8"/>
    <w:rsid w:val="00AF3DE7"/>
    <w:rsid w:val="00AF4003"/>
    <w:rsid w:val="00AF538C"/>
    <w:rsid w:val="00AF53BD"/>
    <w:rsid w:val="00AF6532"/>
    <w:rsid w:val="00AF6A24"/>
    <w:rsid w:val="00AF6E5E"/>
    <w:rsid w:val="00AF7F8F"/>
    <w:rsid w:val="00B027CB"/>
    <w:rsid w:val="00B02BE8"/>
    <w:rsid w:val="00B04523"/>
    <w:rsid w:val="00B04E7F"/>
    <w:rsid w:val="00B05FC8"/>
    <w:rsid w:val="00B066DD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36B59"/>
    <w:rsid w:val="00B420A7"/>
    <w:rsid w:val="00B4236D"/>
    <w:rsid w:val="00B45422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0A5F"/>
    <w:rsid w:val="00B84DBD"/>
    <w:rsid w:val="00B86F32"/>
    <w:rsid w:val="00B87E6C"/>
    <w:rsid w:val="00B92540"/>
    <w:rsid w:val="00B9469D"/>
    <w:rsid w:val="00B97270"/>
    <w:rsid w:val="00B97651"/>
    <w:rsid w:val="00B978C8"/>
    <w:rsid w:val="00BA00BC"/>
    <w:rsid w:val="00BA47DC"/>
    <w:rsid w:val="00BA6805"/>
    <w:rsid w:val="00BA6CC9"/>
    <w:rsid w:val="00BA6DDF"/>
    <w:rsid w:val="00BB0B91"/>
    <w:rsid w:val="00BB189E"/>
    <w:rsid w:val="00BB2081"/>
    <w:rsid w:val="00BB2557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31CB"/>
    <w:rsid w:val="00C14C9B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35D9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19F"/>
    <w:rsid w:val="00C65E4E"/>
    <w:rsid w:val="00C6618A"/>
    <w:rsid w:val="00C7354D"/>
    <w:rsid w:val="00C75E39"/>
    <w:rsid w:val="00C76F2C"/>
    <w:rsid w:val="00C807BF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A59EF"/>
    <w:rsid w:val="00CB1B89"/>
    <w:rsid w:val="00CB6064"/>
    <w:rsid w:val="00CB7054"/>
    <w:rsid w:val="00CB7DB2"/>
    <w:rsid w:val="00CC186B"/>
    <w:rsid w:val="00CC1913"/>
    <w:rsid w:val="00CC356D"/>
    <w:rsid w:val="00CC628B"/>
    <w:rsid w:val="00CC6FE7"/>
    <w:rsid w:val="00CD1294"/>
    <w:rsid w:val="00CE7AE2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F25"/>
    <w:rsid w:val="00D340EF"/>
    <w:rsid w:val="00D357CD"/>
    <w:rsid w:val="00D35943"/>
    <w:rsid w:val="00D360FD"/>
    <w:rsid w:val="00D40151"/>
    <w:rsid w:val="00D401AD"/>
    <w:rsid w:val="00D41EBC"/>
    <w:rsid w:val="00D426B6"/>
    <w:rsid w:val="00D43507"/>
    <w:rsid w:val="00D449BE"/>
    <w:rsid w:val="00D453FF"/>
    <w:rsid w:val="00D45EB1"/>
    <w:rsid w:val="00D47838"/>
    <w:rsid w:val="00D501B0"/>
    <w:rsid w:val="00D515AB"/>
    <w:rsid w:val="00D51B34"/>
    <w:rsid w:val="00D51E2C"/>
    <w:rsid w:val="00D562F8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5380"/>
    <w:rsid w:val="00D86DCA"/>
    <w:rsid w:val="00D87E66"/>
    <w:rsid w:val="00D90C24"/>
    <w:rsid w:val="00D94953"/>
    <w:rsid w:val="00D9721C"/>
    <w:rsid w:val="00DA0FB6"/>
    <w:rsid w:val="00DA24A9"/>
    <w:rsid w:val="00DA43BD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0642"/>
    <w:rsid w:val="00DD21DF"/>
    <w:rsid w:val="00DE08C9"/>
    <w:rsid w:val="00DE31D7"/>
    <w:rsid w:val="00DE35FD"/>
    <w:rsid w:val="00DE7021"/>
    <w:rsid w:val="00DE7252"/>
    <w:rsid w:val="00DF092E"/>
    <w:rsid w:val="00DF22AE"/>
    <w:rsid w:val="00DF4D9A"/>
    <w:rsid w:val="00DF52B8"/>
    <w:rsid w:val="00DF57AA"/>
    <w:rsid w:val="00DF6465"/>
    <w:rsid w:val="00E00549"/>
    <w:rsid w:val="00E0054C"/>
    <w:rsid w:val="00E006B2"/>
    <w:rsid w:val="00E0408D"/>
    <w:rsid w:val="00E0494C"/>
    <w:rsid w:val="00E060E1"/>
    <w:rsid w:val="00E11DA2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1F2B"/>
    <w:rsid w:val="00E44149"/>
    <w:rsid w:val="00E51217"/>
    <w:rsid w:val="00E52A49"/>
    <w:rsid w:val="00E618CA"/>
    <w:rsid w:val="00E62254"/>
    <w:rsid w:val="00E635A2"/>
    <w:rsid w:val="00E729FA"/>
    <w:rsid w:val="00E74072"/>
    <w:rsid w:val="00E7459E"/>
    <w:rsid w:val="00E751F2"/>
    <w:rsid w:val="00E76C04"/>
    <w:rsid w:val="00E80E9F"/>
    <w:rsid w:val="00E81CF9"/>
    <w:rsid w:val="00E825E0"/>
    <w:rsid w:val="00E829D5"/>
    <w:rsid w:val="00E84C22"/>
    <w:rsid w:val="00E857C3"/>
    <w:rsid w:val="00E86BF7"/>
    <w:rsid w:val="00E87A12"/>
    <w:rsid w:val="00E9021F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1C76"/>
    <w:rsid w:val="00EB2506"/>
    <w:rsid w:val="00EB3B74"/>
    <w:rsid w:val="00EC0576"/>
    <w:rsid w:val="00EC0A20"/>
    <w:rsid w:val="00EC2BC3"/>
    <w:rsid w:val="00EC3349"/>
    <w:rsid w:val="00EC6D24"/>
    <w:rsid w:val="00ED1324"/>
    <w:rsid w:val="00ED1B21"/>
    <w:rsid w:val="00ED439D"/>
    <w:rsid w:val="00ED5B4E"/>
    <w:rsid w:val="00EE1AB9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B1"/>
    <w:rsid w:val="00F44663"/>
    <w:rsid w:val="00F446F5"/>
    <w:rsid w:val="00F50751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1E03"/>
    <w:rsid w:val="00F9249A"/>
    <w:rsid w:val="00F92CB9"/>
    <w:rsid w:val="00F937C5"/>
    <w:rsid w:val="00F93BDA"/>
    <w:rsid w:val="00F94FE3"/>
    <w:rsid w:val="00F96D18"/>
    <w:rsid w:val="00FA0719"/>
    <w:rsid w:val="00FA0D48"/>
    <w:rsid w:val="00FA356D"/>
    <w:rsid w:val="00FA660F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2DED"/>
    <w:rsid w:val="00FD345C"/>
    <w:rsid w:val="00FD3562"/>
    <w:rsid w:val="00FD507A"/>
    <w:rsid w:val="00FD5E0F"/>
    <w:rsid w:val="00FE000B"/>
    <w:rsid w:val="00FE1EDE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F65EB-EEA4-46E4-B5B3-7199DA01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227</TotalTime>
  <Pages>15</Pages>
  <Words>2346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20</cp:revision>
  <cp:lastPrinted>2009-11-19T20:24:00Z</cp:lastPrinted>
  <dcterms:created xsi:type="dcterms:W3CDTF">2012-07-02T17:56:00Z</dcterms:created>
  <dcterms:modified xsi:type="dcterms:W3CDTF">2012-07-07T13:25:00Z</dcterms:modified>
</cp:coreProperties>
</file>