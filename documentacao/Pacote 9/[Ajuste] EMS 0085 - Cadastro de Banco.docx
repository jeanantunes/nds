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37A98">
        <w:rPr>
          <w:rFonts w:ascii="Arial Narrow" w:hAnsi="Arial Narrow"/>
          <w:b/>
          <w:sz w:val="40"/>
        </w:rPr>
        <w:t xml:space="preserve"> </w:t>
      </w:r>
      <w:r w:rsidR="00570AA3" w:rsidRPr="00570AA3">
        <w:rPr>
          <w:rFonts w:ascii="Arial Narrow" w:hAnsi="Arial Narrow"/>
          <w:b/>
          <w:sz w:val="36"/>
          <w:szCs w:val="36"/>
        </w:rPr>
        <w:t>[Ajuste</w:t>
      </w:r>
      <w:proofErr w:type="gramStart"/>
      <w:r w:rsidR="00570AA3" w:rsidRPr="00570AA3">
        <w:rPr>
          <w:rFonts w:ascii="Arial Narrow" w:hAnsi="Arial Narrow"/>
          <w:b/>
          <w:sz w:val="36"/>
          <w:szCs w:val="36"/>
        </w:rPr>
        <w:t>]</w:t>
      </w:r>
      <w:r>
        <w:rPr>
          <w:rFonts w:ascii="Arial Narrow" w:hAnsi="Arial Narrow"/>
          <w:b/>
          <w:sz w:val="36"/>
          <w:szCs w:val="36"/>
        </w:rPr>
        <w:t>EMS</w:t>
      </w:r>
      <w:proofErr w:type="gramEnd"/>
      <w:r>
        <w:rPr>
          <w:rFonts w:ascii="Arial Narrow" w:hAnsi="Arial Narrow"/>
          <w:b/>
          <w:sz w:val="36"/>
          <w:szCs w:val="36"/>
        </w:rPr>
        <w:t xml:space="preserve"> </w:t>
      </w:r>
      <w:r w:rsidR="00F13ECC">
        <w:rPr>
          <w:rFonts w:ascii="Arial Narrow" w:hAnsi="Arial Narrow"/>
          <w:b/>
          <w:sz w:val="36"/>
          <w:szCs w:val="36"/>
        </w:rPr>
        <w:t>008</w:t>
      </w:r>
      <w:r w:rsidR="00AD17E9">
        <w:rPr>
          <w:rFonts w:ascii="Arial Narrow" w:hAnsi="Arial Narrow"/>
          <w:b/>
          <w:sz w:val="36"/>
          <w:szCs w:val="36"/>
        </w:rPr>
        <w:t>5</w:t>
      </w:r>
      <w:r>
        <w:rPr>
          <w:rFonts w:ascii="Arial Narrow" w:hAnsi="Arial Narrow"/>
          <w:b/>
          <w:sz w:val="36"/>
          <w:szCs w:val="36"/>
        </w:rPr>
        <w:t>–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>adastro de Banco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D37A98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D37A98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77166" w:rsidRPr="00875148" w:rsidTr="006771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67716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A7BE5" w:rsidRPr="00875148" w:rsidTr="002A7BE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A7BE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(preenchimento de campos)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BE5" w:rsidRPr="00875148" w:rsidRDefault="002A7BE5" w:rsidP="002204B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D37A98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D37A98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D37A9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D37A9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="00D37A9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AD17E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pelos cadastros de </w:t>
            </w:r>
            <w:r w:rsidR="00AD17E9">
              <w:rPr>
                <w:rFonts w:ascii="Arial Narrow" w:hAnsi="Arial Narrow" w:cs="Arial"/>
                <w:color w:val="002060"/>
                <w:sz w:val="22"/>
                <w:szCs w:val="22"/>
              </w:rPr>
              <w:t>Banco (instituição Financeira) que prestam esse serviço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no Distribuidor.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de novos registros. </w:t>
      </w:r>
    </w:p>
    <w:p w:rsidR="002F180A" w:rsidRDefault="00FA51B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parte inferior da tela será para consultas e </w:t>
      </w:r>
      <w:r>
        <w:rPr>
          <w:rFonts w:ascii="Arial Narrow" w:hAnsi="Arial Narrow" w:cs="Arial"/>
          <w:color w:val="002060"/>
          <w:sz w:val="22"/>
          <w:szCs w:val="22"/>
        </w:rPr>
        <w:t>deverão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aparecer tod</w:t>
      </w:r>
      <w:r w:rsidR="00BA20BF">
        <w:rPr>
          <w:rFonts w:ascii="Arial Narrow" w:hAnsi="Arial Narrow" w:cs="Arial"/>
          <w:color w:val="002060"/>
          <w:sz w:val="22"/>
          <w:szCs w:val="22"/>
        </w:rPr>
        <w:t>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s os </w:t>
      </w:r>
      <w:r w:rsidR="00AD17E9">
        <w:rPr>
          <w:rFonts w:ascii="Arial Narrow" w:hAnsi="Arial Narrow" w:cs="Arial"/>
          <w:color w:val="002060"/>
          <w:sz w:val="22"/>
          <w:szCs w:val="22"/>
        </w:rPr>
        <w:t>Bancos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layout.</w:t>
      </w:r>
    </w:p>
    <w:p w:rsidR="00F06D94" w:rsidRDefault="00F06D9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consulta irá apresentar todos os bancos cadastrados ativos ou não.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consulta deve haver ação para excluir ou alterar o item selecionado.</w:t>
      </w:r>
    </w:p>
    <w:p w:rsidR="00677166" w:rsidRDefault="006771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As informações de juros, multas e instruções serão consideradas como default no cadastro de bancos, e quando este cadastro for referenciado nos parâmetros de cobrança do distribuidor, essas informações serão carregadas para estes parâmet</w:t>
      </w:r>
      <w:r w:rsidR="001A30E4">
        <w:rPr>
          <w:rFonts w:ascii="Arial Narrow" w:hAnsi="Arial Narrow" w:cs="Arial"/>
          <w:color w:val="002060"/>
          <w:sz w:val="22"/>
          <w:szCs w:val="22"/>
        </w:rPr>
        <w:t xml:space="preserve">ros, somente visualização </w:t>
      </w:r>
      <w:proofErr w:type="gramStart"/>
      <w:r w:rsidR="001A30E4">
        <w:rPr>
          <w:rFonts w:ascii="Arial Narrow" w:hAnsi="Arial Narrow" w:cs="Arial"/>
          <w:color w:val="002060"/>
          <w:sz w:val="22"/>
          <w:szCs w:val="22"/>
        </w:rPr>
        <w:t>na parâmetros</w:t>
      </w:r>
      <w:proofErr w:type="gramEnd"/>
      <w:r w:rsidR="001A30E4">
        <w:rPr>
          <w:rFonts w:ascii="Arial Narrow" w:hAnsi="Arial Narrow" w:cs="Arial"/>
          <w:color w:val="002060"/>
          <w:sz w:val="22"/>
          <w:szCs w:val="22"/>
        </w:rPr>
        <w:t xml:space="preserve"> de cobrança.(alterado por Eduardo em 10/05)</w:t>
      </w:r>
    </w:p>
    <w:p w:rsidR="00F06D94" w:rsidRDefault="00910C2C" w:rsidP="00F06D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ação excluir um item selecionado, deve ser respeitada a integridade </w:t>
      </w:r>
      <w:r w:rsidR="007A364F">
        <w:rPr>
          <w:rFonts w:ascii="Arial Narrow" w:hAnsi="Arial Narrow" w:cs="Arial"/>
          <w:color w:val="002060"/>
          <w:sz w:val="22"/>
          <w:szCs w:val="22"/>
        </w:rPr>
        <w:t xml:space="preserve">referencial </w:t>
      </w:r>
      <w:r>
        <w:rPr>
          <w:rFonts w:ascii="Arial Narrow" w:hAnsi="Arial Narrow" w:cs="Arial"/>
          <w:color w:val="002060"/>
          <w:sz w:val="22"/>
          <w:szCs w:val="22"/>
        </w:rPr>
        <w:t>do banco de dados.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A funcionalidade só deve permitir a exclusão de um banco caso não haja pendências com o mesmo (ex.</w:t>
      </w:r>
      <w:r w:rsidR="00C5328D">
        <w:rPr>
          <w:rFonts w:ascii="Arial Narrow" w:hAnsi="Arial Narrow" w:cs="Arial"/>
          <w:color w:val="002060"/>
          <w:sz w:val="22"/>
          <w:szCs w:val="22"/>
        </w:rPr>
        <w:t>: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boletos emitidos e não baixados).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ação Alterar um item selecionado, deverá carregar na tela cadastro as informações para alteração.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82307" w:rsidRDefault="0088230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82307">
        <w:rPr>
          <w:rFonts w:ascii="Arial Narrow" w:hAnsi="Arial Narrow" w:cs="Arial"/>
          <w:color w:val="002060"/>
          <w:sz w:val="22"/>
          <w:szCs w:val="22"/>
          <w:highlight w:val="yellow"/>
        </w:rPr>
        <w:t>Para cadastrar um banco, todas as informações</w:t>
      </w:r>
      <w:r w:rsidR="00BB6228">
        <w:rPr>
          <w:rFonts w:ascii="Arial Narrow" w:hAnsi="Arial Narrow" w:cs="Arial"/>
          <w:color w:val="002060"/>
          <w:sz w:val="22"/>
          <w:szCs w:val="22"/>
          <w:highlight w:val="yellow"/>
        </w:rPr>
        <w:t>, com exceção da carteira</w:t>
      </w:r>
      <w:r w:rsidR="00570AA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a flag de ativo</w:t>
      </w:r>
      <w:r w:rsidR="00BB6228">
        <w:rPr>
          <w:rFonts w:ascii="Arial Narrow" w:hAnsi="Arial Narrow" w:cs="Arial"/>
          <w:color w:val="002060"/>
          <w:sz w:val="22"/>
          <w:szCs w:val="22"/>
          <w:highlight w:val="yellow"/>
        </w:rPr>
        <w:t>,</w:t>
      </w:r>
      <w:r w:rsidRPr="00882307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são obrigatórias.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banco.</w:t>
      </w:r>
    </w:p>
    <w:p w:rsidR="00F06D94" w:rsidRDefault="00D37A98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</w:t>
      </w:r>
      <w:r w:rsidR="00F06D94">
        <w:rPr>
          <w:rFonts w:ascii="Arial Narrow" w:hAnsi="Arial Narrow"/>
        </w:rPr>
        <w:t>mero: N</w:t>
      </w:r>
      <w:r>
        <w:rPr>
          <w:rFonts w:ascii="Arial Narrow" w:hAnsi="Arial Narrow"/>
        </w:rPr>
        <w:t>ú</w:t>
      </w:r>
      <w:r w:rsidR="00F06D94">
        <w:rPr>
          <w:rFonts w:ascii="Arial Narrow" w:hAnsi="Arial Narrow"/>
        </w:rPr>
        <w:t>mero do banco.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Cedente: código do cedente.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Ativo: </w:t>
      </w:r>
      <w:r w:rsidR="00D37A98">
        <w:rPr>
          <w:rFonts w:ascii="Arial Narrow" w:hAnsi="Arial Narrow"/>
        </w:rPr>
        <w:t>Checkbox</w:t>
      </w:r>
      <w:r>
        <w:rPr>
          <w:rFonts w:ascii="Arial Narrow" w:hAnsi="Arial Narrow"/>
        </w:rPr>
        <w:t xml:space="preserve"> para indicação de ativo ou não.</w:t>
      </w:r>
    </w:p>
    <w:p w:rsidR="00F06D94" w:rsidRDefault="00F06D94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da pesquisa</w:t>
      </w:r>
      <w:r w:rsidR="00D37A9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):</w:t>
      </w: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AD17E9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</w:t>
      </w:r>
      <w:r w:rsidR="0076369B" w:rsidRP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Número do banco, informação de mercado.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Nome do Banco.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</w:t>
      </w:r>
      <w:r w:rsidR="00F06D94">
        <w:rPr>
          <w:rFonts w:ascii="Arial Narrow" w:hAnsi="Arial Narrow"/>
        </w:rPr>
        <w:t>/Digito</w:t>
      </w:r>
      <w:r w:rsidR="00BA20BF">
        <w:rPr>
          <w:rFonts w:ascii="Arial Narrow" w:hAnsi="Arial Narrow"/>
        </w:rPr>
        <w:t xml:space="preserve">: </w:t>
      </w:r>
      <w:r w:rsidR="002F6555">
        <w:rPr>
          <w:rFonts w:ascii="Arial Narrow" w:hAnsi="Arial Narrow"/>
        </w:rPr>
        <w:t xml:space="preserve">Numero da agência </w:t>
      </w:r>
      <w:r w:rsidR="00F06D94">
        <w:rPr>
          <w:rFonts w:ascii="Arial Narrow" w:hAnsi="Arial Narrow"/>
        </w:rPr>
        <w:t>e digito</w:t>
      </w:r>
      <w:r w:rsidR="00BA20BF">
        <w:rPr>
          <w:rFonts w:ascii="Arial Narrow" w:hAnsi="Arial Narrow"/>
        </w:rPr>
        <w:t>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</w:t>
      </w:r>
      <w:r w:rsidR="00F06D94">
        <w:rPr>
          <w:rFonts w:ascii="Arial Narrow" w:hAnsi="Arial Narrow"/>
        </w:rPr>
        <w:t>-Corrente/Digito</w:t>
      </w:r>
      <w:r>
        <w:rPr>
          <w:rFonts w:ascii="Arial Narrow" w:hAnsi="Arial Narrow"/>
        </w:rPr>
        <w:t>:</w:t>
      </w:r>
      <w:r w:rsidR="002F6555">
        <w:rPr>
          <w:rFonts w:ascii="Arial Narrow" w:hAnsi="Arial Narrow"/>
        </w:rPr>
        <w:t xml:space="preserve"> Conta corrente </w:t>
      </w:r>
      <w:r w:rsidR="00F06D94">
        <w:rPr>
          <w:rFonts w:ascii="Arial Narrow" w:hAnsi="Arial Narrow"/>
        </w:rPr>
        <w:t xml:space="preserve">e digito </w:t>
      </w:r>
      <w:r w:rsidR="002F6555">
        <w:rPr>
          <w:rFonts w:ascii="Arial Narrow" w:hAnsi="Arial Narrow"/>
        </w:rPr>
        <w:t>do Distribuidor</w:t>
      </w:r>
    </w:p>
    <w:p w:rsidR="002103C6" w:rsidRDefault="002103C6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Cedente: Código do Distribuidor no banco.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del w:id="13" w:author="Kaina da Silva" w:date="2012-07-04T14:48:00Z">
        <w:r w:rsidDel="00D37A98">
          <w:rPr>
            <w:rFonts w:ascii="Arial Narrow" w:hAnsi="Arial Narrow"/>
          </w:rPr>
          <w:delText>Moeda:</w:delText>
        </w:r>
        <w:r w:rsidR="002F6555" w:rsidDel="00D37A98">
          <w:rPr>
            <w:rFonts w:ascii="Arial Narrow" w:hAnsi="Arial Narrow"/>
          </w:rPr>
          <w:delText xml:space="preserve"> Código da Moeda (padrão CNB).</w:delText>
        </w:r>
      </w:del>
    </w:p>
    <w:p w:rsidR="00662790" w:rsidRDefault="00D37A98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662790">
        <w:rPr>
          <w:rFonts w:ascii="Arial Narrow" w:hAnsi="Arial Narrow"/>
          <w:highlight w:val="yellow"/>
        </w:rPr>
        <w:t>Apelido: Nome que o usuário queira dar para o Banco e Conta que está cadastrando nesta funcionalidade. Esta será levada para todos os locais onde podemos ter Banco Associado.</w:t>
      </w:r>
    </w:p>
    <w:p w:rsidR="00AD17E9" w:rsidRPr="002A54A3" w:rsidRDefault="00AD17E9" w:rsidP="002103C6">
      <w:pPr>
        <w:pStyle w:val="PargrafodaLista"/>
        <w:numPr>
          <w:ilvl w:val="0"/>
          <w:numId w:val="25"/>
        </w:numPr>
        <w:rPr>
          <w:rFonts w:ascii="Arial Narrow" w:hAnsi="Arial Narrow"/>
          <w:strike/>
        </w:rPr>
      </w:pPr>
      <w:r w:rsidRPr="00662790">
        <w:rPr>
          <w:rFonts w:ascii="Arial Narrow" w:hAnsi="Arial Narrow"/>
        </w:rPr>
        <w:t>Carteira:</w:t>
      </w:r>
      <w:r w:rsidR="002F6555" w:rsidRPr="00662790">
        <w:rPr>
          <w:rFonts w:ascii="Arial Narrow" w:hAnsi="Arial Narrow"/>
        </w:rPr>
        <w:t xml:space="preserve"> Número da carteira.</w:t>
      </w:r>
      <w:r w:rsidR="002103C6" w:rsidRPr="002103C6">
        <w:t xml:space="preserve"> </w:t>
      </w:r>
      <w:r w:rsidR="002103C6" w:rsidRPr="002A54A3">
        <w:rPr>
          <w:strike/>
          <w:highlight w:val="yellow"/>
        </w:rPr>
        <w:t>(preenchimento</w:t>
      </w:r>
      <w:r w:rsidR="00847742" w:rsidRPr="002A54A3">
        <w:rPr>
          <w:rFonts w:ascii="Arial Narrow" w:hAnsi="Arial Narrow"/>
          <w:strike/>
          <w:highlight w:val="yellow"/>
        </w:rPr>
        <w:t xml:space="preserve"> do tipo de carteira praticada</w:t>
      </w:r>
      <w:r w:rsidR="002103C6" w:rsidRPr="002A54A3">
        <w:rPr>
          <w:rFonts w:ascii="Arial Narrow" w:hAnsi="Arial Narrow"/>
          <w:strike/>
          <w:highlight w:val="yell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do cadastro (</w:t>
      </w:r>
      <w:proofErr w:type="gramStart"/>
      <w:r>
        <w:rPr>
          <w:rFonts w:ascii="Arial Narrow" w:hAnsi="Arial Narrow"/>
        </w:rPr>
        <w:t>Ativo, Inativo</w:t>
      </w:r>
      <w:proofErr w:type="gramEnd"/>
      <w:r>
        <w:rPr>
          <w:rFonts w:ascii="Arial Narrow" w:hAnsi="Arial Narr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Aciona tela de inclusão de novo cadastro.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AB606A" w:rsidRDefault="00847742" w:rsidP="006029FD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Detalhe Novo: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Número de Banco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Número do banco, informação de mercado.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Agencia: Numero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Agencia: Digito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Conta: Conta corrente do Distribuidor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Conta: Digito da conta corrente do Distribuidor.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 de Cedente: Código do Distribuidor no banco.</w:t>
      </w:r>
    </w:p>
    <w:p w:rsidR="00847742" w:rsidDel="006029FD" w:rsidRDefault="00847742" w:rsidP="00847742">
      <w:pPr>
        <w:pStyle w:val="PargrafodaLista"/>
        <w:numPr>
          <w:ilvl w:val="0"/>
          <w:numId w:val="25"/>
        </w:numPr>
        <w:rPr>
          <w:del w:id="14" w:author="Kaina da Silva" w:date="2012-07-12T09:39:00Z"/>
          <w:rFonts w:ascii="Arial Narrow" w:hAnsi="Arial Narrow"/>
        </w:rPr>
      </w:pPr>
      <w:del w:id="15" w:author="Kaina da Silva" w:date="2012-07-12T09:39:00Z">
        <w:r w:rsidDel="006029FD">
          <w:rPr>
            <w:rFonts w:ascii="Arial Narrow" w:hAnsi="Arial Narrow"/>
          </w:rPr>
          <w:delText>Moeda: Código da Moeda (padrão CNB).</w:delText>
        </w:r>
      </w:del>
    </w:p>
    <w:p w:rsidR="006029FD" w:rsidRDefault="006029FD" w:rsidP="006029FD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662790">
        <w:rPr>
          <w:rFonts w:ascii="Arial Narrow" w:hAnsi="Arial Narrow"/>
          <w:highlight w:val="yellow"/>
        </w:rPr>
        <w:t>Apelido: Nome que o usuário queira dar para o Banco e Conta que está cadastrando nesta funcionalidade. Esta será levada para todos os locais onde podemos ter Banco Associado.</w:t>
      </w:r>
    </w:p>
    <w:p w:rsidR="00847742" w:rsidRPr="002A54A3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  <w:strike/>
        </w:rPr>
      </w:pPr>
      <w:r>
        <w:rPr>
          <w:rFonts w:ascii="Arial Narrow" w:hAnsi="Arial Narrow"/>
        </w:rPr>
        <w:lastRenderedPageBreak/>
        <w:t>Carteira: Número da carteira.</w:t>
      </w:r>
      <w:r w:rsidRPr="002103C6">
        <w:t xml:space="preserve"> </w:t>
      </w:r>
      <w:r w:rsidRPr="002A54A3">
        <w:rPr>
          <w:strike/>
          <w:highlight w:val="yellow"/>
        </w:rPr>
        <w:t>(preenchimento</w:t>
      </w:r>
      <w:r w:rsidRPr="002A54A3">
        <w:rPr>
          <w:rFonts w:ascii="Arial Narrow" w:hAnsi="Arial Narrow"/>
          <w:strike/>
          <w:highlight w:val="yellow"/>
        </w:rPr>
        <w:t>:</w:t>
      </w:r>
      <w:proofErr w:type="gramStart"/>
      <w:r w:rsidRPr="002A54A3">
        <w:rPr>
          <w:rFonts w:ascii="Arial Narrow" w:hAnsi="Arial Narrow"/>
          <w:strike/>
          <w:highlight w:val="yellow"/>
        </w:rPr>
        <w:t xml:space="preserve"> )</w:t>
      </w:r>
      <w:proofErr w:type="gramEnd"/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Situação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Juros %: Percentual de juros a ser aplicado em casos de </w:t>
      </w:r>
      <w:proofErr w:type="gramStart"/>
      <w:r>
        <w:rPr>
          <w:rFonts w:ascii="Arial Narrow" w:hAnsi="Arial Narrow"/>
        </w:rPr>
        <w:t>inadimplência.</w:t>
      </w:r>
      <w:proofErr w:type="gramEnd"/>
      <w:r w:rsidR="001A30E4">
        <w:rPr>
          <w:rFonts w:ascii="Arial Narrow" w:hAnsi="Arial Narrow"/>
        </w:rPr>
        <w:t>(campo  obrigatório)</w:t>
      </w:r>
    </w:p>
    <w:p w:rsidR="002A7BE5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124E9">
        <w:rPr>
          <w:rFonts w:ascii="Arial Narrow" w:hAnsi="Arial Narrow"/>
        </w:rPr>
        <w:t>Multa: Percentual ou valor fixo a ser aplicado em casos de inadimplência</w:t>
      </w:r>
      <w:r w:rsidR="002A7BE5">
        <w:rPr>
          <w:rFonts w:ascii="Arial Narrow" w:hAnsi="Arial Narrow"/>
        </w:rPr>
        <w:t xml:space="preserve"> (será preenchido somente um desses campos</w:t>
      </w:r>
      <w:r w:rsidR="001A30E4">
        <w:rPr>
          <w:rFonts w:ascii="Arial Narrow" w:hAnsi="Arial Narrow"/>
        </w:rPr>
        <w:t>, campos obrigatórios</w:t>
      </w:r>
      <w:r w:rsidR="002A7BE5">
        <w:rPr>
          <w:rFonts w:ascii="Arial Narrow" w:hAnsi="Arial Narrow"/>
        </w:rPr>
        <w:t>)</w:t>
      </w:r>
      <w:r w:rsidRPr="00B124E9">
        <w:rPr>
          <w:rFonts w:ascii="Arial Narrow" w:hAnsi="Arial Narrow"/>
        </w:rPr>
        <w:t>.</w:t>
      </w:r>
      <w:r w:rsidRPr="00B124E9" w:rsidDel="00B124E9">
        <w:rPr>
          <w:rFonts w:ascii="Arial Narrow" w:hAnsi="Arial Narrow"/>
        </w:rPr>
        <w:t xml:space="preserve"> </w:t>
      </w:r>
    </w:p>
    <w:p w:rsidR="00847742" w:rsidRPr="00F01689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Instruções: Campo descritivo.</w:t>
      </w:r>
      <w:bookmarkStart w:id="16" w:name="_GoBack"/>
      <w:bookmarkEnd w:id="16"/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r w:rsidR="00662790" w:rsidRPr="00704AC5">
        <w:rPr>
          <w:rFonts w:ascii="Arial Narrow" w:hAnsi="Arial Narrow"/>
        </w:rPr>
        <w:t>Checkbox</w:t>
      </w:r>
      <w:r w:rsidR="00704AC5" w:rsidRPr="00704AC5">
        <w:rPr>
          <w:rFonts w:ascii="Arial Narrow" w:hAnsi="Arial Narrow"/>
        </w:rPr>
        <w:t xml:space="preserve">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704AC5" w:rsidRDefault="00847742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AD17E9">
        <w:rPr>
          <w:rFonts w:ascii="Arial Narrow" w:hAnsi="Arial Narrow"/>
        </w:rPr>
        <w:t>e dados</w:t>
      </w:r>
      <w:r w:rsidR="0071466C">
        <w:rPr>
          <w:rFonts w:ascii="Arial Narrow" w:hAnsi="Arial Narrow"/>
        </w:rPr>
        <w:t xml:space="preserve">.  </w:t>
      </w:r>
    </w:p>
    <w:p w:rsidR="00DB2AD3" w:rsidRDefault="00DB2AD3" w:rsidP="00DB2AD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B2AD3" w:rsidRDefault="00DB2AD3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Tela de </w:t>
      </w:r>
      <w:r w:rsidR="00C06766">
        <w:rPr>
          <w:rFonts w:ascii="Arial Narrow" w:hAnsi="Arial Narrow"/>
          <w:noProof/>
        </w:rPr>
        <w:t>pesquisa</w:t>
      </w:r>
      <w:r>
        <w:rPr>
          <w:rFonts w:ascii="Arial Narrow" w:hAnsi="Arial Narrow"/>
          <w:noProof/>
        </w:rPr>
        <w:t xml:space="preserve"> de Bancos</w:t>
      </w:r>
    </w:p>
    <w:p w:rsidR="00DD7C0F" w:rsidRDefault="00DD7C0F">
      <w:pPr>
        <w:rPr>
          <w:rFonts w:ascii="Arial Narrow" w:hAnsi="Arial Narrow"/>
          <w:noProof/>
        </w:rPr>
      </w:pPr>
    </w:p>
    <w:p w:rsidR="00662790" w:rsidRDefault="006029FD" w:rsidP="006029FD">
      <w:pPr>
        <w:jc w:val="center"/>
        <w:rPr>
          <w:rFonts w:ascii="Arial Narrow" w:hAnsi="Arial Narrow"/>
          <w:noProof/>
        </w:rPr>
      </w:pPr>
      <w:r>
        <w:rPr>
          <w:noProof/>
        </w:rPr>
        <w:drawing>
          <wp:inline distT="0" distB="0" distL="0" distR="0" wp14:anchorId="0741EB09" wp14:editId="1B6DC14B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90" w:rsidRDefault="00662790">
      <w:pPr>
        <w:rPr>
          <w:rFonts w:ascii="Arial Narrow" w:hAnsi="Arial Narrow"/>
        </w:rPr>
      </w:pPr>
    </w:p>
    <w:p w:rsidR="00561812" w:rsidRDefault="00C0676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de Cadastro de </w:t>
      </w:r>
      <w:r w:rsidR="006029FD">
        <w:rPr>
          <w:rFonts w:ascii="Arial Narrow" w:hAnsi="Arial Narrow"/>
        </w:rPr>
        <w:t>B</w:t>
      </w:r>
      <w:r>
        <w:rPr>
          <w:rFonts w:ascii="Arial Narrow" w:hAnsi="Arial Narrow"/>
        </w:rPr>
        <w:t>ancos</w:t>
      </w:r>
    </w:p>
    <w:p w:rsidR="006029FD" w:rsidRDefault="006029FD">
      <w:pPr>
        <w:rPr>
          <w:rFonts w:ascii="Arial Narrow" w:hAnsi="Arial Narrow"/>
        </w:rPr>
      </w:pPr>
    </w:p>
    <w:p w:rsidR="00561812" w:rsidRDefault="006029FD" w:rsidP="006029FD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3CB408D" wp14:editId="4D88997A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B4" w:rsidRDefault="009C53B4">
      <w:r>
        <w:separator/>
      </w:r>
    </w:p>
  </w:endnote>
  <w:endnote w:type="continuationSeparator" w:id="0">
    <w:p w:rsidR="009C53B4" w:rsidRDefault="009C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2A54A3">
      <w:rPr>
        <w:rStyle w:val="Nmerodepgina"/>
        <w:rFonts w:ascii="Arial" w:hAnsi="Arial"/>
        <w:noProof/>
        <w:snapToGrid w:val="0"/>
      </w:rPr>
      <w:t>4</w:t>
    </w:r>
    <w:r w:rsidR="0059246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2A54A3">
      <w:rPr>
        <w:rStyle w:val="Nmerodepgina"/>
        <w:rFonts w:ascii="Arial" w:hAnsi="Arial"/>
        <w:noProof/>
        <w:snapToGrid w:val="0"/>
      </w:rPr>
      <w:t>8</w:t>
    </w:r>
    <w:r w:rsidR="0059246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B4" w:rsidRDefault="009C53B4">
      <w:r>
        <w:separator/>
      </w:r>
    </w:p>
  </w:footnote>
  <w:footnote w:type="continuationSeparator" w:id="0">
    <w:p w:rsidR="009C53B4" w:rsidRDefault="009C53B4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364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30E4"/>
    <w:rsid w:val="001A4015"/>
    <w:rsid w:val="001B744E"/>
    <w:rsid w:val="001C0FEA"/>
    <w:rsid w:val="001C3A9A"/>
    <w:rsid w:val="001C76CB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03C6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4A3"/>
    <w:rsid w:val="002A5A05"/>
    <w:rsid w:val="002A7BE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2F6555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5B1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1FB0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1812"/>
    <w:rsid w:val="00563CCF"/>
    <w:rsid w:val="00565A80"/>
    <w:rsid w:val="00566DA7"/>
    <w:rsid w:val="00570AA3"/>
    <w:rsid w:val="005728F6"/>
    <w:rsid w:val="00580FAD"/>
    <w:rsid w:val="00586977"/>
    <w:rsid w:val="00591325"/>
    <w:rsid w:val="00592460"/>
    <w:rsid w:val="0059362C"/>
    <w:rsid w:val="00594103"/>
    <w:rsid w:val="00595535"/>
    <w:rsid w:val="00597006"/>
    <w:rsid w:val="005976A3"/>
    <w:rsid w:val="005A3C30"/>
    <w:rsid w:val="005A4334"/>
    <w:rsid w:val="005B56C8"/>
    <w:rsid w:val="005B57DE"/>
    <w:rsid w:val="005B5AF7"/>
    <w:rsid w:val="005B5C2A"/>
    <w:rsid w:val="005B5C4F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29FD"/>
    <w:rsid w:val="00603A73"/>
    <w:rsid w:val="00603F7B"/>
    <w:rsid w:val="00610B3D"/>
    <w:rsid w:val="00614377"/>
    <w:rsid w:val="00614B88"/>
    <w:rsid w:val="00640538"/>
    <w:rsid w:val="00645DE2"/>
    <w:rsid w:val="00652F0D"/>
    <w:rsid w:val="006538E2"/>
    <w:rsid w:val="0065593F"/>
    <w:rsid w:val="0065695B"/>
    <w:rsid w:val="00660CDF"/>
    <w:rsid w:val="006611F9"/>
    <w:rsid w:val="00662790"/>
    <w:rsid w:val="006675D3"/>
    <w:rsid w:val="006740BF"/>
    <w:rsid w:val="00676DC7"/>
    <w:rsid w:val="0067716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1E9D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A364F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021B"/>
    <w:rsid w:val="00832F35"/>
    <w:rsid w:val="00841321"/>
    <w:rsid w:val="0084774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2307"/>
    <w:rsid w:val="00883CB7"/>
    <w:rsid w:val="00886CF7"/>
    <w:rsid w:val="00890929"/>
    <w:rsid w:val="0089266A"/>
    <w:rsid w:val="0089306D"/>
    <w:rsid w:val="008941BE"/>
    <w:rsid w:val="008A1117"/>
    <w:rsid w:val="008A1175"/>
    <w:rsid w:val="008A12E3"/>
    <w:rsid w:val="008B0A7C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0C2C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3B4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6228"/>
    <w:rsid w:val="00BB74D3"/>
    <w:rsid w:val="00BD06A1"/>
    <w:rsid w:val="00BD11A1"/>
    <w:rsid w:val="00BD16C4"/>
    <w:rsid w:val="00BD1DF1"/>
    <w:rsid w:val="00BD4414"/>
    <w:rsid w:val="00BE09CD"/>
    <w:rsid w:val="00BE16E3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766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28D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1D37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3651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052"/>
    <w:rsid w:val="00D20231"/>
    <w:rsid w:val="00D253D6"/>
    <w:rsid w:val="00D31268"/>
    <w:rsid w:val="00D332C0"/>
    <w:rsid w:val="00D340EF"/>
    <w:rsid w:val="00D357CD"/>
    <w:rsid w:val="00D37A98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5489"/>
    <w:rsid w:val="00D9721C"/>
    <w:rsid w:val="00DA0FB6"/>
    <w:rsid w:val="00DA4CC3"/>
    <w:rsid w:val="00DA6877"/>
    <w:rsid w:val="00DA73D1"/>
    <w:rsid w:val="00DB2AD3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54E29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D94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2F1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5CD0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51</TotalTime>
  <Pages>8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11</cp:revision>
  <cp:lastPrinted>2009-11-19T20:24:00Z</cp:lastPrinted>
  <dcterms:created xsi:type="dcterms:W3CDTF">2012-05-28T14:31:00Z</dcterms:created>
  <dcterms:modified xsi:type="dcterms:W3CDTF">2012-08-15T14:00:00Z</dcterms:modified>
</cp:coreProperties>
</file>