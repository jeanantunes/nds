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7510C3">
        <w:rPr>
          <w:rFonts w:ascii="Arial Narrow" w:hAnsi="Arial Narrow"/>
          <w:b/>
          <w:sz w:val="40"/>
        </w:rPr>
        <w:t xml:space="preserve"> [Ajuste]</w:t>
      </w:r>
      <w:r w:rsidR="007D3E64" w:rsidRPr="007D3E64">
        <w:t xml:space="preserve"> </w:t>
      </w:r>
      <w:r w:rsidR="007D3E64" w:rsidRPr="007D3E64">
        <w:rPr>
          <w:rFonts w:ascii="Arial Narrow" w:hAnsi="Arial Narrow"/>
          <w:b/>
          <w:sz w:val="36"/>
          <w:szCs w:val="36"/>
        </w:rPr>
        <w:t>EMS 0</w:t>
      </w:r>
      <w:r w:rsidR="00251C51">
        <w:rPr>
          <w:rFonts w:ascii="Arial Narrow" w:hAnsi="Arial Narrow"/>
          <w:b/>
          <w:sz w:val="36"/>
          <w:szCs w:val="36"/>
        </w:rPr>
        <w:t>10</w:t>
      </w:r>
      <w:r w:rsidR="00F55894">
        <w:rPr>
          <w:rFonts w:ascii="Arial Narrow" w:hAnsi="Arial Narrow"/>
          <w:b/>
          <w:sz w:val="36"/>
          <w:szCs w:val="36"/>
        </w:rPr>
        <w:t>3</w:t>
      </w:r>
      <w:r w:rsidR="007D3E64" w:rsidRPr="007D3E64">
        <w:rPr>
          <w:rFonts w:ascii="Arial Narrow" w:hAnsi="Arial Narrow"/>
          <w:b/>
          <w:sz w:val="36"/>
          <w:szCs w:val="36"/>
        </w:rPr>
        <w:t xml:space="preserve"> – </w:t>
      </w:r>
      <w:r w:rsidR="00251C51">
        <w:rPr>
          <w:rFonts w:ascii="Arial Narrow" w:hAnsi="Arial Narrow"/>
          <w:b/>
          <w:sz w:val="36"/>
          <w:szCs w:val="36"/>
        </w:rPr>
        <w:t>C</w:t>
      </w:r>
      <w:r w:rsidR="00624E04">
        <w:rPr>
          <w:rFonts w:ascii="Arial Narrow" w:hAnsi="Arial Narrow"/>
          <w:b/>
          <w:sz w:val="36"/>
          <w:szCs w:val="36"/>
        </w:rPr>
        <w:t>hamad</w:t>
      </w:r>
      <w:r w:rsidR="00F55894">
        <w:rPr>
          <w:rFonts w:ascii="Arial Narrow" w:hAnsi="Arial Narrow"/>
          <w:b/>
          <w:sz w:val="36"/>
          <w:szCs w:val="36"/>
        </w:rPr>
        <w:t>a de Encalhe Antecipada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51C51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06</w:t>
            </w:r>
            <w:r w:rsidR="007D3E64">
              <w:rPr>
                <w:rFonts w:ascii="Arial Narrow" w:hAnsi="Arial Narrow"/>
                <w:color w:val="0000FF"/>
                <w:lang w:val="es-ES_tradnl"/>
              </w:rPr>
              <w:t>/12/2012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CE377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</w:tcPr>
          <w:p w:rsidR="00DD7C0F" w:rsidRPr="00875148" w:rsidRDefault="00CE377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CE37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737115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DD7C0F" w:rsidRPr="00875148" w:rsidRDefault="00CE37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CE37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95292" w:rsidRPr="00875148" w:rsidTr="00C9529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EC1FB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EC1FB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92" w:rsidRPr="00875148" w:rsidRDefault="00C95292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2745E" w:rsidRPr="00875148" w:rsidTr="00C2745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C2745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EC1FB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45E" w:rsidRPr="00875148" w:rsidRDefault="00C2745E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A6B63" w:rsidRPr="00875148" w:rsidTr="00BA6B6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EC1FB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EC1FB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737115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B63" w:rsidRPr="00875148" w:rsidRDefault="00BA6B63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E74A6" w:rsidRPr="00875148" w:rsidTr="004E74A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4E74A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EC1FB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737115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A6" w:rsidRPr="00875148" w:rsidRDefault="004E74A6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14DF0" w:rsidRPr="00875148" w:rsidTr="00714DF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EC1FB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EC1FB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DF0" w:rsidRPr="00875148" w:rsidRDefault="00714DF0" w:rsidP="00EC1FB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C72E5A" w:rsidP="0063186C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tela </w:t>
            </w:r>
            <w:r w:rsidR="0063186C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(CE Produto)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é respons</w:t>
            </w:r>
            <w:r w:rsidR="006E3B1E">
              <w:rPr>
                <w:rFonts w:ascii="Arial Narrow" w:hAnsi="Arial Narrow" w:cs="Arial"/>
                <w:color w:val="002060"/>
                <w:sz w:val="22"/>
                <w:szCs w:val="22"/>
              </w:rPr>
              <w:t>ável p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 w:rsidR="006E3B1E">
              <w:rPr>
                <w:rFonts w:ascii="Arial Narrow" w:hAnsi="Arial Narrow" w:cs="Arial"/>
                <w:color w:val="002060"/>
                <w:sz w:val="22"/>
                <w:szCs w:val="22"/>
              </w:rPr>
              <w:t>r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preparar o processo de chamad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>a de encalhe antecipado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, chamar a ediç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>ão escolhida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>de um</w:t>
            </w:r>
            <w:r w:rsidR="00412BA4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ou mais </w:t>
            </w:r>
            <w:r w:rsidR="00412BA4">
              <w:rPr>
                <w:rFonts w:ascii="Arial Narrow" w:hAnsi="Arial Narrow" w:cs="Arial"/>
                <w:color w:val="002060"/>
                <w:sz w:val="22"/>
                <w:szCs w:val="22"/>
              </w:rPr>
              <w:t>Cotas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. Consiste em alterar a data de recolhimento da publicaç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>ão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um</w:t>
            </w:r>
            <w:r w:rsidR="00F5589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ou mais </w:t>
            </w:r>
            <w:r w:rsidR="00412BA4">
              <w:rPr>
                <w:rFonts w:ascii="Arial Narrow" w:hAnsi="Arial Narrow" w:cs="Arial"/>
                <w:color w:val="002060"/>
                <w:sz w:val="22"/>
                <w:szCs w:val="22"/>
              </w:rPr>
              <w:t>Cotas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uma data presente.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6E3B1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Por algum motivo, faz-se necessário recolher </w:t>
      </w:r>
      <w:r w:rsidR="00113ADC">
        <w:rPr>
          <w:rFonts w:ascii="Arial Narrow" w:hAnsi="Arial Narrow" w:cs="Arial"/>
          <w:color w:val="002060"/>
          <w:sz w:val="22"/>
          <w:szCs w:val="22"/>
        </w:rPr>
        <w:t>alguma publicação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um </w:t>
      </w:r>
      <w:r w:rsidR="00113ADC">
        <w:rPr>
          <w:rFonts w:ascii="Arial Narrow" w:hAnsi="Arial Narrow" w:cs="Arial"/>
          <w:color w:val="002060"/>
          <w:sz w:val="22"/>
          <w:szCs w:val="22"/>
        </w:rPr>
        <w:t xml:space="preserve">ou mais </w:t>
      </w:r>
      <w:r>
        <w:rPr>
          <w:rFonts w:ascii="Arial Narrow" w:hAnsi="Arial Narrow" w:cs="Arial"/>
          <w:color w:val="002060"/>
          <w:sz w:val="22"/>
          <w:szCs w:val="22"/>
        </w:rPr>
        <w:t>jornaleiro</w:t>
      </w:r>
      <w:r w:rsidR="00113ADC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>. Esse processo atualiza a data de recolhimento da ediç</w:t>
      </w:r>
      <w:r w:rsidR="00113ADC">
        <w:rPr>
          <w:rFonts w:ascii="Arial Narrow" w:hAnsi="Arial Narrow" w:cs="Arial"/>
          <w:color w:val="002060"/>
          <w:sz w:val="22"/>
          <w:szCs w:val="22"/>
        </w:rPr>
        <w:t>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a data selecionada. A atualização dessas datas permite que ao gerar a chamada de encalhe para a data a publi</w:t>
      </w:r>
      <w:r w:rsidR="00D01486">
        <w:rPr>
          <w:rFonts w:ascii="Arial Narrow" w:hAnsi="Arial Narrow" w:cs="Arial"/>
          <w:color w:val="002060"/>
          <w:sz w:val="22"/>
          <w:szCs w:val="22"/>
        </w:rPr>
        <w:t>c</w:t>
      </w:r>
      <w:r>
        <w:rPr>
          <w:rFonts w:ascii="Arial Narrow" w:hAnsi="Arial Narrow" w:cs="Arial"/>
          <w:color w:val="002060"/>
          <w:sz w:val="22"/>
          <w:szCs w:val="22"/>
        </w:rPr>
        <w:t>aç</w:t>
      </w:r>
      <w:r w:rsidR="00113ADC">
        <w:rPr>
          <w:rFonts w:ascii="Arial Narrow" w:hAnsi="Arial Narrow" w:cs="Arial"/>
          <w:color w:val="002060"/>
          <w:sz w:val="22"/>
          <w:szCs w:val="22"/>
        </w:rPr>
        <w:t>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seja cobrada e programada para devolução</w:t>
      </w:r>
      <w:r w:rsidR="00113ADC">
        <w:rPr>
          <w:rFonts w:ascii="Arial Narrow" w:hAnsi="Arial Narrow" w:cs="Arial"/>
          <w:color w:val="002060"/>
          <w:sz w:val="22"/>
          <w:szCs w:val="22"/>
        </w:rPr>
        <w:t xml:space="preserve"> somente para esse grupo de </w:t>
      </w:r>
      <w:r w:rsidR="00412BA4">
        <w:rPr>
          <w:rFonts w:ascii="Arial Narrow" w:hAnsi="Arial Narrow" w:cs="Arial"/>
          <w:color w:val="002060"/>
          <w:sz w:val="22"/>
          <w:szCs w:val="22"/>
        </w:rPr>
        <w:t>Cotas</w:t>
      </w:r>
      <w:r w:rsidR="000F5D44">
        <w:rPr>
          <w:rFonts w:ascii="Arial Narrow" w:hAnsi="Arial Narrow" w:cs="Arial"/>
          <w:color w:val="002060"/>
          <w:sz w:val="22"/>
          <w:szCs w:val="22"/>
        </w:rPr>
        <w:t xml:space="preserve"> selecionadas</w:t>
      </w:r>
      <w:r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EE0DE3">
        <w:rPr>
          <w:rFonts w:ascii="Arial Narrow" w:hAnsi="Arial Narrow" w:cs="Arial"/>
          <w:color w:val="002060"/>
          <w:sz w:val="22"/>
          <w:szCs w:val="22"/>
        </w:rPr>
        <w:t>Essa reprogramação é independente do balanceamento da matriz de recolhimento.</w:t>
      </w:r>
    </w:p>
    <w:p w:rsidR="007510C3" w:rsidRDefault="007510C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E0DE3" w:rsidDel="007510C3" w:rsidRDefault="00EE0DE3" w:rsidP="00E9572F">
      <w:pPr>
        <w:ind w:left="360"/>
        <w:rPr>
          <w:del w:id="13" w:author="Kaina da Silva" w:date="2012-05-22T09:09:00Z"/>
          <w:rFonts w:ascii="Arial Narrow" w:hAnsi="Arial Narrow" w:cs="Arial"/>
          <w:color w:val="002060"/>
          <w:sz w:val="22"/>
          <w:szCs w:val="22"/>
        </w:rPr>
      </w:pPr>
      <w:del w:id="14" w:author="Kaina da Silva" w:date="2012-05-22T09:09:00Z">
        <w:r w:rsidRPr="008C375D" w:rsidDel="007510C3">
          <w:rPr>
            <w:rFonts w:ascii="Arial Narrow" w:hAnsi="Arial Narrow" w:cs="Arial"/>
            <w:color w:val="002060"/>
            <w:sz w:val="22"/>
            <w:szCs w:val="22"/>
            <w:highlight w:val="lightGray"/>
          </w:rPr>
          <w:delText>A limitação de dias em que a reprogramação poderá ser feita é parametrizada no cadastro do distribuidor.</w:delText>
        </w:r>
      </w:del>
    </w:p>
    <w:p w:rsidR="007510C3" w:rsidRDefault="007510C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E0DE3" w:rsidRPr="00477637" w:rsidRDefault="00EE0DE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477637">
        <w:rPr>
          <w:rFonts w:ascii="Arial Narrow" w:hAnsi="Arial Narrow" w:cs="Arial"/>
          <w:color w:val="002060"/>
          <w:sz w:val="22"/>
          <w:szCs w:val="22"/>
        </w:rPr>
        <w:t xml:space="preserve">A reprogramação somente será permitida se determinado produto </w:t>
      </w:r>
      <w:r w:rsidR="000F5D44" w:rsidRPr="00477637">
        <w:rPr>
          <w:rFonts w:ascii="Arial Narrow" w:hAnsi="Arial Narrow" w:cs="Arial"/>
          <w:color w:val="002060"/>
          <w:sz w:val="22"/>
          <w:szCs w:val="22"/>
        </w:rPr>
        <w:t>não estiver incluso em uma C</w:t>
      </w:r>
      <w:r w:rsidRPr="00477637">
        <w:rPr>
          <w:rFonts w:ascii="Arial Narrow" w:hAnsi="Arial Narrow" w:cs="Arial"/>
          <w:color w:val="002060"/>
          <w:sz w:val="22"/>
          <w:szCs w:val="22"/>
        </w:rPr>
        <w:t>E</w:t>
      </w:r>
      <w:r w:rsidR="000F5D44" w:rsidRPr="00477637">
        <w:rPr>
          <w:rFonts w:ascii="Arial Narrow" w:hAnsi="Arial Narrow" w:cs="Arial"/>
          <w:color w:val="002060"/>
          <w:sz w:val="22"/>
          <w:szCs w:val="22"/>
        </w:rPr>
        <w:t xml:space="preserve"> já emitida</w:t>
      </w:r>
      <w:r w:rsidRPr="00477637">
        <w:rPr>
          <w:rFonts w:ascii="Arial Narrow" w:hAnsi="Arial Narrow" w:cs="Arial"/>
          <w:color w:val="002060"/>
          <w:sz w:val="22"/>
          <w:szCs w:val="22"/>
        </w:rPr>
        <w:t>.</w:t>
      </w:r>
    </w:p>
    <w:p w:rsidR="007510C3" w:rsidRDefault="007510C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B5FDF" w:rsidRDefault="00BB5FD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Após realização da reprogramação, a funcionalidade deve sensibilizar </w:t>
      </w:r>
      <w:r w:rsidR="00E847E0">
        <w:rPr>
          <w:rFonts w:ascii="Arial Narrow" w:hAnsi="Arial Narrow" w:cs="Arial"/>
          <w:color w:val="002060"/>
          <w:sz w:val="22"/>
          <w:szCs w:val="22"/>
        </w:rPr>
        <w:t>a chamada de encalhe de cada cota selecionada, indicando que este produto será recolhido na data indicada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7510C3" w:rsidRDefault="007510C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B5FDF" w:rsidRDefault="00BB5FD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Somente será possível realizar essa reprogramação se a Cota indicada </w:t>
      </w:r>
      <w:r w:rsidR="00C45C61">
        <w:rPr>
          <w:rFonts w:ascii="Arial Narrow" w:hAnsi="Arial Narrow" w:cs="Arial"/>
          <w:color w:val="002060"/>
          <w:sz w:val="22"/>
          <w:szCs w:val="22"/>
        </w:rPr>
        <w:t>es</w:t>
      </w:r>
      <w:r>
        <w:rPr>
          <w:rFonts w:ascii="Arial Narrow" w:hAnsi="Arial Narrow" w:cs="Arial"/>
          <w:color w:val="002060"/>
          <w:sz w:val="22"/>
          <w:szCs w:val="22"/>
        </w:rPr>
        <w:t xml:space="preserve">tiver com o produto em estoque. </w:t>
      </w:r>
    </w:p>
    <w:p w:rsidR="007510C3" w:rsidRDefault="007510C3" w:rsidP="00E847E0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</w:p>
    <w:p w:rsidR="00E847E0" w:rsidRPr="00BD616A" w:rsidRDefault="00E847E0" w:rsidP="00E847E0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Ao digitar um código de produto 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a funcionalidade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deverá 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trazer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o nome do mesmo. Atualizando as demais opções de pesquisa, apenas com as informações pertinentes deste produto, ou seja, caso este produto tenha mais de um fornecedor, este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s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deve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m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aparecer. Assim como, apresentar apenas o Box que tenham cotas que receberam este produto.</w:t>
      </w:r>
    </w:p>
    <w:p w:rsidR="007510C3" w:rsidRDefault="007510C3" w:rsidP="00E847E0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</w:p>
    <w:p w:rsidR="00002997" w:rsidRDefault="00E847E0" w:rsidP="00E847E0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>Caso o usuário não informe o Box cuj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 xml:space="preserve">as 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cotas </w:t>
      </w:r>
      <w:proofErr w:type="gramStart"/>
      <w:r w:rsidR="006E1561" w:rsidRPr="00BD616A">
        <w:rPr>
          <w:rFonts w:ascii="Arial Narrow" w:eastAsia="Arial Narrow" w:hAnsi="Arial Narrow" w:cs="Arial Narrow"/>
          <w:color w:val="002060"/>
          <w:sz w:val="22"/>
          <w:szCs w:val="22"/>
        </w:rPr>
        <w:t>desej</w:t>
      </w:r>
      <w:r w:rsidR="006E1561">
        <w:rPr>
          <w:rFonts w:ascii="Arial Narrow" w:eastAsia="Arial Narrow" w:hAnsi="Arial Narrow" w:cs="Arial Narrow"/>
          <w:color w:val="002060"/>
          <w:sz w:val="22"/>
          <w:szCs w:val="22"/>
        </w:rPr>
        <w:t>a</w:t>
      </w:r>
      <w:proofErr w:type="gramEnd"/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realizar a CE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,</w:t>
      </w:r>
      <w:r>
        <w:rPr>
          <w:rFonts w:ascii="Arial Narrow" w:eastAsia="Arial Narrow" w:hAnsi="Arial Narrow" w:cs="Arial Narrow"/>
          <w:color w:val="FF0000"/>
          <w:sz w:val="22"/>
          <w:szCs w:val="22"/>
        </w:rPr>
        <w:t xml:space="preserve"> 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>o grid deve disponibilizar</w:t>
      </w:r>
      <w:r w:rsidR="003D7159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para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digitação </w:t>
      </w:r>
      <w:r w:rsidR="003D7159">
        <w:rPr>
          <w:rFonts w:ascii="Arial Narrow" w:eastAsia="Arial Narrow" w:hAnsi="Arial Narrow" w:cs="Arial Narrow"/>
          <w:color w:val="002060"/>
          <w:sz w:val="22"/>
          <w:szCs w:val="22"/>
        </w:rPr>
        <w:t>a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s cotas que o mesmo gostaria de incluir neste recolhimento antecipado, e </w:t>
      </w:r>
      <w:r w:rsidR="006E1561">
        <w:rPr>
          <w:rFonts w:ascii="Arial Narrow" w:eastAsia="Arial Narrow" w:hAnsi="Arial Narrow" w:cs="Arial Narrow"/>
          <w:color w:val="002060"/>
          <w:sz w:val="22"/>
          <w:szCs w:val="22"/>
        </w:rPr>
        <w:t>a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</w:t>
      </w:r>
      <w:r w:rsidR="006E1561">
        <w:rPr>
          <w:rFonts w:ascii="Arial Narrow" w:eastAsia="Arial Narrow" w:hAnsi="Arial Narrow" w:cs="Arial Narrow"/>
          <w:color w:val="002060"/>
          <w:sz w:val="22"/>
          <w:szCs w:val="22"/>
        </w:rPr>
        <w:t>funcionalidade deve trazer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a quantidade deste produto para cada cota informada</w:t>
      </w:r>
      <w:r w:rsidR="002941D0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, nesse caso, ao pressionar </w:t>
      </w:r>
      <w:proofErr w:type="spellStart"/>
      <w:r w:rsidR="002941D0">
        <w:rPr>
          <w:rFonts w:ascii="Arial Narrow" w:eastAsia="Arial Narrow" w:hAnsi="Arial Narrow" w:cs="Arial Narrow"/>
          <w:color w:val="002060"/>
          <w:sz w:val="22"/>
          <w:szCs w:val="22"/>
        </w:rPr>
        <w:t>Enter</w:t>
      </w:r>
      <w:proofErr w:type="spellEnd"/>
      <w:r w:rsidR="002941D0">
        <w:rPr>
          <w:rFonts w:ascii="Arial Narrow" w:eastAsia="Arial Narrow" w:hAnsi="Arial Narrow" w:cs="Arial Narrow"/>
          <w:color w:val="002060"/>
          <w:sz w:val="22"/>
          <w:szCs w:val="22"/>
        </w:rPr>
        <w:t>, deve inserir nova linha pra inserir uma Cota e nome até pelo menos 100 linhas, que após cada inserção, essa cota já estará selecionada para programação antecipada</w:t>
      </w:r>
      <w:r w:rsidRPr="00BD616A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. </w:t>
      </w:r>
    </w:p>
    <w:p w:rsidR="00002997" w:rsidRDefault="00002997" w:rsidP="00E847E0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</w:p>
    <w:p w:rsidR="00E847E0" w:rsidRDefault="00E847E0" w:rsidP="00E847E0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  <w:r w:rsidRP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 xml:space="preserve">Caso </w:t>
      </w:r>
      <w:r w:rsidR="00CB116A" w:rsidRP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 xml:space="preserve">o </w:t>
      </w:r>
      <w:r w:rsid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 xml:space="preserve">usuário utilize a informação de filtros de pesquisa como: </w:t>
      </w:r>
      <w:proofErr w:type="gramStart"/>
      <w:r w:rsidR="00CB116A" w:rsidRP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>box</w:t>
      </w:r>
      <w:proofErr w:type="gramEnd"/>
      <w:r w:rsid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>, roteiro, rota, município ou tipo de ponto (podendo ser apenas uma ou mais opções)</w:t>
      </w:r>
      <w:r w:rsidRP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 xml:space="preserve">, o grid deve trazer todas as cotas </w:t>
      </w:r>
      <w:r w:rsidR="00CB116A" w:rsidRP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>relacionadas a esse box</w:t>
      </w:r>
      <w:r w:rsidRP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 xml:space="preserve"> com as quantidades recebidas, para que o usuário possa selecioná-las (informações do grid não podem ser alteradas, apenas possi</w:t>
      </w:r>
      <w:r w:rsidR="006E1561" w:rsidRP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>bi</w:t>
      </w:r>
      <w:r w:rsidRPr="00002997">
        <w:rPr>
          <w:rFonts w:ascii="Arial Narrow" w:eastAsia="Arial Narrow" w:hAnsi="Arial Narrow" w:cs="Arial Narrow"/>
          <w:color w:val="002060"/>
          <w:sz w:val="22"/>
          <w:szCs w:val="22"/>
          <w:highlight w:val="yellow"/>
        </w:rPr>
        <w:t>litar a seleção das cotas).</w:t>
      </w:r>
    </w:p>
    <w:p w:rsidR="007510C3" w:rsidRDefault="007510C3" w:rsidP="00E847E0">
      <w:pPr>
        <w:ind w:left="360"/>
        <w:jc w:val="both"/>
        <w:rPr>
          <w:rFonts w:ascii="Arial Narrow" w:eastAsia="Arial Narrow" w:hAnsi="Arial Narrow" w:cs="Arial Narrow"/>
          <w:color w:val="FF0000"/>
          <w:sz w:val="22"/>
          <w:szCs w:val="22"/>
        </w:rPr>
      </w:pPr>
    </w:p>
    <w:p w:rsidR="00C2745E" w:rsidRDefault="00C2745E" w:rsidP="00C2745E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  <w:u w:val="single"/>
        </w:rPr>
      </w:pPr>
      <w:r w:rsidRPr="00C2745E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O sistema não deve permitir o agendamento de um recolhimento parcial </w:t>
      </w:r>
      <w:r w:rsidR="00F463C7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(no caso do resultado com o </w:t>
      </w:r>
      <w:proofErr w:type="gramStart"/>
      <w:r w:rsidR="00F463C7">
        <w:rPr>
          <w:rFonts w:ascii="Arial Narrow" w:eastAsia="Arial Narrow" w:hAnsi="Arial Narrow" w:cs="Arial Narrow"/>
          <w:color w:val="002060"/>
          <w:sz w:val="22"/>
          <w:szCs w:val="22"/>
        </w:rPr>
        <w:t>box</w:t>
      </w:r>
      <w:proofErr w:type="gramEnd"/>
      <w:r w:rsidR="00F463C7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informado) </w:t>
      </w:r>
      <w:r w:rsidRPr="00C2745E">
        <w:rPr>
          <w:rFonts w:ascii="Arial Narrow" w:eastAsia="Arial Narrow" w:hAnsi="Arial Narrow" w:cs="Arial Narrow"/>
          <w:color w:val="002060"/>
          <w:sz w:val="22"/>
          <w:szCs w:val="22"/>
        </w:rPr>
        <w:t xml:space="preserve">em uma data superior a de recolhimento programado. Caso isto ocorra, o sistema deve respeitar a data </w:t>
      </w:r>
      <w:r w:rsidRPr="00C2745E">
        <w:rPr>
          <w:rFonts w:ascii="Arial Narrow" w:eastAsia="Arial Narrow" w:hAnsi="Arial Narrow" w:cs="Arial Narrow"/>
          <w:color w:val="002060"/>
          <w:sz w:val="22"/>
          <w:szCs w:val="22"/>
        </w:rPr>
        <w:lastRenderedPageBreak/>
        <w:t xml:space="preserve">do recolhimento informada no lançamento do produto, ou seja, </w:t>
      </w:r>
      <w:r w:rsidRPr="00477637">
        <w:rPr>
          <w:rFonts w:ascii="Arial Narrow" w:eastAsia="Arial Narrow" w:hAnsi="Arial Narrow" w:cs="Arial Narrow"/>
          <w:color w:val="002060"/>
          <w:sz w:val="22"/>
          <w:szCs w:val="22"/>
          <w:u w:val="single"/>
        </w:rPr>
        <w:t>sempre deverá respeitar a data mais próxima da data atual.</w:t>
      </w:r>
    </w:p>
    <w:p w:rsidR="007510C3" w:rsidRPr="00C2745E" w:rsidRDefault="007510C3" w:rsidP="00C2745E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</w:p>
    <w:p w:rsidR="00C2745E" w:rsidRDefault="003D7159" w:rsidP="00C2745E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  <w:r>
        <w:rPr>
          <w:rFonts w:ascii="Arial Narrow" w:eastAsia="Arial Narrow" w:hAnsi="Arial Narrow" w:cs="Arial Narrow"/>
          <w:color w:val="002060"/>
          <w:sz w:val="22"/>
          <w:szCs w:val="22"/>
        </w:rPr>
        <w:t xml:space="preserve">Ao selecionar todos a funcionalidade </w:t>
      </w:r>
      <w:proofErr w:type="gramStart"/>
      <w:r>
        <w:rPr>
          <w:rFonts w:ascii="Arial Narrow" w:eastAsia="Arial Narrow" w:hAnsi="Arial Narrow" w:cs="Arial Narrow"/>
          <w:color w:val="002060"/>
          <w:sz w:val="22"/>
          <w:szCs w:val="22"/>
        </w:rPr>
        <w:t>deve considerar</w:t>
      </w:r>
      <w:proofErr w:type="gramEnd"/>
      <w:r>
        <w:rPr>
          <w:rFonts w:ascii="Arial Narrow" w:eastAsia="Arial Narrow" w:hAnsi="Arial Narrow" w:cs="Arial Narrow"/>
          <w:color w:val="002060"/>
          <w:sz w:val="22"/>
          <w:szCs w:val="22"/>
        </w:rPr>
        <w:t xml:space="preserve"> todos os itens retornados na pesquisa, mesmo aqueles que não estão visíveis na tela.</w:t>
      </w:r>
    </w:p>
    <w:p w:rsidR="007510C3" w:rsidRPr="00C2745E" w:rsidRDefault="007510C3" w:rsidP="00C2745E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</w:p>
    <w:p w:rsidR="00C2745E" w:rsidRPr="00C2745E" w:rsidRDefault="00C2745E" w:rsidP="00C2745E">
      <w:pPr>
        <w:ind w:left="360"/>
        <w:jc w:val="both"/>
        <w:rPr>
          <w:rFonts w:ascii="Arial Narrow" w:eastAsia="Arial Narrow" w:hAnsi="Arial Narrow" w:cs="Arial Narrow"/>
          <w:color w:val="002060"/>
          <w:sz w:val="22"/>
          <w:szCs w:val="22"/>
        </w:rPr>
      </w:pPr>
      <w:r w:rsidRPr="00C2745E">
        <w:rPr>
          <w:rFonts w:ascii="Arial Narrow" w:eastAsia="Arial Narrow" w:hAnsi="Arial Narrow" w:cs="Arial Narrow"/>
          <w:color w:val="002060"/>
          <w:sz w:val="22"/>
          <w:szCs w:val="22"/>
        </w:rPr>
        <w:t>Todas as solicitações de recolhimento antecipado devem ser registradas e acompanhadas na vida deste produto dentro do sis</w:t>
      </w:r>
      <w:r>
        <w:rPr>
          <w:rFonts w:ascii="Arial Narrow" w:eastAsia="Arial Narrow" w:hAnsi="Arial Narrow" w:cs="Arial Narrow"/>
          <w:color w:val="002060"/>
          <w:sz w:val="22"/>
          <w:szCs w:val="22"/>
        </w:rPr>
        <w:t>tema, por exemplo: caso consulte</w:t>
      </w:r>
      <w:r w:rsidRPr="00C2745E">
        <w:rPr>
          <w:rFonts w:ascii="Arial Narrow" w:eastAsia="Arial Narrow" w:hAnsi="Arial Narrow" w:cs="Arial Narrow"/>
          <w:color w:val="002060"/>
          <w:sz w:val="22"/>
          <w:szCs w:val="22"/>
        </w:rPr>
        <w:t>mos o Extrato de Edição deste produto, este deve ser um dos registros dentro da vida deste produto.</w:t>
      </w:r>
    </w:p>
    <w:p w:rsidR="00BB5FDF" w:rsidRDefault="00BB5FDF" w:rsidP="00BB5FDF">
      <w:pPr>
        <w:rPr>
          <w:rFonts w:ascii="Arial Narrow" w:hAnsi="Arial Narrow" w:cs="Arial"/>
          <w:color w:val="002060"/>
          <w:sz w:val="22"/>
          <w:szCs w:val="22"/>
        </w:rPr>
      </w:pPr>
    </w:p>
    <w:p w:rsidR="00C72E5A" w:rsidRPr="0012499C" w:rsidRDefault="007510C3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Para realizar a reprogramação de uma CE Produto realizada, o usuário deverá informar o produto e a edição do mesmo, e o sistema deverá informar o usuário, via pop-up, que este produto já tem uma CE Antecipada programada, informando no grid </w:t>
      </w:r>
      <w:proofErr w:type="gramStart"/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>as</w:t>
      </w:r>
      <w:proofErr w:type="gramEnd"/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cotas que foram selecionadas. Caso este produto já tenha sido inclusa na CE das cotas, ou seja, se já tiver CE gerada a funcionalidade não deve permitir alterações ou cancelamento.</w:t>
      </w:r>
    </w:p>
    <w:p w:rsidR="007510C3" w:rsidRPr="0012499C" w:rsidRDefault="007510C3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7510C3" w:rsidRPr="0012499C" w:rsidRDefault="007510C3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>Entretanto, caso a CE ainda não tenha sido gerada, a funcionalidade deve permitir:</w:t>
      </w:r>
    </w:p>
    <w:p w:rsidR="007510C3" w:rsidRPr="0012499C" w:rsidRDefault="007510C3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7510C3" w:rsidRPr="0012499C" w:rsidRDefault="007510C3" w:rsidP="00A5179B">
      <w:pPr>
        <w:ind w:left="72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  <w:u w:val="single"/>
        </w:rPr>
        <w:t>Exclusão de Cota</w:t>
      </w: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>:</w:t>
      </w:r>
      <w:r w:rsidR="00A5179B"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</w:t>
      </w: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>o usuário</w:t>
      </w:r>
      <w:r w:rsidR="00A5179B"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deve remover</w:t>
      </w: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a flag de seleção de uma cota que constava na lista, esta deve ser </w:t>
      </w:r>
      <w:r w:rsidR="00A5179B"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>e ao clicar no Botão: Gravar, confirmando a data para recolhimento e assim, a funcionalidade deve assumir esta nova seleção de cotas.</w:t>
      </w:r>
    </w:p>
    <w:p w:rsidR="00A5179B" w:rsidRPr="0012499C" w:rsidRDefault="00A5179B" w:rsidP="00A5179B">
      <w:pPr>
        <w:ind w:left="72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  <w:u w:val="single"/>
        </w:rPr>
        <w:t>Inclusão de Cota</w:t>
      </w: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>: o usuário deve selecionar a flag de uma cota que constava na lista e não estava selecionada ou ainda digitar o número de uma cota, esta deve ser e ao clicar no Botão: Gravar, confirmando a data para recolhimento e assim, a funcionalidade deve assumir esta nova seleção de cotas.</w:t>
      </w:r>
    </w:p>
    <w:p w:rsidR="00A5179B" w:rsidRPr="0012499C" w:rsidRDefault="00A5179B" w:rsidP="00A5179B">
      <w:pPr>
        <w:ind w:left="72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  <w:u w:val="single"/>
        </w:rPr>
        <w:t>Reprogramação</w:t>
      </w: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>: a funcionalidade deve proporcionar a possibilidade de reprogramar a CE Antecipada de um produto de edição. Para isso, o usuário deve clicar em gravar, onde a funcionalidade deve mostrar a data programada e permitir alteração. Com isso, a funcionalidade deve assumir a nova data de recolhimento deste produto e cota, para esta seleção de cotas.</w:t>
      </w:r>
    </w:p>
    <w:p w:rsidR="00A5179B" w:rsidRDefault="00A5179B" w:rsidP="00A5179B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  <w:u w:val="single"/>
        </w:rPr>
        <w:t>Cancelar</w:t>
      </w:r>
      <w:r w:rsidRPr="0012499C">
        <w:rPr>
          <w:rFonts w:ascii="Arial Narrow" w:hAnsi="Arial Narrow" w:cs="Arial"/>
          <w:color w:val="002060"/>
          <w:sz w:val="22"/>
          <w:szCs w:val="22"/>
          <w:highlight w:val="lightGray"/>
        </w:rPr>
        <w:t>: também deve permitir o cancelamento de uma CE Antecipada previamente programada, para isso o usuário deve selecionar o botão Cancelar Programação. Com isso, a funcionalidade deve desconsiderar esta programação, chamando o produto para recolhimento apenas na data real de recolhimento do produto. Mesmo que o usuário tenha cancelado uma programação, o sistema deve permitir a inclusão de uma nova, com o mesmo produto e edição, sem impedimentos.</w:t>
      </w:r>
    </w:p>
    <w:p w:rsidR="00A5179B" w:rsidRDefault="00A5179B" w:rsidP="00A5179B">
      <w:pPr>
        <w:ind w:left="720"/>
        <w:rPr>
          <w:rFonts w:ascii="Arial Narrow" w:hAnsi="Arial Narrow" w:cs="Arial"/>
          <w:color w:val="002060"/>
          <w:sz w:val="22"/>
          <w:szCs w:val="22"/>
        </w:rPr>
      </w:pPr>
    </w:p>
    <w:p w:rsidR="007510C3" w:rsidRPr="00875148" w:rsidRDefault="007510C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6E3B1E">
        <w:rPr>
          <w:rFonts w:ascii="Arial Narrow" w:hAnsi="Arial Narrow"/>
          <w:b/>
        </w:rPr>
        <w:t>Chamad</w:t>
      </w:r>
      <w:r w:rsidR="00113ADC">
        <w:rPr>
          <w:rFonts w:ascii="Arial Narrow" w:hAnsi="Arial Narrow"/>
          <w:b/>
        </w:rPr>
        <w:t>a de Encalhe Antecipado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C45C61" w:rsidRDefault="00C45C6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113ADC" w:rsidRPr="007510C3" w:rsidRDefault="00113ADC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 xml:space="preserve">Código: </w:t>
      </w:r>
      <w:r w:rsidR="00C45C61" w:rsidRPr="007510C3">
        <w:rPr>
          <w:rFonts w:ascii="Arial Narrow" w:hAnsi="Arial Narrow"/>
        </w:rPr>
        <w:t>código do produto</w:t>
      </w:r>
      <w:r w:rsidRPr="007510C3">
        <w:rPr>
          <w:rFonts w:ascii="Arial Narrow" w:hAnsi="Arial Narrow"/>
        </w:rPr>
        <w:t>.</w:t>
      </w:r>
    </w:p>
    <w:p w:rsidR="00113ADC" w:rsidRPr="007510C3" w:rsidRDefault="00C45C61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>Produto</w:t>
      </w:r>
      <w:r w:rsidR="00113ADC" w:rsidRPr="007510C3">
        <w:rPr>
          <w:rFonts w:ascii="Arial Narrow" w:hAnsi="Arial Narrow"/>
        </w:rPr>
        <w:t>: Nome d</w:t>
      </w:r>
      <w:r w:rsidRPr="007510C3">
        <w:rPr>
          <w:rFonts w:ascii="Arial Narrow" w:hAnsi="Arial Narrow"/>
        </w:rPr>
        <w:t>o</w:t>
      </w:r>
      <w:r w:rsidR="00113ADC" w:rsidRPr="007510C3">
        <w:rPr>
          <w:rFonts w:ascii="Arial Narrow" w:hAnsi="Arial Narrow"/>
        </w:rPr>
        <w:t xml:space="preserve"> </w:t>
      </w:r>
      <w:r w:rsidRPr="007510C3">
        <w:rPr>
          <w:rFonts w:ascii="Arial Narrow" w:hAnsi="Arial Narrow"/>
        </w:rPr>
        <w:t>pr</w:t>
      </w:r>
      <w:bookmarkStart w:id="15" w:name="_GoBack"/>
      <w:bookmarkEnd w:id="15"/>
      <w:r w:rsidRPr="007510C3">
        <w:rPr>
          <w:rFonts w:ascii="Arial Narrow" w:hAnsi="Arial Narrow"/>
        </w:rPr>
        <w:t>oduto</w:t>
      </w:r>
      <w:r w:rsidR="00113ADC" w:rsidRPr="007510C3">
        <w:rPr>
          <w:rFonts w:ascii="Arial Narrow" w:hAnsi="Arial Narrow"/>
        </w:rPr>
        <w:t xml:space="preserve">. </w:t>
      </w:r>
    </w:p>
    <w:p w:rsidR="00113ADC" w:rsidRPr="007510C3" w:rsidRDefault="00113ADC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 xml:space="preserve">Edição: Edição </w:t>
      </w:r>
      <w:r w:rsidR="00BF777E" w:rsidRPr="007510C3">
        <w:rPr>
          <w:rFonts w:ascii="Arial Narrow" w:hAnsi="Arial Narrow"/>
        </w:rPr>
        <w:t>do produto</w:t>
      </w:r>
      <w:r w:rsidRPr="007510C3">
        <w:rPr>
          <w:rFonts w:ascii="Arial Narrow" w:hAnsi="Arial Narrow"/>
        </w:rPr>
        <w:t>.</w:t>
      </w:r>
    </w:p>
    <w:p w:rsidR="00054FEB" w:rsidRPr="007510C3" w:rsidRDefault="00054FEB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>Data Programada: Data</w:t>
      </w:r>
      <w:r w:rsidR="00401977" w:rsidRPr="007510C3">
        <w:rPr>
          <w:rFonts w:ascii="Arial Narrow" w:hAnsi="Arial Narrow"/>
        </w:rPr>
        <w:t xml:space="preserve"> que o produto está programado para recolhimento</w:t>
      </w:r>
      <w:r w:rsidRPr="007510C3">
        <w:rPr>
          <w:rFonts w:ascii="Arial Narrow" w:hAnsi="Arial Narrow"/>
        </w:rPr>
        <w:t>.</w:t>
      </w:r>
    </w:p>
    <w:p w:rsidR="00C45C61" w:rsidRDefault="00C45C61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 xml:space="preserve">Box: </w:t>
      </w:r>
      <w:r w:rsidR="00687B1A" w:rsidRPr="007510C3">
        <w:rPr>
          <w:rFonts w:ascii="Arial Narrow" w:hAnsi="Arial Narrow"/>
        </w:rPr>
        <w:t>Box</w:t>
      </w:r>
      <w:r w:rsidRPr="007510C3">
        <w:rPr>
          <w:rFonts w:ascii="Arial Narrow" w:hAnsi="Arial Narrow"/>
        </w:rPr>
        <w:t xml:space="preserve"> em que se encontra</w:t>
      </w:r>
      <w:r w:rsidR="006C6B36">
        <w:rPr>
          <w:rFonts w:ascii="Arial Narrow" w:hAnsi="Arial Narrow"/>
        </w:rPr>
        <w:t>m</w:t>
      </w:r>
      <w:r w:rsidRPr="007510C3">
        <w:rPr>
          <w:rFonts w:ascii="Arial Narrow" w:hAnsi="Arial Narrow"/>
        </w:rPr>
        <w:t xml:space="preserve"> a</w:t>
      </w:r>
      <w:r w:rsidR="006C6B36">
        <w:rPr>
          <w:rFonts w:ascii="Arial Narrow" w:hAnsi="Arial Narrow"/>
        </w:rPr>
        <w:t>s</w:t>
      </w:r>
      <w:r w:rsidRPr="007510C3">
        <w:rPr>
          <w:rFonts w:ascii="Arial Narrow" w:hAnsi="Arial Narrow"/>
        </w:rPr>
        <w:t xml:space="preserve"> </w:t>
      </w:r>
      <w:proofErr w:type="gramStart"/>
      <w:r w:rsidRPr="007510C3">
        <w:rPr>
          <w:rFonts w:ascii="Arial Narrow" w:hAnsi="Arial Narrow"/>
        </w:rPr>
        <w:t>Cota</w:t>
      </w:r>
      <w:r w:rsidR="006C6B36">
        <w:rPr>
          <w:rFonts w:ascii="Arial Narrow" w:hAnsi="Arial Narrow"/>
        </w:rPr>
        <w:t>s</w:t>
      </w:r>
      <w:r w:rsidRPr="007510C3">
        <w:rPr>
          <w:rFonts w:ascii="Arial Narrow" w:hAnsi="Arial Narrow"/>
        </w:rPr>
        <w:t>.</w:t>
      </w:r>
      <w:proofErr w:type="gramEnd"/>
      <w:r w:rsidR="004C31A8" w:rsidRPr="004C31A8">
        <w:rPr>
          <w:rFonts w:ascii="Arial Narrow" w:hAnsi="Arial Narrow"/>
          <w:highlight w:val="yellow"/>
        </w:rPr>
        <w:t>(código do box concatenado com descrição do box)</w:t>
      </w:r>
    </w:p>
    <w:p w:rsidR="006C6B36" w:rsidRPr="0012499C" w:rsidRDefault="006C6B36" w:rsidP="007510C3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12499C">
        <w:rPr>
          <w:rFonts w:ascii="Arial Narrow" w:hAnsi="Arial Narrow"/>
          <w:highlight w:val="lightGray"/>
        </w:rPr>
        <w:t>Roteiro: filtro de roteiros que se encontram as cotas.</w:t>
      </w:r>
    </w:p>
    <w:p w:rsidR="006C6B36" w:rsidRDefault="006C6B36" w:rsidP="006C6B36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12499C">
        <w:rPr>
          <w:rFonts w:ascii="Arial Narrow" w:hAnsi="Arial Narrow"/>
          <w:highlight w:val="lightGray"/>
        </w:rPr>
        <w:t>Rota: filtro de rotas que se encontram as cotas.</w:t>
      </w:r>
    </w:p>
    <w:p w:rsidR="0012499C" w:rsidRDefault="0012499C" w:rsidP="006C6B36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12499C">
        <w:rPr>
          <w:rFonts w:ascii="Arial Narrow" w:hAnsi="Arial Narrow"/>
          <w:highlight w:val="yellow"/>
        </w:rPr>
        <w:t xml:space="preserve">Município: filtro com todos os municípios </w:t>
      </w:r>
      <w:r>
        <w:rPr>
          <w:rFonts w:ascii="Arial Narrow" w:hAnsi="Arial Narrow"/>
          <w:highlight w:val="yellow"/>
        </w:rPr>
        <w:t xml:space="preserve">do endereço do PDV Principal das </w:t>
      </w:r>
      <w:r w:rsidRPr="0012499C">
        <w:rPr>
          <w:rFonts w:ascii="Arial Narrow" w:hAnsi="Arial Narrow"/>
          <w:highlight w:val="yellow"/>
        </w:rPr>
        <w:t>cota</w:t>
      </w:r>
      <w:r>
        <w:rPr>
          <w:rFonts w:ascii="Arial Narrow" w:hAnsi="Arial Narrow"/>
          <w:highlight w:val="yellow"/>
        </w:rPr>
        <w:t>s cadastradas</w:t>
      </w:r>
      <w:r w:rsidRPr="0012499C">
        <w:rPr>
          <w:rFonts w:ascii="Arial Narrow" w:hAnsi="Arial Narrow"/>
          <w:highlight w:val="yellow"/>
        </w:rPr>
        <w:t>.</w:t>
      </w:r>
    </w:p>
    <w:p w:rsidR="0012499C" w:rsidRPr="0012499C" w:rsidRDefault="0012499C" w:rsidP="006C6B36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Tipo de Ponto: filtro com tipo de ponto do principal PDV das cotas cadastradas.</w:t>
      </w:r>
    </w:p>
    <w:p w:rsidR="00113ADC" w:rsidRPr="007510C3" w:rsidRDefault="00113ADC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>Fornecedor: Fornecedor d</w:t>
      </w:r>
      <w:r w:rsidR="00C45C61" w:rsidRPr="007510C3">
        <w:rPr>
          <w:rFonts w:ascii="Arial Narrow" w:hAnsi="Arial Narrow"/>
        </w:rPr>
        <w:t>o produto</w:t>
      </w:r>
      <w:r w:rsidR="00BF777E" w:rsidRPr="007510C3">
        <w:rPr>
          <w:rFonts w:ascii="Arial Narrow" w:hAnsi="Arial Narrow"/>
        </w:rPr>
        <w:t xml:space="preserve"> poderá</w:t>
      </w:r>
      <w:r w:rsidR="00C45C61" w:rsidRPr="007510C3">
        <w:rPr>
          <w:rFonts w:ascii="Arial Narrow" w:hAnsi="Arial Narrow"/>
        </w:rPr>
        <w:t xml:space="preserve"> escolher um ou todos.</w:t>
      </w:r>
    </w:p>
    <w:p w:rsidR="00113ADC" w:rsidRDefault="00113ADC" w:rsidP="0010198B">
      <w:pPr>
        <w:ind w:left="426"/>
        <w:rPr>
          <w:rFonts w:ascii="Arial Narrow" w:hAnsi="Arial Narrow"/>
        </w:rPr>
      </w:pPr>
    </w:p>
    <w:p w:rsidR="00C45C61" w:rsidRPr="007510C3" w:rsidRDefault="00C45C61" w:rsidP="007510C3">
      <w:pPr>
        <w:ind w:left="426"/>
        <w:rPr>
          <w:rFonts w:ascii="Arial Narrow" w:hAnsi="Arial Narrow"/>
        </w:rPr>
      </w:pPr>
      <w:proofErr w:type="gramStart"/>
      <w:r w:rsidRPr="007510C3">
        <w:rPr>
          <w:rFonts w:ascii="Arial Narrow" w:hAnsi="Arial Narrow"/>
        </w:rPr>
        <w:t>Campos editáveis</w:t>
      </w:r>
      <w:proofErr w:type="gramEnd"/>
      <w:r w:rsidR="000730EB" w:rsidRPr="007510C3">
        <w:rPr>
          <w:rFonts w:ascii="Arial Narrow" w:hAnsi="Arial Narrow"/>
        </w:rPr>
        <w:t xml:space="preserve"> (conforme regra descrita sobre o filtro da pesquisa)</w:t>
      </w:r>
      <w:r w:rsidRPr="007510C3">
        <w:rPr>
          <w:rFonts w:ascii="Arial Narrow" w:hAnsi="Arial Narrow"/>
        </w:rPr>
        <w:t>:</w:t>
      </w:r>
    </w:p>
    <w:p w:rsidR="008978C7" w:rsidRPr="007510C3" w:rsidRDefault="0058057D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>Co</w:t>
      </w:r>
      <w:r w:rsidR="00C45C61" w:rsidRPr="007510C3">
        <w:rPr>
          <w:rFonts w:ascii="Arial Narrow" w:hAnsi="Arial Narrow"/>
        </w:rPr>
        <w:t>ta: código da Cota</w:t>
      </w:r>
      <w:r w:rsidRPr="007510C3">
        <w:rPr>
          <w:rFonts w:ascii="Arial Narrow" w:hAnsi="Arial Narrow"/>
        </w:rPr>
        <w:t>.</w:t>
      </w:r>
    </w:p>
    <w:p w:rsidR="0058057D" w:rsidRPr="007510C3" w:rsidRDefault="0058057D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 xml:space="preserve">Nome: </w:t>
      </w:r>
      <w:r w:rsidR="00C45C61" w:rsidRPr="007510C3">
        <w:rPr>
          <w:rFonts w:ascii="Arial Narrow" w:hAnsi="Arial Narrow"/>
        </w:rPr>
        <w:t>Nome da Cota</w:t>
      </w:r>
      <w:r w:rsidR="00113ADC" w:rsidRPr="007510C3">
        <w:rPr>
          <w:rFonts w:ascii="Arial Narrow" w:hAnsi="Arial Narrow"/>
        </w:rPr>
        <w:t>.</w:t>
      </w:r>
    </w:p>
    <w:p w:rsidR="00C72E5A" w:rsidRPr="007510C3" w:rsidRDefault="00C72E5A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 xml:space="preserve">Exemplares: </w:t>
      </w:r>
      <w:r w:rsidR="00C45C61" w:rsidRPr="007510C3">
        <w:rPr>
          <w:rFonts w:ascii="Arial Narrow" w:hAnsi="Arial Narrow"/>
        </w:rPr>
        <w:t xml:space="preserve">Total de exemplares </w:t>
      </w:r>
      <w:r w:rsidR="005A4602" w:rsidRPr="007510C3">
        <w:rPr>
          <w:rFonts w:ascii="Arial Narrow" w:hAnsi="Arial Narrow"/>
        </w:rPr>
        <w:t>da Cota</w:t>
      </w:r>
      <w:r w:rsidR="005F74B0" w:rsidRPr="007510C3">
        <w:rPr>
          <w:rFonts w:ascii="Arial Narrow" w:hAnsi="Arial Narrow"/>
        </w:rPr>
        <w:t>. (não será editável, informação deve ser exibida conforme matriz de recolhimento já balanceada</w:t>
      </w:r>
      <w:proofErr w:type="gramStart"/>
      <w:r w:rsidR="005F74B0" w:rsidRPr="007510C3">
        <w:rPr>
          <w:rFonts w:ascii="Arial Narrow" w:hAnsi="Arial Narrow"/>
        </w:rPr>
        <w:t>)</w:t>
      </w:r>
      <w:proofErr w:type="gramEnd"/>
    </w:p>
    <w:p w:rsidR="00E02B37" w:rsidRDefault="00E02B37" w:rsidP="00560B48">
      <w:pPr>
        <w:ind w:left="426"/>
        <w:rPr>
          <w:rFonts w:ascii="Arial Narrow" w:hAnsi="Arial Narrow"/>
        </w:rPr>
      </w:pPr>
    </w:p>
    <w:p w:rsidR="00C25AD6" w:rsidRPr="007510C3" w:rsidRDefault="002B6969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>Totais</w:t>
      </w:r>
      <w:r w:rsidR="003D5E5E" w:rsidRPr="007510C3">
        <w:rPr>
          <w:rFonts w:ascii="Arial Narrow" w:hAnsi="Arial Narrow"/>
        </w:rPr>
        <w:t xml:space="preserve"> (enquanto estiver na sessão dessa tela)</w:t>
      </w:r>
      <w:r w:rsidR="00C25AD6" w:rsidRPr="007510C3">
        <w:rPr>
          <w:rFonts w:ascii="Arial Narrow" w:hAnsi="Arial Narrow"/>
        </w:rPr>
        <w:t>:</w:t>
      </w:r>
    </w:p>
    <w:p w:rsidR="00C25AD6" w:rsidRPr="007510C3" w:rsidRDefault="00E02B37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>Cotas</w:t>
      </w:r>
      <w:r w:rsidR="00C25AD6" w:rsidRPr="007510C3">
        <w:rPr>
          <w:rFonts w:ascii="Arial Narrow" w:hAnsi="Arial Narrow"/>
        </w:rPr>
        <w:t xml:space="preserve">: Quantidade de </w:t>
      </w:r>
      <w:r w:rsidR="00E9334A" w:rsidRPr="007510C3">
        <w:rPr>
          <w:rFonts w:ascii="Arial Narrow" w:hAnsi="Arial Narrow"/>
        </w:rPr>
        <w:t>Cotas que foram indicada</w:t>
      </w:r>
      <w:r w:rsidR="003D5E5E" w:rsidRPr="007510C3">
        <w:rPr>
          <w:rFonts w:ascii="Arial Narrow" w:hAnsi="Arial Narrow"/>
        </w:rPr>
        <w:t>s nessa tela.</w:t>
      </w:r>
    </w:p>
    <w:p w:rsidR="00C25AD6" w:rsidRPr="007510C3" w:rsidRDefault="00C25AD6" w:rsidP="007510C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7510C3">
        <w:rPr>
          <w:rFonts w:ascii="Arial Narrow" w:hAnsi="Arial Narrow"/>
        </w:rPr>
        <w:t>Exemplares: Soma dos exemplares e se</w:t>
      </w:r>
      <w:r w:rsidR="003D5E5E" w:rsidRPr="007510C3">
        <w:rPr>
          <w:rFonts w:ascii="Arial Narrow" w:hAnsi="Arial Narrow"/>
        </w:rPr>
        <w:t>rem recolhidos, conforme indicação das Cotas nessa tela.</w:t>
      </w:r>
    </w:p>
    <w:p w:rsidR="00560B48" w:rsidRDefault="00560B48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4C53" w:rsidRDefault="0058057D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Gra</w:t>
      </w:r>
      <w:r w:rsidR="005F74B0">
        <w:rPr>
          <w:rFonts w:ascii="Arial Narrow" w:hAnsi="Arial Narrow"/>
        </w:rPr>
        <w:t>var</w:t>
      </w:r>
      <w:r w:rsidR="00E94C53" w:rsidRPr="00E94C53">
        <w:rPr>
          <w:rFonts w:ascii="Arial Narrow" w:hAnsi="Arial Narrow"/>
        </w:rPr>
        <w:t>:</w:t>
      </w:r>
      <w:r w:rsidR="00E94C5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Executa a ação de atualização</w:t>
      </w:r>
      <w:r w:rsidR="005F74B0">
        <w:rPr>
          <w:rFonts w:ascii="Arial Narrow" w:hAnsi="Arial Narrow"/>
        </w:rPr>
        <w:t xml:space="preserve"> de reprogramação</w:t>
      </w:r>
      <w:r>
        <w:rPr>
          <w:rFonts w:ascii="Arial Narrow" w:hAnsi="Arial Narrow"/>
        </w:rPr>
        <w:t xml:space="preserve"> das info</w:t>
      </w:r>
      <w:r w:rsidR="005F74B0">
        <w:rPr>
          <w:rFonts w:ascii="Arial Narrow" w:hAnsi="Arial Narrow"/>
        </w:rPr>
        <w:t xml:space="preserve">rmações para a data selecionada, conforme regras descritas </w:t>
      </w:r>
      <w:r w:rsidR="00737115">
        <w:rPr>
          <w:rFonts w:ascii="Arial Narrow" w:hAnsi="Arial Narrow"/>
        </w:rPr>
        <w:t xml:space="preserve">acima. </w:t>
      </w:r>
      <w:r w:rsidR="00F947A2">
        <w:rPr>
          <w:rFonts w:ascii="Arial Narrow" w:hAnsi="Arial Narrow"/>
        </w:rPr>
        <w:t>(Data Antecipada: Data em que a chamada de encalhe antecipada será programada)</w:t>
      </w:r>
    </w:p>
    <w:p w:rsidR="0058057D" w:rsidRDefault="0058057D" w:rsidP="00D0148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Imprimir: </w:t>
      </w:r>
      <w:r w:rsidR="005F74B0">
        <w:rPr>
          <w:rFonts w:ascii="Arial Narrow" w:hAnsi="Arial Narrow"/>
        </w:rPr>
        <w:t>envia para impressão resultado da pesquisa.</w:t>
      </w:r>
    </w:p>
    <w:p w:rsidR="005F74B0" w:rsidRDefault="005F74B0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</w:t>
      </w:r>
      <w:r w:rsidR="00453F0A">
        <w:rPr>
          <w:rFonts w:ascii="Arial Narrow" w:hAnsi="Arial Narrow"/>
        </w:rPr>
        <w:t xml:space="preserve"> </w:t>
      </w:r>
      <w:r w:rsidR="00D01486">
        <w:rPr>
          <w:rFonts w:ascii="Arial Narrow" w:hAnsi="Arial Narrow"/>
        </w:rPr>
        <w:t>em formato Excel o resultado da pesquisa.</w:t>
      </w:r>
    </w:p>
    <w:p w:rsidR="00CF23A9" w:rsidRPr="0012499C" w:rsidRDefault="00CF23A9" w:rsidP="0058057D">
      <w:pPr>
        <w:numPr>
          <w:ilvl w:val="0"/>
          <w:numId w:val="26"/>
        </w:numPr>
        <w:rPr>
          <w:rFonts w:ascii="Arial Narrow" w:hAnsi="Arial Narrow"/>
          <w:highlight w:val="lightGray"/>
        </w:rPr>
      </w:pPr>
      <w:r w:rsidRPr="0012499C">
        <w:rPr>
          <w:rFonts w:ascii="Arial Narrow" w:hAnsi="Arial Narrow"/>
          <w:highlight w:val="lightGray"/>
        </w:rPr>
        <w:t xml:space="preserve">Cancelar Programação: botão só deve ser mostrado quando o produto e edição </w:t>
      </w:r>
      <w:proofErr w:type="gramStart"/>
      <w:r w:rsidRPr="0012499C">
        <w:rPr>
          <w:rFonts w:ascii="Arial Narrow" w:hAnsi="Arial Narrow"/>
          <w:highlight w:val="lightGray"/>
        </w:rPr>
        <w:t>consultado</w:t>
      </w:r>
      <w:proofErr w:type="gramEnd"/>
      <w:r w:rsidRPr="0012499C">
        <w:rPr>
          <w:rFonts w:ascii="Arial Narrow" w:hAnsi="Arial Narrow"/>
          <w:highlight w:val="lightGray"/>
        </w:rPr>
        <w:t xml:space="preserve"> já tiver uma CE Antecipada programada.</w:t>
      </w:r>
    </w:p>
    <w:p w:rsidR="00453F0A" w:rsidRDefault="00453F0A" w:rsidP="007D3E64">
      <w:pPr>
        <w:jc w:val="center"/>
        <w:rPr>
          <w:rFonts w:ascii="Arial Narrow" w:hAnsi="Arial Narrow"/>
        </w:rPr>
      </w:pPr>
    </w:p>
    <w:p w:rsidR="00453F0A" w:rsidRDefault="00453F0A" w:rsidP="00453F0A">
      <w:pPr>
        <w:rPr>
          <w:rFonts w:ascii="Arial Narrow" w:hAnsi="Arial Narrow"/>
        </w:rPr>
      </w:pPr>
    </w:p>
    <w:p w:rsidR="00DD7C0F" w:rsidRDefault="00467AC2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4B5AF8DC" wp14:editId="70404020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A2" w:rsidRDefault="00F947A2" w:rsidP="0010198B">
      <w:pPr>
        <w:ind w:left="426"/>
        <w:rPr>
          <w:rFonts w:ascii="Arial Narrow" w:hAnsi="Arial Narrow"/>
        </w:rPr>
      </w:pPr>
    </w:p>
    <w:p w:rsidR="00F947A2" w:rsidRDefault="00F947A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Confirmação da chamada</w:t>
      </w:r>
      <w:r w:rsidR="00DA64FE">
        <w:rPr>
          <w:rFonts w:ascii="Arial Narrow" w:hAnsi="Arial Narrow"/>
        </w:rPr>
        <w:t xml:space="preserve"> (botão gravar)</w:t>
      </w:r>
    </w:p>
    <w:p w:rsidR="00F947A2" w:rsidRDefault="00F947A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C02F355" wp14:editId="583DCBB2">
            <wp:extent cx="6116320" cy="3717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A64FE" w:rsidRDefault="00DA64F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Pop-up (Cancelar Programação)</w:t>
      </w:r>
    </w:p>
    <w:p w:rsidR="00DA64FE" w:rsidRDefault="00DA64FE" w:rsidP="0010198B">
      <w:pPr>
        <w:ind w:left="426"/>
        <w:rPr>
          <w:rFonts w:ascii="Arial Narrow" w:hAnsi="Arial Narrow"/>
        </w:rPr>
      </w:pPr>
    </w:p>
    <w:p w:rsidR="00DA64FE" w:rsidRDefault="00467AC2" w:rsidP="00DA64FE">
      <w:pPr>
        <w:ind w:left="426"/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4DC5B4D" wp14:editId="326804A0">
            <wp:extent cx="5612130" cy="3155315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FE" w:rsidRPr="00875148" w:rsidRDefault="00DA64FE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49F" w:rsidRDefault="00EA749F">
      <w:r>
        <w:separator/>
      </w:r>
    </w:p>
  </w:endnote>
  <w:endnote w:type="continuationSeparator" w:id="0">
    <w:p w:rsidR="00EA749F" w:rsidRDefault="00EA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E853E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E853E2">
      <w:rPr>
        <w:rStyle w:val="Nmerodepgina"/>
        <w:rFonts w:ascii="Arial" w:hAnsi="Arial"/>
        <w:snapToGrid w:val="0"/>
      </w:rPr>
      <w:fldChar w:fldCharType="separate"/>
    </w:r>
    <w:r w:rsidR="004C31A8">
      <w:rPr>
        <w:rStyle w:val="Nmerodepgina"/>
        <w:rFonts w:ascii="Arial" w:hAnsi="Arial"/>
        <w:noProof/>
        <w:snapToGrid w:val="0"/>
      </w:rPr>
      <w:t>6</w:t>
    </w:r>
    <w:r w:rsidR="00E853E2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E853E2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E853E2">
      <w:rPr>
        <w:rStyle w:val="Nmerodepgina"/>
        <w:rFonts w:ascii="Arial" w:hAnsi="Arial"/>
        <w:snapToGrid w:val="0"/>
      </w:rPr>
      <w:fldChar w:fldCharType="separate"/>
    </w:r>
    <w:r w:rsidR="004C31A8">
      <w:rPr>
        <w:rStyle w:val="Nmerodepgina"/>
        <w:rFonts w:ascii="Arial" w:hAnsi="Arial"/>
        <w:noProof/>
        <w:snapToGrid w:val="0"/>
      </w:rPr>
      <w:t>9</w:t>
    </w:r>
    <w:r w:rsidR="00E853E2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49F" w:rsidRDefault="00EA749F">
      <w:r>
        <w:separator/>
      </w:r>
    </w:p>
  </w:footnote>
  <w:footnote w:type="continuationSeparator" w:id="0">
    <w:p w:rsidR="00EA749F" w:rsidRDefault="00EA749F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51C5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7D3E64">
            <w:rPr>
              <w:rFonts w:ascii="Arial" w:hAnsi="Arial"/>
              <w:sz w:val="16"/>
            </w:rPr>
            <w:t>0</w:t>
          </w:r>
          <w:r w:rsidR="00251C51">
            <w:rPr>
              <w:rFonts w:ascii="Arial" w:hAnsi="Arial"/>
              <w:sz w:val="16"/>
            </w:rPr>
            <w:t>6</w:t>
          </w:r>
          <w:r w:rsidR="007D3E64">
            <w:rPr>
              <w:rFonts w:ascii="Arial" w:hAnsi="Arial"/>
              <w:sz w:val="16"/>
            </w:rPr>
            <w:t>/01/2012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AFF0493"/>
    <w:multiLevelType w:val="hybridMultilevel"/>
    <w:tmpl w:val="5DAAA22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472EC4"/>
    <w:multiLevelType w:val="hybridMultilevel"/>
    <w:tmpl w:val="BE3C7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0"/>
  </w:num>
  <w:num w:numId="5">
    <w:abstractNumId w:val="11"/>
  </w:num>
  <w:num w:numId="6">
    <w:abstractNumId w:val="25"/>
  </w:num>
  <w:num w:numId="7">
    <w:abstractNumId w:val="8"/>
  </w:num>
  <w:num w:numId="8">
    <w:abstractNumId w:val="19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5"/>
  </w:num>
  <w:num w:numId="14">
    <w:abstractNumId w:val="2"/>
  </w:num>
  <w:num w:numId="15">
    <w:abstractNumId w:val="26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8"/>
  </w:num>
  <w:num w:numId="27">
    <w:abstractNumId w:val="16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997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006"/>
    <w:rsid w:val="000339EB"/>
    <w:rsid w:val="00033B45"/>
    <w:rsid w:val="00034CB0"/>
    <w:rsid w:val="000408DB"/>
    <w:rsid w:val="000425DB"/>
    <w:rsid w:val="00042C68"/>
    <w:rsid w:val="00043B76"/>
    <w:rsid w:val="0005102B"/>
    <w:rsid w:val="00054FEB"/>
    <w:rsid w:val="00062236"/>
    <w:rsid w:val="0006327C"/>
    <w:rsid w:val="00063320"/>
    <w:rsid w:val="00065E97"/>
    <w:rsid w:val="000718DF"/>
    <w:rsid w:val="000730EB"/>
    <w:rsid w:val="0007424A"/>
    <w:rsid w:val="00075F45"/>
    <w:rsid w:val="00085C58"/>
    <w:rsid w:val="00090E34"/>
    <w:rsid w:val="00092FF2"/>
    <w:rsid w:val="000952A2"/>
    <w:rsid w:val="00095B92"/>
    <w:rsid w:val="000A2DBE"/>
    <w:rsid w:val="000A5878"/>
    <w:rsid w:val="000A5D1A"/>
    <w:rsid w:val="000A60CC"/>
    <w:rsid w:val="000B206F"/>
    <w:rsid w:val="000B3976"/>
    <w:rsid w:val="000B4422"/>
    <w:rsid w:val="000B5FA9"/>
    <w:rsid w:val="000B661F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077B"/>
    <w:rsid w:val="000F25C4"/>
    <w:rsid w:val="000F3876"/>
    <w:rsid w:val="000F4B3C"/>
    <w:rsid w:val="000F5D38"/>
    <w:rsid w:val="000F5D44"/>
    <w:rsid w:val="000F7F7E"/>
    <w:rsid w:val="00100949"/>
    <w:rsid w:val="0010198B"/>
    <w:rsid w:val="00107798"/>
    <w:rsid w:val="00107843"/>
    <w:rsid w:val="00111F2A"/>
    <w:rsid w:val="00111FA2"/>
    <w:rsid w:val="0011241E"/>
    <w:rsid w:val="00112EFC"/>
    <w:rsid w:val="00113ADC"/>
    <w:rsid w:val="00116B72"/>
    <w:rsid w:val="0012310B"/>
    <w:rsid w:val="0012448A"/>
    <w:rsid w:val="0012499C"/>
    <w:rsid w:val="001252E4"/>
    <w:rsid w:val="00130BF4"/>
    <w:rsid w:val="0013234C"/>
    <w:rsid w:val="00133562"/>
    <w:rsid w:val="00134664"/>
    <w:rsid w:val="00134EA4"/>
    <w:rsid w:val="00154A64"/>
    <w:rsid w:val="00154FFC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1C5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3FD2"/>
    <w:rsid w:val="002743D3"/>
    <w:rsid w:val="002867D4"/>
    <w:rsid w:val="00290D93"/>
    <w:rsid w:val="00292871"/>
    <w:rsid w:val="00293543"/>
    <w:rsid w:val="002941D0"/>
    <w:rsid w:val="00296253"/>
    <w:rsid w:val="002A37A9"/>
    <w:rsid w:val="002A3D6C"/>
    <w:rsid w:val="002A489D"/>
    <w:rsid w:val="002A493C"/>
    <w:rsid w:val="002A4DAE"/>
    <w:rsid w:val="002A5A05"/>
    <w:rsid w:val="002A7C54"/>
    <w:rsid w:val="002B1A0A"/>
    <w:rsid w:val="002B6969"/>
    <w:rsid w:val="002B78BF"/>
    <w:rsid w:val="002C2B68"/>
    <w:rsid w:val="002C7CDA"/>
    <w:rsid w:val="002C7DF2"/>
    <w:rsid w:val="002D07E2"/>
    <w:rsid w:val="002D0D9D"/>
    <w:rsid w:val="002D0FFA"/>
    <w:rsid w:val="002D2F9A"/>
    <w:rsid w:val="002D36B7"/>
    <w:rsid w:val="002D3A39"/>
    <w:rsid w:val="002D69A4"/>
    <w:rsid w:val="002E1B49"/>
    <w:rsid w:val="002E294F"/>
    <w:rsid w:val="002E2EC5"/>
    <w:rsid w:val="002E6A5F"/>
    <w:rsid w:val="002E73E1"/>
    <w:rsid w:val="002F2F8B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32191"/>
    <w:rsid w:val="00337D6D"/>
    <w:rsid w:val="00343E85"/>
    <w:rsid w:val="0034692E"/>
    <w:rsid w:val="00346E2C"/>
    <w:rsid w:val="00350889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E5E"/>
    <w:rsid w:val="003D5F2A"/>
    <w:rsid w:val="003D6623"/>
    <w:rsid w:val="003D7159"/>
    <w:rsid w:val="003E65D7"/>
    <w:rsid w:val="003F3769"/>
    <w:rsid w:val="003F4CD3"/>
    <w:rsid w:val="003F51EA"/>
    <w:rsid w:val="00401977"/>
    <w:rsid w:val="00406C5E"/>
    <w:rsid w:val="0040743C"/>
    <w:rsid w:val="00407BCF"/>
    <w:rsid w:val="0041262B"/>
    <w:rsid w:val="00412BA4"/>
    <w:rsid w:val="00414BB9"/>
    <w:rsid w:val="004150D4"/>
    <w:rsid w:val="00415F64"/>
    <w:rsid w:val="00425CF6"/>
    <w:rsid w:val="00432241"/>
    <w:rsid w:val="00435710"/>
    <w:rsid w:val="004429EB"/>
    <w:rsid w:val="004454DC"/>
    <w:rsid w:val="004474E5"/>
    <w:rsid w:val="00453F0A"/>
    <w:rsid w:val="004602E7"/>
    <w:rsid w:val="00460E14"/>
    <w:rsid w:val="00462254"/>
    <w:rsid w:val="0046284F"/>
    <w:rsid w:val="00462F1A"/>
    <w:rsid w:val="004663C3"/>
    <w:rsid w:val="00466BB1"/>
    <w:rsid w:val="00467AC2"/>
    <w:rsid w:val="004748E1"/>
    <w:rsid w:val="00475930"/>
    <w:rsid w:val="00477637"/>
    <w:rsid w:val="00481037"/>
    <w:rsid w:val="0048178E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31A8"/>
    <w:rsid w:val="004C5A88"/>
    <w:rsid w:val="004C5CED"/>
    <w:rsid w:val="004C5FA2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E74A6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0B48"/>
    <w:rsid w:val="00563CCF"/>
    <w:rsid w:val="00565A80"/>
    <w:rsid w:val="00566DA7"/>
    <w:rsid w:val="005728F6"/>
    <w:rsid w:val="0058057D"/>
    <w:rsid w:val="00580FAD"/>
    <w:rsid w:val="00586977"/>
    <w:rsid w:val="00591325"/>
    <w:rsid w:val="0059362C"/>
    <w:rsid w:val="00594103"/>
    <w:rsid w:val="00595535"/>
    <w:rsid w:val="00597006"/>
    <w:rsid w:val="005976A3"/>
    <w:rsid w:val="005A4602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F0F9C"/>
    <w:rsid w:val="005F242D"/>
    <w:rsid w:val="005F74B0"/>
    <w:rsid w:val="005F74CC"/>
    <w:rsid w:val="006011B9"/>
    <w:rsid w:val="0060216A"/>
    <w:rsid w:val="00603A73"/>
    <w:rsid w:val="00603F7B"/>
    <w:rsid w:val="00610B3D"/>
    <w:rsid w:val="00614377"/>
    <w:rsid w:val="00614B88"/>
    <w:rsid w:val="00624E04"/>
    <w:rsid w:val="0063186C"/>
    <w:rsid w:val="00645DE2"/>
    <w:rsid w:val="00652F0D"/>
    <w:rsid w:val="006538E2"/>
    <w:rsid w:val="0065593F"/>
    <w:rsid w:val="00656920"/>
    <w:rsid w:val="0065695B"/>
    <w:rsid w:val="00660CDF"/>
    <w:rsid w:val="006611F9"/>
    <w:rsid w:val="006675D3"/>
    <w:rsid w:val="006740BF"/>
    <w:rsid w:val="0067522E"/>
    <w:rsid w:val="00676DC7"/>
    <w:rsid w:val="00687B1A"/>
    <w:rsid w:val="00687C7B"/>
    <w:rsid w:val="006912E3"/>
    <w:rsid w:val="006919C9"/>
    <w:rsid w:val="00691D6D"/>
    <w:rsid w:val="006A2A01"/>
    <w:rsid w:val="006B4A2A"/>
    <w:rsid w:val="006B4D0C"/>
    <w:rsid w:val="006B5723"/>
    <w:rsid w:val="006C1E49"/>
    <w:rsid w:val="006C43F7"/>
    <w:rsid w:val="006C6B36"/>
    <w:rsid w:val="006E1561"/>
    <w:rsid w:val="006E2C4F"/>
    <w:rsid w:val="006E2F17"/>
    <w:rsid w:val="006E3B1E"/>
    <w:rsid w:val="006E709B"/>
    <w:rsid w:val="006E7B55"/>
    <w:rsid w:val="006F0842"/>
    <w:rsid w:val="006F094F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07C7A"/>
    <w:rsid w:val="00710567"/>
    <w:rsid w:val="00711B32"/>
    <w:rsid w:val="007131E9"/>
    <w:rsid w:val="00713A58"/>
    <w:rsid w:val="00714DF0"/>
    <w:rsid w:val="00715235"/>
    <w:rsid w:val="00716B52"/>
    <w:rsid w:val="00725A0D"/>
    <w:rsid w:val="00732BAF"/>
    <w:rsid w:val="0073442D"/>
    <w:rsid w:val="00734F41"/>
    <w:rsid w:val="00736B62"/>
    <w:rsid w:val="00736D34"/>
    <w:rsid w:val="00737115"/>
    <w:rsid w:val="00737BCC"/>
    <w:rsid w:val="007400F0"/>
    <w:rsid w:val="007472E9"/>
    <w:rsid w:val="007510C3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E64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5E5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77FC9"/>
    <w:rsid w:val="00883CB7"/>
    <w:rsid w:val="00886CF7"/>
    <w:rsid w:val="00890929"/>
    <w:rsid w:val="0089266A"/>
    <w:rsid w:val="0089306D"/>
    <w:rsid w:val="008941BE"/>
    <w:rsid w:val="008978C7"/>
    <w:rsid w:val="008A03F8"/>
    <w:rsid w:val="008A1117"/>
    <w:rsid w:val="008A12E3"/>
    <w:rsid w:val="008B3FE1"/>
    <w:rsid w:val="008B6165"/>
    <w:rsid w:val="008C375D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4640"/>
    <w:rsid w:val="008F548F"/>
    <w:rsid w:val="008F5D03"/>
    <w:rsid w:val="009027A4"/>
    <w:rsid w:val="00903E6B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16D1"/>
    <w:rsid w:val="009646D5"/>
    <w:rsid w:val="00965E63"/>
    <w:rsid w:val="00967685"/>
    <w:rsid w:val="00967CD6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AD0"/>
    <w:rsid w:val="00991CB1"/>
    <w:rsid w:val="0099463C"/>
    <w:rsid w:val="00994D77"/>
    <w:rsid w:val="00996E98"/>
    <w:rsid w:val="009A2FB5"/>
    <w:rsid w:val="009B02FE"/>
    <w:rsid w:val="009C0CFF"/>
    <w:rsid w:val="009C2CEB"/>
    <w:rsid w:val="009C7976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179B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28FB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16A"/>
    <w:rsid w:val="00B027CB"/>
    <w:rsid w:val="00B02BE8"/>
    <w:rsid w:val="00B05FC8"/>
    <w:rsid w:val="00B10DB5"/>
    <w:rsid w:val="00B11BA5"/>
    <w:rsid w:val="00B11C84"/>
    <w:rsid w:val="00B12EB4"/>
    <w:rsid w:val="00B13D59"/>
    <w:rsid w:val="00B171CD"/>
    <w:rsid w:val="00B232EC"/>
    <w:rsid w:val="00B26273"/>
    <w:rsid w:val="00B26CF8"/>
    <w:rsid w:val="00B275F6"/>
    <w:rsid w:val="00B31218"/>
    <w:rsid w:val="00B342E9"/>
    <w:rsid w:val="00B34FA0"/>
    <w:rsid w:val="00B36A35"/>
    <w:rsid w:val="00B41E04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B63"/>
    <w:rsid w:val="00BA6CC9"/>
    <w:rsid w:val="00BA6DDF"/>
    <w:rsid w:val="00BB189E"/>
    <w:rsid w:val="00BB2081"/>
    <w:rsid w:val="00BB4FC7"/>
    <w:rsid w:val="00BB5FDF"/>
    <w:rsid w:val="00BB74D3"/>
    <w:rsid w:val="00BD06A1"/>
    <w:rsid w:val="00BD11A1"/>
    <w:rsid w:val="00BD16C4"/>
    <w:rsid w:val="00BD1DF1"/>
    <w:rsid w:val="00BD2109"/>
    <w:rsid w:val="00BD4414"/>
    <w:rsid w:val="00BE09CD"/>
    <w:rsid w:val="00BE1773"/>
    <w:rsid w:val="00BE1A1C"/>
    <w:rsid w:val="00BE1CD2"/>
    <w:rsid w:val="00BF0AAB"/>
    <w:rsid w:val="00BF216B"/>
    <w:rsid w:val="00BF243E"/>
    <w:rsid w:val="00BF777E"/>
    <w:rsid w:val="00C00B8A"/>
    <w:rsid w:val="00C0154E"/>
    <w:rsid w:val="00C02839"/>
    <w:rsid w:val="00C06858"/>
    <w:rsid w:val="00C06BDE"/>
    <w:rsid w:val="00C258FC"/>
    <w:rsid w:val="00C25AD6"/>
    <w:rsid w:val="00C25AFA"/>
    <w:rsid w:val="00C2745E"/>
    <w:rsid w:val="00C30277"/>
    <w:rsid w:val="00C31143"/>
    <w:rsid w:val="00C3375E"/>
    <w:rsid w:val="00C35528"/>
    <w:rsid w:val="00C3621F"/>
    <w:rsid w:val="00C36FB2"/>
    <w:rsid w:val="00C449A0"/>
    <w:rsid w:val="00C45C61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2E5A"/>
    <w:rsid w:val="00C748E0"/>
    <w:rsid w:val="00C75E39"/>
    <w:rsid w:val="00C8363C"/>
    <w:rsid w:val="00C83B93"/>
    <w:rsid w:val="00C86DCE"/>
    <w:rsid w:val="00C9056D"/>
    <w:rsid w:val="00C93B4D"/>
    <w:rsid w:val="00C95292"/>
    <w:rsid w:val="00CA1659"/>
    <w:rsid w:val="00CA3EC1"/>
    <w:rsid w:val="00CA4A3D"/>
    <w:rsid w:val="00CA5310"/>
    <w:rsid w:val="00CB116A"/>
    <w:rsid w:val="00CB1B89"/>
    <w:rsid w:val="00CB7054"/>
    <w:rsid w:val="00CB7DB2"/>
    <w:rsid w:val="00CC0A3F"/>
    <w:rsid w:val="00CC186B"/>
    <w:rsid w:val="00CC356D"/>
    <w:rsid w:val="00CC628B"/>
    <w:rsid w:val="00CE3775"/>
    <w:rsid w:val="00CF23A9"/>
    <w:rsid w:val="00CF2AC9"/>
    <w:rsid w:val="00CF360A"/>
    <w:rsid w:val="00D013E8"/>
    <w:rsid w:val="00D01486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4FE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2B37"/>
    <w:rsid w:val="00E0408D"/>
    <w:rsid w:val="00E060E1"/>
    <w:rsid w:val="00E1304F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47E0"/>
    <w:rsid w:val="00E853E2"/>
    <w:rsid w:val="00E857C3"/>
    <w:rsid w:val="00E86BF7"/>
    <w:rsid w:val="00E87A12"/>
    <w:rsid w:val="00E9191F"/>
    <w:rsid w:val="00E9334A"/>
    <w:rsid w:val="00E9363A"/>
    <w:rsid w:val="00E94C53"/>
    <w:rsid w:val="00E9572F"/>
    <w:rsid w:val="00E95E60"/>
    <w:rsid w:val="00E9713B"/>
    <w:rsid w:val="00EA21F6"/>
    <w:rsid w:val="00EA3AAD"/>
    <w:rsid w:val="00EA538F"/>
    <w:rsid w:val="00EA749F"/>
    <w:rsid w:val="00EB1B9F"/>
    <w:rsid w:val="00EB2506"/>
    <w:rsid w:val="00EC0A20"/>
    <w:rsid w:val="00EC1FB9"/>
    <w:rsid w:val="00EC6D24"/>
    <w:rsid w:val="00ED1B21"/>
    <w:rsid w:val="00ED439D"/>
    <w:rsid w:val="00ED5B4E"/>
    <w:rsid w:val="00EE0DE3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04B6"/>
    <w:rsid w:val="00F255DF"/>
    <w:rsid w:val="00F25CB5"/>
    <w:rsid w:val="00F27E38"/>
    <w:rsid w:val="00F379EA"/>
    <w:rsid w:val="00F41E73"/>
    <w:rsid w:val="00F44663"/>
    <w:rsid w:val="00F463C7"/>
    <w:rsid w:val="00F55894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1B09"/>
    <w:rsid w:val="00F82747"/>
    <w:rsid w:val="00F85B21"/>
    <w:rsid w:val="00F86000"/>
    <w:rsid w:val="00F86CA9"/>
    <w:rsid w:val="00F87061"/>
    <w:rsid w:val="00F9249A"/>
    <w:rsid w:val="00F937C5"/>
    <w:rsid w:val="00F947A2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E76DC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Reviso">
    <w:name w:val="Revision"/>
    <w:hidden/>
    <w:uiPriority w:val="99"/>
    <w:semiHidden/>
    <w:rsid w:val="00054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Reviso">
    <w:name w:val="Revision"/>
    <w:hidden/>
    <w:uiPriority w:val="99"/>
    <w:semiHidden/>
    <w:rsid w:val="0005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4D639-F538-4DA6-B881-8057CEC9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28</TotalTime>
  <Pages>9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10</cp:revision>
  <cp:lastPrinted>2009-11-19T20:24:00Z</cp:lastPrinted>
  <dcterms:created xsi:type="dcterms:W3CDTF">2012-06-20T12:54:00Z</dcterms:created>
  <dcterms:modified xsi:type="dcterms:W3CDTF">2012-07-14T16:20:00Z</dcterms:modified>
</cp:coreProperties>
</file>