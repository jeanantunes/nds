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AD17E9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  <w:r>
        <w:rPr>
          <w:rFonts w:ascii="Arial Narrow" w:hAnsi="Arial Narrow"/>
          <w:sz w:val="40"/>
        </w:rPr>
        <w:t xml:space="preserve"> </w:t>
      </w: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F13ECC">
        <w:rPr>
          <w:rFonts w:ascii="Arial Narrow" w:hAnsi="Arial Narrow"/>
          <w:b/>
          <w:sz w:val="36"/>
          <w:szCs w:val="36"/>
        </w:rPr>
        <w:t>0</w:t>
      </w:r>
      <w:r w:rsidR="00C56C25">
        <w:rPr>
          <w:rFonts w:ascii="Arial Narrow" w:hAnsi="Arial Narrow"/>
          <w:b/>
          <w:sz w:val="36"/>
          <w:szCs w:val="36"/>
        </w:rPr>
        <w:t>1</w:t>
      </w:r>
      <w:r w:rsidR="00E029D0">
        <w:rPr>
          <w:rFonts w:ascii="Arial Narrow" w:hAnsi="Arial Narrow"/>
          <w:b/>
          <w:sz w:val="36"/>
          <w:szCs w:val="36"/>
        </w:rPr>
        <w:t>61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EE364D">
        <w:rPr>
          <w:rFonts w:ascii="Arial Narrow" w:hAnsi="Arial Narrow"/>
          <w:b/>
          <w:sz w:val="36"/>
          <w:szCs w:val="36"/>
        </w:rPr>
        <w:t>C</w:t>
      </w:r>
      <w:r w:rsidR="00AD17E9">
        <w:rPr>
          <w:rFonts w:ascii="Arial Narrow" w:hAnsi="Arial Narrow"/>
          <w:b/>
          <w:sz w:val="36"/>
          <w:szCs w:val="36"/>
        </w:rPr>
        <w:t xml:space="preserve">adastro de </w:t>
      </w:r>
      <w:r w:rsidR="001B39D7">
        <w:rPr>
          <w:rFonts w:ascii="Arial Narrow" w:hAnsi="Arial Narrow"/>
          <w:b/>
          <w:sz w:val="36"/>
          <w:szCs w:val="36"/>
        </w:rPr>
        <w:t>Cota</w:t>
      </w:r>
      <w:r w:rsidR="00E029D0">
        <w:rPr>
          <w:rFonts w:ascii="Arial Narrow" w:hAnsi="Arial Narrow"/>
          <w:b/>
          <w:sz w:val="36"/>
          <w:szCs w:val="36"/>
        </w:rPr>
        <w:t xml:space="preserve"> – Pessoa Jurídica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Del="000F108D" w:rsidRDefault="00DD7C0F">
      <w:pPr>
        <w:pStyle w:val="Cabealho"/>
        <w:rPr>
          <w:del w:id="0" w:author="Francivaldo Nogueira Alecrim_DISCOVER" w:date="2012-04-02T16:29:00Z"/>
          <w:rFonts w:ascii="Arial Narrow" w:hAnsi="Arial Narrow"/>
        </w:rPr>
      </w:pPr>
    </w:p>
    <w:p w:rsidR="00DD7C0F" w:rsidDel="000F108D" w:rsidRDefault="00DD7C0F">
      <w:pPr>
        <w:pStyle w:val="Cabealho"/>
        <w:rPr>
          <w:del w:id="1" w:author="Francivaldo Nogueira Alecrim_DISCOVER" w:date="2012-04-02T16:29:00Z"/>
          <w:rFonts w:ascii="Arial Narrow" w:hAnsi="Arial Narrow"/>
        </w:rPr>
      </w:pPr>
    </w:p>
    <w:p w:rsidR="00DD7C0F" w:rsidRPr="00875148" w:rsidDel="000F108D" w:rsidRDefault="00DD7C0F">
      <w:pPr>
        <w:pStyle w:val="Cabealho"/>
        <w:rPr>
          <w:del w:id="2" w:author="Francivaldo Nogueira Alecrim_DISCOVER" w:date="2012-04-02T16:30:00Z"/>
          <w:rFonts w:ascii="Arial Narrow" w:hAnsi="Arial Narrow"/>
        </w:rPr>
      </w:pPr>
    </w:p>
    <w:p w:rsidR="00DD7C0F" w:rsidRPr="00875148" w:rsidDel="000F108D" w:rsidRDefault="00DD7C0F">
      <w:pPr>
        <w:rPr>
          <w:del w:id="3" w:author="Francivaldo Nogueira Alecrim_DISCOVER" w:date="2012-04-02T16:30:00Z"/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4B2B2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29/03/2012</w:t>
            </w:r>
          </w:p>
        </w:tc>
        <w:tc>
          <w:tcPr>
            <w:tcW w:w="1134" w:type="dxa"/>
          </w:tcPr>
          <w:p w:rsidR="00DD7C0F" w:rsidRPr="00875148" w:rsidRDefault="004B2B2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4B2B2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</w:tcPr>
          <w:p w:rsidR="00DD7C0F" w:rsidRPr="00875148" w:rsidRDefault="004B2B2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4B2B2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0F108D" w:rsidRPr="00875148" w:rsidTr="000F108D">
        <w:trPr>
          <w:ins w:id="4" w:author="Francivaldo Nogueira Alecrim_DISCOVER" w:date="2012-04-02T16:30:00Z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08D" w:rsidRPr="00875148" w:rsidRDefault="000F108D" w:rsidP="000F108D">
            <w:pPr>
              <w:pStyle w:val="Tabletext"/>
              <w:jc w:val="center"/>
              <w:rPr>
                <w:ins w:id="5" w:author="Francivaldo Nogueira Alecrim_DISCOVER" w:date="2012-04-02T16:30:00Z"/>
                <w:rFonts w:ascii="Arial Narrow" w:hAnsi="Arial Narrow"/>
                <w:color w:val="0000FF"/>
                <w:lang w:val="es-ES_tradnl"/>
              </w:rPr>
            </w:pPr>
            <w:bookmarkStart w:id="6" w:name="_Toc84234381"/>
            <w:bookmarkStart w:id="7" w:name="_Toc84734077"/>
            <w:ins w:id="8" w:author="Francivaldo Nogueira Alecrim_DISCOVER" w:date="2012-04-02T16:30:00Z">
              <w:r>
                <w:rPr>
                  <w:rFonts w:ascii="Arial Narrow" w:hAnsi="Arial Narrow"/>
                  <w:color w:val="0000FF"/>
                  <w:lang w:val="es-ES_tradnl"/>
                </w:rPr>
                <w:t>02/04/2012</w:t>
              </w:r>
            </w:ins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08D" w:rsidRPr="00875148" w:rsidRDefault="000F108D" w:rsidP="002B6AB4">
            <w:pPr>
              <w:pStyle w:val="Tabletext"/>
              <w:jc w:val="center"/>
              <w:rPr>
                <w:ins w:id="9" w:author="Francivaldo Nogueira Alecrim_DISCOVER" w:date="2012-04-02T16:30:00Z"/>
                <w:rFonts w:ascii="Arial Narrow" w:hAnsi="Arial Narrow"/>
                <w:color w:val="0000FF"/>
                <w:lang w:val="pt-BR"/>
              </w:rPr>
            </w:pPr>
            <w:ins w:id="10" w:author="Francivaldo Nogueira Alecrim_DISCOVER" w:date="2012-04-02T16:30:00Z">
              <w:r>
                <w:rPr>
                  <w:rFonts w:ascii="Arial Narrow" w:hAnsi="Arial Narrow"/>
                  <w:color w:val="0000FF"/>
                  <w:lang w:val="pt-BR"/>
                </w:rPr>
                <w:t>1.2</w:t>
              </w:r>
            </w:ins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08D" w:rsidRPr="00875148" w:rsidRDefault="000F108D" w:rsidP="002B6AB4">
            <w:pPr>
              <w:pStyle w:val="Tabletext"/>
              <w:rPr>
                <w:ins w:id="11" w:author="Francivaldo Nogueira Alecrim_DISCOVER" w:date="2012-04-02T16:30:00Z"/>
                <w:rFonts w:ascii="Arial Narrow" w:hAnsi="Arial Narrow"/>
                <w:color w:val="0000FF"/>
                <w:lang w:val="pt-BR"/>
              </w:rPr>
            </w:pPr>
            <w:ins w:id="12" w:author="Francivaldo Nogueira Alecrim_DISCOVER" w:date="2012-04-02T16:30:00Z">
              <w:r>
                <w:rPr>
                  <w:rFonts w:ascii="Arial Narrow" w:hAnsi="Arial Narrow"/>
                  <w:color w:val="0000FF"/>
                  <w:lang w:val="pt-BR"/>
                </w:rPr>
                <w:t>Complementação de regras</w:t>
              </w:r>
            </w:ins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08D" w:rsidRPr="00875148" w:rsidRDefault="000F108D" w:rsidP="002B6AB4">
            <w:pPr>
              <w:pStyle w:val="Tabletext"/>
              <w:rPr>
                <w:ins w:id="13" w:author="Francivaldo Nogueira Alecrim_DISCOVER" w:date="2012-04-02T16:30:00Z"/>
                <w:rFonts w:ascii="Arial Narrow" w:hAnsi="Arial Narrow"/>
                <w:color w:val="0000FF"/>
                <w:lang w:val="pt-BR"/>
              </w:rPr>
            </w:pPr>
            <w:ins w:id="14" w:author="Francivaldo Nogueira Alecrim_DISCOVER" w:date="2012-04-02T16:30:00Z">
              <w:r>
                <w:rPr>
                  <w:rFonts w:ascii="Arial Narrow" w:hAnsi="Arial Narrow"/>
                  <w:color w:val="0000FF"/>
                  <w:lang w:val="pt-BR"/>
                </w:rPr>
                <w:t>Francivaldo</w:t>
              </w:r>
            </w:ins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08D" w:rsidRPr="00875148" w:rsidRDefault="000F108D" w:rsidP="002B6AB4">
            <w:pPr>
              <w:pStyle w:val="Tabletext"/>
              <w:rPr>
                <w:ins w:id="15" w:author="Francivaldo Nogueira Alecrim_DISCOVER" w:date="2012-04-02T16:30:00Z"/>
                <w:rFonts w:ascii="Arial Narrow" w:hAnsi="Arial Narrow"/>
                <w:color w:val="0000FF"/>
                <w:lang w:val="pt-BR"/>
              </w:rPr>
            </w:pPr>
            <w:ins w:id="16" w:author="Francivaldo Nogueira Alecrim_DISCOVER" w:date="2012-04-02T16:30:00Z">
              <w:r>
                <w:rPr>
                  <w:rFonts w:ascii="Arial Narrow" w:hAnsi="Arial Narrow"/>
                  <w:color w:val="0000FF"/>
                  <w:lang w:val="pt-BR"/>
                </w:rPr>
                <w:t>TI-DGB</w:t>
              </w:r>
            </w:ins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lastRenderedPageBreak/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 w:rsidRPr="00875148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17" w:name="_Toc370695248"/>
      <w:bookmarkStart w:id="18" w:name="_Toc370696875"/>
      <w:bookmarkStart w:id="19" w:name="_Toc370697211"/>
      <w:bookmarkStart w:id="20" w:name="_Toc383848215"/>
      <w:bookmarkStart w:id="21" w:name="_Toc383848339"/>
      <w:bookmarkStart w:id="22" w:name="_Toc383950102"/>
      <w:bookmarkStart w:id="23" w:name="_Toc384540445"/>
      <w:bookmarkStart w:id="24" w:name="_Toc385229727"/>
      <w:bookmarkStart w:id="25" w:name="_Toc385230063"/>
      <w:bookmarkStart w:id="26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A6F4D" w:rsidP="008E6D14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Tela responsável pelo cadastro de </w:t>
            </w:r>
            <w:r w:rsidR="008E6D14">
              <w:rPr>
                <w:rFonts w:ascii="Arial Narrow" w:hAnsi="Arial Narrow" w:cs="Arial"/>
                <w:color w:val="002060"/>
                <w:sz w:val="22"/>
                <w:szCs w:val="22"/>
              </w:rPr>
              <w:t>Cota</w:t>
            </w:r>
            <w:r w:rsidR="00E029D0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para o tipo de Pessoa Jurídica</w:t>
            </w:r>
            <w:r w:rsidR="008E6D1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, cuja informação será o ponto inicial para todos os relacionamentos de endereços, financeiros, </w:t>
            </w:r>
            <w:proofErr w:type="spellStart"/>
            <w:r w:rsidR="008E6D14">
              <w:rPr>
                <w:rFonts w:ascii="Arial Narrow" w:hAnsi="Arial Narrow" w:cs="Arial"/>
                <w:color w:val="002060"/>
                <w:sz w:val="22"/>
                <w:szCs w:val="22"/>
              </w:rPr>
              <w:t>PDV´s</w:t>
            </w:r>
            <w:proofErr w:type="spellEnd"/>
            <w:r w:rsidR="008E6D1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e demais informações imputadas no sistema que necessite identificação da pessoa cadastrada.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27" w:name="_Toc456660582"/>
      <w:bookmarkEnd w:id="6"/>
      <w:bookmarkEnd w:id="7"/>
      <w:r w:rsidRPr="00875148">
        <w:rPr>
          <w:rFonts w:ascii="Arial Narrow" w:hAnsi="Arial Narrow"/>
          <w:sz w:val="20"/>
        </w:rPr>
        <w:t>Regras de Negócio envolvidas na Manutenção</w:t>
      </w:r>
    </w:p>
    <w:p w:rsidR="00E95CF1" w:rsidRDefault="00E95CF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t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ela permitirá o cadastro e </w:t>
      </w:r>
      <w:r w:rsidR="000E265B">
        <w:rPr>
          <w:rFonts w:ascii="Arial Narrow" w:hAnsi="Arial Narrow" w:cs="Arial"/>
          <w:color w:val="002060"/>
          <w:sz w:val="22"/>
          <w:szCs w:val="22"/>
        </w:rPr>
        <w:t>manutenção de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registros.</w:t>
      </w:r>
    </w:p>
    <w:p w:rsidR="008E6D14" w:rsidRDefault="008E6D14" w:rsidP="008E6D1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 Cadastro</w:t>
      </w:r>
      <w:r w:rsidR="00E2008D">
        <w:rPr>
          <w:rFonts w:ascii="Arial Narrow" w:hAnsi="Arial Narrow" w:cs="Arial"/>
          <w:color w:val="002060"/>
          <w:sz w:val="22"/>
          <w:szCs w:val="22"/>
        </w:rPr>
        <w:t xml:space="preserve"> de Cota</w:t>
      </w:r>
      <w:r>
        <w:rPr>
          <w:rFonts w:ascii="Arial Narrow" w:hAnsi="Arial Narrow" w:cs="Arial"/>
          <w:color w:val="002060"/>
          <w:sz w:val="22"/>
          <w:szCs w:val="22"/>
        </w:rPr>
        <w:t>, o sistema exibirá os campos para pesquisa de Cotas cadastradas e a ação para incluir novas Cotas.</w:t>
      </w:r>
    </w:p>
    <w:p w:rsidR="00E2008D" w:rsidRDefault="00E2008D" w:rsidP="008E6D1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Para pesquisa o usuário entrará com a cota ou </w:t>
      </w:r>
      <w:proofErr w:type="spellStart"/>
      <w:proofErr w:type="gramStart"/>
      <w:r>
        <w:rPr>
          <w:rFonts w:ascii="Arial Narrow" w:hAnsi="Arial Narrow" w:cs="Arial"/>
          <w:color w:val="002060"/>
          <w:sz w:val="22"/>
          <w:szCs w:val="22"/>
        </w:rPr>
        <w:t>cpf</w:t>
      </w:r>
      <w:proofErr w:type="spellEnd"/>
      <w:proofErr w:type="gramEnd"/>
      <w:r>
        <w:rPr>
          <w:rFonts w:ascii="Arial Narrow" w:hAnsi="Arial Narrow" w:cs="Arial"/>
          <w:color w:val="002060"/>
          <w:sz w:val="22"/>
          <w:szCs w:val="22"/>
        </w:rPr>
        <w:t>/</w:t>
      </w:r>
      <w:proofErr w:type="spellStart"/>
      <w:r>
        <w:rPr>
          <w:rFonts w:ascii="Arial Narrow" w:hAnsi="Arial Narrow" w:cs="Arial"/>
          <w:color w:val="002060"/>
          <w:sz w:val="22"/>
          <w:szCs w:val="22"/>
        </w:rPr>
        <w:t>cnpj</w:t>
      </w:r>
      <w:proofErr w:type="spellEnd"/>
      <w:r>
        <w:rPr>
          <w:rFonts w:ascii="Arial Narrow" w:hAnsi="Arial Narrow" w:cs="Arial"/>
          <w:color w:val="002060"/>
          <w:sz w:val="22"/>
          <w:szCs w:val="22"/>
        </w:rPr>
        <w:t xml:space="preserve"> da cota e a funcionalidade deve exibir as principais informações da cota que podem ser selecionadas para alteração ou exclusão.</w:t>
      </w:r>
    </w:p>
    <w:p w:rsidR="008E6D14" w:rsidRDefault="008E6D14" w:rsidP="008E6D1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 Excluir, haverá solicitação de confirmação da exclusão do item selecionado, respeitando a integridad</w:t>
      </w:r>
      <w:r w:rsidR="003E7013">
        <w:rPr>
          <w:rFonts w:ascii="Arial Narrow" w:hAnsi="Arial Narrow" w:cs="Arial"/>
          <w:color w:val="002060"/>
          <w:sz w:val="22"/>
          <w:szCs w:val="22"/>
        </w:rPr>
        <w:t>e referencial do banco de dados, caso haja dependência do item cadastrado não deve permitir exclusão e deverá exibir mensagem “</w:t>
      </w:r>
      <w:r w:rsidR="003E7013" w:rsidRPr="003E7013">
        <w:rPr>
          <w:rFonts w:ascii="Arial Narrow" w:hAnsi="Arial Narrow" w:cs="Arial"/>
          <w:color w:val="002060"/>
          <w:sz w:val="22"/>
          <w:szCs w:val="22"/>
        </w:rPr>
        <w:t>Exclusão não permitida, registro possui depend</w:t>
      </w:r>
      <w:r w:rsidR="003E7013">
        <w:rPr>
          <w:rFonts w:ascii="Arial Narrow" w:hAnsi="Arial Narrow" w:cs="Arial"/>
          <w:color w:val="002060"/>
          <w:sz w:val="22"/>
          <w:szCs w:val="22"/>
        </w:rPr>
        <w:t>ê</w:t>
      </w:r>
      <w:r w:rsidR="003E7013" w:rsidRPr="003E7013">
        <w:rPr>
          <w:rFonts w:ascii="Arial Narrow" w:hAnsi="Arial Narrow" w:cs="Arial"/>
          <w:color w:val="002060"/>
          <w:sz w:val="22"/>
          <w:szCs w:val="22"/>
        </w:rPr>
        <w:t>ncias!</w:t>
      </w:r>
      <w:r w:rsidR="003E7013">
        <w:rPr>
          <w:rFonts w:ascii="Arial Narrow" w:hAnsi="Arial Narrow" w:cs="Arial"/>
          <w:color w:val="002060"/>
          <w:sz w:val="22"/>
          <w:szCs w:val="22"/>
        </w:rPr>
        <w:t>”.</w:t>
      </w:r>
    </w:p>
    <w:p w:rsidR="008E6D14" w:rsidRDefault="008E6D14" w:rsidP="008E6D1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 Alterar, será apresentada a tela de cadastro com as informações do item selecionado para alteração.</w:t>
      </w:r>
    </w:p>
    <w:p w:rsidR="008E6D14" w:rsidRDefault="008E6D14" w:rsidP="008E6D1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E2008D">
        <w:rPr>
          <w:rFonts w:ascii="Arial Narrow" w:hAnsi="Arial Narrow" w:cs="Arial"/>
          <w:color w:val="002060"/>
          <w:sz w:val="22"/>
          <w:szCs w:val="22"/>
        </w:rPr>
        <w:t xml:space="preserve"> </w:t>
      </w:r>
      <w:proofErr w:type="gramEnd"/>
      <w:r w:rsidR="00E2008D">
        <w:rPr>
          <w:rFonts w:ascii="Arial Narrow" w:hAnsi="Arial Narrow" w:cs="Arial"/>
          <w:color w:val="002060"/>
          <w:sz w:val="22"/>
          <w:szCs w:val="22"/>
        </w:rPr>
        <w:t xml:space="preserve">a ação </w:t>
      </w:r>
      <w:r w:rsidR="009F0DAE">
        <w:rPr>
          <w:rFonts w:ascii="Arial Narrow" w:hAnsi="Arial Narrow" w:cs="Arial"/>
          <w:color w:val="002060"/>
          <w:sz w:val="22"/>
          <w:szCs w:val="22"/>
        </w:rPr>
        <w:t xml:space="preserve">para o tipo </w:t>
      </w:r>
      <w:r w:rsidR="00E2008D">
        <w:rPr>
          <w:rFonts w:ascii="Arial Narrow" w:hAnsi="Arial Narrow" w:cs="Arial"/>
          <w:color w:val="002060"/>
          <w:sz w:val="22"/>
          <w:szCs w:val="22"/>
        </w:rPr>
        <w:t xml:space="preserve">de </w:t>
      </w:r>
      <w:r w:rsidR="009F0DAE">
        <w:rPr>
          <w:rFonts w:ascii="Arial Narrow" w:hAnsi="Arial Narrow" w:cs="Arial"/>
          <w:color w:val="002060"/>
          <w:sz w:val="22"/>
          <w:szCs w:val="22"/>
        </w:rPr>
        <w:t xml:space="preserve">pessoa </w:t>
      </w:r>
      <w:r>
        <w:rPr>
          <w:rFonts w:ascii="Arial Narrow" w:hAnsi="Arial Narrow" w:cs="Arial"/>
          <w:color w:val="002060"/>
          <w:sz w:val="22"/>
          <w:szCs w:val="22"/>
        </w:rPr>
        <w:t>CPF</w:t>
      </w:r>
      <w:r w:rsidR="00E2008D">
        <w:rPr>
          <w:rFonts w:ascii="Arial Narrow" w:hAnsi="Arial Narrow" w:cs="Arial"/>
          <w:color w:val="002060"/>
          <w:sz w:val="22"/>
          <w:szCs w:val="22"/>
        </w:rPr>
        <w:t xml:space="preserve"> ou </w:t>
      </w:r>
      <w:r>
        <w:rPr>
          <w:rFonts w:ascii="Arial Narrow" w:hAnsi="Arial Narrow" w:cs="Arial"/>
          <w:color w:val="002060"/>
          <w:sz w:val="22"/>
          <w:szCs w:val="22"/>
        </w:rPr>
        <w:t>CNPJ</w:t>
      </w:r>
      <w:r w:rsidR="00E2008D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>, os campos para inserção das informações de cadastro deverão ser exibidos no layout conforme o tipo escolhido.</w:t>
      </w:r>
    </w:p>
    <w:p w:rsidR="008E6D14" w:rsidRDefault="008E6D14" w:rsidP="008E6D1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</w:t>
      </w:r>
      <w:r w:rsidR="009F0DAE">
        <w:rPr>
          <w:rFonts w:ascii="Arial Narrow" w:hAnsi="Arial Narrow" w:cs="Arial"/>
          <w:color w:val="002060"/>
          <w:sz w:val="22"/>
          <w:szCs w:val="22"/>
        </w:rPr>
        <w:t xml:space="preserve">entrada </w:t>
      </w:r>
      <w:r>
        <w:rPr>
          <w:rFonts w:ascii="Arial Narrow" w:hAnsi="Arial Narrow" w:cs="Arial"/>
          <w:color w:val="002060"/>
          <w:sz w:val="22"/>
          <w:szCs w:val="22"/>
        </w:rPr>
        <w:t xml:space="preserve">de CPF ou CNPJ deve ser </w:t>
      </w:r>
      <w:r w:rsidR="009F0DAE">
        <w:rPr>
          <w:rFonts w:ascii="Arial Narrow" w:hAnsi="Arial Narrow" w:cs="Arial"/>
          <w:color w:val="002060"/>
          <w:sz w:val="22"/>
          <w:szCs w:val="22"/>
        </w:rPr>
        <w:t xml:space="preserve">validada </w:t>
      </w:r>
      <w:r>
        <w:rPr>
          <w:rFonts w:ascii="Arial Narrow" w:hAnsi="Arial Narrow" w:cs="Arial"/>
          <w:color w:val="002060"/>
          <w:sz w:val="22"/>
          <w:szCs w:val="22"/>
        </w:rPr>
        <w:t>conforme regra de calculo para validação desses números.</w:t>
      </w:r>
    </w:p>
    <w:p w:rsidR="002F180A" w:rsidRPr="00875148" w:rsidRDefault="002F180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BE4632" w:rsidRDefault="00BE4632">
      <w:pPr>
        <w:rPr>
          <w:rFonts w:ascii="Arial Narrow" w:hAnsi="Arial Narrow"/>
        </w:rPr>
      </w:pPr>
    </w:p>
    <w:p w:rsidR="00E405B7" w:rsidRDefault="00E405B7" w:rsidP="00B056E7">
      <w:pPr>
        <w:ind w:left="1146"/>
        <w:rPr>
          <w:rFonts w:ascii="Arial Narrow" w:hAnsi="Arial Narrow"/>
        </w:rPr>
      </w:pPr>
    </w:p>
    <w:p w:rsidR="00E405B7" w:rsidRPr="004B2B2E" w:rsidRDefault="00C66C49" w:rsidP="00B056E7">
      <w:pPr>
        <w:ind w:left="1146"/>
        <w:rPr>
          <w:rFonts w:ascii="Arial Narrow" w:hAnsi="Arial Narrow"/>
          <w:b/>
        </w:rPr>
      </w:pPr>
      <w:r w:rsidRPr="004B2B2E">
        <w:rPr>
          <w:rFonts w:ascii="Arial Narrow" w:hAnsi="Arial Narrow"/>
          <w:b/>
        </w:rPr>
        <w:t>FILTRO PARA PESQUISA</w:t>
      </w:r>
    </w:p>
    <w:p w:rsidR="00E405B7" w:rsidRDefault="00E405B7" w:rsidP="00B056E7">
      <w:pPr>
        <w:ind w:left="1146"/>
        <w:rPr>
          <w:rFonts w:ascii="Arial Narrow" w:hAnsi="Arial Narrow"/>
        </w:rPr>
      </w:pPr>
    </w:p>
    <w:p w:rsidR="00EE5116" w:rsidRPr="004B2B2E" w:rsidRDefault="00C66C49" w:rsidP="004B2B2E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4B2B2E">
        <w:rPr>
          <w:rFonts w:ascii="Arial Narrow" w:hAnsi="Arial Narrow"/>
        </w:rPr>
        <w:t>Cota: Deve-se inserir a cota a ser pesquisada</w:t>
      </w:r>
    </w:p>
    <w:p w:rsidR="00EE5116" w:rsidRPr="004B2B2E" w:rsidRDefault="00C66C49" w:rsidP="004B2B2E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4B2B2E">
        <w:rPr>
          <w:rFonts w:ascii="Arial Narrow" w:hAnsi="Arial Narrow"/>
        </w:rPr>
        <w:t xml:space="preserve">Nome/Razão Social: Deve-se inserir </w:t>
      </w:r>
      <w:r w:rsidR="00852267">
        <w:rPr>
          <w:rFonts w:ascii="Arial Narrow" w:hAnsi="Arial Narrow"/>
        </w:rPr>
        <w:t>a</w:t>
      </w:r>
      <w:r w:rsidRPr="004B2B2E">
        <w:rPr>
          <w:rFonts w:ascii="Arial Narrow" w:hAnsi="Arial Narrow"/>
        </w:rPr>
        <w:t xml:space="preserve"> razão social da cota a ser pesquisada</w:t>
      </w:r>
    </w:p>
    <w:p w:rsidR="00EE5116" w:rsidRPr="004B2B2E" w:rsidRDefault="00C66C49" w:rsidP="004B2B2E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4B2B2E">
        <w:rPr>
          <w:rFonts w:ascii="Arial Narrow" w:hAnsi="Arial Narrow"/>
        </w:rPr>
        <w:t>CPF/CNPJ: Deve-se inserir o CNPJ da cota a ser pesquisada</w:t>
      </w:r>
    </w:p>
    <w:p w:rsidR="00E405B7" w:rsidRDefault="00E405B7" w:rsidP="00B056E7">
      <w:pPr>
        <w:ind w:left="1146"/>
        <w:rPr>
          <w:rFonts w:ascii="Arial Narrow" w:hAnsi="Arial Narrow"/>
        </w:rPr>
      </w:pPr>
    </w:p>
    <w:p w:rsidR="00E405B7" w:rsidRPr="004B2B2E" w:rsidRDefault="00C66C49" w:rsidP="00B056E7">
      <w:pPr>
        <w:ind w:left="1146"/>
        <w:rPr>
          <w:rFonts w:ascii="Arial Narrow" w:hAnsi="Arial Narrow"/>
          <w:b/>
        </w:rPr>
      </w:pPr>
      <w:r w:rsidRPr="004B2B2E">
        <w:rPr>
          <w:rFonts w:ascii="Arial Narrow" w:hAnsi="Arial Narrow"/>
          <w:b/>
        </w:rPr>
        <w:t>RESULTADOS DA PESQUISA</w:t>
      </w:r>
    </w:p>
    <w:p w:rsidR="00E405B7" w:rsidRDefault="00E405B7" w:rsidP="00B056E7">
      <w:pPr>
        <w:ind w:left="1146"/>
        <w:rPr>
          <w:rFonts w:ascii="Arial Narrow" w:hAnsi="Arial Narrow"/>
        </w:rPr>
      </w:pPr>
      <w:bookmarkStart w:id="28" w:name="_GoBack"/>
      <w:bookmarkEnd w:id="28"/>
    </w:p>
    <w:p w:rsidR="00E405B7" w:rsidRDefault="00E405B7" w:rsidP="00B056E7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Grid com as seguintes informações (não-editáveis):</w:t>
      </w:r>
    </w:p>
    <w:p w:rsidR="00E405B7" w:rsidRDefault="00E405B7" w:rsidP="00B056E7">
      <w:pPr>
        <w:ind w:left="1146"/>
        <w:rPr>
          <w:rFonts w:ascii="Arial Narrow" w:hAnsi="Arial Narrow"/>
        </w:rPr>
      </w:pPr>
    </w:p>
    <w:p w:rsidR="00EE5116" w:rsidRPr="004B2B2E" w:rsidRDefault="00C66C49" w:rsidP="004B2B2E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 w:rsidRPr="004B2B2E">
        <w:rPr>
          <w:rFonts w:ascii="Arial Narrow" w:hAnsi="Arial Narrow"/>
        </w:rPr>
        <w:t>Código: Código da Cota</w:t>
      </w:r>
    </w:p>
    <w:p w:rsidR="00EE5116" w:rsidRPr="004B2B2E" w:rsidRDefault="00C66C49" w:rsidP="004B2B2E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 w:rsidRPr="004B2B2E">
        <w:rPr>
          <w:rFonts w:ascii="Arial Narrow" w:hAnsi="Arial Narrow"/>
        </w:rPr>
        <w:t>Nome/Razão Social: Razão Social da Cota</w:t>
      </w:r>
    </w:p>
    <w:p w:rsidR="00EE5116" w:rsidRDefault="00C66C49" w:rsidP="004B2B2E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commentRangeStart w:id="29"/>
      <w:r w:rsidRPr="004B2B2E">
        <w:rPr>
          <w:rFonts w:ascii="Arial Narrow" w:hAnsi="Arial Narrow"/>
        </w:rPr>
        <w:t>CPF/CNPJ: CNPJ da cota</w:t>
      </w:r>
      <w:commentRangeEnd w:id="29"/>
      <w:r w:rsidR="00323992">
        <w:rPr>
          <w:rStyle w:val="Refdecomentrio"/>
          <w:rFonts w:ascii="Times New Roman" w:hAnsi="Times New Roman"/>
          <w:szCs w:val="20"/>
        </w:rPr>
        <w:commentReference w:id="29"/>
      </w:r>
    </w:p>
    <w:p w:rsidR="00852267" w:rsidRPr="004B2B2E" w:rsidRDefault="00852267" w:rsidP="004B2B2E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RG/</w:t>
      </w:r>
      <w:proofErr w:type="spellStart"/>
      <w:r>
        <w:rPr>
          <w:rFonts w:ascii="Arial Narrow" w:hAnsi="Arial Narrow"/>
        </w:rPr>
        <w:t>Incsc</w:t>
      </w:r>
      <w:proofErr w:type="spellEnd"/>
      <w:r>
        <w:rPr>
          <w:rFonts w:ascii="Arial Narrow" w:hAnsi="Arial Narrow"/>
        </w:rPr>
        <w:t>. Estadual: Inscrição Estadual da Cota</w:t>
      </w:r>
    </w:p>
    <w:p w:rsidR="00EE5116" w:rsidRPr="004B2B2E" w:rsidRDefault="00C66C49" w:rsidP="004B2B2E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 w:rsidRPr="004B2B2E">
        <w:rPr>
          <w:rFonts w:ascii="Arial Narrow" w:hAnsi="Arial Narrow"/>
        </w:rPr>
        <w:t>Telefone: Telefone da cota</w:t>
      </w:r>
    </w:p>
    <w:p w:rsidR="00EE5116" w:rsidRPr="004B2B2E" w:rsidRDefault="00C66C49" w:rsidP="004B2B2E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 w:rsidRPr="004B2B2E">
        <w:rPr>
          <w:rFonts w:ascii="Arial Narrow" w:hAnsi="Arial Narrow"/>
        </w:rPr>
        <w:t>E-mail: E-mail da cota:</w:t>
      </w:r>
    </w:p>
    <w:p w:rsidR="00EE5116" w:rsidRPr="004B2B2E" w:rsidRDefault="00C66C49" w:rsidP="004B2B2E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 w:rsidRPr="004B2B2E">
        <w:rPr>
          <w:rFonts w:ascii="Arial Narrow" w:hAnsi="Arial Narrow"/>
        </w:rPr>
        <w:t>Ação: botão para edição e para exclusão</w:t>
      </w:r>
      <w:r w:rsidR="00852267">
        <w:rPr>
          <w:rFonts w:ascii="Arial Narrow" w:hAnsi="Arial Narrow"/>
        </w:rPr>
        <w:t xml:space="preserve"> do item selecionado</w:t>
      </w:r>
    </w:p>
    <w:p w:rsidR="00D9006C" w:rsidRDefault="00D9006C" w:rsidP="00B056E7">
      <w:pPr>
        <w:ind w:left="1146"/>
        <w:rPr>
          <w:rFonts w:ascii="Arial Narrow" w:hAnsi="Arial Narrow"/>
        </w:rPr>
      </w:pPr>
    </w:p>
    <w:p w:rsidR="00852267" w:rsidRDefault="00852267" w:rsidP="00B056E7">
      <w:pPr>
        <w:ind w:left="1146"/>
        <w:rPr>
          <w:rFonts w:ascii="Arial Narrow" w:hAnsi="Arial Narrow"/>
          <w:b/>
        </w:rPr>
      </w:pPr>
    </w:p>
    <w:p w:rsidR="00D9006C" w:rsidRPr="004B2B2E" w:rsidRDefault="00C66C49" w:rsidP="00B056E7">
      <w:pPr>
        <w:ind w:left="1146"/>
        <w:rPr>
          <w:rFonts w:ascii="Arial Narrow" w:hAnsi="Arial Narrow"/>
          <w:b/>
        </w:rPr>
      </w:pPr>
      <w:r w:rsidRPr="004B2B2E">
        <w:rPr>
          <w:rFonts w:ascii="Arial Narrow" w:hAnsi="Arial Narrow"/>
          <w:b/>
        </w:rPr>
        <w:t>ABA DADOS CADASTRAIS</w:t>
      </w:r>
    </w:p>
    <w:p w:rsidR="00D9006C" w:rsidRDefault="00762A6E" w:rsidP="00B056E7">
      <w:pPr>
        <w:ind w:left="114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Campos editáveis</w:t>
      </w:r>
      <w:proofErr w:type="gramEnd"/>
      <w:r>
        <w:rPr>
          <w:rFonts w:ascii="Arial Narrow" w:hAnsi="Arial Narrow"/>
        </w:rPr>
        <w:t>:</w:t>
      </w:r>
    </w:p>
    <w:p w:rsidR="001B0F16" w:rsidRDefault="001B0F16" w:rsidP="00B056E7">
      <w:pPr>
        <w:ind w:left="1146"/>
        <w:rPr>
          <w:rFonts w:ascii="Arial Narrow" w:hAnsi="Arial Narrow"/>
        </w:rPr>
      </w:pPr>
    </w:p>
    <w:p w:rsidR="001B0F16" w:rsidRDefault="001B0F16" w:rsidP="00B056E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Inicio da Atividade: data em que será feito o cadastro (data do sistema, não será </w:t>
      </w:r>
      <w:proofErr w:type="spellStart"/>
      <w:r>
        <w:rPr>
          <w:rFonts w:ascii="Arial Narrow" w:hAnsi="Arial Narrow"/>
        </w:rPr>
        <w:t>editavel</w:t>
      </w:r>
      <w:proofErr w:type="spellEnd"/>
      <w:r>
        <w:rPr>
          <w:rFonts w:ascii="Arial Narrow" w:hAnsi="Arial Narrow"/>
        </w:rPr>
        <w:t>)</w:t>
      </w:r>
    </w:p>
    <w:p w:rsidR="00B056E7" w:rsidRDefault="00B056E7" w:rsidP="00B056E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Cota: Identificação de Cota</w:t>
      </w:r>
      <w:r w:rsidR="00762A6E">
        <w:rPr>
          <w:rFonts w:ascii="Arial Narrow" w:hAnsi="Arial Narrow"/>
        </w:rPr>
        <w:t xml:space="preserve"> (</w:t>
      </w:r>
      <w:proofErr w:type="spellStart"/>
      <w:r w:rsidR="00762A6E">
        <w:rPr>
          <w:rFonts w:ascii="Arial Narrow" w:hAnsi="Arial Narrow"/>
        </w:rPr>
        <w:t>obrigatorio</w:t>
      </w:r>
      <w:proofErr w:type="spellEnd"/>
      <w:r w:rsidR="00762A6E">
        <w:rPr>
          <w:rFonts w:ascii="Arial Narrow" w:hAnsi="Arial Narrow"/>
        </w:rPr>
        <w:t>)</w:t>
      </w:r>
    </w:p>
    <w:p w:rsidR="00844C25" w:rsidRDefault="00844C25" w:rsidP="00B056E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Ativo: </w:t>
      </w:r>
      <w:proofErr w:type="spellStart"/>
      <w:proofErr w:type="gramStart"/>
      <w:r>
        <w:rPr>
          <w:rFonts w:ascii="Arial Narrow" w:hAnsi="Arial Narrow"/>
        </w:rPr>
        <w:t>OptionButton</w:t>
      </w:r>
      <w:proofErr w:type="spellEnd"/>
      <w:proofErr w:type="gramEnd"/>
      <w:r>
        <w:rPr>
          <w:rFonts w:ascii="Arial Narrow" w:hAnsi="Arial Narrow"/>
        </w:rPr>
        <w:t xml:space="preserve"> Sim ou Não</w:t>
      </w:r>
      <w:r w:rsidR="00762A6E">
        <w:rPr>
          <w:rFonts w:ascii="Arial Narrow" w:hAnsi="Arial Narrow"/>
        </w:rPr>
        <w:t xml:space="preserve"> (</w:t>
      </w:r>
      <w:proofErr w:type="spellStart"/>
      <w:r w:rsidR="00762A6E">
        <w:rPr>
          <w:rFonts w:ascii="Arial Narrow" w:hAnsi="Arial Narrow"/>
        </w:rPr>
        <w:t>obrigatorio</w:t>
      </w:r>
      <w:proofErr w:type="spellEnd"/>
      <w:r w:rsidR="00762A6E">
        <w:rPr>
          <w:rFonts w:ascii="Arial Narrow" w:hAnsi="Arial Narrow"/>
        </w:rPr>
        <w:t>)</w:t>
      </w:r>
    </w:p>
    <w:p w:rsidR="00844C25" w:rsidRDefault="00844C25" w:rsidP="00B056E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Razão Social: Razão Social da Pessoa Jurídica</w:t>
      </w:r>
      <w:r w:rsidR="00762A6E">
        <w:rPr>
          <w:rFonts w:ascii="Arial Narrow" w:hAnsi="Arial Narrow"/>
        </w:rPr>
        <w:t xml:space="preserve"> (</w:t>
      </w:r>
      <w:proofErr w:type="spellStart"/>
      <w:r w:rsidR="00762A6E">
        <w:rPr>
          <w:rFonts w:ascii="Arial Narrow" w:hAnsi="Arial Narrow"/>
        </w:rPr>
        <w:t>obrigatorio</w:t>
      </w:r>
      <w:proofErr w:type="spellEnd"/>
      <w:r w:rsidR="00762A6E">
        <w:rPr>
          <w:rFonts w:ascii="Arial Narrow" w:hAnsi="Arial Narrow"/>
        </w:rPr>
        <w:t>)</w:t>
      </w:r>
    </w:p>
    <w:p w:rsidR="00EE5116" w:rsidRDefault="00844C25" w:rsidP="004B2B2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Nome fantasia: Nome fantasia da Pessoa Jurídica</w:t>
      </w:r>
    </w:p>
    <w:p w:rsidR="00EE5116" w:rsidRDefault="00844C25" w:rsidP="004B2B2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CNPJ: CNPJ da Pessoa Jurídica</w:t>
      </w:r>
      <w:r w:rsidR="00762A6E">
        <w:rPr>
          <w:rFonts w:ascii="Arial Narrow" w:hAnsi="Arial Narrow"/>
        </w:rPr>
        <w:t xml:space="preserve"> (</w:t>
      </w:r>
      <w:proofErr w:type="spellStart"/>
      <w:r w:rsidR="00762A6E">
        <w:rPr>
          <w:rFonts w:ascii="Arial Narrow" w:hAnsi="Arial Narrow"/>
        </w:rPr>
        <w:t>obrigatorio</w:t>
      </w:r>
      <w:proofErr w:type="spellEnd"/>
      <w:r w:rsidR="00762A6E">
        <w:rPr>
          <w:rFonts w:ascii="Arial Narrow" w:hAnsi="Arial Narrow"/>
        </w:rPr>
        <w:t>)</w:t>
      </w:r>
    </w:p>
    <w:p w:rsidR="00EE5116" w:rsidRDefault="00844C25" w:rsidP="004B2B2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Inscrição Estadual: Inscrição Estadual da Pessoa Jurídica</w:t>
      </w:r>
      <w:r w:rsidR="00762A6E">
        <w:rPr>
          <w:rFonts w:ascii="Arial Narrow" w:hAnsi="Arial Narrow"/>
        </w:rPr>
        <w:t xml:space="preserve"> (</w:t>
      </w:r>
      <w:proofErr w:type="spellStart"/>
      <w:r w:rsidR="00762A6E">
        <w:rPr>
          <w:rFonts w:ascii="Arial Narrow" w:hAnsi="Arial Narrow"/>
        </w:rPr>
        <w:t>obrigatorio</w:t>
      </w:r>
      <w:proofErr w:type="spellEnd"/>
      <w:r w:rsidR="00762A6E">
        <w:rPr>
          <w:rFonts w:ascii="Arial Narrow" w:hAnsi="Arial Narrow"/>
        </w:rPr>
        <w:t>)</w:t>
      </w:r>
    </w:p>
    <w:p w:rsidR="00EE5116" w:rsidRPr="004B2B2E" w:rsidRDefault="00844C25" w:rsidP="004B2B2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Inscrição Municipal: Inscrição Municipal da Pessoa Jurídica</w:t>
      </w:r>
    </w:p>
    <w:p w:rsidR="00B056E7" w:rsidRDefault="00B056E7" w:rsidP="00B056E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</w:t>
      </w:r>
      <w:r w:rsidR="00844C25">
        <w:rPr>
          <w:rFonts w:ascii="Arial Narrow" w:hAnsi="Arial Narrow"/>
        </w:rPr>
        <w:t>-</w:t>
      </w:r>
      <w:r>
        <w:rPr>
          <w:rFonts w:ascii="Arial Narrow" w:hAnsi="Arial Narrow"/>
        </w:rPr>
        <w:t>mail: Endereço de e</w:t>
      </w:r>
      <w:r w:rsidR="00844C25">
        <w:rPr>
          <w:rFonts w:ascii="Arial Narrow" w:hAnsi="Arial Narrow"/>
        </w:rPr>
        <w:t>-</w:t>
      </w:r>
      <w:r>
        <w:rPr>
          <w:rFonts w:ascii="Arial Narrow" w:hAnsi="Arial Narrow"/>
        </w:rPr>
        <w:t>mail do Jornaleiro.</w:t>
      </w:r>
      <w:r w:rsidR="00762A6E">
        <w:rPr>
          <w:rFonts w:ascii="Arial Narrow" w:hAnsi="Arial Narrow"/>
        </w:rPr>
        <w:t xml:space="preserve"> </w:t>
      </w:r>
    </w:p>
    <w:p w:rsidR="00844C25" w:rsidRDefault="00844C25" w:rsidP="00B056E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E-mail NF-e: Endereço de e-mail utilizado para envio da nota fiscal eletrônica</w:t>
      </w:r>
      <w:proofErr w:type="gramStart"/>
      <w:r>
        <w:rPr>
          <w:rFonts w:ascii="Arial Narrow" w:hAnsi="Arial Narrow"/>
        </w:rPr>
        <w:t>, pode</w:t>
      </w:r>
      <w:proofErr w:type="gramEnd"/>
      <w:r>
        <w:rPr>
          <w:rFonts w:ascii="Arial Narrow" w:hAnsi="Arial Narrow"/>
        </w:rPr>
        <w:t xml:space="preserve"> ou não ser o mesmo que o e-mail já cadastrado </w:t>
      </w:r>
    </w:p>
    <w:p w:rsidR="00CF0011" w:rsidRDefault="00CF0011" w:rsidP="00B056E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Utilizar Histórico: Própria Cota ou Outra Cota. Ao optar por utilizar o histórico de outra cota, o usuário deverá informar o número da mesma, o período que gostaria de usar como base e o percentual.</w:t>
      </w:r>
    </w:p>
    <w:p w:rsidR="00CF0011" w:rsidRDefault="00CF0011" w:rsidP="00B056E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Classificação: </w:t>
      </w:r>
      <w:r w:rsidR="001B0F16">
        <w:rPr>
          <w:rFonts w:ascii="Arial Narrow" w:hAnsi="Arial Narrow"/>
        </w:rPr>
        <w:t>indicação</w:t>
      </w:r>
      <w:proofErr w:type="gramStart"/>
      <w:r w:rsidR="001B0F16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</w:t>
      </w:r>
      <w:proofErr w:type="gramEnd"/>
      <w:r>
        <w:rPr>
          <w:rFonts w:ascii="Arial Narrow" w:hAnsi="Arial Narrow"/>
        </w:rPr>
        <w:t>de curva ABC por faturamento.</w:t>
      </w:r>
      <w:r w:rsidR="007950EE">
        <w:rPr>
          <w:rFonts w:ascii="Arial Narrow" w:hAnsi="Arial Narrow"/>
        </w:rPr>
        <w:t>(A,B,C)</w:t>
      </w:r>
    </w:p>
    <w:p w:rsidR="00CF0011" w:rsidRDefault="00CF0011" w:rsidP="004B2B2E">
      <w:pPr>
        <w:ind w:left="786"/>
        <w:rPr>
          <w:rFonts w:ascii="Arial Narrow" w:hAnsi="Arial Narrow"/>
        </w:rPr>
      </w:pPr>
    </w:p>
    <w:p w:rsidR="00431D7F" w:rsidRDefault="00946395">
      <w:pPr>
        <w:ind w:left="1146"/>
        <w:rPr>
          <w:rFonts w:ascii="Arial Narrow" w:hAnsi="Arial Narrow"/>
          <w:b/>
        </w:rPr>
      </w:pPr>
      <w:r w:rsidRPr="00946395">
        <w:rPr>
          <w:rFonts w:ascii="Arial Narrow" w:hAnsi="Arial Narrow"/>
          <w:b/>
        </w:rPr>
        <w:t>ABA DESCONTOS:</w:t>
      </w:r>
    </w:p>
    <w:p w:rsidR="00844C25" w:rsidRDefault="00844C25" w:rsidP="004B2B2E">
      <w:pPr>
        <w:rPr>
          <w:rFonts w:ascii="Arial Narrow" w:hAnsi="Arial Narrow"/>
        </w:rPr>
      </w:pPr>
    </w:p>
    <w:p w:rsidR="00CF0011" w:rsidRDefault="00CF0011" w:rsidP="004B2B2E">
      <w:pPr>
        <w:rPr>
          <w:rFonts w:ascii="Arial Narrow" w:hAnsi="Arial Narrow"/>
        </w:rPr>
      </w:pPr>
      <w:r>
        <w:rPr>
          <w:rFonts w:ascii="Arial Narrow" w:hAnsi="Arial Narrow"/>
        </w:rPr>
        <w:t>Combo para seleção de quais tipos de descontos serão praticados para aquela cota. Assim como o percentual de desconto deverá ser citado.</w:t>
      </w:r>
    </w:p>
    <w:p w:rsidR="00415C32" w:rsidRDefault="00415C32" w:rsidP="00415C3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Tipos de Desconto: relação dos possíveis tipos de desconto que uma cota possa ter.</w:t>
      </w:r>
    </w:p>
    <w:p w:rsidR="00415C32" w:rsidRDefault="00415C32" w:rsidP="00415C3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Desconto Cota: relação dos descontos definidos para uma cota.</w:t>
      </w:r>
    </w:p>
    <w:p w:rsidR="00415C32" w:rsidRDefault="00415C32" w:rsidP="00415C3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% Desc.: Percentual de desconto da cota.</w:t>
      </w:r>
    </w:p>
    <w:p w:rsidR="00CF0011" w:rsidRDefault="00CF0011" w:rsidP="004B2B2E">
      <w:pPr>
        <w:rPr>
          <w:rFonts w:ascii="Arial Narrow" w:hAnsi="Arial Narrow"/>
        </w:rPr>
      </w:pPr>
    </w:p>
    <w:p w:rsidR="00431D7F" w:rsidRDefault="00946395">
      <w:pPr>
        <w:ind w:left="1146"/>
        <w:rPr>
          <w:rFonts w:ascii="Arial Narrow" w:hAnsi="Arial Narrow"/>
          <w:b/>
        </w:rPr>
      </w:pPr>
      <w:proofErr w:type="gramStart"/>
      <w:r w:rsidRPr="00946395">
        <w:rPr>
          <w:rFonts w:ascii="Arial Narrow" w:hAnsi="Arial Narrow"/>
          <w:b/>
        </w:rPr>
        <w:t>ABA SÓCIOS</w:t>
      </w:r>
      <w:proofErr w:type="gramEnd"/>
      <w:r w:rsidRPr="00946395">
        <w:rPr>
          <w:rFonts w:ascii="Arial Narrow" w:hAnsi="Arial Narrow"/>
          <w:b/>
        </w:rPr>
        <w:t>:</w:t>
      </w:r>
    </w:p>
    <w:p w:rsidR="000F108D" w:rsidRDefault="000F108D" w:rsidP="00B056E7">
      <w:pPr>
        <w:ind w:left="426"/>
        <w:rPr>
          <w:ins w:id="30" w:author="Francivaldo Nogueira Alecrim_DISCOVER" w:date="2012-04-02T16:28:00Z"/>
          <w:rFonts w:ascii="Arial Narrow" w:hAnsi="Arial Narrow"/>
        </w:rPr>
      </w:pPr>
      <w:ins w:id="31" w:author="Francivaldo Nogueira Alecrim_DISCOVER" w:date="2012-04-02T16:29:00Z">
        <w:r>
          <w:rPr>
            <w:rFonts w:ascii="Arial Narrow" w:hAnsi="Arial Narrow"/>
          </w:rPr>
          <w:t>Sócios</w:t>
        </w:r>
      </w:ins>
      <w:ins w:id="32" w:author="Francivaldo Nogueira Alecrim_DISCOVER" w:date="2012-04-02T16:28:00Z">
        <w:r>
          <w:rPr>
            <w:rFonts w:ascii="Arial Narrow" w:hAnsi="Arial Narrow"/>
          </w:rPr>
          <w:t xml:space="preserve"> ser</w:t>
        </w:r>
      </w:ins>
      <w:ins w:id="33" w:author="Francivaldo Nogueira Alecrim_DISCOVER" w:date="2012-04-02T16:29:00Z">
        <w:r>
          <w:rPr>
            <w:rFonts w:ascii="Arial Narrow" w:hAnsi="Arial Narrow"/>
          </w:rPr>
          <w:t xml:space="preserve">ão considerados como pessoa física no </w:t>
        </w:r>
        <w:proofErr w:type="gramStart"/>
        <w:r>
          <w:rPr>
            <w:rFonts w:ascii="Arial Narrow" w:hAnsi="Arial Narrow"/>
          </w:rPr>
          <w:t>cadastro.</w:t>
        </w:r>
      </w:ins>
      <w:proofErr w:type="gramEnd"/>
      <w:del w:id="34" w:author="Francivaldo Nogueira Alecrim_DISCOVER" w:date="2012-04-02T16:29:00Z">
        <w:r w:rsidR="00415C32" w:rsidDel="000F108D">
          <w:rPr>
            <w:rFonts w:ascii="Arial Narrow" w:hAnsi="Arial Narrow"/>
          </w:rPr>
          <w:tab/>
        </w:r>
      </w:del>
    </w:p>
    <w:p w:rsidR="00844C25" w:rsidRDefault="00415C32" w:rsidP="00B056E7">
      <w:pPr>
        <w:ind w:left="42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Campos editáveis</w:t>
      </w:r>
      <w:proofErr w:type="gramEnd"/>
      <w:r>
        <w:rPr>
          <w:rFonts w:ascii="Arial Narrow" w:hAnsi="Arial Narrow"/>
        </w:rPr>
        <w:t>:</w:t>
      </w:r>
    </w:p>
    <w:p w:rsidR="00EE5116" w:rsidRDefault="00844C25" w:rsidP="004B2B2E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Nome: Nome do sócio</w:t>
      </w:r>
    </w:p>
    <w:p w:rsidR="00EE5116" w:rsidRDefault="00844C25" w:rsidP="004B2B2E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Cargo: Cargo do sócio</w:t>
      </w:r>
    </w:p>
    <w:p w:rsidR="00415C32" w:rsidRPr="00415C32" w:rsidRDefault="00844C25" w:rsidP="00415C3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Principal: </w:t>
      </w:r>
      <w:proofErr w:type="spellStart"/>
      <w:r>
        <w:rPr>
          <w:rFonts w:ascii="Arial Narrow" w:hAnsi="Arial Narrow"/>
        </w:rPr>
        <w:t>Checkbox</w:t>
      </w:r>
      <w:proofErr w:type="spellEnd"/>
      <w:proofErr w:type="gramStart"/>
      <w:r>
        <w:rPr>
          <w:rFonts w:ascii="Arial Narrow" w:hAnsi="Arial Narrow"/>
        </w:rPr>
        <w:t>, deve</w:t>
      </w:r>
      <w:proofErr w:type="gramEnd"/>
      <w:r>
        <w:rPr>
          <w:rFonts w:ascii="Arial Narrow" w:hAnsi="Arial Narrow"/>
        </w:rPr>
        <w:t xml:space="preserve"> ser sensibilizado caso o sócio seja o principal</w:t>
      </w:r>
    </w:p>
    <w:p w:rsidR="00EE5116" w:rsidRDefault="00EE5116" w:rsidP="004B2B2E">
      <w:pPr>
        <w:rPr>
          <w:rFonts w:ascii="Arial Narrow" w:hAnsi="Arial Narrow"/>
        </w:rPr>
      </w:pPr>
    </w:p>
    <w:p w:rsidR="00431D7F" w:rsidRDefault="00415C32">
      <w:pPr>
        <w:ind w:left="720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Campos não editáveis</w:t>
      </w:r>
      <w:proofErr w:type="gramEnd"/>
      <w:r>
        <w:rPr>
          <w:rFonts w:ascii="Arial Narrow" w:hAnsi="Arial Narrow"/>
        </w:rPr>
        <w:t>:</w:t>
      </w:r>
    </w:p>
    <w:p w:rsidR="00415C32" w:rsidRDefault="00415C32" w:rsidP="00415C3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Nome: Nome do sócio</w:t>
      </w:r>
    </w:p>
    <w:p w:rsidR="00415C32" w:rsidRDefault="00415C32" w:rsidP="00415C3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Cargo: Cargo do sócio</w:t>
      </w:r>
    </w:p>
    <w:p w:rsidR="00415C32" w:rsidRDefault="00415C32" w:rsidP="00415C3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Principal: </w:t>
      </w:r>
      <w:proofErr w:type="spellStart"/>
      <w:r>
        <w:rPr>
          <w:rFonts w:ascii="Arial Narrow" w:hAnsi="Arial Narrow"/>
        </w:rPr>
        <w:t>Checkbox</w:t>
      </w:r>
      <w:proofErr w:type="spellEnd"/>
      <w:proofErr w:type="gramStart"/>
      <w:r>
        <w:rPr>
          <w:rFonts w:ascii="Arial Narrow" w:hAnsi="Arial Narrow"/>
        </w:rPr>
        <w:t>, deve</w:t>
      </w:r>
      <w:proofErr w:type="gramEnd"/>
      <w:r>
        <w:rPr>
          <w:rFonts w:ascii="Arial Narrow" w:hAnsi="Arial Narrow"/>
        </w:rPr>
        <w:t xml:space="preserve"> ser sensibilizado caso o sócio seja o principal</w:t>
      </w:r>
    </w:p>
    <w:p w:rsidR="00AF530A" w:rsidRPr="00F04FE6" w:rsidRDefault="00AF530A" w:rsidP="00415C3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Ação: Altera ou exclui o item selecionado (para exclusão não deve haver registros com esse sócio relacionado)</w:t>
      </w:r>
    </w:p>
    <w:p w:rsidR="00415C32" w:rsidRDefault="00415C32" w:rsidP="00415C32">
      <w:pPr>
        <w:rPr>
          <w:rFonts w:ascii="Arial Narrow" w:hAnsi="Arial Narrow"/>
        </w:rPr>
      </w:pPr>
    </w:p>
    <w:p w:rsidR="00431D7F" w:rsidRDefault="00431D7F">
      <w:pPr>
        <w:ind w:left="720"/>
        <w:rPr>
          <w:rFonts w:ascii="Arial Narrow" w:hAnsi="Arial Narrow"/>
        </w:rPr>
      </w:pPr>
    </w:p>
    <w:p w:rsidR="00844C25" w:rsidRDefault="00844C25" w:rsidP="00844C25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Botão “Incluir Novo”: </w:t>
      </w:r>
      <w:r w:rsidR="00AF530A">
        <w:rPr>
          <w:rFonts w:ascii="Arial Narrow" w:hAnsi="Arial Narrow"/>
        </w:rPr>
        <w:t>Grava e atualiza o grid</w:t>
      </w:r>
    </w:p>
    <w:p w:rsidR="00844C25" w:rsidRDefault="00844C25" w:rsidP="00B056E7">
      <w:pPr>
        <w:ind w:left="426"/>
        <w:rPr>
          <w:rFonts w:ascii="Arial Narrow" w:hAnsi="Arial Narrow"/>
        </w:rPr>
      </w:pPr>
    </w:p>
    <w:p w:rsidR="00B056E7" w:rsidRDefault="00B056E7" w:rsidP="00B056E7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C8040E" w:rsidRDefault="00C8040E" w:rsidP="00B056E7">
      <w:pPr>
        <w:ind w:left="426"/>
        <w:rPr>
          <w:rFonts w:ascii="Arial Narrow" w:hAnsi="Arial Narrow"/>
        </w:rPr>
      </w:pPr>
    </w:p>
    <w:p w:rsidR="00844C25" w:rsidRDefault="00622407" w:rsidP="0062240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Confirmar: Ação para efetivar o que foi digitado na </w:t>
      </w:r>
      <w:proofErr w:type="gramStart"/>
      <w:r>
        <w:rPr>
          <w:rFonts w:ascii="Arial Narrow" w:hAnsi="Arial Narrow"/>
        </w:rPr>
        <w:t>tela.</w:t>
      </w:r>
      <w:proofErr w:type="gramEnd"/>
      <w:r w:rsidR="00844C25">
        <w:rPr>
          <w:rFonts w:ascii="Arial Narrow" w:hAnsi="Arial Narrow"/>
        </w:rPr>
        <w:t>Cancelar: Ação para cancelar o que foi digitado</w:t>
      </w:r>
    </w:p>
    <w:p w:rsidR="00A94814" w:rsidRDefault="00A94814" w:rsidP="00A9481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CPF: Exibe formulário para cadastro de Cota – Pessoa </w:t>
      </w:r>
      <w:proofErr w:type="spellStart"/>
      <w:r>
        <w:rPr>
          <w:rFonts w:ascii="Arial Narrow" w:hAnsi="Arial Narrow"/>
        </w:rPr>
        <w:t>Fisica</w:t>
      </w:r>
      <w:proofErr w:type="spellEnd"/>
      <w:r>
        <w:rPr>
          <w:rFonts w:ascii="Arial Narrow" w:hAnsi="Arial Narrow"/>
        </w:rPr>
        <w:t xml:space="preserve"> (</w:t>
      </w:r>
      <w:r w:rsidRPr="00A94814">
        <w:rPr>
          <w:rFonts w:ascii="Arial Narrow" w:hAnsi="Arial Narrow"/>
        </w:rPr>
        <w:t xml:space="preserve">EMS 0167 - Cadastro de Cota - Pessoa </w:t>
      </w:r>
      <w:proofErr w:type="spellStart"/>
      <w:r w:rsidRPr="00A94814">
        <w:rPr>
          <w:rFonts w:ascii="Arial Narrow" w:hAnsi="Arial Narrow"/>
        </w:rPr>
        <w:t>Fisica</w:t>
      </w:r>
      <w:proofErr w:type="spellEnd"/>
      <w:r>
        <w:rPr>
          <w:rFonts w:ascii="Arial Narrow" w:hAnsi="Arial Narrow"/>
        </w:rPr>
        <w:t>)</w:t>
      </w:r>
    </w:p>
    <w:p w:rsidR="00A94814" w:rsidRDefault="00A94814" w:rsidP="0062240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CNPJ: Exibe formulário para cadastro de Cota – Pessoa </w:t>
      </w:r>
      <w:proofErr w:type="spellStart"/>
      <w:r>
        <w:rPr>
          <w:rFonts w:ascii="Arial Narrow" w:hAnsi="Arial Narrow"/>
        </w:rPr>
        <w:t>juridica</w:t>
      </w:r>
      <w:proofErr w:type="spellEnd"/>
    </w:p>
    <w:p w:rsidR="00622407" w:rsidRPr="00844C25" w:rsidRDefault="00622407" w:rsidP="00844C25">
      <w:pPr>
        <w:ind w:left="1146"/>
        <w:rPr>
          <w:rFonts w:ascii="Arial Narrow" w:hAnsi="Arial Narrow"/>
        </w:rPr>
      </w:pPr>
    </w:p>
    <w:p w:rsidR="006F0BF1" w:rsidRDefault="006F0BF1">
      <w:pPr>
        <w:rPr>
          <w:rFonts w:ascii="Arial Narrow" w:hAnsi="Arial Narrow"/>
        </w:rPr>
      </w:pPr>
    </w:p>
    <w:p w:rsidR="00A94814" w:rsidRDefault="00A94814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Consulta de Cota – Pessoa </w:t>
      </w:r>
      <w:proofErr w:type="spellStart"/>
      <w:r>
        <w:rPr>
          <w:rFonts w:ascii="Arial Narrow" w:hAnsi="Arial Narrow"/>
        </w:rPr>
        <w:t>Juridica</w:t>
      </w:r>
      <w:proofErr w:type="spellEnd"/>
    </w:p>
    <w:p w:rsidR="00A94814" w:rsidRDefault="001E4241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600664A2" wp14:editId="704F7C08">
            <wp:extent cx="6116320" cy="37179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814" w:rsidRDefault="00A94814">
      <w:pPr>
        <w:rPr>
          <w:rFonts w:ascii="Arial Narrow" w:hAnsi="Arial Narrow"/>
        </w:rPr>
      </w:pPr>
    </w:p>
    <w:p w:rsidR="00A94814" w:rsidRDefault="00A94814">
      <w:pPr>
        <w:rPr>
          <w:rFonts w:ascii="Arial Narrow" w:hAnsi="Arial Narrow"/>
        </w:rPr>
      </w:pPr>
    </w:p>
    <w:p w:rsidR="00B056E7" w:rsidRDefault="00B056E7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Cadastro de </w:t>
      </w:r>
      <w:r w:rsidR="000B7241">
        <w:rPr>
          <w:rFonts w:ascii="Arial Narrow" w:hAnsi="Arial Narrow"/>
        </w:rPr>
        <w:t>Cota</w:t>
      </w:r>
      <w:r>
        <w:rPr>
          <w:rFonts w:ascii="Arial Narrow" w:hAnsi="Arial Narrow"/>
        </w:rPr>
        <w:t xml:space="preserve"> – Pessoa Jurídica</w:t>
      </w:r>
    </w:p>
    <w:p w:rsidR="000B7241" w:rsidRDefault="000B7241">
      <w:pPr>
        <w:rPr>
          <w:rFonts w:ascii="Arial Narrow" w:hAnsi="Arial Narrow"/>
        </w:rPr>
      </w:pPr>
    </w:p>
    <w:p w:rsidR="000B7241" w:rsidRDefault="000B7241">
      <w:pPr>
        <w:rPr>
          <w:rFonts w:ascii="Arial Narrow" w:hAnsi="Arial Narrow"/>
        </w:rPr>
      </w:pPr>
    </w:p>
    <w:p w:rsidR="00C36B00" w:rsidRDefault="001E4241">
      <w:pPr>
        <w:rPr>
          <w:rFonts w:ascii="Arial Narrow" w:hAnsi="Arial Narrow"/>
        </w:rPr>
      </w:pPr>
      <w:r>
        <w:rPr>
          <w:rFonts w:ascii="Arial Narrow" w:hAnsi="Arial Narrow"/>
          <w:noProof/>
          <w:color w:val="FF0000"/>
        </w:rPr>
        <w:drawing>
          <wp:inline distT="0" distB="0" distL="0" distR="0" wp14:anchorId="34562F4D" wp14:editId="69616221">
            <wp:extent cx="6116320" cy="36233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27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2"/>
      <w:footerReference w:type="default" r:id="rId13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9" w:author="Kaina da Silva" w:date="2012-04-11T09:11:00Z" w:initials="KdS">
    <w:p w:rsidR="00323992" w:rsidRDefault="00323992">
      <w:pPr>
        <w:pStyle w:val="Textodecomentrio"/>
      </w:pPr>
      <w:r>
        <w:rPr>
          <w:rStyle w:val="Refdecomentrio"/>
        </w:rPr>
        <w:annotationRef/>
      </w:r>
      <w:r>
        <w:t>Trocar CPF/CNPJ por Status da Cota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E9F" w:rsidRDefault="00744E9F">
      <w:r>
        <w:separator/>
      </w:r>
    </w:p>
  </w:endnote>
  <w:endnote w:type="continuationSeparator" w:id="0">
    <w:p w:rsidR="00744E9F" w:rsidRDefault="00744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B8A" w:rsidRDefault="00997B8A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946395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946395">
      <w:rPr>
        <w:rStyle w:val="Nmerodepgina"/>
        <w:rFonts w:ascii="Arial" w:hAnsi="Arial"/>
        <w:snapToGrid w:val="0"/>
      </w:rPr>
      <w:fldChar w:fldCharType="separate"/>
    </w:r>
    <w:r w:rsidR="00323992">
      <w:rPr>
        <w:rStyle w:val="Nmerodepgina"/>
        <w:rFonts w:ascii="Arial" w:hAnsi="Arial"/>
        <w:noProof/>
        <w:snapToGrid w:val="0"/>
      </w:rPr>
      <w:t>4</w:t>
    </w:r>
    <w:r w:rsidR="00946395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946395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946395">
      <w:rPr>
        <w:rStyle w:val="Nmerodepgina"/>
        <w:rFonts w:ascii="Arial" w:hAnsi="Arial"/>
        <w:snapToGrid w:val="0"/>
      </w:rPr>
      <w:fldChar w:fldCharType="separate"/>
    </w:r>
    <w:r w:rsidR="00323992">
      <w:rPr>
        <w:rStyle w:val="Nmerodepgina"/>
        <w:rFonts w:ascii="Arial" w:hAnsi="Arial"/>
        <w:noProof/>
        <w:snapToGrid w:val="0"/>
      </w:rPr>
      <w:t>10</w:t>
    </w:r>
    <w:r w:rsidR="00946395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E9F" w:rsidRDefault="00744E9F">
      <w:r>
        <w:separator/>
      </w:r>
    </w:p>
  </w:footnote>
  <w:footnote w:type="continuationSeparator" w:id="0">
    <w:p w:rsidR="00744E9F" w:rsidRDefault="00744E9F">
      <w:r>
        <w:continuationSeparator/>
      </w:r>
    </w:p>
  </w:footnote>
  <w:footnote w:id="1">
    <w:p w:rsidR="00997B8A" w:rsidRDefault="00997B8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997B8A" w:rsidRDefault="00997B8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997B8A" w:rsidRDefault="00997B8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997B8A" w:rsidRDefault="00997B8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997B8A" w:rsidRDefault="00997B8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997B8A" w:rsidRDefault="00997B8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997B8A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997B8A" w:rsidRDefault="00997B8A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997B8A" w:rsidRDefault="00997B8A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997B8A" w:rsidRDefault="00997B8A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997B8A" w:rsidRDefault="00997B8A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997B8A">
      <w:trPr>
        <w:cantSplit/>
        <w:trHeight w:val="337"/>
        <w:jc w:val="center"/>
      </w:trPr>
      <w:tc>
        <w:tcPr>
          <w:tcW w:w="2089" w:type="dxa"/>
          <w:vMerge/>
        </w:tcPr>
        <w:p w:rsidR="00997B8A" w:rsidRDefault="00997B8A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997B8A" w:rsidRDefault="00997B8A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997B8A" w:rsidRDefault="00997B8A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997B8A" w:rsidRDefault="00997B8A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997B8A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97B8A" w:rsidRDefault="00997B8A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997B8A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97B8A" w:rsidRDefault="00997B8A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997B8A" w:rsidRDefault="00997B8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62733D9"/>
    <w:multiLevelType w:val="hybridMultilevel"/>
    <w:tmpl w:val="593CE4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3F2A5C"/>
    <w:multiLevelType w:val="hybridMultilevel"/>
    <w:tmpl w:val="7848D82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2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4">
    <w:nsid w:val="6C677648"/>
    <w:multiLevelType w:val="hybridMultilevel"/>
    <w:tmpl w:val="DD523A1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7982302A"/>
    <w:multiLevelType w:val="hybridMultilevel"/>
    <w:tmpl w:val="F78EC6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0"/>
  </w:num>
  <w:num w:numId="5">
    <w:abstractNumId w:val="11"/>
  </w:num>
  <w:num w:numId="6">
    <w:abstractNumId w:val="26"/>
  </w:num>
  <w:num w:numId="7">
    <w:abstractNumId w:val="8"/>
  </w:num>
  <w:num w:numId="8">
    <w:abstractNumId w:val="19"/>
  </w:num>
  <w:num w:numId="9">
    <w:abstractNumId w:val="15"/>
  </w:num>
  <w:num w:numId="10">
    <w:abstractNumId w:val="12"/>
  </w:num>
  <w:num w:numId="11">
    <w:abstractNumId w:val="22"/>
  </w:num>
  <w:num w:numId="12">
    <w:abstractNumId w:val="21"/>
  </w:num>
  <w:num w:numId="13">
    <w:abstractNumId w:val="5"/>
  </w:num>
  <w:num w:numId="14">
    <w:abstractNumId w:val="3"/>
  </w:num>
  <w:num w:numId="15">
    <w:abstractNumId w:val="27"/>
  </w:num>
  <w:num w:numId="16">
    <w:abstractNumId w:val="9"/>
  </w:num>
  <w:num w:numId="17">
    <w:abstractNumId w:val="17"/>
  </w:num>
  <w:num w:numId="18">
    <w:abstractNumId w:val="1"/>
  </w:num>
  <w:num w:numId="19">
    <w:abstractNumId w:val="7"/>
  </w:num>
  <w:num w:numId="20">
    <w:abstractNumId w:val="23"/>
  </w:num>
  <w:num w:numId="21">
    <w:abstractNumId w:val="25"/>
  </w:num>
  <w:num w:numId="22">
    <w:abstractNumId w:val="1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18"/>
  </w:num>
  <w:num w:numId="27">
    <w:abstractNumId w:val="24"/>
  </w:num>
  <w:num w:numId="28">
    <w:abstractNumId w:val="16"/>
  </w:num>
  <w:num w:numId="29">
    <w:abstractNumId w:val="2"/>
  </w:num>
  <w:num w:numId="30">
    <w:abstractNumId w:val="2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15B3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102B"/>
    <w:rsid w:val="00062236"/>
    <w:rsid w:val="0006327C"/>
    <w:rsid w:val="00063320"/>
    <w:rsid w:val="00065E97"/>
    <w:rsid w:val="00066FAA"/>
    <w:rsid w:val="000718DF"/>
    <w:rsid w:val="0007424A"/>
    <w:rsid w:val="00075F45"/>
    <w:rsid w:val="00077EE7"/>
    <w:rsid w:val="00085C58"/>
    <w:rsid w:val="00090E34"/>
    <w:rsid w:val="00092FF2"/>
    <w:rsid w:val="00095B92"/>
    <w:rsid w:val="000971D1"/>
    <w:rsid w:val="00097715"/>
    <w:rsid w:val="000A2DBE"/>
    <w:rsid w:val="000A5878"/>
    <w:rsid w:val="000A60CC"/>
    <w:rsid w:val="000B206F"/>
    <w:rsid w:val="000B3976"/>
    <w:rsid w:val="000B4422"/>
    <w:rsid w:val="000B5FA9"/>
    <w:rsid w:val="000B7241"/>
    <w:rsid w:val="000B74F7"/>
    <w:rsid w:val="000C1D0F"/>
    <w:rsid w:val="000C6D8D"/>
    <w:rsid w:val="000D29E9"/>
    <w:rsid w:val="000D7733"/>
    <w:rsid w:val="000E265B"/>
    <w:rsid w:val="000E3473"/>
    <w:rsid w:val="000E3990"/>
    <w:rsid w:val="000E4113"/>
    <w:rsid w:val="000E5668"/>
    <w:rsid w:val="000E61E4"/>
    <w:rsid w:val="000E6CEA"/>
    <w:rsid w:val="000F0195"/>
    <w:rsid w:val="000F01B0"/>
    <w:rsid w:val="000F108D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448A"/>
    <w:rsid w:val="001252E4"/>
    <w:rsid w:val="00130BF4"/>
    <w:rsid w:val="0013234C"/>
    <w:rsid w:val="00132427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08D1"/>
    <w:rsid w:val="0018172E"/>
    <w:rsid w:val="001826EF"/>
    <w:rsid w:val="00186729"/>
    <w:rsid w:val="0018798B"/>
    <w:rsid w:val="0019052C"/>
    <w:rsid w:val="00190B56"/>
    <w:rsid w:val="0019415F"/>
    <w:rsid w:val="00195723"/>
    <w:rsid w:val="001B0F16"/>
    <w:rsid w:val="001B39D7"/>
    <w:rsid w:val="001B744E"/>
    <w:rsid w:val="001C0FEA"/>
    <w:rsid w:val="001C3A9A"/>
    <w:rsid w:val="001C76CB"/>
    <w:rsid w:val="001D0F63"/>
    <w:rsid w:val="001D2410"/>
    <w:rsid w:val="001D24B2"/>
    <w:rsid w:val="001D3A86"/>
    <w:rsid w:val="001D55EF"/>
    <w:rsid w:val="001E4241"/>
    <w:rsid w:val="001E5B29"/>
    <w:rsid w:val="001F1D50"/>
    <w:rsid w:val="001F34B9"/>
    <w:rsid w:val="001F36C6"/>
    <w:rsid w:val="001F4ADC"/>
    <w:rsid w:val="001F53B7"/>
    <w:rsid w:val="00210BB8"/>
    <w:rsid w:val="002117FD"/>
    <w:rsid w:val="002128F9"/>
    <w:rsid w:val="00215804"/>
    <w:rsid w:val="00216BD7"/>
    <w:rsid w:val="00220386"/>
    <w:rsid w:val="0022538C"/>
    <w:rsid w:val="00227E41"/>
    <w:rsid w:val="00232E19"/>
    <w:rsid w:val="0023440C"/>
    <w:rsid w:val="002369D3"/>
    <w:rsid w:val="0023793F"/>
    <w:rsid w:val="002420A0"/>
    <w:rsid w:val="00242FDD"/>
    <w:rsid w:val="00244645"/>
    <w:rsid w:val="00245221"/>
    <w:rsid w:val="00254241"/>
    <w:rsid w:val="002552D5"/>
    <w:rsid w:val="00255301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81B87"/>
    <w:rsid w:val="00282A7A"/>
    <w:rsid w:val="002867D4"/>
    <w:rsid w:val="00290D93"/>
    <w:rsid w:val="00292376"/>
    <w:rsid w:val="00292871"/>
    <w:rsid w:val="00293543"/>
    <w:rsid w:val="00296253"/>
    <w:rsid w:val="002A0526"/>
    <w:rsid w:val="002A358E"/>
    <w:rsid w:val="002A37A9"/>
    <w:rsid w:val="002A3D6C"/>
    <w:rsid w:val="002A489D"/>
    <w:rsid w:val="002A493C"/>
    <w:rsid w:val="002A4DAE"/>
    <w:rsid w:val="002A5A05"/>
    <w:rsid w:val="002B1A0A"/>
    <w:rsid w:val="002B78BF"/>
    <w:rsid w:val="002C1118"/>
    <w:rsid w:val="002C121E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180A"/>
    <w:rsid w:val="002F2566"/>
    <w:rsid w:val="002F2F90"/>
    <w:rsid w:val="002F64E0"/>
    <w:rsid w:val="002F6555"/>
    <w:rsid w:val="003007BC"/>
    <w:rsid w:val="00301702"/>
    <w:rsid w:val="00301E5B"/>
    <w:rsid w:val="003026BA"/>
    <w:rsid w:val="00304F50"/>
    <w:rsid w:val="0030596D"/>
    <w:rsid w:val="00306C3B"/>
    <w:rsid w:val="00310E23"/>
    <w:rsid w:val="00313ACB"/>
    <w:rsid w:val="00313C02"/>
    <w:rsid w:val="0031420D"/>
    <w:rsid w:val="00315652"/>
    <w:rsid w:val="00321262"/>
    <w:rsid w:val="00321A0E"/>
    <w:rsid w:val="00323992"/>
    <w:rsid w:val="00324DF4"/>
    <w:rsid w:val="0032615C"/>
    <w:rsid w:val="0032791B"/>
    <w:rsid w:val="00343A0B"/>
    <w:rsid w:val="00343E85"/>
    <w:rsid w:val="0034692E"/>
    <w:rsid w:val="00346E2C"/>
    <w:rsid w:val="00352574"/>
    <w:rsid w:val="00360C9E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31A9"/>
    <w:rsid w:val="00394D33"/>
    <w:rsid w:val="00395F0A"/>
    <w:rsid w:val="003976C3"/>
    <w:rsid w:val="003A031B"/>
    <w:rsid w:val="003A1765"/>
    <w:rsid w:val="003A29F1"/>
    <w:rsid w:val="003B124F"/>
    <w:rsid w:val="003B19BE"/>
    <w:rsid w:val="003B2F63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E7013"/>
    <w:rsid w:val="003F3769"/>
    <w:rsid w:val="003F4CD3"/>
    <w:rsid w:val="003F51EA"/>
    <w:rsid w:val="00406C5E"/>
    <w:rsid w:val="0040743C"/>
    <w:rsid w:val="00407BCF"/>
    <w:rsid w:val="00407D87"/>
    <w:rsid w:val="0041262B"/>
    <w:rsid w:val="004150D4"/>
    <w:rsid w:val="00415C32"/>
    <w:rsid w:val="00415F64"/>
    <w:rsid w:val="00425CF6"/>
    <w:rsid w:val="00431D7F"/>
    <w:rsid w:val="00432241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261D"/>
    <w:rsid w:val="004748E1"/>
    <w:rsid w:val="00475930"/>
    <w:rsid w:val="00481037"/>
    <w:rsid w:val="0048184D"/>
    <w:rsid w:val="004848D8"/>
    <w:rsid w:val="00485E88"/>
    <w:rsid w:val="004971E6"/>
    <w:rsid w:val="0049781C"/>
    <w:rsid w:val="00497D23"/>
    <w:rsid w:val="004A0DF3"/>
    <w:rsid w:val="004A5B23"/>
    <w:rsid w:val="004B2235"/>
    <w:rsid w:val="004B2B2E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D7F20"/>
    <w:rsid w:val="004E146B"/>
    <w:rsid w:val="004E19D1"/>
    <w:rsid w:val="004E433D"/>
    <w:rsid w:val="004F355F"/>
    <w:rsid w:val="004F73A2"/>
    <w:rsid w:val="004F7A14"/>
    <w:rsid w:val="00504061"/>
    <w:rsid w:val="0050515B"/>
    <w:rsid w:val="00505701"/>
    <w:rsid w:val="00507162"/>
    <w:rsid w:val="00507568"/>
    <w:rsid w:val="00514BD6"/>
    <w:rsid w:val="00517854"/>
    <w:rsid w:val="005205DF"/>
    <w:rsid w:val="00520752"/>
    <w:rsid w:val="00520A18"/>
    <w:rsid w:val="00525158"/>
    <w:rsid w:val="00532F40"/>
    <w:rsid w:val="00533434"/>
    <w:rsid w:val="00533709"/>
    <w:rsid w:val="00536B8D"/>
    <w:rsid w:val="005421D7"/>
    <w:rsid w:val="0054470E"/>
    <w:rsid w:val="00550E13"/>
    <w:rsid w:val="00551A51"/>
    <w:rsid w:val="00563CCF"/>
    <w:rsid w:val="00565A80"/>
    <w:rsid w:val="005667E8"/>
    <w:rsid w:val="00566DA7"/>
    <w:rsid w:val="005728F6"/>
    <w:rsid w:val="00580FAD"/>
    <w:rsid w:val="00585443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04D1"/>
    <w:rsid w:val="005C23C6"/>
    <w:rsid w:val="005C2ABC"/>
    <w:rsid w:val="005C53BE"/>
    <w:rsid w:val="005D18EF"/>
    <w:rsid w:val="005E211D"/>
    <w:rsid w:val="005E2F8C"/>
    <w:rsid w:val="005E57D7"/>
    <w:rsid w:val="005E629A"/>
    <w:rsid w:val="006011B9"/>
    <w:rsid w:val="0060216A"/>
    <w:rsid w:val="00603A73"/>
    <w:rsid w:val="00603F7B"/>
    <w:rsid w:val="00607860"/>
    <w:rsid w:val="006104D7"/>
    <w:rsid w:val="00610B3D"/>
    <w:rsid w:val="00614377"/>
    <w:rsid w:val="00614B88"/>
    <w:rsid w:val="006170C8"/>
    <w:rsid w:val="00622407"/>
    <w:rsid w:val="00622494"/>
    <w:rsid w:val="00640538"/>
    <w:rsid w:val="00645DE2"/>
    <w:rsid w:val="00652F0D"/>
    <w:rsid w:val="006538E2"/>
    <w:rsid w:val="0065593F"/>
    <w:rsid w:val="0065695B"/>
    <w:rsid w:val="00660CDF"/>
    <w:rsid w:val="006611F9"/>
    <w:rsid w:val="006675D3"/>
    <w:rsid w:val="006740BF"/>
    <w:rsid w:val="00676DC7"/>
    <w:rsid w:val="00687C7B"/>
    <w:rsid w:val="006919C9"/>
    <w:rsid w:val="00691D6D"/>
    <w:rsid w:val="006A2A01"/>
    <w:rsid w:val="006B2DCC"/>
    <w:rsid w:val="006B4D0C"/>
    <w:rsid w:val="006B5723"/>
    <w:rsid w:val="006C1E49"/>
    <w:rsid w:val="006C43F7"/>
    <w:rsid w:val="006D10D1"/>
    <w:rsid w:val="006E2C4F"/>
    <w:rsid w:val="006E2F17"/>
    <w:rsid w:val="006E419D"/>
    <w:rsid w:val="006E709B"/>
    <w:rsid w:val="006E7B55"/>
    <w:rsid w:val="006F0842"/>
    <w:rsid w:val="006F0BF1"/>
    <w:rsid w:val="006F13AB"/>
    <w:rsid w:val="006F1417"/>
    <w:rsid w:val="006F3399"/>
    <w:rsid w:val="006F61F8"/>
    <w:rsid w:val="00703B21"/>
    <w:rsid w:val="00703C26"/>
    <w:rsid w:val="007044C8"/>
    <w:rsid w:val="00704AC5"/>
    <w:rsid w:val="007069D1"/>
    <w:rsid w:val="007077A7"/>
    <w:rsid w:val="00707850"/>
    <w:rsid w:val="007104D9"/>
    <w:rsid w:val="00710567"/>
    <w:rsid w:val="00711B32"/>
    <w:rsid w:val="0071218D"/>
    <w:rsid w:val="00713A58"/>
    <w:rsid w:val="0071466C"/>
    <w:rsid w:val="00715235"/>
    <w:rsid w:val="00716B52"/>
    <w:rsid w:val="00721C2A"/>
    <w:rsid w:val="007220ED"/>
    <w:rsid w:val="00725A0D"/>
    <w:rsid w:val="00725A77"/>
    <w:rsid w:val="00732BAF"/>
    <w:rsid w:val="00734030"/>
    <w:rsid w:val="0073442D"/>
    <w:rsid w:val="00734F41"/>
    <w:rsid w:val="00736B62"/>
    <w:rsid w:val="00736D34"/>
    <w:rsid w:val="00737BCC"/>
    <w:rsid w:val="007400F0"/>
    <w:rsid w:val="00744E9F"/>
    <w:rsid w:val="007472E9"/>
    <w:rsid w:val="00752424"/>
    <w:rsid w:val="007565D7"/>
    <w:rsid w:val="0076025F"/>
    <w:rsid w:val="00762A6E"/>
    <w:rsid w:val="0076369B"/>
    <w:rsid w:val="00763BF1"/>
    <w:rsid w:val="007666D5"/>
    <w:rsid w:val="00771BEA"/>
    <w:rsid w:val="00772978"/>
    <w:rsid w:val="0077376A"/>
    <w:rsid w:val="00776469"/>
    <w:rsid w:val="00776B00"/>
    <w:rsid w:val="00792AF6"/>
    <w:rsid w:val="00793B84"/>
    <w:rsid w:val="00793D6C"/>
    <w:rsid w:val="007950EE"/>
    <w:rsid w:val="007974B6"/>
    <w:rsid w:val="007A00C4"/>
    <w:rsid w:val="007A1F42"/>
    <w:rsid w:val="007A2713"/>
    <w:rsid w:val="007B1491"/>
    <w:rsid w:val="007B1AD5"/>
    <w:rsid w:val="007B24A3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23133"/>
    <w:rsid w:val="00824444"/>
    <w:rsid w:val="008326D8"/>
    <w:rsid w:val="00832F35"/>
    <w:rsid w:val="00841058"/>
    <w:rsid w:val="00841321"/>
    <w:rsid w:val="00844C25"/>
    <w:rsid w:val="00847647"/>
    <w:rsid w:val="00851D1E"/>
    <w:rsid w:val="00852267"/>
    <w:rsid w:val="008526E9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B0A7C"/>
    <w:rsid w:val="008B3FE1"/>
    <w:rsid w:val="008B6165"/>
    <w:rsid w:val="008C2362"/>
    <w:rsid w:val="008C5990"/>
    <w:rsid w:val="008C696C"/>
    <w:rsid w:val="008D111F"/>
    <w:rsid w:val="008D3FC1"/>
    <w:rsid w:val="008D53D2"/>
    <w:rsid w:val="008D5D89"/>
    <w:rsid w:val="008D7370"/>
    <w:rsid w:val="008E04FA"/>
    <w:rsid w:val="008E206E"/>
    <w:rsid w:val="008E23BA"/>
    <w:rsid w:val="008E31C4"/>
    <w:rsid w:val="008E3F21"/>
    <w:rsid w:val="008E6D14"/>
    <w:rsid w:val="008E6D40"/>
    <w:rsid w:val="008F0069"/>
    <w:rsid w:val="008F42D5"/>
    <w:rsid w:val="008F548F"/>
    <w:rsid w:val="008F5D03"/>
    <w:rsid w:val="00901BFD"/>
    <w:rsid w:val="009056E9"/>
    <w:rsid w:val="00905D43"/>
    <w:rsid w:val="009073BD"/>
    <w:rsid w:val="00912FD6"/>
    <w:rsid w:val="0091598B"/>
    <w:rsid w:val="00915B58"/>
    <w:rsid w:val="0092036A"/>
    <w:rsid w:val="009207B5"/>
    <w:rsid w:val="00927DE3"/>
    <w:rsid w:val="00933E88"/>
    <w:rsid w:val="00935C2B"/>
    <w:rsid w:val="00936174"/>
    <w:rsid w:val="0094354E"/>
    <w:rsid w:val="00946395"/>
    <w:rsid w:val="00950AFF"/>
    <w:rsid w:val="00954189"/>
    <w:rsid w:val="00960881"/>
    <w:rsid w:val="00961437"/>
    <w:rsid w:val="009646D5"/>
    <w:rsid w:val="00965067"/>
    <w:rsid w:val="00965E63"/>
    <w:rsid w:val="00967685"/>
    <w:rsid w:val="00970784"/>
    <w:rsid w:val="00970806"/>
    <w:rsid w:val="0097243D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97B8A"/>
    <w:rsid w:val="009B02FE"/>
    <w:rsid w:val="009C0CFF"/>
    <w:rsid w:val="009C2CEB"/>
    <w:rsid w:val="009D0684"/>
    <w:rsid w:val="009D6BA7"/>
    <w:rsid w:val="009F0DAE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3F2B"/>
    <w:rsid w:val="00A543D3"/>
    <w:rsid w:val="00A569C8"/>
    <w:rsid w:val="00A6089A"/>
    <w:rsid w:val="00A61BBE"/>
    <w:rsid w:val="00A63569"/>
    <w:rsid w:val="00A64519"/>
    <w:rsid w:val="00A66899"/>
    <w:rsid w:val="00A7024F"/>
    <w:rsid w:val="00A71C15"/>
    <w:rsid w:val="00A7235E"/>
    <w:rsid w:val="00A7369D"/>
    <w:rsid w:val="00A75621"/>
    <w:rsid w:val="00A757B8"/>
    <w:rsid w:val="00A827E2"/>
    <w:rsid w:val="00A837DC"/>
    <w:rsid w:val="00A86BC0"/>
    <w:rsid w:val="00A91F99"/>
    <w:rsid w:val="00A941BE"/>
    <w:rsid w:val="00A9451A"/>
    <w:rsid w:val="00A94814"/>
    <w:rsid w:val="00AA0230"/>
    <w:rsid w:val="00AA1DCD"/>
    <w:rsid w:val="00AA323C"/>
    <w:rsid w:val="00AA52F3"/>
    <w:rsid w:val="00AA6FCC"/>
    <w:rsid w:val="00AB4590"/>
    <w:rsid w:val="00AB606A"/>
    <w:rsid w:val="00AB67A7"/>
    <w:rsid w:val="00AB7DCE"/>
    <w:rsid w:val="00AC3425"/>
    <w:rsid w:val="00AC3DDC"/>
    <w:rsid w:val="00AD00E4"/>
    <w:rsid w:val="00AD13A0"/>
    <w:rsid w:val="00AD17E9"/>
    <w:rsid w:val="00AD1CD7"/>
    <w:rsid w:val="00AD20B9"/>
    <w:rsid w:val="00AD450E"/>
    <w:rsid w:val="00AD527E"/>
    <w:rsid w:val="00AD59B6"/>
    <w:rsid w:val="00AE0007"/>
    <w:rsid w:val="00AE290D"/>
    <w:rsid w:val="00AE45E8"/>
    <w:rsid w:val="00AF2A86"/>
    <w:rsid w:val="00AF4003"/>
    <w:rsid w:val="00AF530A"/>
    <w:rsid w:val="00AF6532"/>
    <w:rsid w:val="00AF6E5E"/>
    <w:rsid w:val="00AF7638"/>
    <w:rsid w:val="00AF7F8F"/>
    <w:rsid w:val="00B027CB"/>
    <w:rsid w:val="00B02BE8"/>
    <w:rsid w:val="00B056E7"/>
    <w:rsid w:val="00B05FC8"/>
    <w:rsid w:val="00B0652D"/>
    <w:rsid w:val="00B11C84"/>
    <w:rsid w:val="00B12EB4"/>
    <w:rsid w:val="00B13D59"/>
    <w:rsid w:val="00B171CD"/>
    <w:rsid w:val="00B232EC"/>
    <w:rsid w:val="00B23B60"/>
    <w:rsid w:val="00B26273"/>
    <w:rsid w:val="00B26CF8"/>
    <w:rsid w:val="00B275F6"/>
    <w:rsid w:val="00B342E9"/>
    <w:rsid w:val="00B34FA0"/>
    <w:rsid w:val="00B35BEC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4ACA"/>
    <w:rsid w:val="00B65ACA"/>
    <w:rsid w:val="00B676B1"/>
    <w:rsid w:val="00B70D72"/>
    <w:rsid w:val="00B71115"/>
    <w:rsid w:val="00B71670"/>
    <w:rsid w:val="00B71811"/>
    <w:rsid w:val="00B718ED"/>
    <w:rsid w:val="00B749AE"/>
    <w:rsid w:val="00B83663"/>
    <w:rsid w:val="00B84DBD"/>
    <w:rsid w:val="00B86F32"/>
    <w:rsid w:val="00B87E6C"/>
    <w:rsid w:val="00B92540"/>
    <w:rsid w:val="00B97270"/>
    <w:rsid w:val="00B97651"/>
    <w:rsid w:val="00B978C8"/>
    <w:rsid w:val="00BA20BF"/>
    <w:rsid w:val="00BA61F3"/>
    <w:rsid w:val="00BA6CC9"/>
    <w:rsid w:val="00BA6DDF"/>
    <w:rsid w:val="00BA6F4D"/>
    <w:rsid w:val="00BB189E"/>
    <w:rsid w:val="00BB2081"/>
    <w:rsid w:val="00BB4FC7"/>
    <w:rsid w:val="00BB74D3"/>
    <w:rsid w:val="00BC0F55"/>
    <w:rsid w:val="00BD06A1"/>
    <w:rsid w:val="00BD11A1"/>
    <w:rsid w:val="00BD16C4"/>
    <w:rsid w:val="00BD1DF1"/>
    <w:rsid w:val="00BD4414"/>
    <w:rsid w:val="00BD4E05"/>
    <w:rsid w:val="00BE0790"/>
    <w:rsid w:val="00BE09CD"/>
    <w:rsid w:val="00BE1773"/>
    <w:rsid w:val="00BE1A1C"/>
    <w:rsid w:val="00BE1CD2"/>
    <w:rsid w:val="00BE4632"/>
    <w:rsid w:val="00BF0AAB"/>
    <w:rsid w:val="00BF216B"/>
    <w:rsid w:val="00BF243E"/>
    <w:rsid w:val="00BF2CB6"/>
    <w:rsid w:val="00C00B8A"/>
    <w:rsid w:val="00C0154E"/>
    <w:rsid w:val="00C02839"/>
    <w:rsid w:val="00C06858"/>
    <w:rsid w:val="00C06BDE"/>
    <w:rsid w:val="00C25AFA"/>
    <w:rsid w:val="00C30277"/>
    <w:rsid w:val="00C31143"/>
    <w:rsid w:val="00C3375E"/>
    <w:rsid w:val="00C35528"/>
    <w:rsid w:val="00C36174"/>
    <w:rsid w:val="00C3621F"/>
    <w:rsid w:val="00C362CF"/>
    <w:rsid w:val="00C36B00"/>
    <w:rsid w:val="00C36FB2"/>
    <w:rsid w:val="00C449A0"/>
    <w:rsid w:val="00C468C7"/>
    <w:rsid w:val="00C475C9"/>
    <w:rsid w:val="00C47D5A"/>
    <w:rsid w:val="00C50460"/>
    <w:rsid w:val="00C55F51"/>
    <w:rsid w:val="00C56C25"/>
    <w:rsid w:val="00C57994"/>
    <w:rsid w:val="00C57C2E"/>
    <w:rsid w:val="00C60F0C"/>
    <w:rsid w:val="00C62494"/>
    <w:rsid w:val="00C65E4E"/>
    <w:rsid w:val="00C6618A"/>
    <w:rsid w:val="00C66C49"/>
    <w:rsid w:val="00C75E39"/>
    <w:rsid w:val="00C8040E"/>
    <w:rsid w:val="00C8363C"/>
    <w:rsid w:val="00C83B93"/>
    <w:rsid w:val="00C8630C"/>
    <w:rsid w:val="00C86DCE"/>
    <w:rsid w:val="00C9056D"/>
    <w:rsid w:val="00C93B4D"/>
    <w:rsid w:val="00CA1659"/>
    <w:rsid w:val="00CA3EC1"/>
    <w:rsid w:val="00CA4A3D"/>
    <w:rsid w:val="00CA5310"/>
    <w:rsid w:val="00CB1B89"/>
    <w:rsid w:val="00CB36EC"/>
    <w:rsid w:val="00CB5910"/>
    <w:rsid w:val="00CB7054"/>
    <w:rsid w:val="00CB7DB2"/>
    <w:rsid w:val="00CC0566"/>
    <w:rsid w:val="00CC072F"/>
    <w:rsid w:val="00CC186B"/>
    <w:rsid w:val="00CC356D"/>
    <w:rsid w:val="00CC628B"/>
    <w:rsid w:val="00CE2EDC"/>
    <w:rsid w:val="00CF0011"/>
    <w:rsid w:val="00CF2AC9"/>
    <w:rsid w:val="00CF360A"/>
    <w:rsid w:val="00D001F6"/>
    <w:rsid w:val="00D013E8"/>
    <w:rsid w:val="00D0484B"/>
    <w:rsid w:val="00D051CE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32C0"/>
    <w:rsid w:val="00D340EF"/>
    <w:rsid w:val="00D356E7"/>
    <w:rsid w:val="00D357CD"/>
    <w:rsid w:val="00D401AD"/>
    <w:rsid w:val="00D40FF6"/>
    <w:rsid w:val="00D43507"/>
    <w:rsid w:val="00D43A3D"/>
    <w:rsid w:val="00D453FF"/>
    <w:rsid w:val="00D45EB1"/>
    <w:rsid w:val="00D515AB"/>
    <w:rsid w:val="00D51B34"/>
    <w:rsid w:val="00D51B69"/>
    <w:rsid w:val="00D60C2B"/>
    <w:rsid w:val="00D64577"/>
    <w:rsid w:val="00D64742"/>
    <w:rsid w:val="00D67D31"/>
    <w:rsid w:val="00D729CF"/>
    <w:rsid w:val="00D745E9"/>
    <w:rsid w:val="00D74DFC"/>
    <w:rsid w:val="00D7574A"/>
    <w:rsid w:val="00D75FBC"/>
    <w:rsid w:val="00D81D89"/>
    <w:rsid w:val="00D82DF3"/>
    <w:rsid w:val="00D83796"/>
    <w:rsid w:val="00D86DCA"/>
    <w:rsid w:val="00D874A6"/>
    <w:rsid w:val="00D9006C"/>
    <w:rsid w:val="00D90C24"/>
    <w:rsid w:val="00D94953"/>
    <w:rsid w:val="00D9721C"/>
    <w:rsid w:val="00DA0FB6"/>
    <w:rsid w:val="00DA4CC3"/>
    <w:rsid w:val="00DA6877"/>
    <w:rsid w:val="00DA73D1"/>
    <w:rsid w:val="00DB5999"/>
    <w:rsid w:val="00DC14D4"/>
    <w:rsid w:val="00DC28D8"/>
    <w:rsid w:val="00DC340A"/>
    <w:rsid w:val="00DC5667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29D0"/>
    <w:rsid w:val="00E0408D"/>
    <w:rsid w:val="00E060E1"/>
    <w:rsid w:val="00E174D1"/>
    <w:rsid w:val="00E1791F"/>
    <w:rsid w:val="00E2008D"/>
    <w:rsid w:val="00E2543B"/>
    <w:rsid w:val="00E2592F"/>
    <w:rsid w:val="00E2614B"/>
    <w:rsid w:val="00E3022E"/>
    <w:rsid w:val="00E31B86"/>
    <w:rsid w:val="00E3378F"/>
    <w:rsid w:val="00E34CC4"/>
    <w:rsid w:val="00E36D54"/>
    <w:rsid w:val="00E405B7"/>
    <w:rsid w:val="00E41F2B"/>
    <w:rsid w:val="00E44549"/>
    <w:rsid w:val="00E4726F"/>
    <w:rsid w:val="00E51217"/>
    <w:rsid w:val="00E62254"/>
    <w:rsid w:val="00E635A2"/>
    <w:rsid w:val="00E64A9B"/>
    <w:rsid w:val="00E67B8D"/>
    <w:rsid w:val="00E751F2"/>
    <w:rsid w:val="00E825E0"/>
    <w:rsid w:val="00E829D5"/>
    <w:rsid w:val="00E846E6"/>
    <w:rsid w:val="00E857C3"/>
    <w:rsid w:val="00E86BF7"/>
    <w:rsid w:val="00E87A12"/>
    <w:rsid w:val="00E9191F"/>
    <w:rsid w:val="00E9572F"/>
    <w:rsid w:val="00E95CF1"/>
    <w:rsid w:val="00E95E60"/>
    <w:rsid w:val="00E9713B"/>
    <w:rsid w:val="00EA21F6"/>
    <w:rsid w:val="00EA3AAD"/>
    <w:rsid w:val="00EA3CFD"/>
    <w:rsid w:val="00EA538F"/>
    <w:rsid w:val="00EA5CBB"/>
    <w:rsid w:val="00EB1B9F"/>
    <w:rsid w:val="00EB2506"/>
    <w:rsid w:val="00EC0A20"/>
    <w:rsid w:val="00EC255B"/>
    <w:rsid w:val="00EC6D24"/>
    <w:rsid w:val="00ED1B21"/>
    <w:rsid w:val="00ED33D7"/>
    <w:rsid w:val="00ED439D"/>
    <w:rsid w:val="00ED5B4E"/>
    <w:rsid w:val="00ED6266"/>
    <w:rsid w:val="00EE251C"/>
    <w:rsid w:val="00EE364D"/>
    <w:rsid w:val="00EE5116"/>
    <w:rsid w:val="00EE6A4E"/>
    <w:rsid w:val="00EE75E2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3ECC"/>
    <w:rsid w:val="00F17E54"/>
    <w:rsid w:val="00F255DF"/>
    <w:rsid w:val="00F25CB5"/>
    <w:rsid w:val="00F27E38"/>
    <w:rsid w:val="00F35849"/>
    <w:rsid w:val="00F379EA"/>
    <w:rsid w:val="00F41E73"/>
    <w:rsid w:val="00F44199"/>
    <w:rsid w:val="00F44663"/>
    <w:rsid w:val="00F53CDA"/>
    <w:rsid w:val="00F56109"/>
    <w:rsid w:val="00F56B86"/>
    <w:rsid w:val="00F57135"/>
    <w:rsid w:val="00F5724C"/>
    <w:rsid w:val="00F574A1"/>
    <w:rsid w:val="00F6479F"/>
    <w:rsid w:val="00F65E7A"/>
    <w:rsid w:val="00F6638C"/>
    <w:rsid w:val="00F706DC"/>
    <w:rsid w:val="00F715DB"/>
    <w:rsid w:val="00F76278"/>
    <w:rsid w:val="00F8004C"/>
    <w:rsid w:val="00F82747"/>
    <w:rsid w:val="00F83A04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51B2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BE0790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BE0790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BE0790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BE0790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BE0790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BE0790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BE0790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BE0790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BE0790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BE0790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BE0790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BE0790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BE0790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BE0790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BE0790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BE0790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BE0790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BE0790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BE0790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44C2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44C25"/>
    <w:rPr>
      <w:rFonts w:cs="Times New Roman"/>
      <w:b/>
      <w:bCs/>
      <w:sz w:val="20"/>
      <w:szCs w:val="20"/>
    </w:rPr>
  </w:style>
  <w:style w:type="paragraph" w:styleId="Reviso">
    <w:name w:val="Revision"/>
    <w:hidden/>
    <w:uiPriority w:val="99"/>
    <w:semiHidden/>
    <w:rsid w:val="00CE2E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8DB71-BFC6-4C69-8A37-7CDE0BD9F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425</TotalTime>
  <Pages>1</Pages>
  <Words>1248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7973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Candido De Castro</dc:creator>
  <cp:lastModifiedBy>Kaina da Silva</cp:lastModifiedBy>
  <cp:revision>23</cp:revision>
  <cp:lastPrinted>2009-11-19T20:24:00Z</cp:lastPrinted>
  <dcterms:created xsi:type="dcterms:W3CDTF">2012-01-17T15:36:00Z</dcterms:created>
  <dcterms:modified xsi:type="dcterms:W3CDTF">2012-04-11T12:11:00Z</dcterms:modified>
</cp:coreProperties>
</file>