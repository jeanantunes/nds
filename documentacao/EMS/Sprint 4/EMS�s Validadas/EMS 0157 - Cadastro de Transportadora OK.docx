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095C44">
        <w:rPr>
          <w:rFonts w:ascii="Arial Narrow" w:hAnsi="Arial Narrow"/>
          <w:b/>
          <w:sz w:val="36"/>
          <w:szCs w:val="36"/>
        </w:rPr>
        <w:t>7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095C44">
        <w:rPr>
          <w:rFonts w:ascii="Arial Narrow" w:hAnsi="Arial Narrow"/>
          <w:b/>
          <w:sz w:val="36"/>
          <w:szCs w:val="36"/>
        </w:rPr>
        <w:t>Transportadora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2321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30/01/2012</w:t>
            </w:r>
          </w:p>
        </w:tc>
        <w:tc>
          <w:tcPr>
            <w:tcW w:w="1134" w:type="dxa"/>
          </w:tcPr>
          <w:p w:rsidR="00DD7C0F" w:rsidRPr="00875148" w:rsidRDefault="0072321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C2E4E" w:rsidRPr="00875148" w:rsidTr="002C2E4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2C2E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72321A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proofErr w:type="gramStart"/>
            <w:r w:rsidR="00095C44">
              <w:rPr>
                <w:rFonts w:ascii="Arial Narrow" w:hAnsi="Arial Narrow" w:cs="Arial"/>
                <w:color w:val="002060"/>
                <w:sz w:val="22"/>
                <w:szCs w:val="22"/>
              </w:rPr>
              <w:t>Transportadora</w:t>
            </w:r>
            <w:ins w:id="12" w:author="Kaina da Silva" w:date="2012-04-16T14:31:00Z">
              <w:r w:rsidR="0046522E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>s</w:t>
              </w:r>
            </w:ins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proofErr w:type="gramEnd"/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2D4C03" w:rsidRDefault="002D4C03" w:rsidP="00E22DEA">
      <w:pPr>
        <w:ind w:left="360"/>
        <w:rPr>
          <w:ins w:id="14" w:author="Kaina da Silva" w:date="2012-04-14T15:51:00Z"/>
          <w:rFonts w:ascii="Arial Narrow" w:hAnsi="Arial Narrow" w:cs="Arial"/>
          <w:color w:val="002060"/>
          <w:sz w:val="22"/>
          <w:szCs w:val="22"/>
        </w:rPr>
      </w:pPr>
    </w:p>
    <w:p w:rsidR="00E22DEA" w:rsidRDefault="0072321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distribuidor poderá ter mais de uma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 w:rsidR="00095C44">
        <w:rPr>
          <w:rFonts w:ascii="Arial Narrow" w:hAnsi="Arial Narrow" w:cs="Arial"/>
          <w:color w:val="002060"/>
          <w:sz w:val="22"/>
          <w:szCs w:val="22"/>
        </w:rPr>
        <w:t>Transportadora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91F77">
        <w:rPr>
          <w:rFonts w:ascii="Arial Narrow" w:hAnsi="Arial Narrow" w:cs="Arial"/>
          <w:color w:val="002060"/>
          <w:sz w:val="22"/>
          <w:szCs w:val="22"/>
        </w:rPr>
        <w:t>cadastrada</w:t>
      </w:r>
      <w:r w:rsidR="00E22DEA">
        <w:rPr>
          <w:rFonts w:ascii="Arial Narrow" w:hAnsi="Arial Narrow" w:cs="Arial"/>
          <w:color w:val="002060"/>
          <w:sz w:val="22"/>
          <w:szCs w:val="22"/>
        </w:rPr>
        <w:t>.</w:t>
      </w:r>
    </w:p>
    <w:p w:rsidR="002D4C03" w:rsidRDefault="002D4C03" w:rsidP="002615D1">
      <w:pPr>
        <w:ind w:left="360"/>
        <w:rPr>
          <w:ins w:id="15" w:author="Kaina da Silva" w:date="2012-04-14T15:51:00Z"/>
          <w:rFonts w:ascii="Arial Narrow" w:hAnsi="Arial Narrow" w:cs="Arial"/>
          <w:color w:val="002060"/>
          <w:sz w:val="22"/>
          <w:szCs w:val="22"/>
        </w:rPr>
      </w:pPr>
    </w:p>
    <w:p w:rsidR="002615D1" w:rsidRDefault="002615D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Só é possível o cadastro de Transportadora como pessoa do tipo jurídica (CNPJ).</w:t>
      </w:r>
    </w:p>
    <w:p w:rsidR="002D4C03" w:rsidRDefault="002D4C03" w:rsidP="002615D1">
      <w:pPr>
        <w:ind w:left="360"/>
        <w:rPr>
          <w:ins w:id="16" w:author="Kaina da Silva" w:date="2012-04-14T15:51:00Z"/>
          <w:rFonts w:ascii="Arial Narrow" w:hAnsi="Arial Narrow" w:cs="Arial"/>
          <w:color w:val="002060"/>
          <w:sz w:val="22"/>
          <w:szCs w:val="22"/>
        </w:rPr>
      </w:pPr>
    </w:p>
    <w:p w:rsidR="002615D1" w:rsidRDefault="002615D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consulta o usuário deve entrar com Razão Social </w:t>
      </w:r>
      <w:r w:rsidR="00DE0AB6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 xml:space="preserve">ou Apelido </w:t>
      </w:r>
      <w:r w:rsidR="00DE0AB6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CNPJ de uma transportadora cadastrada, a funcionalidade deve exibir as informações básicas do cadastro.</w:t>
      </w:r>
      <w:r w:rsidR="00926F91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F51596">
        <w:rPr>
          <w:rFonts w:ascii="Arial Narrow" w:hAnsi="Arial Narrow" w:cs="Arial"/>
          <w:color w:val="002060"/>
          <w:sz w:val="22"/>
          <w:szCs w:val="22"/>
        </w:rPr>
        <w:t>O cadastro irá conter relação dos veículos, motoristas e rotas da transportadora.</w:t>
      </w:r>
    </w:p>
    <w:p w:rsidR="002D4C03" w:rsidRDefault="002D4C03" w:rsidP="002615D1">
      <w:pPr>
        <w:ind w:left="360"/>
        <w:rPr>
          <w:ins w:id="17" w:author="Kaina da Silva" w:date="2012-04-14T15:51:00Z"/>
          <w:rFonts w:ascii="Arial Narrow" w:hAnsi="Arial Narrow" w:cs="Arial"/>
          <w:color w:val="002060"/>
          <w:sz w:val="22"/>
          <w:szCs w:val="22"/>
        </w:rPr>
      </w:pPr>
    </w:p>
    <w:p w:rsidR="00D935B1" w:rsidRDefault="00D935B1" w:rsidP="002615D1">
      <w:pPr>
        <w:ind w:left="360"/>
        <w:rPr>
          <w:ins w:id="18" w:author="Kaina da Silva" w:date="2012-04-14T15:46:00Z"/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composição do cadastro do transportador não será obrigatório informar Motorista, Veiculo e Rota.</w:t>
      </w:r>
    </w:p>
    <w:p w:rsidR="002D4C03" w:rsidRDefault="002D4C03" w:rsidP="002615D1">
      <w:pPr>
        <w:ind w:left="360"/>
        <w:rPr>
          <w:ins w:id="19" w:author="Kaina da Silva" w:date="2012-04-14T15:51:00Z"/>
          <w:rFonts w:ascii="Arial Narrow" w:hAnsi="Arial Narrow" w:cs="Arial"/>
          <w:color w:val="002060"/>
          <w:sz w:val="22"/>
          <w:szCs w:val="22"/>
        </w:rPr>
      </w:pPr>
    </w:p>
    <w:p w:rsidR="002D4C03" w:rsidRDefault="002D4C03" w:rsidP="002615D1">
      <w:pPr>
        <w:ind w:left="360"/>
        <w:rPr>
          <w:ins w:id="20" w:author="Kaina da Silva" w:date="2012-04-14T15:51:00Z"/>
          <w:rFonts w:ascii="Arial Narrow" w:hAnsi="Arial Narrow" w:cs="Arial"/>
          <w:color w:val="002060"/>
          <w:sz w:val="22"/>
          <w:szCs w:val="22"/>
        </w:rPr>
      </w:pPr>
      <w:ins w:id="21" w:author="Kaina da Silva" w:date="2012-04-14T15:46:00Z">
        <w:r>
          <w:rPr>
            <w:rFonts w:ascii="Arial Narrow" w:hAnsi="Arial Narrow" w:cs="Arial"/>
            <w:color w:val="002060"/>
            <w:sz w:val="22"/>
            <w:szCs w:val="22"/>
          </w:rPr>
          <w:t>A fun</w:t>
        </w:r>
        <w:r w:rsidR="0046522E">
          <w:rPr>
            <w:rFonts w:ascii="Arial Narrow" w:hAnsi="Arial Narrow" w:cs="Arial"/>
            <w:color w:val="002060"/>
            <w:sz w:val="22"/>
            <w:szCs w:val="22"/>
          </w:rPr>
          <w:t xml:space="preserve">cionalidade </w:t>
        </w:r>
      </w:ins>
      <w:ins w:id="22" w:author="Kaina da Silva" w:date="2012-04-14T15:47:00Z">
        <w:r>
          <w:rPr>
            <w:rFonts w:ascii="Arial Narrow" w:hAnsi="Arial Narrow" w:cs="Arial"/>
            <w:color w:val="002060"/>
            <w:sz w:val="22"/>
            <w:szCs w:val="22"/>
          </w:rPr>
          <w:t>deve permitir a associação</w:t>
        </w:r>
      </w:ins>
      <w:ins w:id="23" w:author="Kaina da Silva" w:date="2012-04-16T14:34:00Z">
        <w:r w:rsidR="0046522E">
          <w:rPr>
            <w:rFonts w:ascii="Arial Narrow" w:hAnsi="Arial Narrow" w:cs="Arial"/>
            <w:color w:val="002060"/>
            <w:sz w:val="22"/>
            <w:szCs w:val="22"/>
          </w:rPr>
          <w:t xml:space="preserve"> </w:t>
        </w:r>
        <w:proofErr w:type="gramStart"/>
        <w:r w:rsidR="0046522E">
          <w:rPr>
            <w:rFonts w:ascii="Arial Narrow" w:hAnsi="Arial Narrow" w:cs="Arial"/>
            <w:color w:val="002060"/>
            <w:sz w:val="22"/>
            <w:szCs w:val="22"/>
          </w:rPr>
          <w:t>à</w:t>
        </w:r>
        <w:proofErr w:type="gramEnd"/>
        <w:r w:rsidR="0046522E">
          <w:rPr>
            <w:rFonts w:ascii="Arial Narrow" w:hAnsi="Arial Narrow" w:cs="Arial"/>
            <w:color w:val="002060"/>
            <w:sz w:val="22"/>
            <w:szCs w:val="22"/>
          </w:rPr>
          <w:t xml:space="preserve"> uma rota</w:t>
        </w:r>
      </w:ins>
      <w:ins w:id="24" w:author="Kaina da Silva" w:date="2012-04-14T15:47:00Z">
        <w:r w:rsidR="0046522E">
          <w:rPr>
            <w:rFonts w:ascii="Arial Narrow" w:hAnsi="Arial Narrow" w:cs="Arial"/>
            <w:color w:val="002060"/>
            <w:sz w:val="22"/>
            <w:szCs w:val="22"/>
          </w:rPr>
          <w:t xml:space="preserve"> de</w:t>
        </w:r>
      </w:ins>
      <w:ins w:id="25" w:author="Kaina da Silva" w:date="2012-04-16T14:34:00Z">
        <w:r w:rsidR="0046522E">
          <w:rPr>
            <w:rFonts w:ascii="Arial Narrow" w:hAnsi="Arial Narrow" w:cs="Arial"/>
            <w:color w:val="002060"/>
            <w:sz w:val="22"/>
            <w:szCs w:val="22"/>
          </w:rPr>
          <w:t xml:space="preserve"> apenas</w:t>
        </w:r>
      </w:ins>
      <w:ins w:id="26" w:author="Kaina da Silva" w:date="2012-04-14T15:47:00Z">
        <w:r>
          <w:rPr>
            <w:rFonts w:ascii="Arial Narrow" w:hAnsi="Arial Narrow" w:cs="Arial"/>
            <w:color w:val="002060"/>
            <w:sz w:val="22"/>
            <w:szCs w:val="22"/>
          </w:rPr>
          <w:t xml:space="preserve"> uma transportadora</w:t>
        </w:r>
      </w:ins>
      <w:ins w:id="27" w:author="Kaina da Silva" w:date="2012-04-14T15:49:00Z">
        <w:r>
          <w:rPr>
            <w:rFonts w:ascii="Arial Narrow" w:hAnsi="Arial Narrow" w:cs="Arial"/>
            <w:color w:val="002060"/>
            <w:sz w:val="22"/>
            <w:szCs w:val="22"/>
          </w:rPr>
          <w:t>, motorista e ve</w:t>
        </w:r>
      </w:ins>
      <w:ins w:id="28" w:author="Kaina da Silva" w:date="2012-04-14T15:50:00Z">
        <w:r>
          <w:rPr>
            <w:rFonts w:ascii="Arial Narrow" w:hAnsi="Arial Narrow" w:cs="Arial"/>
            <w:color w:val="002060"/>
            <w:sz w:val="22"/>
            <w:szCs w:val="22"/>
          </w:rPr>
          <w:t>ículo</w:t>
        </w:r>
      </w:ins>
      <w:ins w:id="29" w:author="Kaina da Silva" w:date="2012-04-16T14:36:00Z">
        <w:r w:rsidR="0046522E">
          <w:rPr>
            <w:rFonts w:ascii="Arial Narrow" w:hAnsi="Arial Narrow" w:cs="Arial"/>
            <w:color w:val="002060"/>
            <w:sz w:val="22"/>
            <w:szCs w:val="22"/>
          </w:rPr>
          <w:t xml:space="preserve"> (rota=transportador)</w:t>
        </w:r>
      </w:ins>
      <w:ins w:id="30" w:author="Kaina da Silva" w:date="2012-04-14T15:50:00Z">
        <w:r>
          <w:rPr>
            <w:rFonts w:ascii="Arial Narrow" w:hAnsi="Arial Narrow" w:cs="Arial"/>
            <w:color w:val="002060"/>
            <w:sz w:val="22"/>
            <w:szCs w:val="22"/>
          </w:rPr>
          <w:t>. Porém uma transportadora, um motorista e um veículo, podem ser associados a mais de uma rota</w:t>
        </w:r>
      </w:ins>
      <w:ins w:id="31" w:author="Kaina da Silva" w:date="2012-04-16T14:36:00Z">
        <w:r w:rsidR="0046522E">
          <w:rPr>
            <w:rFonts w:ascii="Arial Narrow" w:hAnsi="Arial Narrow" w:cs="Arial"/>
            <w:color w:val="002060"/>
            <w:sz w:val="22"/>
            <w:szCs w:val="22"/>
          </w:rPr>
          <w:t xml:space="preserve"> (transportador = rota </w:t>
        </w:r>
        <w:proofErr w:type="gramStart"/>
        <w:r w:rsidR="0046522E">
          <w:rPr>
            <w:rFonts w:ascii="Arial Narrow" w:hAnsi="Arial Narrow" w:cs="Arial"/>
            <w:color w:val="002060"/>
            <w:sz w:val="22"/>
            <w:szCs w:val="22"/>
          </w:rPr>
          <w:t>1</w:t>
        </w:r>
        <w:proofErr w:type="gramEnd"/>
        <w:r w:rsidR="0046522E">
          <w:rPr>
            <w:rFonts w:ascii="Arial Narrow" w:hAnsi="Arial Narrow" w:cs="Arial"/>
            <w:color w:val="002060"/>
            <w:sz w:val="22"/>
            <w:szCs w:val="22"/>
          </w:rPr>
          <w:t>, rota 2, ...)</w:t>
        </w:r>
      </w:ins>
      <w:ins w:id="32" w:author="Kaina da Silva" w:date="2012-04-14T15:50:00Z">
        <w:r>
          <w:rPr>
            <w:rFonts w:ascii="Arial Narrow" w:hAnsi="Arial Narrow" w:cs="Arial"/>
            <w:color w:val="002060"/>
            <w:sz w:val="22"/>
            <w:szCs w:val="22"/>
          </w:rPr>
          <w:t>.</w:t>
        </w:r>
      </w:ins>
    </w:p>
    <w:p w:rsidR="002D4C03" w:rsidRDefault="002D4C03" w:rsidP="002615D1">
      <w:pPr>
        <w:ind w:left="360"/>
        <w:rPr>
          <w:ins w:id="33" w:author="Kaina da Silva" w:date="2012-04-14T15:51:00Z"/>
          <w:rFonts w:ascii="Arial Narrow" w:hAnsi="Arial Narrow" w:cs="Arial"/>
          <w:color w:val="002060"/>
          <w:sz w:val="22"/>
          <w:szCs w:val="22"/>
        </w:rPr>
      </w:pP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ins w:id="34" w:author="Kaina da Silva" w:date="2012-04-14T15:51:00Z">
        <w:r>
          <w:rPr>
            <w:rFonts w:ascii="Arial Narrow" w:hAnsi="Arial Narrow" w:cs="Arial"/>
            <w:color w:val="002060"/>
            <w:sz w:val="22"/>
            <w:szCs w:val="22"/>
          </w:rPr>
          <w:t>As associações realizadas nesta funcionalidade</w:t>
        </w:r>
        <w:proofErr w:type="gramStart"/>
        <w:r>
          <w:rPr>
            <w:rFonts w:ascii="Arial Narrow" w:hAnsi="Arial Narrow" w:cs="Arial"/>
            <w:color w:val="002060"/>
            <w:sz w:val="22"/>
            <w:szCs w:val="22"/>
          </w:rPr>
          <w:t>, deve</w:t>
        </w:r>
      </w:ins>
      <w:ins w:id="35" w:author="Kaina da Silva" w:date="2012-04-14T15:52:00Z">
        <w:r>
          <w:rPr>
            <w:rFonts w:ascii="Arial Narrow" w:hAnsi="Arial Narrow" w:cs="Arial"/>
            <w:color w:val="002060"/>
            <w:sz w:val="22"/>
            <w:szCs w:val="22"/>
          </w:rPr>
          <w:t>m</w:t>
        </w:r>
      </w:ins>
      <w:proofErr w:type="gramEnd"/>
      <w:ins w:id="36" w:author="Kaina da Silva" w:date="2012-04-14T15:51:00Z">
        <w:r>
          <w:rPr>
            <w:rFonts w:ascii="Arial Narrow" w:hAnsi="Arial Narrow" w:cs="Arial"/>
            <w:color w:val="002060"/>
            <w:sz w:val="22"/>
            <w:szCs w:val="22"/>
          </w:rPr>
          <w:t xml:space="preserve"> </w:t>
        </w:r>
      </w:ins>
      <w:ins w:id="37" w:author="Kaina da Silva" w:date="2012-04-14T15:52:00Z">
        <w:r>
          <w:rPr>
            <w:rFonts w:ascii="Arial Narrow" w:hAnsi="Arial Narrow" w:cs="Arial"/>
            <w:color w:val="002060"/>
            <w:sz w:val="22"/>
            <w:szCs w:val="22"/>
          </w:rPr>
          <w:t>sensibilizar</w:t>
        </w:r>
      </w:ins>
      <w:ins w:id="38" w:author="Kaina da Silva" w:date="2012-04-14T15:51:00Z">
        <w:r>
          <w:rPr>
            <w:rFonts w:ascii="Arial Narrow" w:hAnsi="Arial Narrow" w:cs="Arial"/>
            <w:color w:val="002060"/>
            <w:sz w:val="22"/>
            <w:szCs w:val="22"/>
          </w:rPr>
          <w:t xml:space="preserve"> a tela de Roteirização.</w:t>
        </w:r>
      </w:ins>
    </w:p>
    <w:p w:rsidR="00D90673" w:rsidRDefault="00D90673" w:rsidP="00926F91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C626A" w:rsidRDefault="00AC626A" w:rsidP="0072321A">
      <w:pPr>
        <w:rPr>
          <w:rFonts w:ascii="Arial Narrow" w:hAnsi="Arial Narrow"/>
        </w:rPr>
      </w:pPr>
    </w:p>
    <w:p w:rsidR="00AC626A" w:rsidRDefault="00ED2F52" w:rsidP="0072321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Filtro de p</w:t>
      </w:r>
      <w:r w:rsidR="00AC626A">
        <w:rPr>
          <w:rFonts w:ascii="Arial Narrow" w:hAnsi="Arial Narrow"/>
        </w:rPr>
        <w:t>esquisa:</w:t>
      </w:r>
    </w:p>
    <w:p w:rsidR="00AC626A" w:rsidRDefault="00AC626A" w:rsidP="0072321A">
      <w:pPr>
        <w:ind w:left="720"/>
        <w:rPr>
          <w:rFonts w:ascii="Arial Narrow" w:hAnsi="Arial Narrow"/>
        </w:rPr>
      </w:pPr>
    </w:p>
    <w:p w:rsidR="00AC626A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Razão Social</w:t>
      </w:r>
      <w:r w:rsidR="00ED2F52">
        <w:rPr>
          <w:rFonts w:ascii="Arial Narrow" w:hAnsi="Arial Narrow"/>
        </w:rPr>
        <w:t>: Razão social da transportadora</w:t>
      </w:r>
    </w:p>
    <w:p w:rsidR="00AC626A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 Fantasia</w:t>
      </w:r>
      <w:r w:rsidR="00ED2F52">
        <w:rPr>
          <w:rFonts w:ascii="Arial Narrow" w:hAnsi="Arial Narrow"/>
        </w:rPr>
        <w:t>: Nome fantasia da transportadora</w:t>
      </w:r>
    </w:p>
    <w:p w:rsidR="00AC626A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</w:t>
      </w:r>
      <w:r w:rsidR="00ED2F52">
        <w:rPr>
          <w:rFonts w:ascii="Arial Narrow" w:hAnsi="Arial Narrow"/>
        </w:rPr>
        <w:t>: CNPJ da transportadora</w:t>
      </w:r>
    </w:p>
    <w:p w:rsidR="00AC626A" w:rsidRPr="0072321A" w:rsidRDefault="00AC626A" w:rsidP="0072321A">
      <w:pPr>
        <w:rPr>
          <w:rFonts w:ascii="Arial Narrow" w:hAnsi="Arial Narrow"/>
        </w:rPr>
      </w:pPr>
    </w:p>
    <w:p w:rsidR="00AC626A" w:rsidRDefault="00AC626A" w:rsidP="00AC626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Resultado da Pesquisa – Grid:</w:t>
      </w:r>
    </w:p>
    <w:p w:rsidR="00AC626A" w:rsidRDefault="00F51596" w:rsidP="0072321A">
      <w:pPr>
        <w:ind w:left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674FF0" w:rsidRDefault="00674FF0" w:rsidP="002A358E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</w:t>
      </w:r>
      <w:del w:id="39" w:author="Kaina da Silva" w:date="2012-04-16T14:39:00Z">
        <w:r w:rsidDel="0046522E">
          <w:rPr>
            <w:rFonts w:ascii="Arial Narrow" w:hAnsi="Arial Narrow"/>
          </w:rPr>
          <w:delText>o</w:delText>
        </w:r>
      </w:del>
      <w:r>
        <w:rPr>
          <w:rFonts w:ascii="Arial Narrow" w:hAnsi="Arial Narrow"/>
        </w:rPr>
        <w:t>digo</w:t>
      </w:r>
      <w:proofErr w:type="spellEnd"/>
      <w:r>
        <w:rPr>
          <w:rFonts w:ascii="Arial Narrow" w:hAnsi="Arial Narrow"/>
        </w:rPr>
        <w:t>: código do transportador.</w:t>
      </w:r>
    </w:p>
    <w:p w:rsidR="002A358E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</w:t>
      </w:r>
      <w:r w:rsid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Razão Social </w:t>
      </w:r>
      <w:r w:rsidR="00566681">
        <w:rPr>
          <w:rFonts w:ascii="Arial Narrow" w:hAnsi="Arial Narrow"/>
        </w:rPr>
        <w:t>d</w:t>
      </w:r>
      <w:r w:rsidR="00095C44">
        <w:rPr>
          <w:rFonts w:ascii="Arial Narrow" w:hAnsi="Arial Narrow"/>
        </w:rPr>
        <w:t>a</w:t>
      </w:r>
      <w:r w:rsidR="00566681">
        <w:rPr>
          <w:rFonts w:ascii="Arial Narrow" w:hAnsi="Arial Narrow"/>
        </w:rPr>
        <w:t xml:space="preserve"> </w:t>
      </w:r>
      <w:r w:rsidR="00095C44">
        <w:rPr>
          <w:rFonts w:ascii="Arial Narrow" w:hAnsi="Arial Narrow"/>
        </w:rPr>
        <w:t>Transportadora</w:t>
      </w:r>
      <w:r w:rsidR="002A358E">
        <w:rPr>
          <w:rFonts w:ascii="Arial Narrow" w:hAnsi="Arial Narrow"/>
        </w:rPr>
        <w:t>.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CNPJ: CNPJ da Transportadora.</w:t>
      </w:r>
    </w:p>
    <w:p w:rsidR="00DE0AB6" w:rsidRDefault="00DE0AB6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Responsável: Nome do contato considerado como responsável pela Transportadora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principal da Transportadora.</w:t>
      </w:r>
    </w:p>
    <w:p w:rsidR="00566681" w:rsidRDefault="00566681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E-mail: Endere</w:t>
      </w:r>
      <w:r w:rsidR="00D168A5">
        <w:rPr>
          <w:rFonts w:ascii="Arial Narrow" w:hAnsi="Arial Narrow"/>
        </w:rPr>
        <w:t>ço de e</w:t>
      </w:r>
      <w:r w:rsidR="00AC626A">
        <w:rPr>
          <w:rFonts w:ascii="Arial Narrow" w:hAnsi="Arial Narrow"/>
        </w:rPr>
        <w:t>-</w:t>
      </w:r>
      <w:r w:rsidR="00D168A5">
        <w:rPr>
          <w:rFonts w:ascii="Arial Narrow" w:hAnsi="Arial Narrow"/>
        </w:rPr>
        <w:t>mail d</w:t>
      </w:r>
      <w:r w:rsidR="00D3166B">
        <w:rPr>
          <w:rFonts w:ascii="Arial Narrow" w:hAnsi="Arial Narrow"/>
        </w:rPr>
        <w:t>a transportadora.</w:t>
      </w:r>
    </w:p>
    <w:p w:rsidR="00ED2F52" w:rsidRDefault="00ED2F52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Ação para alterar ou excluir o item selecionado, </w:t>
      </w:r>
      <w:r w:rsidR="002038B2">
        <w:rPr>
          <w:rFonts w:ascii="Arial Narrow" w:hAnsi="Arial Narrow"/>
        </w:rPr>
        <w:t>para exclusão deve respeitar a integridade referencial do banco de dados</w:t>
      </w:r>
      <w:ins w:id="40" w:author="Francivaldo Nogueira Alecrim_DISCOVER" w:date="2012-04-14T16:25:00Z">
        <w:r w:rsidR="009457EE">
          <w:rPr>
            <w:rFonts w:ascii="Arial Narrow" w:hAnsi="Arial Narrow"/>
          </w:rPr>
          <w:t>, ou seja, deve-se verificar se não há associações feitas na funcionalidade de roteirização.</w:t>
        </w:r>
      </w:ins>
      <w:del w:id="41" w:author="Francivaldo Nogueira Alecrim_DISCOVER" w:date="2012-04-14T16:25:00Z">
        <w:r w:rsidR="002038B2" w:rsidDel="009457EE">
          <w:rPr>
            <w:rFonts w:ascii="Arial Narrow" w:hAnsi="Arial Narrow"/>
          </w:rPr>
          <w:delText>.</w:delText>
        </w:r>
      </w:del>
    </w:p>
    <w:p w:rsidR="00566681" w:rsidRDefault="00566681" w:rsidP="00566681">
      <w:pPr>
        <w:ind w:left="1146"/>
        <w:rPr>
          <w:rFonts w:ascii="Arial Narrow" w:hAnsi="Arial Narrow"/>
        </w:rPr>
      </w:pPr>
    </w:p>
    <w:p w:rsidR="00D90673" w:rsidRDefault="00F51596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Cadastro de Nova transportadora:</w:t>
      </w:r>
    </w:p>
    <w:p w:rsidR="00F51596" w:rsidRDefault="00F51596" w:rsidP="00F51596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da Transportadora</w:t>
      </w:r>
      <w:r w:rsidR="00503D83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51596" w:rsidRDefault="00B6272D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</w:t>
      </w:r>
      <w:r w:rsidR="00F51596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fantasia</w:t>
      </w:r>
      <w:r w:rsidR="00F51596">
        <w:rPr>
          <w:rFonts w:ascii="Arial Narrow" w:hAnsi="Arial Narrow"/>
        </w:rPr>
        <w:t xml:space="preserve"> da transportadora.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Endereço de e-mail </w:t>
      </w:r>
      <w:proofErr w:type="gramStart"/>
      <w:r>
        <w:rPr>
          <w:rFonts w:ascii="Arial Narrow" w:hAnsi="Arial Narrow"/>
        </w:rPr>
        <w:t xml:space="preserve">do </w:t>
      </w:r>
      <w:r w:rsidR="00CB0FA6">
        <w:rPr>
          <w:rFonts w:ascii="Arial Narrow" w:hAnsi="Arial Narrow"/>
        </w:rPr>
        <w:t>transportadora</w:t>
      </w:r>
      <w:proofErr w:type="gramEnd"/>
    </w:p>
    <w:p w:rsidR="00CB0FA6" w:rsidRDefault="00CB0FA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Responsável: responsável pela transportadora.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CNPJ: CNPJ da Transportadora</w:t>
      </w:r>
      <w:r w:rsidR="00503D83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Insc. Estadual: Inscrição estadual da transportadora.</w:t>
      </w:r>
      <w:r w:rsidR="00A94725">
        <w:rPr>
          <w:rFonts w:ascii="Arial Narrow" w:hAnsi="Arial Narrow"/>
        </w:rPr>
        <w:t>(obrigatorio)</w:t>
      </w:r>
    </w:p>
    <w:p w:rsidR="00F51596" w:rsidRDefault="00F51596" w:rsidP="00F51596">
      <w:pPr>
        <w:rPr>
          <w:rFonts w:ascii="Arial Narrow" w:hAnsi="Arial Narrow"/>
        </w:rPr>
      </w:pPr>
    </w:p>
    <w:p w:rsidR="001F6C63" w:rsidRDefault="00B6272D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Aba </w:t>
      </w:r>
      <w:proofErr w:type="spellStart"/>
      <w:r>
        <w:rPr>
          <w:rFonts w:ascii="Arial Narrow" w:hAnsi="Arial Narrow"/>
        </w:rPr>
        <w:t>Veiculos</w:t>
      </w:r>
      <w:proofErr w:type="spellEnd"/>
      <w:r w:rsidR="00A3367A">
        <w:rPr>
          <w:rFonts w:ascii="Arial Narrow" w:hAnsi="Arial Narrow"/>
        </w:rPr>
        <w:t>/ Motoristas</w:t>
      </w:r>
    </w:p>
    <w:p w:rsidR="00F51596" w:rsidRDefault="00F51596" w:rsidP="002A358E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 xml:space="preserve">Campos </w:t>
      </w:r>
      <w:r w:rsidR="00A3367A">
        <w:rPr>
          <w:rFonts w:ascii="Arial Narrow" w:hAnsi="Arial Narrow"/>
        </w:rPr>
        <w:t xml:space="preserve">não </w:t>
      </w:r>
      <w:r>
        <w:rPr>
          <w:rFonts w:ascii="Arial Narrow" w:hAnsi="Arial Narrow"/>
        </w:rPr>
        <w:t>editáveis</w:t>
      </w:r>
      <w:proofErr w:type="gramEnd"/>
      <w:r>
        <w:rPr>
          <w:rFonts w:ascii="Arial Narrow" w:hAnsi="Arial Narrow"/>
        </w:rPr>
        <w:t>:</w:t>
      </w:r>
    </w:p>
    <w:p w:rsidR="00AA441E" w:rsidRDefault="00AA441E" w:rsidP="002A358E">
      <w:pPr>
        <w:ind w:left="426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Veiculos</w:t>
      </w:r>
      <w:proofErr w:type="spellEnd"/>
    </w:p>
    <w:p w:rsidR="00A3367A" w:rsidRDefault="00A3367A" w:rsidP="00F51596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Radiobox</w:t>
      </w:r>
      <w:proofErr w:type="spellEnd"/>
      <w:r>
        <w:rPr>
          <w:rFonts w:ascii="Arial Narrow" w:hAnsi="Arial Narrow"/>
        </w:rPr>
        <w:t xml:space="preserve"> para relacionar </w:t>
      </w:r>
      <w:proofErr w:type="gramStart"/>
      <w:r>
        <w:rPr>
          <w:rFonts w:ascii="Arial Narrow" w:hAnsi="Arial Narrow"/>
        </w:rPr>
        <w:t>veiculo</w:t>
      </w:r>
      <w:proofErr w:type="gramEnd"/>
      <w:r>
        <w:rPr>
          <w:rFonts w:ascii="Arial Narrow" w:hAnsi="Arial Narrow"/>
        </w:rPr>
        <w:t xml:space="preserve"> com motorista e rota/roteiro</w:t>
      </w:r>
    </w:p>
    <w:p w:rsidR="00F51596" w:rsidRDefault="00391F77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</w:t>
      </w:r>
      <w:r w:rsidR="00F51596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tipo do </w:t>
      </w:r>
      <w:r w:rsidR="00F51596">
        <w:rPr>
          <w:rFonts w:ascii="Arial Narrow" w:hAnsi="Arial Narrow"/>
        </w:rPr>
        <w:t>Veiculo da Transportadora.</w:t>
      </w:r>
    </w:p>
    <w:p w:rsidR="00391F77" w:rsidRDefault="00391F77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Placa: Placa do veiculo da transportadora.</w:t>
      </w:r>
    </w:p>
    <w:p w:rsidR="00A3367A" w:rsidRDefault="00A3367A" w:rsidP="00391F77">
      <w:pPr>
        <w:numPr>
          <w:ilvl w:val="0"/>
          <w:numId w:val="26"/>
        </w:numPr>
        <w:rPr>
          <w:ins w:id="42" w:author="Kaina da Silva" w:date="2012-04-16T14:48:00Z"/>
          <w:rFonts w:ascii="Arial Narrow" w:hAnsi="Arial Narrow"/>
        </w:rPr>
      </w:pPr>
      <w:r>
        <w:rPr>
          <w:rFonts w:ascii="Arial Narrow" w:hAnsi="Arial Narrow"/>
        </w:rPr>
        <w:t>Ação: Ação para alterar ou excluir o item selecionado.</w:t>
      </w:r>
    </w:p>
    <w:p w:rsidR="00DB068A" w:rsidRDefault="00DB068A" w:rsidP="00391F77">
      <w:pPr>
        <w:numPr>
          <w:ilvl w:val="0"/>
          <w:numId w:val="26"/>
        </w:numPr>
        <w:rPr>
          <w:rFonts w:ascii="Arial Narrow" w:hAnsi="Arial Narrow"/>
        </w:rPr>
      </w:pPr>
      <w:ins w:id="43" w:author="Kaina da Silva" w:date="2012-04-16T14:48:00Z">
        <w:r>
          <w:rPr>
            <w:rFonts w:ascii="Arial Narrow" w:hAnsi="Arial Narrow"/>
          </w:rPr>
          <w:t>Botão permite continuar incluindo novos veículos e placas (incluir novo)</w:t>
        </w:r>
      </w:ins>
    </w:p>
    <w:p w:rsidR="00D90673" w:rsidRDefault="00D90673">
      <w:pPr>
        <w:rPr>
          <w:rFonts w:ascii="Arial Narrow" w:hAnsi="Arial Narrow"/>
        </w:rPr>
      </w:pPr>
    </w:p>
    <w:p w:rsidR="001C3BBF" w:rsidRDefault="00AA441E" w:rsidP="001C3BB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Motoristas</w:t>
      </w:r>
    </w:p>
    <w:p w:rsidR="00AA441E" w:rsidRDefault="00AA441E" w:rsidP="001C3BBF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Radiobox</w:t>
      </w:r>
      <w:proofErr w:type="spellEnd"/>
      <w:r>
        <w:rPr>
          <w:rFonts w:ascii="Arial Narrow" w:hAnsi="Arial Narrow"/>
        </w:rPr>
        <w:t xml:space="preserve"> para relacionar motorista com veiculo e rota/roteiro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motorista.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CNH: Carteira nacional de habilitação do motorista.</w:t>
      </w:r>
    </w:p>
    <w:p w:rsidR="00AA441E" w:rsidRDefault="00AA441E" w:rsidP="001C3BBF">
      <w:pPr>
        <w:numPr>
          <w:ilvl w:val="0"/>
          <w:numId w:val="26"/>
        </w:numPr>
        <w:rPr>
          <w:ins w:id="44" w:author="Kaina da Silva" w:date="2012-04-16T14:49:00Z"/>
          <w:rFonts w:ascii="Arial Narrow" w:hAnsi="Arial Narrow"/>
        </w:rPr>
      </w:pPr>
      <w:r>
        <w:rPr>
          <w:rFonts w:ascii="Arial Narrow" w:hAnsi="Arial Narrow"/>
        </w:rPr>
        <w:t>Ação: Ação para alterar ou excluir o item selecionado.</w:t>
      </w:r>
    </w:p>
    <w:p w:rsidR="00DB068A" w:rsidRPr="00DB068A" w:rsidRDefault="00DB068A" w:rsidP="00DB068A">
      <w:pPr>
        <w:numPr>
          <w:ilvl w:val="0"/>
          <w:numId w:val="26"/>
        </w:numPr>
        <w:rPr>
          <w:rFonts w:ascii="Arial Narrow" w:hAnsi="Arial Narrow"/>
        </w:rPr>
      </w:pPr>
      <w:ins w:id="45" w:author="Kaina da Silva" w:date="2012-04-16T14:50:00Z">
        <w:r>
          <w:rPr>
            <w:rFonts w:ascii="Arial Narrow" w:hAnsi="Arial Narrow"/>
          </w:rPr>
          <w:t>Botão permite continuar incluindo novos veículos e placas (incluir novo)</w:t>
        </w:r>
      </w:ins>
    </w:p>
    <w:p w:rsidR="001C3BBF" w:rsidRDefault="001C3BBF" w:rsidP="001C3BBF">
      <w:pPr>
        <w:rPr>
          <w:rFonts w:ascii="Arial Narrow" w:hAnsi="Arial Narrow"/>
        </w:rPr>
      </w:pPr>
    </w:p>
    <w:p w:rsidR="00AA441E" w:rsidRDefault="00AA441E" w:rsidP="00AA441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Rota / Roteiro</w:t>
      </w:r>
    </w:p>
    <w:p w:rsidR="00AA441E" w:rsidRDefault="00AA441E" w:rsidP="00AA441E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relacionar possíveis rota/roteiro com motorista e veiculo</w:t>
      </w:r>
    </w:p>
    <w:p w:rsidR="00AA441E" w:rsidRDefault="00AA441E" w:rsidP="00AA441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Rota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identificação da rota.</w:t>
      </w:r>
    </w:p>
    <w:p w:rsidR="00AA441E" w:rsidRDefault="00AA441E" w:rsidP="00AA441E">
      <w:pPr>
        <w:numPr>
          <w:ilvl w:val="0"/>
          <w:numId w:val="26"/>
        </w:numPr>
        <w:rPr>
          <w:ins w:id="46" w:author="Kaina da Silva" w:date="2012-04-16T14:56:00Z"/>
          <w:rFonts w:ascii="Arial Narrow" w:hAnsi="Arial Narrow"/>
        </w:rPr>
      </w:pPr>
      <w:r>
        <w:rPr>
          <w:rFonts w:ascii="Arial Narrow" w:hAnsi="Arial Narrow"/>
        </w:rPr>
        <w:t>Roteiro: identificação do roteiro.</w:t>
      </w:r>
    </w:p>
    <w:p w:rsidR="00CF0DF0" w:rsidRDefault="00CF0DF0" w:rsidP="00AA441E">
      <w:pPr>
        <w:numPr>
          <w:ilvl w:val="0"/>
          <w:numId w:val="26"/>
        </w:numPr>
        <w:rPr>
          <w:rFonts w:ascii="Arial Narrow" w:hAnsi="Arial Narrow"/>
        </w:rPr>
      </w:pPr>
      <w:ins w:id="47" w:author="Kaina da Silva" w:date="2012-04-16T14:56:00Z">
        <w:r>
          <w:rPr>
            <w:rFonts w:ascii="Arial Narrow" w:hAnsi="Arial Narrow"/>
          </w:rPr>
          <w:t>Esta tela mostra apenas as rotas sem nenhuma as</w:t>
        </w:r>
      </w:ins>
      <w:ins w:id="48" w:author="Kaina da Silva" w:date="2012-04-16T14:57:00Z">
        <w:r>
          <w:rPr>
            <w:rFonts w:ascii="Arial Narrow" w:hAnsi="Arial Narrow"/>
          </w:rPr>
          <w:t>so</w:t>
        </w:r>
      </w:ins>
      <w:bookmarkStart w:id="49" w:name="_GoBack"/>
      <w:bookmarkEnd w:id="49"/>
      <w:ins w:id="50" w:author="Kaina da Silva" w:date="2012-04-16T14:56:00Z">
        <w:r>
          <w:rPr>
            <w:rFonts w:ascii="Arial Narrow" w:hAnsi="Arial Narrow"/>
          </w:rPr>
          <w:t>ciaç</w:t>
        </w:r>
      </w:ins>
      <w:ins w:id="51" w:author="Kaina da Silva" w:date="2012-04-16T14:57:00Z">
        <w:r>
          <w:rPr>
            <w:rFonts w:ascii="Arial Narrow" w:hAnsi="Arial Narrow"/>
          </w:rPr>
          <w:t>ão</w:t>
        </w:r>
      </w:ins>
    </w:p>
    <w:p w:rsidR="00AA441E" w:rsidRPr="00391F77" w:rsidRDefault="00AA441E" w:rsidP="00AA441E">
      <w:pPr>
        <w:ind w:left="426"/>
        <w:rPr>
          <w:rFonts w:ascii="Arial Narrow" w:hAnsi="Arial Narrow"/>
        </w:rPr>
      </w:pPr>
    </w:p>
    <w:p w:rsidR="001C3BBF" w:rsidRDefault="00AA441E" w:rsidP="001C3BB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Grid para exibir relacionamento de </w:t>
      </w:r>
      <w:proofErr w:type="spellStart"/>
      <w:r>
        <w:rPr>
          <w:rFonts w:ascii="Arial Narrow" w:hAnsi="Arial Narrow"/>
        </w:rPr>
        <w:t>Veiculos</w:t>
      </w:r>
      <w:proofErr w:type="spellEnd"/>
      <w:r>
        <w:rPr>
          <w:rFonts w:ascii="Arial Narrow" w:hAnsi="Arial Narrow"/>
        </w:rPr>
        <w:t>/Motoristas/Rota/Roteiro</w:t>
      </w:r>
      <w:r w:rsidR="001C3BBF">
        <w:rPr>
          <w:rFonts w:ascii="Arial Narrow" w:hAnsi="Arial Narrow"/>
        </w:rPr>
        <w:t>:</w:t>
      </w:r>
    </w:p>
    <w:p w:rsidR="001C3BBF" w:rsidRDefault="00AA441E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Veiculo</w:t>
      </w:r>
      <w:r w:rsidR="001C3BBF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tipo de veiculo</w:t>
      </w:r>
      <w:r w:rsidR="001C3BBF">
        <w:rPr>
          <w:rFonts w:ascii="Arial Narrow" w:hAnsi="Arial Narrow"/>
        </w:rPr>
        <w:t>.</w:t>
      </w:r>
    </w:p>
    <w:p w:rsidR="001C3BBF" w:rsidRDefault="00AA441E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Placa</w:t>
      </w:r>
      <w:r w:rsidR="001C3BBF">
        <w:rPr>
          <w:rFonts w:ascii="Arial Narrow" w:hAnsi="Arial Narrow"/>
        </w:rPr>
        <w:t xml:space="preserve">: </w:t>
      </w:r>
      <w:r w:rsidR="002B3FCC">
        <w:rPr>
          <w:rFonts w:ascii="Arial Narrow" w:hAnsi="Arial Narrow"/>
        </w:rPr>
        <w:t>placa do veiculo</w:t>
      </w:r>
      <w:r w:rsidR="001C3BBF">
        <w:rPr>
          <w:rFonts w:ascii="Arial Narrow" w:hAnsi="Arial Narrow"/>
        </w:rPr>
        <w:t>.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Motorista: motorista do veiculo.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CNH: código nacional de habilitação do motorista.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Rota: identificação da rota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Roteiro: identificação do roteiro.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2B3FCC">
        <w:rPr>
          <w:rFonts w:ascii="Arial Narrow" w:hAnsi="Arial Narrow"/>
        </w:rPr>
        <w:t>excluir o item selecionado (exclui o relacionado do grid)</w:t>
      </w:r>
    </w:p>
    <w:p w:rsidR="00D90673" w:rsidRDefault="00D90673">
      <w:pPr>
        <w:rPr>
          <w:rFonts w:ascii="Arial Narrow" w:hAnsi="Arial Narrow"/>
        </w:rPr>
      </w:pPr>
    </w:p>
    <w:p w:rsidR="00391F77" w:rsidRDefault="00391F77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926F91" w:rsidRDefault="00926F91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grid com resultado conforme filtro escolhido.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Novo: Ação para cadastrar uma nova Transportadora.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B3FCC" w:rsidRDefault="002B3FCC" w:rsidP="002A358E">
      <w:pPr>
        <w:numPr>
          <w:ilvl w:val="0"/>
          <w:numId w:val="26"/>
        </w:num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Novo Veiculo</w:t>
      </w:r>
      <w:proofErr w:type="gramEnd"/>
      <w:r>
        <w:rPr>
          <w:rFonts w:ascii="Arial Narrow" w:hAnsi="Arial Narrow"/>
        </w:rPr>
        <w:t>: incluir novo tipo de veiculo.</w:t>
      </w:r>
    </w:p>
    <w:p w:rsidR="002B3FCC" w:rsidRDefault="002B3FCC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 Motorista: incluir novo motorista.</w:t>
      </w:r>
    </w:p>
    <w:p w:rsidR="002B3FCC" w:rsidRDefault="002B3FCC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 Associação: grava e inclui associação no grid.</w:t>
      </w:r>
    </w:p>
    <w:p w:rsidR="002A358E" w:rsidRDefault="002A358E" w:rsidP="002A358E">
      <w:pPr>
        <w:rPr>
          <w:rFonts w:ascii="Arial Narrow" w:hAnsi="Arial Narrow"/>
        </w:rPr>
      </w:pPr>
    </w:p>
    <w:p w:rsidR="002038B2" w:rsidRDefault="002038B2" w:rsidP="00D76BE1">
      <w:pPr>
        <w:ind w:left="1146"/>
        <w:rPr>
          <w:rFonts w:ascii="Arial Narrow" w:hAnsi="Arial Narrow"/>
        </w:rPr>
      </w:pPr>
    </w:p>
    <w:p w:rsidR="0065370E" w:rsidRDefault="0065370E" w:rsidP="00D76BE1">
      <w:pPr>
        <w:ind w:left="1146"/>
        <w:rPr>
          <w:rFonts w:ascii="Arial Narrow" w:hAnsi="Arial Narrow"/>
        </w:rPr>
      </w:pPr>
    </w:p>
    <w:p w:rsidR="00D90673" w:rsidRDefault="0065370E">
      <w:pPr>
        <w:rPr>
          <w:rFonts w:ascii="Arial Narrow" w:hAnsi="Arial Narrow"/>
        </w:rPr>
      </w:pPr>
      <w:r>
        <w:rPr>
          <w:rFonts w:ascii="Arial Narrow" w:hAnsi="Arial Narrow"/>
        </w:rPr>
        <w:t>Tela de Consulta de transportador</w:t>
      </w:r>
    </w:p>
    <w:p w:rsidR="00D90673" w:rsidRDefault="00674FF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2510" cy="37585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73" w:rsidRDefault="00D90673">
      <w:pPr>
        <w:rPr>
          <w:rFonts w:ascii="Arial Narrow" w:hAnsi="Arial Narrow"/>
        </w:rPr>
      </w:pPr>
    </w:p>
    <w:p w:rsidR="00D90673" w:rsidRDefault="00D90673">
      <w:pPr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095C44">
        <w:rPr>
          <w:rFonts w:ascii="Arial Narrow" w:hAnsi="Arial Narrow"/>
        </w:rPr>
        <w:t>Transportadora</w:t>
      </w:r>
    </w:p>
    <w:p w:rsidR="001F6C63" w:rsidRDefault="001F6C63">
      <w:pPr>
        <w:rPr>
          <w:rFonts w:ascii="Arial Narrow" w:hAnsi="Arial Narrow"/>
        </w:rPr>
      </w:pPr>
    </w:p>
    <w:p w:rsidR="0030596D" w:rsidRDefault="00926F9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2510" cy="38233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0E" w:rsidRDefault="0065370E">
      <w:pPr>
        <w:rPr>
          <w:rFonts w:ascii="Arial Narrow" w:hAnsi="Arial Narrow"/>
        </w:rPr>
      </w:pPr>
    </w:p>
    <w:p w:rsidR="0065370E" w:rsidRDefault="0065370E">
      <w:pPr>
        <w:rPr>
          <w:rFonts w:ascii="Arial Narrow" w:hAnsi="Arial Narrow"/>
        </w:rPr>
      </w:pPr>
    </w:p>
    <w:p w:rsidR="00926F91" w:rsidRDefault="00926F9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transportadora – </w:t>
      </w:r>
      <w:proofErr w:type="spellStart"/>
      <w:r>
        <w:rPr>
          <w:rFonts w:ascii="Arial Narrow" w:hAnsi="Arial Narrow"/>
        </w:rPr>
        <w:t>Veiculos</w:t>
      </w:r>
      <w:proofErr w:type="spellEnd"/>
      <w:r>
        <w:rPr>
          <w:rFonts w:ascii="Arial Narrow" w:hAnsi="Arial Narrow"/>
        </w:rPr>
        <w:t>/Motoristas</w:t>
      </w:r>
    </w:p>
    <w:p w:rsidR="00926F91" w:rsidRDefault="00926F9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844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91" w:rsidRDefault="00926F91">
      <w:pPr>
        <w:rPr>
          <w:rFonts w:ascii="Arial Narrow" w:hAnsi="Arial Narrow"/>
        </w:rPr>
      </w:pPr>
    </w:p>
    <w:p w:rsidR="0065370E" w:rsidRDefault="0065370E">
      <w:pPr>
        <w:rPr>
          <w:rFonts w:ascii="Arial Narrow" w:hAnsi="Arial Narrow"/>
        </w:rPr>
      </w:pPr>
    </w:p>
    <w:p w:rsidR="0065370E" w:rsidRDefault="00D9519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transportador </w:t>
      </w:r>
      <w:r w:rsidR="00BA1D7F">
        <w:rPr>
          <w:rFonts w:ascii="Arial Narrow" w:hAnsi="Arial Narrow"/>
        </w:rPr>
        <w:t>– inclui/altera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veiculos</w:t>
      </w:r>
      <w:proofErr w:type="spellEnd"/>
    </w:p>
    <w:p w:rsidR="0030596D" w:rsidRDefault="00D9519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2510" cy="3765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7F" w:rsidRDefault="00BA1D7F">
      <w:pPr>
        <w:rPr>
          <w:rFonts w:ascii="Arial Narrow" w:hAnsi="Arial Narrow"/>
        </w:rPr>
      </w:pPr>
    </w:p>
    <w:p w:rsidR="00D9519F" w:rsidRDefault="00D9519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transportador </w:t>
      </w:r>
      <w:r w:rsidR="00BA1D7F">
        <w:rPr>
          <w:rFonts w:ascii="Arial Narrow" w:hAnsi="Arial Narrow"/>
        </w:rPr>
        <w:t>–</w:t>
      </w:r>
      <w:r>
        <w:rPr>
          <w:rFonts w:ascii="Arial Narrow" w:hAnsi="Arial Narrow"/>
        </w:rPr>
        <w:t xml:space="preserve"> </w:t>
      </w:r>
      <w:r w:rsidR="00BA1D7F">
        <w:rPr>
          <w:rFonts w:ascii="Arial Narrow" w:hAnsi="Arial Narrow"/>
        </w:rPr>
        <w:t xml:space="preserve">altera/inclui </w:t>
      </w:r>
      <w:r>
        <w:rPr>
          <w:rFonts w:ascii="Arial Narrow" w:hAnsi="Arial Narrow"/>
        </w:rPr>
        <w:t>motoristas</w:t>
      </w:r>
    </w:p>
    <w:p w:rsidR="00D9519F" w:rsidRDefault="00D9519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7369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3D" w:rsidRDefault="00D07C3D">
      <w:r>
        <w:separator/>
      </w:r>
    </w:p>
  </w:endnote>
  <w:endnote w:type="continuationSeparator" w:id="0">
    <w:p w:rsidR="00D07C3D" w:rsidRDefault="00D0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034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034D6B">
      <w:rPr>
        <w:rStyle w:val="Nmerodepgina"/>
        <w:rFonts w:ascii="Arial" w:hAnsi="Arial"/>
        <w:snapToGrid w:val="0"/>
      </w:rPr>
      <w:fldChar w:fldCharType="separate"/>
    </w:r>
    <w:r w:rsidR="00CF0DF0">
      <w:rPr>
        <w:rStyle w:val="Nmerodepgina"/>
        <w:rFonts w:ascii="Arial" w:hAnsi="Arial"/>
        <w:noProof/>
        <w:snapToGrid w:val="0"/>
      </w:rPr>
      <w:t>4</w:t>
    </w:r>
    <w:r w:rsidR="00034D6B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034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034D6B">
      <w:rPr>
        <w:rStyle w:val="Nmerodepgina"/>
        <w:rFonts w:ascii="Arial" w:hAnsi="Arial"/>
        <w:snapToGrid w:val="0"/>
      </w:rPr>
      <w:fldChar w:fldCharType="separate"/>
    </w:r>
    <w:r w:rsidR="00CF0DF0">
      <w:rPr>
        <w:rStyle w:val="Nmerodepgina"/>
        <w:rFonts w:ascii="Arial" w:hAnsi="Arial"/>
        <w:noProof/>
        <w:snapToGrid w:val="0"/>
      </w:rPr>
      <w:t>10</w:t>
    </w:r>
    <w:r w:rsidR="00034D6B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3D" w:rsidRDefault="00D07C3D">
      <w:r>
        <w:separator/>
      </w:r>
    </w:p>
  </w:footnote>
  <w:footnote w:type="continuationSeparator" w:id="0">
    <w:p w:rsidR="00D07C3D" w:rsidRDefault="00D07C3D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7F12440"/>
    <w:multiLevelType w:val="hybridMultilevel"/>
    <w:tmpl w:val="AC083A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07C4E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4D6B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5C44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1C0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3BBF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038B2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5D1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3FCC"/>
    <w:rsid w:val="002B78BF"/>
    <w:rsid w:val="002C1118"/>
    <w:rsid w:val="002C121E"/>
    <w:rsid w:val="002C2B68"/>
    <w:rsid w:val="002C2E4E"/>
    <w:rsid w:val="002C7CDA"/>
    <w:rsid w:val="002D07E2"/>
    <w:rsid w:val="002D0D9D"/>
    <w:rsid w:val="002D0FFA"/>
    <w:rsid w:val="002D2F9A"/>
    <w:rsid w:val="002D36B7"/>
    <w:rsid w:val="002D3A39"/>
    <w:rsid w:val="002D4C03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1F77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522E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3D83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BA6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70E"/>
    <w:rsid w:val="006538E2"/>
    <w:rsid w:val="0065593F"/>
    <w:rsid w:val="0065695B"/>
    <w:rsid w:val="00660CDF"/>
    <w:rsid w:val="006611F9"/>
    <w:rsid w:val="006675D3"/>
    <w:rsid w:val="006740BF"/>
    <w:rsid w:val="00674FF0"/>
    <w:rsid w:val="00676DC7"/>
    <w:rsid w:val="00687C7B"/>
    <w:rsid w:val="006919C9"/>
    <w:rsid w:val="00691D6D"/>
    <w:rsid w:val="006A2A01"/>
    <w:rsid w:val="006B2DCC"/>
    <w:rsid w:val="006B4D0C"/>
    <w:rsid w:val="006B5723"/>
    <w:rsid w:val="006B57AF"/>
    <w:rsid w:val="006C1E49"/>
    <w:rsid w:val="006C43F7"/>
    <w:rsid w:val="006D10D1"/>
    <w:rsid w:val="006E2AB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6F63BD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321A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2698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0A32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6F91"/>
    <w:rsid w:val="00927DE3"/>
    <w:rsid w:val="00933E88"/>
    <w:rsid w:val="00935C2B"/>
    <w:rsid w:val="00936174"/>
    <w:rsid w:val="00937213"/>
    <w:rsid w:val="0094354E"/>
    <w:rsid w:val="009457E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4BBD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9F5D6A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254B"/>
    <w:rsid w:val="00A235E5"/>
    <w:rsid w:val="00A25C2E"/>
    <w:rsid w:val="00A3367A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94725"/>
    <w:rsid w:val="00AA0230"/>
    <w:rsid w:val="00AA1DCD"/>
    <w:rsid w:val="00AA323C"/>
    <w:rsid w:val="00AA441E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C626A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0C8D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272D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5C70"/>
    <w:rsid w:val="00B86F32"/>
    <w:rsid w:val="00B87E6C"/>
    <w:rsid w:val="00B92540"/>
    <w:rsid w:val="00B97270"/>
    <w:rsid w:val="00B97651"/>
    <w:rsid w:val="00B978C8"/>
    <w:rsid w:val="00BA1D7F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105D5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0FA6"/>
    <w:rsid w:val="00CB1B89"/>
    <w:rsid w:val="00CB36EC"/>
    <w:rsid w:val="00CB7054"/>
    <w:rsid w:val="00CB7DB2"/>
    <w:rsid w:val="00CC072F"/>
    <w:rsid w:val="00CC186B"/>
    <w:rsid w:val="00CC356D"/>
    <w:rsid w:val="00CC628B"/>
    <w:rsid w:val="00CF0DF0"/>
    <w:rsid w:val="00CF2AC9"/>
    <w:rsid w:val="00CF360A"/>
    <w:rsid w:val="00CF744D"/>
    <w:rsid w:val="00D001F6"/>
    <w:rsid w:val="00D013E8"/>
    <w:rsid w:val="00D0484B"/>
    <w:rsid w:val="00D051CE"/>
    <w:rsid w:val="00D07C3D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1268"/>
    <w:rsid w:val="00D3166B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54BD5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673"/>
    <w:rsid w:val="00D90C24"/>
    <w:rsid w:val="00D935B1"/>
    <w:rsid w:val="00D94288"/>
    <w:rsid w:val="00D94953"/>
    <w:rsid w:val="00D9519F"/>
    <w:rsid w:val="00D9721C"/>
    <w:rsid w:val="00DA0FB6"/>
    <w:rsid w:val="00DA4CC3"/>
    <w:rsid w:val="00DA6877"/>
    <w:rsid w:val="00DA73D1"/>
    <w:rsid w:val="00DB068A"/>
    <w:rsid w:val="00DB5999"/>
    <w:rsid w:val="00DC14D4"/>
    <w:rsid w:val="00DC28D8"/>
    <w:rsid w:val="00DC340A"/>
    <w:rsid w:val="00DC5667"/>
    <w:rsid w:val="00DD7C0F"/>
    <w:rsid w:val="00DE0AB6"/>
    <w:rsid w:val="00DE31D7"/>
    <w:rsid w:val="00DE7021"/>
    <w:rsid w:val="00DE7252"/>
    <w:rsid w:val="00DF092E"/>
    <w:rsid w:val="00DF18F8"/>
    <w:rsid w:val="00DF4D9A"/>
    <w:rsid w:val="00DF57AA"/>
    <w:rsid w:val="00DF6BC8"/>
    <w:rsid w:val="00E00549"/>
    <w:rsid w:val="00E0054C"/>
    <w:rsid w:val="00E006B2"/>
    <w:rsid w:val="00E0408D"/>
    <w:rsid w:val="00E060E1"/>
    <w:rsid w:val="00E174D1"/>
    <w:rsid w:val="00E1791F"/>
    <w:rsid w:val="00E223D8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2F52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453DB"/>
    <w:rsid w:val="00F51596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192D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3143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CA2BC-6C9A-4ABD-8B61-42BA3944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800</TotalTime>
  <Pages>10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Kaina da Silva</cp:lastModifiedBy>
  <cp:revision>27</cp:revision>
  <cp:lastPrinted>2009-11-19T20:24:00Z</cp:lastPrinted>
  <dcterms:created xsi:type="dcterms:W3CDTF">2012-01-17T11:29:00Z</dcterms:created>
  <dcterms:modified xsi:type="dcterms:W3CDTF">2012-04-16T17:57:00Z</dcterms:modified>
</cp:coreProperties>
</file>