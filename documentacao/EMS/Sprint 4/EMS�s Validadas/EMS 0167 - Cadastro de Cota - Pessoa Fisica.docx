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AD17E9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  <w:r>
        <w:rPr>
          <w:rFonts w:ascii="Arial Narrow" w:hAnsi="Arial Narrow"/>
          <w:sz w:val="40"/>
        </w:rPr>
        <w:t xml:space="preserve"> </w:t>
      </w: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F13ECC">
        <w:rPr>
          <w:rFonts w:ascii="Arial Narrow" w:hAnsi="Arial Narrow"/>
          <w:b/>
          <w:sz w:val="36"/>
          <w:szCs w:val="36"/>
        </w:rPr>
        <w:t>0</w:t>
      </w:r>
      <w:r w:rsidR="00C56C25">
        <w:rPr>
          <w:rFonts w:ascii="Arial Narrow" w:hAnsi="Arial Narrow"/>
          <w:b/>
          <w:sz w:val="36"/>
          <w:szCs w:val="36"/>
        </w:rPr>
        <w:t>15</w:t>
      </w:r>
      <w:r w:rsidR="00F35849">
        <w:rPr>
          <w:rFonts w:ascii="Arial Narrow" w:hAnsi="Arial Narrow"/>
          <w:b/>
          <w:sz w:val="36"/>
          <w:szCs w:val="36"/>
        </w:rPr>
        <w:t>3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EE364D">
        <w:rPr>
          <w:rFonts w:ascii="Arial Narrow" w:hAnsi="Arial Narrow"/>
          <w:b/>
          <w:sz w:val="36"/>
          <w:szCs w:val="36"/>
        </w:rPr>
        <w:t>C</w:t>
      </w:r>
      <w:r w:rsidR="00AD17E9">
        <w:rPr>
          <w:rFonts w:ascii="Arial Narrow" w:hAnsi="Arial Narrow"/>
          <w:b/>
          <w:sz w:val="36"/>
          <w:szCs w:val="36"/>
        </w:rPr>
        <w:t xml:space="preserve">adastro de </w:t>
      </w:r>
      <w:r w:rsidR="00416F80">
        <w:rPr>
          <w:rFonts w:ascii="Arial Narrow" w:hAnsi="Arial Narrow"/>
          <w:b/>
          <w:sz w:val="36"/>
          <w:szCs w:val="36"/>
        </w:rPr>
        <w:t xml:space="preserve">Cota – Pessoa </w:t>
      </w:r>
      <w:proofErr w:type="spellStart"/>
      <w:r w:rsidR="00416F80">
        <w:rPr>
          <w:rFonts w:ascii="Arial Narrow" w:hAnsi="Arial Narrow"/>
          <w:b/>
          <w:sz w:val="36"/>
          <w:szCs w:val="36"/>
        </w:rPr>
        <w:t>Fisica</w:t>
      </w:r>
      <w:proofErr w:type="spellEnd"/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 w:rsidRPr="00875148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416F80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Tela responsável pelo cadastro de </w:t>
            </w:r>
            <w:r w:rsidR="00416F80">
              <w:rPr>
                <w:rFonts w:ascii="Arial Narrow" w:hAnsi="Arial Narrow" w:cs="Arial"/>
                <w:color w:val="002060"/>
                <w:sz w:val="22"/>
                <w:szCs w:val="22"/>
              </w:rPr>
              <w:t>Cota</w:t>
            </w:r>
            <w:r w:rsidR="00C813EE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para o tipo de pessoa F</w:t>
            </w:r>
            <w:r w:rsidR="00954014">
              <w:rPr>
                <w:rFonts w:ascii="Arial Narrow" w:hAnsi="Arial Narrow" w:cs="Arial"/>
                <w:color w:val="002060"/>
                <w:sz w:val="22"/>
                <w:szCs w:val="22"/>
              </w:rPr>
              <w:t>í</w:t>
            </w:r>
            <w:r w:rsidR="00C813EE">
              <w:rPr>
                <w:rFonts w:ascii="Arial Narrow" w:hAnsi="Arial Narrow" w:cs="Arial"/>
                <w:color w:val="002060"/>
                <w:sz w:val="22"/>
                <w:szCs w:val="22"/>
              </w:rPr>
              <w:t>sica</w:t>
            </w:r>
            <w:r w:rsidR="00416F80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E95CF1" w:rsidRDefault="00E95CF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t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ela permitirá o cadastro e </w:t>
      </w:r>
      <w:r w:rsidR="000E265B">
        <w:rPr>
          <w:rFonts w:ascii="Arial Narrow" w:hAnsi="Arial Narrow" w:cs="Arial"/>
          <w:color w:val="002060"/>
          <w:sz w:val="22"/>
          <w:szCs w:val="22"/>
        </w:rPr>
        <w:t>manutenção de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registros.</w:t>
      </w:r>
    </w:p>
    <w:p w:rsidR="008E2AA0" w:rsidRDefault="008E2AA0" w:rsidP="008E2AA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Cadastro, o sistema exibirá os campos para pesquisa de pessoas cadastradas e a ação para incluir novas pessoas.</w:t>
      </w:r>
    </w:p>
    <w:p w:rsidR="008E2AA0" w:rsidRDefault="008E2AA0" w:rsidP="008E2AA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resultado da pesquisa apresentada deverá ter a possibilidade de Excluir ou Alterar a informação selecionada.</w:t>
      </w:r>
    </w:p>
    <w:p w:rsidR="008E2AA0" w:rsidRDefault="008E2AA0" w:rsidP="008E2AA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Excluir, haverá solicitação de confirmação da exclusão do item selecionado, respeitando a integridade referencial do banco de dados.</w:t>
      </w:r>
    </w:p>
    <w:p w:rsidR="008E2AA0" w:rsidRDefault="008E2AA0" w:rsidP="008E2AA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Alterar, será apresentada a tela de cadastro com as informações do item selecionado para alteração.</w:t>
      </w:r>
    </w:p>
    <w:p w:rsidR="008E2AA0" w:rsidRDefault="008E2AA0" w:rsidP="008E2AA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Ao selecionar </w:t>
      </w:r>
      <w:commentRangeStart w:id="13"/>
      <w:r>
        <w:rPr>
          <w:rFonts w:ascii="Arial Narrow" w:hAnsi="Arial Narrow" w:cs="Arial"/>
          <w:color w:val="002060"/>
          <w:sz w:val="22"/>
          <w:szCs w:val="22"/>
        </w:rPr>
        <w:t>“Novo”</w:t>
      </w:r>
      <w:commentRangeEnd w:id="13"/>
      <w:r w:rsidR="00266E4F">
        <w:rPr>
          <w:rStyle w:val="Refdecomentrio"/>
        </w:rPr>
        <w:commentReference w:id="13"/>
      </w:r>
      <w:r>
        <w:rPr>
          <w:rFonts w:ascii="Arial Narrow" w:hAnsi="Arial Narrow" w:cs="Arial"/>
          <w:color w:val="002060"/>
          <w:sz w:val="22"/>
          <w:szCs w:val="22"/>
        </w:rPr>
        <w:t>, será exibida a tela de cadastro para inserção de novo registro.</w:t>
      </w:r>
    </w:p>
    <w:p w:rsidR="008E2AA0" w:rsidRDefault="008E2AA0" w:rsidP="008E2AA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Ao selecionar na identificação de 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>pessoa(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>CPF/CNPJ), os campos para inserção das informações de cadastro deverão ser exibidos no layout conforme o tipo escolhido.</w:t>
      </w:r>
    </w:p>
    <w:p w:rsidR="008E2AA0" w:rsidRDefault="008E2AA0" w:rsidP="008E2AA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inserção de CPF ou CNPJ deve ser verificada conforme regra de calculo para validação desses números.</w:t>
      </w:r>
    </w:p>
    <w:p w:rsidR="00AA0605" w:rsidRDefault="00AA0605" w:rsidP="00AA0605">
      <w:pPr>
        <w:ind w:left="360"/>
        <w:rPr>
          <w:ins w:id="14" w:author="Kaina da Silva" w:date="2012-03-23T11:50:00Z"/>
          <w:rFonts w:ascii="Arial Narrow" w:hAnsi="Arial Narrow" w:cs="Arial"/>
          <w:color w:val="002060"/>
          <w:sz w:val="22"/>
          <w:szCs w:val="22"/>
        </w:rPr>
      </w:pPr>
      <w:ins w:id="15" w:author="Kaina da Silva" w:date="2012-03-23T11:50:00Z">
        <w:r>
          <w:rPr>
            <w:rFonts w:ascii="Arial Narrow" w:hAnsi="Arial Narrow" w:cs="Arial"/>
            <w:color w:val="002060"/>
            <w:sz w:val="22"/>
            <w:szCs w:val="22"/>
          </w:rPr>
          <w:t>Haverá aba para cadastro de descontos praticados por esta cota e dos sócios.</w:t>
        </w:r>
      </w:ins>
    </w:p>
    <w:p w:rsidR="002F180A" w:rsidRPr="00875148" w:rsidRDefault="002F180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ins w:id="16" w:author="Kaina da Silva" w:date="2012-03-22T16:29:00Z"/>
          <w:rFonts w:ascii="Arial Narrow" w:hAnsi="Arial Narrow"/>
        </w:rPr>
      </w:pPr>
    </w:p>
    <w:p w:rsidR="004B47CB" w:rsidRPr="00F952B8" w:rsidRDefault="004B47CB" w:rsidP="004B47CB">
      <w:pPr>
        <w:ind w:left="1146"/>
        <w:rPr>
          <w:ins w:id="17" w:author="Kaina da Silva" w:date="2012-03-22T16:42:00Z"/>
          <w:rFonts w:ascii="Arial Narrow" w:hAnsi="Arial Narrow"/>
          <w:b/>
        </w:rPr>
      </w:pPr>
      <w:ins w:id="18" w:author="Kaina da Silva" w:date="2012-03-22T16:42:00Z">
        <w:r w:rsidRPr="00F952B8">
          <w:rPr>
            <w:rFonts w:ascii="Arial Narrow" w:hAnsi="Arial Narrow"/>
            <w:b/>
          </w:rPr>
          <w:t>FILTRO PARA PESQUISA</w:t>
        </w:r>
      </w:ins>
    </w:p>
    <w:p w:rsidR="004B47CB" w:rsidRDefault="004B47CB" w:rsidP="004B47CB">
      <w:pPr>
        <w:ind w:left="1146"/>
        <w:rPr>
          <w:ins w:id="19" w:author="Kaina da Silva" w:date="2012-03-22T16:42:00Z"/>
          <w:rFonts w:ascii="Arial Narrow" w:hAnsi="Arial Narrow"/>
        </w:rPr>
      </w:pPr>
    </w:p>
    <w:p w:rsidR="004B47CB" w:rsidRPr="00F952B8" w:rsidRDefault="004B47CB" w:rsidP="004B47CB">
      <w:pPr>
        <w:pStyle w:val="PargrafodaLista"/>
        <w:numPr>
          <w:ilvl w:val="0"/>
          <w:numId w:val="27"/>
        </w:numPr>
        <w:rPr>
          <w:ins w:id="20" w:author="Kaina da Silva" w:date="2012-03-22T16:42:00Z"/>
          <w:rFonts w:ascii="Arial Narrow" w:hAnsi="Arial Narrow"/>
        </w:rPr>
      </w:pPr>
      <w:ins w:id="21" w:author="Kaina da Silva" w:date="2012-03-22T16:42:00Z">
        <w:r w:rsidRPr="00F952B8">
          <w:rPr>
            <w:rFonts w:ascii="Arial Narrow" w:hAnsi="Arial Narrow"/>
          </w:rPr>
          <w:t>Cota: Deve-se inserir a cota a ser pesquisada</w:t>
        </w:r>
      </w:ins>
    </w:p>
    <w:p w:rsidR="004B47CB" w:rsidRPr="00F952B8" w:rsidRDefault="004B47CB" w:rsidP="004B47CB">
      <w:pPr>
        <w:pStyle w:val="PargrafodaLista"/>
        <w:numPr>
          <w:ilvl w:val="0"/>
          <w:numId w:val="27"/>
        </w:numPr>
        <w:rPr>
          <w:ins w:id="22" w:author="Kaina da Silva" w:date="2012-03-22T16:42:00Z"/>
          <w:rFonts w:ascii="Arial Narrow" w:hAnsi="Arial Narrow"/>
        </w:rPr>
      </w:pPr>
      <w:ins w:id="23" w:author="Kaina da Silva" w:date="2012-03-22T16:42:00Z">
        <w:r w:rsidRPr="00F952B8">
          <w:rPr>
            <w:rFonts w:ascii="Arial Narrow" w:hAnsi="Arial Narrow"/>
          </w:rPr>
          <w:t>Nome/Razão Social: Deve-se inserir o nome ou razão social da cota a ser pesquisada</w:t>
        </w:r>
      </w:ins>
    </w:p>
    <w:p w:rsidR="004B47CB" w:rsidRPr="00F952B8" w:rsidRDefault="004B47CB" w:rsidP="004B47CB">
      <w:pPr>
        <w:pStyle w:val="PargrafodaLista"/>
        <w:numPr>
          <w:ilvl w:val="0"/>
          <w:numId w:val="27"/>
        </w:numPr>
        <w:rPr>
          <w:ins w:id="24" w:author="Kaina da Silva" w:date="2012-03-22T16:42:00Z"/>
          <w:rFonts w:ascii="Arial Narrow" w:hAnsi="Arial Narrow"/>
        </w:rPr>
      </w:pPr>
      <w:ins w:id="25" w:author="Kaina da Silva" w:date="2012-03-22T16:42:00Z">
        <w:r w:rsidRPr="00F952B8">
          <w:rPr>
            <w:rFonts w:ascii="Arial Narrow" w:hAnsi="Arial Narrow"/>
          </w:rPr>
          <w:t>CPF/CNPJ: Deve-se inserir o CPF ou CNPJ da cota a ser pesquisada</w:t>
        </w:r>
      </w:ins>
    </w:p>
    <w:p w:rsidR="004B47CB" w:rsidRDefault="004B47CB" w:rsidP="004B47CB">
      <w:pPr>
        <w:ind w:left="1146"/>
        <w:rPr>
          <w:ins w:id="26" w:author="Kaina da Silva" w:date="2012-03-22T16:42:00Z"/>
          <w:rFonts w:ascii="Arial Narrow" w:hAnsi="Arial Narrow"/>
        </w:rPr>
      </w:pPr>
    </w:p>
    <w:p w:rsidR="004B47CB" w:rsidRPr="00F952B8" w:rsidRDefault="004B47CB" w:rsidP="004B47CB">
      <w:pPr>
        <w:ind w:left="1146"/>
        <w:rPr>
          <w:ins w:id="27" w:author="Kaina da Silva" w:date="2012-03-22T16:42:00Z"/>
          <w:rFonts w:ascii="Arial Narrow" w:hAnsi="Arial Narrow"/>
          <w:b/>
        </w:rPr>
      </w:pPr>
      <w:ins w:id="28" w:author="Kaina da Silva" w:date="2012-03-22T16:42:00Z">
        <w:r w:rsidRPr="00F952B8">
          <w:rPr>
            <w:rFonts w:ascii="Arial Narrow" w:hAnsi="Arial Narrow"/>
            <w:b/>
          </w:rPr>
          <w:t>RESULTADOS DA PESQUISA</w:t>
        </w:r>
      </w:ins>
    </w:p>
    <w:p w:rsidR="004B47CB" w:rsidRDefault="004B47CB" w:rsidP="004B47CB">
      <w:pPr>
        <w:ind w:left="1146"/>
        <w:rPr>
          <w:ins w:id="29" w:author="Kaina da Silva" w:date="2012-03-22T16:42:00Z"/>
          <w:rFonts w:ascii="Arial Narrow" w:hAnsi="Arial Narrow"/>
        </w:rPr>
      </w:pPr>
    </w:p>
    <w:p w:rsidR="004B47CB" w:rsidRDefault="004B47CB" w:rsidP="004B47CB">
      <w:pPr>
        <w:ind w:left="1146"/>
        <w:rPr>
          <w:ins w:id="30" w:author="Kaina da Silva" w:date="2012-03-22T16:42:00Z"/>
          <w:rFonts w:ascii="Arial Narrow" w:hAnsi="Arial Narrow"/>
        </w:rPr>
      </w:pPr>
      <w:ins w:id="31" w:author="Kaina da Silva" w:date="2012-03-22T16:42:00Z">
        <w:r>
          <w:rPr>
            <w:rFonts w:ascii="Arial Narrow" w:hAnsi="Arial Narrow"/>
          </w:rPr>
          <w:t>Grid com as seguintes informações (</w:t>
        </w:r>
        <w:proofErr w:type="gramStart"/>
        <w:r>
          <w:rPr>
            <w:rFonts w:ascii="Arial Narrow" w:hAnsi="Arial Narrow"/>
          </w:rPr>
          <w:t>não-editáveis</w:t>
        </w:r>
        <w:proofErr w:type="gramEnd"/>
        <w:r>
          <w:rPr>
            <w:rFonts w:ascii="Arial Narrow" w:hAnsi="Arial Narrow"/>
          </w:rPr>
          <w:t>):</w:t>
        </w:r>
        <w:bookmarkStart w:id="32" w:name="_GoBack"/>
        <w:bookmarkEnd w:id="32"/>
      </w:ins>
    </w:p>
    <w:p w:rsidR="004B47CB" w:rsidRDefault="004B47CB" w:rsidP="004B47CB">
      <w:pPr>
        <w:ind w:left="1146"/>
        <w:rPr>
          <w:ins w:id="33" w:author="Kaina da Silva" w:date="2012-03-22T16:42:00Z"/>
          <w:rFonts w:ascii="Arial Narrow" w:hAnsi="Arial Narrow"/>
        </w:rPr>
      </w:pPr>
    </w:p>
    <w:p w:rsidR="004B47CB" w:rsidRPr="00F952B8" w:rsidRDefault="004B47CB" w:rsidP="004B47CB">
      <w:pPr>
        <w:pStyle w:val="PargrafodaLista"/>
        <w:numPr>
          <w:ilvl w:val="0"/>
          <w:numId w:val="28"/>
        </w:numPr>
        <w:rPr>
          <w:ins w:id="34" w:author="Kaina da Silva" w:date="2012-03-22T16:42:00Z"/>
          <w:rFonts w:ascii="Arial Narrow" w:hAnsi="Arial Narrow"/>
        </w:rPr>
      </w:pPr>
      <w:ins w:id="35" w:author="Kaina da Silva" w:date="2012-03-22T16:42:00Z">
        <w:r w:rsidRPr="00F952B8">
          <w:rPr>
            <w:rFonts w:ascii="Arial Narrow" w:hAnsi="Arial Narrow"/>
          </w:rPr>
          <w:t>Código: Código da Cota</w:t>
        </w:r>
      </w:ins>
    </w:p>
    <w:p w:rsidR="004B47CB" w:rsidRPr="00F952B8" w:rsidRDefault="004B47CB" w:rsidP="004B47CB">
      <w:pPr>
        <w:pStyle w:val="PargrafodaLista"/>
        <w:numPr>
          <w:ilvl w:val="0"/>
          <w:numId w:val="28"/>
        </w:numPr>
        <w:rPr>
          <w:ins w:id="36" w:author="Kaina da Silva" w:date="2012-03-22T16:42:00Z"/>
          <w:rFonts w:ascii="Arial Narrow" w:hAnsi="Arial Narrow"/>
        </w:rPr>
      </w:pPr>
      <w:ins w:id="37" w:author="Kaina da Silva" w:date="2012-03-22T16:42:00Z">
        <w:r w:rsidRPr="00F952B8">
          <w:rPr>
            <w:rFonts w:ascii="Arial Narrow" w:hAnsi="Arial Narrow"/>
          </w:rPr>
          <w:t>Nome/Razão Social: Nome ou Razão Social da Cota</w:t>
        </w:r>
      </w:ins>
    </w:p>
    <w:p w:rsidR="004B47CB" w:rsidRPr="00F952B8" w:rsidRDefault="004B47CB" w:rsidP="004B47CB">
      <w:pPr>
        <w:pStyle w:val="PargrafodaLista"/>
        <w:numPr>
          <w:ilvl w:val="0"/>
          <w:numId w:val="28"/>
        </w:numPr>
        <w:rPr>
          <w:ins w:id="38" w:author="Kaina da Silva" w:date="2012-03-22T16:42:00Z"/>
          <w:rFonts w:ascii="Arial Narrow" w:hAnsi="Arial Narrow"/>
        </w:rPr>
      </w:pPr>
      <w:commentRangeStart w:id="39"/>
      <w:ins w:id="40" w:author="Kaina da Silva" w:date="2012-03-22T16:42:00Z">
        <w:r w:rsidRPr="00F952B8">
          <w:rPr>
            <w:rFonts w:ascii="Arial Narrow" w:hAnsi="Arial Narrow"/>
          </w:rPr>
          <w:t>CPF/CNPJ: CPF ou CNPJ da cota</w:t>
        </w:r>
      </w:ins>
      <w:commentRangeEnd w:id="39"/>
      <w:ins w:id="41" w:author="Kaina da Silva" w:date="2012-04-11T09:09:00Z">
        <w:r w:rsidR="00B3526F">
          <w:rPr>
            <w:rStyle w:val="Refdecomentrio"/>
            <w:rFonts w:ascii="Times New Roman" w:hAnsi="Times New Roman"/>
            <w:szCs w:val="20"/>
          </w:rPr>
          <w:commentReference w:id="39"/>
        </w:r>
      </w:ins>
    </w:p>
    <w:p w:rsidR="00E87AEB" w:rsidRDefault="00E87AEB" w:rsidP="004B47C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commentRangeStart w:id="42"/>
      <w:r>
        <w:rPr>
          <w:rFonts w:ascii="Arial Narrow" w:hAnsi="Arial Narrow"/>
        </w:rPr>
        <w:t>Contato: Contato do PDV Principal Cadastrado</w:t>
      </w:r>
      <w:commentRangeEnd w:id="42"/>
      <w:r>
        <w:rPr>
          <w:rStyle w:val="Refdecomentrio"/>
          <w:rFonts w:ascii="Times New Roman" w:hAnsi="Times New Roman"/>
          <w:szCs w:val="20"/>
        </w:rPr>
        <w:commentReference w:id="42"/>
      </w:r>
    </w:p>
    <w:p w:rsidR="004B47CB" w:rsidRPr="00F952B8" w:rsidRDefault="004B47CB" w:rsidP="004B47CB">
      <w:pPr>
        <w:pStyle w:val="PargrafodaLista"/>
        <w:numPr>
          <w:ilvl w:val="0"/>
          <w:numId w:val="28"/>
        </w:numPr>
        <w:rPr>
          <w:ins w:id="43" w:author="Kaina da Silva" w:date="2012-03-22T16:42:00Z"/>
          <w:rFonts w:ascii="Arial Narrow" w:hAnsi="Arial Narrow"/>
        </w:rPr>
      </w:pPr>
      <w:ins w:id="44" w:author="Kaina da Silva" w:date="2012-03-22T16:42:00Z">
        <w:r w:rsidRPr="00F952B8">
          <w:rPr>
            <w:rFonts w:ascii="Arial Narrow" w:hAnsi="Arial Narrow"/>
          </w:rPr>
          <w:t>Telefone: Telefone da cota</w:t>
        </w:r>
      </w:ins>
    </w:p>
    <w:p w:rsidR="004B47CB" w:rsidRPr="00F952B8" w:rsidRDefault="004B47CB" w:rsidP="004B47CB">
      <w:pPr>
        <w:pStyle w:val="PargrafodaLista"/>
        <w:numPr>
          <w:ilvl w:val="0"/>
          <w:numId w:val="28"/>
        </w:numPr>
        <w:rPr>
          <w:ins w:id="45" w:author="Kaina da Silva" w:date="2012-03-22T16:42:00Z"/>
          <w:rFonts w:ascii="Arial Narrow" w:hAnsi="Arial Narrow"/>
        </w:rPr>
      </w:pPr>
      <w:ins w:id="46" w:author="Kaina da Silva" w:date="2012-03-22T16:42:00Z">
        <w:r w:rsidRPr="00F952B8">
          <w:rPr>
            <w:rFonts w:ascii="Arial Narrow" w:hAnsi="Arial Narrow"/>
          </w:rPr>
          <w:t>E-mail: E-mail da cota:</w:t>
        </w:r>
      </w:ins>
    </w:p>
    <w:p w:rsidR="004B47CB" w:rsidRPr="00F952B8" w:rsidRDefault="004B47CB" w:rsidP="004B47CB">
      <w:pPr>
        <w:pStyle w:val="PargrafodaLista"/>
        <w:numPr>
          <w:ilvl w:val="0"/>
          <w:numId w:val="28"/>
        </w:numPr>
        <w:rPr>
          <w:ins w:id="47" w:author="Kaina da Silva" w:date="2012-03-22T16:42:00Z"/>
          <w:rFonts w:ascii="Arial Narrow" w:hAnsi="Arial Narrow"/>
        </w:rPr>
      </w:pPr>
      <w:ins w:id="48" w:author="Kaina da Silva" w:date="2012-03-22T16:42:00Z">
        <w:r w:rsidRPr="00F952B8">
          <w:rPr>
            <w:rFonts w:ascii="Arial Narrow" w:hAnsi="Arial Narrow"/>
          </w:rPr>
          <w:t>Ação: botão para edição e para exclusão</w:t>
        </w:r>
      </w:ins>
    </w:p>
    <w:p w:rsidR="004B47CB" w:rsidRDefault="004B47CB" w:rsidP="0010198B">
      <w:pPr>
        <w:ind w:left="426"/>
        <w:rPr>
          <w:ins w:id="49" w:author="Kaina da Silva" w:date="2012-03-22T16:42:00Z"/>
          <w:rFonts w:ascii="Arial Narrow" w:hAnsi="Arial Narrow"/>
        </w:rPr>
      </w:pPr>
    </w:p>
    <w:p w:rsidR="004B47CB" w:rsidRDefault="004B47CB" w:rsidP="004B47CB">
      <w:pPr>
        <w:ind w:left="1146"/>
        <w:rPr>
          <w:ins w:id="50" w:author="Kaina da Silva" w:date="2012-03-22T16:42:00Z"/>
          <w:rFonts w:ascii="Arial Narrow" w:hAnsi="Arial Narrow"/>
          <w:b/>
        </w:rPr>
      </w:pPr>
    </w:p>
    <w:p w:rsidR="004B47CB" w:rsidRPr="00F952B8" w:rsidRDefault="004B47CB" w:rsidP="004B47CB">
      <w:pPr>
        <w:ind w:left="1146"/>
        <w:rPr>
          <w:ins w:id="51" w:author="Kaina da Silva" w:date="2012-03-22T16:42:00Z"/>
          <w:rFonts w:ascii="Arial Narrow" w:hAnsi="Arial Narrow"/>
          <w:b/>
        </w:rPr>
      </w:pPr>
      <w:ins w:id="52" w:author="Kaina da Silva" w:date="2012-03-22T16:42:00Z">
        <w:r w:rsidRPr="00F952B8">
          <w:rPr>
            <w:rFonts w:ascii="Arial Narrow" w:hAnsi="Arial Narrow"/>
            <w:b/>
          </w:rPr>
          <w:t>ABA DADOS CADASTRAIS</w:t>
        </w:r>
      </w:ins>
    </w:p>
    <w:p w:rsidR="004B47CB" w:rsidDel="004B47CB" w:rsidRDefault="004B47CB" w:rsidP="0010198B">
      <w:pPr>
        <w:ind w:left="426"/>
        <w:rPr>
          <w:del w:id="53" w:author="Kaina da Silva" w:date="2012-03-22T16:42:00Z"/>
          <w:rFonts w:ascii="Arial Narrow" w:hAnsi="Arial Narrow"/>
        </w:rPr>
      </w:pPr>
    </w:p>
    <w:p w:rsidR="008C2362" w:rsidDel="00266E4F" w:rsidRDefault="008C2362" w:rsidP="008C2362">
      <w:pPr>
        <w:numPr>
          <w:ilvl w:val="0"/>
          <w:numId w:val="26"/>
        </w:numPr>
        <w:rPr>
          <w:del w:id="54" w:author="Editora Abril S.A." w:date="2012-03-22T14:26:00Z"/>
          <w:rFonts w:ascii="Arial Narrow" w:hAnsi="Arial Narrow"/>
        </w:rPr>
      </w:pPr>
      <w:del w:id="55" w:author="Editora Abril S.A." w:date="2012-03-22T14:26:00Z">
        <w:r w:rsidDel="00266E4F">
          <w:rPr>
            <w:rFonts w:ascii="Arial Narrow" w:hAnsi="Arial Narrow"/>
          </w:rPr>
          <w:delText xml:space="preserve">Box: </w:delText>
        </w:r>
        <w:r w:rsidR="007B24A3" w:rsidDel="00266E4F">
          <w:rPr>
            <w:rFonts w:ascii="Arial Narrow" w:hAnsi="Arial Narrow"/>
          </w:rPr>
          <w:delText>Identificação do box.</w:delText>
        </w:r>
      </w:del>
    </w:p>
    <w:p w:rsidR="007B24A3" w:rsidRDefault="007B24A3" w:rsidP="008C236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Cota: Identificação de Cota</w:t>
      </w:r>
    </w:p>
    <w:p w:rsidR="00D467D5" w:rsidRPr="00D467D5" w:rsidRDefault="007B24A3" w:rsidP="00D467D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Nome: Descrição do</w:t>
      </w:r>
      <w:r w:rsidR="00416F80">
        <w:rPr>
          <w:rFonts w:ascii="Arial Narrow" w:hAnsi="Arial Narrow"/>
        </w:rPr>
        <w:t xml:space="preserve"> nome da</w:t>
      </w:r>
      <w:r>
        <w:rPr>
          <w:rFonts w:ascii="Arial Narrow" w:hAnsi="Arial Narrow"/>
        </w:rPr>
        <w:t xml:space="preserve"> </w:t>
      </w:r>
      <w:r w:rsidR="00416F80">
        <w:rPr>
          <w:rFonts w:ascii="Arial Narrow" w:hAnsi="Arial Narrow"/>
        </w:rPr>
        <w:t>Cota</w:t>
      </w:r>
    </w:p>
    <w:p w:rsidR="007B24A3" w:rsidDel="00266E4F" w:rsidRDefault="00266E4F" w:rsidP="008C2362">
      <w:pPr>
        <w:numPr>
          <w:ilvl w:val="0"/>
          <w:numId w:val="26"/>
        </w:numPr>
        <w:rPr>
          <w:del w:id="56" w:author="Editora Abril S.A." w:date="2012-03-22T14:26:00Z"/>
          <w:rFonts w:ascii="Arial Narrow" w:hAnsi="Arial Narrow"/>
        </w:rPr>
      </w:pPr>
      <w:ins w:id="57" w:author="Editora Abril S.A." w:date="2012-03-22T14:26:00Z">
        <w:r>
          <w:rPr>
            <w:rFonts w:ascii="Arial Narrow" w:hAnsi="Arial Narrow"/>
          </w:rPr>
          <w:t>Ativo</w:t>
        </w:r>
      </w:ins>
      <w:del w:id="58" w:author="Editora Abril S.A." w:date="2012-03-22T14:26:00Z">
        <w:r w:rsidR="00F706DC" w:rsidDel="00266E4F">
          <w:rPr>
            <w:rFonts w:ascii="Arial Narrow" w:hAnsi="Arial Narrow"/>
          </w:rPr>
          <w:delText>Situação</w:delText>
        </w:r>
      </w:del>
      <w:r w:rsidR="00F706DC">
        <w:rPr>
          <w:rFonts w:ascii="Arial Narrow" w:hAnsi="Arial Narrow"/>
        </w:rPr>
        <w:t xml:space="preserve">: </w:t>
      </w:r>
      <w:proofErr w:type="spellStart"/>
      <w:ins w:id="59" w:author="Editora Abril S.A." w:date="2012-03-22T14:26:00Z">
        <w:r>
          <w:rPr>
            <w:rFonts w:ascii="Arial Narrow" w:hAnsi="Arial Narrow"/>
          </w:rPr>
          <w:t>Optionbutton</w:t>
        </w:r>
        <w:proofErr w:type="spellEnd"/>
        <w:r>
          <w:rPr>
            <w:rFonts w:ascii="Arial Narrow" w:hAnsi="Arial Narrow"/>
          </w:rPr>
          <w:t xml:space="preserve"> Sim ou Não</w:t>
        </w:r>
      </w:ins>
      <w:del w:id="60" w:author="Editora Abril S.A." w:date="2012-03-22T14:26:00Z">
        <w:r w:rsidR="0019052C" w:rsidDel="00266E4F">
          <w:rPr>
            <w:rFonts w:ascii="Arial Narrow" w:hAnsi="Arial Narrow"/>
          </w:rPr>
          <w:delText>Combo com as seguintes opções:</w:delText>
        </w:r>
      </w:del>
    </w:p>
    <w:p w:rsidR="003843FA" w:rsidRDefault="0019052C">
      <w:pPr>
        <w:numPr>
          <w:ilvl w:val="0"/>
          <w:numId w:val="26"/>
        </w:numPr>
        <w:rPr>
          <w:del w:id="61" w:author="Editora Abril S.A." w:date="2012-03-22T14:26:00Z"/>
          <w:rFonts w:ascii="Arial Narrow" w:hAnsi="Arial Narrow"/>
        </w:rPr>
        <w:pPrChange w:id="62" w:author="Editora Abril S.A." w:date="2012-03-22T14:26:00Z">
          <w:pPr>
            <w:ind w:left="1146"/>
          </w:pPr>
        </w:pPrChange>
      </w:pPr>
      <w:del w:id="63" w:author="Editora Abril S.A." w:date="2012-03-22T14:26:00Z">
        <w:r w:rsidRPr="00266E4F" w:rsidDel="00266E4F">
          <w:rPr>
            <w:rFonts w:ascii="Arial Narrow" w:hAnsi="Arial Narrow"/>
          </w:rPr>
          <w:delText>- Pendente (Valor inicial)</w:delText>
        </w:r>
      </w:del>
    </w:p>
    <w:p w:rsidR="003843FA" w:rsidRDefault="0019052C">
      <w:pPr>
        <w:numPr>
          <w:ilvl w:val="0"/>
          <w:numId w:val="26"/>
        </w:numPr>
        <w:rPr>
          <w:del w:id="64" w:author="Editora Abril S.A." w:date="2012-03-22T14:26:00Z"/>
          <w:rFonts w:ascii="Arial Narrow" w:hAnsi="Arial Narrow"/>
        </w:rPr>
        <w:pPrChange w:id="65" w:author="Editora Abril S.A." w:date="2012-03-22T14:26:00Z">
          <w:pPr>
            <w:ind w:left="1146"/>
          </w:pPr>
        </w:pPrChange>
      </w:pPr>
      <w:del w:id="66" w:author="Editora Abril S.A." w:date="2012-03-22T14:26:00Z">
        <w:r w:rsidRPr="00266E4F" w:rsidDel="00266E4F">
          <w:rPr>
            <w:rFonts w:ascii="Arial Narrow" w:hAnsi="Arial Narrow"/>
          </w:rPr>
          <w:delText>- Ativo</w:delText>
        </w:r>
      </w:del>
    </w:p>
    <w:p w:rsidR="003843FA" w:rsidRDefault="00ED33D7">
      <w:pPr>
        <w:numPr>
          <w:ilvl w:val="0"/>
          <w:numId w:val="26"/>
        </w:numPr>
        <w:rPr>
          <w:del w:id="67" w:author="Editora Abril S.A." w:date="2012-03-22T14:26:00Z"/>
          <w:rFonts w:ascii="Arial Narrow" w:hAnsi="Arial Narrow"/>
        </w:rPr>
        <w:pPrChange w:id="68" w:author="Editora Abril S.A." w:date="2012-03-22T14:26:00Z">
          <w:pPr>
            <w:ind w:left="1146"/>
          </w:pPr>
        </w:pPrChange>
      </w:pPr>
      <w:del w:id="69" w:author="Editora Abril S.A." w:date="2012-03-22T14:26:00Z">
        <w:r w:rsidRPr="00266E4F" w:rsidDel="00266E4F">
          <w:rPr>
            <w:rFonts w:ascii="Arial Narrow" w:hAnsi="Arial Narrow"/>
          </w:rPr>
          <w:delText>- Suspenso</w:delText>
        </w:r>
      </w:del>
    </w:p>
    <w:p w:rsidR="003843FA" w:rsidRDefault="00ED33D7">
      <w:pPr>
        <w:numPr>
          <w:ilvl w:val="0"/>
          <w:numId w:val="26"/>
        </w:numPr>
        <w:rPr>
          <w:rFonts w:ascii="Arial Narrow" w:hAnsi="Arial Narrow"/>
        </w:rPr>
        <w:pPrChange w:id="70" w:author="Editora Abril S.A." w:date="2012-03-22T14:26:00Z">
          <w:pPr>
            <w:ind w:left="1146"/>
          </w:pPr>
        </w:pPrChange>
      </w:pPr>
      <w:del w:id="71" w:author="Editora Abril S.A." w:date="2012-03-22T14:26:00Z">
        <w:r w:rsidRPr="00266E4F" w:rsidDel="00266E4F">
          <w:rPr>
            <w:rFonts w:ascii="Arial Narrow" w:hAnsi="Arial Narrow"/>
          </w:rPr>
          <w:delText>- Inativ</w:delText>
        </w:r>
      </w:del>
      <w:del w:id="72" w:author="Editora Abril S.A." w:date="2012-03-22T14:27:00Z">
        <w:r w:rsidRPr="00266E4F" w:rsidDel="00266E4F">
          <w:rPr>
            <w:rFonts w:ascii="Arial Narrow" w:hAnsi="Arial Narrow"/>
          </w:rPr>
          <w:delText>o</w:delText>
        </w:r>
      </w:del>
    </w:p>
    <w:p w:rsidR="00ED33D7" w:rsidDel="00D467D5" w:rsidRDefault="00ED33D7" w:rsidP="00ED33D7">
      <w:pPr>
        <w:numPr>
          <w:ilvl w:val="0"/>
          <w:numId w:val="26"/>
        </w:numPr>
        <w:rPr>
          <w:del w:id="73" w:author="Editora Abril S.A." w:date="2012-03-22T14:32:00Z"/>
          <w:rFonts w:ascii="Arial Narrow" w:hAnsi="Arial Narrow"/>
        </w:rPr>
      </w:pPr>
      <w:del w:id="74" w:author="Editora Abril S.A." w:date="2012-03-22T14:32:00Z">
        <w:r w:rsidRPr="00266E4F" w:rsidDel="00D467D5">
          <w:rPr>
            <w:rFonts w:ascii="Arial Narrow" w:hAnsi="Arial Narrow"/>
          </w:rPr>
          <w:delText>Serviço de Entrega: Combo com as seguin</w:delText>
        </w:r>
        <w:r w:rsidDel="00D467D5">
          <w:rPr>
            <w:rFonts w:ascii="Arial Narrow" w:hAnsi="Arial Narrow"/>
          </w:rPr>
          <w:delText>tes opções:</w:delText>
        </w:r>
      </w:del>
    </w:p>
    <w:p w:rsidR="00ED33D7" w:rsidDel="00D467D5" w:rsidRDefault="00ED33D7" w:rsidP="00ED33D7">
      <w:pPr>
        <w:ind w:left="1146"/>
        <w:rPr>
          <w:del w:id="75" w:author="Editora Abril S.A." w:date="2012-03-22T14:32:00Z"/>
          <w:rFonts w:ascii="Arial Narrow" w:hAnsi="Arial Narrow"/>
        </w:rPr>
      </w:pPr>
      <w:del w:id="76" w:author="Editora Abril S.A." w:date="2012-03-22T14:32:00Z">
        <w:r w:rsidDel="00D467D5">
          <w:rPr>
            <w:rFonts w:ascii="Arial Narrow" w:hAnsi="Arial Narrow"/>
          </w:rPr>
          <w:delText>- Comprador</w:delText>
        </w:r>
      </w:del>
    </w:p>
    <w:p w:rsidR="00ED33D7" w:rsidDel="00D467D5" w:rsidRDefault="00ED33D7" w:rsidP="00ED33D7">
      <w:pPr>
        <w:ind w:left="1146"/>
        <w:rPr>
          <w:del w:id="77" w:author="Editora Abril S.A." w:date="2012-03-22T14:32:00Z"/>
          <w:rFonts w:ascii="Arial Narrow" w:hAnsi="Arial Narrow"/>
        </w:rPr>
      </w:pPr>
      <w:del w:id="78" w:author="Editora Abril S.A." w:date="2012-03-22T14:32:00Z">
        <w:r w:rsidDel="00D467D5">
          <w:rPr>
            <w:rFonts w:ascii="Arial Narrow" w:hAnsi="Arial Narrow"/>
          </w:rPr>
          <w:delText>- Caixa Preta</w:delText>
        </w:r>
      </w:del>
    </w:p>
    <w:p w:rsidR="00D75FBC" w:rsidDel="00D467D5" w:rsidRDefault="007220ED" w:rsidP="00D75FBC">
      <w:pPr>
        <w:numPr>
          <w:ilvl w:val="0"/>
          <w:numId w:val="26"/>
        </w:numPr>
        <w:rPr>
          <w:del w:id="79" w:author="Editora Abril S.A." w:date="2012-03-22T14:32:00Z"/>
          <w:rFonts w:ascii="Arial Narrow" w:hAnsi="Arial Narrow"/>
        </w:rPr>
      </w:pPr>
      <w:del w:id="80" w:author="Editora Abril S.A." w:date="2012-03-22T14:32:00Z">
        <w:r w:rsidDel="00D467D5">
          <w:rPr>
            <w:rFonts w:ascii="Arial Narrow" w:hAnsi="Arial Narrow"/>
          </w:rPr>
          <w:delText>Quantidade PDV</w:delText>
        </w:r>
        <w:r w:rsidR="00D75FBC" w:rsidDel="00D467D5">
          <w:rPr>
            <w:rFonts w:ascii="Arial Narrow" w:hAnsi="Arial Narrow"/>
          </w:rPr>
          <w:delText xml:space="preserve">: </w:delText>
        </w:r>
        <w:r w:rsidDel="00D467D5">
          <w:rPr>
            <w:rFonts w:ascii="Arial Narrow" w:hAnsi="Arial Narrow"/>
          </w:rPr>
          <w:delText>Numero de PDV´s</w:delText>
        </w:r>
      </w:del>
    </w:p>
    <w:p w:rsidR="00AA0230" w:rsidDel="00D467D5" w:rsidRDefault="00AA0230" w:rsidP="00D75FBC">
      <w:pPr>
        <w:numPr>
          <w:ilvl w:val="0"/>
          <w:numId w:val="26"/>
        </w:numPr>
        <w:rPr>
          <w:del w:id="81" w:author="Editora Abril S.A." w:date="2012-03-22T14:32:00Z"/>
          <w:rFonts w:ascii="Arial Narrow" w:hAnsi="Arial Narrow"/>
        </w:rPr>
      </w:pPr>
      <w:del w:id="82" w:author="Editora Abril S.A." w:date="2012-03-22T14:32:00Z">
        <w:r w:rsidDel="00D467D5">
          <w:rPr>
            <w:rFonts w:ascii="Arial Narrow" w:hAnsi="Arial Narrow"/>
          </w:rPr>
          <w:delText>Tipo de Ponto</w:delText>
        </w:r>
        <w:r w:rsidR="007220ED" w:rsidDel="00D467D5">
          <w:rPr>
            <w:rFonts w:ascii="Arial Narrow" w:hAnsi="Arial Narrow"/>
          </w:rPr>
          <w:delText xml:space="preserve">: </w:delText>
        </w:r>
        <w:r w:rsidDel="00D467D5">
          <w:rPr>
            <w:rFonts w:ascii="Arial Narrow" w:hAnsi="Arial Narrow"/>
          </w:rPr>
          <w:delText>Combo com as seguintes opções:</w:delText>
        </w:r>
      </w:del>
    </w:p>
    <w:p w:rsidR="003A1765" w:rsidRPr="003A1765" w:rsidDel="00D467D5" w:rsidRDefault="003A1765" w:rsidP="003A1765">
      <w:pPr>
        <w:pStyle w:val="PargrafodaLista"/>
        <w:ind w:left="1146"/>
        <w:rPr>
          <w:del w:id="83" w:author="Editora Abril S.A." w:date="2012-03-22T14:32:00Z"/>
          <w:rFonts w:ascii="Arial Narrow" w:hAnsi="Arial Narrow"/>
        </w:rPr>
      </w:pPr>
      <w:del w:id="84" w:author="Editora Abril S.A." w:date="2012-03-22T14:32:00Z">
        <w:r w:rsidRPr="003A1765" w:rsidDel="00D467D5">
          <w:rPr>
            <w:rFonts w:ascii="Arial Narrow" w:hAnsi="Arial Narrow"/>
          </w:rPr>
          <w:delText>- Bancas</w:delText>
        </w:r>
      </w:del>
    </w:p>
    <w:p w:rsidR="003A1765" w:rsidRPr="003A1765" w:rsidDel="00D467D5" w:rsidRDefault="003A1765" w:rsidP="003A1765">
      <w:pPr>
        <w:pStyle w:val="PargrafodaLista"/>
        <w:ind w:left="1146"/>
        <w:rPr>
          <w:del w:id="85" w:author="Editora Abril S.A." w:date="2012-03-22T14:32:00Z"/>
          <w:rFonts w:ascii="Arial Narrow" w:hAnsi="Arial Narrow"/>
        </w:rPr>
      </w:pPr>
      <w:del w:id="86" w:author="Editora Abril S.A." w:date="2012-03-22T14:32:00Z">
        <w:r w:rsidRPr="003A1765" w:rsidDel="00D467D5">
          <w:rPr>
            <w:rFonts w:ascii="Arial Narrow" w:hAnsi="Arial Narrow"/>
          </w:rPr>
          <w:delText>- Livrarias</w:delText>
        </w:r>
      </w:del>
    </w:p>
    <w:p w:rsidR="007220ED" w:rsidDel="00D467D5" w:rsidRDefault="00AA0230" w:rsidP="00AA0230">
      <w:pPr>
        <w:ind w:left="1146"/>
        <w:rPr>
          <w:del w:id="87" w:author="Editora Abril S.A." w:date="2012-03-22T14:32:00Z"/>
          <w:rFonts w:ascii="Arial Narrow" w:hAnsi="Arial Narrow"/>
        </w:rPr>
      </w:pPr>
      <w:del w:id="88" w:author="Editora Abril S.A." w:date="2012-03-22T14:32:00Z">
        <w:r w:rsidDel="00D467D5">
          <w:rPr>
            <w:rFonts w:ascii="Arial Narrow" w:hAnsi="Arial Narrow"/>
          </w:rPr>
          <w:lastRenderedPageBreak/>
          <w:delText xml:space="preserve">- </w:delText>
        </w:r>
        <w:r w:rsidR="003A1765" w:rsidDel="00D467D5">
          <w:rPr>
            <w:rFonts w:ascii="Arial Narrow" w:hAnsi="Arial Narrow"/>
          </w:rPr>
          <w:delText>Ponto Alternativo</w:delText>
        </w:r>
      </w:del>
    </w:p>
    <w:p w:rsidR="007220ED" w:rsidRDefault="00E846E6" w:rsidP="00D75FBC">
      <w:pPr>
        <w:numPr>
          <w:ilvl w:val="0"/>
          <w:numId w:val="26"/>
        </w:numPr>
        <w:rPr>
          <w:ins w:id="89" w:author="Editora Abril S.A." w:date="2012-03-22T14:33:00Z"/>
          <w:rFonts w:ascii="Arial Narrow" w:hAnsi="Arial Narrow"/>
        </w:rPr>
      </w:pPr>
      <w:proofErr w:type="spellStart"/>
      <w:r>
        <w:rPr>
          <w:rFonts w:ascii="Arial Narrow" w:hAnsi="Arial Narrow"/>
        </w:rPr>
        <w:t>Email</w:t>
      </w:r>
      <w:proofErr w:type="spellEnd"/>
      <w:r>
        <w:rPr>
          <w:rFonts w:ascii="Arial Narrow" w:hAnsi="Arial Narrow"/>
        </w:rPr>
        <w:t xml:space="preserve">: Endereço de </w:t>
      </w:r>
      <w:proofErr w:type="spellStart"/>
      <w:r>
        <w:rPr>
          <w:rFonts w:ascii="Arial Narrow" w:hAnsi="Arial Narrow"/>
        </w:rPr>
        <w:t>email</w:t>
      </w:r>
      <w:proofErr w:type="spellEnd"/>
      <w:r>
        <w:rPr>
          <w:rFonts w:ascii="Arial Narrow" w:hAnsi="Arial Narrow"/>
        </w:rPr>
        <w:t xml:space="preserve"> d</w:t>
      </w:r>
      <w:r w:rsidR="00416F80"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 </w:t>
      </w:r>
      <w:r w:rsidR="00416F80">
        <w:rPr>
          <w:rFonts w:ascii="Arial Narrow" w:hAnsi="Arial Narrow"/>
        </w:rPr>
        <w:t>Cota</w:t>
      </w:r>
      <w:r>
        <w:rPr>
          <w:rFonts w:ascii="Arial Narrow" w:hAnsi="Arial Narrow"/>
        </w:rPr>
        <w:t>.</w:t>
      </w:r>
    </w:p>
    <w:p w:rsidR="00D467D5" w:rsidRDefault="00D467D5" w:rsidP="00D75FBC">
      <w:pPr>
        <w:numPr>
          <w:ilvl w:val="0"/>
          <w:numId w:val="26"/>
        </w:numPr>
        <w:rPr>
          <w:ins w:id="90" w:author="Editora Abril S.A." w:date="2012-03-22T14:33:00Z"/>
          <w:rFonts w:ascii="Arial Narrow" w:hAnsi="Arial Narrow"/>
        </w:rPr>
      </w:pPr>
      <w:ins w:id="91" w:author="Editora Abril S.A." w:date="2012-03-22T14:33:00Z">
        <w:r>
          <w:rPr>
            <w:rFonts w:ascii="Arial Narrow" w:hAnsi="Arial Narrow"/>
          </w:rPr>
          <w:t>CPF: CPF do titular da Cota</w:t>
        </w:r>
      </w:ins>
    </w:p>
    <w:p w:rsidR="00D467D5" w:rsidRDefault="00D467D5" w:rsidP="00D75FBC">
      <w:pPr>
        <w:numPr>
          <w:ilvl w:val="0"/>
          <w:numId w:val="26"/>
        </w:numPr>
        <w:rPr>
          <w:ins w:id="92" w:author="Editora Abril S.A." w:date="2012-03-22T14:38:00Z"/>
          <w:rFonts w:ascii="Arial Narrow" w:hAnsi="Arial Narrow"/>
        </w:rPr>
      </w:pPr>
      <w:ins w:id="93" w:author="Editora Abril S.A." w:date="2012-03-22T14:33:00Z">
        <w:r>
          <w:rPr>
            <w:rFonts w:ascii="Arial Narrow" w:hAnsi="Arial Narrow"/>
          </w:rPr>
          <w:t>RG: RG do titular da Cota</w:t>
        </w:r>
      </w:ins>
    </w:p>
    <w:p w:rsidR="00CC5CFB" w:rsidRDefault="00CC5CFB" w:rsidP="00D75FBC">
      <w:pPr>
        <w:numPr>
          <w:ilvl w:val="0"/>
          <w:numId w:val="26"/>
        </w:numPr>
        <w:rPr>
          <w:ins w:id="94" w:author="Editora Abril S.A." w:date="2012-03-22T14:33:00Z"/>
          <w:rFonts w:ascii="Arial Narrow" w:hAnsi="Arial Narrow"/>
        </w:rPr>
      </w:pPr>
      <w:ins w:id="95" w:author="Editora Abril S.A." w:date="2012-03-22T14:38:00Z">
        <w:r>
          <w:rPr>
            <w:rFonts w:ascii="Arial Narrow" w:hAnsi="Arial Narrow"/>
          </w:rPr>
          <w:t>Órgão Emissor e UF: Órgão emissor e UF do RG da cota</w:t>
        </w:r>
      </w:ins>
    </w:p>
    <w:p w:rsidR="00D467D5" w:rsidRDefault="00D467D5" w:rsidP="00D467D5">
      <w:pPr>
        <w:numPr>
          <w:ilvl w:val="0"/>
          <w:numId w:val="26"/>
        </w:numPr>
        <w:rPr>
          <w:ins w:id="96" w:author="Editora Abril S.A." w:date="2012-03-22T14:35:00Z"/>
          <w:rFonts w:ascii="Arial Narrow" w:hAnsi="Arial Narrow"/>
        </w:rPr>
      </w:pPr>
      <w:ins w:id="97" w:author="Editora Abril S.A." w:date="2012-03-22T14:35:00Z">
        <w:r>
          <w:rPr>
            <w:rFonts w:ascii="Arial Narrow" w:hAnsi="Arial Narrow"/>
          </w:rPr>
          <w:t>Data Nascimento: Data de nascimento do titular da cota</w:t>
        </w:r>
      </w:ins>
    </w:p>
    <w:p w:rsidR="00D467D5" w:rsidRDefault="00CC5CFB" w:rsidP="00D467D5">
      <w:pPr>
        <w:numPr>
          <w:ilvl w:val="0"/>
          <w:numId w:val="26"/>
        </w:numPr>
        <w:rPr>
          <w:ins w:id="98" w:author="Editora Abril S.A." w:date="2012-03-22T14:39:00Z"/>
          <w:rFonts w:ascii="Arial Narrow" w:hAnsi="Arial Narrow"/>
        </w:rPr>
      </w:pPr>
      <w:ins w:id="99" w:author="Editora Abril S.A." w:date="2012-03-22T14:38:00Z">
        <w:r>
          <w:rPr>
            <w:rFonts w:ascii="Arial Narrow" w:hAnsi="Arial Narrow"/>
          </w:rPr>
          <w:t>Estado Civil</w:t>
        </w:r>
      </w:ins>
      <w:ins w:id="100" w:author="Editora Abril S.A." w:date="2012-03-22T14:39:00Z">
        <w:r>
          <w:rPr>
            <w:rFonts w:ascii="Arial Narrow" w:hAnsi="Arial Narrow"/>
          </w:rPr>
          <w:t>: Estado Civil da cota (solteiro, casado, divorciado, viúvo</w:t>
        </w:r>
        <w:proofErr w:type="gramStart"/>
        <w:r>
          <w:rPr>
            <w:rFonts w:ascii="Arial Narrow" w:hAnsi="Arial Narrow"/>
          </w:rPr>
          <w:t>)</w:t>
        </w:r>
        <w:proofErr w:type="gramEnd"/>
      </w:ins>
    </w:p>
    <w:p w:rsidR="00CC5CFB" w:rsidRDefault="00CC5CFB" w:rsidP="00D467D5">
      <w:pPr>
        <w:numPr>
          <w:ilvl w:val="0"/>
          <w:numId w:val="26"/>
        </w:numPr>
        <w:rPr>
          <w:ins w:id="101" w:author="Editora Abril S.A." w:date="2012-03-22T14:39:00Z"/>
          <w:rFonts w:ascii="Arial Narrow" w:hAnsi="Arial Narrow"/>
        </w:rPr>
      </w:pPr>
      <w:ins w:id="102" w:author="Editora Abril S.A." w:date="2012-03-22T14:39:00Z">
        <w:r>
          <w:rPr>
            <w:rFonts w:ascii="Arial Narrow" w:hAnsi="Arial Narrow"/>
          </w:rPr>
          <w:t>Sexo: Sexo da cota (masculino ou feminino)</w:t>
        </w:r>
      </w:ins>
    </w:p>
    <w:p w:rsidR="00CC5CFB" w:rsidRDefault="00CC5CFB" w:rsidP="00D467D5">
      <w:pPr>
        <w:numPr>
          <w:ilvl w:val="0"/>
          <w:numId w:val="26"/>
        </w:numPr>
        <w:rPr>
          <w:ins w:id="103" w:author="Editora Abril S.A." w:date="2012-03-22T14:39:00Z"/>
          <w:rFonts w:ascii="Arial Narrow" w:hAnsi="Arial Narrow"/>
        </w:rPr>
      </w:pPr>
      <w:ins w:id="104" w:author="Editora Abril S.A." w:date="2012-03-22T14:39:00Z">
        <w:r>
          <w:rPr>
            <w:rFonts w:ascii="Arial Narrow" w:hAnsi="Arial Narrow"/>
          </w:rPr>
          <w:t>Nacionalidade: Nacionalidade da cota</w:t>
        </w:r>
      </w:ins>
    </w:p>
    <w:p w:rsidR="00CC5CFB" w:rsidRDefault="00CC5CFB" w:rsidP="00D467D5">
      <w:pPr>
        <w:numPr>
          <w:ilvl w:val="0"/>
          <w:numId w:val="26"/>
        </w:numPr>
        <w:rPr>
          <w:ins w:id="105" w:author="Editora Abril S.A." w:date="2012-03-22T14:40:00Z"/>
          <w:rFonts w:ascii="Arial Narrow" w:hAnsi="Arial Narrow"/>
        </w:rPr>
      </w:pPr>
      <w:ins w:id="106" w:author="Editora Abril S.A." w:date="2012-03-22T14:40:00Z">
        <w:r>
          <w:rPr>
            <w:rFonts w:ascii="Arial Narrow" w:hAnsi="Arial Narrow"/>
          </w:rPr>
          <w:t>Natural: Naturalidade da cota</w:t>
        </w:r>
      </w:ins>
    </w:p>
    <w:p w:rsidR="00CC5CFB" w:rsidRPr="00D467D5" w:rsidRDefault="00CC5CFB" w:rsidP="00D467D5">
      <w:pPr>
        <w:numPr>
          <w:ilvl w:val="0"/>
          <w:numId w:val="26"/>
        </w:numPr>
        <w:rPr>
          <w:rFonts w:ascii="Arial Narrow" w:hAnsi="Arial Narrow"/>
        </w:rPr>
      </w:pPr>
      <w:ins w:id="107" w:author="Editora Abril S.A." w:date="2012-03-22T14:40:00Z">
        <w:r>
          <w:rPr>
            <w:rFonts w:ascii="Arial Narrow" w:hAnsi="Arial Narrow"/>
          </w:rPr>
          <w:t>E-mail NF-e: Endereço de e-mail utilizado para envio da nota fiscal eletrônica</w:t>
        </w:r>
        <w:proofErr w:type="gramStart"/>
        <w:r>
          <w:rPr>
            <w:rFonts w:ascii="Arial Narrow" w:hAnsi="Arial Narrow"/>
          </w:rPr>
          <w:t>, pode</w:t>
        </w:r>
        <w:proofErr w:type="gramEnd"/>
        <w:r>
          <w:rPr>
            <w:rFonts w:ascii="Arial Narrow" w:hAnsi="Arial Narrow"/>
          </w:rPr>
          <w:t xml:space="preserve"> ser o </w:t>
        </w:r>
      </w:ins>
      <w:ins w:id="108" w:author="Editora Abril S.A." w:date="2012-03-22T14:41:00Z">
        <w:r>
          <w:rPr>
            <w:rFonts w:ascii="Arial Narrow" w:hAnsi="Arial Narrow"/>
          </w:rPr>
          <w:t>e-mail já cadastrado ou outro.</w:t>
        </w:r>
      </w:ins>
    </w:p>
    <w:p w:rsidR="00AA0230" w:rsidDel="00AA0605" w:rsidRDefault="00AA0230" w:rsidP="00D75FBC">
      <w:pPr>
        <w:numPr>
          <w:ilvl w:val="0"/>
          <w:numId w:val="26"/>
        </w:numPr>
        <w:rPr>
          <w:del w:id="109" w:author="Editora Abril S.A." w:date="2012-03-22T14:32:00Z"/>
          <w:rFonts w:ascii="Arial Narrow" w:hAnsi="Arial Narrow"/>
        </w:rPr>
      </w:pPr>
      <w:del w:id="110" w:author="Editora Abril S.A." w:date="2012-03-22T14:32:00Z">
        <w:r w:rsidDel="00D467D5">
          <w:rPr>
            <w:rFonts w:ascii="Arial Narrow" w:hAnsi="Arial Narrow"/>
          </w:rPr>
          <w:delText>Fiador: Nome do Fiador.</w:delText>
        </w:r>
      </w:del>
    </w:p>
    <w:p w:rsidR="00AA0605" w:rsidRDefault="00AA0605" w:rsidP="00AA0605">
      <w:pPr>
        <w:numPr>
          <w:ilvl w:val="0"/>
          <w:numId w:val="26"/>
        </w:numPr>
        <w:rPr>
          <w:ins w:id="111" w:author="Kaina da Silva" w:date="2012-03-23T11:51:00Z"/>
          <w:rFonts w:ascii="Arial Narrow" w:hAnsi="Arial Narrow"/>
        </w:rPr>
      </w:pPr>
      <w:ins w:id="112" w:author="Kaina da Silva" w:date="2012-03-23T11:51:00Z">
        <w:r>
          <w:rPr>
            <w:rFonts w:ascii="Arial Narrow" w:hAnsi="Arial Narrow"/>
          </w:rPr>
          <w:t>Utilizar Histórico: Própria Cota ou Outra Cota. Ao optar por utilizar o histórico de outra cota, o usuário deverá informar o número da mesma, o período que gostaria de usar como base e o percentual.</w:t>
        </w:r>
      </w:ins>
    </w:p>
    <w:p w:rsidR="00AA0605" w:rsidRDefault="00AA0605" w:rsidP="00AA0605">
      <w:pPr>
        <w:numPr>
          <w:ilvl w:val="0"/>
          <w:numId w:val="26"/>
        </w:numPr>
        <w:rPr>
          <w:ins w:id="113" w:author="Kaina da Silva" w:date="2012-03-23T11:51:00Z"/>
          <w:rFonts w:ascii="Arial Narrow" w:hAnsi="Arial Narrow"/>
        </w:rPr>
      </w:pPr>
      <w:ins w:id="114" w:author="Kaina da Silva" w:date="2012-03-23T11:51:00Z">
        <w:r>
          <w:rPr>
            <w:rFonts w:ascii="Arial Narrow" w:hAnsi="Arial Narrow"/>
          </w:rPr>
          <w:t>Classificação ABC: Resulta de curva ABC por faturamento.</w:t>
        </w:r>
      </w:ins>
    </w:p>
    <w:p w:rsidR="00AA0605" w:rsidRDefault="00AA0605" w:rsidP="00AA0605">
      <w:pPr>
        <w:ind w:left="786"/>
        <w:rPr>
          <w:ins w:id="115" w:author="Kaina da Silva" w:date="2012-03-23T11:51:00Z"/>
          <w:rFonts w:ascii="Arial Narrow" w:hAnsi="Arial Narrow"/>
        </w:rPr>
      </w:pPr>
    </w:p>
    <w:p w:rsidR="00AA0605" w:rsidRDefault="00AA0605" w:rsidP="00AA0605">
      <w:pPr>
        <w:ind w:left="426"/>
        <w:rPr>
          <w:ins w:id="116" w:author="Kaina da Silva" w:date="2012-03-23T11:51:00Z"/>
          <w:rFonts w:ascii="Arial Narrow" w:hAnsi="Arial Narrow"/>
        </w:rPr>
      </w:pPr>
      <w:ins w:id="117" w:author="Kaina da Silva" w:date="2012-03-23T11:51:00Z">
        <w:r>
          <w:rPr>
            <w:rFonts w:ascii="Arial Narrow" w:hAnsi="Arial Narrow"/>
          </w:rPr>
          <w:tab/>
          <w:t>ABA DESCONTOS:</w:t>
        </w:r>
      </w:ins>
    </w:p>
    <w:p w:rsidR="00AA0605" w:rsidRDefault="00AA0605" w:rsidP="00AA0605">
      <w:pPr>
        <w:rPr>
          <w:ins w:id="118" w:author="Kaina da Silva" w:date="2012-03-23T11:51:00Z"/>
          <w:rFonts w:ascii="Arial Narrow" w:hAnsi="Arial Narrow"/>
        </w:rPr>
      </w:pPr>
    </w:p>
    <w:p w:rsidR="00AA0605" w:rsidRDefault="00AA0605">
      <w:pPr>
        <w:ind w:left="426"/>
        <w:rPr>
          <w:ins w:id="119" w:author="Kaina da Silva" w:date="2012-03-23T11:51:00Z"/>
          <w:rFonts w:ascii="Arial Narrow" w:hAnsi="Arial Narrow"/>
        </w:rPr>
        <w:pPrChange w:id="120" w:author="Kaina da Silva" w:date="2012-03-23T11:51:00Z">
          <w:pPr/>
        </w:pPrChange>
      </w:pPr>
      <w:ins w:id="121" w:author="Kaina da Silva" w:date="2012-03-23T11:51:00Z">
        <w:r>
          <w:rPr>
            <w:rFonts w:ascii="Arial Narrow" w:hAnsi="Arial Narrow"/>
          </w:rPr>
          <w:t>Combo para seleção de quais tipos de descontos serão praticados para aquela cota. Assim como o percentual de desconto deverá ser citado.</w:t>
        </w:r>
      </w:ins>
    </w:p>
    <w:p w:rsidR="00AA0605" w:rsidRDefault="00AA0605" w:rsidP="00AA0605">
      <w:pPr>
        <w:rPr>
          <w:ins w:id="122" w:author="Kaina da Silva" w:date="2012-03-23T11:51:00Z"/>
          <w:rFonts w:ascii="Arial Narrow" w:hAnsi="Arial Narrow"/>
        </w:rPr>
      </w:pPr>
    </w:p>
    <w:p w:rsidR="00AA0605" w:rsidRDefault="00AA0605" w:rsidP="00D75FBC">
      <w:pPr>
        <w:numPr>
          <w:ilvl w:val="0"/>
          <w:numId w:val="26"/>
        </w:numPr>
        <w:rPr>
          <w:ins w:id="123" w:author="Kaina da Silva" w:date="2012-03-23T11:51:00Z"/>
          <w:rFonts w:ascii="Arial Narrow" w:hAnsi="Arial Narrow"/>
        </w:rPr>
      </w:pPr>
    </w:p>
    <w:p w:rsidR="00AA0230" w:rsidRDefault="00AA0230" w:rsidP="00AA0230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AA0230" w:rsidRDefault="00AA0230" w:rsidP="00AA0230">
      <w:pPr>
        <w:ind w:left="1146"/>
        <w:rPr>
          <w:rFonts w:ascii="Arial Narrow" w:hAnsi="Arial Narrow"/>
        </w:rPr>
      </w:pPr>
    </w:p>
    <w:p w:rsidR="00AA0230" w:rsidDel="00CC5CFB" w:rsidRDefault="00AA0230" w:rsidP="00AA0230">
      <w:pPr>
        <w:numPr>
          <w:ilvl w:val="0"/>
          <w:numId w:val="26"/>
        </w:numPr>
        <w:rPr>
          <w:del w:id="124" w:author="Editora Abril S.A." w:date="2012-03-22T14:41:00Z"/>
          <w:rFonts w:ascii="Arial Narrow" w:hAnsi="Arial Narrow"/>
        </w:rPr>
      </w:pPr>
      <w:del w:id="125" w:author="Editora Abril S.A." w:date="2012-03-22T14:41:00Z">
        <w:r w:rsidDel="00CC5CFB">
          <w:rPr>
            <w:rFonts w:ascii="Arial Narrow" w:hAnsi="Arial Narrow"/>
          </w:rPr>
          <w:delText>Incluir PDV: Inclusão de novos PDVs d</w:delText>
        </w:r>
        <w:r w:rsidR="00416F80" w:rsidDel="00CC5CFB">
          <w:rPr>
            <w:rFonts w:ascii="Arial Narrow" w:hAnsi="Arial Narrow"/>
          </w:rPr>
          <w:delText>a</w:delText>
        </w:r>
        <w:r w:rsidDel="00CC5CFB">
          <w:rPr>
            <w:rFonts w:ascii="Arial Narrow" w:hAnsi="Arial Narrow"/>
          </w:rPr>
          <w:delText xml:space="preserve"> </w:delText>
        </w:r>
        <w:r w:rsidR="00416F80" w:rsidDel="00CC5CFB">
          <w:rPr>
            <w:rFonts w:ascii="Arial Narrow" w:hAnsi="Arial Narrow"/>
          </w:rPr>
          <w:delText>Cota</w:delText>
        </w:r>
        <w:r w:rsidDel="00CC5CFB">
          <w:rPr>
            <w:rFonts w:ascii="Arial Narrow" w:hAnsi="Arial Narrow"/>
          </w:rPr>
          <w:delText>.</w:delText>
        </w:r>
      </w:del>
    </w:p>
    <w:p w:rsidR="00AA0230" w:rsidDel="00CC5CFB" w:rsidRDefault="00AA0230" w:rsidP="00AA0230">
      <w:pPr>
        <w:numPr>
          <w:ilvl w:val="0"/>
          <w:numId w:val="26"/>
        </w:numPr>
        <w:rPr>
          <w:del w:id="126" w:author="Editora Abril S.A." w:date="2012-03-22T14:41:00Z"/>
          <w:rFonts w:ascii="Arial Narrow" w:hAnsi="Arial Narrow"/>
        </w:rPr>
      </w:pPr>
      <w:del w:id="127" w:author="Editora Abril S.A." w:date="2012-03-22T14:41:00Z">
        <w:r w:rsidDel="00CC5CFB">
          <w:rPr>
            <w:rFonts w:ascii="Arial Narrow" w:hAnsi="Arial Narrow"/>
          </w:rPr>
          <w:delText xml:space="preserve">Financeiro: </w:delText>
        </w:r>
        <w:r w:rsidR="00416F80" w:rsidDel="00CC5CFB">
          <w:rPr>
            <w:rFonts w:ascii="Arial Narrow" w:hAnsi="Arial Narrow"/>
          </w:rPr>
          <w:delText>Inclusão de dados financeiros da</w:delText>
        </w:r>
        <w:r w:rsidDel="00CC5CFB">
          <w:rPr>
            <w:rFonts w:ascii="Arial Narrow" w:hAnsi="Arial Narrow"/>
          </w:rPr>
          <w:delText xml:space="preserve"> </w:delText>
        </w:r>
        <w:r w:rsidR="00416F80" w:rsidDel="00CC5CFB">
          <w:rPr>
            <w:rFonts w:ascii="Arial Narrow" w:hAnsi="Arial Narrow"/>
          </w:rPr>
          <w:delText>Cota</w:delText>
        </w:r>
        <w:r w:rsidDel="00CC5CFB">
          <w:rPr>
            <w:rFonts w:ascii="Arial Narrow" w:hAnsi="Arial Narrow"/>
          </w:rPr>
          <w:delText>.</w:delText>
        </w:r>
      </w:del>
    </w:p>
    <w:p w:rsidR="00622407" w:rsidRDefault="00622407" w:rsidP="0062240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Confirmar: Ação para efetivar o que foi digitado na tela.</w:t>
      </w:r>
    </w:p>
    <w:p w:rsidR="00622407" w:rsidRDefault="00622407" w:rsidP="0062240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</w:t>
      </w:r>
    </w:p>
    <w:p w:rsidR="00AA0230" w:rsidRDefault="00AA0230" w:rsidP="00AA0230">
      <w:pPr>
        <w:ind w:left="1146"/>
        <w:rPr>
          <w:rFonts w:ascii="Arial Narrow" w:hAnsi="Arial Narrow"/>
        </w:rPr>
      </w:pPr>
    </w:p>
    <w:p w:rsidR="00BE4632" w:rsidRDefault="00BE4632">
      <w:pPr>
        <w:rPr>
          <w:rFonts w:ascii="Arial Narrow" w:hAnsi="Arial Narrow"/>
        </w:rPr>
      </w:pPr>
    </w:p>
    <w:p w:rsidR="00622407" w:rsidRDefault="00622407" w:rsidP="00622407">
      <w:pPr>
        <w:ind w:left="1146"/>
        <w:rPr>
          <w:rFonts w:ascii="Arial Narrow" w:hAnsi="Arial Narrow"/>
        </w:rPr>
      </w:pPr>
    </w:p>
    <w:p w:rsidR="006F0BF1" w:rsidRDefault="006F0BF1">
      <w:pPr>
        <w:rPr>
          <w:rFonts w:ascii="Arial Narrow" w:hAnsi="Arial Narrow"/>
        </w:rPr>
      </w:pPr>
    </w:p>
    <w:p w:rsidR="008E206E" w:rsidRDefault="00B056E7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Cadastro de </w:t>
      </w:r>
      <w:r w:rsidR="00416F80">
        <w:rPr>
          <w:rFonts w:ascii="Arial Narrow" w:hAnsi="Arial Narrow"/>
        </w:rPr>
        <w:t>Cota</w:t>
      </w:r>
      <w:r>
        <w:rPr>
          <w:rFonts w:ascii="Arial Narrow" w:hAnsi="Arial Narrow"/>
        </w:rPr>
        <w:t xml:space="preserve"> – Pessoa </w:t>
      </w:r>
      <w:proofErr w:type="spellStart"/>
      <w:r>
        <w:rPr>
          <w:rFonts w:ascii="Arial Narrow" w:hAnsi="Arial Narrow"/>
        </w:rPr>
        <w:t>Fisica</w:t>
      </w:r>
      <w:proofErr w:type="spellEnd"/>
    </w:p>
    <w:p w:rsidR="00C36B00" w:rsidRDefault="00C36B00">
      <w:pPr>
        <w:rPr>
          <w:rFonts w:ascii="Arial Narrow" w:hAnsi="Arial Narrow"/>
          <w:noProof/>
        </w:rPr>
      </w:pPr>
    </w:p>
    <w:p w:rsidR="00CC5CFB" w:rsidRPr="00CC5CFB" w:rsidRDefault="00CC5CFB">
      <w:pPr>
        <w:rPr>
          <w:rFonts w:ascii="Arial Narrow" w:hAnsi="Arial Narrow"/>
          <w:color w:val="FF0000"/>
        </w:rPr>
      </w:pPr>
      <w:r w:rsidRPr="00CC5CFB">
        <w:rPr>
          <w:rFonts w:ascii="Arial Narrow" w:hAnsi="Arial Narrow"/>
          <w:noProof/>
          <w:color w:val="FF0000"/>
        </w:rPr>
        <w:t>NOVOS PRINTS</w:t>
      </w:r>
    </w:p>
    <w:p w:rsidR="00C36B00" w:rsidRDefault="00C36B00">
      <w:pPr>
        <w:rPr>
          <w:rFonts w:ascii="Arial Narrow" w:hAnsi="Arial Narrow"/>
        </w:rPr>
      </w:pPr>
    </w:p>
    <w:p w:rsidR="00DD7C0F" w:rsidRDefault="00DD7C0F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C36B00" w:rsidRDefault="00C36B00">
      <w:pPr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3" w:author="Editora Abril S.A." w:date="2012-04-11T09:10:00Z" w:initials="EAS">
    <w:p w:rsidR="00266E4F" w:rsidRDefault="00266E4F">
      <w:pPr>
        <w:pStyle w:val="Textodecomentrio"/>
      </w:pPr>
      <w:r>
        <w:rPr>
          <w:rStyle w:val="Refdecomentrio"/>
        </w:rPr>
        <w:annotationRef/>
      </w:r>
      <w:r>
        <w:t xml:space="preserve">Ver com </w:t>
      </w:r>
      <w:proofErr w:type="spellStart"/>
      <w:r>
        <w:t>Krust</w:t>
      </w:r>
      <w:proofErr w:type="spellEnd"/>
      <w:r>
        <w:t xml:space="preserve"> melhor maneira de incluir novo na tela.</w:t>
      </w:r>
    </w:p>
  </w:comment>
  <w:comment w:id="39" w:author="Kaina da Silva" w:date="2012-04-11T09:10:00Z" w:initials="KdS">
    <w:p w:rsidR="00B3526F" w:rsidRDefault="00B3526F">
      <w:pPr>
        <w:pStyle w:val="Textodecomentrio"/>
      </w:pPr>
      <w:r>
        <w:rPr>
          <w:rStyle w:val="Refdecomentrio"/>
        </w:rPr>
        <w:annotationRef/>
      </w:r>
      <w:r>
        <w:t xml:space="preserve">Trocar CPJ/CNPJ pelo Status da cota (Ativo / Suspenso e </w:t>
      </w:r>
      <w:proofErr w:type="spellStart"/>
      <w:r>
        <w:t>etc</w:t>
      </w:r>
      <w:proofErr w:type="spellEnd"/>
      <w:r>
        <w:t>)</w:t>
      </w:r>
    </w:p>
    <w:p w:rsidR="00B3526F" w:rsidRDefault="00B3526F">
      <w:pPr>
        <w:pStyle w:val="Textodecomentrio"/>
      </w:pPr>
    </w:p>
  </w:comment>
  <w:comment w:id="42" w:author="Kaina da Silva" w:date="2012-04-11T15:44:00Z" w:initials="KdS">
    <w:p w:rsidR="00E87AEB" w:rsidRDefault="00E87AEB">
      <w:pPr>
        <w:pStyle w:val="Textodecomentrio"/>
      </w:pPr>
      <w:r>
        <w:rPr>
          <w:rStyle w:val="Refdecomentrio"/>
        </w:rPr>
        <w:annotationRef/>
      </w:r>
      <w:proofErr w:type="spellStart"/>
      <w:proofErr w:type="gramStart"/>
      <w:r>
        <w:t>Krust</w:t>
      </w:r>
      <w:proofErr w:type="spellEnd"/>
      <w:r>
        <w:t>...</w:t>
      </w:r>
      <w:proofErr w:type="gramEnd"/>
      <w:r>
        <w:t>Alterar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A5D" w:rsidRDefault="008E0A5D">
      <w:r>
        <w:separator/>
      </w:r>
    </w:p>
  </w:endnote>
  <w:endnote w:type="continuationSeparator" w:id="0">
    <w:p w:rsidR="008E0A5D" w:rsidRDefault="008E0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B8A" w:rsidRDefault="00997B8A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346587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346587">
      <w:rPr>
        <w:rStyle w:val="Nmerodepgina"/>
        <w:rFonts w:ascii="Arial" w:hAnsi="Arial"/>
        <w:snapToGrid w:val="0"/>
      </w:rPr>
      <w:fldChar w:fldCharType="separate"/>
    </w:r>
    <w:r w:rsidR="00E87AEB">
      <w:rPr>
        <w:rStyle w:val="Nmerodepgina"/>
        <w:rFonts w:ascii="Arial" w:hAnsi="Arial"/>
        <w:noProof/>
        <w:snapToGrid w:val="0"/>
      </w:rPr>
      <w:t>3</w:t>
    </w:r>
    <w:r w:rsidR="00346587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346587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346587">
      <w:rPr>
        <w:rStyle w:val="Nmerodepgina"/>
        <w:rFonts w:ascii="Arial" w:hAnsi="Arial"/>
        <w:snapToGrid w:val="0"/>
      </w:rPr>
      <w:fldChar w:fldCharType="separate"/>
    </w:r>
    <w:r w:rsidR="00E87AEB">
      <w:rPr>
        <w:rStyle w:val="Nmerodepgina"/>
        <w:rFonts w:ascii="Arial" w:hAnsi="Arial"/>
        <w:noProof/>
        <w:snapToGrid w:val="0"/>
      </w:rPr>
      <w:t>8</w:t>
    </w:r>
    <w:r w:rsidR="00346587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A5D" w:rsidRDefault="008E0A5D">
      <w:r>
        <w:separator/>
      </w:r>
    </w:p>
  </w:footnote>
  <w:footnote w:type="continuationSeparator" w:id="0">
    <w:p w:rsidR="008E0A5D" w:rsidRDefault="008E0A5D">
      <w:r>
        <w:continuationSeparator/>
      </w:r>
    </w:p>
  </w:footnote>
  <w:footnote w:id="1">
    <w:p w:rsidR="00997B8A" w:rsidRDefault="00997B8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997B8A" w:rsidRDefault="00997B8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997B8A" w:rsidRDefault="00997B8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997B8A" w:rsidRDefault="00997B8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997B8A" w:rsidRDefault="00997B8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997B8A" w:rsidRDefault="00997B8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997B8A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997B8A" w:rsidRDefault="00997B8A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997B8A" w:rsidRDefault="00997B8A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997B8A" w:rsidRDefault="00997B8A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997B8A" w:rsidRDefault="00997B8A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997B8A">
      <w:trPr>
        <w:cantSplit/>
        <w:trHeight w:val="337"/>
        <w:jc w:val="center"/>
      </w:trPr>
      <w:tc>
        <w:tcPr>
          <w:tcW w:w="2089" w:type="dxa"/>
          <w:vMerge/>
        </w:tcPr>
        <w:p w:rsidR="00997B8A" w:rsidRDefault="00997B8A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997B8A" w:rsidRDefault="00997B8A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997B8A" w:rsidRDefault="00997B8A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997B8A" w:rsidRDefault="00997B8A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997B8A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97B8A" w:rsidRDefault="00997B8A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997B8A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97B8A" w:rsidRDefault="00997B8A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997B8A" w:rsidRDefault="00997B8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62733D9"/>
    <w:multiLevelType w:val="hybridMultilevel"/>
    <w:tmpl w:val="593CE4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1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7982302A"/>
    <w:multiLevelType w:val="hybridMultilevel"/>
    <w:tmpl w:val="F78EC6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9"/>
  </w:num>
  <w:num w:numId="5">
    <w:abstractNumId w:val="11"/>
  </w:num>
  <w:num w:numId="6">
    <w:abstractNumId w:val="24"/>
  </w:num>
  <w:num w:numId="7">
    <w:abstractNumId w:val="8"/>
  </w:num>
  <w:num w:numId="8">
    <w:abstractNumId w:val="18"/>
  </w:num>
  <w:num w:numId="9">
    <w:abstractNumId w:val="15"/>
  </w:num>
  <w:num w:numId="10">
    <w:abstractNumId w:val="12"/>
  </w:num>
  <w:num w:numId="11">
    <w:abstractNumId w:val="21"/>
  </w:num>
  <w:num w:numId="12">
    <w:abstractNumId w:val="20"/>
  </w:num>
  <w:num w:numId="13">
    <w:abstractNumId w:val="5"/>
  </w:num>
  <w:num w:numId="14">
    <w:abstractNumId w:val="3"/>
  </w:num>
  <w:num w:numId="15">
    <w:abstractNumId w:val="25"/>
  </w:num>
  <w:num w:numId="16">
    <w:abstractNumId w:val="9"/>
  </w:num>
  <w:num w:numId="17">
    <w:abstractNumId w:val="16"/>
  </w:num>
  <w:num w:numId="18">
    <w:abstractNumId w:val="1"/>
  </w:num>
  <w:num w:numId="19">
    <w:abstractNumId w:val="7"/>
  </w:num>
  <w:num w:numId="20">
    <w:abstractNumId w:val="22"/>
  </w:num>
  <w:num w:numId="21">
    <w:abstractNumId w:val="23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17"/>
  </w:num>
  <w:num w:numId="27">
    <w:abstractNumId w:val="2"/>
  </w:num>
  <w:num w:numId="28">
    <w:abstractNumId w:val="2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15B3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102B"/>
    <w:rsid w:val="00062236"/>
    <w:rsid w:val="0006327C"/>
    <w:rsid w:val="00063320"/>
    <w:rsid w:val="00065E97"/>
    <w:rsid w:val="00066FAA"/>
    <w:rsid w:val="000718DF"/>
    <w:rsid w:val="0007424A"/>
    <w:rsid w:val="00075F45"/>
    <w:rsid w:val="00077EE7"/>
    <w:rsid w:val="00085C58"/>
    <w:rsid w:val="00090E34"/>
    <w:rsid w:val="00092FF2"/>
    <w:rsid w:val="00095B92"/>
    <w:rsid w:val="000971D1"/>
    <w:rsid w:val="00097715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265B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448A"/>
    <w:rsid w:val="001252E4"/>
    <w:rsid w:val="00130BF4"/>
    <w:rsid w:val="0013234C"/>
    <w:rsid w:val="00132427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52C"/>
    <w:rsid w:val="00190B56"/>
    <w:rsid w:val="0019415F"/>
    <w:rsid w:val="00195723"/>
    <w:rsid w:val="001B744E"/>
    <w:rsid w:val="001C0FEA"/>
    <w:rsid w:val="001C3A9A"/>
    <w:rsid w:val="001C76CB"/>
    <w:rsid w:val="001D0F63"/>
    <w:rsid w:val="001D2410"/>
    <w:rsid w:val="001D24B2"/>
    <w:rsid w:val="001D3A86"/>
    <w:rsid w:val="001D55EF"/>
    <w:rsid w:val="001E5B29"/>
    <w:rsid w:val="001F1D50"/>
    <w:rsid w:val="001F34B9"/>
    <w:rsid w:val="001F36C6"/>
    <w:rsid w:val="001F4ADC"/>
    <w:rsid w:val="001F53B7"/>
    <w:rsid w:val="00210BB8"/>
    <w:rsid w:val="002117FD"/>
    <w:rsid w:val="002128F9"/>
    <w:rsid w:val="00215804"/>
    <w:rsid w:val="00216BD7"/>
    <w:rsid w:val="00220386"/>
    <w:rsid w:val="0022538C"/>
    <w:rsid w:val="00227E41"/>
    <w:rsid w:val="00232E19"/>
    <w:rsid w:val="0023440C"/>
    <w:rsid w:val="002369D3"/>
    <w:rsid w:val="0023793F"/>
    <w:rsid w:val="002420A0"/>
    <w:rsid w:val="00242FDD"/>
    <w:rsid w:val="00244645"/>
    <w:rsid w:val="00245221"/>
    <w:rsid w:val="00254241"/>
    <w:rsid w:val="002552D5"/>
    <w:rsid w:val="00255301"/>
    <w:rsid w:val="002609F8"/>
    <w:rsid w:val="002619F6"/>
    <w:rsid w:val="00263DF6"/>
    <w:rsid w:val="00266E4F"/>
    <w:rsid w:val="0026759F"/>
    <w:rsid w:val="00270B92"/>
    <w:rsid w:val="00271A13"/>
    <w:rsid w:val="00271B85"/>
    <w:rsid w:val="00271FB7"/>
    <w:rsid w:val="002743D3"/>
    <w:rsid w:val="00281B87"/>
    <w:rsid w:val="00282A7A"/>
    <w:rsid w:val="002867D4"/>
    <w:rsid w:val="00290D93"/>
    <w:rsid w:val="00292871"/>
    <w:rsid w:val="00293543"/>
    <w:rsid w:val="00296253"/>
    <w:rsid w:val="002A0526"/>
    <w:rsid w:val="002A358E"/>
    <w:rsid w:val="002A37A9"/>
    <w:rsid w:val="002A3D6C"/>
    <w:rsid w:val="002A489D"/>
    <w:rsid w:val="002A493C"/>
    <w:rsid w:val="002A4DAE"/>
    <w:rsid w:val="002A5A05"/>
    <w:rsid w:val="002B1A0A"/>
    <w:rsid w:val="002B78BF"/>
    <w:rsid w:val="002C1118"/>
    <w:rsid w:val="002C121E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180A"/>
    <w:rsid w:val="002F2566"/>
    <w:rsid w:val="002F2F90"/>
    <w:rsid w:val="002F64E0"/>
    <w:rsid w:val="002F6555"/>
    <w:rsid w:val="003007BC"/>
    <w:rsid w:val="00301702"/>
    <w:rsid w:val="00301E5B"/>
    <w:rsid w:val="003026BA"/>
    <w:rsid w:val="00304F50"/>
    <w:rsid w:val="0030596D"/>
    <w:rsid w:val="00306C3B"/>
    <w:rsid w:val="00310E23"/>
    <w:rsid w:val="00313ACB"/>
    <w:rsid w:val="00313C02"/>
    <w:rsid w:val="0031420D"/>
    <w:rsid w:val="00315652"/>
    <w:rsid w:val="00321262"/>
    <w:rsid w:val="00321A0E"/>
    <w:rsid w:val="00324DF4"/>
    <w:rsid w:val="0032615C"/>
    <w:rsid w:val="0032791B"/>
    <w:rsid w:val="00343E85"/>
    <w:rsid w:val="00346587"/>
    <w:rsid w:val="0034692E"/>
    <w:rsid w:val="00346E2C"/>
    <w:rsid w:val="00352574"/>
    <w:rsid w:val="00360C9E"/>
    <w:rsid w:val="0036483C"/>
    <w:rsid w:val="00370AA5"/>
    <w:rsid w:val="003735EF"/>
    <w:rsid w:val="003753C5"/>
    <w:rsid w:val="003814DB"/>
    <w:rsid w:val="003843FA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1765"/>
    <w:rsid w:val="003A29F1"/>
    <w:rsid w:val="003B124F"/>
    <w:rsid w:val="003B19BE"/>
    <w:rsid w:val="003B2F63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3F58B9"/>
    <w:rsid w:val="00406C5E"/>
    <w:rsid w:val="0040743C"/>
    <w:rsid w:val="00407BCF"/>
    <w:rsid w:val="00407D87"/>
    <w:rsid w:val="0041262B"/>
    <w:rsid w:val="004150D4"/>
    <w:rsid w:val="00415F64"/>
    <w:rsid w:val="00416F80"/>
    <w:rsid w:val="00425CF6"/>
    <w:rsid w:val="00432241"/>
    <w:rsid w:val="00435710"/>
    <w:rsid w:val="004429EB"/>
    <w:rsid w:val="004454DC"/>
    <w:rsid w:val="004474E5"/>
    <w:rsid w:val="00454803"/>
    <w:rsid w:val="004602E7"/>
    <w:rsid w:val="00460E14"/>
    <w:rsid w:val="00462254"/>
    <w:rsid w:val="0046284F"/>
    <w:rsid w:val="00462F1A"/>
    <w:rsid w:val="004663C3"/>
    <w:rsid w:val="00466BB1"/>
    <w:rsid w:val="0047261D"/>
    <w:rsid w:val="004748E1"/>
    <w:rsid w:val="00475930"/>
    <w:rsid w:val="00481037"/>
    <w:rsid w:val="0048184D"/>
    <w:rsid w:val="004848D8"/>
    <w:rsid w:val="00485E88"/>
    <w:rsid w:val="004971E6"/>
    <w:rsid w:val="0049781C"/>
    <w:rsid w:val="004A0DF3"/>
    <w:rsid w:val="004A5B23"/>
    <w:rsid w:val="004B2235"/>
    <w:rsid w:val="004B47CB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D7F20"/>
    <w:rsid w:val="004E146B"/>
    <w:rsid w:val="004E19D1"/>
    <w:rsid w:val="004E433D"/>
    <w:rsid w:val="004F355F"/>
    <w:rsid w:val="004F73A2"/>
    <w:rsid w:val="004F7A14"/>
    <w:rsid w:val="00500F9B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2F40"/>
    <w:rsid w:val="00533434"/>
    <w:rsid w:val="00533709"/>
    <w:rsid w:val="00536B8D"/>
    <w:rsid w:val="005421D7"/>
    <w:rsid w:val="0054470E"/>
    <w:rsid w:val="00550E13"/>
    <w:rsid w:val="00551A51"/>
    <w:rsid w:val="00563CCF"/>
    <w:rsid w:val="00565A80"/>
    <w:rsid w:val="005667E8"/>
    <w:rsid w:val="00566DA7"/>
    <w:rsid w:val="005728F6"/>
    <w:rsid w:val="0057505E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04D1"/>
    <w:rsid w:val="005C23C6"/>
    <w:rsid w:val="005C2ABC"/>
    <w:rsid w:val="005C53BE"/>
    <w:rsid w:val="005D18EF"/>
    <w:rsid w:val="005E211D"/>
    <w:rsid w:val="005E2F8C"/>
    <w:rsid w:val="005E57D7"/>
    <w:rsid w:val="005E629A"/>
    <w:rsid w:val="006011B9"/>
    <w:rsid w:val="0060216A"/>
    <w:rsid w:val="00603A73"/>
    <w:rsid w:val="00603F7B"/>
    <w:rsid w:val="00607860"/>
    <w:rsid w:val="006104D7"/>
    <w:rsid w:val="00610B3D"/>
    <w:rsid w:val="00614377"/>
    <w:rsid w:val="00614B88"/>
    <w:rsid w:val="00622407"/>
    <w:rsid w:val="00622494"/>
    <w:rsid w:val="00640538"/>
    <w:rsid w:val="00645DE2"/>
    <w:rsid w:val="00652F0D"/>
    <w:rsid w:val="006538E2"/>
    <w:rsid w:val="0065593F"/>
    <w:rsid w:val="0065695B"/>
    <w:rsid w:val="00660CDF"/>
    <w:rsid w:val="006611F9"/>
    <w:rsid w:val="006675D3"/>
    <w:rsid w:val="006740BF"/>
    <w:rsid w:val="00676DC7"/>
    <w:rsid w:val="00687C7B"/>
    <w:rsid w:val="006919C9"/>
    <w:rsid w:val="00691D6D"/>
    <w:rsid w:val="006A2A01"/>
    <w:rsid w:val="006B2DCC"/>
    <w:rsid w:val="006B4D0C"/>
    <w:rsid w:val="006B5723"/>
    <w:rsid w:val="006C1E49"/>
    <w:rsid w:val="006C43F7"/>
    <w:rsid w:val="006D10D1"/>
    <w:rsid w:val="006E2C4F"/>
    <w:rsid w:val="006E2F17"/>
    <w:rsid w:val="006E419D"/>
    <w:rsid w:val="006E709B"/>
    <w:rsid w:val="006E7B55"/>
    <w:rsid w:val="006F0842"/>
    <w:rsid w:val="006F0BF1"/>
    <w:rsid w:val="006F13AB"/>
    <w:rsid w:val="006F1417"/>
    <w:rsid w:val="006F3399"/>
    <w:rsid w:val="006F61F8"/>
    <w:rsid w:val="00703B21"/>
    <w:rsid w:val="00703C26"/>
    <w:rsid w:val="007044C8"/>
    <w:rsid w:val="00704AC5"/>
    <w:rsid w:val="007069D1"/>
    <w:rsid w:val="007077A7"/>
    <w:rsid w:val="00707850"/>
    <w:rsid w:val="00710567"/>
    <w:rsid w:val="00711B32"/>
    <w:rsid w:val="0071218D"/>
    <w:rsid w:val="00713A58"/>
    <w:rsid w:val="0071466C"/>
    <w:rsid w:val="00715235"/>
    <w:rsid w:val="00716B52"/>
    <w:rsid w:val="00721C2A"/>
    <w:rsid w:val="007220ED"/>
    <w:rsid w:val="00725A0D"/>
    <w:rsid w:val="00725A77"/>
    <w:rsid w:val="00732BAF"/>
    <w:rsid w:val="00734030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6369B"/>
    <w:rsid w:val="00763BF1"/>
    <w:rsid w:val="007666D5"/>
    <w:rsid w:val="00771BEA"/>
    <w:rsid w:val="00772978"/>
    <w:rsid w:val="0077376A"/>
    <w:rsid w:val="00776469"/>
    <w:rsid w:val="00776B00"/>
    <w:rsid w:val="00792AF6"/>
    <w:rsid w:val="00793B84"/>
    <w:rsid w:val="00793D6C"/>
    <w:rsid w:val="007974B6"/>
    <w:rsid w:val="007A00C4"/>
    <w:rsid w:val="007A1F42"/>
    <w:rsid w:val="007A2713"/>
    <w:rsid w:val="007B1491"/>
    <w:rsid w:val="007B1AD5"/>
    <w:rsid w:val="007B24A3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23133"/>
    <w:rsid w:val="00824444"/>
    <w:rsid w:val="008326D8"/>
    <w:rsid w:val="00832F35"/>
    <w:rsid w:val="00836136"/>
    <w:rsid w:val="00841058"/>
    <w:rsid w:val="00841321"/>
    <w:rsid w:val="00847647"/>
    <w:rsid w:val="008526E9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B0A7C"/>
    <w:rsid w:val="008B3FE1"/>
    <w:rsid w:val="008B6165"/>
    <w:rsid w:val="008C2362"/>
    <w:rsid w:val="008C5990"/>
    <w:rsid w:val="008C696C"/>
    <w:rsid w:val="008D111F"/>
    <w:rsid w:val="008D3FC1"/>
    <w:rsid w:val="008D53D2"/>
    <w:rsid w:val="008D5D89"/>
    <w:rsid w:val="008D7370"/>
    <w:rsid w:val="008E04FA"/>
    <w:rsid w:val="008E0A5D"/>
    <w:rsid w:val="008E206E"/>
    <w:rsid w:val="008E23BA"/>
    <w:rsid w:val="008E2AA0"/>
    <w:rsid w:val="008E31C4"/>
    <w:rsid w:val="008E3F21"/>
    <w:rsid w:val="008E6D40"/>
    <w:rsid w:val="008F0069"/>
    <w:rsid w:val="008F42D5"/>
    <w:rsid w:val="008F548F"/>
    <w:rsid w:val="008F5D03"/>
    <w:rsid w:val="00901BFD"/>
    <w:rsid w:val="009056E9"/>
    <w:rsid w:val="00905D43"/>
    <w:rsid w:val="009073BD"/>
    <w:rsid w:val="00912FD6"/>
    <w:rsid w:val="0091598B"/>
    <w:rsid w:val="00915B58"/>
    <w:rsid w:val="0092036A"/>
    <w:rsid w:val="009207B5"/>
    <w:rsid w:val="00927DE3"/>
    <w:rsid w:val="00933E88"/>
    <w:rsid w:val="00935C2B"/>
    <w:rsid w:val="00936174"/>
    <w:rsid w:val="0094354E"/>
    <w:rsid w:val="00950AFF"/>
    <w:rsid w:val="00954014"/>
    <w:rsid w:val="00954189"/>
    <w:rsid w:val="00960881"/>
    <w:rsid w:val="00961437"/>
    <w:rsid w:val="009646D5"/>
    <w:rsid w:val="00965067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97B8A"/>
    <w:rsid w:val="009B02FE"/>
    <w:rsid w:val="009C0CFF"/>
    <w:rsid w:val="009C2CEB"/>
    <w:rsid w:val="009D0684"/>
    <w:rsid w:val="009D6BA7"/>
    <w:rsid w:val="009E3831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3F2B"/>
    <w:rsid w:val="00A543D3"/>
    <w:rsid w:val="00A569C8"/>
    <w:rsid w:val="00A6089A"/>
    <w:rsid w:val="00A61BBE"/>
    <w:rsid w:val="00A63569"/>
    <w:rsid w:val="00A64519"/>
    <w:rsid w:val="00A66899"/>
    <w:rsid w:val="00A7024F"/>
    <w:rsid w:val="00A71C15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0230"/>
    <w:rsid w:val="00AA0605"/>
    <w:rsid w:val="00AA1DCD"/>
    <w:rsid w:val="00AA323C"/>
    <w:rsid w:val="00AA52F3"/>
    <w:rsid w:val="00AA6FCC"/>
    <w:rsid w:val="00AB4590"/>
    <w:rsid w:val="00AB606A"/>
    <w:rsid w:val="00AB67A7"/>
    <w:rsid w:val="00AB7DCE"/>
    <w:rsid w:val="00AC3425"/>
    <w:rsid w:val="00AC3DDC"/>
    <w:rsid w:val="00AC4EA4"/>
    <w:rsid w:val="00AD00E4"/>
    <w:rsid w:val="00AD13A0"/>
    <w:rsid w:val="00AD17E9"/>
    <w:rsid w:val="00AD1CD7"/>
    <w:rsid w:val="00AD20B9"/>
    <w:rsid w:val="00AD450E"/>
    <w:rsid w:val="00AD527E"/>
    <w:rsid w:val="00AD59B6"/>
    <w:rsid w:val="00AE0007"/>
    <w:rsid w:val="00AE290D"/>
    <w:rsid w:val="00AE45E8"/>
    <w:rsid w:val="00AF2A86"/>
    <w:rsid w:val="00AF38D5"/>
    <w:rsid w:val="00AF4003"/>
    <w:rsid w:val="00AF6532"/>
    <w:rsid w:val="00AF6E5E"/>
    <w:rsid w:val="00AF7638"/>
    <w:rsid w:val="00AF7F8F"/>
    <w:rsid w:val="00B027CB"/>
    <w:rsid w:val="00B02BE8"/>
    <w:rsid w:val="00B056E7"/>
    <w:rsid w:val="00B05FC8"/>
    <w:rsid w:val="00B0652D"/>
    <w:rsid w:val="00B10A5A"/>
    <w:rsid w:val="00B11C84"/>
    <w:rsid w:val="00B12EB4"/>
    <w:rsid w:val="00B13D59"/>
    <w:rsid w:val="00B171CD"/>
    <w:rsid w:val="00B232EC"/>
    <w:rsid w:val="00B23B60"/>
    <w:rsid w:val="00B26273"/>
    <w:rsid w:val="00B26CF8"/>
    <w:rsid w:val="00B275F6"/>
    <w:rsid w:val="00B342E9"/>
    <w:rsid w:val="00B34FA0"/>
    <w:rsid w:val="00B3526F"/>
    <w:rsid w:val="00B35BEC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4ACA"/>
    <w:rsid w:val="00B65ACA"/>
    <w:rsid w:val="00B676B1"/>
    <w:rsid w:val="00B70D72"/>
    <w:rsid w:val="00B71115"/>
    <w:rsid w:val="00B71670"/>
    <w:rsid w:val="00B718ED"/>
    <w:rsid w:val="00B749AE"/>
    <w:rsid w:val="00B83663"/>
    <w:rsid w:val="00B84DBD"/>
    <w:rsid w:val="00B86F32"/>
    <w:rsid w:val="00B87E6C"/>
    <w:rsid w:val="00B92540"/>
    <w:rsid w:val="00B97270"/>
    <w:rsid w:val="00B97651"/>
    <w:rsid w:val="00B978C8"/>
    <w:rsid w:val="00BA20BF"/>
    <w:rsid w:val="00BA61F3"/>
    <w:rsid w:val="00BA6CC9"/>
    <w:rsid w:val="00BA6DDF"/>
    <w:rsid w:val="00BA6F4D"/>
    <w:rsid w:val="00BB189E"/>
    <w:rsid w:val="00BB2081"/>
    <w:rsid w:val="00BB4FC7"/>
    <w:rsid w:val="00BB6BEB"/>
    <w:rsid w:val="00BB74D3"/>
    <w:rsid w:val="00BC0F55"/>
    <w:rsid w:val="00BD06A1"/>
    <w:rsid w:val="00BD11A1"/>
    <w:rsid w:val="00BD16C4"/>
    <w:rsid w:val="00BD1DF1"/>
    <w:rsid w:val="00BD4414"/>
    <w:rsid w:val="00BD4E05"/>
    <w:rsid w:val="00BE09CD"/>
    <w:rsid w:val="00BE1773"/>
    <w:rsid w:val="00BE1A1C"/>
    <w:rsid w:val="00BE1CD2"/>
    <w:rsid w:val="00BE4632"/>
    <w:rsid w:val="00BF0AAB"/>
    <w:rsid w:val="00BF216B"/>
    <w:rsid w:val="00BF243E"/>
    <w:rsid w:val="00BF2CB6"/>
    <w:rsid w:val="00C00B8A"/>
    <w:rsid w:val="00C0154E"/>
    <w:rsid w:val="00C02839"/>
    <w:rsid w:val="00C06858"/>
    <w:rsid w:val="00C06BDE"/>
    <w:rsid w:val="00C25AFA"/>
    <w:rsid w:val="00C30277"/>
    <w:rsid w:val="00C31143"/>
    <w:rsid w:val="00C3375E"/>
    <w:rsid w:val="00C35528"/>
    <w:rsid w:val="00C36174"/>
    <w:rsid w:val="00C3621F"/>
    <w:rsid w:val="00C362CF"/>
    <w:rsid w:val="00C36B00"/>
    <w:rsid w:val="00C36FB2"/>
    <w:rsid w:val="00C449A0"/>
    <w:rsid w:val="00C468C7"/>
    <w:rsid w:val="00C475C9"/>
    <w:rsid w:val="00C47D5A"/>
    <w:rsid w:val="00C50460"/>
    <w:rsid w:val="00C55F51"/>
    <w:rsid w:val="00C56C25"/>
    <w:rsid w:val="00C57994"/>
    <w:rsid w:val="00C57C2E"/>
    <w:rsid w:val="00C60F0C"/>
    <w:rsid w:val="00C62494"/>
    <w:rsid w:val="00C65E4E"/>
    <w:rsid w:val="00C6618A"/>
    <w:rsid w:val="00C75E39"/>
    <w:rsid w:val="00C813EE"/>
    <w:rsid w:val="00C8363C"/>
    <w:rsid w:val="00C83B93"/>
    <w:rsid w:val="00C8630C"/>
    <w:rsid w:val="00C86DCE"/>
    <w:rsid w:val="00C9056D"/>
    <w:rsid w:val="00C93B4D"/>
    <w:rsid w:val="00CA1659"/>
    <w:rsid w:val="00CA3EC1"/>
    <w:rsid w:val="00CA4A3D"/>
    <w:rsid w:val="00CA5310"/>
    <w:rsid w:val="00CB1B89"/>
    <w:rsid w:val="00CB36EC"/>
    <w:rsid w:val="00CB5910"/>
    <w:rsid w:val="00CB7054"/>
    <w:rsid w:val="00CB7DB2"/>
    <w:rsid w:val="00CC072F"/>
    <w:rsid w:val="00CC186B"/>
    <w:rsid w:val="00CC356D"/>
    <w:rsid w:val="00CC5CFB"/>
    <w:rsid w:val="00CC628B"/>
    <w:rsid w:val="00CF2AC9"/>
    <w:rsid w:val="00CF360A"/>
    <w:rsid w:val="00CF4E56"/>
    <w:rsid w:val="00D001F6"/>
    <w:rsid w:val="00D013E8"/>
    <w:rsid w:val="00D0484B"/>
    <w:rsid w:val="00D051CE"/>
    <w:rsid w:val="00D1287F"/>
    <w:rsid w:val="00D131F2"/>
    <w:rsid w:val="00D1455B"/>
    <w:rsid w:val="00D15072"/>
    <w:rsid w:val="00D1558F"/>
    <w:rsid w:val="00D16DDA"/>
    <w:rsid w:val="00D17DE2"/>
    <w:rsid w:val="00D20231"/>
    <w:rsid w:val="00D253D6"/>
    <w:rsid w:val="00D31268"/>
    <w:rsid w:val="00D332C0"/>
    <w:rsid w:val="00D340EF"/>
    <w:rsid w:val="00D356E7"/>
    <w:rsid w:val="00D357CD"/>
    <w:rsid w:val="00D401AD"/>
    <w:rsid w:val="00D40FF6"/>
    <w:rsid w:val="00D43507"/>
    <w:rsid w:val="00D453FF"/>
    <w:rsid w:val="00D45EB1"/>
    <w:rsid w:val="00D467D5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75FBC"/>
    <w:rsid w:val="00D82DF3"/>
    <w:rsid w:val="00D83796"/>
    <w:rsid w:val="00D86DCA"/>
    <w:rsid w:val="00D874A6"/>
    <w:rsid w:val="00D90C24"/>
    <w:rsid w:val="00D94953"/>
    <w:rsid w:val="00D9721C"/>
    <w:rsid w:val="00DA0FB6"/>
    <w:rsid w:val="00DA4CC3"/>
    <w:rsid w:val="00DA6877"/>
    <w:rsid w:val="00DA73D1"/>
    <w:rsid w:val="00DB5999"/>
    <w:rsid w:val="00DC14D4"/>
    <w:rsid w:val="00DC28D8"/>
    <w:rsid w:val="00DC340A"/>
    <w:rsid w:val="00DC5667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543B"/>
    <w:rsid w:val="00E2592F"/>
    <w:rsid w:val="00E2614B"/>
    <w:rsid w:val="00E3022E"/>
    <w:rsid w:val="00E31B86"/>
    <w:rsid w:val="00E3378F"/>
    <w:rsid w:val="00E34CC4"/>
    <w:rsid w:val="00E36D54"/>
    <w:rsid w:val="00E41F2B"/>
    <w:rsid w:val="00E44549"/>
    <w:rsid w:val="00E45EF7"/>
    <w:rsid w:val="00E51217"/>
    <w:rsid w:val="00E62254"/>
    <w:rsid w:val="00E635A2"/>
    <w:rsid w:val="00E751F2"/>
    <w:rsid w:val="00E825E0"/>
    <w:rsid w:val="00E829D5"/>
    <w:rsid w:val="00E846E6"/>
    <w:rsid w:val="00E857C3"/>
    <w:rsid w:val="00E86BF7"/>
    <w:rsid w:val="00E87A12"/>
    <w:rsid w:val="00E87AEB"/>
    <w:rsid w:val="00E9191F"/>
    <w:rsid w:val="00E9572F"/>
    <w:rsid w:val="00E95CF1"/>
    <w:rsid w:val="00E95E60"/>
    <w:rsid w:val="00E9713B"/>
    <w:rsid w:val="00EA21F6"/>
    <w:rsid w:val="00EA3AAD"/>
    <w:rsid w:val="00EA3CFD"/>
    <w:rsid w:val="00EA538F"/>
    <w:rsid w:val="00EA5CBB"/>
    <w:rsid w:val="00EB1B9F"/>
    <w:rsid w:val="00EB2506"/>
    <w:rsid w:val="00EC0A20"/>
    <w:rsid w:val="00EC255B"/>
    <w:rsid w:val="00EC6D24"/>
    <w:rsid w:val="00ED1B21"/>
    <w:rsid w:val="00ED33D7"/>
    <w:rsid w:val="00ED439D"/>
    <w:rsid w:val="00ED5B4E"/>
    <w:rsid w:val="00ED6266"/>
    <w:rsid w:val="00EE251C"/>
    <w:rsid w:val="00EE364D"/>
    <w:rsid w:val="00EE6A4E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3ECC"/>
    <w:rsid w:val="00F17E54"/>
    <w:rsid w:val="00F255DF"/>
    <w:rsid w:val="00F25CB5"/>
    <w:rsid w:val="00F27E38"/>
    <w:rsid w:val="00F35849"/>
    <w:rsid w:val="00F379EA"/>
    <w:rsid w:val="00F41E73"/>
    <w:rsid w:val="00F44199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06D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51B2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D6CC2"/>
    <w:rsid w:val="00FE000B"/>
    <w:rsid w:val="00FE1EDE"/>
    <w:rsid w:val="00FE65F9"/>
    <w:rsid w:val="00FF03C0"/>
    <w:rsid w:val="00FF0990"/>
    <w:rsid w:val="00FF62B7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AF38D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AF38D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AF38D5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AF38D5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AF38D5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AF38D5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AF38D5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AF38D5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AF38D5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AF38D5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AF38D5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AF38D5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AF38D5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AF38D5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AF38D5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AF38D5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AF38D5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AF38D5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AF38D5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6E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6E4F"/>
    <w:rPr>
      <w:rFonts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4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960D8-C3C5-4081-A774-046F60E4B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79</TotalTime>
  <Pages>1</Pages>
  <Words>1107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7071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Candido De Castro</dc:creator>
  <cp:lastModifiedBy>Kaina da Silva</cp:lastModifiedBy>
  <cp:revision>16</cp:revision>
  <cp:lastPrinted>2009-11-19T20:24:00Z</cp:lastPrinted>
  <dcterms:created xsi:type="dcterms:W3CDTF">2012-01-17T15:21:00Z</dcterms:created>
  <dcterms:modified xsi:type="dcterms:W3CDTF">2012-04-11T18:44:00Z</dcterms:modified>
</cp:coreProperties>
</file>