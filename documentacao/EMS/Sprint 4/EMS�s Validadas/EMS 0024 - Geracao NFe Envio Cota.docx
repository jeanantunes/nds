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C90" w:rsidRPr="00875148" w:rsidRDefault="00860C90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860C90" w:rsidRPr="00875148" w:rsidRDefault="00860C90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860C90" w:rsidRPr="00875148" w:rsidRDefault="00860C90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0024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 xml:space="preserve">Geração Nfe </w:t>
      </w:r>
      <w:r w:rsidR="0002080F">
        <w:rPr>
          <w:rFonts w:ascii="Arial Narrow" w:hAnsi="Arial Narrow"/>
          <w:b/>
          <w:sz w:val="36"/>
          <w:szCs w:val="36"/>
        </w:rPr>
        <w:t>Cota</w:t>
      </w:r>
      <w:r w:rsidRPr="00875148">
        <w:rPr>
          <w:rFonts w:ascii="Arial Narrow" w:hAnsi="Arial Narrow"/>
          <w:b/>
          <w:sz w:val="40"/>
        </w:rPr>
        <w:t>&gt;</w:t>
      </w: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860C90" w:rsidRPr="00875148" w:rsidRDefault="00860C90">
      <w:pPr>
        <w:jc w:val="center"/>
        <w:rPr>
          <w:rFonts w:ascii="Arial Narrow" w:hAnsi="Arial Narrow"/>
          <w:b/>
          <w:sz w:val="48"/>
        </w:rPr>
      </w:pPr>
    </w:p>
    <w:p w:rsidR="00860C90" w:rsidRPr="00875148" w:rsidRDefault="00860C90">
      <w:pPr>
        <w:pStyle w:val="Cabealho"/>
        <w:rPr>
          <w:rFonts w:ascii="Arial Narrow" w:hAnsi="Arial Narrow"/>
        </w:rPr>
      </w:pPr>
    </w:p>
    <w:p w:rsidR="00860C90" w:rsidRPr="00875148" w:rsidRDefault="00860C90">
      <w:pPr>
        <w:pStyle w:val="Cabealho"/>
        <w:rPr>
          <w:rFonts w:ascii="Arial Narrow" w:hAnsi="Arial Narrow"/>
        </w:rPr>
      </w:pPr>
    </w:p>
    <w:p w:rsidR="00860C90" w:rsidRPr="00875148" w:rsidRDefault="00860C90">
      <w:pPr>
        <w:pStyle w:val="Cabealho"/>
        <w:rPr>
          <w:rFonts w:ascii="Arial Narrow" w:hAnsi="Arial Narrow"/>
        </w:rPr>
      </w:pPr>
    </w:p>
    <w:p w:rsidR="00860C90" w:rsidRPr="00875148" w:rsidRDefault="00860C90">
      <w:pPr>
        <w:pStyle w:val="Cabealho"/>
        <w:rPr>
          <w:rFonts w:ascii="Arial Narrow" w:hAnsi="Arial Narrow"/>
        </w:rPr>
      </w:pPr>
    </w:p>
    <w:p w:rsidR="00860C90" w:rsidRPr="00875148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Pr="00875148" w:rsidRDefault="00860C90">
      <w:pPr>
        <w:pStyle w:val="Cabealho"/>
        <w:rPr>
          <w:rFonts w:ascii="Arial Narrow" w:hAnsi="Arial Narrow"/>
        </w:rPr>
      </w:pPr>
    </w:p>
    <w:p w:rsidR="00860C90" w:rsidRPr="00875148" w:rsidRDefault="00860C90">
      <w:pPr>
        <w:rPr>
          <w:rFonts w:ascii="Arial Narrow" w:hAnsi="Arial Narrow"/>
        </w:rPr>
      </w:pPr>
    </w:p>
    <w:p w:rsidR="00860C90" w:rsidRPr="00875148" w:rsidRDefault="00860C90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860C90" w:rsidRPr="00875148" w:rsidTr="003D4B3F">
        <w:tc>
          <w:tcPr>
            <w:tcW w:w="1134" w:type="dxa"/>
          </w:tcPr>
          <w:p w:rsidR="00860C90" w:rsidRPr="00875148" w:rsidRDefault="00860C90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860C90" w:rsidRPr="00875148" w:rsidRDefault="00860C90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860C90" w:rsidRPr="00875148" w:rsidRDefault="00860C90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860C90" w:rsidRPr="00875148" w:rsidRDefault="00860C90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Autor(es) da Revisão</w:t>
            </w:r>
          </w:p>
        </w:tc>
        <w:tc>
          <w:tcPr>
            <w:tcW w:w="1418" w:type="dxa"/>
          </w:tcPr>
          <w:p w:rsidR="00860C90" w:rsidRPr="00875148" w:rsidRDefault="00860C90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860C90" w:rsidRPr="00875148" w:rsidTr="003D4B3F">
        <w:tc>
          <w:tcPr>
            <w:tcW w:w="1134" w:type="dxa"/>
          </w:tcPr>
          <w:p w:rsidR="00860C90" w:rsidRPr="00875148" w:rsidRDefault="00860C90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03/01/2012</w:t>
            </w:r>
          </w:p>
        </w:tc>
        <w:tc>
          <w:tcPr>
            <w:tcW w:w="1134" w:type="dxa"/>
          </w:tcPr>
          <w:p w:rsidR="00860C90" w:rsidRPr="00875148" w:rsidRDefault="00860C90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860C90" w:rsidRPr="00875148" w:rsidRDefault="00860C9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860C90" w:rsidRPr="00875148" w:rsidRDefault="00860C9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:rsidR="00860C90" w:rsidRPr="00875148" w:rsidRDefault="00860C90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860C90" w:rsidRPr="00875148" w:rsidTr="003D4B3F">
        <w:tc>
          <w:tcPr>
            <w:tcW w:w="1134" w:type="dxa"/>
          </w:tcPr>
          <w:p w:rsidR="00860C90" w:rsidRPr="00875148" w:rsidRDefault="00A43016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04/04/2012</w:t>
            </w:r>
          </w:p>
        </w:tc>
        <w:tc>
          <w:tcPr>
            <w:tcW w:w="1134" w:type="dxa"/>
          </w:tcPr>
          <w:p w:rsidR="00860C90" w:rsidRPr="00875148" w:rsidRDefault="00A43016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860C90" w:rsidRPr="00875148" w:rsidRDefault="00A43016" w:rsidP="00A4301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 e prototipo</w:t>
            </w:r>
          </w:p>
        </w:tc>
        <w:tc>
          <w:tcPr>
            <w:tcW w:w="2268" w:type="dxa"/>
          </w:tcPr>
          <w:p w:rsidR="00860C90" w:rsidRPr="00875148" w:rsidRDefault="00A4301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860C90" w:rsidRPr="00875148" w:rsidRDefault="00A4301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860C90" w:rsidRDefault="00860C90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860C90" w:rsidRPr="00875148" w:rsidRDefault="00860C90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860C90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860C90" w:rsidRPr="00875148" w:rsidRDefault="00860C90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No. do Backlog: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860C90" w:rsidRPr="00875148" w:rsidRDefault="00860C90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860C90" w:rsidRPr="00875148">
        <w:trPr>
          <w:cantSplit/>
          <w:trHeight w:val="235"/>
        </w:trPr>
        <w:tc>
          <w:tcPr>
            <w:tcW w:w="4889" w:type="dxa"/>
            <w:vMerge/>
          </w:tcPr>
          <w:p w:rsidR="00860C90" w:rsidRPr="00875148" w:rsidRDefault="00860C90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860C90" w:rsidRPr="00875148" w:rsidRDefault="00860C90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860C90" w:rsidRPr="00875148">
        <w:tc>
          <w:tcPr>
            <w:tcW w:w="4889" w:type="dxa"/>
          </w:tcPr>
          <w:p w:rsidR="00860C90" w:rsidRPr="00875148" w:rsidRDefault="00860C90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860C90" w:rsidRPr="001B27ED" w:rsidRDefault="00860C90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1B27ED">
              <w:rPr>
                <w:rFonts w:ascii="Arial Narrow" w:hAnsi="Arial Narrow"/>
                <w:b/>
              </w:rPr>
              <w:t>Área:</w:t>
            </w:r>
            <w:r w:rsidRPr="001B27ED">
              <w:rPr>
                <w:rFonts w:ascii="Arial Narrow" w:hAnsi="Arial Narrow"/>
              </w:rPr>
              <w:t xml:space="preserve"> Treelog</w:t>
            </w:r>
          </w:p>
        </w:tc>
      </w:tr>
    </w:tbl>
    <w:p w:rsidR="00860C90" w:rsidRPr="00875148" w:rsidRDefault="00860C90">
      <w:pPr>
        <w:rPr>
          <w:rFonts w:ascii="Arial Narrow" w:hAnsi="Arial Narrow"/>
        </w:rPr>
      </w:pPr>
    </w:p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860C90" w:rsidRPr="00875148" w:rsidRDefault="00860C90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860C90" w:rsidRPr="00875148">
        <w:tc>
          <w:tcPr>
            <w:tcW w:w="9779" w:type="dxa"/>
          </w:tcPr>
          <w:p w:rsidR="00860C90" w:rsidRPr="001B27ED" w:rsidRDefault="00860C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i w:val="0"/>
                <w:sz w:val="20"/>
              </w:rPr>
            </w:pPr>
            <w:r w:rsidRPr="001B27ED">
              <w:rPr>
                <w:rFonts w:ascii="Arial Narrow" w:hAnsi="Arial Narrow"/>
                <w:i w:val="0"/>
                <w:sz w:val="20"/>
              </w:rPr>
              <w:t>Descrição e Objetivo da Manutenção:</w:t>
            </w:r>
          </w:p>
          <w:p w:rsidR="00860C90" w:rsidRPr="00D90C24" w:rsidRDefault="007056A1" w:rsidP="007056A1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 objetivo da funcionalidade é a g</w:t>
            </w:r>
            <w:r w:rsidR="00860C90">
              <w:rPr>
                <w:rFonts w:ascii="Calibri" w:hAnsi="Calibri"/>
                <w:sz w:val="22"/>
                <w:szCs w:val="22"/>
              </w:rPr>
              <w:t>eração de N</w:t>
            </w:r>
            <w:r>
              <w:rPr>
                <w:rFonts w:ascii="Calibri" w:hAnsi="Calibri"/>
                <w:sz w:val="22"/>
                <w:szCs w:val="22"/>
              </w:rPr>
              <w:t>F-e</w:t>
            </w:r>
            <w:r w:rsidR="00860C90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 xml:space="preserve">para </w:t>
            </w:r>
            <w:r w:rsidR="00860C90">
              <w:rPr>
                <w:rFonts w:ascii="Calibri" w:hAnsi="Calibri"/>
                <w:sz w:val="22"/>
                <w:szCs w:val="22"/>
              </w:rPr>
              <w:t>Jornaleiros.</w:t>
            </w:r>
          </w:p>
        </w:tc>
      </w:tr>
      <w:tr w:rsidR="00860C90" w:rsidRPr="00875148">
        <w:tc>
          <w:tcPr>
            <w:tcW w:w="9779" w:type="dxa"/>
          </w:tcPr>
          <w:p w:rsidR="00860C90" w:rsidRPr="00875148" w:rsidRDefault="00860C90" w:rsidP="003A29F1">
            <w:pPr>
              <w:rPr>
                <w:rFonts w:ascii="Arial Narrow" w:hAnsi="Arial Narrow"/>
              </w:rPr>
            </w:pPr>
          </w:p>
        </w:tc>
      </w:tr>
    </w:tbl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860C90" w:rsidRPr="00875148" w:rsidRDefault="00860C90">
      <w:pPr>
        <w:rPr>
          <w:rFonts w:ascii="Arial Narrow" w:hAnsi="Arial Narrow"/>
        </w:rPr>
      </w:pPr>
    </w:p>
    <w:p w:rsidR="00860C90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8E42F4" w:rsidRDefault="008E42F4" w:rsidP="00003C0C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8E42F4" w:rsidRDefault="008E42F4" w:rsidP="00003C0C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Esta rotina tem como objetivo gerar todas as notas </w:t>
      </w:r>
      <w:r w:rsidR="00DE1F4D">
        <w:rPr>
          <w:rFonts w:ascii="Calibri" w:hAnsi="Calibri" w:cs="Arial"/>
          <w:color w:val="002060"/>
          <w:sz w:val="22"/>
          <w:szCs w:val="22"/>
        </w:rPr>
        <w:t>conforme os dados na</w:t>
      </w:r>
      <w:r>
        <w:rPr>
          <w:rFonts w:ascii="Calibri" w:hAnsi="Calibri" w:cs="Arial"/>
          <w:color w:val="002060"/>
          <w:sz w:val="22"/>
          <w:szCs w:val="22"/>
        </w:rPr>
        <w:t xml:space="preserve"> tabela de notas</w:t>
      </w:r>
      <w:r w:rsidR="00DE1F4D">
        <w:rPr>
          <w:rFonts w:ascii="Calibri" w:hAnsi="Calibri" w:cs="Arial"/>
          <w:color w:val="002060"/>
          <w:sz w:val="22"/>
          <w:szCs w:val="22"/>
        </w:rPr>
        <w:t xml:space="preserve"> (espelho da nota, contendo cabeçalho e itens da nota)</w:t>
      </w:r>
      <w:r>
        <w:rPr>
          <w:rFonts w:ascii="Calibri" w:hAnsi="Calibri" w:cs="Arial"/>
          <w:color w:val="002060"/>
          <w:sz w:val="22"/>
          <w:szCs w:val="22"/>
        </w:rPr>
        <w:t xml:space="preserve">, para depois serem geradas as saídas de acordo com cada </w:t>
      </w:r>
      <w:r w:rsidR="00DE1F4D">
        <w:rPr>
          <w:rFonts w:ascii="Calibri" w:hAnsi="Calibri" w:cs="Arial"/>
          <w:color w:val="002060"/>
          <w:sz w:val="22"/>
          <w:szCs w:val="22"/>
        </w:rPr>
        <w:t xml:space="preserve">tipo de nota e </w:t>
      </w:r>
      <w:r>
        <w:rPr>
          <w:rFonts w:ascii="Calibri" w:hAnsi="Calibri" w:cs="Arial"/>
          <w:color w:val="002060"/>
          <w:sz w:val="22"/>
          <w:szCs w:val="22"/>
        </w:rPr>
        <w:t>tipo de mensageria, via arquivo txt.</w:t>
      </w:r>
    </w:p>
    <w:p w:rsidR="00860C90" w:rsidRDefault="00860C90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O usuário deverá selecionar tipo de nota</w:t>
      </w:r>
      <w:r w:rsidR="00F061D9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81528D">
        <w:rPr>
          <w:rFonts w:ascii="Calibri" w:hAnsi="Calibri" w:cs="Arial"/>
          <w:color w:val="002060"/>
          <w:sz w:val="22"/>
          <w:szCs w:val="22"/>
        </w:rPr>
        <w:t>e a</w:t>
      </w:r>
      <w:r>
        <w:rPr>
          <w:rFonts w:ascii="Calibri" w:hAnsi="Calibri" w:cs="Arial"/>
          <w:color w:val="002060"/>
          <w:sz w:val="22"/>
          <w:szCs w:val="22"/>
        </w:rPr>
        <w:t xml:space="preserve"> data de emissão, </w:t>
      </w:r>
      <w:r w:rsidR="0081528D">
        <w:rPr>
          <w:rFonts w:ascii="Calibri" w:hAnsi="Calibri" w:cs="Arial"/>
          <w:color w:val="002060"/>
          <w:sz w:val="22"/>
          <w:szCs w:val="22"/>
        </w:rPr>
        <w:t xml:space="preserve">caso queira solicitar uma geração mais específica, poderá preencher o </w:t>
      </w:r>
      <w:r>
        <w:rPr>
          <w:rFonts w:ascii="Calibri" w:hAnsi="Calibri" w:cs="Arial"/>
          <w:color w:val="002060"/>
          <w:sz w:val="22"/>
          <w:szCs w:val="22"/>
        </w:rPr>
        <w:t>intervalo de Box</w:t>
      </w:r>
      <w:r w:rsidR="0081528D">
        <w:rPr>
          <w:rFonts w:ascii="Calibri" w:hAnsi="Calibri" w:cs="Arial"/>
          <w:color w:val="002060"/>
          <w:sz w:val="22"/>
          <w:szCs w:val="22"/>
        </w:rPr>
        <w:t xml:space="preserve"> ou a</w:t>
      </w:r>
      <w:r>
        <w:rPr>
          <w:rFonts w:ascii="Calibri" w:hAnsi="Calibri" w:cs="Arial"/>
          <w:color w:val="002060"/>
          <w:sz w:val="22"/>
          <w:szCs w:val="22"/>
        </w:rPr>
        <w:t xml:space="preserve"> data de movimento e </w:t>
      </w:r>
      <w:r w:rsidR="0081528D">
        <w:rPr>
          <w:rFonts w:ascii="Calibri" w:hAnsi="Calibri" w:cs="Arial"/>
          <w:color w:val="002060"/>
          <w:sz w:val="22"/>
          <w:szCs w:val="22"/>
        </w:rPr>
        <w:t xml:space="preserve">ainda o </w:t>
      </w:r>
      <w:r>
        <w:rPr>
          <w:rFonts w:ascii="Calibri" w:hAnsi="Calibri" w:cs="Arial"/>
          <w:color w:val="002060"/>
          <w:sz w:val="22"/>
          <w:szCs w:val="22"/>
        </w:rPr>
        <w:t>intervalo de</w:t>
      </w:r>
      <w:r w:rsidR="0002080F">
        <w:rPr>
          <w:rFonts w:ascii="Calibri" w:hAnsi="Calibri" w:cs="Arial"/>
          <w:color w:val="002060"/>
          <w:sz w:val="22"/>
          <w:szCs w:val="22"/>
        </w:rPr>
        <w:t xml:space="preserve"> Cotas</w:t>
      </w:r>
      <w:r>
        <w:rPr>
          <w:rFonts w:ascii="Calibri" w:hAnsi="Calibri" w:cs="Arial"/>
          <w:color w:val="002060"/>
          <w:sz w:val="22"/>
          <w:szCs w:val="22"/>
        </w:rPr>
        <w:t>.</w:t>
      </w:r>
    </w:p>
    <w:p w:rsidR="00860C90" w:rsidRDefault="00FA6961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Para geração de notas a data de emissão não pode ser menor do que a data da operação.</w:t>
      </w:r>
    </w:p>
    <w:p w:rsidR="00FA6961" w:rsidRDefault="00FA6961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860C90" w:rsidRDefault="00860C90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 campo tipo de nota deverá ser </w:t>
      </w:r>
      <w:r w:rsidR="00F061D9">
        <w:rPr>
          <w:rFonts w:ascii="Calibri" w:hAnsi="Calibri" w:cs="Arial"/>
          <w:color w:val="002060"/>
          <w:sz w:val="22"/>
          <w:szCs w:val="22"/>
        </w:rPr>
        <w:t>carregado pela</w:t>
      </w:r>
      <w:r>
        <w:rPr>
          <w:rFonts w:ascii="Calibri" w:hAnsi="Calibri" w:cs="Arial"/>
          <w:color w:val="002060"/>
          <w:sz w:val="22"/>
          <w:szCs w:val="22"/>
        </w:rPr>
        <w:t xml:space="preserve"> entidade “tipos de notas”.</w:t>
      </w:r>
    </w:p>
    <w:p w:rsidR="00860C90" w:rsidRDefault="001B7E62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Se for preenchido o range de cota deve ser preenchido também os períodos para realização da pesquisa, caso seja preenchido somente uma cota não deve tornar obrigatório a digitação dos demais campos. </w:t>
      </w:r>
      <w:r w:rsidR="00860C90">
        <w:rPr>
          <w:rFonts w:ascii="Calibri" w:hAnsi="Calibri" w:cs="Arial"/>
          <w:color w:val="002060"/>
          <w:sz w:val="22"/>
          <w:szCs w:val="22"/>
        </w:rPr>
        <w:t>A data de emissão deve ser a data atual</w:t>
      </w:r>
      <w:r w:rsidR="00721EB8">
        <w:rPr>
          <w:rFonts w:ascii="Calibri" w:hAnsi="Calibri" w:cs="Arial"/>
          <w:color w:val="002060"/>
          <w:sz w:val="22"/>
          <w:szCs w:val="22"/>
        </w:rPr>
        <w:t>, ou seja, da operação do dia</w:t>
      </w:r>
      <w:r w:rsidR="00860C90">
        <w:rPr>
          <w:rFonts w:ascii="Calibri" w:hAnsi="Calibri" w:cs="Arial"/>
          <w:color w:val="002060"/>
          <w:sz w:val="22"/>
          <w:szCs w:val="22"/>
        </w:rPr>
        <w:t>.</w:t>
      </w:r>
    </w:p>
    <w:p w:rsidR="00860C90" w:rsidRDefault="00860C90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Data de movimento corresponde a determinado período (range), este período pode ser retroativo ou período fechado.</w:t>
      </w:r>
    </w:p>
    <w:p w:rsidR="00860C90" w:rsidRDefault="00860C90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Para cada tipo de nota a ser gerada a </w:t>
      </w:r>
      <w:r w:rsidR="008E42F4">
        <w:rPr>
          <w:rFonts w:ascii="Calibri" w:hAnsi="Calibri" w:cs="Arial"/>
          <w:color w:val="002060"/>
          <w:sz w:val="22"/>
          <w:szCs w:val="22"/>
        </w:rPr>
        <w:t xml:space="preserve">funcionalidade </w:t>
      </w:r>
      <w:r>
        <w:rPr>
          <w:rFonts w:ascii="Calibri" w:hAnsi="Calibri" w:cs="Arial"/>
          <w:color w:val="002060"/>
          <w:sz w:val="22"/>
          <w:szCs w:val="22"/>
        </w:rPr>
        <w:t>de</w:t>
      </w:r>
      <w:r w:rsidR="008E42F4">
        <w:rPr>
          <w:rFonts w:ascii="Calibri" w:hAnsi="Calibri" w:cs="Arial"/>
          <w:color w:val="002060"/>
          <w:sz w:val="22"/>
          <w:szCs w:val="22"/>
        </w:rPr>
        <w:t>ve</w:t>
      </w:r>
      <w:r>
        <w:rPr>
          <w:rFonts w:ascii="Calibri" w:hAnsi="Calibri" w:cs="Arial"/>
          <w:color w:val="002060"/>
          <w:sz w:val="22"/>
          <w:szCs w:val="22"/>
        </w:rPr>
        <w:t xml:space="preserve"> busca</w:t>
      </w:r>
      <w:r w:rsidR="008E42F4">
        <w:rPr>
          <w:rFonts w:ascii="Calibri" w:hAnsi="Calibri" w:cs="Arial"/>
          <w:color w:val="002060"/>
          <w:sz w:val="22"/>
          <w:szCs w:val="22"/>
        </w:rPr>
        <w:t>r</w:t>
      </w:r>
      <w:r>
        <w:rPr>
          <w:rFonts w:ascii="Calibri" w:hAnsi="Calibri" w:cs="Arial"/>
          <w:color w:val="002060"/>
          <w:sz w:val="22"/>
          <w:szCs w:val="22"/>
        </w:rPr>
        <w:t xml:space="preserve"> as informações </w:t>
      </w:r>
      <w:r w:rsidR="008E42F4">
        <w:rPr>
          <w:rFonts w:ascii="Calibri" w:hAnsi="Calibri" w:cs="Arial"/>
          <w:color w:val="002060"/>
          <w:sz w:val="22"/>
          <w:szCs w:val="22"/>
        </w:rPr>
        <w:t>conforme a seleção</w:t>
      </w:r>
      <w:r>
        <w:rPr>
          <w:rFonts w:ascii="Calibri" w:hAnsi="Calibri" w:cs="Arial"/>
          <w:color w:val="002060"/>
          <w:sz w:val="22"/>
          <w:szCs w:val="22"/>
        </w:rPr>
        <w:t>:</w:t>
      </w:r>
    </w:p>
    <w:p w:rsidR="00860C90" w:rsidRDefault="00860C90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Ex. Reparte de Jornaleiro (Nfe saída), Chamada de Encalhe Jornaleiro (Nfe entrada) e Nota de Venda de Jornaleiro (Vendas Fechadas) e etc.</w:t>
      </w:r>
    </w:p>
    <w:p w:rsidR="00860C90" w:rsidRDefault="00860C90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OBS: Demonstrar em tela </w:t>
      </w:r>
      <w:r w:rsidR="0002080F">
        <w:rPr>
          <w:rFonts w:ascii="Calibri" w:hAnsi="Calibri" w:cs="Arial"/>
          <w:color w:val="002060"/>
          <w:sz w:val="22"/>
          <w:szCs w:val="22"/>
        </w:rPr>
        <w:t>a</w:t>
      </w:r>
      <w:r>
        <w:rPr>
          <w:rFonts w:ascii="Calibri" w:hAnsi="Calibri" w:cs="Arial"/>
          <w:color w:val="002060"/>
          <w:sz w:val="22"/>
          <w:szCs w:val="22"/>
        </w:rPr>
        <w:t xml:space="preserve">s </w:t>
      </w:r>
      <w:r w:rsidR="0002080F">
        <w:rPr>
          <w:rFonts w:ascii="Calibri" w:hAnsi="Calibri" w:cs="Arial"/>
          <w:color w:val="002060"/>
          <w:sz w:val="22"/>
          <w:szCs w:val="22"/>
        </w:rPr>
        <w:t>Cotas</w:t>
      </w:r>
      <w:r>
        <w:rPr>
          <w:rFonts w:ascii="Calibri" w:hAnsi="Calibri" w:cs="Arial"/>
          <w:color w:val="002060"/>
          <w:sz w:val="22"/>
          <w:szCs w:val="22"/>
        </w:rPr>
        <w:t xml:space="preserve"> gerad</w:t>
      </w:r>
      <w:r w:rsidR="0002080F">
        <w:rPr>
          <w:rFonts w:ascii="Calibri" w:hAnsi="Calibri" w:cs="Arial"/>
          <w:color w:val="002060"/>
          <w:sz w:val="22"/>
          <w:szCs w:val="22"/>
        </w:rPr>
        <w:t>a</w:t>
      </w:r>
      <w:r>
        <w:rPr>
          <w:rFonts w:ascii="Calibri" w:hAnsi="Calibri" w:cs="Arial"/>
          <w:color w:val="002060"/>
          <w:sz w:val="22"/>
          <w:szCs w:val="22"/>
        </w:rPr>
        <w:t>s as notas.</w:t>
      </w:r>
      <w:r w:rsidR="0001494B">
        <w:rPr>
          <w:rFonts w:ascii="Calibri" w:hAnsi="Calibri" w:cs="Arial"/>
          <w:color w:val="002060"/>
          <w:sz w:val="22"/>
          <w:szCs w:val="22"/>
        </w:rPr>
        <w:t xml:space="preserve"> A funcionalidade deve alertar caso tenha Cotas suspensas em que há notas para geração, nesse caso pedir confirmação para geração dessas Cotas.</w:t>
      </w:r>
    </w:p>
    <w:p w:rsidR="00721EB8" w:rsidRDefault="00721EB8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721EB8" w:rsidRDefault="00721EB8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Esta funcionalidade </w:t>
      </w:r>
      <w:r w:rsidR="008E42F4">
        <w:rPr>
          <w:rFonts w:ascii="Calibri" w:hAnsi="Calibri" w:cs="Arial"/>
          <w:color w:val="002060"/>
          <w:sz w:val="22"/>
          <w:szCs w:val="22"/>
        </w:rPr>
        <w:t xml:space="preserve">também </w:t>
      </w:r>
      <w:r>
        <w:rPr>
          <w:rFonts w:ascii="Calibri" w:hAnsi="Calibri" w:cs="Arial"/>
          <w:color w:val="002060"/>
          <w:sz w:val="22"/>
          <w:szCs w:val="22"/>
        </w:rPr>
        <w:t xml:space="preserve">será </w:t>
      </w:r>
      <w:r w:rsidR="008E42F4">
        <w:rPr>
          <w:rFonts w:ascii="Calibri" w:hAnsi="Calibri" w:cs="Arial"/>
          <w:color w:val="002060"/>
          <w:sz w:val="22"/>
          <w:szCs w:val="22"/>
        </w:rPr>
        <w:t>usada em várias etapas do sistema, conforme o tipo de nota que funcionalidade estiver tratando</w:t>
      </w:r>
      <w:r>
        <w:rPr>
          <w:rFonts w:ascii="Calibri" w:hAnsi="Calibri" w:cs="Arial"/>
          <w:color w:val="002060"/>
          <w:sz w:val="22"/>
          <w:szCs w:val="22"/>
        </w:rPr>
        <w:t>.</w:t>
      </w:r>
    </w:p>
    <w:p w:rsidR="00573D01" w:rsidRDefault="00573D01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8E42F4" w:rsidRDefault="00573D01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Esta funcionalidade também irá iniciar a funcionalidade de geração de arquivos de arquivos de nfe (</w:t>
      </w:r>
      <w:r w:rsidRPr="00573D01">
        <w:rPr>
          <w:rFonts w:ascii="Calibri" w:hAnsi="Calibri" w:cs="Arial"/>
          <w:color w:val="002060"/>
          <w:sz w:val="22"/>
          <w:szCs w:val="22"/>
        </w:rPr>
        <w:t>EMS 0025 - Geracao arquivos  NFe</w:t>
      </w:r>
      <w:r>
        <w:rPr>
          <w:rFonts w:ascii="Calibri" w:hAnsi="Calibri" w:cs="Arial"/>
          <w:color w:val="002060"/>
          <w:sz w:val="22"/>
          <w:szCs w:val="22"/>
        </w:rPr>
        <w:t>).</w:t>
      </w:r>
    </w:p>
    <w:p w:rsidR="00860C90" w:rsidRDefault="00860C90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object w:dxaOrig="9391" w:dyaOrig="62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3pt;height:216.55pt" o:ole="">
            <v:imagedata r:id="rId9" o:title=""/>
          </v:shape>
          <o:OLEObject Type="Embed" ProgID="Visio.Drawing.11" ShapeID="_x0000_i1025" DrawAspect="Content" ObjectID="_1396074327" r:id="rId10"/>
        </w:object>
      </w:r>
    </w:p>
    <w:p w:rsidR="00860C90" w:rsidRDefault="00860C90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860C90" w:rsidRDefault="00860C90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860C90" w:rsidRDefault="00860C90" w:rsidP="00BD0D7E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</w:p>
    <w:p w:rsidR="00860C90" w:rsidRPr="00875148" w:rsidRDefault="00860C90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860C90" w:rsidRPr="00875148">
        <w:tc>
          <w:tcPr>
            <w:tcW w:w="9779" w:type="dxa"/>
          </w:tcPr>
          <w:p w:rsidR="00860C90" w:rsidRPr="001B27ED" w:rsidRDefault="00860C90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i w:val="0"/>
                <w:sz w:val="20"/>
              </w:rPr>
            </w:pPr>
            <w:r w:rsidRPr="001B27ED">
              <w:rPr>
                <w:rFonts w:ascii="Arial Narrow" w:hAnsi="Arial Narrow"/>
                <w:i w:val="0"/>
                <w:sz w:val="20"/>
              </w:rPr>
              <w:t>Benefício esperado com a Manutenção:</w:t>
            </w:r>
          </w:p>
          <w:p w:rsidR="00860C90" w:rsidRPr="00875148" w:rsidRDefault="00860C90" w:rsidP="00597006">
            <w:pPr>
              <w:rPr>
                <w:rFonts w:ascii="Arial Narrow" w:hAnsi="Arial Narrow"/>
              </w:rPr>
            </w:pPr>
          </w:p>
        </w:tc>
      </w:tr>
    </w:tbl>
    <w:p w:rsidR="00860C90" w:rsidRPr="00875148" w:rsidRDefault="00860C90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860C90" w:rsidRPr="00875148" w:rsidRDefault="00860C90" w:rsidP="00E34CC4">
      <w:pPr>
        <w:rPr>
          <w:rFonts w:ascii="Arial Narrow" w:hAnsi="Arial Narrow"/>
        </w:rPr>
      </w:pPr>
    </w:p>
    <w:p w:rsidR="00860C90" w:rsidRPr="00875148" w:rsidRDefault="00860C90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860C90" w:rsidRPr="00875148" w:rsidRDefault="00860C90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860C90" w:rsidRPr="00875148" w:rsidTr="008573CA">
        <w:trPr>
          <w:trHeight w:val="314"/>
        </w:trPr>
        <w:tc>
          <w:tcPr>
            <w:tcW w:w="3136" w:type="dxa"/>
          </w:tcPr>
          <w:p w:rsidR="00860C90" w:rsidRPr="00875148" w:rsidRDefault="00860C90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</w:p>
        </w:tc>
      </w:tr>
      <w:tr w:rsidR="00860C90" w:rsidRPr="00875148" w:rsidTr="008573CA">
        <w:trPr>
          <w:trHeight w:val="228"/>
        </w:trPr>
        <w:tc>
          <w:tcPr>
            <w:tcW w:w="3136" w:type="dxa"/>
          </w:tcPr>
          <w:p w:rsidR="00860C90" w:rsidRPr="001B27ED" w:rsidRDefault="00860C90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860C90" w:rsidRPr="00875148" w:rsidTr="008573CA">
        <w:trPr>
          <w:trHeight w:val="228"/>
        </w:trPr>
        <w:tc>
          <w:tcPr>
            <w:tcW w:w="3136" w:type="dxa"/>
          </w:tcPr>
          <w:p w:rsidR="00860C90" w:rsidRPr="001B27ED" w:rsidRDefault="00860C90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860C90" w:rsidRPr="00875148" w:rsidTr="008573CA">
        <w:trPr>
          <w:trHeight w:val="228"/>
        </w:trPr>
        <w:tc>
          <w:tcPr>
            <w:tcW w:w="3136" w:type="dxa"/>
          </w:tcPr>
          <w:p w:rsidR="00860C90" w:rsidRPr="001B27ED" w:rsidRDefault="00860C90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860C90" w:rsidRPr="00875148" w:rsidRDefault="00860C90" w:rsidP="008665A6">
      <w:pPr>
        <w:outlineLvl w:val="0"/>
        <w:rPr>
          <w:rFonts w:ascii="Arial Narrow" w:hAnsi="Arial Narrow" w:cs="Arial"/>
          <w:b/>
        </w:rPr>
      </w:pPr>
    </w:p>
    <w:p w:rsidR="00860C90" w:rsidRPr="00875148" w:rsidRDefault="00860C90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860C90" w:rsidRPr="00875148" w:rsidRDefault="00860C90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860C90" w:rsidRPr="00875148" w:rsidTr="00092FF2">
        <w:trPr>
          <w:trHeight w:val="234"/>
        </w:trPr>
        <w:tc>
          <w:tcPr>
            <w:tcW w:w="708" w:type="dxa"/>
          </w:tcPr>
          <w:p w:rsidR="00860C90" w:rsidRPr="00875148" w:rsidRDefault="00860C90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860C90" w:rsidRPr="001B27ED" w:rsidRDefault="00860C90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aps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3969" w:type="dxa"/>
          </w:tcPr>
          <w:p w:rsidR="00860C90" w:rsidRPr="00875148" w:rsidRDefault="00860C90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860C90" w:rsidRPr="00875148" w:rsidRDefault="00860C90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860C90" w:rsidRPr="00875148" w:rsidTr="00092FF2">
        <w:trPr>
          <w:trHeight w:val="236"/>
        </w:trPr>
        <w:tc>
          <w:tcPr>
            <w:tcW w:w="708" w:type="dxa"/>
          </w:tcPr>
          <w:p w:rsidR="00860C90" w:rsidRPr="00875148" w:rsidRDefault="00860C90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860C90" w:rsidRPr="00875148" w:rsidRDefault="00860C90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860C90" w:rsidRPr="001B27ED" w:rsidRDefault="00860C90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860C90" w:rsidRPr="00875148" w:rsidRDefault="00860C90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860C90" w:rsidRPr="00875148" w:rsidRDefault="00860C90" w:rsidP="00116B72">
      <w:pPr>
        <w:rPr>
          <w:rFonts w:ascii="Arial Narrow" w:hAnsi="Arial Narrow"/>
        </w:rPr>
      </w:pPr>
    </w:p>
    <w:p w:rsidR="00860C90" w:rsidRPr="00875148" w:rsidRDefault="00860C90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860C90" w:rsidRPr="00875148" w:rsidRDefault="00860C90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860C90" w:rsidRPr="00875148">
        <w:trPr>
          <w:trHeight w:val="204"/>
        </w:trPr>
        <w:tc>
          <w:tcPr>
            <w:tcW w:w="3239" w:type="dxa"/>
          </w:tcPr>
          <w:p w:rsidR="00860C90" w:rsidRPr="00875148" w:rsidRDefault="00860C90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860C90" w:rsidRPr="00875148" w:rsidRDefault="00860C90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860C90" w:rsidRPr="001B27ED" w:rsidRDefault="00860C90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1808" w:type="dxa"/>
          </w:tcPr>
          <w:p w:rsidR="00860C90" w:rsidRPr="00875148" w:rsidRDefault="00860C90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860C90" w:rsidRPr="00875148">
        <w:tc>
          <w:tcPr>
            <w:tcW w:w="3239" w:type="dxa"/>
          </w:tcPr>
          <w:p w:rsidR="00860C90" w:rsidRPr="00875148" w:rsidRDefault="00860C90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860C90" w:rsidRPr="00875148" w:rsidRDefault="00860C90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860C90" w:rsidRPr="00875148" w:rsidRDefault="00860C90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860C90" w:rsidRPr="00875148" w:rsidRDefault="00860C90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860C90" w:rsidRPr="00875148" w:rsidRDefault="00860C90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860C90" w:rsidRPr="00875148" w:rsidRDefault="00860C90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860C90" w:rsidRPr="00875148" w:rsidRDefault="00860C90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860C90" w:rsidRPr="00875148">
        <w:trPr>
          <w:trHeight w:val="204"/>
        </w:trPr>
        <w:tc>
          <w:tcPr>
            <w:tcW w:w="3239" w:type="dxa"/>
          </w:tcPr>
          <w:p w:rsidR="00860C90" w:rsidRPr="00875148" w:rsidRDefault="00860C90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860C90" w:rsidRPr="00875148" w:rsidRDefault="00860C90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860C90" w:rsidRPr="001B27ED" w:rsidRDefault="00860C90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1808" w:type="dxa"/>
          </w:tcPr>
          <w:p w:rsidR="00860C90" w:rsidRPr="00875148" w:rsidRDefault="00860C90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860C90" w:rsidRPr="00875148">
        <w:tc>
          <w:tcPr>
            <w:tcW w:w="3239" w:type="dxa"/>
          </w:tcPr>
          <w:p w:rsidR="00860C90" w:rsidRPr="00875148" w:rsidRDefault="00860C90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860C90" w:rsidRPr="00875148" w:rsidRDefault="00860C90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860C90" w:rsidRPr="00875148" w:rsidRDefault="00860C90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860C90" w:rsidRPr="00875148" w:rsidRDefault="00860C90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860C90" w:rsidRPr="00875148" w:rsidRDefault="00860C90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860C90" w:rsidRPr="00875148" w:rsidRDefault="00860C90" w:rsidP="00517854">
      <w:pPr>
        <w:rPr>
          <w:rFonts w:ascii="Arial Narrow" w:hAnsi="Arial Narrow"/>
        </w:rPr>
      </w:pPr>
    </w:p>
    <w:p w:rsidR="00860C90" w:rsidRPr="00875148" w:rsidRDefault="00860C90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860C90" w:rsidRPr="00875148" w:rsidRDefault="00860C90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860C90" w:rsidRPr="00875148" w:rsidTr="008573CA">
        <w:trPr>
          <w:trHeight w:val="204"/>
        </w:trPr>
        <w:tc>
          <w:tcPr>
            <w:tcW w:w="3520" w:type="dxa"/>
          </w:tcPr>
          <w:p w:rsidR="00860C90" w:rsidRPr="00875148" w:rsidRDefault="00860C90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860C90" w:rsidRPr="00875148" w:rsidRDefault="00860C90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860C90" w:rsidRPr="001B27ED" w:rsidRDefault="00860C90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olor w:val="0000FF"/>
                <w:kern w:val="0"/>
                <w:sz w:val="20"/>
              </w:rPr>
              <w:t>Origem</w:t>
            </w:r>
          </w:p>
        </w:tc>
      </w:tr>
      <w:tr w:rsidR="00860C90" w:rsidRPr="00875148" w:rsidTr="008573CA">
        <w:tc>
          <w:tcPr>
            <w:tcW w:w="3520" w:type="dxa"/>
          </w:tcPr>
          <w:p w:rsidR="00860C90" w:rsidRPr="00875148" w:rsidRDefault="00860C90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860C90" w:rsidRPr="00875148" w:rsidRDefault="00860C90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860C90" w:rsidRPr="00875148" w:rsidRDefault="00860C90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860C90" w:rsidRPr="00875148" w:rsidRDefault="00860C90" w:rsidP="00116B72">
      <w:pPr>
        <w:rPr>
          <w:rFonts w:ascii="Arial Narrow" w:hAnsi="Arial Narrow"/>
        </w:rPr>
      </w:pPr>
    </w:p>
    <w:p w:rsidR="00860C90" w:rsidRPr="00875148" w:rsidRDefault="00860C90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Alteração Tabela</w:t>
      </w:r>
    </w:p>
    <w:p w:rsidR="00860C90" w:rsidRPr="00875148" w:rsidRDefault="00860C90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860C90" w:rsidRPr="00875148" w:rsidTr="00974529">
        <w:trPr>
          <w:trHeight w:val="204"/>
        </w:trPr>
        <w:tc>
          <w:tcPr>
            <w:tcW w:w="3493" w:type="dxa"/>
          </w:tcPr>
          <w:p w:rsidR="00860C90" w:rsidRPr="00875148" w:rsidRDefault="00860C90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860C90" w:rsidRPr="00875148" w:rsidRDefault="00860C90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860C90" w:rsidRPr="001B27ED" w:rsidRDefault="00860C90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olor w:val="0000FF"/>
                <w:kern w:val="0"/>
                <w:sz w:val="20"/>
              </w:rPr>
              <w:t>Origem</w:t>
            </w:r>
          </w:p>
        </w:tc>
      </w:tr>
      <w:tr w:rsidR="00860C90" w:rsidRPr="00875148" w:rsidTr="00974529">
        <w:tc>
          <w:tcPr>
            <w:tcW w:w="3493" w:type="dxa"/>
          </w:tcPr>
          <w:p w:rsidR="00860C90" w:rsidRPr="00875148" w:rsidRDefault="00860C90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860C90" w:rsidRPr="00875148" w:rsidRDefault="00860C90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860C90" w:rsidRPr="00875148" w:rsidRDefault="00860C90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860C90" w:rsidRPr="00875148" w:rsidRDefault="00860C90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860C90" w:rsidRPr="00875148" w:rsidRDefault="00860C90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860C90" w:rsidRDefault="00860C90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860C90" w:rsidRDefault="00860C90" w:rsidP="0010198B">
      <w:pPr>
        <w:ind w:left="426"/>
        <w:rPr>
          <w:rFonts w:ascii="Arial Narrow" w:hAnsi="Arial Narrow"/>
        </w:rPr>
      </w:pPr>
    </w:p>
    <w:p w:rsidR="00860C90" w:rsidRDefault="00860C90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 </w:t>
      </w:r>
      <w:r w:rsidRPr="00271A13">
        <w:rPr>
          <w:rFonts w:ascii="Arial Narrow" w:hAnsi="Arial Narrow"/>
          <w:b/>
        </w:rPr>
        <w:t>“</w:t>
      </w:r>
      <w:r>
        <w:rPr>
          <w:rFonts w:ascii="Arial Narrow" w:hAnsi="Arial Narrow"/>
          <w:b/>
        </w:rPr>
        <w:t>Geração NFe  Jornaleiro</w:t>
      </w:r>
      <w:r w:rsidRPr="00271A13">
        <w:rPr>
          <w:rFonts w:ascii="Arial Narrow" w:hAnsi="Arial Narrow"/>
          <w:b/>
        </w:rPr>
        <w:t>”</w:t>
      </w:r>
    </w:p>
    <w:p w:rsidR="007056A1" w:rsidRDefault="007056A1" w:rsidP="0010198B">
      <w:pPr>
        <w:ind w:left="426"/>
        <w:rPr>
          <w:rFonts w:ascii="Arial Narrow" w:hAnsi="Arial Narrow"/>
          <w:b/>
        </w:rPr>
      </w:pPr>
    </w:p>
    <w:p w:rsidR="007056A1" w:rsidRDefault="007056A1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Filtro de pesquisa:</w:t>
      </w:r>
    </w:p>
    <w:p w:rsidR="00ED20F7" w:rsidRDefault="00ED20F7" w:rsidP="00F061D9">
      <w:pPr>
        <w:rPr>
          <w:rFonts w:ascii="Arial Narrow" w:hAnsi="Arial Narrow"/>
          <w:b/>
        </w:rPr>
      </w:pPr>
    </w:p>
    <w:p w:rsidR="007056A1" w:rsidRDefault="007056A1" w:rsidP="00F061D9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Tipo de nota: Combo com as opções de tipos de nota</w:t>
      </w:r>
      <w:r w:rsidR="00ED20F7">
        <w:rPr>
          <w:rFonts w:ascii="Arial Narrow" w:hAnsi="Arial Narrow"/>
          <w:b/>
        </w:rPr>
        <w:t xml:space="preserve"> </w:t>
      </w:r>
      <w:r w:rsidR="00573D01">
        <w:rPr>
          <w:rFonts w:ascii="Arial Narrow" w:hAnsi="Arial Narrow"/>
          <w:b/>
        </w:rPr>
        <w:t>carregados pel</w:t>
      </w:r>
      <w:r w:rsidR="00ED20F7">
        <w:rPr>
          <w:rFonts w:ascii="Arial Narrow" w:hAnsi="Arial Narrow"/>
          <w:b/>
        </w:rPr>
        <w:t>a entidade “tipos de notas”</w:t>
      </w:r>
    </w:p>
    <w:p w:rsidR="00ED20F7" w:rsidRDefault="00ED20F7" w:rsidP="00F061D9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Data de emissão: Informar a data de emissão da NF-e</w:t>
      </w:r>
      <w:r w:rsidR="007F2588">
        <w:rPr>
          <w:rFonts w:ascii="Arial Narrow" w:hAnsi="Arial Narrow"/>
          <w:b/>
        </w:rPr>
        <w:t xml:space="preserve"> (deve ser default da data do dia).</w:t>
      </w:r>
    </w:p>
    <w:p w:rsidR="00ED20F7" w:rsidRDefault="00ED20F7" w:rsidP="00F061D9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Intervalo Box: Informar o intervalo de Box para os quais serão geradas as NF-e´s</w:t>
      </w:r>
    </w:p>
    <w:p w:rsidR="00ED20F7" w:rsidRDefault="00ED20F7" w:rsidP="00F061D9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Intervalo Cota: Informar o intervalo de cota para as quais serão geradas as NF-e´s</w:t>
      </w:r>
    </w:p>
    <w:p w:rsidR="00ED20F7" w:rsidRDefault="00ED20F7" w:rsidP="00F061D9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Data movimento: Informar o range </w:t>
      </w:r>
      <w:r w:rsidR="00A43016">
        <w:rPr>
          <w:rFonts w:ascii="Arial Narrow" w:hAnsi="Arial Narrow"/>
          <w:b/>
        </w:rPr>
        <w:t>da data de movimento.</w:t>
      </w:r>
    </w:p>
    <w:p w:rsidR="00A43016" w:rsidRDefault="00A43016" w:rsidP="00F061D9">
      <w:pPr>
        <w:ind w:left="360"/>
        <w:rPr>
          <w:rFonts w:ascii="Arial Narrow" w:hAnsi="Arial Narrow"/>
          <w:b/>
        </w:rPr>
      </w:pPr>
    </w:p>
    <w:p w:rsidR="00ED20F7" w:rsidRDefault="00ED20F7" w:rsidP="00F061D9">
      <w:pPr>
        <w:ind w:left="36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Resultados do grid de pesquisa:</w:t>
      </w:r>
    </w:p>
    <w:p w:rsidR="00ED20F7" w:rsidRDefault="00ED20F7" w:rsidP="00F061D9">
      <w:pPr>
        <w:ind w:left="360"/>
        <w:rPr>
          <w:rFonts w:ascii="Arial Narrow" w:hAnsi="Arial Narrow"/>
          <w:b/>
        </w:rPr>
      </w:pPr>
    </w:p>
    <w:p w:rsidR="00ED20F7" w:rsidRDefault="00ED20F7" w:rsidP="00F061D9">
      <w:pPr>
        <w:numPr>
          <w:ilvl w:val="0"/>
          <w:numId w:val="26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Cota: retorna o número da cota</w:t>
      </w:r>
    </w:p>
    <w:p w:rsidR="00ED20F7" w:rsidRDefault="00ED20F7" w:rsidP="00F061D9">
      <w:pPr>
        <w:numPr>
          <w:ilvl w:val="0"/>
          <w:numId w:val="26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Nome: Nome do responsável pela cota</w:t>
      </w:r>
    </w:p>
    <w:p w:rsidR="00ED20F7" w:rsidRDefault="00ED20F7" w:rsidP="00F061D9">
      <w:pPr>
        <w:numPr>
          <w:ilvl w:val="0"/>
          <w:numId w:val="26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Total exemplares: </w:t>
      </w:r>
      <w:r w:rsidR="00525566">
        <w:rPr>
          <w:rFonts w:ascii="Arial Narrow" w:hAnsi="Arial Narrow"/>
          <w:b/>
        </w:rPr>
        <w:t>Total de exemplares que a cota receberá</w:t>
      </w:r>
    </w:p>
    <w:p w:rsidR="00525566" w:rsidRDefault="00525566" w:rsidP="00F061D9">
      <w:pPr>
        <w:rPr>
          <w:rFonts w:ascii="Arial Narrow" w:hAnsi="Arial Narrow"/>
          <w:b/>
        </w:rPr>
      </w:pPr>
    </w:p>
    <w:p w:rsidR="00525566" w:rsidRDefault="00525566" w:rsidP="00F061D9">
      <w:pPr>
        <w:rPr>
          <w:rFonts w:ascii="Arial Narrow" w:hAnsi="Arial Narrow"/>
          <w:b/>
        </w:rPr>
      </w:pPr>
    </w:p>
    <w:p w:rsidR="00525566" w:rsidRDefault="00525566" w:rsidP="00525566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Botões:</w:t>
      </w:r>
    </w:p>
    <w:p w:rsidR="00525566" w:rsidRDefault="00525566" w:rsidP="00525566">
      <w:pPr>
        <w:ind w:left="426"/>
        <w:rPr>
          <w:rFonts w:ascii="Arial Narrow" w:hAnsi="Arial Narrow"/>
          <w:b/>
        </w:rPr>
      </w:pPr>
    </w:p>
    <w:p w:rsidR="00525566" w:rsidRDefault="00525566" w:rsidP="00F061D9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Gerar: Botão responsável pela geração das NF-e´s</w:t>
      </w:r>
      <w:r w:rsidR="00003C0C">
        <w:rPr>
          <w:rFonts w:ascii="Arial Narrow" w:hAnsi="Arial Narrow"/>
          <w:b/>
        </w:rPr>
        <w:t xml:space="preserve"> (caso tenha cotas suspensas será apresentada uma tela para confirmação de geração para essas cotas</w:t>
      </w:r>
      <w:bookmarkStart w:id="13" w:name="_GoBack"/>
      <w:bookmarkEnd w:id="13"/>
      <w:r w:rsidR="00003C0C">
        <w:rPr>
          <w:rFonts w:ascii="Arial Narrow" w:hAnsi="Arial Narrow"/>
          <w:b/>
        </w:rPr>
        <w:t>)</w:t>
      </w:r>
    </w:p>
    <w:p w:rsidR="00525566" w:rsidRDefault="00525566" w:rsidP="00F061D9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Arquivo: Gera arquivo no formato Excel</w:t>
      </w:r>
      <w:r w:rsidR="00A43016">
        <w:rPr>
          <w:rFonts w:ascii="Arial Narrow" w:hAnsi="Arial Narrow"/>
          <w:b/>
        </w:rPr>
        <w:t xml:space="preserve"> do resultado da pesquisa</w:t>
      </w:r>
    </w:p>
    <w:p w:rsidR="00525566" w:rsidRDefault="00525566" w:rsidP="00F061D9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Imprimir: Impressão do </w:t>
      </w:r>
      <w:r w:rsidR="00A43016">
        <w:rPr>
          <w:rFonts w:ascii="Arial Narrow" w:hAnsi="Arial Narrow"/>
          <w:b/>
        </w:rPr>
        <w:t>do resultado da pesquisa</w:t>
      </w:r>
    </w:p>
    <w:p w:rsidR="007056A1" w:rsidRDefault="007056A1" w:rsidP="0010198B">
      <w:pPr>
        <w:ind w:left="426"/>
        <w:rPr>
          <w:rFonts w:ascii="Arial Narrow" w:hAnsi="Arial Narrow"/>
          <w:b/>
        </w:rPr>
      </w:pPr>
    </w:p>
    <w:p w:rsidR="007056A1" w:rsidRDefault="007056A1" w:rsidP="0010198B">
      <w:pPr>
        <w:ind w:left="426"/>
        <w:rPr>
          <w:rFonts w:ascii="Arial Narrow" w:hAnsi="Arial Narrow"/>
        </w:rPr>
      </w:pPr>
    </w:p>
    <w:p w:rsidR="00860C90" w:rsidRDefault="00003C0C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pict>
          <v:shape id="_x0000_i1026" type="#_x0000_t75" style="width:481.3pt;height:268.15pt">
            <v:imagedata r:id="rId11" o:title=""/>
          </v:shape>
        </w:pict>
      </w:r>
    </w:p>
    <w:p w:rsidR="004A5F9A" w:rsidRDefault="004A5F9A" w:rsidP="0010198B">
      <w:pPr>
        <w:ind w:left="426"/>
        <w:rPr>
          <w:rFonts w:ascii="Arial Narrow" w:hAnsi="Arial Narrow"/>
        </w:rPr>
      </w:pPr>
    </w:p>
    <w:p w:rsidR="00860C90" w:rsidRDefault="00860C90" w:rsidP="0010198B">
      <w:pPr>
        <w:ind w:left="426"/>
        <w:rPr>
          <w:rFonts w:ascii="Arial Narrow" w:hAnsi="Arial Narrow"/>
        </w:rPr>
      </w:pPr>
    </w:p>
    <w:p w:rsidR="00003C0C" w:rsidRDefault="00003C0C" w:rsidP="0010198B">
      <w:pPr>
        <w:ind w:left="426"/>
        <w:rPr>
          <w:rFonts w:ascii="Arial Narrow" w:hAnsi="Arial Narrow"/>
        </w:rPr>
      </w:pPr>
    </w:p>
    <w:p w:rsidR="00003C0C" w:rsidRDefault="00003C0C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pict>
          <v:shape id="_x0000_i1027" type="#_x0000_t75" style="width:481.3pt;height:272.15pt">
            <v:imagedata r:id="rId12" o:title=""/>
          </v:shape>
        </w:pict>
      </w:r>
    </w:p>
    <w:p w:rsidR="00860C90" w:rsidRPr="00875148" w:rsidRDefault="00860C90" w:rsidP="0010198B">
      <w:pPr>
        <w:ind w:left="426"/>
        <w:rPr>
          <w:rFonts w:ascii="Arial Narrow" w:hAnsi="Arial Narrow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860C90" w:rsidRDefault="00860C90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860C90" w:rsidRPr="00875148" w:rsidRDefault="00860C90" w:rsidP="00FD0CD1">
      <w:pPr>
        <w:ind w:left="426"/>
        <w:rPr>
          <w:rFonts w:ascii="Arial Narrow" w:hAnsi="Arial Narrow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860C90" w:rsidRDefault="00860C90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860C90" w:rsidRPr="00875148" w:rsidRDefault="00860C90" w:rsidP="00FD0CD1">
      <w:pPr>
        <w:ind w:left="426"/>
        <w:rPr>
          <w:rFonts w:ascii="Arial Narrow" w:hAnsi="Arial Narrow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860C90" w:rsidRPr="00875148" w:rsidRDefault="00860C90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860C90" w:rsidRPr="00875148" w:rsidRDefault="00860C90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860C90" w:rsidRPr="00875148" w:rsidRDefault="00860C90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860C90" w:rsidRPr="00875148" w:rsidRDefault="00860C90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860C90" w:rsidRDefault="00860C90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860C90" w:rsidRPr="001E5B29" w:rsidRDefault="00860C90" w:rsidP="001E5B29">
      <w:pPr>
        <w:pStyle w:val="TCTips"/>
        <w:ind w:firstLine="720"/>
        <w:rPr>
          <w:i w:val="0"/>
        </w:rPr>
      </w:pPr>
    </w:p>
    <w:p w:rsidR="00860C90" w:rsidRDefault="00860C90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860C90" w:rsidRPr="00B978C8" w:rsidRDefault="00860C90" w:rsidP="00B978C8"/>
    <w:p w:rsidR="00860C90" w:rsidRDefault="00860C90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860C90" w:rsidRPr="00B978C8" w:rsidRDefault="00860C90" w:rsidP="00B978C8"/>
    <w:p w:rsidR="00860C90" w:rsidRPr="00875148" w:rsidRDefault="00860C90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860C90" w:rsidRPr="00875148" w:rsidRDefault="00860C90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860C90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IMPLEMENTAÇÃO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860C90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860C90" w:rsidRPr="00875148">
        <w:tc>
          <w:tcPr>
            <w:tcW w:w="6307" w:type="dxa"/>
            <w:tcBorders>
              <w:lef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860C90" w:rsidRPr="00875148">
        <w:tc>
          <w:tcPr>
            <w:tcW w:w="6307" w:type="dxa"/>
            <w:tcBorders>
              <w:lef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860C90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860C90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qtde TOTAL de horas&gt;</w:t>
            </w:r>
          </w:p>
        </w:tc>
      </w:tr>
      <w:tr w:rsidR="00860C90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Implementação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60C90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860C90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860C90" w:rsidRPr="00875148">
        <w:tc>
          <w:tcPr>
            <w:tcW w:w="6307" w:type="dxa"/>
            <w:tcBorders>
              <w:lef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 executada pela Abril&gt;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860C90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60C90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860C90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860C90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860C90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860C90" w:rsidRPr="00875148" w:rsidRDefault="00860C90">
      <w:pPr>
        <w:pStyle w:val="TCTips"/>
        <w:rPr>
          <w:rFonts w:ascii="Arial Narrow" w:hAnsi="Arial Narrow"/>
          <w:i w:val="0"/>
          <w:lang w:val="es-ES_tradnl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860C90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860C90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60C90" w:rsidRPr="00875148">
        <w:trPr>
          <w:cantSplit/>
        </w:trPr>
        <w:tc>
          <w:tcPr>
            <w:tcW w:w="3614" w:type="dxa"/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60C90" w:rsidRPr="00875148">
        <w:trPr>
          <w:cantSplit/>
        </w:trPr>
        <w:tc>
          <w:tcPr>
            <w:tcW w:w="3614" w:type="dxa"/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60C90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860C90" w:rsidRPr="00875148" w:rsidRDefault="00860C90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860C90" w:rsidRPr="00875148" w:rsidRDefault="00860C90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860C90" w:rsidRPr="00875148" w:rsidRDefault="00860C90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860C90" w:rsidRPr="00875148" w:rsidRDefault="00860C90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860C90" w:rsidRPr="00875148" w:rsidRDefault="00860C90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860C90" w:rsidRPr="00875148">
        <w:tc>
          <w:tcPr>
            <w:tcW w:w="579" w:type="dxa"/>
            <w:vAlign w:val="center"/>
          </w:tcPr>
          <w:p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860C90" w:rsidRPr="00875148" w:rsidRDefault="00860C90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860C90" w:rsidRPr="00875148" w:rsidRDefault="00860C90" w:rsidP="0000716A">
      <w:pPr>
        <w:rPr>
          <w:rFonts w:ascii="Arial Narrow" w:hAnsi="Arial Narrow"/>
        </w:rPr>
      </w:pPr>
    </w:p>
    <w:p w:rsidR="00860C90" w:rsidRPr="00875148" w:rsidRDefault="00860C90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860C90" w:rsidRPr="00875148" w:rsidRDefault="00860C90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860C90" w:rsidRPr="00875148">
        <w:tc>
          <w:tcPr>
            <w:tcW w:w="579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860C90" w:rsidRPr="00875148" w:rsidRDefault="00860C90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860C90" w:rsidRPr="00875148" w:rsidRDefault="00860C90" w:rsidP="00A14994">
      <w:pPr>
        <w:rPr>
          <w:rFonts w:ascii="Arial Narrow" w:hAnsi="Arial Narrow"/>
        </w:rPr>
      </w:pPr>
    </w:p>
    <w:p w:rsidR="00860C90" w:rsidRPr="00875148" w:rsidRDefault="00860C90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p w:rsidR="00860C90" w:rsidRPr="00875148" w:rsidRDefault="00860C90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860C90" w:rsidRPr="00875148">
        <w:tc>
          <w:tcPr>
            <w:tcW w:w="579" w:type="dxa"/>
            <w:vAlign w:val="center"/>
          </w:tcPr>
          <w:p w:rsidR="00860C90" w:rsidRPr="00875148" w:rsidRDefault="00860C90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860C90" w:rsidRPr="00875148" w:rsidRDefault="00860C90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860C90" w:rsidRPr="00875148" w:rsidRDefault="00860C90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860C90" w:rsidRPr="00875148" w:rsidRDefault="00860C90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860C90" w:rsidRPr="00875148" w:rsidRDefault="00860C90" w:rsidP="002552D5">
      <w:pPr>
        <w:rPr>
          <w:rFonts w:ascii="Arial Narrow" w:hAnsi="Arial Narrow"/>
        </w:rPr>
      </w:pPr>
    </w:p>
    <w:p w:rsidR="00860C90" w:rsidRPr="00875148" w:rsidRDefault="00860C90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860C90" w:rsidRPr="00875148">
        <w:tc>
          <w:tcPr>
            <w:tcW w:w="1844" w:type="dxa"/>
            <w:vAlign w:val="center"/>
          </w:tcPr>
          <w:p w:rsidR="00860C90" w:rsidRPr="00875148" w:rsidRDefault="00860C90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860C90" w:rsidRPr="00875148" w:rsidRDefault="00860C90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860C90" w:rsidRPr="00875148" w:rsidRDefault="00860C90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860C90" w:rsidRPr="00875148" w:rsidRDefault="00860C90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sectPr w:rsidR="00860C90" w:rsidRPr="00875148" w:rsidSect="006F1417">
      <w:headerReference w:type="default" r:id="rId13"/>
      <w:footerReference w:type="default" r:id="rId14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384" w:rsidRDefault="00C57384">
      <w:r>
        <w:separator/>
      </w:r>
    </w:p>
  </w:endnote>
  <w:endnote w:type="continuationSeparator" w:id="0">
    <w:p w:rsidR="00C57384" w:rsidRDefault="00C57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C90" w:rsidRDefault="00860C90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E835A1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E835A1">
      <w:rPr>
        <w:rStyle w:val="Nmerodepgina"/>
        <w:rFonts w:ascii="Arial" w:hAnsi="Arial"/>
        <w:snapToGrid w:val="0"/>
      </w:rPr>
      <w:fldChar w:fldCharType="separate"/>
    </w:r>
    <w:r w:rsidR="00003C0C">
      <w:rPr>
        <w:rStyle w:val="Nmerodepgina"/>
        <w:rFonts w:ascii="Arial" w:hAnsi="Arial"/>
        <w:noProof/>
        <w:snapToGrid w:val="0"/>
      </w:rPr>
      <w:t>4</w:t>
    </w:r>
    <w:r w:rsidR="00E835A1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E835A1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E835A1">
      <w:rPr>
        <w:rStyle w:val="Nmerodepgina"/>
        <w:rFonts w:ascii="Arial" w:hAnsi="Arial"/>
        <w:snapToGrid w:val="0"/>
      </w:rPr>
      <w:fldChar w:fldCharType="separate"/>
    </w:r>
    <w:r w:rsidR="00003C0C">
      <w:rPr>
        <w:rStyle w:val="Nmerodepgina"/>
        <w:rFonts w:ascii="Arial" w:hAnsi="Arial"/>
        <w:noProof/>
        <w:snapToGrid w:val="0"/>
      </w:rPr>
      <w:t>8</w:t>
    </w:r>
    <w:r w:rsidR="00E835A1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384" w:rsidRDefault="00C57384">
      <w:r>
        <w:separator/>
      </w:r>
    </w:p>
  </w:footnote>
  <w:footnote w:type="continuationSeparator" w:id="0">
    <w:p w:rsidR="00C57384" w:rsidRDefault="00C57384">
      <w:r>
        <w:continuationSeparator/>
      </w:r>
    </w:p>
  </w:footnote>
  <w:footnote w:id="1">
    <w:p w:rsidR="00860C90" w:rsidRDefault="00860C90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2">
    <w:p w:rsidR="00860C90" w:rsidRDefault="00860C90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3">
    <w:p w:rsidR="00860C90" w:rsidRDefault="00860C90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4">
    <w:p w:rsidR="00860C90" w:rsidRDefault="00860C90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860C90" w:rsidRDefault="00860C90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860C90" w:rsidRDefault="00860C90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860C90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860C90" w:rsidRPr="001B27ED" w:rsidRDefault="00C57384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8" type="#_x0000_t75" style="width:60.65pt;height:26.1pt;visibility:visible">
                <v:imagedata r:id="rId1" o:title=""/>
              </v:shape>
            </w:pict>
          </w:r>
        </w:p>
      </w:tc>
      <w:tc>
        <w:tcPr>
          <w:tcW w:w="3970" w:type="dxa"/>
          <w:vMerge w:val="restart"/>
          <w:vAlign w:val="center"/>
        </w:tcPr>
        <w:p w:rsidR="00860C90" w:rsidRPr="001B27ED" w:rsidRDefault="00860C90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1B27ED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860C90" w:rsidRPr="001B27ED" w:rsidRDefault="00860C90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860C90" w:rsidRPr="001B27ED" w:rsidRDefault="00860C90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sz w:val="16"/>
            </w:rPr>
            <w:t>CÓDIGO: 147</w:t>
          </w:r>
        </w:p>
      </w:tc>
    </w:tr>
    <w:tr w:rsidR="00860C90">
      <w:trPr>
        <w:cantSplit/>
        <w:trHeight w:val="337"/>
        <w:jc w:val="center"/>
      </w:trPr>
      <w:tc>
        <w:tcPr>
          <w:tcW w:w="2089" w:type="dxa"/>
          <w:vMerge/>
        </w:tcPr>
        <w:p w:rsidR="00860C90" w:rsidRPr="001B27ED" w:rsidRDefault="00860C90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860C90" w:rsidRPr="001B27ED" w:rsidRDefault="00860C90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860C90" w:rsidRPr="001B27ED" w:rsidRDefault="00860C90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860C90" w:rsidRPr="001B27ED" w:rsidRDefault="00860C90" w:rsidP="0000716A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sz w:val="16"/>
            </w:rPr>
            <w:t>DATA: 03/01/2012</w:t>
          </w:r>
        </w:p>
      </w:tc>
    </w:tr>
    <w:tr w:rsidR="00860C90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860C90" w:rsidRPr="001B27ED" w:rsidRDefault="00860C90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860C90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860C90" w:rsidRPr="001B27ED" w:rsidRDefault="00860C90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1B27ED">
            <w:rPr>
              <w:rFonts w:ascii="Arial" w:hAnsi="Arial"/>
            </w:rPr>
            <w:t>Área Responsável pelo Modelo:</w:t>
          </w:r>
        </w:p>
      </w:tc>
    </w:tr>
  </w:tbl>
  <w:p w:rsidR="00860C90" w:rsidRDefault="00860C9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0C394F"/>
    <w:multiLevelType w:val="hybridMultilevel"/>
    <w:tmpl w:val="9FF2977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456212C1"/>
    <w:multiLevelType w:val="hybridMultilevel"/>
    <w:tmpl w:val="3496B62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55224EB9"/>
    <w:multiLevelType w:val="hybridMultilevel"/>
    <w:tmpl w:val="C52E2FA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2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4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6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20"/>
  </w:num>
  <w:num w:numId="5">
    <w:abstractNumId w:val="11"/>
  </w:num>
  <w:num w:numId="6">
    <w:abstractNumId w:val="25"/>
  </w:num>
  <w:num w:numId="7">
    <w:abstractNumId w:val="7"/>
  </w:num>
  <w:num w:numId="8">
    <w:abstractNumId w:val="18"/>
  </w:num>
  <w:num w:numId="9">
    <w:abstractNumId w:val="15"/>
  </w:num>
  <w:num w:numId="10">
    <w:abstractNumId w:val="12"/>
  </w:num>
  <w:num w:numId="11">
    <w:abstractNumId w:val="22"/>
  </w:num>
  <w:num w:numId="12">
    <w:abstractNumId w:val="21"/>
  </w:num>
  <w:num w:numId="13">
    <w:abstractNumId w:val="4"/>
  </w:num>
  <w:num w:numId="14">
    <w:abstractNumId w:val="2"/>
  </w:num>
  <w:num w:numId="15">
    <w:abstractNumId w:val="26"/>
  </w:num>
  <w:num w:numId="16">
    <w:abstractNumId w:val="8"/>
  </w:num>
  <w:num w:numId="17">
    <w:abstractNumId w:val="16"/>
  </w:num>
  <w:num w:numId="18">
    <w:abstractNumId w:val="1"/>
  </w:num>
  <w:num w:numId="19">
    <w:abstractNumId w:val="6"/>
  </w:num>
  <w:num w:numId="20">
    <w:abstractNumId w:val="23"/>
  </w:num>
  <w:num w:numId="21">
    <w:abstractNumId w:val="24"/>
  </w:num>
  <w:num w:numId="22">
    <w:abstractNumId w:val="14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 w:numId="26">
    <w:abstractNumId w:val="17"/>
  </w:num>
  <w:num w:numId="27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2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29F1"/>
    <w:rsid w:val="00002D60"/>
    <w:rsid w:val="00003C0C"/>
    <w:rsid w:val="00005CD4"/>
    <w:rsid w:val="0000716A"/>
    <w:rsid w:val="000111F6"/>
    <w:rsid w:val="000119B3"/>
    <w:rsid w:val="00011A3A"/>
    <w:rsid w:val="0001494B"/>
    <w:rsid w:val="0002068B"/>
    <w:rsid w:val="0002080F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5102B"/>
    <w:rsid w:val="00057918"/>
    <w:rsid w:val="00057981"/>
    <w:rsid w:val="00060889"/>
    <w:rsid w:val="00062236"/>
    <w:rsid w:val="0006327C"/>
    <w:rsid w:val="00063320"/>
    <w:rsid w:val="00065E97"/>
    <w:rsid w:val="000718DF"/>
    <w:rsid w:val="0007424A"/>
    <w:rsid w:val="00075F45"/>
    <w:rsid w:val="00085C58"/>
    <w:rsid w:val="00090E34"/>
    <w:rsid w:val="00092FF2"/>
    <w:rsid w:val="00095B92"/>
    <w:rsid w:val="00096E8F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310"/>
    <w:rsid w:val="0018054E"/>
    <w:rsid w:val="0018172E"/>
    <w:rsid w:val="001826EF"/>
    <w:rsid w:val="00186729"/>
    <w:rsid w:val="0018798B"/>
    <w:rsid w:val="00190B56"/>
    <w:rsid w:val="0019415F"/>
    <w:rsid w:val="00195723"/>
    <w:rsid w:val="001B27ED"/>
    <w:rsid w:val="001B744E"/>
    <w:rsid w:val="001B7E62"/>
    <w:rsid w:val="001C0FEA"/>
    <w:rsid w:val="001C3A9A"/>
    <w:rsid w:val="001D0F63"/>
    <w:rsid w:val="001D24B2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5398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6541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3C02"/>
    <w:rsid w:val="0031420D"/>
    <w:rsid w:val="00315652"/>
    <w:rsid w:val="00321262"/>
    <w:rsid w:val="00321FF4"/>
    <w:rsid w:val="00322546"/>
    <w:rsid w:val="00324DF4"/>
    <w:rsid w:val="0032615C"/>
    <w:rsid w:val="00343E85"/>
    <w:rsid w:val="0034692E"/>
    <w:rsid w:val="00346E2C"/>
    <w:rsid w:val="00352574"/>
    <w:rsid w:val="00360B96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F3769"/>
    <w:rsid w:val="003F4CD3"/>
    <w:rsid w:val="003F51EA"/>
    <w:rsid w:val="004046FE"/>
    <w:rsid w:val="00406C5E"/>
    <w:rsid w:val="0040743C"/>
    <w:rsid w:val="00407BCF"/>
    <w:rsid w:val="0041262B"/>
    <w:rsid w:val="004150D4"/>
    <w:rsid w:val="00415F64"/>
    <w:rsid w:val="00425CF6"/>
    <w:rsid w:val="00432241"/>
    <w:rsid w:val="00433F80"/>
    <w:rsid w:val="004429EB"/>
    <w:rsid w:val="004454DC"/>
    <w:rsid w:val="004474E5"/>
    <w:rsid w:val="004506AF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A5F9A"/>
    <w:rsid w:val="004B2235"/>
    <w:rsid w:val="004B4CB8"/>
    <w:rsid w:val="004B6EE3"/>
    <w:rsid w:val="004C20D4"/>
    <w:rsid w:val="004C23C5"/>
    <w:rsid w:val="004C5A88"/>
    <w:rsid w:val="004C5CED"/>
    <w:rsid w:val="004D06BD"/>
    <w:rsid w:val="004D08B8"/>
    <w:rsid w:val="004D1F01"/>
    <w:rsid w:val="004D3EF6"/>
    <w:rsid w:val="004D479A"/>
    <w:rsid w:val="004D681A"/>
    <w:rsid w:val="004D72B7"/>
    <w:rsid w:val="004E146B"/>
    <w:rsid w:val="004E433D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25566"/>
    <w:rsid w:val="00533434"/>
    <w:rsid w:val="00533709"/>
    <w:rsid w:val="005342FA"/>
    <w:rsid w:val="00536B8D"/>
    <w:rsid w:val="0054470E"/>
    <w:rsid w:val="00550E13"/>
    <w:rsid w:val="00551A51"/>
    <w:rsid w:val="005529EC"/>
    <w:rsid w:val="00563CCF"/>
    <w:rsid w:val="00565A80"/>
    <w:rsid w:val="00566DA7"/>
    <w:rsid w:val="005728F6"/>
    <w:rsid w:val="00573D01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C78C7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407B"/>
    <w:rsid w:val="00635F81"/>
    <w:rsid w:val="00645DE2"/>
    <w:rsid w:val="00652F0D"/>
    <w:rsid w:val="006538E2"/>
    <w:rsid w:val="0065593F"/>
    <w:rsid w:val="0065695B"/>
    <w:rsid w:val="006675D3"/>
    <w:rsid w:val="006740BF"/>
    <w:rsid w:val="00674551"/>
    <w:rsid w:val="00676DC7"/>
    <w:rsid w:val="00687C7B"/>
    <w:rsid w:val="006919C9"/>
    <w:rsid w:val="00691D6D"/>
    <w:rsid w:val="006A2A01"/>
    <w:rsid w:val="006B4D0C"/>
    <w:rsid w:val="006B5723"/>
    <w:rsid w:val="006C1E49"/>
    <w:rsid w:val="006C3C63"/>
    <w:rsid w:val="006C43F7"/>
    <w:rsid w:val="006C7F76"/>
    <w:rsid w:val="006E2C4F"/>
    <w:rsid w:val="006E2F17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56A1"/>
    <w:rsid w:val="007069D1"/>
    <w:rsid w:val="007077A7"/>
    <w:rsid w:val="00707850"/>
    <w:rsid w:val="00710567"/>
    <w:rsid w:val="00711B32"/>
    <w:rsid w:val="00713A58"/>
    <w:rsid w:val="00715235"/>
    <w:rsid w:val="00716B52"/>
    <w:rsid w:val="00721EB8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406F"/>
    <w:rsid w:val="007472E9"/>
    <w:rsid w:val="00752424"/>
    <w:rsid w:val="007565D7"/>
    <w:rsid w:val="0076025F"/>
    <w:rsid w:val="00772978"/>
    <w:rsid w:val="0077376A"/>
    <w:rsid w:val="00776469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C09C7"/>
    <w:rsid w:val="007C6825"/>
    <w:rsid w:val="007C6A63"/>
    <w:rsid w:val="007C7C12"/>
    <w:rsid w:val="007D0756"/>
    <w:rsid w:val="007E4CA4"/>
    <w:rsid w:val="007E71B4"/>
    <w:rsid w:val="007F2588"/>
    <w:rsid w:val="008017EC"/>
    <w:rsid w:val="0080382D"/>
    <w:rsid w:val="008110AC"/>
    <w:rsid w:val="008125D7"/>
    <w:rsid w:val="00813102"/>
    <w:rsid w:val="008140EF"/>
    <w:rsid w:val="0081528D"/>
    <w:rsid w:val="00823133"/>
    <w:rsid w:val="00824444"/>
    <w:rsid w:val="00832F35"/>
    <w:rsid w:val="00841321"/>
    <w:rsid w:val="00854EA4"/>
    <w:rsid w:val="008573CA"/>
    <w:rsid w:val="00860C90"/>
    <w:rsid w:val="00862B7C"/>
    <w:rsid w:val="008631C6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B3FE1"/>
    <w:rsid w:val="008B6165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42F4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4303A"/>
    <w:rsid w:val="0094354E"/>
    <w:rsid w:val="009540DC"/>
    <w:rsid w:val="00954189"/>
    <w:rsid w:val="009571DC"/>
    <w:rsid w:val="00960881"/>
    <w:rsid w:val="00961437"/>
    <w:rsid w:val="00963850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7E43"/>
    <w:rsid w:val="00990122"/>
    <w:rsid w:val="00990D90"/>
    <w:rsid w:val="00991CB1"/>
    <w:rsid w:val="0099463C"/>
    <w:rsid w:val="00994D77"/>
    <w:rsid w:val="00996E98"/>
    <w:rsid w:val="009B02FE"/>
    <w:rsid w:val="009C0CFF"/>
    <w:rsid w:val="009C2CEB"/>
    <w:rsid w:val="009D0684"/>
    <w:rsid w:val="009D6BA7"/>
    <w:rsid w:val="009F2E14"/>
    <w:rsid w:val="009F5AA5"/>
    <w:rsid w:val="00A00118"/>
    <w:rsid w:val="00A00C80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3631C"/>
    <w:rsid w:val="00A36F80"/>
    <w:rsid w:val="00A43016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E290D"/>
    <w:rsid w:val="00AE45E8"/>
    <w:rsid w:val="00AF0520"/>
    <w:rsid w:val="00AF2A86"/>
    <w:rsid w:val="00AF4003"/>
    <w:rsid w:val="00AF6532"/>
    <w:rsid w:val="00AF6E5E"/>
    <w:rsid w:val="00AF7F8F"/>
    <w:rsid w:val="00B027CB"/>
    <w:rsid w:val="00B02BE8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1E7E"/>
    <w:rsid w:val="00B342E9"/>
    <w:rsid w:val="00B34FA0"/>
    <w:rsid w:val="00B36A35"/>
    <w:rsid w:val="00B420A7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84DBD"/>
    <w:rsid w:val="00B86F32"/>
    <w:rsid w:val="00B87E6C"/>
    <w:rsid w:val="00B92540"/>
    <w:rsid w:val="00B97270"/>
    <w:rsid w:val="00B97651"/>
    <w:rsid w:val="00B97898"/>
    <w:rsid w:val="00B978C8"/>
    <w:rsid w:val="00BA00BC"/>
    <w:rsid w:val="00BA6CC9"/>
    <w:rsid w:val="00BA6DDF"/>
    <w:rsid w:val="00BB189E"/>
    <w:rsid w:val="00BB2081"/>
    <w:rsid w:val="00BB4FC7"/>
    <w:rsid w:val="00BB74D3"/>
    <w:rsid w:val="00BD06A1"/>
    <w:rsid w:val="00BD0D7E"/>
    <w:rsid w:val="00BD11A1"/>
    <w:rsid w:val="00BD16C4"/>
    <w:rsid w:val="00BD1DF1"/>
    <w:rsid w:val="00BD4414"/>
    <w:rsid w:val="00BE1773"/>
    <w:rsid w:val="00BE1A1C"/>
    <w:rsid w:val="00BE1CD2"/>
    <w:rsid w:val="00BF0AAB"/>
    <w:rsid w:val="00BF216B"/>
    <w:rsid w:val="00BF2196"/>
    <w:rsid w:val="00BF243E"/>
    <w:rsid w:val="00C00B8A"/>
    <w:rsid w:val="00C0154E"/>
    <w:rsid w:val="00C02839"/>
    <w:rsid w:val="00C06858"/>
    <w:rsid w:val="00C06BD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384"/>
    <w:rsid w:val="00C57994"/>
    <w:rsid w:val="00C57C2E"/>
    <w:rsid w:val="00C60F0C"/>
    <w:rsid w:val="00C62494"/>
    <w:rsid w:val="00C65E4E"/>
    <w:rsid w:val="00C6618A"/>
    <w:rsid w:val="00C75E39"/>
    <w:rsid w:val="00C76F2C"/>
    <w:rsid w:val="00C809B6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F2AC9"/>
    <w:rsid w:val="00CF360A"/>
    <w:rsid w:val="00CF7CBC"/>
    <w:rsid w:val="00D013E8"/>
    <w:rsid w:val="00D019BE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3507"/>
    <w:rsid w:val="00D453FF"/>
    <w:rsid w:val="00D45EB1"/>
    <w:rsid w:val="00D515AB"/>
    <w:rsid w:val="00D51B3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E1F4D"/>
    <w:rsid w:val="00DE31D7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4CC4"/>
    <w:rsid w:val="00E360A2"/>
    <w:rsid w:val="00E36D54"/>
    <w:rsid w:val="00E41F2B"/>
    <w:rsid w:val="00E51217"/>
    <w:rsid w:val="00E52A49"/>
    <w:rsid w:val="00E56AB3"/>
    <w:rsid w:val="00E62254"/>
    <w:rsid w:val="00E635A2"/>
    <w:rsid w:val="00E7459E"/>
    <w:rsid w:val="00E751F2"/>
    <w:rsid w:val="00E76C04"/>
    <w:rsid w:val="00E825E0"/>
    <w:rsid w:val="00E829D5"/>
    <w:rsid w:val="00E835A1"/>
    <w:rsid w:val="00E857C3"/>
    <w:rsid w:val="00E86BF7"/>
    <w:rsid w:val="00E87A12"/>
    <w:rsid w:val="00E9191F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B3B74"/>
    <w:rsid w:val="00EC0A20"/>
    <w:rsid w:val="00EC6D24"/>
    <w:rsid w:val="00ED1B21"/>
    <w:rsid w:val="00ED20F7"/>
    <w:rsid w:val="00ED439D"/>
    <w:rsid w:val="00ED5B4E"/>
    <w:rsid w:val="00EE251C"/>
    <w:rsid w:val="00EE76B3"/>
    <w:rsid w:val="00EF2883"/>
    <w:rsid w:val="00EF4284"/>
    <w:rsid w:val="00EF4F69"/>
    <w:rsid w:val="00F00402"/>
    <w:rsid w:val="00F023D9"/>
    <w:rsid w:val="00F025FE"/>
    <w:rsid w:val="00F061D9"/>
    <w:rsid w:val="00F06D28"/>
    <w:rsid w:val="00F06E32"/>
    <w:rsid w:val="00F110A0"/>
    <w:rsid w:val="00F115A0"/>
    <w:rsid w:val="00F1361E"/>
    <w:rsid w:val="00F17E54"/>
    <w:rsid w:val="00F255DF"/>
    <w:rsid w:val="00F25CB5"/>
    <w:rsid w:val="00F27E38"/>
    <w:rsid w:val="00F329E9"/>
    <w:rsid w:val="00F355CD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0D48"/>
    <w:rsid w:val="00FA6961"/>
    <w:rsid w:val="00FA6D41"/>
    <w:rsid w:val="00FA7B23"/>
    <w:rsid w:val="00FB28B8"/>
    <w:rsid w:val="00FB47D1"/>
    <w:rsid w:val="00FB6741"/>
    <w:rsid w:val="00FC09DF"/>
    <w:rsid w:val="00FC1CB5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kern w:val="32"/>
      <w:sz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i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sz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sz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i/>
      <w:sz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kern w:val="28"/>
      <w:sz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locked/>
    <w:rsid w:val="00ED20F7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ED20F7"/>
    <w:rPr>
      <w:rFonts w:cs="Times New Roman"/>
      <w:b/>
      <w:bCs/>
      <w:sz w:val="20"/>
    </w:rPr>
  </w:style>
  <w:style w:type="paragraph" w:styleId="Reviso">
    <w:name w:val="Revision"/>
    <w:hidden/>
    <w:uiPriority w:val="99"/>
    <w:semiHidden/>
    <w:rsid w:val="00ED20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500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1158BF8-4AB6-44B7-A6E6-572DF293B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151</TotalTime>
  <Pages>8</Pages>
  <Words>1031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6591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Abril S.A.</dc:creator>
  <cp:keywords/>
  <dc:description/>
  <cp:lastModifiedBy>Francivaldo Nogueira Alecrim_DISCOVER</cp:lastModifiedBy>
  <cp:revision>19</cp:revision>
  <cp:lastPrinted>2009-11-19T20:24:00Z</cp:lastPrinted>
  <dcterms:created xsi:type="dcterms:W3CDTF">2012-01-03T13:55:00Z</dcterms:created>
  <dcterms:modified xsi:type="dcterms:W3CDTF">2012-04-16T12:39:00Z</dcterms:modified>
</cp:coreProperties>
</file>