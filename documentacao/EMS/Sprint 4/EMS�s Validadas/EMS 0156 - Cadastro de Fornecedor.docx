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</w:t>
      </w:r>
      <w:r w:rsidR="00C56C25">
        <w:rPr>
          <w:rFonts w:ascii="Arial Narrow" w:hAnsi="Arial Narrow"/>
          <w:b/>
          <w:sz w:val="36"/>
          <w:szCs w:val="36"/>
        </w:rPr>
        <w:t>15</w:t>
      </w:r>
      <w:r w:rsidR="00566681">
        <w:rPr>
          <w:rFonts w:ascii="Arial Narrow" w:hAnsi="Arial Narrow"/>
          <w:b/>
          <w:sz w:val="36"/>
          <w:szCs w:val="36"/>
        </w:rPr>
        <w:t>6</w:t>
      </w:r>
      <w:r w:rsidR="00D94288">
        <w:rPr>
          <w:rFonts w:ascii="Arial Narrow" w:hAnsi="Arial Narrow"/>
          <w:b/>
          <w:sz w:val="36"/>
          <w:szCs w:val="36"/>
        </w:rPr>
        <w:t>-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 xml:space="preserve">adastro de </w:t>
      </w:r>
      <w:r w:rsidR="00E7654E">
        <w:rPr>
          <w:rFonts w:ascii="Arial Narrow" w:hAnsi="Arial Narrow"/>
          <w:b/>
          <w:sz w:val="36"/>
          <w:szCs w:val="36"/>
        </w:rPr>
        <w:t>F</w:t>
      </w:r>
      <w:r w:rsidR="00566681">
        <w:rPr>
          <w:rFonts w:ascii="Arial Narrow" w:hAnsi="Arial Narrow"/>
          <w:b/>
          <w:sz w:val="36"/>
          <w:szCs w:val="36"/>
        </w:rPr>
        <w:t>ornecedor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1B253D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29/01/2012</w:t>
            </w:r>
          </w:p>
        </w:tc>
        <w:tc>
          <w:tcPr>
            <w:tcW w:w="1134" w:type="dxa"/>
          </w:tcPr>
          <w:p w:rsidR="00DD7C0F" w:rsidRPr="00875148" w:rsidRDefault="001B253D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1B253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DD7C0F" w:rsidRPr="00875148" w:rsidRDefault="001B253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1B253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01676A" w:rsidRPr="00875148" w:rsidTr="0001676A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76A" w:rsidRPr="00875148" w:rsidRDefault="0001676A" w:rsidP="00C04D1A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</w:t>
            </w:r>
            <w:r w:rsidR="00C04D1A">
              <w:rPr>
                <w:rFonts w:ascii="Arial Narrow" w:hAnsi="Arial Narrow"/>
                <w:color w:val="0000FF"/>
                <w:lang w:val="es-ES_tradnl"/>
              </w:rPr>
              <w:t>3</w:t>
            </w:r>
            <w:r>
              <w:rPr>
                <w:rFonts w:ascii="Arial Narrow" w:hAnsi="Arial Narrow"/>
                <w:color w:val="0000FF"/>
                <w:lang w:val="es-ES_tradnl"/>
              </w:rPr>
              <w:t>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76A" w:rsidRPr="00875148" w:rsidRDefault="0001676A" w:rsidP="002B6AB4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76A" w:rsidRPr="00875148" w:rsidRDefault="0001676A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76A" w:rsidRPr="00875148" w:rsidRDefault="0001676A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76A" w:rsidRPr="00875148" w:rsidRDefault="0001676A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83315" w:rsidRPr="00875148" w:rsidTr="00983315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315" w:rsidRPr="00875148" w:rsidRDefault="00983315" w:rsidP="0098331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10/04/2012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315" w:rsidRPr="00875148" w:rsidRDefault="00983315" w:rsidP="00842637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315" w:rsidRPr="00875148" w:rsidRDefault="00983315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  <w:bookmarkStart w:id="2" w:name="_GoBack"/>
            <w:bookmarkEnd w:id="2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315" w:rsidRPr="00875148" w:rsidRDefault="00983315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315" w:rsidRPr="00875148" w:rsidRDefault="00983315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1B253D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Tela responsável pelo cadastro d</w:t>
            </w:r>
            <w:r w:rsidR="00336070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os fornecedores da distribuidora. 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E95CF1" w:rsidRDefault="00E95C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</w:t>
      </w:r>
      <w:r w:rsidR="00D94288">
        <w:rPr>
          <w:rFonts w:ascii="Arial Narrow" w:hAnsi="Arial Narrow" w:cs="Arial"/>
          <w:color w:val="002060"/>
          <w:sz w:val="22"/>
          <w:szCs w:val="22"/>
        </w:rPr>
        <w:t xml:space="preserve">cadastro e </w:t>
      </w:r>
      <w:r w:rsidR="000E265B">
        <w:rPr>
          <w:rFonts w:ascii="Arial Narrow" w:hAnsi="Arial Narrow" w:cs="Arial"/>
          <w:color w:val="002060"/>
          <w:sz w:val="22"/>
          <w:szCs w:val="22"/>
        </w:rPr>
        <w:t>manutenção de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registros</w:t>
      </w:r>
      <w:r w:rsidR="00336070">
        <w:rPr>
          <w:rFonts w:ascii="Arial Narrow" w:hAnsi="Arial Narrow" w:cs="Arial"/>
          <w:color w:val="002060"/>
          <w:sz w:val="22"/>
          <w:szCs w:val="22"/>
        </w:rPr>
        <w:t xml:space="preserve"> dos fornecedores da </w:t>
      </w:r>
      <w:r w:rsidR="00951743">
        <w:rPr>
          <w:rFonts w:ascii="Arial Narrow" w:hAnsi="Arial Narrow" w:cs="Arial"/>
          <w:color w:val="002060"/>
          <w:sz w:val="22"/>
          <w:szCs w:val="22"/>
        </w:rPr>
        <w:t xml:space="preserve">distribuidora. </w:t>
      </w:r>
    </w:p>
    <w:p w:rsidR="002327A4" w:rsidRDefault="002327A4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uma consulta o usuário irá entrar com a Razão Social </w:t>
      </w:r>
      <w:ins w:id="14" w:author="Editora Abril S.A." w:date="2012-04-11T16:50:00Z">
        <w:r w:rsidR="00DE397D">
          <w:rPr>
            <w:rFonts w:ascii="Arial Narrow" w:hAnsi="Arial Narrow" w:cs="Arial"/>
            <w:color w:val="002060"/>
            <w:sz w:val="22"/>
            <w:szCs w:val="22"/>
          </w:rPr>
          <w:t>e/</w:t>
        </w:r>
      </w:ins>
      <w:r>
        <w:rPr>
          <w:rFonts w:ascii="Arial Narrow" w:hAnsi="Arial Narrow" w:cs="Arial"/>
          <w:color w:val="002060"/>
          <w:sz w:val="22"/>
          <w:szCs w:val="22"/>
        </w:rPr>
        <w:t xml:space="preserve">ou o CNPJ </w:t>
      </w:r>
      <w:ins w:id="15" w:author="Editora Abril S.A." w:date="2012-04-11T16:50:00Z">
        <w:r w:rsidR="00DE397D">
          <w:rPr>
            <w:rFonts w:ascii="Arial Narrow" w:hAnsi="Arial Narrow" w:cs="Arial"/>
            <w:color w:val="002060"/>
            <w:sz w:val="22"/>
            <w:szCs w:val="22"/>
          </w:rPr>
          <w:t>e/</w:t>
        </w:r>
      </w:ins>
      <w:r>
        <w:rPr>
          <w:rFonts w:ascii="Arial Narrow" w:hAnsi="Arial Narrow" w:cs="Arial"/>
          <w:color w:val="002060"/>
          <w:sz w:val="22"/>
          <w:szCs w:val="22"/>
        </w:rPr>
        <w:t>ou Nome Fantasia, a funcionalidade irá exibir as informações básicas do cadastro.</w:t>
      </w:r>
    </w:p>
    <w:p w:rsidR="002F180A" w:rsidRDefault="001B253D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Só é possível o cadastro de Fornecedor como pessoa do tipo jurídica (CNPJ).</w:t>
      </w:r>
    </w:p>
    <w:p w:rsidR="001B253D" w:rsidRDefault="001B253D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distribuidor poderá </w:t>
      </w:r>
      <w:ins w:id="16" w:author="Editora Abril S.A." w:date="2012-04-11T16:51:00Z">
        <w:r w:rsidR="00DE397D">
          <w:rPr>
            <w:rFonts w:ascii="Arial Narrow" w:hAnsi="Arial Narrow" w:cs="Arial"/>
            <w:color w:val="002060"/>
            <w:sz w:val="22"/>
            <w:szCs w:val="22"/>
          </w:rPr>
          <w:t xml:space="preserve">possuir </w:t>
        </w:r>
      </w:ins>
      <w:r>
        <w:rPr>
          <w:rFonts w:ascii="Arial Narrow" w:hAnsi="Arial Narrow" w:cs="Arial"/>
          <w:color w:val="002060"/>
          <w:sz w:val="22"/>
          <w:szCs w:val="22"/>
        </w:rPr>
        <w:t>vários fornecedores cadastrados.</w:t>
      </w:r>
    </w:p>
    <w:p w:rsidR="002327A4" w:rsidRDefault="002327A4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1B253D" w:rsidRPr="00875148" w:rsidRDefault="001B253D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AA0230" w:rsidRDefault="00AA0230" w:rsidP="00321A0E">
      <w:pPr>
        <w:ind w:left="1146"/>
        <w:rPr>
          <w:rFonts w:ascii="Arial Narrow" w:hAnsi="Arial Narrow"/>
        </w:rPr>
      </w:pPr>
    </w:p>
    <w:p w:rsidR="00976E59" w:rsidRDefault="00976E59" w:rsidP="00321A0E">
      <w:pPr>
        <w:ind w:left="1146"/>
        <w:rPr>
          <w:rFonts w:ascii="Arial Narrow" w:hAnsi="Arial Narrow"/>
        </w:rPr>
      </w:pPr>
    </w:p>
    <w:p w:rsidR="00976E59" w:rsidRDefault="00976E59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Filtro de pesquisa:</w:t>
      </w:r>
    </w:p>
    <w:p w:rsidR="00976E59" w:rsidRDefault="00976E59" w:rsidP="00321A0E">
      <w:pPr>
        <w:ind w:left="1146"/>
        <w:rPr>
          <w:rFonts w:ascii="Arial Narrow" w:hAnsi="Arial Narrow"/>
        </w:rPr>
      </w:pPr>
    </w:p>
    <w:p w:rsidR="00976E59" w:rsidRDefault="00976E59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Razão Social: Razão social do fornecedor</w:t>
      </w:r>
    </w:p>
    <w:p w:rsidR="002327A4" w:rsidRDefault="002327A4" w:rsidP="002327A4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CNPJ: CNPJ do fornecedor</w:t>
      </w:r>
    </w:p>
    <w:p w:rsidR="00976E59" w:rsidRDefault="00976E59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Nome fantasia: Nome fantasia do fornecedor</w:t>
      </w:r>
    </w:p>
    <w:p w:rsidR="00976E59" w:rsidRDefault="00976E59" w:rsidP="00321A0E">
      <w:pPr>
        <w:ind w:left="1146"/>
        <w:rPr>
          <w:rFonts w:ascii="Arial Narrow" w:hAnsi="Arial Narrow"/>
        </w:rPr>
      </w:pPr>
    </w:p>
    <w:p w:rsidR="00976E59" w:rsidRDefault="00976E59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Resultado da pesquisa (</w:t>
      </w: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):</w:t>
      </w:r>
    </w:p>
    <w:p w:rsidR="00976E59" w:rsidRDefault="00976E59" w:rsidP="00321A0E">
      <w:pPr>
        <w:ind w:left="1146"/>
        <w:rPr>
          <w:rFonts w:ascii="Arial Narrow" w:hAnsi="Arial Narrow"/>
        </w:rPr>
      </w:pPr>
    </w:p>
    <w:p w:rsidR="00976E59" w:rsidRDefault="00976E59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Código: Código do fornecedor</w:t>
      </w:r>
    </w:p>
    <w:p w:rsidR="00976E59" w:rsidRDefault="00976E59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Razão Social: Razão Social do fornecedor</w:t>
      </w:r>
    </w:p>
    <w:p w:rsidR="00976E59" w:rsidRDefault="00976E59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CNPJ: CNPJ do fornecedor</w:t>
      </w:r>
    </w:p>
    <w:p w:rsidR="00976E59" w:rsidRDefault="00976E59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Responsável: principal contato no fornecedor</w:t>
      </w:r>
    </w:p>
    <w:p w:rsidR="00976E59" w:rsidRDefault="00976E59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Telefone: Telefone do fornecedor</w:t>
      </w:r>
    </w:p>
    <w:p w:rsidR="00976E59" w:rsidRDefault="00976E59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E-mail: e-mail do fornecedor</w:t>
      </w:r>
    </w:p>
    <w:p w:rsidR="002327A4" w:rsidRDefault="002327A4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Ação: ação para alterar ou excluir o item selecionado. Para exclusão deve-se levar em consideração a integridade referencial do banco de dados.</w:t>
      </w:r>
    </w:p>
    <w:p w:rsidR="00976E59" w:rsidRDefault="00976E59" w:rsidP="00321A0E">
      <w:pPr>
        <w:ind w:left="1146"/>
        <w:rPr>
          <w:rFonts w:ascii="Arial Narrow" w:hAnsi="Arial Narrow"/>
        </w:rPr>
      </w:pPr>
    </w:p>
    <w:p w:rsidR="00976E59" w:rsidRDefault="00976E59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Novo cadastro</w:t>
      </w:r>
      <w:r w:rsidR="00590D85">
        <w:rPr>
          <w:rFonts w:ascii="Arial Narrow" w:hAnsi="Arial Narrow"/>
        </w:rPr>
        <w:t xml:space="preserve"> (</w:t>
      </w:r>
      <w:proofErr w:type="gramStart"/>
      <w:r w:rsidR="00590D85">
        <w:rPr>
          <w:rFonts w:ascii="Arial Narrow" w:hAnsi="Arial Narrow"/>
        </w:rPr>
        <w:t>campos editáveis</w:t>
      </w:r>
      <w:proofErr w:type="gramEnd"/>
      <w:r w:rsidR="00590D85">
        <w:rPr>
          <w:rFonts w:ascii="Arial Narrow" w:hAnsi="Arial Narrow"/>
        </w:rPr>
        <w:t>)</w:t>
      </w:r>
    </w:p>
    <w:p w:rsidR="00976E59" w:rsidRDefault="00976E59" w:rsidP="00321A0E">
      <w:pPr>
        <w:ind w:left="1146"/>
        <w:rPr>
          <w:rFonts w:ascii="Arial Narrow" w:hAnsi="Arial Narrow"/>
        </w:rPr>
      </w:pPr>
    </w:p>
    <w:p w:rsidR="00E7654E" w:rsidRPr="00566681" w:rsidRDefault="00566681" w:rsidP="00E7654E">
      <w:pPr>
        <w:numPr>
          <w:ilvl w:val="0"/>
          <w:numId w:val="26"/>
        </w:numPr>
        <w:rPr>
          <w:rFonts w:ascii="Arial Narrow" w:hAnsi="Arial Narrow"/>
        </w:rPr>
      </w:pPr>
      <w:r w:rsidRPr="00566681">
        <w:rPr>
          <w:rFonts w:ascii="Arial Narrow" w:hAnsi="Arial Narrow"/>
        </w:rPr>
        <w:t>C</w:t>
      </w:r>
      <w:r w:rsidR="00336070">
        <w:rPr>
          <w:rFonts w:ascii="Arial Narrow" w:hAnsi="Arial Narrow"/>
        </w:rPr>
        <w:t>ó</w:t>
      </w:r>
      <w:r w:rsidRPr="00566681">
        <w:rPr>
          <w:rFonts w:ascii="Arial Narrow" w:hAnsi="Arial Narrow"/>
        </w:rPr>
        <w:t>digo</w:t>
      </w:r>
      <w:r w:rsidR="00C50460" w:rsidRPr="0056668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C</w:t>
      </w:r>
      <w:r w:rsidR="00336070">
        <w:rPr>
          <w:rFonts w:ascii="Arial Narrow" w:hAnsi="Arial Narrow"/>
        </w:rPr>
        <w:t>ó</w:t>
      </w:r>
      <w:r>
        <w:rPr>
          <w:rFonts w:ascii="Arial Narrow" w:hAnsi="Arial Narrow"/>
        </w:rPr>
        <w:t>digo do Fornecedor</w:t>
      </w:r>
      <w:r w:rsidR="00336070">
        <w:rPr>
          <w:rFonts w:ascii="Arial Narrow" w:hAnsi="Arial Narrow"/>
        </w:rPr>
        <w:t xml:space="preserve">. </w:t>
      </w:r>
      <w:r w:rsidR="00590D85">
        <w:rPr>
          <w:rFonts w:ascii="Arial Narrow" w:hAnsi="Arial Narrow"/>
        </w:rPr>
        <w:t>(obrigatório</w:t>
      </w:r>
      <w:r w:rsidR="006D3B78">
        <w:rPr>
          <w:rFonts w:ascii="Arial Narrow" w:hAnsi="Arial Narrow"/>
        </w:rPr>
        <w:t>, sugerido pelo sistema</w:t>
      </w:r>
      <w:r w:rsidR="00590D85">
        <w:rPr>
          <w:rFonts w:ascii="Arial Narrow" w:hAnsi="Arial Narrow"/>
        </w:rPr>
        <w:t xml:space="preserve">) </w:t>
      </w:r>
    </w:p>
    <w:p w:rsidR="00336070" w:rsidRDefault="00336070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Razão Social: Razão Social do fornecedor</w:t>
      </w:r>
      <w:r w:rsidR="00590D85">
        <w:rPr>
          <w:rFonts w:ascii="Arial Narrow" w:hAnsi="Arial Narrow"/>
        </w:rPr>
        <w:t xml:space="preserve"> (obrigatório)</w:t>
      </w:r>
    </w:p>
    <w:p w:rsidR="00976E59" w:rsidRPr="00976E59" w:rsidRDefault="00336070" w:rsidP="00976E59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 Fantasia: Nome fantasia do fornecedor</w:t>
      </w:r>
    </w:p>
    <w:p w:rsidR="0099407E" w:rsidRDefault="00336070" w:rsidP="001B253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Inscrição Estadual: Inscrição estadual do fornecedor</w:t>
      </w:r>
      <w:r w:rsidR="00590D85">
        <w:rPr>
          <w:rFonts w:ascii="Arial Narrow" w:hAnsi="Arial Narrow"/>
        </w:rPr>
        <w:t xml:space="preserve"> (obrigatório)</w:t>
      </w:r>
    </w:p>
    <w:p w:rsidR="0099407E" w:rsidRDefault="00336070" w:rsidP="001B253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CNPJ: CNPJ do fornecedor</w:t>
      </w:r>
      <w:r w:rsidR="00590D85">
        <w:rPr>
          <w:rFonts w:ascii="Arial Narrow" w:hAnsi="Arial Narrow"/>
        </w:rPr>
        <w:t xml:space="preserve"> (obrigatório)</w:t>
      </w:r>
    </w:p>
    <w:p w:rsidR="0099407E" w:rsidRDefault="00976E59" w:rsidP="001B253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Responsável: Nome do principal contato do fornecedor.</w:t>
      </w:r>
    </w:p>
    <w:p w:rsidR="0099407E" w:rsidRPr="001B253D" w:rsidRDefault="00336070" w:rsidP="001B253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E-mail: e-mail do fornecedor</w:t>
      </w:r>
    </w:p>
    <w:p w:rsidR="00E7654E" w:rsidRDefault="00566681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Tipo de Fornecedor: Combo com as seguintes opções:</w:t>
      </w:r>
      <w:r w:rsidR="00C04D1A">
        <w:rPr>
          <w:rFonts w:ascii="Arial Narrow" w:hAnsi="Arial Narrow"/>
        </w:rPr>
        <w:t xml:space="preserve"> </w:t>
      </w:r>
    </w:p>
    <w:p w:rsidR="00566681" w:rsidRDefault="00566681" w:rsidP="00566681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 xml:space="preserve">- </w:t>
      </w:r>
      <w:r w:rsidR="00C04D1A">
        <w:rPr>
          <w:rFonts w:ascii="Arial Narrow" w:hAnsi="Arial Narrow"/>
        </w:rPr>
        <w:t>Jornais</w:t>
      </w:r>
    </w:p>
    <w:p w:rsidR="00566681" w:rsidRDefault="00566681" w:rsidP="00566681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 xml:space="preserve">- </w:t>
      </w:r>
      <w:r w:rsidR="00C04D1A">
        <w:rPr>
          <w:rFonts w:ascii="Arial Narrow" w:hAnsi="Arial Narrow"/>
        </w:rPr>
        <w:t>Livros</w:t>
      </w:r>
    </w:p>
    <w:p w:rsidR="00C04D1A" w:rsidRDefault="00C04D1A" w:rsidP="00566681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Revistas</w:t>
      </w:r>
    </w:p>
    <w:p w:rsidR="00C04D1A" w:rsidRDefault="00C04D1A" w:rsidP="00566681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-Outros</w:t>
      </w:r>
    </w:p>
    <w:p w:rsidR="00566681" w:rsidRDefault="00976E59" w:rsidP="00566681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Possui contrato</w:t>
      </w:r>
      <w:proofErr w:type="gramStart"/>
      <w:r>
        <w:rPr>
          <w:rFonts w:ascii="Arial Narrow" w:hAnsi="Arial Narrow"/>
        </w:rPr>
        <w:t>?</w:t>
      </w:r>
      <w:r w:rsidR="00566681">
        <w:rPr>
          <w:rFonts w:ascii="Arial Narrow" w:hAnsi="Arial Narrow"/>
        </w:rPr>
        <w:t>:</w:t>
      </w:r>
      <w:proofErr w:type="gramEnd"/>
      <w:r>
        <w:rPr>
          <w:rFonts w:ascii="Arial Narrow" w:hAnsi="Arial Narrow"/>
        </w:rPr>
        <w:t xml:space="preserve"> </w:t>
      </w:r>
      <w:proofErr w:type="spellStart"/>
      <w:r w:rsidR="007E71A9">
        <w:rPr>
          <w:rFonts w:ascii="Arial Narrow" w:hAnsi="Arial Narrow"/>
        </w:rPr>
        <w:t>Checkbox</w:t>
      </w:r>
      <w:proofErr w:type="spellEnd"/>
      <w:r w:rsidR="007E71A9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com sim ou não, em caso positivo, surge </w:t>
      </w:r>
      <w:proofErr w:type="spellStart"/>
      <w:r>
        <w:rPr>
          <w:rFonts w:ascii="Arial Narrow" w:hAnsi="Arial Narrow"/>
        </w:rPr>
        <w:t>textbox</w:t>
      </w:r>
      <w:proofErr w:type="spellEnd"/>
      <w:r>
        <w:rPr>
          <w:rFonts w:ascii="Arial Narrow" w:hAnsi="Arial Narrow"/>
        </w:rPr>
        <w:t xml:space="preserve"> para inserção da data de validade do contrato</w:t>
      </w:r>
    </w:p>
    <w:p w:rsidR="00566681" w:rsidRDefault="00566681" w:rsidP="00566681">
      <w:pPr>
        <w:ind w:left="1146"/>
        <w:rPr>
          <w:rFonts w:ascii="Arial Narrow" w:hAnsi="Arial Narrow"/>
        </w:rPr>
      </w:pPr>
    </w:p>
    <w:p w:rsidR="001F6C63" w:rsidRDefault="001F6C63" w:rsidP="002A358E">
      <w:pPr>
        <w:ind w:left="426"/>
        <w:rPr>
          <w:rFonts w:ascii="Arial Narrow" w:hAnsi="Arial Narrow"/>
        </w:rPr>
      </w:pPr>
    </w:p>
    <w:p w:rsidR="002A358E" w:rsidRDefault="002A358E" w:rsidP="002A358E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2A358E" w:rsidRDefault="002A358E" w:rsidP="002A358E">
      <w:pPr>
        <w:ind w:left="426"/>
        <w:rPr>
          <w:rFonts w:ascii="Arial Narrow" w:hAnsi="Arial Narrow"/>
        </w:rPr>
      </w:pPr>
    </w:p>
    <w:p w:rsidR="002A358E" w:rsidRDefault="002A358E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Confirmar: Ação para efetivar o que foi digitado na tela.</w:t>
      </w:r>
    </w:p>
    <w:p w:rsidR="002A358E" w:rsidRDefault="002A358E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2A358E" w:rsidRDefault="002A358E" w:rsidP="002A358E">
      <w:pPr>
        <w:rPr>
          <w:rFonts w:ascii="Arial Narrow" w:hAnsi="Arial Narrow"/>
        </w:rPr>
      </w:pPr>
    </w:p>
    <w:p w:rsidR="00D76BE1" w:rsidRDefault="00D76BE1" w:rsidP="00D76BE1">
      <w:pPr>
        <w:ind w:left="1146"/>
        <w:rPr>
          <w:rFonts w:ascii="Arial Narrow" w:hAnsi="Arial Narrow"/>
        </w:rPr>
      </w:pPr>
    </w:p>
    <w:p w:rsidR="00590D85" w:rsidRDefault="00590D85" w:rsidP="00D76BE1">
      <w:pPr>
        <w:ind w:left="1146"/>
        <w:rPr>
          <w:rFonts w:ascii="Arial Narrow" w:hAnsi="Arial Narrow"/>
        </w:rPr>
      </w:pPr>
    </w:p>
    <w:p w:rsidR="000535A6" w:rsidRDefault="00590D85">
      <w:p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Tela de consulta de fornecedor</w:t>
      </w:r>
    </w:p>
    <w:p w:rsidR="000535A6" w:rsidRDefault="00342D5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2510" cy="3743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D85" w:rsidRDefault="00590D85">
      <w:pPr>
        <w:rPr>
          <w:rFonts w:ascii="Arial Narrow" w:hAnsi="Arial Narrow"/>
        </w:rPr>
      </w:pPr>
    </w:p>
    <w:p w:rsidR="00C50460" w:rsidRDefault="00D76BE1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Tela Cadastro de </w:t>
      </w:r>
      <w:r w:rsidR="00D168A5">
        <w:rPr>
          <w:rFonts w:ascii="Arial Narrow" w:hAnsi="Arial Narrow"/>
        </w:rPr>
        <w:t>Fornecedor</w:t>
      </w:r>
    </w:p>
    <w:p w:rsidR="001F6C63" w:rsidRDefault="00C04D1A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20130" cy="40100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6D" w:rsidRDefault="0030596D">
      <w:pPr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5F0" w:rsidRDefault="007A25F0">
      <w:r>
        <w:separator/>
      </w:r>
    </w:p>
  </w:endnote>
  <w:endnote w:type="continuationSeparator" w:id="0">
    <w:p w:rsidR="007A25F0" w:rsidRDefault="007A2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213" w:rsidRDefault="00937213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CE0786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CE0786">
      <w:rPr>
        <w:rStyle w:val="Nmerodepgina"/>
        <w:rFonts w:ascii="Arial" w:hAnsi="Arial"/>
        <w:snapToGrid w:val="0"/>
      </w:rPr>
      <w:fldChar w:fldCharType="separate"/>
    </w:r>
    <w:r w:rsidR="00DE397D">
      <w:rPr>
        <w:rStyle w:val="Nmerodepgina"/>
        <w:rFonts w:ascii="Arial" w:hAnsi="Arial"/>
        <w:noProof/>
        <w:snapToGrid w:val="0"/>
      </w:rPr>
      <w:t>5</w:t>
    </w:r>
    <w:r w:rsidR="00CE0786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CE0786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CE0786">
      <w:rPr>
        <w:rStyle w:val="Nmerodepgina"/>
        <w:rFonts w:ascii="Arial" w:hAnsi="Arial"/>
        <w:snapToGrid w:val="0"/>
      </w:rPr>
      <w:fldChar w:fldCharType="separate"/>
    </w:r>
    <w:r w:rsidR="00DE397D">
      <w:rPr>
        <w:rStyle w:val="Nmerodepgina"/>
        <w:rFonts w:ascii="Arial" w:hAnsi="Arial"/>
        <w:noProof/>
        <w:snapToGrid w:val="0"/>
      </w:rPr>
      <w:t>8</w:t>
    </w:r>
    <w:r w:rsidR="00CE0786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5F0" w:rsidRDefault="007A25F0">
      <w:r>
        <w:separator/>
      </w:r>
    </w:p>
  </w:footnote>
  <w:footnote w:type="continuationSeparator" w:id="0">
    <w:p w:rsidR="007A25F0" w:rsidRDefault="007A25F0">
      <w:r>
        <w:continuationSeparator/>
      </w:r>
    </w:p>
  </w:footnote>
  <w:footnote w:id="1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089"/>
      <w:gridCol w:w="3970"/>
      <w:gridCol w:w="1985"/>
      <w:gridCol w:w="1772"/>
    </w:tblGrid>
    <w:tr w:rsidR="00937213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937213">
      <w:trPr>
        <w:cantSplit/>
        <w:trHeight w:val="337"/>
        <w:jc w:val="center"/>
      </w:trPr>
      <w:tc>
        <w:tcPr>
          <w:tcW w:w="2089" w:type="dxa"/>
          <w:vMerge/>
        </w:tcPr>
        <w:p w:rsidR="00937213" w:rsidRDefault="00937213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37213" w:rsidRDefault="00937213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937213" w:rsidRDefault="0093721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ADB2B00"/>
    <w:multiLevelType w:val="hybridMultilevel"/>
    <w:tmpl w:val="D630A3A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4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1"/>
  </w:num>
  <w:num w:numId="12">
    <w:abstractNumId w:val="19"/>
  </w:num>
  <w:num w:numId="13">
    <w:abstractNumId w:val="4"/>
  </w:num>
  <w:num w:numId="14">
    <w:abstractNumId w:val="2"/>
  </w:num>
  <w:num w:numId="15">
    <w:abstractNumId w:val="25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2"/>
  </w:num>
  <w:num w:numId="21">
    <w:abstractNumId w:val="23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16"/>
  </w:num>
  <w:num w:numId="27">
    <w:abstractNumId w:val="2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attachedTemplate r:id="rId1"/>
  <w:stylePaneFormatFilter w:val="3F01"/>
  <w:trackRevision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A29F1"/>
    <w:rsid w:val="00002D60"/>
    <w:rsid w:val="00005CD4"/>
    <w:rsid w:val="0000716A"/>
    <w:rsid w:val="000111F6"/>
    <w:rsid w:val="000119B3"/>
    <w:rsid w:val="00011A3A"/>
    <w:rsid w:val="0001676A"/>
    <w:rsid w:val="00017326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535A6"/>
    <w:rsid w:val="000547DE"/>
    <w:rsid w:val="00062236"/>
    <w:rsid w:val="0006327C"/>
    <w:rsid w:val="00063320"/>
    <w:rsid w:val="00065E97"/>
    <w:rsid w:val="00066FAA"/>
    <w:rsid w:val="000718DF"/>
    <w:rsid w:val="0007424A"/>
    <w:rsid w:val="00075F45"/>
    <w:rsid w:val="00077EE7"/>
    <w:rsid w:val="00085C58"/>
    <w:rsid w:val="00090E34"/>
    <w:rsid w:val="00092FF2"/>
    <w:rsid w:val="00095B92"/>
    <w:rsid w:val="000971D1"/>
    <w:rsid w:val="00097715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265B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30BF4"/>
    <w:rsid w:val="0013234C"/>
    <w:rsid w:val="00132427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52C"/>
    <w:rsid w:val="00190B56"/>
    <w:rsid w:val="0019415F"/>
    <w:rsid w:val="0019454A"/>
    <w:rsid w:val="00195723"/>
    <w:rsid w:val="001A0E88"/>
    <w:rsid w:val="001B253D"/>
    <w:rsid w:val="001B744E"/>
    <w:rsid w:val="001C0FEA"/>
    <w:rsid w:val="001C3A9A"/>
    <w:rsid w:val="001C76CB"/>
    <w:rsid w:val="001D0F63"/>
    <w:rsid w:val="001D2410"/>
    <w:rsid w:val="001D24B2"/>
    <w:rsid w:val="001D3A86"/>
    <w:rsid w:val="001D55EF"/>
    <w:rsid w:val="001D6ACB"/>
    <w:rsid w:val="001E5B29"/>
    <w:rsid w:val="001F1D50"/>
    <w:rsid w:val="001F34B9"/>
    <w:rsid w:val="001F36C6"/>
    <w:rsid w:val="001F4ADC"/>
    <w:rsid w:val="001F53B7"/>
    <w:rsid w:val="001F6C63"/>
    <w:rsid w:val="00210BB8"/>
    <w:rsid w:val="002117FD"/>
    <w:rsid w:val="002128F9"/>
    <w:rsid w:val="00215804"/>
    <w:rsid w:val="00216BD7"/>
    <w:rsid w:val="00220386"/>
    <w:rsid w:val="00221BC2"/>
    <w:rsid w:val="0022538C"/>
    <w:rsid w:val="00227E41"/>
    <w:rsid w:val="002327A4"/>
    <w:rsid w:val="00232E19"/>
    <w:rsid w:val="0023440C"/>
    <w:rsid w:val="002369D3"/>
    <w:rsid w:val="0023793F"/>
    <w:rsid w:val="002420A0"/>
    <w:rsid w:val="00242FDD"/>
    <w:rsid w:val="00245221"/>
    <w:rsid w:val="0025408A"/>
    <w:rsid w:val="00254241"/>
    <w:rsid w:val="002552D5"/>
    <w:rsid w:val="00255301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2A7A"/>
    <w:rsid w:val="002867D4"/>
    <w:rsid w:val="00290D93"/>
    <w:rsid w:val="00292871"/>
    <w:rsid w:val="00293543"/>
    <w:rsid w:val="00296253"/>
    <w:rsid w:val="002A0526"/>
    <w:rsid w:val="002A358E"/>
    <w:rsid w:val="002A37A9"/>
    <w:rsid w:val="002A3D6C"/>
    <w:rsid w:val="002A489D"/>
    <w:rsid w:val="002A493C"/>
    <w:rsid w:val="002A4DAE"/>
    <w:rsid w:val="002A5A05"/>
    <w:rsid w:val="002A5ADF"/>
    <w:rsid w:val="002B1A0A"/>
    <w:rsid w:val="002B78BF"/>
    <w:rsid w:val="002C1118"/>
    <w:rsid w:val="002C121E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180A"/>
    <w:rsid w:val="002F2566"/>
    <w:rsid w:val="002F2F90"/>
    <w:rsid w:val="002F64E0"/>
    <w:rsid w:val="002F6555"/>
    <w:rsid w:val="003007BC"/>
    <w:rsid w:val="00301702"/>
    <w:rsid w:val="00301E5B"/>
    <w:rsid w:val="003026BA"/>
    <w:rsid w:val="00304F50"/>
    <w:rsid w:val="0030596D"/>
    <w:rsid w:val="00306C3B"/>
    <w:rsid w:val="00310E23"/>
    <w:rsid w:val="00313ACB"/>
    <w:rsid w:val="00313C02"/>
    <w:rsid w:val="0031420D"/>
    <w:rsid w:val="0031527A"/>
    <w:rsid w:val="00315652"/>
    <w:rsid w:val="00321262"/>
    <w:rsid w:val="00321A0E"/>
    <w:rsid w:val="00324DF4"/>
    <w:rsid w:val="0032615C"/>
    <w:rsid w:val="0032791B"/>
    <w:rsid w:val="00336070"/>
    <w:rsid w:val="00342D5D"/>
    <w:rsid w:val="00343E85"/>
    <w:rsid w:val="0034692E"/>
    <w:rsid w:val="00346E2C"/>
    <w:rsid w:val="00352574"/>
    <w:rsid w:val="00360C9E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2C6"/>
    <w:rsid w:val="003A29F1"/>
    <w:rsid w:val="003B124F"/>
    <w:rsid w:val="003B19BE"/>
    <w:rsid w:val="003B2F63"/>
    <w:rsid w:val="003B4274"/>
    <w:rsid w:val="003B6580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07D87"/>
    <w:rsid w:val="00410982"/>
    <w:rsid w:val="0041262B"/>
    <w:rsid w:val="004150D4"/>
    <w:rsid w:val="00415F64"/>
    <w:rsid w:val="00415FEE"/>
    <w:rsid w:val="00425CF6"/>
    <w:rsid w:val="00432241"/>
    <w:rsid w:val="00435710"/>
    <w:rsid w:val="00441755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1E6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D7F20"/>
    <w:rsid w:val="004E146B"/>
    <w:rsid w:val="004E19D1"/>
    <w:rsid w:val="004E433D"/>
    <w:rsid w:val="004F355F"/>
    <w:rsid w:val="004F3E57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2F40"/>
    <w:rsid w:val="00533434"/>
    <w:rsid w:val="00533709"/>
    <w:rsid w:val="00536B8D"/>
    <w:rsid w:val="005421D7"/>
    <w:rsid w:val="0054470E"/>
    <w:rsid w:val="00550E13"/>
    <w:rsid w:val="00551A51"/>
    <w:rsid w:val="00563CCF"/>
    <w:rsid w:val="00565A80"/>
    <w:rsid w:val="00566681"/>
    <w:rsid w:val="005667E8"/>
    <w:rsid w:val="00566DA7"/>
    <w:rsid w:val="005728F6"/>
    <w:rsid w:val="00580FAD"/>
    <w:rsid w:val="00586977"/>
    <w:rsid w:val="00590D85"/>
    <w:rsid w:val="00591325"/>
    <w:rsid w:val="00592462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0122"/>
    <w:rsid w:val="005D18EF"/>
    <w:rsid w:val="005E211D"/>
    <w:rsid w:val="005E2F8C"/>
    <w:rsid w:val="005E57D7"/>
    <w:rsid w:val="005E629A"/>
    <w:rsid w:val="006011B9"/>
    <w:rsid w:val="0060216A"/>
    <w:rsid w:val="00603A73"/>
    <w:rsid w:val="00603F7B"/>
    <w:rsid w:val="00607860"/>
    <w:rsid w:val="006104D7"/>
    <w:rsid w:val="00610B3D"/>
    <w:rsid w:val="00614377"/>
    <w:rsid w:val="006149BF"/>
    <w:rsid w:val="00614B88"/>
    <w:rsid w:val="0062019F"/>
    <w:rsid w:val="00622494"/>
    <w:rsid w:val="00637E2F"/>
    <w:rsid w:val="00640538"/>
    <w:rsid w:val="00645DE2"/>
    <w:rsid w:val="00650A1B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A2A01"/>
    <w:rsid w:val="006B2DCC"/>
    <w:rsid w:val="006B4D0C"/>
    <w:rsid w:val="006B5723"/>
    <w:rsid w:val="006C1E49"/>
    <w:rsid w:val="006C43F7"/>
    <w:rsid w:val="006D10D1"/>
    <w:rsid w:val="006D3B78"/>
    <w:rsid w:val="006E2C4F"/>
    <w:rsid w:val="006E2F17"/>
    <w:rsid w:val="006E419D"/>
    <w:rsid w:val="006E709B"/>
    <w:rsid w:val="006E7B55"/>
    <w:rsid w:val="006F0842"/>
    <w:rsid w:val="006F0BF1"/>
    <w:rsid w:val="006F13AB"/>
    <w:rsid w:val="006F1417"/>
    <w:rsid w:val="006F3399"/>
    <w:rsid w:val="006F61F8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218D"/>
    <w:rsid w:val="00713A58"/>
    <w:rsid w:val="0071466C"/>
    <w:rsid w:val="00715235"/>
    <w:rsid w:val="00716B52"/>
    <w:rsid w:val="00721C2A"/>
    <w:rsid w:val="007220ED"/>
    <w:rsid w:val="00725A0D"/>
    <w:rsid w:val="00725A77"/>
    <w:rsid w:val="00732BAF"/>
    <w:rsid w:val="00734030"/>
    <w:rsid w:val="0073442D"/>
    <w:rsid w:val="00734F41"/>
    <w:rsid w:val="00736B62"/>
    <w:rsid w:val="00736D34"/>
    <w:rsid w:val="00737BCC"/>
    <w:rsid w:val="007400F0"/>
    <w:rsid w:val="007472E9"/>
    <w:rsid w:val="00752424"/>
    <w:rsid w:val="0075309A"/>
    <w:rsid w:val="007565D7"/>
    <w:rsid w:val="0076025F"/>
    <w:rsid w:val="0076369B"/>
    <w:rsid w:val="00763BF1"/>
    <w:rsid w:val="007666D5"/>
    <w:rsid w:val="00771BEA"/>
    <w:rsid w:val="00772978"/>
    <w:rsid w:val="0077376A"/>
    <w:rsid w:val="00776469"/>
    <w:rsid w:val="00776B00"/>
    <w:rsid w:val="00792AF6"/>
    <w:rsid w:val="00793B84"/>
    <w:rsid w:val="00793D6C"/>
    <w:rsid w:val="007974B6"/>
    <w:rsid w:val="007A00C4"/>
    <w:rsid w:val="007A1F42"/>
    <w:rsid w:val="007A25F0"/>
    <w:rsid w:val="007A2713"/>
    <w:rsid w:val="007A2DDC"/>
    <w:rsid w:val="007B1491"/>
    <w:rsid w:val="007B1AD5"/>
    <w:rsid w:val="007B24A3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A9"/>
    <w:rsid w:val="007E71B4"/>
    <w:rsid w:val="008017EC"/>
    <w:rsid w:val="0080382D"/>
    <w:rsid w:val="008110AC"/>
    <w:rsid w:val="008125D7"/>
    <w:rsid w:val="008140EF"/>
    <w:rsid w:val="00823053"/>
    <w:rsid w:val="00823133"/>
    <w:rsid w:val="00824444"/>
    <w:rsid w:val="00832F35"/>
    <w:rsid w:val="00841058"/>
    <w:rsid w:val="00841321"/>
    <w:rsid w:val="00847647"/>
    <w:rsid w:val="008526E9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0A7C"/>
    <w:rsid w:val="008B3FE1"/>
    <w:rsid w:val="008B6165"/>
    <w:rsid w:val="008C2362"/>
    <w:rsid w:val="008C5990"/>
    <w:rsid w:val="008C696C"/>
    <w:rsid w:val="008D111F"/>
    <w:rsid w:val="008D53D2"/>
    <w:rsid w:val="008D5D89"/>
    <w:rsid w:val="008D7370"/>
    <w:rsid w:val="008E04FA"/>
    <w:rsid w:val="008E206E"/>
    <w:rsid w:val="008E23BA"/>
    <w:rsid w:val="008E31C4"/>
    <w:rsid w:val="008E3F21"/>
    <w:rsid w:val="008E6D40"/>
    <w:rsid w:val="008F0069"/>
    <w:rsid w:val="008F42D5"/>
    <w:rsid w:val="008F548F"/>
    <w:rsid w:val="008F5D03"/>
    <w:rsid w:val="00901BFD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213"/>
    <w:rsid w:val="0094354E"/>
    <w:rsid w:val="009501F8"/>
    <w:rsid w:val="00950AFF"/>
    <w:rsid w:val="00951743"/>
    <w:rsid w:val="00954189"/>
    <w:rsid w:val="00960881"/>
    <w:rsid w:val="00961437"/>
    <w:rsid w:val="009646D5"/>
    <w:rsid w:val="00965067"/>
    <w:rsid w:val="00965402"/>
    <w:rsid w:val="00965E63"/>
    <w:rsid w:val="00967685"/>
    <w:rsid w:val="00970784"/>
    <w:rsid w:val="00970806"/>
    <w:rsid w:val="00974529"/>
    <w:rsid w:val="00974BBD"/>
    <w:rsid w:val="00976443"/>
    <w:rsid w:val="00976E59"/>
    <w:rsid w:val="00977667"/>
    <w:rsid w:val="00977A2B"/>
    <w:rsid w:val="00983315"/>
    <w:rsid w:val="009844E0"/>
    <w:rsid w:val="00985A93"/>
    <w:rsid w:val="00987E43"/>
    <w:rsid w:val="00990122"/>
    <w:rsid w:val="00991CB1"/>
    <w:rsid w:val="0099407E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4D18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0D52"/>
    <w:rsid w:val="00A71C15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0230"/>
    <w:rsid w:val="00AA1DCD"/>
    <w:rsid w:val="00AA323C"/>
    <w:rsid w:val="00AA4C19"/>
    <w:rsid w:val="00AA52F3"/>
    <w:rsid w:val="00AA6FCC"/>
    <w:rsid w:val="00AB4590"/>
    <w:rsid w:val="00AB606A"/>
    <w:rsid w:val="00AB67A7"/>
    <w:rsid w:val="00AB7DCE"/>
    <w:rsid w:val="00AC3425"/>
    <w:rsid w:val="00AC361B"/>
    <w:rsid w:val="00AC3DDC"/>
    <w:rsid w:val="00AD00E4"/>
    <w:rsid w:val="00AD13A0"/>
    <w:rsid w:val="00AD17E9"/>
    <w:rsid w:val="00AD1CD7"/>
    <w:rsid w:val="00AD20B9"/>
    <w:rsid w:val="00AD450E"/>
    <w:rsid w:val="00AD527E"/>
    <w:rsid w:val="00AD59B6"/>
    <w:rsid w:val="00AD7AE1"/>
    <w:rsid w:val="00AE0007"/>
    <w:rsid w:val="00AE290D"/>
    <w:rsid w:val="00AE45E8"/>
    <w:rsid w:val="00AF2A86"/>
    <w:rsid w:val="00AF4003"/>
    <w:rsid w:val="00AF6532"/>
    <w:rsid w:val="00AF6E5E"/>
    <w:rsid w:val="00AF7638"/>
    <w:rsid w:val="00AF7F8F"/>
    <w:rsid w:val="00B027CB"/>
    <w:rsid w:val="00B02BE8"/>
    <w:rsid w:val="00B05FC8"/>
    <w:rsid w:val="00B0652D"/>
    <w:rsid w:val="00B11C84"/>
    <w:rsid w:val="00B12EB4"/>
    <w:rsid w:val="00B13D59"/>
    <w:rsid w:val="00B171CD"/>
    <w:rsid w:val="00B232EC"/>
    <w:rsid w:val="00B23B60"/>
    <w:rsid w:val="00B26273"/>
    <w:rsid w:val="00B26CF8"/>
    <w:rsid w:val="00B275F6"/>
    <w:rsid w:val="00B342E9"/>
    <w:rsid w:val="00B34FA0"/>
    <w:rsid w:val="00B35BEC"/>
    <w:rsid w:val="00B36A35"/>
    <w:rsid w:val="00B420A7"/>
    <w:rsid w:val="00B4451A"/>
    <w:rsid w:val="00B46CF8"/>
    <w:rsid w:val="00B51A23"/>
    <w:rsid w:val="00B5598E"/>
    <w:rsid w:val="00B562E1"/>
    <w:rsid w:val="00B604B0"/>
    <w:rsid w:val="00B6253E"/>
    <w:rsid w:val="00B639D5"/>
    <w:rsid w:val="00B64ACA"/>
    <w:rsid w:val="00B65ACA"/>
    <w:rsid w:val="00B676B1"/>
    <w:rsid w:val="00B70D72"/>
    <w:rsid w:val="00B71115"/>
    <w:rsid w:val="00B71670"/>
    <w:rsid w:val="00B718ED"/>
    <w:rsid w:val="00B749AE"/>
    <w:rsid w:val="00B83663"/>
    <w:rsid w:val="00B84DBD"/>
    <w:rsid w:val="00B86F32"/>
    <w:rsid w:val="00B87E6C"/>
    <w:rsid w:val="00B92540"/>
    <w:rsid w:val="00B9508C"/>
    <w:rsid w:val="00B97270"/>
    <w:rsid w:val="00B97651"/>
    <w:rsid w:val="00B978C8"/>
    <w:rsid w:val="00BA20BF"/>
    <w:rsid w:val="00BA6CC9"/>
    <w:rsid w:val="00BA6DDF"/>
    <w:rsid w:val="00BA6F4D"/>
    <w:rsid w:val="00BB189E"/>
    <w:rsid w:val="00BB2081"/>
    <w:rsid w:val="00BB22EF"/>
    <w:rsid w:val="00BB4FC7"/>
    <w:rsid w:val="00BB74D3"/>
    <w:rsid w:val="00BD06A1"/>
    <w:rsid w:val="00BD11A1"/>
    <w:rsid w:val="00BD16C4"/>
    <w:rsid w:val="00BD1DF1"/>
    <w:rsid w:val="00BD4414"/>
    <w:rsid w:val="00BD4E05"/>
    <w:rsid w:val="00BE09CD"/>
    <w:rsid w:val="00BE1773"/>
    <w:rsid w:val="00BE1A1C"/>
    <w:rsid w:val="00BE1CD2"/>
    <w:rsid w:val="00BE4632"/>
    <w:rsid w:val="00BF0AAB"/>
    <w:rsid w:val="00BF216B"/>
    <w:rsid w:val="00BF243E"/>
    <w:rsid w:val="00BF2CB6"/>
    <w:rsid w:val="00C00B8A"/>
    <w:rsid w:val="00C0154E"/>
    <w:rsid w:val="00C02839"/>
    <w:rsid w:val="00C04D1A"/>
    <w:rsid w:val="00C06858"/>
    <w:rsid w:val="00C06BDE"/>
    <w:rsid w:val="00C25AFA"/>
    <w:rsid w:val="00C30277"/>
    <w:rsid w:val="00C302D4"/>
    <w:rsid w:val="00C31143"/>
    <w:rsid w:val="00C3375E"/>
    <w:rsid w:val="00C35528"/>
    <w:rsid w:val="00C36174"/>
    <w:rsid w:val="00C3621F"/>
    <w:rsid w:val="00C36B00"/>
    <w:rsid w:val="00C36FB2"/>
    <w:rsid w:val="00C449A0"/>
    <w:rsid w:val="00C468C7"/>
    <w:rsid w:val="00C475C9"/>
    <w:rsid w:val="00C47D5A"/>
    <w:rsid w:val="00C50460"/>
    <w:rsid w:val="00C55F51"/>
    <w:rsid w:val="00C56C25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30C"/>
    <w:rsid w:val="00C86DCE"/>
    <w:rsid w:val="00C9056D"/>
    <w:rsid w:val="00C93B4D"/>
    <w:rsid w:val="00CA1659"/>
    <w:rsid w:val="00CA3EC1"/>
    <w:rsid w:val="00CA4A3D"/>
    <w:rsid w:val="00CA5310"/>
    <w:rsid w:val="00CB1B89"/>
    <w:rsid w:val="00CB36EC"/>
    <w:rsid w:val="00CB7054"/>
    <w:rsid w:val="00CB7DB2"/>
    <w:rsid w:val="00CC072F"/>
    <w:rsid w:val="00CC186B"/>
    <w:rsid w:val="00CC356D"/>
    <w:rsid w:val="00CC628B"/>
    <w:rsid w:val="00CE0786"/>
    <w:rsid w:val="00CF2AC9"/>
    <w:rsid w:val="00CF360A"/>
    <w:rsid w:val="00D001F6"/>
    <w:rsid w:val="00D013E8"/>
    <w:rsid w:val="00D0484B"/>
    <w:rsid w:val="00D051CE"/>
    <w:rsid w:val="00D1287F"/>
    <w:rsid w:val="00D131F2"/>
    <w:rsid w:val="00D1455B"/>
    <w:rsid w:val="00D15072"/>
    <w:rsid w:val="00D1558F"/>
    <w:rsid w:val="00D168A5"/>
    <w:rsid w:val="00D16DDA"/>
    <w:rsid w:val="00D20231"/>
    <w:rsid w:val="00D253D6"/>
    <w:rsid w:val="00D30072"/>
    <w:rsid w:val="00D31268"/>
    <w:rsid w:val="00D332C0"/>
    <w:rsid w:val="00D340EF"/>
    <w:rsid w:val="00D356E7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0A1"/>
    <w:rsid w:val="00D729CF"/>
    <w:rsid w:val="00D745E9"/>
    <w:rsid w:val="00D74DFC"/>
    <w:rsid w:val="00D7574A"/>
    <w:rsid w:val="00D75FBC"/>
    <w:rsid w:val="00D76BE1"/>
    <w:rsid w:val="00D82DF3"/>
    <w:rsid w:val="00D83796"/>
    <w:rsid w:val="00D86DCA"/>
    <w:rsid w:val="00D874A6"/>
    <w:rsid w:val="00D90C24"/>
    <w:rsid w:val="00D94288"/>
    <w:rsid w:val="00D94953"/>
    <w:rsid w:val="00D9721C"/>
    <w:rsid w:val="00DA0FB6"/>
    <w:rsid w:val="00DA4CC3"/>
    <w:rsid w:val="00DA579F"/>
    <w:rsid w:val="00DA6877"/>
    <w:rsid w:val="00DA73D1"/>
    <w:rsid w:val="00DB5999"/>
    <w:rsid w:val="00DC14D4"/>
    <w:rsid w:val="00DC28D8"/>
    <w:rsid w:val="00DC340A"/>
    <w:rsid w:val="00DC5667"/>
    <w:rsid w:val="00DD7C0F"/>
    <w:rsid w:val="00DE31D7"/>
    <w:rsid w:val="00DE397D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026A"/>
    <w:rsid w:val="00E22DEA"/>
    <w:rsid w:val="00E2543B"/>
    <w:rsid w:val="00E2592F"/>
    <w:rsid w:val="00E2614B"/>
    <w:rsid w:val="00E3022E"/>
    <w:rsid w:val="00E31B86"/>
    <w:rsid w:val="00E3378F"/>
    <w:rsid w:val="00E34CC4"/>
    <w:rsid w:val="00E36D54"/>
    <w:rsid w:val="00E41F2B"/>
    <w:rsid w:val="00E44549"/>
    <w:rsid w:val="00E51217"/>
    <w:rsid w:val="00E5217B"/>
    <w:rsid w:val="00E5358F"/>
    <w:rsid w:val="00E62254"/>
    <w:rsid w:val="00E62DD3"/>
    <w:rsid w:val="00E635A2"/>
    <w:rsid w:val="00E751F2"/>
    <w:rsid w:val="00E7654E"/>
    <w:rsid w:val="00E825E0"/>
    <w:rsid w:val="00E829D5"/>
    <w:rsid w:val="00E846E6"/>
    <w:rsid w:val="00E857C3"/>
    <w:rsid w:val="00E86BF7"/>
    <w:rsid w:val="00E87A12"/>
    <w:rsid w:val="00E9191F"/>
    <w:rsid w:val="00E9572F"/>
    <w:rsid w:val="00E95CF1"/>
    <w:rsid w:val="00E95E60"/>
    <w:rsid w:val="00E9713B"/>
    <w:rsid w:val="00EA21F6"/>
    <w:rsid w:val="00EA3AAD"/>
    <w:rsid w:val="00EA3CFD"/>
    <w:rsid w:val="00EA538F"/>
    <w:rsid w:val="00EA5CBB"/>
    <w:rsid w:val="00EA705E"/>
    <w:rsid w:val="00EB1B9F"/>
    <w:rsid w:val="00EB2506"/>
    <w:rsid w:val="00EC0A20"/>
    <w:rsid w:val="00EC255B"/>
    <w:rsid w:val="00EC6D24"/>
    <w:rsid w:val="00ED1B21"/>
    <w:rsid w:val="00ED33D7"/>
    <w:rsid w:val="00ED439D"/>
    <w:rsid w:val="00ED5B4E"/>
    <w:rsid w:val="00ED6266"/>
    <w:rsid w:val="00ED6C06"/>
    <w:rsid w:val="00EE251C"/>
    <w:rsid w:val="00EE364D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79EA"/>
    <w:rsid w:val="00F40061"/>
    <w:rsid w:val="00F41E73"/>
    <w:rsid w:val="00F44199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06D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51B2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  <w:rsid w:val="00FF6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D6C0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ED6C0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ED6C06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ED6C06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ED6C06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ED6C06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ED6C06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ED6C06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ED6C06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ED6C06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ED6C06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ED6C06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ED6C06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ED6C06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ED6C06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ED6C06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ED6C06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ED6C06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ED6C06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3607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36070"/>
    <w:rPr>
      <w:rFonts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709F1-162B-4B0E-B0B3-F2DD9939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387</TotalTime>
  <Pages>1</Pages>
  <Words>904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Candido De Castro</dc:creator>
  <cp:lastModifiedBy>Editora Abril S.A.</cp:lastModifiedBy>
  <cp:revision>25</cp:revision>
  <cp:lastPrinted>2009-11-19T20:24:00Z</cp:lastPrinted>
  <dcterms:created xsi:type="dcterms:W3CDTF">2012-01-16T20:06:00Z</dcterms:created>
  <dcterms:modified xsi:type="dcterms:W3CDTF">2012-04-11T19:52:00Z</dcterms:modified>
</cp:coreProperties>
</file>