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64" w:rsidRPr="00875148" w:rsidRDefault="00BC5B64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C5B64" w:rsidRPr="00875148" w:rsidRDefault="00BC5B64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C5B64" w:rsidRPr="00875148" w:rsidRDefault="00BC5B64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– Baixa Manual de Dividas </w:t>
      </w:r>
      <w:r w:rsidRPr="00875148">
        <w:rPr>
          <w:rFonts w:ascii="Arial Narrow" w:hAnsi="Arial Narrow"/>
          <w:b/>
          <w:sz w:val="40"/>
        </w:rPr>
        <w:t>&gt;</w:t>
      </w: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C5B64" w:rsidRPr="00875148" w:rsidRDefault="00BC5B64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C5B64" w:rsidRPr="00875148" w:rsidRDefault="00BC5B64">
      <w:pPr>
        <w:jc w:val="center"/>
        <w:rPr>
          <w:rFonts w:ascii="Arial Narrow" w:hAnsi="Arial Narrow"/>
          <w:b/>
          <w:sz w:val="48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pStyle w:val="Cabealho"/>
        <w:rPr>
          <w:rFonts w:ascii="Arial Narrow" w:hAnsi="Arial Narrow"/>
        </w:rPr>
      </w:pPr>
    </w:p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BC5B64" w:rsidRPr="00875148" w:rsidTr="003D4B3F"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BC5B64" w:rsidRPr="00875148" w:rsidRDefault="00BC5B64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BC5B64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BC5B64" w:rsidRPr="00875148" w:rsidRDefault="00BC5B6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C5B64" w:rsidRPr="00875148" w:rsidRDefault="00BC5B6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BC5B64" w:rsidRPr="00875148" w:rsidRDefault="00BC5B64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C5B64" w:rsidRPr="00875148" w:rsidTr="003D4B3F"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</w:tcPr>
          <w:p w:rsidR="00BC5B64" w:rsidRPr="00875148" w:rsidRDefault="001A28E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C5B64" w:rsidRPr="00875148" w:rsidRDefault="001A28E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80987" w:rsidRPr="00875148" w:rsidTr="0088098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27/03/2012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87" w:rsidRPr="00875148" w:rsidRDefault="00880987" w:rsidP="004275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E343C" w:rsidRPr="00875148" w:rsidTr="00DE343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DE343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43C" w:rsidRPr="00875148" w:rsidRDefault="00DE343C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BC5B64" w:rsidRDefault="00BC5B64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C5B64" w:rsidRPr="00875148" w:rsidRDefault="00BC5B64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BC5B64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C5B64" w:rsidRPr="00875148" w:rsidRDefault="00BC5B64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C5B64" w:rsidRPr="00875148">
        <w:trPr>
          <w:cantSplit/>
          <w:trHeight w:val="235"/>
        </w:trPr>
        <w:tc>
          <w:tcPr>
            <w:tcW w:w="4889" w:type="dxa"/>
            <w:vMerge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C5B64" w:rsidRPr="00875148" w:rsidRDefault="00BC5B6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C5B64" w:rsidRPr="00875148">
        <w:tc>
          <w:tcPr>
            <w:tcW w:w="4889" w:type="dxa"/>
          </w:tcPr>
          <w:p w:rsidR="00BC5B64" w:rsidRPr="00875148" w:rsidRDefault="00BC5B64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BC5B64" w:rsidRPr="003E5C75" w:rsidRDefault="00BC5B6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lang w:val="pt-BR" w:eastAsia="pt-BR"/>
              </w:rPr>
              <w:t>Área:</w:t>
            </w:r>
            <w:r w:rsidRPr="00E07607">
              <w:rPr>
                <w:rFonts w:ascii="Arial Narrow" w:hAnsi="Arial Narrow"/>
                <w:lang w:val="pt-BR" w:eastAsia="pt-BR"/>
              </w:rPr>
              <w:t xml:space="preserve"> </w:t>
            </w:r>
            <w:proofErr w:type="spellStart"/>
            <w:r w:rsidRPr="00E07607">
              <w:rPr>
                <w:rFonts w:ascii="Arial Narrow" w:hAnsi="Arial Narrow"/>
                <w:lang w:val="pt-BR" w:eastAsia="pt-BR"/>
              </w:rPr>
              <w:t>Treelog</w:t>
            </w:r>
            <w:proofErr w:type="spellEnd"/>
          </w:p>
        </w:tc>
      </w:tr>
    </w:tbl>
    <w:p w:rsidR="00BC5B64" w:rsidRPr="00875148" w:rsidRDefault="00BC5B64">
      <w:pPr>
        <w:rPr>
          <w:rFonts w:ascii="Arial Narrow" w:hAnsi="Arial Narrow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sz w:val="20"/>
                <w:lang w:val="pt-BR" w:eastAsia="pt-BR"/>
              </w:rPr>
              <w:t>Descrição e Objetivo da Manutenção:</w:t>
            </w:r>
          </w:p>
          <w:p w:rsidR="00BC5B64" w:rsidRPr="00D90C24" w:rsidRDefault="00BC5B6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realizar baixas manuais de d</w:t>
            </w:r>
            <w:r w:rsidR="00F8436A">
              <w:rPr>
                <w:rFonts w:ascii="Arial" w:hAnsi="Arial" w:cs="Arial"/>
                <w:color w:val="0000FF"/>
              </w:rPr>
              <w:t>í</w:t>
            </w:r>
            <w:r>
              <w:rPr>
                <w:rFonts w:ascii="Arial" w:hAnsi="Arial" w:cs="Arial"/>
                <w:color w:val="0000FF"/>
              </w:rPr>
              <w:t>vidas geradas.</w:t>
            </w:r>
          </w:p>
        </w:tc>
      </w:tr>
      <w:tr w:rsidR="00BC5B64" w:rsidRPr="00875148">
        <w:tc>
          <w:tcPr>
            <w:tcW w:w="9779" w:type="dxa"/>
          </w:tcPr>
          <w:p w:rsidR="00BC5B64" w:rsidRPr="00875148" w:rsidRDefault="00BC5B64" w:rsidP="003A29F1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C5B64" w:rsidRPr="00875148" w:rsidRDefault="00BC5B64">
      <w:pPr>
        <w:rPr>
          <w:rFonts w:ascii="Arial Narrow" w:hAnsi="Arial Narrow"/>
        </w:rPr>
      </w:pPr>
    </w:p>
    <w:p w:rsidR="00BC5B64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2622D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entrar na funcionalidade Baixa Financeira, o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usuário deverá escolher </w:t>
      </w:r>
      <w:proofErr w:type="gramStart"/>
      <w:r w:rsidR="0082622D">
        <w:rPr>
          <w:rFonts w:ascii="Calibri" w:hAnsi="Calibri" w:cs="Arial"/>
          <w:color w:val="002060"/>
          <w:sz w:val="22"/>
          <w:szCs w:val="22"/>
        </w:rPr>
        <w:t>Baixa</w:t>
      </w:r>
      <w:proofErr w:type="gramEnd"/>
      <w:r w:rsidR="0082622D">
        <w:rPr>
          <w:rFonts w:ascii="Calibri" w:hAnsi="Calibri" w:cs="Arial"/>
          <w:color w:val="002060"/>
          <w:sz w:val="22"/>
          <w:szCs w:val="22"/>
        </w:rPr>
        <w:t xml:space="preserve"> Manual ou Baixa </w:t>
      </w:r>
      <w:r w:rsidR="00AD68A6">
        <w:rPr>
          <w:rFonts w:ascii="Calibri" w:hAnsi="Calibri" w:cs="Arial"/>
          <w:color w:val="002060"/>
          <w:sz w:val="22"/>
          <w:szCs w:val="22"/>
        </w:rPr>
        <w:t xml:space="preserve">Automática </w:t>
      </w:r>
      <w:r w:rsidR="0082622D">
        <w:rPr>
          <w:rFonts w:ascii="Calibri" w:hAnsi="Calibri" w:cs="Arial"/>
          <w:color w:val="002060"/>
          <w:sz w:val="22"/>
          <w:szCs w:val="22"/>
        </w:rPr>
        <w:t>conforme necessidade e parametrização no sistema.</w:t>
      </w:r>
    </w:p>
    <w:p w:rsidR="00BC5B64" w:rsidRDefault="00AE4BA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selecionar Baixa Manual, o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 usuário deverá digitar </w:t>
      </w:r>
      <w:r w:rsidR="001A28EE">
        <w:rPr>
          <w:rFonts w:ascii="Calibri" w:hAnsi="Calibri" w:cs="Arial"/>
          <w:color w:val="002060"/>
          <w:sz w:val="22"/>
          <w:szCs w:val="22"/>
        </w:rPr>
        <w:t xml:space="preserve">a </w:t>
      </w:r>
      <w:r w:rsidR="00BC5B64">
        <w:rPr>
          <w:rFonts w:ascii="Calibri" w:hAnsi="Calibri" w:cs="Arial"/>
          <w:color w:val="002060"/>
          <w:sz w:val="22"/>
          <w:szCs w:val="22"/>
        </w:rPr>
        <w:t xml:space="preserve">cota </w:t>
      </w:r>
      <w:r w:rsidR="001A28EE">
        <w:rPr>
          <w:rFonts w:ascii="Calibri" w:hAnsi="Calibri" w:cs="Arial"/>
          <w:color w:val="002060"/>
          <w:sz w:val="22"/>
          <w:szCs w:val="22"/>
        </w:rPr>
        <w:t>ou o nome da cota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D7837">
        <w:rPr>
          <w:rFonts w:ascii="Calibri" w:hAnsi="Calibri" w:cs="Arial"/>
          <w:color w:val="002060"/>
          <w:sz w:val="22"/>
          <w:szCs w:val="22"/>
        </w:rPr>
        <w:t xml:space="preserve">ou nosso numero </w:t>
      </w:r>
      <w:r w:rsidR="00C97C70">
        <w:rPr>
          <w:rFonts w:ascii="Calibri" w:hAnsi="Calibri" w:cs="Arial"/>
          <w:color w:val="002060"/>
          <w:sz w:val="22"/>
          <w:szCs w:val="22"/>
        </w:rPr>
        <w:t xml:space="preserve">para realizar </w:t>
      </w:r>
      <w:r>
        <w:rPr>
          <w:rFonts w:ascii="Calibri" w:hAnsi="Calibri" w:cs="Arial"/>
          <w:color w:val="002060"/>
          <w:sz w:val="22"/>
          <w:szCs w:val="22"/>
        </w:rPr>
        <w:t xml:space="preserve">a pesquisa da dívida desta cota. </w:t>
      </w:r>
    </w:p>
    <w:p w:rsidR="00BC5B64" w:rsidRPr="0082622D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82622D">
        <w:rPr>
          <w:rFonts w:ascii="Calibri" w:hAnsi="Calibri" w:cs="Arial"/>
          <w:color w:val="002060"/>
          <w:sz w:val="22"/>
          <w:szCs w:val="22"/>
        </w:rPr>
        <w:t xml:space="preserve">A funcionalidade deverá validar se existe divida para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Cota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e se est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á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em aberto</w:t>
      </w:r>
      <w:r w:rsidRPr="0082622D">
        <w:rPr>
          <w:rFonts w:ascii="Calibri" w:hAnsi="Calibri" w:cs="Arial"/>
          <w:color w:val="002060"/>
          <w:sz w:val="22"/>
          <w:szCs w:val="22"/>
        </w:rPr>
        <w:t xml:space="preserve"> na data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 xml:space="preserve"> de operação, caso positivo, irá exibir na tela as informações da d</w:t>
      </w:r>
      <w:r w:rsidR="00AD68A6">
        <w:rPr>
          <w:rFonts w:ascii="Calibri" w:hAnsi="Calibri" w:cs="Arial"/>
          <w:color w:val="002060"/>
          <w:sz w:val="22"/>
          <w:szCs w:val="22"/>
        </w:rPr>
        <w:t>í</w:t>
      </w:r>
      <w:r w:rsidR="00C97C70" w:rsidRPr="0082622D">
        <w:rPr>
          <w:rFonts w:ascii="Calibri" w:hAnsi="Calibri" w:cs="Arial"/>
          <w:color w:val="002060"/>
          <w:sz w:val="22"/>
          <w:szCs w:val="22"/>
        </w:rPr>
        <w:t>vida em aberto</w:t>
      </w:r>
      <w:r w:rsidR="0082622D"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82622D" w:rsidRPr="0082622D">
        <w:rPr>
          <w:rFonts w:ascii="Calibri" w:hAnsi="Calibri" w:cs="Arial"/>
          <w:color w:val="002060"/>
          <w:sz w:val="22"/>
          <w:szCs w:val="22"/>
        </w:rPr>
        <w:t>caso negativo irá exibir mensagem de alerta “Não há dividas em aberto nesta data para esta Cota”.</w:t>
      </w:r>
    </w:p>
    <w:p w:rsidR="00C97C70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Valor de Juros e Multa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dever</w:t>
      </w:r>
      <w:r w:rsidR="00880987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</w:t>
      </w:r>
      <w:r w:rsidR="00880987">
        <w:rPr>
          <w:rFonts w:ascii="Calibri" w:hAnsi="Calibri" w:cs="Arial"/>
          <w:color w:val="002060"/>
          <w:sz w:val="22"/>
          <w:szCs w:val="22"/>
        </w:rPr>
        <w:t xml:space="preserve">calculados de forma </w:t>
      </w:r>
      <w:r>
        <w:rPr>
          <w:rFonts w:ascii="Calibri" w:hAnsi="Calibri" w:cs="Arial"/>
          <w:color w:val="002060"/>
          <w:sz w:val="22"/>
          <w:szCs w:val="22"/>
        </w:rPr>
        <w:t>automátic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de acordo com a política de cobrança atual parametrizad</w:t>
      </w:r>
      <w:r w:rsidR="008809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no sistema, com base nesse c</w:t>
      </w:r>
      <w:r w:rsidR="00AD68A6">
        <w:rPr>
          <w:rFonts w:ascii="Calibri" w:hAnsi="Calibri" w:cs="Arial"/>
          <w:color w:val="002060"/>
          <w:sz w:val="22"/>
          <w:szCs w:val="22"/>
        </w:rPr>
        <w:t>á</w:t>
      </w:r>
      <w:r>
        <w:rPr>
          <w:rFonts w:ascii="Calibri" w:hAnsi="Calibri" w:cs="Arial"/>
          <w:color w:val="002060"/>
          <w:sz w:val="22"/>
          <w:szCs w:val="22"/>
        </w:rPr>
        <w:t>lculo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o sistema vai sugerir esses valores e poder</w:t>
      </w:r>
      <w:r w:rsidR="003447E5">
        <w:rPr>
          <w:rFonts w:ascii="Calibri" w:hAnsi="Calibri" w:cs="Arial"/>
          <w:color w:val="002060"/>
          <w:sz w:val="22"/>
          <w:szCs w:val="22"/>
        </w:rPr>
        <w:t>ão</w:t>
      </w:r>
      <w:r>
        <w:rPr>
          <w:rFonts w:ascii="Calibri" w:hAnsi="Calibri" w:cs="Arial"/>
          <w:color w:val="002060"/>
          <w:sz w:val="22"/>
          <w:szCs w:val="22"/>
        </w:rPr>
        <w:t xml:space="preserve"> ser zerado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ou alterado</w:t>
      </w:r>
      <w:r w:rsidR="003447E5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82622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3447E5">
        <w:rPr>
          <w:rFonts w:ascii="Calibri" w:hAnsi="Calibri" w:cs="Arial"/>
          <w:color w:val="002060"/>
          <w:sz w:val="22"/>
          <w:szCs w:val="22"/>
        </w:rPr>
        <w:t>Haverá possibilidade de inserir observação</w:t>
      </w:r>
      <w:r w:rsidR="00AE4BA0">
        <w:rPr>
          <w:rFonts w:ascii="Calibri" w:hAnsi="Calibri" w:cs="Arial"/>
          <w:color w:val="002060"/>
          <w:sz w:val="22"/>
          <w:szCs w:val="22"/>
        </w:rPr>
        <w:t xml:space="preserve"> sobre a baixa daquela dívida.</w:t>
      </w:r>
    </w:p>
    <w:p w:rsidR="00725C15" w:rsidRDefault="00725C15" w:rsidP="00C97C7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 permitir o pagamento parcial da dívida, com isso deverá popular a janela de detalhe do pagamento.</w:t>
      </w:r>
    </w:p>
    <w:p w:rsidR="00725C15" w:rsidRPr="00880987" w:rsidRDefault="00FE7E2A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FE7E2A">
        <w:rPr>
          <w:rFonts w:ascii="Calibri" w:hAnsi="Calibri" w:cs="Arial"/>
          <w:color w:val="002060"/>
          <w:sz w:val="22"/>
          <w:szCs w:val="22"/>
        </w:rPr>
        <w:t>Caso haja mais de uma dívida selecionada, e o Valor Pago informado for inferior ao suficiente para o pagamento de todas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dividas selecionadas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, o sistema deverá quitar as dívidas mais antigas e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considerar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de forma parcial a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divida </w:t>
      </w:r>
      <w:r w:rsidRPr="00FE7E2A">
        <w:rPr>
          <w:rFonts w:ascii="Calibri" w:hAnsi="Calibri" w:cs="Arial"/>
          <w:color w:val="002060"/>
          <w:sz w:val="22"/>
          <w:szCs w:val="22"/>
        </w:rPr>
        <w:t xml:space="preserve">mais recente das 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que estiverem </w:t>
      </w:r>
      <w:r w:rsidRPr="00FE7E2A">
        <w:rPr>
          <w:rFonts w:ascii="Calibri" w:hAnsi="Calibri" w:cs="Arial"/>
          <w:color w:val="002060"/>
          <w:sz w:val="22"/>
          <w:szCs w:val="22"/>
        </w:rPr>
        <w:t>selecionadas</w:t>
      </w:r>
      <w:r w:rsidR="006B5DB2">
        <w:rPr>
          <w:rFonts w:ascii="Calibri" w:hAnsi="Calibri" w:cs="Arial"/>
          <w:color w:val="002060"/>
          <w:sz w:val="22"/>
          <w:szCs w:val="22"/>
        </w:rPr>
        <w:t xml:space="preserve"> que permanecerão em aberto</w:t>
      </w:r>
      <w:r w:rsidRPr="00FE7E2A">
        <w:rPr>
          <w:rFonts w:ascii="Calibri" w:hAnsi="Calibri" w:cs="Arial"/>
          <w:color w:val="002060"/>
          <w:sz w:val="22"/>
          <w:szCs w:val="22"/>
        </w:rPr>
        <w:t>. Este pagamento parcial será feito na forma de um crédito retroativo na data da dívida, e a mesma é recalculada permitindo a emissão de um novo recibo.</w:t>
      </w:r>
    </w:p>
    <w:p w:rsidR="00C97C70" w:rsidRPr="00880987" w:rsidRDefault="00C97C70" w:rsidP="00C97C7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C2A5A">
        <w:rPr>
          <w:rFonts w:ascii="Calibri" w:hAnsi="Calibri" w:cs="Arial"/>
          <w:color w:val="002060"/>
          <w:sz w:val="22"/>
          <w:szCs w:val="22"/>
        </w:rPr>
        <w:t>Ao baixar a divida deverá ser gravado log de quem efetuou a baixa</w:t>
      </w:r>
      <w:r w:rsidR="00CF2416">
        <w:rPr>
          <w:rFonts w:ascii="Calibri" w:hAnsi="Calibri" w:cs="Arial"/>
          <w:color w:val="002060"/>
          <w:sz w:val="22"/>
          <w:szCs w:val="22"/>
        </w:rPr>
        <w:t xml:space="preserve"> considerando data e hora</w:t>
      </w:r>
      <w:r w:rsidR="00FE7E2A" w:rsidRPr="00FE7E2A">
        <w:rPr>
          <w:rFonts w:ascii="Calibri" w:hAnsi="Calibri" w:cs="Arial"/>
          <w:color w:val="002060"/>
          <w:sz w:val="22"/>
          <w:szCs w:val="22"/>
        </w:rPr>
        <w:t>.</w:t>
      </w:r>
    </w:p>
    <w:p w:rsidR="00B83FA6" w:rsidRDefault="00715ADA" w:rsidP="00B83FA6">
      <w:pPr>
        <w:ind w:left="360"/>
        <w:rPr>
          <w:ins w:id="14" w:author="Editora Abril S.A." w:date="2012-04-11T15:25:00Z"/>
          <w:rFonts w:ascii="Calibri" w:hAnsi="Calibri" w:cs="Arial"/>
          <w:color w:val="002060"/>
          <w:sz w:val="22"/>
          <w:szCs w:val="22"/>
        </w:rPr>
      </w:pPr>
      <w:ins w:id="15" w:author="Francivaldo Nogueira Alecrim_DISCOVER" w:date="2012-04-02T15:52:00Z">
        <w:r>
          <w:rPr>
            <w:rFonts w:ascii="Calibri" w:hAnsi="Calibri" w:cs="Arial"/>
            <w:color w:val="002060"/>
            <w:sz w:val="22"/>
            <w:szCs w:val="22"/>
          </w:rPr>
          <w:t>A funcionalidade deve permitir acessar a negociaç</w:t>
        </w:r>
      </w:ins>
      <w:ins w:id="16" w:author="Francivaldo Nogueira Alecrim_DISCOVER" w:date="2012-04-02T15:53:00Z">
        <w:r>
          <w:rPr>
            <w:rFonts w:ascii="Calibri" w:hAnsi="Calibri" w:cs="Arial"/>
            <w:color w:val="002060"/>
            <w:sz w:val="22"/>
            <w:szCs w:val="22"/>
          </w:rPr>
          <w:t>ão de uma divida selecionada</w:t>
        </w:r>
      </w:ins>
      <w:ins w:id="17" w:author="Editora Abril S.A." w:date="2012-04-11T15:25:00Z">
        <w:r w:rsidR="00B83FA6">
          <w:rPr>
            <w:rFonts w:ascii="Calibri" w:hAnsi="Calibri" w:cs="Arial"/>
            <w:color w:val="002060"/>
            <w:sz w:val="22"/>
            <w:szCs w:val="22"/>
          </w:rPr>
          <w:t>.</w:t>
        </w:r>
      </w:ins>
    </w:p>
    <w:p w:rsidR="00365435" w:rsidRDefault="00B83FA6" w:rsidP="00B83FA6">
      <w:pPr>
        <w:ind w:left="360"/>
        <w:rPr>
          <w:ins w:id="18" w:author="Editora Abril S.A." w:date="2012-04-11T15:32:00Z"/>
          <w:rFonts w:ascii="Calibri" w:hAnsi="Calibri" w:cs="Arial"/>
          <w:color w:val="002060"/>
          <w:sz w:val="22"/>
          <w:szCs w:val="22"/>
        </w:rPr>
      </w:pPr>
      <w:ins w:id="19" w:author="Editora Abril S.A." w:date="2012-04-11T15:25:00Z">
        <w:r>
          <w:rPr>
            <w:rFonts w:ascii="Calibri" w:hAnsi="Calibri" w:cs="Arial"/>
            <w:color w:val="002060"/>
            <w:sz w:val="22"/>
            <w:szCs w:val="22"/>
          </w:rPr>
          <w:t>Nos casos em que</w:t>
        </w:r>
      </w:ins>
      <w:ins w:id="20" w:author="Editora Abril S.A." w:date="2012-04-11T15:26:00Z">
        <w:r>
          <w:rPr>
            <w:rFonts w:ascii="Calibri" w:hAnsi="Calibri" w:cs="Arial"/>
            <w:color w:val="002060"/>
            <w:sz w:val="22"/>
            <w:szCs w:val="22"/>
          </w:rPr>
          <w:t>,</w:t>
        </w:r>
      </w:ins>
      <w:ins w:id="21" w:author="Editora Abril S.A." w:date="2012-04-11T15:25:00Z">
        <w:r>
          <w:rPr>
            <w:rFonts w:ascii="Calibri" w:hAnsi="Calibri" w:cs="Arial"/>
            <w:color w:val="002060"/>
            <w:sz w:val="22"/>
            <w:szCs w:val="22"/>
          </w:rPr>
          <w:t xml:space="preserve"> nos parâmetros do distribuidor, houver restri</w:t>
        </w:r>
      </w:ins>
      <w:ins w:id="22" w:author="Editora Abril S.A." w:date="2012-04-11T15:26:00Z">
        <w:r>
          <w:rPr>
            <w:rFonts w:ascii="Calibri" w:hAnsi="Calibri" w:cs="Arial"/>
            <w:color w:val="002060"/>
            <w:sz w:val="22"/>
            <w:szCs w:val="22"/>
          </w:rPr>
          <w:t xml:space="preserve">ção </w:t>
        </w:r>
      </w:ins>
      <w:ins w:id="23" w:author="Editora Abril S.A." w:date="2012-04-11T15:25:00Z">
        <w:r>
          <w:rPr>
            <w:rFonts w:ascii="Calibri" w:hAnsi="Calibri" w:cs="Arial"/>
            <w:color w:val="002060"/>
            <w:sz w:val="22"/>
            <w:szCs w:val="22"/>
          </w:rPr>
          <w:t xml:space="preserve">de número de dias após a data </w:t>
        </w:r>
      </w:ins>
      <w:ins w:id="24" w:author="Editora Abril S.A." w:date="2012-04-11T15:26:00Z">
        <w:r>
          <w:rPr>
            <w:rFonts w:ascii="Calibri" w:hAnsi="Calibri" w:cs="Arial"/>
            <w:color w:val="002060"/>
            <w:sz w:val="22"/>
            <w:szCs w:val="22"/>
          </w:rPr>
          <w:t xml:space="preserve">de vencimento </w:t>
        </w:r>
      </w:ins>
      <w:ins w:id="25" w:author="Editora Abril S.A." w:date="2012-04-11T15:25:00Z">
        <w:r>
          <w:rPr>
            <w:rFonts w:ascii="Calibri" w:hAnsi="Calibri" w:cs="Arial"/>
            <w:color w:val="002060"/>
            <w:sz w:val="22"/>
            <w:szCs w:val="22"/>
          </w:rPr>
          <w:t>para negociação de</w:t>
        </w:r>
      </w:ins>
      <w:ins w:id="26" w:author="Editora Abril S.A." w:date="2012-04-11T15:26:00Z">
        <w:r>
          <w:rPr>
            <w:rFonts w:ascii="Calibri" w:hAnsi="Calibri" w:cs="Arial"/>
            <w:color w:val="002060"/>
            <w:sz w:val="22"/>
            <w:szCs w:val="22"/>
          </w:rPr>
          <w:t xml:space="preserve"> dívida, o sistema deve verificar se</w:t>
        </w:r>
      </w:ins>
      <w:ins w:id="27" w:author="Editora Abril S.A." w:date="2012-04-11T15:32:00Z">
        <w:r w:rsidR="00365435">
          <w:rPr>
            <w:rFonts w:ascii="Calibri" w:hAnsi="Calibri" w:cs="Arial"/>
            <w:color w:val="002060"/>
            <w:sz w:val="22"/>
            <w:szCs w:val="22"/>
          </w:rPr>
          <w:t>:</w:t>
        </w:r>
      </w:ins>
    </w:p>
    <w:p w:rsidR="00365435" w:rsidRDefault="00365435" w:rsidP="00B83FA6">
      <w:pPr>
        <w:ind w:left="360"/>
        <w:rPr>
          <w:ins w:id="28" w:author="Editora Abril S.A." w:date="2012-04-11T15:32:00Z"/>
          <w:rFonts w:ascii="Calibri" w:hAnsi="Calibri" w:cs="Arial"/>
          <w:color w:val="002060"/>
          <w:sz w:val="22"/>
          <w:szCs w:val="22"/>
        </w:rPr>
      </w:pPr>
    </w:p>
    <w:p w:rsidR="00365435" w:rsidRDefault="00B83FA6" w:rsidP="00365435">
      <w:pPr>
        <w:numPr>
          <w:ilvl w:val="0"/>
          <w:numId w:val="33"/>
        </w:numPr>
        <w:rPr>
          <w:ins w:id="29" w:author="Editora Abril S.A." w:date="2012-04-11T15:33:00Z"/>
          <w:rFonts w:ascii="Calibri" w:hAnsi="Calibri" w:cs="Arial"/>
          <w:b/>
          <w:color w:val="002060"/>
          <w:sz w:val="22"/>
          <w:szCs w:val="22"/>
          <w:u w:val="single"/>
        </w:rPr>
        <w:pPrChange w:id="30" w:author="Editora Abril S.A." w:date="2012-04-11T15:33:00Z">
          <w:pPr>
            <w:ind w:left="360"/>
          </w:pPr>
        </w:pPrChange>
      </w:pPr>
      <w:proofErr w:type="gramStart"/>
      <w:ins w:id="31" w:author="Editora Abril S.A." w:date="2012-04-11T15:26:00Z"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  <w:rPrChange w:id="32" w:author="Editora Abril S.A." w:date="2012-04-11T15:28:00Z">
              <w:rPr>
                <w:rFonts w:ascii="Calibri" w:hAnsi="Calibri" w:cs="Arial"/>
                <w:color w:val="002060"/>
                <w:sz w:val="22"/>
                <w:szCs w:val="22"/>
              </w:rPr>
            </w:rPrChange>
          </w:rPr>
          <w:t>data</w:t>
        </w:r>
        <w:proofErr w:type="gramEnd"/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  <w:rPrChange w:id="33" w:author="Editora Abril S.A." w:date="2012-04-11T15:28:00Z">
              <w:rPr>
                <w:rFonts w:ascii="Calibri" w:hAnsi="Calibri" w:cs="Arial"/>
                <w:color w:val="002060"/>
                <w:sz w:val="22"/>
                <w:szCs w:val="22"/>
              </w:rPr>
            </w:rPrChange>
          </w:rPr>
          <w:t xml:space="preserve"> atual de operaç</w:t>
        </w:r>
      </w:ins>
      <w:ins w:id="34" w:author="Editora Abril S.A." w:date="2012-04-11T15:27:00Z"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  <w:rPrChange w:id="35" w:author="Editora Abril S.A." w:date="2012-04-11T15:28:00Z">
              <w:rPr>
                <w:rFonts w:ascii="Calibri" w:hAnsi="Calibri" w:cs="Arial"/>
                <w:color w:val="002060"/>
                <w:sz w:val="22"/>
                <w:szCs w:val="22"/>
              </w:rPr>
            </w:rPrChange>
          </w:rPr>
          <w:t>ão</w:t>
        </w:r>
      </w:ins>
      <w:ins w:id="36" w:author="Editora Abril S.A." w:date="2012-04-11T15:29:00Z"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 </w:t>
        </w:r>
      </w:ins>
      <w:ins w:id="37" w:author="Editora Abril S.A." w:date="2012-04-11T15:32:00Z">
        <w:r w:rsidR="00365435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&lt; </w:t>
        </w:r>
      </w:ins>
      <w:ins w:id="38" w:author="Editora Abril S.A." w:date="2012-04-11T15:27:00Z"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  <w:rPrChange w:id="39" w:author="Editora Abril S.A." w:date="2012-04-11T15:28:00Z">
              <w:rPr>
                <w:rFonts w:ascii="Calibri" w:hAnsi="Calibri" w:cs="Arial"/>
                <w:color w:val="002060"/>
                <w:sz w:val="22"/>
                <w:szCs w:val="22"/>
              </w:rPr>
            </w:rPrChange>
          </w:rPr>
          <w:t>data de vencimento + número de dias definido no parâmetro</w:t>
        </w:r>
      </w:ins>
    </w:p>
    <w:p w:rsidR="00365435" w:rsidRDefault="00365435" w:rsidP="00B83FA6">
      <w:pPr>
        <w:ind w:left="360"/>
        <w:rPr>
          <w:ins w:id="40" w:author="Editora Abril S.A." w:date="2012-04-11T15:33:00Z"/>
          <w:rFonts w:ascii="Calibri" w:hAnsi="Calibri" w:cs="Arial"/>
          <w:b/>
          <w:color w:val="002060"/>
          <w:sz w:val="22"/>
          <w:szCs w:val="22"/>
          <w:u w:val="single"/>
        </w:rPr>
      </w:pPr>
      <w:ins w:id="41" w:author="Editora Abril S.A." w:date="2012-04-11T15:33:00Z"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(permite negociação)</w:t>
        </w:r>
      </w:ins>
    </w:p>
    <w:p w:rsidR="00365435" w:rsidRDefault="00365435" w:rsidP="00365435">
      <w:pPr>
        <w:numPr>
          <w:ilvl w:val="0"/>
          <w:numId w:val="33"/>
        </w:numPr>
        <w:rPr>
          <w:ins w:id="42" w:author="Editora Abril S.A." w:date="2012-04-11T15:33:00Z"/>
          <w:rFonts w:ascii="Calibri" w:hAnsi="Calibri" w:cs="Arial"/>
          <w:b/>
          <w:color w:val="002060"/>
          <w:sz w:val="22"/>
          <w:szCs w:val="22"/>
          <w:u w:val="single"/>
        </w:rPr>
        <w:pPrChange w:id="43" w:author="Editora Abril S.A." w:date="2012-04-11T15:34:00Z">
          <w:pPr>
            <w:ind w:left="360"/>
          </w:pPr>
        </w:pPrChange>
      </w:pPr>
      <w:proofErr w:type="gramStart"/>
      <w:ins w:id="44" w:author="Editora Abril S.A." w:date="2012-04-11T15:33:00Z"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data</w:t>
        </w:r>
        <w:proofErr w:type="gramEnd"/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 atual de operaç</w:t>
        </w:r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ão</w:t>
        </w:r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 </w:t>
        </w:r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&gt; </w:t>
        </w:r>
        <w:r w:rsidRPr="00B83FA6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data de vencimento + número de dias definido no parâmetro</w:t>
        </w:r>
      </w:ins>
    </w:p>
    <w:p w:rsidR="00365435" w:rsidRDefault="00365435" w:rsidP="00B83FA6">
      <w:pPr>
        <w:ind w:left="360"/>
        <w:rPr>
          <w:ins w:id="45" w:author="Editora Abril S.A." w:date="2012-04-11T15:34:00Z"/>
          <w:rFonts w:ascii="Calibri" w:hAnsi="Calibri" w:cs="Arial"/>
          <w:b/>
          <w:color w:val="002060"/>
          <w:sz w:val="22"/>
          <w:szCs w:val="22"/>
          <w:u w:val="single"/>
        </w:rPr>
      </w:pPr>
      <w:ins w:id="46" w:author="Editora Abril S.A." w:date="2012-04-11T15:33:00Z"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(não permite negociação</w:t>
        </w:r>
      </w:ins>
      <w:ins w:id="47" w:author="Editora Abril S.A." w:date="2012-04-11T15:41:00Z">
        <w:r w:rsidR="004109CB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 e emite alerta</w:t>
        </w:r>
        <w:r w:rsidR="00B527BB"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 xml:space="preserve"> descrevendo a situação</w:t>
        </w:r>
      </w:ins>
      <w:ins w:id="48" w:author="Editora Abril S.A." w:date="2012-04-11T15:33:00Z">
        <w:r>
          <w:rPr>
            <w:rFonts w:ascii="Calibri" w:hAnsi="Calibri" w:cs="Arial"/>
            <w:b/>
            <w:color w:val="002060"/>
            <w:sz w:val="22"/>
            <w:szCs w:val="22"/>
            <w:u w:val="single"/>
          </w:rPr>
          <w:t>)</w:t>
        </w:r>
      </w:ins>
    </w:p>
    <w:p w:rsidR="00365435" w:rsidRDefault="00365435" w:rsidP="00B83FA6">
      <w:pPr>
        <w:ind w:left="360"/>
        <w:rPr>
          <w:ins w:id="49" w:author="Editora Abril S.A." w:date="2012-04-11T15:34:00Z"/>
          <w:rFonts w:ascii="Calibri" w:hAnsi="Calibri" w:cs="Arial"/>
          <w:b/>
          <w:color w:val="002060"/>
          <w:sz w:val="22"/>
          <w:szCs w:val="22"/>
          <w:u w:val="single"/>
        </w:rPr>
      </w:pPr>
    </w:p>
    <w:p w:rsidR="00365435" w:rsidRPr="00365435" w:rsidRDefault="00365435" w:rsidP="00B83FA6">
      <w:pPr>
        <w:ind w:left="360"/>
        <w:rPr>
          <w:ins w:id="50" w:author="Editora Abril S.A." w:date="2012-04-11T15:33:00Z"/>
          <w:rFonts w:ascii="Calibri" w:hAnsi="Calibri" w:cs="Arial"/>
          <w:color w:val="002060"/>
          <w:sz w:val="22"/>
          <w:szCs w:val="22"/>
          <w:rPrChange w:id="51" w:author="Editora Abril S.A." w:date="2012-04-11T15:35:00Z">
            <w:rPr>
              <w:ins w:id="52" w:author="Editora Abril S.A." w:date="2012-04-11T15:33:00Z"/>
              <w:rFonts w:ascii="Calibri" w:hAnsi="Calibri" w:cs="Arial"/>
              <w:b/>
              <w:color w:val="002060"/>
              <w:sz w:val="22"/>
              <w:szCs w:val="22"/>
              <w:u w:val="single"/>
            </w:rPr>
          </w:rPrChange>
        </w:rPr>
      </w:pPr>
      <w:ins w:id="53" w:author="Editora Abril S.A." w:date="2012-04-11T15:34:00Z">
        <w:r w:rsidRPr="00365435">
          <w:rPr>
            <w:rFonts w:ascii="Calibri" w:hAnsi="Calibri" w:cs="Arial"/>
            <w:color w:val="002060"/>
            <w:sz w:val="22"/>
            <w:szCs w:val="22"/>
            <w:rPrChange w:id="54" w:author="Editora Abril S.A." w:date="2012-04-11T15:35:00Z">
              <w:rPr>
                <w:rFonts w:ascii="Calibri" w:hAnsi="Calibri" w:cs="Arial"/>
                <w:b/>
                <w:color w:val="002060"/>
                <w:sz w:val="22"/>
                <w:szCs w:val="22"/>
                <w:u w:val="single"/>
              </w:rPr>
            </w:rPrChange>
          </w:rPr>
          <w:t>Se o distribuidor não utilizar o parâmetro, o sistema deve permitir a negociação a qualquer momento.</w:t>
        </w:r>
      </w:ins>
    </w:p>
    <w:p w:rsidR="00365435" w:rsidRDefault="004109CB" w:rsidP="00B83FA6">
      <w:pPr>
        <w:ind w:left="360"/>
        <w:rPr>
          <w:ins w:id="55" w:author="Editora Abril S.A." w:date="2012-04-11T15:33:00Z"/>
          <w:rFonts w:ascii="Calibri" w:hAnsi="Calibri" w:cs="Arial"/>
          <w:color w:val="002060"/>
          <w:sz w:val="22"/>
          <w:szCs w:val="22"/>
        </w:rPr>
      </w:pPr>
      <w:ins w:id="56" w:author="Editora Abril S.A." w:date="2012-04-11T15:41:00Z">
        <w:r>
          <w:rPr>
            <w:rFonts w:ascii="Calibri" w:hAnsi="Calibri" w:cs="Arial"/>
            <w:color w:val="002060"/>
            <w:sz w:val="22"/>
            <w:szCs w:val="22"/>
          </w:rPr>
          <w:t xml:space="preserve"> </w:t>
        </w:r>
      </w:ins>
    </w:p>
    <w:p w:rsidR="00960478" w:rsidDel="00365435" w:rsidRDefault="00715ADA" w:rsidP="00B83FA6">
      <w:pPr>
        <w:ind w:left="360"/>
        <w:rPr>
          <w:del w:id="57" w:author="Editora Abril S.A." w:date="2012-04-11T15:35:00Z"/>
          <w:rFonts w:ascii="Calibri" w:hAnsi="Calibri" w:cs="Arial"/>
          <w:color w:val="002060"/>
          <w:sz w:val="22"/>
          <w:szCs w:val="22"/>
        </w:rPr>
      </w:pPr>
      <w:ins w:id="58" w:author="Francivaldo Nogueira Alecrim_DISCOVER" w:date="2012-04-02T15:53:00Z">
        <w:del w:id="59" w:author="Editora Abril S.A." w:date="2012-04-11T15:25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>, e para que isso ocorra,</w:delText>
          </w:r>
        </w:del>
        <w:del w:id="60" w:author="Editora Abril S.A." w:date="2012-04-11T15:28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 xml:space="preserve"> a data de vencimento tem que ser maior ou igual a</w:delText>
          </w:r>
        </w:del>
      </w:ins>
      <w:ins w:id="61" w:author="Francivaldo Nogueira Alecrim_DISCOVER" w:date="2012-04-02T15:54:00Z">
        <w:del w:id="62" w:author="Editora Abril S.A." w:date="2012-04-11T15:28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 xml:space="preserve">o parâmetro de dias de divida que podem ser negociadas, conforme </w:delText>
          </w:r>
        </w:del>
      </w:ins>
      <w:ins w:id="63" w:author="Francivaldo Nogueira Alecrim_DISCOVER" w:date="2012-04-02T15:55:00Z">
        <w:del w:id="64" w:author="Editora Abril S.A." w:date="2012-04-11T15:28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>parâmetro</w:delText>
          </w:r>
        </w:del>
      </w:ins>
      <w:ins w:id="65" w:author="Francivaldo Nogueira Alecrim_DISCOVER" w:date="2012-04-02T15:54:00Z">
        <w:del w:id="66" w:author="Editora Abril S.A." w:date="2012-04-11T15:28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 xml:space="preserve"> </w:delText>
          </w:r>
        </w:del>
      </w:ins>
      <w:ins w:id="67" w:author="Francivaldo Nogueira Alecrim_DISCOVER" w:date="2012-04-02T15:55:00Z">
        <w:del w:id="68" w:author="Editora Abril S.A." w:date="2012-04-11T15:28:00Z">
          <w:r w:rsidDel="00B83FA6">
            <w:rPr>
              <w:rFonts w:ascii="Calibri" w:hAnsi="Calibri" w:cs="Arial"/>
              <w:color w:val="002060"/>
              <w:sz w:val="22"/>
              <w:szCs w:val="22"/>
            </w:rPr>
            <w:delText>do distribuidor.</w:delText>
          </w:r>
        </w:del>
      </w:ins>
    </w:p>
    <w:p w:rsidR="00BC5B64" w:rsidRPr="00880987" w:rsidRDefault="00BC5B64" w:rsidP="003A70A0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C2A5A">
        <w:rPr>
          <w:rFonts w:ascii="Calibri" w:hAnsi="Calibri" w:cs="Arial"/>
          <w:color w:val="002060"/>
          <w:sz w:val="22"/>
          <w:szCs w:val="22"/>
        </w:rPr>
        <w:lastRenderedPageBreak/>
        <w:t>Na tela haverá botões para ação de “imprimir” e “arquivo”, a opção arquivo tem como objetivo gerar as informações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9C2A5A">
        <w:rPr>
          <w:rFonts w:ascii="Calibri" w:hAnsi="Calibri" w:cs="Arial"/>
          <w:color w:val="002060"/>
          <w:sz w:val="22"/>
          <w:szCs w:val="22"/>
        </w:rPr>
        <w:t xml:space="preserve">formato </w:t>
      </w:r>
      <w:r w:rsidR="00C04342" w:rsidRPr="009C2A5A">
        <w:rPr>
          <w:rFonts w:ascii="Calibri" w:hAnsi="Calibri" w:cs="Arial"/>
          <w:color w:val="002060"/>
          <w:sz w:val="22"/>
          <w:szCs w:val="22"/>
        </w:rPr>
        <w:t>E</w:t>
      </w:r>
      <w:r w:rsidRPr="009C2A5A">
        <w:rPr>
          <w:rFonts w:ascii="Calibri" w:hAnsi="Calibri" w:cs="Arial"/>
          <w:color w:val="002060"/>
          <w:sz w:val="22"/>
          <w:szCs w:val="22"/>
        </w:rPr>
        <w:t>xcel</w:t>
      </w:r>
      <w:r w:rsidR="009C2A5A">
        <w:rPr>
          <w:rFonts w:ascii="Calibri" w:hAnsi="Calibri" w:cs="Arial"/>
          <w:color w:val="002060"/>
          <w:sz w:val="22"/>
          <w:szCs w:val="22"/>
        </w:rPr>
        <w:t xml:space="preserve"> para utilização da área de negó</w:t>
      </w:r>
      <w:r w:rsidRPr="009C2A5A">
        <w:rPr>
          <w:rFonts w:ascii="Calibri" w:hAnsi="Calibri" w:cs="Arial"/>
          <w:color w:val="002060"/>
          <w:sz w:val="22"/>
          <w:szCs w:val="22"/>
        </w:rPr>
        <w:t>cio</w:t>
      </w:r>
      <w:r w:rsidR="009C2A5A">
        <w:rPr>
          <w:rFonts w:ascii="Calibri" w:hAnsi="Calibri" w:cs="Arial"/>
          <w:color w:val="002060"/>
          <w:sz w:val="22"/>
          <w:szCs w:val="22"/>
        </w:rPr>
        <w:t>.</w:t>
      </w:r>
    </w:p>
    <w:p w:rsidR="00BC5B64" w:rsidRPr="00880987" w:rsidRDefault="00BC5B64" w:rsidP="0099008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E4BA0" w:rsidRDefault="00AE4BA0" w:rsidP="00AE4BA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Somente será possível realizar esta funcionalidade após Geração de Dividas (</w:t>
      </w:r>
      <w:r w:rsidRPr="0082622D">
        <w:rPr>
          <w:rFonts w:ascii="Calibri" w:hAnsi="Calibri" w:cs="Arial"/>
          <w:color w:val="002060"/>
          <w:sz w:val="22"/>
          <w:szCs w:val="22"/>
        </w:rPr>
        <w:t>EMS 0028 - Gera</w:t>
      </w:r>
      <w:r w:rsidR="00AD68A6">
        <w:rPr>
          <w:rFonts w:ascii="Calibri" w:hAnsi="Calibri" w:cs="Arial"/>
          <w:color w:val="002060"/>
          <w:sz w:val="22"/>
          <w:szCs w:val="22"/>
        </w:rPr>
        <w:t>çã</w:t>
      </w:r>
      <w:r w:rsidRPr="0082622D">
        <w:rPr>
          <w:rFonts w:ascii="Calibri" w:hAnsi="Calibri" w:cs="Arial"/>
          <w:color w:val="002060"/>
          <w:sz w:val="22"/>
          <w:szCs w:val="22"/>
        </w:rPr>
        <w:t>o cobran</w:t>
      </w:r>
      <w:r w:rsidR="00AD68A6">
        <w:rPr>
          <w:rFonts w:ascii="Calibri" w:hAnsi="Calibri" w:cs="Arial"/>
          <w:color w:val="002060"/>
          <w:sz w:val="22"/>
          <w:szCs w:val="22"/>
        </w:rPr>
        <w:t>ç</w:t>
      </w:r>
      <w:r w:rsidRPr="0082622D">
        <w:rPr>
          <w:rFonts w:ascii="Calibri" w:hAnsi="Calibri" w:cs="Arial"/>
          <w:color w:val="002060"/>
          <w:sz w:val="22"/>
          <w:szCs w:val="22"/>
        </w:rPr>
        <w:t>as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BC5B64" w:rsidRDefault="00BC5B64" w:rsidP="009900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C5B64" w:rsidRPr="00875148" w:rsidRDefault="00BC5B64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C5B64" w:rsidRPr="00875148">
        <w:tc>
          <w:tcPr>
            <w:tcW w:w="9779" w:type="dxa"/>
          </w:tcPr>
          <w:p w:rsidR="00BC5B64" w:rsidRPr="003E5C75" w:rsidRDefault="00BC5B64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sz w:val="20"/>
                <w:lang w:val="pt-BR" w:eastAsia="pt-BR"/>
              </w:rPr>
              <w:t>Benefício esperado com a Manutenção:</w:t>
            </w:r>
          </w:p>
          <w:p w:rsidR="00BC5B64" w:rsidRPr="00875148" w:rsidRDefault="00BC5B64" w:rsidP="00597006">
            <w:pPr>
              <w:rPr>
                <w:rFonts w:ascii="Arial Narrow" w:hAnsi="Arial Narrow"/>
              </w:rPr>
            </w:pPr>
          </w:p>
        </w:tc>
      </w:tr>
    </w:tbl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C5B64" w:rsidRPr="00875148" w:rsidRDefault="00BC5B64" w:rsidP="00E34CC4">
      <w:pPr>
        <w:rPr>
          <w:rFonts w:ascii="Arial Narrow" w:hAnsi="Arial Narrow"/>
        </w:rPr>
      </w:pPr>
    </w:p>
    <w:p w:rsidR="00BC5B64" w:rsidRPr="00875148" w:rsidRDefault="00BC5B64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C5B64" w:rsidRPr="00875148" w:rsidRDefault="00BC5B64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BC5B64" w:rsidRPr="00875148" w:rsidTr="008573CA">
        <w:trPr>
          <w:trHeight w:val="314"/>
        </w:trPr>
        <w:tc>
          <w:tcPr>
            <w:tcW w:w="3136" w:type="dxa"/>
          </w:tcPr>
          <w:p w:rsidR="00BC5B64" w:rsidRPr="00875148" w:rsidRDefault="00BC5B64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C5B64" w:rsidRPr="00875148" w:rsidRDefault="00BC5B64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C5B64" w:rsidRPr="00875148" w:rsidTr="008573CA">
        <w:trPr>
          <w:trHeight w:val="228"/>
        </w:trPr>
        <w:tc>
          <w:tcPr>
            <w:tcW w:w="3136" w:type="dxa"/>
          </w:tcPr>
          <w:p w:rsidR="00BC5B64" w:rsidRPr="003E5C75" w:rsidRDefault="00BC5B64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  <w:lang w:val="pt-BR" w:eastAsia="pt-BR"/>
              </w:rPr>
            </w:pPr>
          </w:p>
        </w:tc>
        <w:tc>
          <w:tcPr>
            <w:tcW w:w="1004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C5B64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C5B64" w:rsidRPr="00FD0CD1" w:rsidRDefault="00BC5B64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C5B64" w:rsidRPr="00875148" w:rsidRDefault="00BC5B64" w:rsidP="008665A6">
      <w:pPr>
        <w:outlineLvl w:val="0"/>
        <w:rPr>
          <w:rFonts w:ascii="Arial Narrow" w:hAnsi="Arial Narrow" w:cs="Arial"/>
          <w:b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BC5B64" w:rsidRPr="00875148" w:rsidTr="00092FF2">
        <w:trPr>
          <w:trHeight w:val="234"/>
        </w:trPr>
        <w:tc>
          <w:tcPr>
            <w:tcW w:w="708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C5B64" w:rsidRPr="003E5C75" w:rsidRDefault="00BC5B64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 w:cs="Arial"/>
                <w:caps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3969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C5B64" w:rsidRPr="00875148" w:rsidTr="00092FF2">
        <w:trPr>
          <w:trHeight w:val="236"/>
        </w:trPr>
        <w:tc>
          <w:tcPr>
            <w:tcW w:w="708" w:type="dxa"/>
          </w:tcPr>
          <w:p w:rsidR="00BC5B64" w:rsidRPr="00875148" w:rsidRDefault="00BC5B64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C5B64" w:rsidRPr="00875148" w:rsidRDefault="00BC5B64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C5B64" w:rsidRPr="003E5C75" w:rsidRDefault="00BC5B64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  <w:lang w:val="pt-BR" w:eastAsia="pt-BR"/>
              </w:rPr>
            </w:pPr>
          </w:p>
        </w:tc>
        <w:tc>
          <w:tcPr>
            <w:tcW w:w="1701" w:type="dxa"/>
          </w:tcPr>
          <w:p w:rsidR="00BC5B64" w:rsidRPr="00875148" w:rsidRDefault="00BC5B64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C5B64" w:rsidRPr="00875148" w:rsidRDefault="00BC5B64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C5B64" w:rsidRPr="00875148" w:rsidRDefault="00BC5B64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C5B64" w:rsidRPr="00875148" w:rsidRDefault="00BC5B64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C5B64" w:rsidRPr="00875148">
        <w:trPr>
          <w:trHeight w:val="204"/>
        </w:trPr>
        <w:tc>
          <w:tcPr>
            <w:tcW w:w="3239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C5B64" w:rsidRPr="003E5C75" w:rsidRDefault="00BC5B64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TABELA</w:t>
            </w: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C5B64" w:rsidRPr="00875148">
        <w:tc>
          <w:tcPr>
            <w:tcW w:w="3239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C5B64" w:rsidRPr="00875148" w:rsidRDefault="00BC5B64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C5B64" w:rsidRPr="00875148" w:rsidRDefault="00BC5B64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C5B64" w:rsidRPr="00875148" w:rsidRDefault="00BC5B64" w:rsidP="00517854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C5B64" w:rsidRPr="00875148" w:rsidRDefault="00BC5B64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BC5B64" w:rsidRPr="00875148" w:rsidTr="008573CA">
        <w:trPr>
          <w:trHeight w:val="204"/>
        </w:trPr>
        <w:tc>
          <w:tcPr>
            <w:tcW w:w="3520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C5B64" w:rsidRPr="00875148" w:rsidRDefault="00BC5B64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C5B64" w:rsidRPr="003E5C75" w:rsidRDefault="00BC5B64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BC5B64" w:rsidRPr="00875148" w:rsidTr="008573CA">
        <w:tc>
          <w:tcPr>
            <w:tcW w:w="3520" w:type="dxa"/>
          </w:tcPr>
          <w:p w:rsidR="00BC5B64" w:rsidRPr="00875148" w:rsidRDefault="00BC5B64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C5B64" w:rsidRPr="00875148" w:rsidRDefault="00BC5B64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C5B64" w:rsidRPr="00875148" w:rsidRDefault="00BC5B64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116B72">
      <w:pPr>
        <w:rPr>
          <w:rFonts w:ascii="Arial Narrow" w:hAnsi="Arial Narrow"/>
        </w:rPr>
      </w:pPr>
    </w:p>
    <w:p w:rsidR="00BC5B64" w:rsidRPr="00875148" w:rsidRDefault="00BC5B64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C5B64" w:rsidRPr="00875148" w:rsidRDefault="00BC5B64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BC5B64" w:rsidRPr="00875148" w:rsidTr="00974529">
        <w:trPr>
          <w:trHeight w:val="204"/>
        </w:trPr>
        <w:tc>
          <w:tcPr>
            <w:tcW w:w="3493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C5B64" w:rsidRPr="00875148" w:rsidRDefault="00BC5B64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C5B64" w:rsidRPr="003E5C75" w:rsidRDefault="00BC5B64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</w:pPr>
            <w:r w:rsidRPr="00E07607">
              <w:rPr>
                <w:rFonts w:ascii="Arial Narrow" w:hAnsi="Arial Narrow" w:cs="Arial"/>
                <w:color w:val="0000FF"/>
                <w:kern w:val="0"/>
                <w:sz w:val="20"/>
                <w:lang w:val="pt-BR" w:eastAsia="pt-BR"/>
              </w:rPr>
              <w:t>Origem</w:t>
            </w:r>
          </w:p>
        </w:tc>
      </w:tr>
      <w:tr w:rsidR="00BC5B64" w:rsidRPr="00875148" w:rsidTr="00974529">
        <w:tc>
          <w:tcPr>
            <w:tcW w:w="3493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C5B64" w:rsidRPr="00875148" w:rsidRDefault="00BC5B64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C5B64" w:rsidRPr="00875148" w:rsidRDefault="00BC5B64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C5B64" w:rsidRPr="00875148" w:rsidRDefault="00BC5B64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C5B64" w:rsidRPr="00875148" w:rsidRDefault="00BC5B64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C5B64" w:rsidRDefault="00BC5B64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BC5B64" w:rsidRDefault="00B44E8A" w:rsidP="00B44E8A">
      <w:pPr>
        <w:ind w:left="36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Pesquisa </w:t>
      </w:r>
    </w:p>
    <w:p w:rsidR="00BC5B64" w:rsidRDefault="00BC5B64" w:rsidP="0010198B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:rsidR="00322436" w:rsidRDefault="00A04344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FD7837" w:rsidRDefault="00FD7837" w:rsidP="0088098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Nosso numero: identificação da divida</w:t>
      </w:r>
    </w:p>
    <w:p w:rsidR="00322436" w:rsidRDefault="00A04344" w:rsidP="0088098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Informações do Grid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da operação que a dívida foi gerada.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do vencimento da dívida.</w:t>
      </w:r>
    </w:p>
    <w:p w:rsidR="00322436" w:rsidRDefault="00A04344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Valor Dívida R$: Valor da dívida.</w:t>
      </w:r>
    </w:p>
    <w:p w:rsidR="004A47B5" w:rsidRDefault="004A47B5" w:rsidP="00880987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Detalhes: link para exibir detalhes da divida selecionada.</w:t>
      </w:r>
    </w:p>
    <w:p w:rsidR="004A47B5" w:rsidRDefault="00617FA7" w:rsidP="00880987">
      <w:pPr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Chekbox</w:t>
      </w:r>
      <w:proofErr w:type="spellEnd"/>
      <w:r>
        <w:rPr>
          <w:rFonts w:ascii="Arial Narrow" w:hAnsi="Arial Narrow"/>
        </w:rPr>
        <w:t xml:space="preserve"> para seleção de uma ou mais dividas.</w:t>
      </w:r>
    </w:p>
    <w:p w:rsidR="00322436" w:rsidRDefault="00322436" w:rsidP="00880987">
      <w:pPr>
        <w:rPr>
          <w:rFonts w:ascii="Arial Narrow" w:hAnsi="Arial Narrow"/>
        </w:rPr>
      </w:pPr>
    </w:p>
    <w:p w:rsidR="00DC31A5" w:rsidRDefault="00DC31A5" w:rsidP="00DC31A5">
      <w:pPr>
        <w:ind w:left="426"/>
        <w:rPr>
          <w:rFonts w:ascii="Arial Narrow" w:hAnsi="Arial Narrow"/>
        </w:rPr>
      </w:pP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Seleção: Total das </w:t>
      </w:r>
      <w:proofErr w:type="spellStart"/>
      <w:r>
        <w:rPr>
          <w:rFonts w:ascii="Arial Narrow" w:hAnsi="Arial Narrow"/>
        </w:rPr>
        <w:t>divídas</w:t>
      </w:r>
      <w:proofErr w:type="spellEnd"/>
      <w:r>
        <w:rPr>
          <w:rFonts w:ascii="Arial Narrow" w:hAnsi="Arial Narrow"/>
        </w:rPr>
        <w:t xml:space="preserve"> selecionadas para pagamento ou negociação</w:t>
      </w:r>
    </w:p>
    <w:p w:rsidR="00322436" w:rsidRDefault="00DC31A5" w:rsidP="00880987">
      <w:pPr>
        <w:numPr>
          <w:ilvl w:val="0"/>
          <w:numId w:val="32"/>
        </w:numPr>
        <w:rPr>
          <w:rFonts w:ascii="Arial Narrow" w:hAnsi="Arial Narrow"/>
        </w:rPr>
      </w:pPr>
      <w:r>
        <w:rPr>
          <w:rFonts w:ascii="Arial Narrow" w:hAnsi="Arial Narrow"/>
        </w:rPr>
        <w:t>Total: Total das dívidas presentes no grid</w:t>
      </w:r>
    </w:p>
    <w:p w:rsidR="00322436" w:rsidRDefault="00322436" w:rsidP="00880987">
      <w:pPr>
        <w:ind w:left="786"/>
        <w:rPr>
          <w:rFonts w:ascii="Arial Narrow" w:hAnsi="Arial Narrow"/>
        </w:rPr>
      </w:pPr>
    </w:p>
    <w:p w:rsidR="00322436" w:rsidRDefault="00322436" w:rsidP="00880987">
      <w:pPr>
        <w:rPr>
          <w:rFonts w:ascii="Arial Narrow" w:hAnsi="Arial Narrow"/>
        </w:rPr>
      </w:pPr>
    </w:p>
    <w:p w:rsidR="00A04344" w:rsidRDefault="00A04344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Detalhes: </w:t>
      </w:r>
      <w:r w:rsidR="00DC31A5">
        <w:rPr>
          <w:rFonts w:ascii="Arial Narrow" w:hAnsi="Arial Narrow"/>
        </w:rPr>
        <w:t>o ícone na coluna detalhes só deve aparecer quando a dívida for paga parcialmente. Ao clicar no ícone, deve abrir</w:t>
      </w:r>
      <w:r>
        <w:rPr>
          <w:rFonts w:ascii="Arial Narrow" w:hAnsi="Arial Narrow"/>
        </w:rPr>
        <w:t xml:space="preserve"> detalhamento da dívida</w:t>
      </w:r>
      <w:r w:rsidR="00DC31A5">
        <w:rPr>
          <w:rFonts w:ascii="Arial Narrow" w:hAnsi="Arial Narrow"/>
        </w:rPr>
        <w:t>.</w:t>
      </w:r>
    </w:p>
    <w:p w:rsidR="00322436" w:rsidRDefault="00A04344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Seleção: </w:t>
      </w:r>
      <w:proofErr w:type="spellStart"/>
      <w:r w:rsidR="00DC31A5"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 xml:space="preserve"> para Seleção</w:t>
      </w:r>
      <w:r w:rsidR="009129ED">
        <w:rPr>
          <w:rFonts w:ascii="Arial Narrow" w:hAnsi="Arial Narrow"/>
        </w:rPr>
        <w:t xml:space="preserve"> das dívidas, resultado da pesquisa, para pagamento ou negociação.</w:t>
      </w:r>
      <w:r w:rsidR="00DC31A5">
        <w:rPr>
          <w:rFonts w:ascii="Arial Narrow" w:hAnsi="Arial Narrow"/>
        </w:rPr>
        <w:t xml:space="preserve"> Deve possuir opção “Selecionar Todos”.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Imprimir: Impressão de grid de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Arquivo: Geração de arquivo Excel do resultado da pesquisa.</w:t>
      </w:r>
    </w:p>
    <w:p w:rsidR="00322436" w:rsidRDefault="009129ED" w:rsidP="0088098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Pagar: Funcionalidade deverá abater da dívida </w:t>
      </w:r>
      <w:r w:rsidR="00617FA7">
        <w:rPr>
          <w:rFonts w:ascii="Arial Narrow" w:hAnsi="Arial Narrow"/>
        </w:rPr>
        <w:t xml:space="preserve">da </w:t>
      </w:r>
      <w:r>
        <w:rPr>
          <w:rFonts w:ascii="Arial Narrow" w:hAnsi="Arial Narrow"/>
        </w:rPr>
        <w:t xml:space="preserve">cota </w:t>
      </w:r>
      <w:r w:rsidR="00617FA7">
        <w:rPr>
          <w:rFonts w:ascii="Arial Narrow" w:hAnsi="Arial Narrow"/>
        </w:rPr>
        <w:t xml:space="preserve">selecionada </w:t>
      </w:r>
      <w:r>
        <w:rPr>
          <w:rFonts w:ascii="Arial Narrow" w:hAnsi="Arial Narrow"/>
        </w:rPr>
        <w:t>o valor informado, de acordo com as dívidas selecionadas.</w:t>
      </w:r>
    </w:p>
    <w:p w:rsidR="00322436" w:rsidRDefault="009129ED" w:rsidP="00617FA7">
      <w:pPr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Negociar: botão deverá abrir a janela com a tela de negociação de dívida</w:t>
      </w:r>
      <w:r w:rsidR="00EF4D0A">
        <w:rPr>
          <w:rFonts w:ascii="Arial Narrow" w:hAnsi="Arial Narrow"/>
        </w:rPr>
        <w:t xml:space="preserve"> (conforme </w:t>
      </w:r>
      <w:r w:rsidR="00EF4D0A" w:rsidRPr="00617FA7">
        <w:t xml:space="preserve"> </w:t>
      </w:r>
      <w:r w:rsidR="00EF4D0A" w:rsidRPr="00617FA7">
        <w:rPr>
          <w:rFonts w:ascii="Arial Narrow" w:hAnsi="Arial Narrow"/>
        </w:rPr>
        <w:t xml:space="preserve">EMS 0038 - negociar </w:t>
      </w:r>
      <w:proofErr w:type="gramStart"/>
      <w:r w:rsidR="00EF4D0A" w:rsidRPr="00617FA7">
        <w:rPr>
          <w:rFonts w:ascii="Arial Narrow" w:hAnsi="Arial Narrow"/>
        </w:rPr>
        <w:t>dividas</w:t>
      </w:r>
      <w:proofErr w:type="gramEnd"/>
      <w:r w:rsidR="00EF4D0A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, </w:t>
      </w:r>
      <w:r w:rsidR="00EF4D0A">
        <w:rPr>
          <w:rFonts w:ascii="Arial Narrow" w:hAnsi="Arial Narrow"/>
        </w:rPr>
        <w:t>será habilitado somente se foi feita a escolha de pelo menos uma divida.</w:t>
      </w:r>
    </w:p>
    <w:p w:rsidR="00A04344" w:rsidRDefault="00A04344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Janela </w:t>
      </w:r>
      <w:proofErr w:type="gramStart"/>
      <w:r w:rsidR="00725C15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a </w:t>
      </w:r>
      <w:r w:rsidR="00725C15">
        <w:rPr>
          <w:rFonts w:ascii="Arial Narrow" w:hAnsi="Arial Narrow"/>
        </w:rPr>
        <w:t xml:space="preserve">Ação </w:t>
      </w:r>
      <w:r>
        <w:rPr>
          <w:rFonts w:ascii="Arial Narrow" w:hAnsi="Arial Narrow"/>
        </w:rPr>
        <w:t>Pagar</w:t>
      </w:r>
      <w:proofErr w:type="gramEnd"/>
      <w:r>
        <w:rPr>
          <w:rFonts w:ascii="Arial Narrow" w:hAnsi="Arial Narrow"/>
        </w:rPr>
        <w:t xml:space="preserve"> a dívida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da Dívida: Campo deverá calcular o valor da dívida que foi selecionada</w:t>
      </w:r>
      <w:r w:rsidR="00DC31A5">
        <w:rPr>
          <w:rFonts w:ascii="Arial Narrow" w:hAnsi="Arial Narrow"/>
        </w:rPr>
        <w:t xml:space="preserve"> (não editável)</w:t>
      </w: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Juros: Funcionalidade deverá calcular automaticamente o</w:t>
      </w:r>
      <w:r w:rsidR="00716DE2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juros da(s) dívida(s) selecionada(s), até a data presente</w:t>
      </w:r>
      <w:r w:rsidR="00DC31A5">
        <w:rPr>
          <w:rFonts w:ascii="Arial Narrow" w:hAnsi="Arial Narrow"/>
        </w:rPr>
        <w:t xml:space="preserve"> (não-editável)</w:t>
      </w:r>
    </w:p>
    <w:p w:rsidR="006B2455" w:rsidRDefault="006B2455" w:rsidP="006B245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Desconto: Valor informado em R$, caso o usuário deseje conceder desconto no pagamento.</w:t>
      </w:r>
    </w:p>
    <w:p w:rsidR="00725C15" w:rsidRDefault="006B245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Pago</w:t>
      </w:r>
      <w:r w:rsidR="00716DE2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Campo onde o usuário deverá informar o valor que está sendo recebido.</w:t>
      </w:r>
    </w:p>
    <w:p w:rsidR="00716DE2" w:rsidRDefault="00716DE2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Saldo R$: Calculo da diferença do valor da divida – o que foi pago (caso seja pago a mais deve exibir zero)</w:t>
      </w:r>
    </w:p>
    <w:p w:rsidR="00725C15" w:rsidRPr="00725C15" w:rsidRDefault="00725C15" w:rsidP="00725C15">
      <w:pPr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observações do pagamento.</w:t>
      </w:r>
    </w:p>
    <w:p w:rsidR="006B2455" w:rsidRDefault="006B2455" w:rsidP="00A04344">
      <w:pPr>
        <w:ind w:left="426"/>
        <w:rPr>
          <w:rFonts w:ascii="Arial Narrow" w:hAnsi="Arial Narrow"/>
        </w:rPr>
      </w:pPr>
    </w:p>
    <w:p w:rsidR="006B2455" w:rsidRDefault="006B2455" w:rsidP="00A04344">
      <w:pPr>
        <w:ind w:left="426"/>
        <w:rPr>
          <w:rFonts w:ascii="Arial Narrow" w:hAnsi="Arial Narrow"/>
        </w:rPr>
      </w:pPr>
    </w:p>
    <w:p w:rsidR="00BC5B64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Pesquisa baixa Manual de dividas</w:t>
      </w:r>
    </w:p>
    <w:p w:rsidR="004A47B5" w:rsidRDefault="00B83FA6" w:rsidP="0010198B">
      <w:pPr>
        <w:ind w:left="426"/>
        <w:rPr>
          <w:rFonts w:ascii="Arial Narrow" w:hAnsi="Arial Narrow"/>
        </w:rPr>
      </w:pPr>
      <w:r w:rsidRPr="00A34630"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3.5pt">
            <v:imagedata r:id="rId7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da divida</w:t>
      </w:r>
    </w:p>
    <w:p w:rsidR="004A47B5" w:rsidRDefault="00B83FA6" w:rsidP="0010198B">
      <w:pPr>
        <w:ind w:left="426"/>
        <w:rPr>
          <w:rFonts w:ascii="Arial Narrow" w:hAnsi="Arial Narrow"/>
        </w:rPr>
      </w:pPr>
      <w:r w:rsidRPr="00A34630">
        <w:rPr>
          <w:rFonts w:ascii="Arial Narrow" w:hAnsi="Arial Narrow"/>
        </w:rPr>
        <w:pict>
          <v:shape id="_x0000_i1026" type="#_x0000_t75" style="width:481.5pt;height:274.5pt">
            <v:imagedata r:id="rId8" o:title=""/>
          </v:shape>
        </w:pict>
      </w:r>
    </w:p>
    <w:p w:rsidR="004A47B5" w:rsidRDefault="004A47B5" w:rsidP="0010198B">
      <w:pPr>
        <w:ind w:left="426"/>
        <w:rPr>
          <w:rFonts w:ascii="Arial Narrow" w:hAnsi="Arial Narrow"/>
        </w:rPr>
      </w:pPr>
    </w:p>
    <w:p w:rsidR="004A47B5" w:rsidRDefault="004A47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Efetivação da baixa (pagamento da divida)</w:t>
      </w:r>
    </w:p>
    <w:p w:rsidR="004A47B5" w:rsidRDefault="00B83FA6" w:rsidP="0010198B">
      <w:pPr>
        <w:ind w:left="426"/>
        <w:rPr>
          <w:rFonts w:ascii="Arial Narrow" w:hAnsi="Arial Narrow"/>
        </w:rPr>
      </w:pPr>
      <w:r w:rsidRPr="00A34630">
        <w:rPr>
          <w:rFonts w:ascii="Arial Narrow" w:hAnsi="Arial Narrow"/>
        </w:rPr>
        <w:lastRenderedPageBreak/>
        <w:pict>
          <v:shape id="_x0000_i1027" type="#_x0000_t75" style="width:483pt;height:285pt">
            <v:imagedata r:id="rId9" o:title=""/>
          </v:shape>
        </w:pict>
      </w:r>
    </w:p>
    <w:p w:rsidR="00BC5B64" w:rsidRPr="00875148" w:rsidRDefault="00BC5B64" w:rsidP="0010198B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C5B64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BC5B64" w:rsidRPr="00875148" w:rsidRDefault="00BC5B64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C5B64" w:rsidRPr="00875148" w:rsidRDefault="00BC5B64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C5B64" w:rsidRDefault="00BC5B64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C5B64" w:rsidRPr="001E5B29" w:rsidRDefault="00BC5B64" w:rsidP="001E5B29">
      <w:pPr>
        <w:pStyle w:val="TCTips"/>
        <w:ind w:firstLine="720"/>
        <w:rPr>
          <w:i w:val="0"/>
        </w:rPr>
      </w:pPr>
    </w:p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C5B64" w:rsidRPr="00B978C8" w:rsidRDefault="00BC5B64" w:rsidP="00B978C8"/>
    <w:p w:rsidR="00BC5B64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C5B64" w:rsidRPr="00B978C8" w:rsidRDefault="00BC5B64" w:rsidP="00B978C8"/>
    <w:p w:rsidR="00BC5B64" w:rsidRPr="00875148" w:rsidRDefault="00BC5B6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C5B64" w:rsidRPr="00875148" w:rsidRDefault="00BC5B64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ATIVIDADES DE </w:t>
            </w: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TOTAL de horas&gt;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Data Início/Fim da </w:t>
            </w:r>
            <w:proofErr w:type="gramStart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Implementação</w:t>
            </w:r>
            <w:proofErr w:type="gramEnd"/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o nome da atividade executada </w:t>
            </w:r>
            <w:proofErr w:type="gramStart"/>
            <w:r w:rsidRPr="00E07607">
              <w:rPr>
                <w:rFonts w:ascii="Arial Narrow" w:hAnsi="Arial Narrow"/>
                <w:i w:val="0"/>
                <w:lang w:val="pt-BR" w:eastAsia="pt-BR"/>
              </w:rPr>
              <w:t>pela Abril</w:t>
            </w:r>
            <w:proofErr w:type="gramEnd"/>
            <w:r w:rsidRPr="00E07607">
              <w:rPr>
                <w:rFonts w:ascii="Arial Narrow" w:hAnsi="Arial Narrow"/>
                <w:i w:val="0"/>
                <w:lang w:val="pt-BR" w:eastAsia="pt-BR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C5B64" w:rsidRPr="003E5C75" w:rsidRDefault="00BC5B64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HORAS ESTIMADAS (h)</w:t>
            </w:r>
          </w:p>
        </w:tc>
      </w:tr>
      <w:tr w:rsidR="00BC5B64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&lt;Preencher com a </w:t>
            </w:r>
            <w:proofErr w:type="spellStart"/>
            <w:r w:rsidRPr="00E07607">
              <w:rPr>
                <w:rFonts w:ascii="Arial Narrow" w:hAnsi="Arial Narrow"/>
                <w:i w:val="0"/>
                <w:lang w:val="pt-BR" w:eastAsia="pt-BR"/>
              </w:rPr>
              <w:t>qtde</w:t>
            </w:r>
            <w:proofErr w:type="spellEnd"/>
            <w:r w:rsidRPr="00E07607">
              <w:rPr>
                <w:rFonts w:ascii="Arial Narrow" w:hAnsi="Arial Narrow"/>
                <w:i w:val="0"/>
                <w:lang w:val="pt-BR" w:eastAsia="pt-BR"/>
              </w:rPr>
              <w:t xml:space="preserve"> de horas&gt;</w:t>
            </w:r>
          </w:p>
        </w:tc>
      </w:tr>
      <w:tr w:rsidR="00BC5B64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  <w:lang w:val="es-ES_tradnl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BC5B64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</w:pPr>
            <w:r w:rsidRPr="00E07607">
              <w:rPr>
                <w:rFonts w:ascii="Arial Narrow" w:hAnsi="Arial Narrow"/>
                <w:b/>
                <w:i w:val="0"/>
                <w:color w:val="auto"/>
                <w:sz w:val="24"/>
                <w:lang w:val="pt-BR" w:eastAsia="pt-BR"/>
              </w:rPr>
              <w:t>Data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</w:tcPr>
          <w:p w:rsidR="00BC5B64" w:rsidRPr="003E5C75" w:rsidRDefault="00BC5B64">
            <w:pPr>
              <w:pStyle w:val="TCTips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do aprovador&gt;</w:t>
            </w:r>
          </w:p>
        </w:tc>
        <w:tc>
          <w:tcPr>
            <w:tcW w:w="2126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&lt;Nome da área do aprovador&gt;</w:t>
            </w:r>
          </w:p>
        </w:tc>
        <w:tc>
          <w:tcPr>
            <w:tcW w:w="2127" w:type="dxa"/>
          </w:tcPr>
          <w:p w:rsidR="00BC5B64" w:rsidRPr="003E5C75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pt-BR" w:eastAsia="pt-BR"/>
              </w:rPr>
            </w:pPr>
            <w:r w:rsidRPr="00E07607">
              <w:rPr>
                <w:rFonts w:ascii="Arial Narrow" w:hAnsi="Arial Narrow"/>
                <w:i w:val="0"/>
                <w:lang w:val="pt-BR" w:eastAsia="pt-BR"/>
              </w:rPr>
              <w:t>&lt;Assinatura do aprovador&gt;</w:t>
            </w:r>
          </w:p>
        </w:tc>
        <w:tc>
          <w:tcPr>
            <w:tcW w:w="1910" w:type="dxa"/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  <w:r w:rsidRPr="00875148">
              <w:rPr>
                <w:rFonts w:ascii="Arial Narrow" w:hAnsi="Arial Narrow"/>
                <w:i w:val="0"/>
                <w:lang w:val="es-ES_tradnl" w:eastAsia="pt-BR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 w:eastAsia="pt-BR"/>
              </w:rPr>
              <w:t>&gt;</w:t>
            </w:r>
          </w:p>
        </w:tc>
      </w:tr>
      <w:tr w:rsidR="00BC5B64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jc w:val="left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C5B64" w:rsidRPr="00875148" w:rsidRDefault="00BC5B64">
            <w:pPr>
              <w:pStyle w:val="TCTips"/>
              <w:rPr>
                <w:rFonts w:ascii="Arial Narrow" w:hAnsi="Arial Narrow"/>
                <w:i w:val="0"/>
                <w:lang w:val="es-ES_tradnl" w:eastAsia="pt-BR"/>
              </w:rPr>
            </w:pPr>
          </w:p>
        </w:tc>
      </w:tr>
    </w:tbl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C5B64" w:rsidRPr="00875148" w:rsidRDefault="00BC5B64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C5B64" w:rsidRPr="00875148" w:rsidRDefault="00BC5B64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C5B64" w:rsidRPr="00875148" w:rsidRDefault="00BC5B64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C5B64" w:rsidRPr="00875148" w:rsidRDefault="00BC5B64" w:rsidP="0000716A">
      <w:pPr>
        <w:rPr>
          <w:rFonts w:ascii="Arial Narrow" w:hAnsi="Arial Narrow"/>
        </w:rPr>
      </w:pPr>
    </w:p>
    <w:p w:rsidR="00BC5B64" w:rsidRPr="00875148" w:rsidRDefault="00BC5B64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C5B64" w:rsidRPr="00875148" w:rsidRDefault="00BC5B64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C5B64" w:rsidRPr="00875148" w:rsidRDefault="00BC5B64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C5B64" w:rsidRPr="00875148" w:rsidRDefault="00BC5B64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BC5B64" w:rsidRPr="00875148" w:rsidRDefault="00BC5B64" w:rsidP="00A14994">
      <w:pPr>
        <w:rPr>
          <w:rFonts w:ascii="Arial Narrow" w:hAnsi="Arial Narrow"/>
        </w:rPr>
      </w:pPr>
    </w:p>
    <w:p w:rsidR="00BC5B64" w:rsidRPr="00875148" w:rsidRDefault="00BC5B64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p w:rsidR="00BC5B64" w:rsidRPr="00875148" w:rsidRDefault="00BC5B64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BC5B64" w:rsidRPr="00875148">
        <w:tc>
          <w:tcPr>
            <w:tcW w:w="579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C5B64" w:rsidRPr="00875148" w:rsidRDefault="00BC5B64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579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BC5B64" w:rsidRPr="00875148" w:rsidRDefault="00BC5B64" w:rsidP="002552D5">
      <w:pPr>
        <w:rPr>
          <w:rFonts w:ascii="Arial Narrow" w:hAnsi="Arial Narrow"/>
        </w:rPr>
      </w:pPr>
    </w:p>
    <w:p w:rsidR="00BC5B64" w:rsidRPr="00875148" w:rsidRDefault="00BC5B64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BC5B64" w:rsidRPr="00875148">
        <w:tc>
          <w:tcPr>
            <w:tcW w:w="1844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C5B64" w:rsidRPr="00875148" w:rsidRDefault="00BC5B64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C5B64" w:rsidRPr="00875148">
        <w:tc>
          <w:tcPr>
            <w:tcW w:w="1844" w:type="dxa"/>
          </w:tcPr>
          <w:p w:rsidR="00BC5B64" w:rsidRPr="00875148" w:rsidRDefault="00BC5B64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C5B64" w:rsidRPr="00875148" w:rsidRDefault="00BC5B64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C5B64" w:rsidRPr="00875148" w:rsidRDefault="00BC5B64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C5B64" w:rsidRPr="00875148" w:rsidRDefault="00BC5B64">
      <w:pPr>
        <w:pStyle w:val="TCTips"/>
        <w:rPr>
          <w:rFonts w:ascii="Arial Narrow" w:hAnsi="Arial Narrow"/>
          <w:i w:val="0"/>
        </w:rPr>
      </w:pPr>
    </w:p>
    <w:sectPr w:rsidR="00BC5B64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C75" w:rsidRDefault="003E5C75">
      <w:r>
        <w:separator/>
      </w:r>
    </w:p>
  </w:endnote>
  <w:endnote w:type="continuationSeparator" w:id="0">
    <w:p w:rsidR="003E5C75" w:rsidRDefault="003E5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B64" w:rsidRDefault="00BC5B6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B527BB">
      <w:rPr>
        <w:rStyle w:val="Nmerodepgina"/>
        <w:rFonts w:ascii="Arial" w:hAnsi="Arial"/>
        <w:noProof/>
        <w:snapToGrid w:val="0"/>
      </w:rPr>
      <w:t>2</w:t>
    </w:r>
    <w:r w:rsidR="00A3463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3463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34630">
      <w:rPr>
        <w:rStyle w:val="Nmerodepgina"/>
        <w:rFonts w:ascii="Arial" w:hAnsi="Arial"/>
        <w:snapToGrid w:val="0"/>
      </w:rPr>
      <w:fldChar w:fldCharType="separate"/>
    </w:r>
    <w:r w:rsidR="00B527BB">
      <w:rPr>
        <w:rStyle w:val="Nmerodepgina"/>
        <w:rFonts w:ascii="Arial" w:hAnsi="Arial"/>
        <w:noProof/>
        <w:snapToGrid w:val="0"/>
      </w:rPr>
      <w:t>9</w:t>
    </w:r>
    <w:r w:rsidR="00A3463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C75" w:rsidRDefault="003E5C75">
      <w:r>
        <w:separator/>
      </w:r>
    </w:p>
  </w:footnote>
  <w:footnote w:type="continuationSeparator" w:id="0">
    <w:p w:rsidR="003E5C75" w:rsidRDefault="003E5C75">
      <w:r>
        <w:continuationSeparator/>
      </w:r>
    </w:p>
  </w:footnote>
  <w:footnote w:id="1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BC5B64" w:rsidRDefault="00BC5B6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C5B64" w:rsidRDefault="00BC5B6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BC5B6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C5B64" w:rsidRPr="003E5C75" w:rsidRDefault="00A34630">
          <w:pPr>
            <w:pStyle w:val="Cabealho"/>
            <w:jc w:val="center"/>
            <w:rPr>
              <w:rFonts w:ascii="Arial" w:hAnsi="Arial"/>
              <w:sz w:val="16"/>
              <w:lang w:val="pt-BR" w:eastAsia="pt-BR"/>
            </w:rPr>
          </w:pPr>
          <w:r w:rsidRPr="003E5C75">
            <w:rPr>
              <w:noProof/>
              <w:lang w:val="pt-BR"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  <w:r w:rsidRPr="00E07607">
            <w:rPr>
              <w:rFonts w:ascii="Arial" w:hAnsi="Arial"/>
              <w:b/>
              <w:sz w:val="24"/>
              <w:lang w:val="pt-BR" w:eastAsia="pt-BR"/>
            </w:rPr>
            <w:t>MODELO DE DOCUMENTO</w:t>
          </w: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07607">
            <w:rPr>
              <w:rFonts w:ascii="Arial" w:hAnsi="Arial"/>
              <w:sz w:val="16"/>
              <w:lang w:val="pt-BR" w:eastAsia="pt-BR"/>
            </w:rPr>
            <w:t>VERSÃO: 1.0</w:t>
          </w:r>
        </w:p>
      </w:tc>
      <w:tc>
        <w:tcPr>
          <w:tcW w:w="1772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07607">
            <w:rPr>
              <w:rFonts w:ascii="Arial" w:hAnsi="Arial"/>
              <w:sz w:val="16"/>
              <w:lang w:val="pt-BR" w:eastAsia="pt-BR"/>
            </w:rPr>
            <w:t>CÓDIGO: 147</w:t>
          </w:r>
        </w:p>
      </w:tc>
    </w:tr>
    <w:tr w:rsidR="00BC5B64">
      <w:trPr>
        <w:cantSplit/>
        <w:trHeight w:val="337"/>
        <w:jc w:val="center"/>
      </w:trPr>
      <w:tc>
        <w:tcPr>
          <w:tcW w:w="2089" w:type="dxa"/>
          <w:vMerge/>
        </w:tcPr>
        <w:p w:rsidR="00BC5B64" w:rsidRPr="003E5C75" w:rsidRDefault="00BC5B64">
          <w:pPr>
            <w:pStyle w:val="Cabealho"/>
            <w:jc w:val="center"/>
            <w:rPr>
              <w:noProof/>
              <w:lang w:val="pt-BR" w:eastAsia="pt-BR"/>
            </w:rPr>
          </w:pPr>
        </w:p>
      </w:tc>
      <w:tc>
        <w:tcPr>
          <w:tcW w:w="3970" w:type="dxa"/>
          <w:vMerge/>
          <w:vAlign w:val="center"/>
        </w:tcPr>
        <w:p w:rsidR="00BC5B64" w:rsidRPr="003E5C75" w:rsidRDefault="00BC5B64">
          <w:pPr>
            <w:pStyle w:val="Cabealho"/>
            <w:jc w:val="center"/>
            <w:rPr>
              <w:rFonts w:ascii="Arial" w:hAnsi="Arial"/>
              <w:b/>
              <w:sz w:val="24"/>
              <w:lang w:val="pt-BR" w:eastAsia="pt-BR"/>
            </w:rPr>
          </w:pPr>
        </w:p>
      </w:tc>
      <w:tc>
        <w:tcPr>
          <w:tcW w:w="1985" w:type="dxa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07607">
            <w:rPr>
              <w:rFonts w:ascii="Arial" w:hAnsi="Arial"/>
              <w:sz w:val="16"/>
              <w:lang w:val="pt-BR" w:eastAsia="pt-BR"/>
            </w:rPr>
            <w:t>STATUS: APROVADO</w:t>
          </w:r>
        </w:p>
      </w:tc>
      <w:tc>
        <w:tcPr>
          <w:tcW w:w="1772" w:type="dxa"/>
          <w:vAlign w:val="center"/>
        </w:tcPr>
        <w:p w:rsidR="00BC5B64" w:rsidRPr="003E5C75" w:rsidRDefault="00BC5B64" w:rsidP="0000716A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07607">
            <w:rPr>
              <w:rFonts w:ascii="Arial" w:hAnsi="Arial"/>
              <w:sz w:val="16"/>
              <w:lang w:val="pt-BR" w:eastAsia="pt-BR"/>
            </w:rPr>
            <w:t>DATA: 29/12/2011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Fonts w:ascii="Arial" w:hAnsi="Arial"/>
              <w:sz w:val="16"/>
              <w:lang w:val="pt-BR" w:eastAsia="pt-BR"/>
            </w:rPr>
          </w:pPr>
          <w:r w:rsidRPr="00E07607">
            <w:rPr>
              <w:rFonts w:ascii="Arial" w:hAnsi="Arial"/>
              <w:b/>
              <w:sz w:val="28"/>
              <w:lang w:val="pt-BR" w:eastAsia="pt-BR"/>
            </w:rPr>
            <w:t>Especificação de Manutenção de Sistemas - EMS</w:t>
          </w:r>
        </w:p>
      </w:tc>
    </w:tr>
    <w:tr w:rsidR="00BC5B6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C5B64" w:rsidRPr="003E5C75" w:rsidRDefault="00BC5B64">
          <w:pPr>
            <w:pStyle w:val="Cabealho"/>
            <w:rPr>
              <w:rStyle w:val="Nmerodepgina"/>
              <w:rFonts w:ascii="Arial" w:hAnsi="Arial"/>
              <w:snapToGrid w:val="0"/>
              <w:lang w:val="pt-BR" w:eastAsia="pt-BR"/>
            </w:rPr>
          </w:pPr>
          <w:r w:rsidRPr="00E07607">
            <w:rPr>
              <w:rFonts w:ascii="Arial" w:hAnsi="Arial"/>
              <w:lang w:val="pt-BR" w:eastAsia="pt-BR"/>
            </w:rPr>
            <w:t>Área Responsável pelo Modelo:</w:t>
          </w:r>
        </w:p>
      </w:tc>
    </w:tr>
  </w:tbl>
  <w:p w:rsidR="00BC5B64" w:rsidRDefault="00BC5B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FBA7F3B"/>
    <w:multiLevelType w:val="hybridMultilevel"/>
    <w:tmpl w:val="AEE078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0E75FB"/>
    <w:multiLevelType w:val="hybridMultilevel"/>
    <w:tmpl w:val="FCC4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DD7DB0"/>
    <w:multiLevelType w:val="hybridMultilevel"/>
    <w:tmpl w:val="2C26F3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572EE9"/>
    <w:multiLevelType w:val="hybridMultilevel"/>
    <w:tmpl w:val="C8C4C1D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D56430C"/>
    <w:multiLevelType w:val="hybridMultilevel"/>
    <w:tmpl w:val="C964AF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3996669"/>
    <w:multiLevelType w:val="hybridMultilevel"/>
    <w:tmpl w:val="290AE5A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5DC51642"/>
    <w:multiLevelType w:val="hybridMultilevel"/>
    <w:tmpl w:val="0B04F4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E77B5"/>
    <w:multiLevelType w:val="hybridMultilevel"/>
    <w:tmpl w:val="4A7832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E981025"/>
    <w:multiLevelType w:val="hybridMultilevel"/>
    <w:tmpl w:val="FB4E9D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31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7"/>
  </w:num>
  <w:num w:numId="12">
    <w:abstractNumId w:val="24"/>
  </w:num>
  <w:num w:numId="13">
    <w:abstractNumId w:val="5"/>
  </w:num>
  <w:num w:numId="14">
    <w:abstractNumId w:val="2"/>
  </w:num>
  <w:num w:numId="15">
    <w:abstractNumId w:val="32"/>
  </w:num>
  <w:num w:numId="16">
    <w:abstractNumId w:val="10"/>
  </w:num>
  <w:num w:numId="17">
    <w:abstractNumId w:val="20"/>
  </w:num>
  <w:num w:numId="18">
    <w:abstractNumId w:val="1"/>
  </w:num>
  <w:num w:numId="19">
    <w:abstractNumId w:val="8"/>
  </w:num>
  <w:num w:numId="20">
    <w:abstractNumId w:val="28"/>
  </w:num>
  <w:num w:numId="21">
    <w:abstractNumId w:val="29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30"/>
  </w:num>
  <w:num w:numId="28">
    <w:abstractNumId w:val="19"/>
  </w:num>
  <w:num w:numId="29">
    <w:abstractNumId w:val="12"/>
  </w:num>
  <w:num w:numId="30">
    <w:abstractNumId w:val="3"/>
  </w:num>
  <w:num w:numId="31">
    <w:abstractNumId w:val="26"/>
  </w:num>
  <w:num w:numId="32">
    <w:abstractNumId w:val="22"/>
  </w:num>
  <w:num w:numId="33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B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6CC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28EE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16D04"/>
    <w:rsid w:val="00225398"/>
    <w:rsid w:val="00227E41"/>
    <w:rsid w:val="00232E19"/>
    <w:rsid w:val="0023440C"/>
    <w:rsid w:val="002369D3"/>
    <w:rsid w:val="0023793F"/>
    <w:rsid w:val="002420A0"/>
    <w:rsid w:val="00242FDD"/>
    <w:rsid w:val="00244E7B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B7B9C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2436"/>
    <w:rsid w:val="00324DF4"/>
    <w:rsid w:val="0032615C"/>
    <w:rsid w:val="00327BD9"/>
    <w:rsid w:val="00343E85"/>
    <w:rsid w:val="003447E5"/>
    <w:rsid w:val="0034692E"/>
    <w:rsid w:val="00346E2C"/>
    <w:rsid w:val="00352574"/>
    <w:rsid w:val="00360B96"/>
    <w:rsid w:val="0036336E"/>
    <w:rsid w:val="0036483C"/>
    <w:rsid w:val="00365435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0A0"/>
    <w:rsid w:val="003B124F"/>
    <w:rsid w:val="003B4DBD"/>
    <w:rsid w:val="003C0E76"/>
    <w:rsid w:val="003C2B66"/>
    <w:rsid w:val="003C3E5A"/>
    <w:rsid w:val="003C6159"/>
    <w:rsid w:val="003C7E6F"/>
    <w:rsid w:val="003D4B3F"/>
    <w:rsid w:val="003D5F2A"/>
    <w:rsid w:val="003D6623"/>
    <w:rsid w:val="003E5C75"/>
    <w:rsid w:val="003E65D7"/>
    <w:rsid w:val="003E6F41"/>
    <w:rsid w:val="003F3769"/>
    <w:rsid w:val="003F4CD3"/>
    <w:rsid w:val="003F51EA"/>
    <w:rsid w:val="0040262D"/>
    <w:rsid w:val="0040498D"/>
    <w:rsid w:val="00406C5E"/>
    <w:rsid w:val="0040743C"/>
    <w:rsid w:val="00407BCF"/>
    <w:rsid w:val="004109CB"/>
    <w:rsid w:val="0041262B"/>
    <w:rsid w:val="004150D4"/>
    <w:rsid w:val="00415F64"/>
    <w:rsid w:val="00422418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3D2"/>
    <w:rsid w:val="00481037"/>
    <w:rsid w:val="0048184D"/>
    <w:rsid w:val="004848D8"/>
    <w:rsid w:val="00485E88"/>
    <w:rsid w:val="0049781C"/>
    <w:rsid w:val="004A0DF3"/>
    <w:rsid w:val="004A47B5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5375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74D3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D4E"/>
    <w:rsid w:val="00591325"/>
    <w:rsid w:val="0059362C"/>
    <w:rsid w:val="00594103"/>
    <w:rsid w:val="00595535"/>
    <w:rsid w:val="00597006"/>
    <w:rsid w:val="005976A3"/>
    <w:rsid w:val="005B56C8"/>
    <w:rsid w:val="005B57DE"/>
    <w:rsid w:val="005B5967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6FFE"/>
    <w:rsid w:val="005E211D"/>
    <w:rsid w:val="005E2F8C"/>
    <w:rsid w:val="005E57D7"/>
    <w:rsid w:val="005F10E3"/>
    <w:rsid w:val="005F1EC1"/>
    <w:rsid w:val="006011B9"/>
    <w:rsid w:val="0060216A"/>
    <w:rsid w:val="00603A19"/>
    <w:rsid w:val="00603A73"/>
    <w:rsid w:val="00603D66"/>
    <w:rsid w:val="00603E68"/>
    <w:rsid w:val="00603F7B"/>
    <w:rsid w:val="00610B3D"/>
    <w:rsid w:val="00614377"/>
    <w:rsid w:val="00614B88"/>
    <w:rsid w:val="00617FA7"/>
    <w:rsid w:val="0062407B"/>
    <w:rsid w:val="0064003E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6924"/>
    <w:rsid w:val="00687C7B"/>
    <w:rsid w:val="006919C9"/>
    <w:rsid w:val="00691D6D"/>
    <w:rsid w:val="006A2A01"/>
    <w:rsid w:val="006B2455"/>
    <w:rsid w:val="006B4D0C"/>
    <w:rsid w:val="006B5723"/>
    <w:rsid w:val="006B5DB2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5ADA"/>
    <w:rsid w:val="00716B52"/>
    <w:rsid w:val="00716DE2"/>
    <w:rsid w:val="00723253"/>
    <w:rsid w:val="00725A0D"/>
    <w:rsid w:val="00725C15"/>
    <w:rsid w:val="00732BAF"/>
    <w:rsid w:val="0073442D"/>
    <w:rsid w:val="00734F41"/>
    <w:rsid w:val="00736B62"/>
    <w:rsid w:val="00736D34"/>
    <w:rsid w:val="00737BCC"/>
    <w:rsid w:val="007400F0"/>
    <w:rsid w:val="00744773"/>
    <w:rsid w:val="007472E9"/>
    <w:rsid w:val="00752424"/>
    <w:rsid w:val="007565D7"/>
    <w:rsid w:val="00757A79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B7CC6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2622D"/>
    <w:rsid w:val="00832F35"/>
    <w:rsid w:val="00841321"/>
    <w:rsid w:val="0085060E"/>
    <w:rsid w:val="00854352"/>
    <w:rsid w:val="00854EA4"/>
    <w:rsid w:val="008573CA"/>
    <w:rsid w:val="00862B7C"/>
    <w:rsid w:val="00865547"/>
    <w:rsid w:val="008665A6"/>
    <w:rsid w:val="00870065"/>
    <w:rsid w:val="0087218B"/>
    <w:rsid w:val="00872648"/>
    <w:rsid w:val="0087493D"/>
    <w:rsid w:val="00875148"/>
    <w:rsid w:val="0087702B"/>
    <w:rsid w:val="00880987"/>
    <w:rsid w:val="00883CB7"/>
    <w:rsid w:val="00886CF7"/>
    <w:rsid w:val="00890929"/>
    <w:rsid w:val="0089266A"/>
    <w:rsid w:val="0089306D"/>
    <w:rsid w:val="008941BE"/>
    <w:rsid w:val="008A1117"/>
    <w:rsid w:val="008A39D3"/>
    <w:rsid w:val="008B3FE1"/>
    <w:rsid w:val="008B4318"/>
    <w:rsid w:val="008B6165"/>
    <w:rsid w:val="008C2411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9E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545E"/>
    <w:rsid w:val="00960478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084"/>
    <w:rsid w:val="00990122"/>
    <w:rsid w:val="00991CB1"/>
    <w:rsid w:val="0099463C"/>
    <w:rsid w:val="00994D77"/>
    <w:rsid w:val="00994EA0"/>
    <w:rsid w:val="00996E98"/>
    <w:rsid w:val="009A486A"/>
    <w:rsid w:val="009B02FE"/>
    <w:rsid w:val="009B3733"/>
    <w:rsid w:val="009C0CFF"/>
    <w:rsid w:val="009C2A5A"/>
    <w:rsid w:val="009C2CEB"/>
    <w:rsid w:val="009D0684"/>
    <w:rsid w:val="009D6BA7"/>
    <w:rsid w:val="009F2E14"/>
    <w:rsid w:val="009F5AA5"/>
    <w:rsid w:val="00A00118"/>
    <w:rsid w:val="00A035DD"/>
    <w:rsid w:val="00A04344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630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8A6"/>
    <w:rsid w:val="00AE290D"/>
    <w:rsid w:val="00AE45E8"/>
    <w:rsid w:val="00AE4BA0"/>
    <w:rsid w:val="00AF2A86"/>
    <w:rsid w:val="00AF4003"/>
    <w:rsid w:val="00AF6532"/>
    <w:rsid w:val="00AF6E5E"/>
    <w:rsid w:val="00AF788B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4E8A"/>
    <w:rsid w:val="00B46CF8"/>
    <w:rsid w:val="00B51A23"/>
    <w:rsid w:val="00B527BB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1E05"/>
    <w:rsid w:val="00B83FA6"/>
    <w:rsid w:val="00B84DBD"/>
    <w:rsid w:val="00B86F32"/>
    <w:rsid w:val="00B87E6C"/>
    <w:rsid w:val="00B92540"/>
    <w:rsid w:val="00B97270"/>
    <w:rsid w:val="00B97651"/>
    <w:rsid w:val="00B978C8"/>
    <w:rsid w:val="00BA00BC"/>
    <w:rsid w:val="00BA6A78"/>
    <w:rsid w:val="00BA6CC9"/>
    <w:rsid w:val="00BA6DDF"/>
    <w:rsid w:val="00BB189E"/>
    <w:rsid w:val="00BB2081"/>
    <w:rsid w:val="00BB4FC7"/>
    <w:rsid w:val="00BB74D3"/>
    <w:rsid w:val="00BC5B64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4342"/>
    <w:rsid w:val="00C06858"/>
    <w:rsid w:val="00C06BDE"/>
    <w:rsid w:val="00C25AFA"/>
    <w:rsid w:val="00C30013"/>
    <w:rsid w:val="00C30277"/>
    <w:rsid w:val="00C31143"/>
    <w:rsid w:val="00C313B6"/>
    <w:rsid w:val="00C31446"/>
    <w:rsid w:val="00C31F9F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2A12"/>
    <w:rsid w:val="00C75733"/>
    <w:rsid w:val="00C75E39"/>
    <w:rsid w:val="00C8363C"/>
    <w:rsid w:val="00C83B93"/>
    <w:rsid w:val="00C84EA3"/>
    <w:rsid w:val="00C86DCE"/>
    <w:rsid w:val="00C9056D"/>
    <w:rsid w:val="00C93B4D"/>
    <w:rsid w:val="00C97C70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416"/>
    <w:rsid w:val="00CF2AC9"/>
    <w:rsid w:val="00CF360A"/>
    <w:rsid w:val="00D00861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6CB5"/>
    <w:rsid w:val="00D9721C"/>
    <w:rsid w:val="00DA0FB6"/>
    <w:rsid w:val="00DA24A9"/>
    <w:rsid w:val="00DA4CC3"/>
    <w:rsid w:val="00DA6877"/>
    <w:rsid w:val="00DA73D1"/>
    <w:rsid w:val="00DB1F7A"/>
    <w:rsid w:val="00DB2ADC"/>
    <w:rsid w:val="00DB5999"/>
    <w:rsid w:val="00DC14D4"/>
    <w:rsid w:val="00DC31A5"/>
    <w:rsid w:val="00DC340A"/>
    <w:rsid w:val="00DC5667"/>
    <w:rsid w:val="00DE104B"/>
    <w:rsid w:val="00DE31D7"/>
    <w:rsid w:val="00DE343C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607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427B4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2EA4"/>
    <w:rsid w:val="00EC6D24"/>
    <w:rsid w:val="00ED1B21"/>
    <w:rsid w:val="00ED439D"/>
    <w:rsid w:val="00ED5B4E"/>
    <w:rsid w:val="00EE0697"/>
    <w:rsid w:val="00EE251C"/>
    <w:rsid w:val="00EE76B3"/>
    <w:rsid w:val="00EF2883"/>
    <w:rsid w:val="00EF4284"/>
    <w:rsid w:val="00EF4D0A"/>
    <w:rsid w:val="00EF4F69"/>
    <w:rsid w:val="00F00402"/>
    <w:rsid w:val="00F023D9"/>
    <w:rsid w:val="00F025FE"/>
    <w:rsid w:val="00F06D28"/>
    <w:rsid w:val="00F06E32"/>
    <w:rsid w:val="00F101E9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7D5D"/>
    <w:rsid w:val="00F8004C"/>
    <w:rsid w:val="00F82747"/>
    <w:rsid w:val="00F8436A"/>
    <w:rsid w:val="00F85ADC"/>
    <w:rsid w:val="00F85B21"/>
    <w:rsid w:val="00F87061"/>
    <w:rsid w:val="00F9249A"/>
    <w:rsid w:val="00F937C5"/>
    <w:rsid w:val="00F94FE3"/>
    <w:rsid w:val="00F96D18"/>
    <w:rsid w:val="00FA0719"/>
    <w:rsid w:val="00FA3DFF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7837"/>
    <w:rsid w:val="00FE000B"/>
    <w:rsid w:val="00FE1EDE"/>
    <w:rsid w:val="00FE65F9"/>
    <w:rsid w:val="00FE7E2A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  <w:lang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  <w:lang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  <w:lang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  <w:lang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  <w:lang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lang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lang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  <w:lang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  <w:rPr>
      <w:lang/>
    </w:r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lang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lang/>
    </w:rPr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lang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lang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  <w:lang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  <w:rPr>
      <w:lang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  <w:rPr>
      <w:lang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  <w:lang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Reviso">
    <w:name w:val="Revision"/>
    <w:hidden/>
    <w:uiPriority w:val="99"/>
    <w:semiHidden/>
    <w:rsid w:val="00D96CB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D96CB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96CB5"/>
    <w:rPr>
      <w:rFonts w:cs="Times New Roman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350</TotalTime>
  <Pages>9</Pages>
  <Words>1344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Editora Abril S.A.</cp:lastModifiedBy>
  <cp:revision>26</cp:revision>
  <cp:lastPrinted>2009-11-19T20:24:00Z</cp:lastPrinted>
  <dcterms:created xsi:type="dcterms:W3CDTF">2011-12-29T17:26:00Z</dcterms:created>
  <dcterms:modified xsi:type="dcterms:W3CDTF">2012-04-11T18:42:00Z</dcterms:modified>
</cp:coreProperties>
</file>