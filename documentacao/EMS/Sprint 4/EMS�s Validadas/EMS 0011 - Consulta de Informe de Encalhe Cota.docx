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468" w:rsidRPr="00875148" w:rsidRDefault="0028346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283468" w:rsidRPr="00875148" w:rsidRDefault="00283468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283468" w:rsidRPr="00875148" w:rsidRDefault="00283468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0011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Consulta de Informe de Encalhe d</w:t>
      </w:r>
      <w:r w:rsidR="001634A7">
        <w:rPr>
          <w:rFonts w:ascii="Arial Narrow" w:hAnsi="Arial Narrow"/>
          <w:b/>
          <w:sz w:val="36"/>
          <w:szCs w:val="36"/>
        </w:rPr>
        <w:t>a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="001634A7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283468" w:rsidRPr="00875148" w:rsidRDefault="00283468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283468" w:rsidRPr="00875148" w:rsidRDefault="00283468">
      <w:pPr>
        <w:jc w:val="center"/>
        <w:rPr>
          <w:rFonts w:ascii="Arial Narrow" w:hAnsi="Arial Narrow"/>
          <w:b/>
          <w:sz w:val="48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pStyle w:val="Cabealho"/>
        <w:rPr>
          <w:rFonts w:ascii="Arial Narrow" w:hAnsi="Arial Narrow"/>
        </w:rPr>
      </w:pPr>
    </w:p>
    <w:p w:rsidR="00283468" w:rsidRPr="00875148" w:rsidRDefault="00283468">
      <w:pPr>
        <w:rPr>
          <w:rFonts w:ascii="Arial Narrow" w:hAnsi="Arial Narrow"/>
        </w:rPr>
      </w:pPr>
    </w:p>
    <w:p w:rsidR="00283468" w:rsidRPr="00875148" w:rsidRDefault="00283468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283468" w:rsidRPr="00875148" w:rsidTr="003D4B3F">
        <w:tc>
          <w:tcPr>
            <w:tcW w:w="1134" w:type="dxa"/>
          </w:tcPr>
          <w:p w:rsidR="00283468" w:rsidRPr="00875148" w:rsidRDefault="0028346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283468" w:rsidRPr="00875148" w:rsidRDefault="0028346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283468" w:rsidRPr="00875148" w:rsidRDefault="0028346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283468" w:rsidRPr="00875148" w:rsidRDefault="0028346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283468" w:rsidRPr="00875148" w:rsidRDefault="0028346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283468" w:rsidRPr="00875148" w:rsidTr="003D4B3F">
        <w:tc>
          <w:tcPr>
            <w:tcW w:w="1134" w:type="dxa"/>
          </w:tcPr>
          <w:p w:rsidR="00283468" w:rsidRPr="00875148" w:rsidRDefault="00283468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283468" w:rsidRPr="00875148" w:rsidRDefault="0028346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283468" w:rsidRPr="00875148" w:rsidRDefault="0028346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283468" w:rsidRPr="00875148" w:rsidRDefault="0028346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283468" w:rsidRPr="00875148" w:rsidRDefault="00283468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83468" w:rsidRPr="00875148" w:rsidTr="003D4B3F">
        <w:tc>
          <w:tcPr>
            <w:tcW w:w="1134" w:type="dxa"/>
          </w:tcPr>
          <w:p w:rsidR="00283468" w:rsidRPr="00875148" w:rsidRDefault="0028346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283468" w:rsidRPr="00875148" w:rsidRDefault="0028346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283468" w:rsidRPr="00875148" w:rsidRDefault="0028346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283468" w:rsidRPr="00875148" w:rsidRDefault="0028346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283468" w:rsidRPr="00875148" w:rsidRDefault="0028346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283468" w:rsidRDefault="00283468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283468" w:rsidRPr="00875148" w:rsidRDefault="00283468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283468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283468" w:rsidRPr="00875148" w:rsidRDefault="00283468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283468" w:rsidRPr="00875148" w:rsidRDefault="00283468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283468" w:rsidRPr="00875148">
        <w:trPr>
          <w:cantSplit/>
          <w:trHeight w:val="235"/>
        </w:trPr>
        <w:tc>
          <w:tcPr>
            <w:tcW w:w="4889" w:type="dxa"/>
            <w:vMerge/>
          </w:tcPr>
          <w:p w:rsidR="00283468" w:rsidRPr="00875148" w:rsidRDefault="00283468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283468" w:rsidRPr="00875148" w:rsidRDefault="0028346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283468" w:rsidRPr="00875148">
        <w:tc>
          <w:tcPr>
            <w:tcW w:w="4889" w:type="dxa"/>
          </w:tcPr>
          <w:p w:rsidR="00283468" w:rsidRPr="00875148" w:rsidRDefault="00283468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283468" w:rsidRPr="00ED72A0" w:rsidRDefault="0028346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EF7D17">
              <w:rPr>
                <w:rFonts w:ascii="Arial Narrow" w:hAnsi="Arial Narrow"/>
                <w:b/>
              </w:rPr>
              <w:t>Área:</w:t>
            </w:r>
            <w:r w:rsidRPr="00EF7D17">
              <w:rPr>
                <w:rFonts w:ascii="Arial Narrow" w:hAnsi="Arial Narrow"/>
              </w:rPr>
              <w:t xml:space="preserve"> </w:t>
            </w:r>
            <w:proofErr w:type="spellStart"/>
            <w:r w:rsidRPr="00EF7D17"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283468" w:rsidRPr="00875148" w:rsidRDefault="00283468">
      <w:pPr>
        <w:rPr>
          <w:rFonts w:ascii="Arial Narrow" w:hAnsi="Arial Narrow"/>
        </w:rPr>
      </w:pPr>
    </w:p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283468" w:rsidRPr="00875148" w:rsidRDefault="00283468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283468" w:rsidRPr="00875148">
        <w:tc>
          <w:tcPr>
            <w:tcW w:w="9779" w:type="dxa"/>
          </w:tcPr>
          <w:p w:rsidR="00283468" w:rsidRPr="00ED72A0" w:rsidRDefault="00283468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EF7D17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283468" w:rsidRPr="00D90C24" w:rsidRDefault="00283468" w:rsidP="00720D9D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Nesta consulta deverá ser visualizado o informe de encalhe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722D2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End"/>
            <w:r w:rsidR="001722D2">
              <w:rPr>
                <w:rFonts w:ascii="Calibri" w:hAnsi="Calibri"/>
                <w:sz w:val="22"/>
                <w:szCs w:val="22"/>
              </w:rPr>
              <w:t>de todos os produtos de uma determinada data</w:t>
            </w:r>
            <w:r w:rsidR="00A0699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20D9D">
              <w:rPr>
                <w:rFonts w:ascii="Calibri" w:hAnsi="Calibri"/>
                <w:sz w:val="22"/>
                <w:szCs w:val="22"/>
              </w:rPr>
              <w:t>ou intervalo de datas</w:t>
            </w:r>
            <w:r w:rsidR="001722D2">
              <w:rPr>
                <w:rFonts w:ascii="Calibri" w:hAnsi="Calibri"/>
                <w:sz w:val="22"/>
                <w:szCs w:val="22"/>
              </w:rPr>
              <w:t xml:space="preserve"> de recolhimento </w:t>
            </w:r>
            <w:r>
              <w:rPr>
                <w:rFonts w:ascii="Calibri" w:hAnsi="Calibri"/>
                <w:sz w:val="22"/>
                <w:szCs w:val="22"/>
              </w:rPr>
              <w:t>da praça.</w:t>
            </w:r>
          </w:p>
        </w:tc>
      </w:tr>
      <w:tr w:rsidR="00283468" w:rsidRPr="00875148">
        <w:tc>
          <w:tcPr>
            <w:tcW w:w="9779" w:type="dxa"/>
          </w:tcPr>
          <w:p w:rsidR="00283468" w:rsidRPr="00875148" w:rsidRDefault="00283468" w:rsidP="003A29F1">
            <w:pPr>
              <w:rPr>
                <w:rFonts w:ascii="Arial Narrow" w:hAnsi="Arial Narrow"/>
              </w:rPr>
            </w:pPr>
          </w:p>
        </w:tc>
      </w:tr>
    </w:tbl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283468" w:rsidRPr="00875148" w:rsidRDefault="00283468">
      <w:pPr>
        <w:rPr>
          <w:rFonts w:ascii="Arial Narrow" w:hAnsi="Arial Narrow"/>
        </w:rPr>
      </w:pPr>
    </w:p>
    <w:p w:rsidR="0028346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A06993" w:rsidRPr="00B911B0" w:rsidRDefault="00283468" w:rsidP="00A06993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275EB5">
        <w:rPr>
          <w:rFonts w:ascii="Calibri" w:hAnsi="Calibri" w:cs="Calibri"/>
          <w:color w:val="002060"/>
          <w:sz w:val="22"/>
          <w:szCs w:val="22"/>
        </w:rPr>
        <w:t xml:space="preserve">O usuário deverá escolher qual Fornecedor semana de recolhimento </w:t>
      </w:r>
      <w:r w:rsidR="00307B14">
        <w:rPr>
          <w:rFonts w:ascii="Calibri" w:hAnsi="Calibri" w:cs="Calibri"/>
          <w:color w:val="002060"/>
          <w:sz w:val="22"/>
          <w:szCs w:val="22"/>
        </w:rPr>
        <w:t xml:space="preserve">ou intervalo de recolhimento </w:t>
      </w:r>
      <w:r w:rsidRPr="00275EB5">
        <w:rPr>
          <w:rFonts w:ascii="Calibri" w:hAnsi="Calibri" w:cs="Calibri"/>
          <w:color w:val="002060"/>
          <w:sz w:val="22"/>
          <w:szCs w:val="22"/>
        </w:rPr>
        <w:t>que será visualizado o informe.</w:t>
      </w:r>
      <w:r w:rsidR="001722D2" w:rsidRPr="00275EB5">
        <w:rPr>
          <w:rFonts w:ascii="Calibri" w:hAnsi="Calibri" w:cs="Calibri"/>
          <w:color w:val="002060"/>
          <w:sz w:val="22"/>
          <w:szCs w:val="22"/>
        </w:rPr>
        <w:t xml:space="preserve"> Desta forma, selecionando a semana o usuário obterá uma pesquisa de todos os produtos que estão sendo recolhidos no encalhe desta semana</w:t>
      </w:r>
      <w:r w:rsidR="005C2C8F">
        <w:rPr>
          <w:rFonts w:ascii="Calibri" w:hAnsi="Calibri" w:cs="Calibri"/>
          <w:color w:val="002060"/>
          <w:sz w:val="22"/>
          <w:szCs w:val="22"/>
        </w:rPr>
        <w:t>, cujas datas devem ser informadas no range</w:t>
      </w:r>
      <w:r w:rsidR="001722D2" w:rsidRPr="00275EB5">
        <w:rPr>
          <w:rFonts w:ascii="Calibri" w:hAnsi="Calibri" w:cs="Calibri"/>
          <w:color w:val="002060"/>
          <w:sz w:val="22"/>
          <w:szCs w:val="22"/>
        </w:rPr>
        <w:t>. Já se o usuário escolher um</w:t>
      </w:r>
      <w:r w:rsidR="00307B14">
        <w:rPr>
          <w:rFonts w:ascii="Calibri" w:hAnsi="Calibri" w:cs="Calibri"/>
          <w:color w:val="002060"/>
          <w:sz w:val="22"/>
          <w:szCs w:val="22"/>
        </w:rPr>
        <w:t xml:space="preserve"> range </w:t>
      </w:r>
      <w:r w:rsidR="001722D2" w:rsidRPr="00275EB5">
        <w:rPr>
          <w:rFonts w:ascii="Calibri" w:hAnsi="Calibri" w:cs="Calibri"/>
          <w:color w:val="002060"/>
          <w:sz w:val="22"/>
          <w:szCs w:val="22"/>
        </w:rPr>
        <w:t>específic</w:t>
      </w:r>
      <w:r w:rsidR="00307B14">
        <w:rPr>
          <w:rFonts w:ascii="Calibri" w:hAnsi="Calibri" w:cs="Calibri"/>
          <w:color w:val="002060"/>
          <w:sz w:val="22"/>
          <w:szCs w:val="22"/>
        </w:rPr>
        <w:t>o</w:t>
      </w:r>
      <w:r w:rsidR="001722D2" w:rsidRPr="00275EB5">
        <w:rPr>
          <w:rFonts w:ascii="Calibri" w:hAnsi="Calibri" w:cs="Calibri"/>
          <w:color w:val="002060"/>
          <w:sz w:val="22"/>
          <w:szCs w:val="22"/>
        </w:rPr>
        <w:t xml:space="preserve"> de recolhimento, o resultado da pesquisa deverá trazer apenas os produt</w:t>
      </w:r>
      <w:r w:rsidR="001722D2" w:rsidRPr="00462F38">
        <w:rPr>
          <w:rFonts w:ascii="Calibri" w:hAnsi="Calibri" w:cs="Calibri"/>
          <w:color w:val="002060"/>
          <w:sz w:val="22"/>
          <w:szCs w:val="22"/>
        </w:rPr>
        <w:t xml:space="preserve">os programados para serem recolhidos </w:t>
      </w:r>
      <w:r w:rsidR="00457B29" w:rsidRPr="00457B29">
        <w:rPr>
          <w:rFonts w:ascii="Calibri" w:hAnsi="Calibri" w:cs="Calibri"/>
          <w:color w:val="002060"/>
          <w:sz w:val="22"/>
          <w:szCs w:val="22"/>
        </w:rPr>
        <w:t>naque</w:t>
      </w:r>
      <w:r w:rsidR="00307B14">
        <w:rPr>
          <w:rFonts w:ascii="Calibri" w:hAnsi="Calibri" w:cs="Calibri"/>
          <w:color w:val="002060"/>
          <w:sz w:val="22"/>
          <w:szCs w:val="22"/>
        </w:rPr>
        <w:t>le</w:t>
      </w:r>
      <w:r w:rsidR="005C2C8F">
        <w:rPr>
          <w:rFonts w:ascii="Calibri" w:hAnsi="Calibri" w:cs="Calibri"/>
          <w:color w:val="002060"/>
          <w:sz w:val="22"/>
          <w:szCs w:val="22"/>
        </w:rPr>
        <w:t xml:space="preserve"> período, e assim o sistema deverá informar qual a semana de recolhimento que estamos pesquisando</w:t>
      </w:r>
      <w:r w:rsidR="00307B14">
        <w:rPr>
          <w:rFonts w:ascii="Calibri" w:hAnsi="Calibri" w:cs="Calibri"/>
          <w:color w:val="002060"/>
          <w:sz w:val="22"/>
          <w:szCs w:val="22"/>
        </w:rPr>
        <w:t xml:space="preserve">. Nos casos em que se deseja apenas uma data específica, </w:t>
      </w:r>
      <w:r w:rsidR="005C2C8F">
        <w:rPr>
          <w:rFonts w:ascii="Calibri" w:hAnsi="Calibri" w:cs="Calibri"/>
          <w:color w:val="002060"/>
          <w:sz w:val="22"/>
          <w:szCs w:val="22"/>
        </w:rPr>
        <w:t>as datas</w:t>
      </w:r>
      <w:r w:rsidR="00307B14">
        <w:rPr>
          <w:rFonts w:ascii="Calibri" w:hAnsi="Calibri" w:cs="Calibri"/>
          <w:color w:val="002060"/>
          <w:sz w:val="22"/>
          <w:szCs w:val="22"/>
        </w:rPr>
        <w:t xml:space="preserve"> inicial e final</w:t>
      </w:r>
      <w:r w:rsidR="005C2C8F">
        <w:rPr>
          <w:rFonts w:ascii="Calibri" w:hAnsi="Calibri" w:cs="Calibri"/>
          <w:color w:val="002060"/>
          <w:sz w:val="22"/>
          <w:szCs w:val="22"/>
        </w:rPr>
        <w:t xml:space="preserve"> do range devem ser iguais.</w:t>
      </w:r>
    </w:p>
    <w:p w:rsidR="00FE2E45" w:rsidRPr="00B911B0" w:rsidRDefault="00FE2E45" w:rsidP="0019063C">
      <w:pPr>
        <w:ind w:firstLine="360"/>
        <w:rPr>
          <w:rFonts w:ascii="Calibri" w:hAnsi="Calibri" w:cs="Calibri"/>
          <w:color w:val="002060"/>
          <w:sz w:val="22"/>
          <w:szCs w:val="22"/>
        </w:rPr>
      </w:pPr>
    </w:p>
    <w:p w:rsidR="00A27115" w:rsidRDefault="00457B29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457B29">
        <w:rPr>
          <w:rFonts w:ascii="Calibri" w:hAnsi="Calibri" w:cs="Calibri"/>
          <w:color w:val="002060"/>
          <w:sz w:val="22"/>
          <w:szCs w:val="22"/>
        </w:rPr>
        <w:t>As datas de recolhimento informadas</w:t>
      </w:r>
      <w:r w:rsidR="0019063C" w:rsidRPr="0019063C">
        <w:rPr>
          <w:rFonts w:ascii="Calibri" w:hAnsi="Calibri" w:cs="Calibri"/>
          <w:color w:val="002060"/>
          <w:sz w:val="22"/>
          <w:szCs w:val="22"/>
        </w:rPr>
        <w:t xml:space="preserve"> devem</w:t>
      </w:r>
      <w:r w:rsidRPr="00457B29">
        <w:rPr>
          <w:rFonts w:ascii="Calibri" w:hAnsi="Calibri" w:cs="Calibri"/>
          <w:color w:val="002060"/>
          <w:sz w:val="22"/>
          <w:szCs w:val="22"/>
        </w:rPr>
        <w:t xml:space="preserve"> ser as mesmas determinadas no Balanceamento da Matriz de Recolhimento (EMS 0089). Caso o Balanceamento não tenha sido realizado, deve seguir as datas de recolhimento informadas pelo Fornecedor.</w:t>
      </w:r>
    </w:p>
    <w:p w:rsidR="001722D2" w:rsidRPr="00B911B0" w:rsidRDefault="001722D2" w:rsidP="00BD0D7E">
      <w:pPr>
        <w:ind w:firstLine="360"/>
        <w:rPr>
          <w:rFonts w:ascii="Calibri" w:hAnsi="Calibri" w:cs="Calibri"/>
          <w:color w:val="002060"/>
          <w:sz w:val="22"/>
          <w:szCs w:val="22"/>
        </w:rPr>
      </w:pPr>
    </w:p>
    <w:p w:rsidR="00FE2E45" w:rsidRPr="00275EB5" w:rsidRDefault="00FE2E45" w:rsidP="00FE2E45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275EB5">
        <w:rPr>
          <w:rFonts w:ascii="Calibri" w:hAnsi="Calibri" w:cs="Calibri"/>
          <w:color w:val="002060"/>
          <w:sz w:val="22"/>
          <w:szCs w:val="22"/>
        </w:rPr>
        <w:t xml:space="preserve">Caso um produto venha sem capa </w:t>
      </w:r>
      <w:r w:rsidR="00720D9D">
        <w:rPr>
          <w:rFonts w:ascii="Calibri" w:hAnsi="Calibri" w:cs="Calibri"/>
          <w:color w:val="002060"/>
          <w:sz w:val="22"/>
          <w:szCs w:val="22"/>
        </w:rPr>
        <w:t>deve haver</w:t>
      </w:r>
      <w:r w:rsidRPr="00275EB5">
        <w:rPr>
          <w:rFonts w:ascii="Calibri" w:hAnsi="Calibri" w:cs="Calibri"/>
          <w:color w:val="002060"/>
          <w:sz w:val="22"/>
          <w:szCs w:val="22"/>
        </w:rPr>
        <w:t xml:space="preserve"> a possibilidade de carregar uma imagem </w:t>
      </w:r>
      <w:r w:rsidR="00021E24" w:rsidRPr="00275EB5">
        <w:rPr>
          <w:rFonts w:ascii="Calibri" w:hAnsi="Calibri" w:cs="Calibri"/>
          <w:color w:val="002060"/>
          <w:sz w:val="22"/>
          <w:szCs w:val="22"/>
        </w:rPr>
        <w:t xml:space="preserve">digitalizada </w:t>
      </w:r>
      <w:r w:rsidRPr="00275EB5">
        <w:rPr>
          <w:rFonts w:ascii="Calibri" w:hAnsi="Calibri" w:cs="Calibri"/>
          <w:color w:val="002060"/>
          <w:sz w:val="22"/>
          <w:szCs w:val="22"/>
        </w:rPr>
        <w:t>para esse produto.</w:t>
      </w:r>
      <w:r w:rsidR="00720D9D">
        <w:rPr>
          <w:rFonts w:ascii="Calibri" w:hAnsi="Calibri" w:cs="Calibri"/>
          <w:color w:val="002060"/>
          <w:sz w:val="22"/>
          <w:szCs w:val="22"/>
        </w:rPr>
        <w:t xml:space="preserve"> O botão de ação deve mostrar um ícone quando já existe capa cadastrada para o item da linha, e </w:t>
      </w:r>
      <w:r w:rsidR="00307B14">
        <w:rPr>
          <w:rFonts w:ascii="Calibri" w:hAnsi="Calibri" w:cs="Calibri"/>
          <w:color w:val="002060"/>
          <w:sz w:val="22"/>
          <w:szCs w:val="22"/>
        </w:rPr>
        <w:t xml:space="preserve">um ícone diferente </w:t>
      </w:r>
      <w:r w:rsidR="00720D9D">
        <w:rPr>
          <w:rFonts w:ascii="Calibri" w:hAnsi="Calibri" w:cs="Calibri"/>
          <w:color w:val="002060"/>
          <w:sz w:val="22"/>
          <w:szCs w:val="22"/>
        </w:rPr>
        <w:t>quando não houver capa cadastrada.</w:t>
      </w:r>
    </w:p>
    <w:p w:rsidR="00FE2E45" w:rsidRPr="005C2C8F" w:rsidRDefault="00FE2E45" w:rsidP="00BD0D7E">
      <w:pPr>
        <w:ind w:firstLine="360"/>
        <w:rPr>
          <w:rFonts w:ascii="Calibri" w:hAnsi="Calibri" w:cs="Calibri"/>
          <w:color w:val="002060"/>
          <w:sz w:val="22"/>
          <w:szCs w:val="22"/>
        </w:rPr>
      </w:pPr>
    </w:p>
    <w:p w:rsidR="00A27115" w:rsidRPr="005C2C8F" w:rsidRDefault="00A27115" w:rsidP="005C2C8F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5C2C8F">
        <w:rPr>
          <w:rFonts w:ascii="Calibri" w:hAnsi="Calibri" w:cs="Calibri"/>
          <w:color w:val="002060"/>
          <w:sz w:val="22"/>
          <w:szCs w:val="22"/>
        </w:rPr>
        <w:t>Na tela haverá botão para ação de “imprimir”</w:t>
      </w:r>
      <w:r w:rsidR="0019063C" w:rsidRPr="0019063C">
        <w:rPr>
          <w:rFonts w:ascii="Calibri" w:hAnsi="Calibri" w:cs="Calibri"/>
          <w:color w:val="002060"/>
          <w:sz w:val="22"/>
          <w:szCs w:val="22"/>
        </w:rPr>
        <w:t xml:space="preserve"> o resultado da pesquisa</w:t>
      </w:r>
      <w:r w:rsidR="0019063C">
        <w:rPr>
          <w:rFonts w:ascii="Calibri" w:hAnsi="Calibri" w:cs="Calibri"/>
          <w:color w:val="002060"/>
          <w:sz w:val="22"/>
          <w:szCs w:val="22"/>
        </w:rPr>
        <w:t xml:space="preserve"> onde layout desta impressão será parametrizado pelo usuário</w:t>
      </w:r>
      <w:r w:rsidRPr="005C2C8F">
        <w:rPr>
          <w:rFonts w:ascii="Calibri" w:hAnsi="Calibri" w:cs="Calibri"/>
          <w:color w:val="002060"/>
          <w:sz w:val="22"/>
          <w:szCs w:val="22"/>
        </w:rPr>
        <w:t>, o</w:t>
      </w:r>
      <w:r w:rsidR="0019063C">
        <w:rPr>
          <w:rFonts w:ascii="Calibri" w:hAnsi="Calibri" w:cs="Calibri"/>
          <w:color w:val="002060"/>
          <w:sz w:val="22"/>
          <w:szCs w:val="22"/>
        </w:rPr>
        <w:t xml:space="preserve">u seja, a funcionalidade </w:t>
      </w:r>
      <w:r w:rsidRPr="005C2C8F">
        <w:rPr>
          <w:rFonts w:ascii="Calibri" w:hAnsi="Calibri" w:cs="Calibri"/>
          <w:color w:val="002060"/>
          <w:sz w:val="22"/>
          <w:szCs w:val="22"/>
        </w:rPr>
        <w:t>deverá abrir uma janela para que o usuário selecione quais informações gostaria de imprimir neste documento, possibilitando flexibilidade de impressão.</w:t>
      </w:r>
    </w:p>
    <w:p w:rsidR="00283468" w:rsidRPr="00875148" w:rsidRDefault="00283468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283468" w:rsidRPr="00875148">
        <w:tc>
          <w:tcPr>
            <w:tcW w:w="9779" w:type="dxa"/>
          </w:tcPr>
          <w:p w:rsidR="00283468" w:rsidRPr="00ED72A0" w:rsidRDefault="00283468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EF7D17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283468" w:rsidRPr="00875148" w:rsidRDefault="00283468" w:rsidP="00597006">
            <w:pPr>
              <w:rPr>
                <w:rFonts w:ascii="Arial Narrow" w:hAnsi="Arial Narrow"/>
              </w:rPr>
            </w:pPr>
          </w:p>
        </w:tc>
      </w:tr>
    </w:tbl>
    <w:p w:rsidR="00283468" w:rsidRPr="00875148" w:rsidRDefault="0028346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283468" w:rsidRPr="00875148" w:rsidRDefault="00283468" w:rsidP="00E34CC4">
      <w:pPr>
        <w:rPr>
          <w:rFonts w:ascii="Arial Narrow" w:hAnsi="Arial Narrow"/>
        </w:rPr>
      </w:pPr>
    </w:p>
    <w:p w:rsidR="00283468" w:rsidRPr="00875148" w:rsidRDefault="0028346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283468" w:rsidRPr="00875148" w:rsidRDefault="00283468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283468" w:rsidRPr="00875148" w:rsidTr="008573CA">
        <w:trPr>
          <w:trHeight w:val="314"/>
        </w:trPr>
        <w:tc>
          <w:tcPr>
            <w:tcW w:w="3136" w:type="dxa"/>
          </w:tcPr>
          <w:p w:rsidR="00283468" w:rsidRPr="00875148" w:rsidRDefault="00283468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283468" w:rsidRPr="00875148" w:rsidRDefault="0028346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283468" w:rsidRPr="00875148" w:rsidRDefault="0028346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283468" w:rsidRPr="00875148" w:rsidRDefault="0028346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283468" w:rsidRPr="00875148" w:rsidRDefault="0028346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283468" w:rsidRPr="00875148" w:rsidRDefault="0028346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283468" w:rsidRPr="00875148" w:rsidTr="008573CA">
        <w:trPr>
          <w:trHeight w:val="228"/>
        </w:trPr>
        <w:tc>
          <w:tcPr>
            <w:tcW w:w="3136" w:type="dxa"/>
          </w:tcPr>
          <w:p w:rsidR="00283468" w:rsidRPr="00ED72A0" w:rsidRDefault="0028346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283468" w:rsidRPr="00875148" w:rsidTr="008573CA">
        <w:trPr>
          <w:trHeight w:val="228"/>
        </w:trPr>
        <w:tc>
          <w:tcPr>
            <w:tcW w:w="3136" w:type="dxa"/>
          </w:tcPr>
          <w:p w:rsidR="00283468" w:rsidRPr="00ED72A0" w:rsidRDefault="0028346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283468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283468" w:rsidRPr="00875148" w:rsidTr="008573CA">
        <w:trPr>
          <w:trHeight w:val="228"/>
        </w:trPr>
        <w:tc>
          <w:tcPr>
            <w:tcW w:w="3136" w:type="dxa"/>
          </w:tcPr>
          <w:p w:rsidR="00283468" w:rsidRPr="00ED72A0" w:rsidRDefault="0028346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283468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283468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283468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283468" w:rsidRPr="00FD0CD1" w:rsidRDefault="0028346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283468" w:rsidRPr="00875148" w:rsidRDefault="00283468" w:rsidP="008665A6">
      <w:pPr>
        <w:outlineLvl w:val="0"/>
        <w:rPr>
          <w:rFonts w:ascii="Arial Narrow" w:hAnsi="Arial Narrow" w:cs="Arial"/>
          <w:b/>
        </w:rPr>
      </w:pPr>
    </w:p>
    <w:p w:rsidR="00283468" w:rsidRPr="00875148" w:rsidRDefault="0028346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Acesso as Tabelas;</w:t>
      </w:r>
    </w:p>
    <w:p w:rsidR="00283468" w:rsidRPr="00875148" w:rsidRDefault="00283468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283468" w:rsidRPr="00875148" w:rsidTr="00092FF2">
        <w:trPr>
          <w:trHeight w:val="234"/>
        </w:trPr>
        <w:tc>
          <w:tcPr>
            <w:tcW w:w="708" w:type="dxa"/>
          </w:tcPr>
          <w:p w:rsidR="00283468" w:rsidRPr="00875148" w:rsidRDefault="00283468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283468" w:rsidRPr="00ED72A0" w:rsidRDefault="00283468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EF7D17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283468" w:rsidRPr="00875148" w:rsidRDefault="0028346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283468" w:rsidRPr="00875148" w:rsidRDefault="0028346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283468" w:rsidRPr="00875148" w:rsidTr="00092FF2">
        <w:trPr>
          <w:trHeight w:val="236"/>
        </w:trPr>
        <w:tc>
          <w:tcPr>
            <w:tcW w:w="708" w:type="dxa"/>
          </w:tcPr>
          <w:p w:rsidR="00283468" w:rsidRPr="00875148" w:rsidRDefault="00283468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283468" w:rsidRPr="00875148" w:rsidRDefault="00283468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283468" w:rsidRPr="00ED72A0" w:rsidRDefault="00283468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283468" w:rsidRPr="00875148" w:rsidRDefault="00283468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283468" w:rsidRPr="00875148" w:rsidRDefault="00283468" w:rsidP="00116B72">
      <w:pPr>
        <w:rPr>
          <w:rFonts w:ascii="Arial Narrow" w:hAnsi="Arial Narrow"/>
        </w:rPr>
      </w:pPr>
    </w:p>
    <w:p w:rsidR="00283468" w:rsidRPr="00875148" w:rsidRDefault="0028346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283468" w:rsidRPr="00875148" w:rsidRDefault="00283468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283468" w:rsidRPr="00875148">
        <w:trPr>
          <w:trHeight w:val="204"/>
        </w:trPr>
        <w:tc>
          <w:tcPr>
            <w:tcW w:w="3239" w:type="dxa"/>
          </w:tcPr>
          <w:p w:rsidR="00283468" w:rsidRPr="00875148" w:rsidRDefault="00283468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283468" w:rsidRPr="00875148" w:rsidRDefault="0028346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283468" w:rsidRPr="00ED72A0" w:rsidRDefault="00283468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EF7D1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283468" w:rsidRPr="00875148" w:rsidRDefault="0028346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283468" w:rsidRPr="00875148">
        <w:tc>
          <w:tcPr>
            <w:tcW w:w="3239" w:type="dxa"/>
          </w:tcPr>
          <w:p w:rsidR="00283468" w:rsidRPr="00875148" w:rsidRDefault="00283468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283468" w:rsidRPr="00875148" w:rsidRDefault="00283468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283468" w:rsidRPr="00875148" w:rsidRDefault="00283468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283468" w:rsidRPr="00875148" w:rsidRDefault="00283468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283468" w:rsidRPr="00875148" w:rsidRDefault="00283468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283468" w:rsidRPr="00875148" w:rsidRDefault="00283468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283468" w:rsidRPr="00875148" w:rsidRDefault="00283468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283468" w:rsidRPr="00875148">
        <w:trPr>
          <w:trHeight w:val="204"/>
        </w:trPr>
        <w:tc>
          <w:tcPr>
            <w:tcW w:w="3239" w:type="dxa"/>
          </w:tcPr>
          <w:p w:rsidR="00283468" w:rsidRPr="00875148" w:rsidRDefault="00283468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283468" w:rsidRPr="00875148" w:rsidRDefault="0028346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283468" w:rsidRPr="00ED72A0" w:rsidRDefault="00283468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EF7D1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283468" w:rsidRPr="00875148" w:rsidRDefault="0028346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283468" w:rsidRPr="00875148">
        <w:tc>
          <w:tcPr>
            <w:tcW w:w="3239" w:type="dxa"/>
          </w:tcPr>
          <w:p w:rsidR="00283468" w:rsidRPr="00875148" w:rsidRDefault="00283468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283468" w:rsidRPr="00875148" w:rsidRDefault="00283468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283468" w:rsidRPr="00875148" w:rsidRDefault="00283468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283468" w:rsidRPr="00875148" w:rsidRDefault="00283468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283468" w:rsidRPr="00875148" w:rsidRDefault="0028346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283468" w:rsidRPr="00875148" w:rsidRDefault="00283468" w:rsidP="00517854">
      <w:pPr>
        <w:rPr>
          <w:rFonts w:ascii="Arial Narrow" w:hAnsi="Arial Narrow"/>
        </w:rPr>
      </w:pPr>
    </w:p>
    <w:p w:rsidR="00283468" w:rsidRPr="00875148" w:rsidRDefault="0028346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283468" w:rsidRPr="00875148" w:rsidRDefault="00283468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283468" w:rsidRPr="00875148" w:rsidTr="008573CA">
        <w:trPr>
          <w:trHeight w:val="204"/>
        </w:trPr>
        <w:tc>
          <w:tcPr>
            <w:tcW w:w="3520" w:type="dxa"/>
          </w:tcPr>
          <w:p w:rsidR="00283468" w:rsidRPr="00875148" w:rsidRDefault="00283468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283468" w:rsidRPr="00875148" w:rsidRDefault="00283468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283468" w:rsidRPr="00ED72A0" w:rsidRDefault="00283468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EF7D1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283468" w:rsidRPr="00875148" w:rsidTr="008573CA">
        <w:tc>
          <w:tcPr>
            <w:tcW w:w="3520" w:type="dxa"/>
          </w:tcPr>
          <w:p w:rsidR="00283468" w:rsidRPr="00875148" w:rsidRDefault="00283468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283468" w:rsidRPr="00875148" w:rsidRDefault="00283468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283468" w:rsidRPr="00875148" w:rsidRDefault="00283468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283468" w:rsidRPr="00875148" w:rsidRDefault="00283468" w:rsidP="00116B72">
      <w:pPr>
        <w:rPr>
          <w:rFonts w:ascii="Arial Narrow" w:hAnsi="Arial Narrow"/>
        </w:rPr>
      </w:pPr>
    </w:p>
    <w:p w:rsidR="00283468" w:rsidRPr="00875148" w:rsidRDefault="0028346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283468" w:rsidRPr="00875148" w:rsidRDefault="00283468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283468" w:rsidRPr="00875148" w:rsidTr="00974529">
        <w:trPr>
          <w:trHeight w:val="204"/>
        </w:trPr>
        <w:tc>
          <w:tcPr>
            <w:tcW w:w="3493" w:type="dxa"/>
          </w:tcPr>
          <w:p w:rsidR="00283468" w:rsidRPr="00875148" w:rsidRDefault="00283468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283468" w:rsidRPr="00875148" w:rsidRDefault="00283468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283468" w:rsidRPr="00ED72A0" w:rsidRDefault="00283468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EF7D1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283468" w:rsidRPr="00875148" w:rsidTr="00974529">
        <w:tc>
          <w:tcPr>
            <w:tcW w:w="3493" w:type="dxa"/>
          </w:tcPr>
          <w:p w:rsidR="00283468" w:rsidRPr="00875148" w:rsidRDefault="00283468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283468" w:rsidRPr="00875148" w:rsidRDefault="00283468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283468" w:rsidRPr="00875148" w:rsidRDefault="00283468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283468" w:rsidRPr="00875148" w:rsidRDefault="00283468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283468" w:rsidRPr="00875148" w:rsidRDefault="0028346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283468" w:rsidRDefault="00283468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283468" w:rsidRDefault="00283468" w:rsidP="0010198B">
      <w:pPr>
        <w:ind w:left="426"/>
        <w:rPr>
          <w:rFonts w:ascii="Arial Narrow" w:hAnsi="Arial Narrow"/>
        </w:rPr>
      </w:pPr>
    </w:p>
    <w:p w:rsidR="00283468" w:rsidRDefault="00283468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Consulta de Informe de Encalhe</w:t>
      </w:r>
      <w:r w:rsidRPr="00271A13">
        <w:rPr>
          <w:rFonts w:ascii="Arial Narrow" w:hAnsi="Arial Narrow"/>
          <w:b/>
        </w:rPr>
        <w:t>”</w:t>
      </w:r>
    </w:p>
    <w:p w:rsidR="00275EB5" w:rsidRDefault="00275EB5" w:rsidP="0010198B">
      <w:pPr>
        <w:ind w:left="426"/>
        <w:rPr>
          <w:rFonts w:ascii="Arial Narrow" w:hAnsi="Arial Narrow"/>
          <w:b/>
        </w:rPr>
      </w:pPr>
    </w:p>
    <w:p w:rsidR="00A27115" w:rsidRPr="004305F8" w:rsidRDefault="00F42DC1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Filtro de Pesquisa</w:t>
      </w:r>
    </w:p>
    <w:p w:rsidR="00275EB5" w:rsidRPr="00275EB5" w:rsidRDefault="00275EB5" w:rsidP="0010198B">
      <w:pPr>
        <w:ind w:left="426"/>
        <w:rPr>
          <w:rFonts w:ascii="Arial Narrow" w:hAnsi="Arial Narrow"/>
        </w:rPr>
      </w:pPr>
    </w:p>
    <w:p w:rsidR="00A27115" w:rsidRPr="004305F8" w:rsidRDefault="00457B29" w:rsidP="004305F8">
      <w:pPr>
        <w:numPr>
          <w:ilvl w:val="0"/>
          <w:numId w:val="30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Fornecedor</w:t>
      </w:r>
      <w:r w:rsidR="00275EB5" w:rsidRPr="004305F8">
        <w:rPr>
          <w:rFonts w:ascii="Calibri" w:hAnsi="Calibri" w:cs="Calibri"/>
          <w:color w:val="002060"/>
          <w:sz w:val="22"/>
          <w:szCs w:val="22"/>
        </w:rPr>
        <w:t>: Usuário poderá escolher um determinado fornecedor ou Todos.</w:t>
      </w:r>
    </w:p>
    <w:p w:rsidR="00A27115" w:rsidRPr="004305F8" w:rsidRDefault="00457B29" w:rsidP="004305F8">
      <w:pPr>
        <w:numPr>
          <w:ilvl w:val="0"/>
          <w:numId w:val="30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Semana</w:t>
      </w:r>
      <w:r w:rsidR="00275EB5" w:rsidRPr="004305F8">
        <w:rPr>
          <w:rFonts w:ascii="Calibri" w:hAnsi="Calibri" w:cs="Calibri"/>
          <w:color w:val="002060"/>
          <w:sz w:val="22"/>
          <w:szCs w:val="22"/>
        </w:rPr>
        <w:t>: Número da semana de recolhimento.</w:t>
      </w:r>
    </w:p>
    <w:p w:rsidR="00A27115" w:rsidRPr="004305F8" w:rsidRDefault="00457B29" w:rsidP="004305F8">
      <w:pPr>
        <w:numPr>
          <w:ilvl w:val="0"/>
          <w:numId w:val="30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Data de Recolhimento</w:t>
      </w:r>
      <w:r w:rsidR="00275EB5" w:rsidRPr="004305F8">
        <w:rPr>
          <w:rFonts w:ascii="Calibri" w:hAnsi="Calibri" w:cs="Calibri"/>
          <w:color w:val="002060"/>
          <w:sz w:val="22"/>
          <w:szCs w:val="22"/>
        </w:rPr>
        <w:t>: Data, específica, de recolhimento.</w:t>
      </w:r>
    </w:p>
    <w:p w:rsidR="00021E24" w:rsidRPr="004305F8" w:rsidRDefault="00021E24" w:rsidP="004305F8">
      <w:pPr>
        <w:ind w:left="1080"/>
        <w:rPr>
          <w:rFonts w:ascii="Calibri" w:hAnsi="Calibri" w:cs="Calibri"/>
          <w:color w:val="002060"/>
          <w:sz w:val="22"/>
          <w:szCs w:val="22"/>
        </w:rPr>
      </w:pPr>
    </w:p>
    <w:p w:rsidR="00275EB5" w:rsidRPr="004305F8" w:rsidRDefault="00275EB5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 xml:space="preserve">Os Campos abaixo serão retornados pela ação de pesquisa. </w:t>
      </w:r>
    </w:p>
    <w:p w:rsidR="00275EB5" w:rsidRPr="004305F8" w:rsidRDefault="00275EB5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</w:p>
    <w:p w:rsidR="00275EB5" w:rsidRPr="004305F8" w:rsidRDefault="00275EB5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“Não editáveis”.</w:t>
      </w:r>
    </w:p>
    <w:p w:rsidR="00082610" w:rsidRDefault="00082610" w:rsidP="00275EB5">
      <w:pPr>
        <w:ind w:left="709"/>
        <w:rPr>
          <w:rFonts w:ascii="Arial Narrow" w:hAnsi="Arial Narrow"/>
        </w:rPr>
      </w:pPr>
    </w:p>
    <w:p w:rsidR="006B14D1" w:rsidRPr="004305F8" w:rsidRDefault="006B14D1" w:rsidP="006B14D1">
      <w:pPr>
        <w:numPr>
          <w:ilvl w:val="0"/>
          <w:numId w:val="30"/>
        </w:numPr>
        <w:rPr>
          <w:rFonts w:ascii="Calibri" w:hAnsi="Calibri" w:cs="Calibri"/>
          <w:color w:val="002060"/>
          <w:sz w:val="22"/>
          <w:szCs w:val="22"/>
        </w:rPr>
      </w:pPr>
      <w:proofErr w:type="spellStart"/>
      <w:r w:rsidRPr="004305F8">
        <w:rPr>
          <w:rFonts w:ascii="Calibri" w:hAnsi="Calibri" w:cs="Calibri"/>
          <w:color w:val="002060"/>
          <w:sz w:val="22"/>
          <w:szCs w:val="22"/>
        </w:rPr>
        <w:t>S</w:t>
      </w:r>
      <w:r>
        <w:rPr>
          <w:rFonts w:ascii="Calibri" w:hAnsi="Calibri" w:cs="Calibri"/>
          <w:color w:val="002060"/>
          <w:sz w:val="22"/>
          <w:szCs w:val="22"/>
        </w:rPr>
        <w:t>eq</w:t>
      </w:r>
      <w:proofErr w:type="spellEnd"/>
      <w:r w:rsidRPr="004305F8">
        <w:rPr>
          <w:rFonts w:ascii="Calibri" w:hAnsi="Calibri" w:cs="Calibri"/>
          <w:color w:val="002060"/>
          <w:sz w:val="22"/>
          <w:szCs w:val="22"/>
        </w:rPr>
        <w:t>: Sequência do produto (qual a definição? – perguntar Irene</w:t>
      </w:r>
      <w:r>
        <w:rPr>
          <w:rFonts w:ascii="Calibri" w:hAnsi="Calibri" w:cs="Calibri"/>
          <w:color w:val="002060"/>
          <w:sz w:val="22"/>
          <w:szCs w:val="22"/>
        </w:rPr>
        <w:t>)</w:t>
      </w:r>
      <w:r w:rsidRPr="004305F8">
        <w:rPr>
          <w:rFonts w:ascii="Calibri" w:hAnsi="Calibri" w:cs="Calibri"/>
          <w:color w:val="002060"/>
          <w:sz w:val="22"/>
          <w:szCs w:val="22"/>
        </w:rPr>
        <w:t>.</w:t>
      </w:r>
    </w:p>
    <w:p w:rsidR="00082610" w:rsidRDefault="006B14D1" w:rsidP="006B14D1">
      <w:pPr>
        <w:numPr>
          <w:ilvl w:val="0"/>
          <w:numId w:val="30"/>
        </w:numPr>
        <w:rPr>
          <w:rFonts w:ascii="Calibri" w:hAnsi="Calibri" w:cs="Calibri"/>
          <w:color w:val="002060"/>
          <w:sz w:val="22"/>
          <w:szCs w:val="22"/>
        </w:rPr>
      </w:pPr>
      <w:proofErr w:type="spellStart"/>
      <w:r>
        <w:rPr>
          <w:rFonts w:ascii="Calibri" w:hAnsi="Calibri" w:cs="Calibri"/>
          <w:color w:val="002060"/>
          <w:sz w:val="22"/>
          <w:szCs w:val="22"/>
        </w:rPr>
        <w:t>Codigo</w:t>
      </w:r>
      <w:proofErr w:type="spellEnd"/>
      <w:r>
        <w:rPr>
          <w:rFonts w:ascii="Calibri" w:hAnsi="Calibri" w:cs="Calibri"/>
          <w:color w:val="002060"/>
          <w:sz w:val="22"/>
          <w:szCs w:val="22"/>
        </w:rPr>
        <w:t xml:space="preserve">: </w:t>
      </w:r>
      <w:r w:rsidR="00082610" w:rsidRPr="000360D3">
        <w:rPr>
          <w:rFonts w:ascii="Calibri" w:hAnsi="Calibri" w:cs="Calibri"/>
          <w:color w:val="002060"/>
          <w:sz w:val="22"/>
          <w:szCs w:val="22"/>
        </w:rPr>
        <w:t>C</w:t>
      </w:r>
      <w:r w:rsidR="00082610">
        <w:rPr>
          <w:rFonts w:ascii="Calibri" w:hAnsi="Calibri" w:cs="Calibri"/>
          <w:color w:val="002060"/>
          <w:sz w:val="22"/>
          <w:szCs w:val="22"/>
        </w:rPr>
        <w:t>ó</w:t>
      </w:r>
      <w:r w:rsidR="00082610" w:rsidRPr="000360D3">
        <w:rPr>
          <w:rFonts w:ascii="Calibri" w:hAnsi="Calibri" w:cs="Calibri"/>
          <w:color w:val="002060"/>
          <w:sz w:val="22"/>
          <w:szCs w:val="22"/>
        </w:rPr>
        <w:t>digo do produto.</w:t>
      </w:r>
    </w:p>
    <w:p w:rsidR="00082610" w:rsidRDefault="006B14D1" w:rsidP="006B14D1">
      <w:pPr>
        <w:numPr>
          <w:ilvl w:val="0"/>
          <w:numId w:val="30"/>
        </w:numPr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 xml:space="preserve">Produto: </w:t>
      </w:r>
      <w:r w:rsidR="00082610" w:rsidRPr="000360D3">
        <w:rPr>
          <w:rFonts w:ascii="Calibri" w:hAnsi="Calibri" w:cs="Calibri"/>
          <w:color w:val="002060"/>
          <w:sz w:val="22"/>
          <w:szCs w:val="22"/>
        </w:rPr>
        <w:t>Descrição do produto.</w:t>
      </w:r>
    </w:p>
    <w:p w:rsidR="00082610" w:rsidRDefault="006B14D1" w:rsidP="006B14D1">
      <w:pPr>
        <w:numPr>
          <w:ilvl w:val="0"/>
          <w:numId w:val="30"/>
        </w:numPr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 xml:space="preserve">Edição: </w:t>
      </w:r>
      <w:r w:rsidR="00082610" w:rsidRPr="000360D3">
        <w:rPr>
          <w:rFonts w:ascii="Calibri" w:hAnsi="Calibri" w:cs="Calibri"/>
          <w:color w:val="002060"/>
          <w:sz w:val="22"/>
          <w:szCs w:val="22"/>
        </w:rPr>
        <w:t>Edição do produto</w:t>
      </w:r>
    </w:p>
    <w:p w:rsidR="00082610" w:rsidRDefault="00082610" w:rsidP="006B14D1">
      <w:pPr>
        <w:numPr>
          <w:ilvl w:val="0"/>
          <w:numId w:val="30"/>
        </w:numPr>
        <w:rPr>
          <w:rFonts w:ascii="Calibri" w:hAnsi="Calibri" w:cs="Calibri"/>
          <w:color w:val="002060"/>
          <w:sz w:val="22"/>
          <w:szCs w:val="22"/>
        </w:rPr>
      </w:pPr>
      <w:r w:rsidRPr="000360D3">
        <w:rPr>
          <w:rFonts w:ascii="Calibri" w:hAnsi="Calibri" w:cs="Calibri"/>
          <w:color w:val="002060"/>
          <w:sz w:val="22"/>
          <w:szCs w:val="22"/>
        </w:rPr>
        <w:t>Chamada de Capa</w:t>
      </w:r>
      <w:r w:rsidR="006B14D1">
        <w:rPr>
          <w:rFonts w:ascii="Calibri" w:hAnsi="Calibri" w:cs="Calibri"/>
          <w:color w:val="002060"/>
          <w:sz w:val="22"/>
          <w:szCs w:val="22"/>
        </w:rPr>
        <w:t>: Chamada de capa do produto</w:t>
      </w:r>
    </w:p>
    <w:p w:rsidR="00082610" w:rsidRDefault="006B14D1" w:rsidP="006B14D1">
      <w:pPr>
        <w:numPr>
          <w:ilvl w:val="0"/>
          <w:numId w:val="30"/>
        </w:numPr>
        <w:rPr>
          <w:rFonts w:ascii="Calibri" w:hAnsi="Calibri" w:cs="Calibri"/>
          <w:color w:val="002060"/>
          <w:sz w:val="22"/>
          <w:szCs w:val="22"/>
        </w:rPr>
      </w:pPr>
      <w:proofErr w:type="spellStart"/>
      <w:r>
        <w:rPr>
          <w:rFonts w:ascii="Calibri" w:hAnsi="Calibri" w:cs="Calibri"/>
          <w:color w:val="002060"/>
          <w:sz w:val="22"/>
          <w:szCs w:val="22"/>
        </w:rPr>
        <w:t>Codigo</w:t>
      </w:r>
      <w:proofErr w:type="spellEnd"/>
      <w:r>
        <w:rPr>
          <w:rFonts w:ascii="Calibri" w:hAnsi="Calibri" w:cs="Calibri"/>
          <w:color w:val="002060"/>
          <w:sz w:val="22"/>
          <w:szCs w:val="22"/>
        </w:rPr>
        <w:t xml:space="preserve"> Barras: </w:t>
      </w:r>
      <w:r w:rsidR="00082610">
        <w:rPr>
          <w:rFonts w:ascii="Calibri" w:hAnsi="Calibri" w:cs="Calibri"/>
          <w:color w:val="002060"/>
          <w:sz w:val="22"/>
          <w:szCs w:val="22"/>
        </w:rPr>
        <w:t>Código de Barras do Produto</w:t>
      </w:r>
    </w:p>
    <w:p w:rsidR="00082610" w:rsidRDefault="006B14D1" w:rsidP="006B14D1">
      <w:pPr>
        <w:numPr>
          <w:ilvl w:val="0"/>
          <w:numId w:val="30"/>
        </w:numPr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 xml:space="preserve">Preço de Capa R$: </w:t>
      </w:r>
      <w:r w:rsidR="00082610" w:rsidRPr="000360D3">
        <w:rPr>
          <w:rFonts w:ascii="Calibri" w:hAnsi="Calibri" w:cs="Calibri"/>
          <w:color w:val="002060"/>
          <w:sz w:val="22"/>
          <w:szCs w:val="22"/>
        </w:rPr>
        <w:t>Preço de capa do Produto.</w:t>
      </w:r>
    </w:p>
    <w:p w:rsidR="00082610" w:rsidRDefault="006B14D1" w:rsidP="006B14D1">
      <w:pPr>
        <w:numPr>
          <w:ilvl w:val="0"/>
          <w:numId w:val="30"/>
        </w:numPr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 xml:space="preserve">Preço Desconto R$: </w:t>
      </w:r>
      <w:r w:rsidR="00082610" w:rsidRPr="000360D3">
        <w:rPr>
          <w:rFonts w:ascii="Calibri" w:hAnsi="Calibri" w:cs="Calibri"/>
          <w:color w:val="002060"/>
          <w:sz w:val="22"/>
          <w:szCs w:val="22"/>
        </w:rPr>
        <w:t>Preço com Desconto.</w:t>
      </w:r>
    </w:p>
    <w:p w:rsidR="00082610" w:rsidRDefault="006B14D1" w:rsidP="006B14D1">
      <w:pPr>
        <w:numPr>
          <w:ilvl w:val="0"/>
          <w:numId w:val="30"/>
        </w:numPr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 xml:space="preserve">Data de Lançamento: </w:t>
      </w:r>
      <w:r w:rsidR="00082610" w:rsidRPr="000360D3">
        <w:rPr>
          <w:rFonts w:ascii="Calibri" w:hAnsi="Calibri" w:cs="Calibri"/>
          <w:color w:val="002060"/>
          <w:sz w:val="22"/>
          <w:szCs w:val="22"/>
        </w:rPr>
        <w:t>Data de lançamento do Produto</w:t>
      </w:r>
    </w:p>
    <w:p w:rsidR="00082610" w:rsidRDefault="006B14D1" w:rsidP="006B14D1">
      <w:pPr>
        <w:numPr>
          <w:ilvl w:val="0"/>
          <w:numId w:val="30"/>
        </w:numPr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 xml:space="preserve">Data de Recolhimento: </w:t>
      </w:r>
      <w:r w:rsidR="00082610" w:rsidRPr="000360D3">
        <w:rPr>
          <w:rFonts w:ascii="Calibri" w:hAnsi="Calibri" w:cs="Calibri"/>
          <w:color w:val="002060"/>
          <w:sz w:val="22"/>
          <w:szCs w:val="22"/>
        </w:rPr>
        <w:t xml:space="preserve">Data de </w:t>
      </w:r>
      <w:r w:rsidR="00082610">
        <w:rPr>
          <w:rFonts w:ascii="Calibri" w:hAnsi="Calibri" w:cs="Calibri"/>
          <w:color w:val="002060"/>
          <w:sz w:val="22"/>
          <w:szCs w:val="22"/>
        </w:rPr>
        <w:t>recolhi</w:t>
      </w:r>
      <w:r w:rsidR="00082610" w:rsidRPr="000360D3">
        <w:rPr>
          <w:rFonts w:ascii="Calibri" w:hAnsi="Calibri" w:cs="Calibri"/>
          <w:color w:val="002060"/>
          <w:sz w:val="22"/>
          <w:szCs w:val="22"/>
        </w:rPr>
        <w:t>mento do Produto</w:t>
      </w:r>
    </w:p>
    <w:p w:rsidR="00720D9D" w:rsidRPr="00720D9D" w:rsidRDefault="00720D9D" w:rsidP="006B14D1">
      <w:pPr>
        <w:numPr>
          <w:ilvl w:val="0"/>
          <w:numId w:val="30"/>
        </w:numPr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lastRenderedPageBreak/>
        <w:t>Ação</w:t>
      </w:r>
      <w:r w:rsidR="006B14D1">
        <w:rPr>
          <w:rFonts w:ascii="Calibri" w:hAnsi="Calibri" w:cs="Calibri"/>
          <w:color w:val="002060"/>
          <w:sz w:val="22"/>
          <w:szCs w:val="22"/>
        </w:rPr>
        <w:t>:</w:t>
      </w:r>
      <w:r>
        <w:rPr>
          <w:rFonts w:ascii="Calibri" w:hAnsi="Calibri" w:cs="Calibri"/>
          <w:color w:val="002060"/>
          <w:sz w:val="22"/>
          <w:szCs w:val="22"/>
        </w:rPr>
        <w:t xml:space="preserve"> </w:t>
      </w:r>
      <w:r w:rsidR="00082610" w:rsidRPr="000360D3">
        <w:rPr>
          <w:rFonts w:ascii="Calibri" w:hAnsi="Calibri" w:cs="Calibri"/>
          <w:color w:val="002060"/>
          <w:sz w:val="22"/>
          <w:szCs w:val="22"/>
        </w:rPr>
        <w:t>link para visualizar a imagem de capa do produto</w:t>
      </w:r>
      <w:r w:rsidR="006B14D1">
        <w:rPr>
          <w:rFonts w:ascii="Calibri" w:hAnsi="Calibri" w:cs="Calibri"/>
          <w:color w:val="002060"/>
          <w:sz w:val="22"/>
          <w:szCs w:val="22"/>
        </w:rPr>
        <w:t xml:space="preserve"> ao passar o mouse e para incluir imagem caso não haja</w:t>
      </w:r>
      <w:r>
        <w:rPr>
          <w:rFonts w:ascii="Calibri" w:hAnsi="Calibri" w:cs="Calibri"/>
          <w:color w:val="002060"/>
          <w:sz w:val="22"/>
          <w:szCs w:val="22"/>
        </w:rPr>
        <w:t>.</w:t>
      </w:r>
    </w:p>
    <w:p w:rsidR="006F2DCF" w:rsidRDefault="006F2DCF" w:rsidP="005C2C8F">
      <w:pPr>
        <w:ind w:left="1080"/>
        <w:rPr>
          <w:rFonts w:ascii="Calibri" w:hAnsi="Calibri" w:cs="Calibri"/>
          <w:color w:val="002060"/>
          <w:sz w:val="22"/>
          <w:szCs w:val="22"/>
        </w:rPr>
      </w:pPr>
    </w:p>
    <w:p w:rsidR="00275EB5" w:rsidRDefault="00275EB5" w:rsidP="00275EB5">
      <w:pPr>
        <w:ind w:left="709"/>
        <w:rPr>
          <w:rFonts w:ascii="Arial Narrow" w:hAnsi="Arial Narrow"/>
        </w:rPr>
      </w:pPr>
    </w:p>
    <w:p w:rsidR="00275EB5" w:rsidRDefault="00275EB5" w:rsidP="00275EB5">
      <w:pPr>
        <w:ind w:left="709"/>
        <w:rPr>
          <w:rFonts w:ascii="Arial Narrow" w:hAnsi="Arial Narrow"/>
        </w:rPr>
      </w:pPr>
    </w:p>
    <w:p w:rsidR="00275EB5" w:rsidRPr="004305F8" w:rsidRDefault="00275EB5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“Editáveis no detalhe”</w:t>
      </w:r>
    </w:p>
    <w:p w:rsidR="00275EB5" w:rsidRPr="004305F8" w:rsidRDefault="00275EB5" w:rsidP="004305F8">
      <w:pPr>
        <w:ind w:left="1146"/>
        <w:rPr>
          <w:rFonts w:ascii="Calibri" w:hAnsi="Calibri" w:cs="Calibri"/>
          <w:color w:val="002060"/>
          <w:sz w:val="22"/>
          <w:szCs w:val="22"/>
        </w:rPr>
      </w:pPr>
    </w:p>
    <w:p w:rsidR="00A27115" w:rsidRDefault="00275EB5" w:rsidP="005C2C8F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 xml:space="preserve">Procurar: </w:t>
      </w:r>
      <w:r w:rsidR="006B14D1">
        <w:rPr>
          <w:rFonts w:ascii="Calibri" w:hAnsi="Calibri" w:cs="Calibri"/>
          <w:color w:val="002060"/>
          <w:sz w:val="22"/>
          <w:szCs w:val="22"/>
        </w:rPr>
        <w:t xml:space="preserve">caixa de dialogo para </w:t>
      </w:r>
      <w:r w:rsidRPr="004305F8">
        <w:rPr>
          <w:rFonts w:ascii="Calibri" w:hAnsi="Calibri" w:cs="Calibri"/>
          <w:color w:val="002060"/>
          <w:sz w:val="22"/>
          <w:szCs w:val="22"/>
        </w:rPr>
        <w:t>possibilidade de incluir a imagem de capa de uma revista que não veio pela interface.</w:t>
      </w:r>
    </w:p>
    <w:p w:rsidR="004E5FC7" w:rsidRPr="004305F8" w:rsidRDefault="004E5FC7" w:rsidP="004E5FC7">
      <w:pPr>
        <w:ind w:left="1146"/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 xml:space="preserve">Informações para importação de um arquivo de imagem: tamanho – </w:t>
      </w:r>
      <w:r w:rsidR="00353612">
        <w:rPr>
          <w:rFonts w:ascii="Calibri" w:hAnsi="Calibri" w:cs="Calibri"/>
          <w:color w:val="002060"/>
          <w:sz w:val="22"/>
          <w:szCs w:val="22"/>
        </w:rPr>
        <w:t>20</w:t>
      </w:r>
      <w:r>
        <w:rPr>
          <w:rFonts w:ascii="Calibri" w:hAnsi="Calibri" w:cs="Calibri"/>
          <w:color w:val="00206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2060"/>
          <w:sz w:val="22"/>
          <w:szCs w:val="22"/>
        </w:rPr>
        <w:t>kbytes</w:t>
      </w:r>
      <w:proofErr w:type="spellEnd"/>
      <w:r>
        <w:rPr>
          <w:rFonts w:ascii="Calibri" w:hAnsi="Calibri" w:cs="Calibri"/>
          <w:color w:val="002060"/>
          <w:sz w:val="22"/>
          <w:szCs w:val="22"/>
        </w:rPr>
        <w:t xml:space="preserve">, tipo: </w:t>
      </w:r>
      <w:proofErr w:type="spellStart"/>
      <w:r>
        <w:rPr>
          <w:rFonts w:ascii="Calibri" w:hAnsi="Calibri" w:cs="Calibri"/>
          <w:color w:val="002060"/>
          <w:sz w:val="22"/>
          <w:szCs w:val="22"/>
        </w:rPr>
        <w:t>jpeg</w:t>
      </w:r>
      <w:proofErr w:type="spellEnd"/>
      <w:r>
        <w:rPr>
          <w:rFonts w:ascii="Calibri" w:hAnsi="Calibri" w:cs="Calibri"/>
          <w:color w:val="002060"/>
          <w:sz w:val="22"/>
          <w:szCs w:val="22"/>
        </w:rPr>
        <w:t>.</w:t>
      </w:r>
    </w:p>
    <w:p w:rsidR="00275EB5" w:rsidRDefault="00275EB5" w:rsidP="00275EB5">
      <w:pPr>
        <w:rPr>
          <w:rFonts w:ascii="Arial Narrow" w:hAnsi="Arial Narrow"/>
        </w:rPr>
      </w:pPr>
    </w:p>
    <w:p w:rsidR="00A27115" w:rsidRPr="004305F8" w:rsidRDefault="00275EB5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Botões:</w:t>
      </w:r>
    </w:p>
    <w:p w:rsidR="00A27115" w:rsidRDefault="00A27115" w:rsidP="005C2C8F">
      <w:pPr>
        <w:ind w:left="426" w:firstLine="294"/>
        <w:rPr>
          <w:rFonts w:ascii="Arial Narrow" w:hAnsi="Arial Narrow"/>
        </w:rPr>
      </w:pPr>
      <w:bookmarkStart w:id="13" w:name="_GoBack"/>
      <w:bookmarkEnd w:id="13"/>
    </w:p>
    <w:p w:rsidR="00A27115" w:rsidRPr="004305F8" w:rsidRDefault="00275EB5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Pesquisar</w:t>
      </w:r>
      <w:r w:rsidR="00EC4905" w:rsidRPr="004305F8">
        <w:rPr>
          <w:rFonts w:ascii="Calibri" w:hAnsi="Calibri" w:cs="Calibri"/>
          <w:color w:val="002060"/>
          <w:sz w:val="22"/>
          <w:szCs w:val="22"/>
        </w:rPr>
        <w:t>: Ação de Pesquisar, conforme informações inseridas no grid.</w:t>
      </w:r>
    </w:p>
    <w:p w:rsidR="00A27115" w:rsidRPr="004305F8" w:rsidRDefault="00275EB5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 xml:space="preserve">Imprimir: </w:t>
      </w:r>
      <w:r w:rsidR="00EC4905" w:rsidRPr="004305F8">
        <w:rPr>
          <w:rFonts w:ascii="Calibri" w:hAnsi="Calibri" w:cs="Calibri"/>
          <w:color w:val="002060"/>
          <w:sz w:val="22"/>
          <w:szCs w:val="22"/>
        </w:rPr>
        <w:t>Impressão do Informe do Jornaleiro.</w:t>
      </w:r>
    </w:p>
    <w:p w:rsidR="00F42DC1" w:rsidRDefault="00F42DC1" w:rsidP="00275EB5">
      <w:pPr>
        <w:ind w:left="709"/>
        <w:rPr>
          <w:rFonts w:ascii="Arial Narrow" w:hAnsi="Arial Narrow"/>
        </w:rPr>
      </w:pPr>
    </w:p>
    <w:p w:rsidR="00F42DC1" w:rsidRPr="004305F8" w:rsidRDefault="00F42DC1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Janela de Impressão</w:t>
      </w:r>
    </w:p>
    <w:p w:rsidR="00F42DC1" w:rsidRPr="004305F8" w:rsidRDefault="00F42DC1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</w:p>
    <w:p w:rsidR="00F42DC1" w:rsidRPr="004305F8" w:rsidRDefault="00F42DC1" w:rsidP="004305F8">
      <w:pPr>
        <w:ind w:left="360"/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 xml:space="preserve">O usuário deverá selecionar por </w:t>
      </w:r>
      <w:proofErr w:type="spellStart"/>
      <w:r w:rsidRPr="004305F8">
        <w:rPr>
          <w:rFonts w:ascii="Calibri" w:hAnsi="Calibri" w:cs="Calibri"/>
          <w:color w:val="002060"/>
          <w:sz w:val="22"/>
          <w:szCs w:val="22"/>
        </w:rPr>
        <w:t>Flags</w:t>
      </w:r>
      <w:proofErr w:type="spellEnd"/>
      <w:r w:rsidRPr="004305F8">
        <w:rPr>
          <w:rFonts w:ascii="Calibri" w:hAnsi="Calibri" w:cs="Calibri"/>
          <w:color w:val="002060"/>
          <w:sz w:val="22"/>
          <w:szCs w:val="22"/>
        </w:rPr>
        <w:t xml:space="preserve"> quais informações dos produtos contidos na(s) data(s) ou semana pesquisado quer no relatório. Ou seja, ao ir selecionando os itens a funcionalidade deverá compor no grid inferior o relatório, permitindo alteração de ordem das colunas, para impressão. As informações que poderão ser selecionadas são:</w:t>
      </w:r>
    </w:p>
    <w:p w:rsidR="00F42DC1" w:rsidRDefault="00F42DC1" w:rsidP="00275EB5">
      <w:pPr>
        <w:ind w:left="709"/>
        <w:rPr>
          <w:rFonts w:ascii="Arial Narrow" w:hAnsi="Arial Narrow"/>
        </w:rPr>
      </w:pPr>
    </w:p>
    <w:p w:rsidR="00F42DC1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Capa</w:t>
      </w:r>
      <w:r w:rsidR="00DB3394">
        <w:rPr>
          <w:rFonts w:ascii="Calibri" w:hAnsi="Calibri" w:cs="Calibri"/>
          <w:color w:val="002060"/>
          <w:sz w:val="22"/>
          <w:szCs w:val="22"/>
        </w:rPr>
        <w:t xml:space="preserve"> (Frente ou Verso – com isso, teremos dois layouts de impressão)</w:t>
      </w:r>
      <w:r w:rsidRPr="004305F8">
        <w:rPr>
          <w:rFonts w:ascii="Calibri" w:hAnsi="Calibri" w:cs="Calibri"/>
          <w:color w:val="002060"/>
          <w:sz w:val="22"/>
          <w:szCs w:val="22"/>
        </w:rPr>
        <w:t>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Código do Produto;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Nome do Produto;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Edição;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Chamada de Capa;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Preço de Capa;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Preço com Desconto;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Fornecedor;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Editor;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Desconto % do Produto;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Recolhimento: Parcial ou Final;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Brinde (S/N);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Data de Lançamento;</w:t>
      </w:r>
    </w:p>
    <w:p w:rsidR="0047108B" w:rsidRPr="004305F8" w:rsidRDefault="0047108B" w:rsidP="004305F8">
      <w:pPr>
        <w:numPr>
          <w:ilvl w:val="0"/>
          <w:numId w:val="28"/>
        </w:numPr>
        <w:rPr>
          <w:rFonts w:ascii="Calibri" w:hAnsi="Calibri" w:cs="Calibri"/>
          <w:color w:val="002060"/>
          <w:sz w:val="22"/>
          <w:szCs w:val="22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Data de Recolhimento;</w:t>
      </w:r>
    </w:p>
    <w:p w:rsidR="0047108B" w:rsidRDefault="0047108B" w:rsidP="004305F8">
      <w:pPr>
        <w:numPr>
          <w:ilvl w:val="0"/>
          <w:numId w:val="28"/>
        </w:numPr>
        <w:rPr>
          <w:rFonts w:ascii="Arial Narrow" w:hAnsi="Arial Narrow"/>
        </w:rPr>
      </w:pPr>
      <w:r w:rsidRPr="004305F8">
        <w:rPr>
          <w:rFonts w:ascii="Calibri" w:hAnsi="Calibri" w:cs="Calibri"/>
          <w:color w:val="002060"/>
          <w:sz w:val="22"/>
          <w:szCs w:val="22"/>
        </w:rPr>
        <w:t>Código de Barras</w:t>
      </w:r>
      <w:r>
        <w:rPr>
          <w:rFonts w:ascii="Arial Narrow" w:hAnsi="Arial Narrow"/>
        </w:rPr>
        <w:t>.</w:t>
      </w:r>
    </w:p>
    <w:p w:rsidR="00275EB5" w:rsidRDefault="00275EB5" w:rsidP="0010198B">
      <w:pPr>
        <w:ind w:left="426"/>
        <w:rPr>
          <w:rFonts w:ascii="Arial Narrow" w:hAnsi="Arial Narrow"/>
          <w:b/>
        </w:rPr>
      </w:pPr>
    </w:p>
    <w:p w:rsidR="004E5FC7" w:rsidRDefault="004E5FC7" w:rsidP="0010198B">
      <w:pPr>
        <w:ind w:left="426"/>
        <w:rPr>
          <w:rFonts w:ascii="Arial Narrow" w:hAnsi="Arial Narrow"/>
          <w:b/>
        </w:rPr>
      </w:pPr>
    </w:p>
    <w:p w:rsidR="004E5FC7" w:rsidRDefault="004E5FC7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Pesquisa de informe de encalhe</w:t>
      </w:r>
    </w:p>
    <w:p w:rsidR="00283468" w:rsidRDefault="004E5FC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261.95pt">
            <v:imagedata r:id="rId9" o:title=""/>
          </v:shape>
        </w:pict>
      </w:r>
    </w:p>
    <w:p w:rsidR="006B14D1" w:rsidRDefault="006B14D1" w:rsidP="0010198B">
      <w:pPr>
        <w:ind w:left="426"/>
        <w:rPr>
          <w:rFonts w:ascii="Arial Narrow" w:hAnsi="Arial Narrow"/>
        </w:rPr>
      </w:pPr>
    </w:p>
    <w:p w:rsidR="004E5FC7" w:rsidRDefault="004E5FC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Exibe imagem da capa</w:t>
      </w:r>
    </w:p>
    <w:p w:rsidR="006B14D1" w:rsidRDefault="004E5FC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pict>
          <v:shape id="_x0000_i1026" type="#_x0000_t75" style="width:481.65pt;height:260.7pt">
            <v:imagedata r:id="rId10" o:title=""/>
          </v:shape>
        </w:pict>
      </w:r>
    </w:p>
    <w:p w:rsidR="006B14D1" w:rsidRDefault="006B14D1" w:rsidP="0010198B">
      <w:pPr>
        <w:ind w:left="426"/>
        <w:rPr>
          <w:rFonts w:ascii="Arial Narrow" w:hAnsi="Arial Narrow"/>
        </w:rPr>
      </w:pPr>
    </w:p>
    <w:p w:rsidR="004E5FC7" w:rsidRDefault="004E5FC7" w:rsidP="0010198B">
      <w:pPr>
        <w:ind w:left="426"/>
        <w:rPr>
          <w:rFonts w:ascii="Arial Narrow" w:hAnsi="Arial Narrow"/>
        </w:rPr>
      </w:pPr>
    </w:p>
    <w:p w:rsidR="004E5FC7" w:rsidRDefault="004E5FC7" w:rsidP="0010198B">
      <w:pPr>
        <w:ind w:left="426"/>
        <w:rPr>
          <w:rFonts w:ascii="Arial Narrow" w:hAnsi="Arial Narrow"/>
        </w:rPr>
      </w:pPr>
    </w:p>
    <w:p w:rsidR="004E5FC7" w:rsidRDefault="004E5FC7" w:rsidP="0010198B">
      <w:pPr>
        <w:ind w:left="426"/>
        <w:rPr>
          <w:rFonts w:ascii="Arial Narrow" w:hAnsi="Arial Narrow"/>
        </w:rPr>
      </w:pPr>
    </w:p>
    <w:p w:rsidR="004E5FC7" w:rsidRDefault="004E5FC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Possibilidade de inserir nova imagem</w:t>
      </w:r>
    </w:p>
    <w:p w:rsidR="006B14D1" w:rsidRDefault="004E5FC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pict>
          <v:shape id="_x0000_i1027" type="#_x0000_t75" style="width:481.65pt;height:265.65pt">
            <v:imagedata r:id="rId11" o:title=""/>
          </v:shape>
        </w:pict>
      </w:r>
    </w:p>
    <w:p w:rsidR="004E5FC7" w:rsidRDefault="004E5FC7" w:rsidP="0010198B">
      <w:pPr>
        <w:ind w:left="426"/>
        <w:rPr>
          <w:rFonts w:ascii="Arial Narrow" w:hAnsi="Arial Narrow"/>
        </w:rPr>
      </w:pPr>
    </w:p>
    <w:p w:rsidR="004E5FC7" w:rsidRDefault="004E5FC7" w:rsidP="0010198B">
      <w:pPr>
        <w:ind w:left="426"/>
        <w:rPr>
          <w:rFonts w:ascii="Arial Narrow" w:hAnsi="Arial Narrow"/>
        </w:rPr>
      </w:pPr>
    </w:p>
    <w:p w:rsidR="004E5FC7" w:rsidRDefault="004E5FC7" w:rsidP="0010198B">
      <w:pPr>
        <w:ind w:left="426"/>
        <w:rPr>
          <w:rFonts w:ascii="Arial Narrow" w:hAnsi="Arial Narrow"/>
        </w:rPr>
      </w:pPr>
    </w:p>
    <w:p w:rsidR="004E5FC7" w:rsidRDefault="004E5FC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Flexibilidade para montar o </w:t>
      </w:r>
      <w:proofErr w:type="spellStart"/>
      <w:r>
        <w:rPr>
          <w:rFonts w:ascii="Arial Narrow" w:hAnsi="Arial Narrow"/>
        </w:rPr>
        <w:t>relatorio</w:t>
      </w:r>
      <w:proofErr w:type="spellEnd"/>
    </w:p>
    <w:p w:rsidR="004E5FC7" w:rsidRDefault="004E5FC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pict>
          <v:shape id="_x0000_i1028" type="#_x0000_t75" style="width:481.05pt;height:258.2pt">
            <v:imagedata r:id="rId12" o:title=""/>
          </v:shape>
        </w:pict>
      </w:r>
    </w:p>
    <w:p w:rsidR="004E0BFB" w:rsidRDefault="004E0BFB" w:rsidP="0010198B">
      <w:pPr>
        <w:ind w:left="426"/>
        <w:rPr>
          <w:rFonts w:ascii="Arial Narrow" w:hAnsi="Arial Narrow"/>
        </w:rPr>
      </w:pPr>
    </w:p>
    <w:p w:rsidR="00283468" w:rsidRPr="00875148" w:rsidRDefault="00283468" w:rsidP="0010198B">
      <w:pPr>
        <w:ind w:left="426"/>
        <w:rPr>
          <w:rFonts w:ascii="Arial Narrow" w:hAnsi="Arial Narrow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283468" w:rsidRDefault="00283468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283468" w:rsidRPr="00875148" w:rsidRDefault="00283468" w:rsidP="00FD0CD1">
      <w:pPr>
        <w:ind w:left="426"/>
        <w:rPr>
          <w:rFonts w:ascii="Arial Narrow" w:hAnsi="Arial Narrow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283468" w:rsidRDefault="0028346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283468" w:rsidRPr="00875148" w:rsidRDefault="00283468" w:rsidP="00FD0CD1">
      <w:pPr>
        <w:ind w:left="426"/>
        <w:rPr>
          <w:rFonts w:ascii="Arial Narrow" w:hAnsi="Arial Narrow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Integrações entre sistemas/módulos envolvidas na Manutenção</w:t>
      </w:r>
    </w:p>
    <w:p w:rsidR="00283468" w:rsidRPr="00875148" w:rsidRDefault="0028346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283468" w:rsidRPr="00875148" w:rsidRDefault="00283468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283468" w:rsidRPr="00875148" w:rsidRDefault="0028346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283468" w:rsidRPr="00875148" w:rsidRDefault="00283468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283468" w:rsidRDefault="00283468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283468" w:rsidRPr="001E5B29" w:rsidRDefault="00283468" w:rsidP="001E5B29">
      <w:pPr>
        <w:pStyle w:val="TCTips"/>
        <w:ind w:firstLine="720"/>
        <w:rPr>
          <w:i w:val="0"/>
        </w:rPr>
      </w:pPr>
    </w:p>
    <w:p w:rsidR="00283468" w:rsidRDefault="0028346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283468" w:rsidRPr="00B978C8" w:rsidRDefault="00283468" w:rsidP="00B978C8"/>
    <w:p w:rsidR="00283468" w:rsidRDefault="0028346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283468" w:rsidRPr="00B978C8" w:rsidRDefault="00283468" w:rsidP="00B978C8"/>
    <w:p w:rsidR="00283468" w:rsidRPr="00875148" w:rsidRDefault="0028346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283468" w:rsidRPr="00875148" w:rsidRDefault="00283468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28346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28346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EF7D17">
              <w:rPr>
                <w:rFonts w:ascii="Arial Narrow" w:hAnsi="Arial Narrow"/>
                <w:i w:val="0"/>
              </w:rPr>
              <w:t>qtde</w:t>
            </w:r>
            <w:proofErr w:type="spellEnd"/>
            <w:r w:rsidRPr="00EF7D1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EF7D17">
              <w:rPr>
                <w:rFonts w:ascii="Arial Narrow" w:hAnsi="Arial Narrow"/>
                <w:i w:val="0"/>
              </w:rPr>
              <w:t>qtde</w:t>
            </w:r>
            <w:proofErr w:type="spellEnd"/>
            <w:r w:rsidRPr="00EF7D1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EF7D17">
              <w:rPr>
                <w:rFonts w:ascii="Arial Narrow" w:hAnsi="Arial Narrow"/>
                <w:i w:val="0"/>
              </w:rPr>
              <w:t>qtde</w:t>
            </w:r>
            <w:proofErr w:type="spellEnd"/>
            <w:r w:rsidRPr="00EF7D1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28346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EF7D17">
              <w:rPr>
                <w:rFonts w:ascii="Arial Narrow" w:hAnsi="Arial Narrow"/>
                <w:i w:val="0"/>
              </w:rPr>
              <w:t>qtde</w:t>
            </w:r>
            <w:proofErr w:type="spellEnd"/>
            <w:r w:rsidRPr="00EF7D17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283468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28346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28346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EF7D17">
              <w:rPr>
                <w:rFonts w:ascii="Arial Narrow" w:hAnsi="Arial Narrow"/>
                <w:i w:val="0"/>
              </w:rPr>
              <w:t>qtde</w:t>
            </w:r>
            <w:proofErr w:type="spellEnd"/>
            <w:r w:rsidRPr="00EF7D1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EF7D17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EF7D17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EF7D17">
              <w:rPr>
                <w:rFonts w:ascii="Arial Narrow" w:hAnsi="Arial Narrow"/>
                <w:i w:val="0"/>
              </w:rPr>
              <w:t>qtde</w:t>
            </w:r>
            <w:proofErr w:type="spellEnd"/>
            <w:r w:rsidRPr="00EF7D1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28346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283468" w:rsidRPr="00ED72A0" w:rsidRDefault="0028346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28346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EF7D17">
              <w:rPr>
                <w:rFonts w:ascii="Arial Narrow" w:hAnsi="Arial Narrow"/>
                <w:i w:val="0"/>
              </w:rPr>
              <w:t>qtde</w:t>
            </w:r>
            <w:proofErr w:type="spellEnd"/>
            <w:r w:rsidRPr="00EF7D1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28346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EF7D17">
              <w:rPr>
                <w:rFonts w:ascii="Arial Narrow" w:hAnsi="Arial Narrow"/>
                <w:i w:val="0"/>
              </w:rPr>
              <w:t>qtde</w:t>
            </w:r>
            <w:proofErr w:type="spellEnd"/>
            <w:r w:rsidRPr="00EF7D1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28346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283468" w:rsidRPr="00875148" w:rsidRDefault="00283468">
      <w:pPr>
        <w:pStyle w:val="TCTips"/>
        <w:rPr>
          <w:rFonts w:ascii="Arial Narrow" w:hAnsi="Arial Narrow"/>
          <w:i w:val="0"/>
          <w:lang w:val="es-ES_tradnl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283468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EF7D17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283468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283468" w:rsidRPr="00875148">
        <w:trPr>
          <w:cantSplit/>
        </w:trPr>
        <w:tc>
          <w:tcPr>
            <w:tcW w:w="3614" w:type="dxa"/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283468" w:rsidRPr="00875148">
        <w:trPr>
          <w:cantSplit/>
        </w:trPr>
        <w:tc>
          <w:tcPr>
            <w:tcW w:w="3614" w:type="dxa"/>
          </w:tcPr>
          <w:p w:rsidR="00283468" w:rsidRPr="00ED72A0" w:rsidRDefault="00283468">
            <w:pPr>
              <w:pStyle w:val="TCTips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283468" w:rsidRPr="00ED72A0" w:rsidRDefault="0028346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EF7D1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283468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283468" w:rsidRPr="00875148" w:rsidRDefault="0028346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283468" w:rsidRPr="00875148" w:rsidRDefault="0028346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283468" w:rsidRPr="00875148" w:rsidRDefault="0028346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283468" w:rsidRPr="00875148" w:rsidRDefault="0028346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283468" w:rsidRPr="00875148" w:rsidRDefault="0028346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283468" w:rsidRPr="00875148" w:rsidRDefault="0028346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p w:rsidR="00283468" w:rsidRPr="00875148" w:rsidRDefault="0028346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283468" w:rsidRPr="00875148" w:rsidRDefault="00283468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283468" w:rsidRPr="00875148">
        <w:tc>
          <w:tcPr>
            <w:tcW w:w="579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283468" w:rsidRPr="00875148" w:rsidRDefault="0028346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83468" w:rsidRPr="00875148" w:rsidRDefault="00283468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283468" w:rsidRPr="00875148" w:rsidRDefault="00283468" w:rsidP="0000716A">
      <w:pPr>
        <w:rPr>
          <w:rFonts w:ascii="Arial Narrow" w:hAnsi="Arial Narrow"/>
        </w:rPr>
      </w:pPr>
    </w:p>
    <w:p w:rsidR="00283468" w:rsidRPr="00875148" w:rsidRDefault="00283468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283468" w:rsidRPr="00875148" w:rsidRDefault="00283468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283468" w:rsidRPr="00875148">
        <w:tc>
          <w:tcPr>
            <w:tcW w:w="579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283468" w:rsidRPr="00875148" w:rsidRDefault="0028346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283468" w:rsidRPr="00875148" w:rsidRDefault="0028346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83468" w:rsidRPr="00875148" w:rsidRDefault="00283468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283468" w:rsidRPr="00875148" w:rsidRDefault="00283468" w:rsidP="00A14994">
      <w:pPr>
        <w:rPr>
          <w:rFonts w:ascii="Arial Narrow" w:hAnsi="Arial Narrow"/>
        </w:rPr>
      </w:pPr>
    </w:p>
    <w:p w:rsidR="00283468" w:rsidRPr="00875148" w:rsidRDefault="0028346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p w:rsidR="00283468" w:rsidRPr="00875148" w:rsidRDefault="00283468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283468" w:rsidRPr="00875148">
        <w:tc>
          <w:tcPr>
            <w:tcW w:w="579" w:type="dxa"/>
            <w:vAlign w:val="center"/>
          </w:tcPr>
          <w:p w:rsidR="00283468" w:rsidRPr="00875148" w:rsidRDefault="0028346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283468" w:rsidRPr="00875148" w:rsidRDefault="0028346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283468" w:rsidRPr="00875148" w:rsidRDefault="0028346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579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83468" w:rsidRPr="00875148" w:rsidRDefault="00283468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283468" w:rsidRPr="00875148" w:rsidRDefault="00283468" w:rsidP="002552D5">
      <w:pPr>
        <w:rPr>
          <w:rFonts w:ascii="Arial Narrow" w:hAnsi="Arial Narrow"/>
        </w:rPr>
      </w:pPr>
    </w:p>
    <w:p w:rsidR="00283468" w:rsidRPr="00875148" w:rsidRDefault="0028346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283468" w:rsidRPr="00875148">
        <w:tc>
          <w:tcPr>
            <w:tcW w:w="1844" w:type="dxa"/>
            <w:vAlign w:val="center"/>
          </w:tcPr>
          <w:p w:rsidR="00283468" w:rsidRPr="00875148" w:rsidRDefault="0028346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283468" w:rsidRPr="00875148" w:rsidRDefault="0028346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283468" w:rsidRPr="00875148" w:rsidRDefault="0028346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283468" w:rsidRPr="00875148" w:rsidRDefault="0028346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283468" w:rsidRPr="00875148">
        <w:tc>
          <w:tcPr>
            <w:tcW w:w="1844" w:type="dxa"/>
          </w:tcPr>
          <w:p w:rsidR="00283468" w:rsidRPr="00875148" w:rsidRDefault="00283468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283468" w:rsidRPr="00875148" w:rsidRDefault="0028346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283468" w:rsidRPr="00875148" w:rsidRDefault="0028346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283468" w:rsidRPr="00875148" w:rsidRDefault="00283468">
      <w:pPr>
        <w:pStyle w:val="TCTips"/>
        <w:rPr>
          <w:rFonts w:ascii="Arial Narrow" w:hAnsi="Arial Narrow"/>
          <w:i w:val="0"/>
        </w:rPr>
      </w:pPr>
    </w:p>
    <w:sectPr w:rsidR="00283468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4A0" w:rsidRDefault="002924A0">
      <w:r>
        <w:separator/>
      </w:r>
    </w:p>
  </w:endnote>
  <w:endnote w:type="continuationSeparator" w:id="0">
    <w:p w:rsidR="002924A0" w:rsidRDefault="00292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8E2" w:rsidRDefault="00EB58E2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A27115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A27115">
      <w:rPr>
        <w:rStyle w:val="Nmerodepgina"/>
        <w:rFonts w:ascii="Arial" w:hAnsi="Arial"/>
        <w:snapToGrid w:val="0"/>
      </w:rPr>
      <w:fldChar w:fldCharType="separate"/>
    </w:r>
    <w:r w:rsidR="00353612">
      <w:rPr>
        <w:rStyle w:val="Nmerodepgina"/>
        <w:rFonts w:ascii="Arial" w:hAnsi="Arial"/>
        <w:noProof/>
        <w:snapToGrid w:val="0"/>
      </w:rPr>
      <w:t>4</w:t>
    </w:r>
    <w:r w:rsidR="00A27115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A27115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A27115">
      <w:rPr>
        <w:rStyle w:val="Nmerodepgina"/>
        <w:rFonts w:ascii="Arial" w:hAnsi="Arial"/>
        <w:snapToGrid w:val="0"/>
      </w:rPr>
      <w:fldChar w:fldCharType="separate"/>
    </w:r>
    <w:r w:rsidR="00353612">
      <w:rPr>
        <w:rStyle w:val="Nmerodepgina"/>
        <w:rFonts w:ascii="Arial" w:hAnsi="Arial"/>
        <w:noProof/>
        <w:snapToGrid w:val="0"/>
      </w:rPr>
      <w:t>10</w:t>
    </w:r>
    <w:r w:rsidR="00A27115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4A0" w:rsidRDefault="002924A0">
      <w:r>
        <w:separator/>
      </w:r>
    </w:p>
  </w:footnote>
  <w:footnote w:type="continuationSeparator" w:id="0">
    <w:p w:rsidR="002924A0" w:rsidRDefault="002924A0">
      <w:r>
        <w:continuationSeparator/>
      </w:r>
    </w:p>
  </w:footnote>
  <w:footnote w:id="1">
    <w:p w:rsidR="00EB58E2" w:rsidRDefault="00EB58E2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EB58E2" w:rsidRDefault="00EB58E2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EB58E2" w:rsidRDefault="00EB58E2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EB58E2" w:rsidRDefault="00EB58E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EB58E2" w:rsidRDefault="00EB58E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EB58E2" w:rsidRDefault="00EB58E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EB58E2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EB58E2" w:rsidRPr="00ED72A0" w:rsidRDefault="002924A0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9" type="#_x0000_t75" style="width:61.45pt;height:27.3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EB58E2" w:rsidRPr="00ED72A0" w:rsidRDefault="00EB58E2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EF7D17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EB58E2" w:rsidRPr="00ED72A0" w:rsidRDefault="00EB58E2">
          <w:pPr>
            <w:pStyle w:val="Cabealho"/>
            <w:rPr>
              <w:rFonts w:ascii="Arial" w:hAnsi="Arial"/>
              <w:sz w:val="16"/>
            </w:rPr>
          </w:pPr>
          <w:r w:rsidRPr="00EF7D17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EB58E2" w:rsidRPr="00ED72A0" w:rsidRDefault="00EB58E2">
          <w:pPr>
            <w:pStyle w:val="Cabealho"/>
            <w:rPr>
              <w:rFonts w:ascii="Arial" w:hAnsi="Arial"/>
              <w:sz w:val="16"/>
            </w:rPr>
          </w:pPr>
          <w:r w:rsidRPr="00EF7D17">
            <w:rPr>
              <w:rFonts w:ascii="Arial" w:hAnsi="Arial"/>
              <w:sz w:val="16"/>
            </w:rPr>
            <w:t>CÓDIGO: 147</w:t>
          </w:r>
        </w:p>
      </w:tc>
    </w:tr>
    <w:tr w:rsidR="00EB58E2">
      <w:trPr>
        <w:cantSplit/>
        <w:trHeight w:val="337"/>
        <w:jc w:val="center"/>
      </w:trPr>
      <w:tc>
        <w:tcPr>
          <w:tcW w:w="2089" w:type="dxa"/>
          <w:vMerge/>
        </w:tcPr>
        <w:p w:rsidR="00EB58E2" w:rsidRPr="00ED72A0" w:rsidRDefault="00EB58E2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EB58E2" w:rsidRPr="00ED72A0" w:rsidRDefault="00EB58E2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EB58E2" w:rsidRPr="00ED72A0" w:rsidRDefault="00EB58E2">
          <w:pPr>
            <w:pStyle w:val="Cabealho"/>
            <w:rPr>
              <w:rFonts w:ascii="Arial" w:hAnsi="Arial"/>
              <w:sz w:val="16"/>
            </w:rPr>
          </w:pPr>
          <w:r w:rsidRPr="00EF7D17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EB58E2" w:rsidRPr="00ED72A0" w:rsidRDefault="00EB58E2" w:rsidP="0000716A">
          <w:pPr>
            <w:pStyle w:val="Cabealho"/>
            <w:rPr>
              <w:rFonts w:ascii="Arial" w:hAnsi="Arial"/>
              <w:sz w:val="16"/>
            </w:rPr>
          </w:pPr>
          <w:r w:rsidRPr="00EF7D17">
            <w:rPr>
              <w:rFonts w:ascii="Arial" w:hAnsi="Arial"/>
              <w:sz w:val="16"/>
            </w:rPr>
            <w:t>DATA: 28/12/2011</w:t>
          </w:r>
        </w:p>
      </w:tc>
    </w:tr>
    <w:tr w:rsidR="00EB58E2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B58E2" w:rsidRPr="00ED72A0" w:rsidRDefault="00EB58E2">
          <w:pPr>
            <w:pStyle w:val="Cabealho"/>
            <w:rPr>
              <w:rFonts w:ascii="Arial" w:hAnsi="Arial"/>
              <w:sz w:val="16"/>
            </w:rPr>
          </w:pPr>
          <w:r w:rsidRPr="00EF7D17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EB58E2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B58E2" w:rsidRPr="00ED72A0" w:rsidRDefault="00EB58E2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EF7D17">
            <w:rPr>
              <w:rFonts w:ascii="Arial" w:hAnsi="Arial"/>
            </w:rPr>
            <w:t>Área Responsável pelo Modelo:</w:t>
          </w:r>
        </w:p>
      </w:tc>
    </w:tr>
  </w:tbl>
  <w:p w:rsidR="00EB58E2" w:rsidRDefault="00EB58E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796F33"/>
    <w:multiLevelType w:val="hybridMultilevel"/>
    <w:tmpl w:val="9E5805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7704F96"/>
    <w:multiLevelType w:val="hybridMultilevel"/>
    <w:tmpl w:val="D8CA55D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9384007"/>
    <w:multiLevelType w:val="hybridMultilevel"/>
    <w:tmpl w:val="FB9AD4D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2CC2F10"/>
    <w:multiLevelType w:val="hybridMultilevel"/>
    <w:tmpl w:val="68F032C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382E7B"/>
    <w:multiLevelType w:val="hybridMultilevel"/>
    <w:tmpl w:val="D6C4C9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4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74326D38"/>
    <w:multiLevelType w:val="hybridMultilevel"/>
    <w:tmpl w:val="BD8AF2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22"/>
  </w:num>
  <w:num w:numId="5">
    <w:abstractNumId w:val="12"/>
  </w:num>
  <w:num w:numId="6">
    <w:abstractNumId w:val="27"/>
  </w:num>
  <w:num w:numId="7">
    <w:abstractNumId w:val="8"/>
  </w:num>
  <w:num w:numId="8">
    <w:abstractNumId w:val="19"/>
  </w:num>
  <w:num w:numId="9">
    <w:abstractNumId w:val="16"/>
  </w:num>
  <w:num w:numId="10">
    <w:abstractNumId w:val="13"/>
  </w:num>
  <w:num w:numId="11">
    <w:abstractNumId w:val="24"/>
  </w:num>
  <w:num w:numId="12">
    <w:abstractNumId w:val="23"/>
  </w:num>
  <w:num w:numId="13">
    <w:abstractNumId w:val="5"/>
  </w:num>
  <w:num w:numId="14">
    <w:abstractNumId w:val="2"/>
  </w:num>
  <w:num w:numId="15">
    <w:abstractNumId w:val="28"/>
  </w:num>
  <w:num w:numId="16">
    <w:abstractNumId w:val="10"/>
  </w:num>
  <w:num w:numId="17">
    <w:abstractNumId w:val="17"/>
  </w:num>
  <w:num w:numId="18">
    <w:abstractNumId w:val="1"/>
  </w:num>
  <w:num w:numId="19">
    <w:abstractNumId w:val="7"/>
  </w:num>
  <w:num w:numId="20">
    <w:abstractNumId w:val="25"/>
  </w:num>
  <w:num w:numId="21">
    <w:abstractNumId w:val="26"/>
  </w:num>
  <w:num w:numId="22">
    <w:abstractNumId w:val="15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29"/>
  </w:num>
  <w:num w:numId="27">
    <w:abstractNumId w:val="20"/>
  </w:num>
  <w:num w:numId="28">
    <w:abstractNumId w:val="18"/>
  </w:num>
  <w:num w:numId="29">
    <w:abstractNumId w:val="3"/>
  </w:num>
  <w:num w:numId="30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1E24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5E97"/>
    <w:rsid w:val="000718DF"/>
    <w:rsid w:val="0007424A"/>
    <w:rsid w:val="00075AD6"/>
    <w:rsid w:val="00075F45"/>
    <w:rsid w:val="00082610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07D9"/>
    <w:rsid w:val="00154A64"/>
    <w:rsid w:val="00155152"/>
    <w:rsid w:val="00155485"/>
    <w:rsid w:val="00155AF9"/>
    <w:rsid w:val="0015625A"/>
    <w:rsid w:val="00156A85"/>
    <w:rsid w:val="00161746"/>
    <w:rsid w:val="001634A7"/>
    <w:rsid w:val="0016673B"/>
    <w:rsid w:val="00170678"/>
    <w:rsid w:val="001722D2"/>
    <w:rsid w:val="00176665"/>
    <w:rsid w:val="00176B48"/>
    <w:rsid w:val="001776B5"/>
    <w:rsid w:val="0018054E"/>
    <w:rsid w:val="0018172E"/>
    <w:rsid w:val="001826EF"/>
    <w:rsid w:val="00186729"/>
    <w:rsid w:val="0018798B"/>
    <w:rsid w:val="0019063C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75EB5"/>
    <w:rsid w:val="00277E2F"/>
    <w:rsid w:val="00283468"/>
    <w:rsid w:val="002867D4"/>
    <w:rsid w:val="00290D93"/>
    <w:rsid w:val="002924A0"/>
    <w:rsid w:val="00292871"/>
    <w:rsid w:val="00293543"/>
    <w:rsid w:val="00295408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07B14"/>
    <w:rsid w:val="00310E23"/>
    <w:rsid w:val="00313C02"/>
    <w:rsid w:val="0031420D"/>
    <w:rsid w:val="00314E46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3612"/>
    <w:rsid w:val="00360826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C66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27853"/>
    <w:rsid w:val="004305F8"/>
    <w:rsid w:val="00432241"/>
    <w:rsid w:val="004429EB"/>
    <w:rsid w:val="004454DC"/>
    <w:rsid w:val="004474E5"/>
    <w:rsid w:val="00457B29"/>
    <w:rsid w:val="004602E7"/>
    <w:rsid w:val="00460E14"/>
    <w:rsid w:val="00462052"/>
    <w:rsid w:val="00462254"/>
    <w:rsid w:val="0046284F"/>
    <w:rsid w:val="00462F1A"/>
    <w:rsid w:val="00462F38"/>
    <w:rsid w:val="004663C3"/>
    <w:rsid w:val="00466BB1"/>
    <w:rsid w:val="0047108B"/>
    <w:rsid w:val="004748E1"/>
    <w:rsid w:val="0047550F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0BFB"/>
    <w:rsid w:val="004E146B"/>
    <w:rsid w:val="004E433D"/>
    <w:rsid w:val="004E5FC7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5C75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2C8F"/>
    <w:rsid w:val="005C53BE"/>
    <w:rsid w:val="005C759A"/>
    <w:rsid w:val="005D18EF"/>
    <w:rsid w:val="005E211D"/>
    <w:rsid w:val="005E2F8C"/>
    <w:rsid w:val="005E57D7"/>
    <w:rsid w:val="005F10E3"/>
    <w:rsid w:val="005F1EC1"/>
    <w:rsid w:val="005F4AEF"/>
    <w:rsid w:val="006011B9"/>
    <w:rsid w:val="0060216A"/>
    <w:rsid w:val="00603A73"/>
    <w:rsid w:val="00603F7B"/>
    <w:rsid w:val="00610B3D"/>
    <w:rsid w:val="00614377"/>
    <w:rsid w:val="00614B88"/>
    <w:rsid w:val="0062407B"/>
    <w:rsid w:val="00645DE2"/>
    <w:rsid w:val="00652F0D"/>
    <w:rsid w:val="006538E2"/>
    <w:rsid w:val="0065593F"/>
    <w:rsid w:val="0065695B"/>
    <w:rsid w:val="006675D3"/>
    <w:rsid w:val="00673949"/>
    <w:rsid w:val="006740BF"/>
    <w:rsid w:val="00674551"/>
    <w:rsid w:val="00676DC7"/>
    <w:rsid w:val="00687C7B"/>
    <w:rsid w:val="006919C9"/>
    <w:rsid w:val="00691D6D"/>
    <w:rsid w:val="006A2A01"/>
    <w:rsid w:val="006B088E"/>
    <w:rsid w:val="006B14D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2DCF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080E"/>
    <w:rsid w:val="00720D9D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43ED8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4E27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781"/>
    <w:rsid w:val="00912FD6"/>
    <w:rsid w:val="00915B58"/>
    <w:rsid w:val="0092036A"/>
    <w:rsid w:val="009207B5"/>
    <w:rsid w:val="00927DE3"/>
    <w:rsid w:val="00933E88"/>
    <w:rsid w:val="00935C2B"/>
    <w:rsid w:val="00936174"/>
    <w:rsid w:val="00940EA7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103F"/>
    <w:rsid w:val="009F2E14"/>
    <w:rsid w:val="009F5AA5"/>
    <w:rsid w:val="00A00118"/>
    <w:rsid w:val="00A035DD"/>
    <w:rsid w:val="00A05703"/>
    <w:rsid w:val="00A06993"/>
    <w:rsid w:val="00A11C87"/>
    <w:rsid w:val="00A13EA8"/>
    <w:rsid w:val="00A14994"/>
    <w:rsid w:val="00A16D04"/>
    <w:rsid w:val="00A178C1"/>
    <w:rsid w:val="00A203A1"/>
    <w:rsid w:val="00A21164"/>
    <w:rsid w:val="00A21EA2"/>
    <w:rsid w:val="00A235E5"/>
    <w:rsid w:val="00A27115"/>
    <w:rsid w:val="00A31171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0395"/>
    <w:rsid w:val="00AB4590"/>
    <w:rsid w:val="00AB67A7"/>
    <w:rsid w:val="00AB7DCE"/>
    <w:rsid w:val="00AC3425"/>
    <w:rsid w:val="00AC3DDC"/>
    <w:rsid w:val="00AD0AD6"/>
    <w:rsid w:val="00AD13A0"/>
    <w:rsid w:val="00AD1A84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0081"/>
    <w:rsid w:val="00B51A23"/>
    <w:rsid w:val="00B52F1C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11B0"/>
    <w:rsid w:val="00B92540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2F09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87B2F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3394"/>
    <w:rsid w:val="00DB5999"/>
    <w:rsid w:val="00DC14D4"/>
    <w:rsid w:val="00DC340A"/>
    <w:rsid w:val="00DC5667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3708"/>
    <w:rsid w:val="00E2543B"/>
    <w:rsid w:val="00E2592F"/>
    <w:rsid w:val="00E3022E"/>
    <w:rsid w:val="00E31B86"/>
    <w:rsid w:val="00E3295F"/>
    <w:rsid w:val="00E34CC4"/>
    <w:rsid w:val="00E36D54"/>
    <w:rsid w:val="00E41F2B"/>
    <w:rsid w:val="00E51217"/>
    <w:rsid w:val="00E52A49"/>
    <w:rsid w:val="00E62254"/>
    <w:rsid w:val="00E635A2"/>
    <w:rsid w:val="00E6611B"/>
    <w:rsid w:val="00E7039E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241"/>
    <w:rsid w:val="00EB58E2"/>
    <w:rsid w:val="00EC0A20"/>
    <w:rsid w:val="00EC4905"/>
    <w:rsid w:val="00EC6D24"/>
    <w:rsid w:val="00ED07B7"/>
    <w:rsid w:val="00ED1B21"/>
    <w:rsid w:val="00ED439D"/>
    <w:rsid w:val="00ED5B4E"/>
    <w:rsid w:val="00ED72A0"/>
    <w:rsid w:val="00EE251C"/>
    <w:rsid w:val="00EE76B3"/>
    <w:rsid w:val="00EF2883"/>
    <w:rsid w:val="00EF4284"/>
    <w:rsid w:val="00EF4F69"/>
    <w:rsid w:val="00EF7D17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2D6B"/>
    <w:rsid w:val="00F255DF"/>
    <w:rsid w:val="00F25CB5"/>
    <w:rsid w:val="00F27E38"/>
    <w:rsid w:val="00F355CD"/>
    <w:rsid w:val="00F379EA"/>
    <w:rsid w:val="00F41E73"/>
    <w:rsid w:val="00F42DC1"/>
    <w:rsid w:val="00F44663"/>
    <w:rsid w:val="00F56109"/>
    <w:rsid w:val="00F56B86"/>
    <w:rsid w:val="00F57135"/>
    <w:rsid w:val="00F5724C"/>
    <w:rsid w:val="00F574A1"/>
    <w:rsid w:val="00F6479F"/>
    <w:rsid w:val="00F65CBE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2E45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47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F8941-83FE-43B5-9A4D-ACCA555A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738</TotalTime>
  <Pages>10</Pages>
  <Words>1176</Words>
  <Characters>6355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29</cp:revision>
  <cp:lastPrinted>2009-11-19T20:24:00Z</cp:lastPrinted>
  <dcterms:created xsi:type="dcterms:W3CDTF">2011-12-28T17:43:00Z</dcterms:created>
  <dcterms:modified xsi:type="dcterms:W3CDTF">2012-04-17T21:58:00Z</dcterms:modified>
</cp:coreProperties>
</file>