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15</w:t>
      </w:r>
      <w:r w:rsidR="00095C44">
        <w:rPr>
          <w:rFonts w:ascii="Arial Narrow" w:hAnsi="Arial Narrow"/>
          <w:b/>
          <w:sz w:val="36"/>
          <w:szCs w:val="36"/>
        </w:rPr>
        <w:t>7</w:t>
      </w:r>
      <w:r w:rsidR="00D94288">
        <w:rPr>
          <w:rFonts w:ascii="Arial Narrow" w:hAnsi="Arial Narrow"/>
          <w:b/>
          <w:sz w:val="36"/>
          <w:szCs w:val="36"/>
        </w:rPr>
        <w:t>-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095C44">
        <w:rPr>
          <w:rFonts w:ascii="Arial Narrow" w:hAnsi="Arial Narrow"/>
          <w:b/>
          <w:sz w:val="36"/>
          <w:szCs w:val="36"/>
        </w:rPr>
        <w:t>Transportadora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72321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30/01/2012</w:t>
            </w:r>
          </w:p>
        </w:tc>
        <w:tc>
          <w:tcPr>
            <w:tcW w:w="1134" w:type="dxa"/>
          </w:tcPr>
          <w:p w:rsidR="00DD7C0F" w:rsidRPr="00875148" w:rsidRDefault="0072321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72321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72321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72321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2C2E4E" w:rsidRPr="00875148" w:rsidTr="002C2E4E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E4E" w:rsidRPr="00875148" w:rsidRDefault="002C2E4E" w:rsidP="00A1060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E4E" w:rsidRPr="00875148" w:rsidRDefault="002C2E4E" w:rsidP="00A1060C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E4E" w:rsidRPr="00875148" w:rsidRDefault="002C2E4E" w:rsidP="002C2E4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E4E" w:rsidRPr="00875148" w:rsidRDefault="002C2E4E" w:rsidP="00A1060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E4E" w:rsidRPr="00875148" w:rsidRDefault="002C2E4E" w:rsidP="00A1060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72321A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de </w:t>
            </w:r>
            <w:proofErr w:type="gramStart"/>
            <w:r w:rsidR="00095C44">
              <w:rPr>
                <w:rFonts w:ascii="Arial Narrow" w:hAnsi="Arial Narrow" w:cs="Arial"/>
                <w:color w:val="002060"/>
                <w:sz w:val="22"/>
                <w:szCs w:val="22"/>
              </w:rPr>
              <w:t>Transportadora</w:t>
            </w:r>
            <w:r w:rsidR="00E22DE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B83663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  <w:proofErr w:type="gramEnd"/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</w:t>
      </w:r>
      <w:r w:rsidR="00D94288">
        <w:rPr>
          <w:rFonts w:ascii="Arial Narrow" w:hAnsi="Arial Narrow" w:cs="Arial"/>
          <w:color w:val="002060"/>
          <w:sz w:val="22"/>
          <w:szCs w:val="22"/>
        </w:rPr>
        <w:t xml:space="preserve">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registros.</w:t>
      </w:r>
    </w:p>
    <w:p w:rsidR="00E22DEA" w:rsidRDefault="0072321A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distribuidor poderá ter mais de uma </w:t>
      </w:r>
      <w:r w:rsidR="00E22DEA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095C44">
        <w:rPr>
          <w:rFonts w:ascii="Arial Narrow" w:hAnsi="Arial Narrow" w:cs="Arial"/>
          <w:color w:val="002060"/>
          <w:sz w:val="22"/>
          <w:szCs w:val="22"/>
        </w:rPr>
        <w:t>Transportadora</w:t>
      </w:r>
      <w:r w:rsidR="00E22DEA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91F77">
        <w:rPr>
          <w:rFonts w:ascii="Arial Narrow" w:hAnsi="Arial Narrow" w:cs="Arial"/>
          <w:color w:val="002060"/>
          <w:sz w:val="22"/>
          <w:szCs w:val="22"/>
        </w:rPr>
        <w:t>cadastrada</w:t>
      </w:r>
      <w:r w:rsidR="00E22DEA">
        <w:rPr>
          <w:rFonts w:ascii="Arial Narrow" w:hAnsi="Arial Narrow" w:cs="Arial"/>
          <w:color w:val="002060"/>
          <w:sz w:val="22"/>
          <w:szCs w:val="22"/>
        </w:rPr>
        <w:t>.</w:t>
      </w:r>
    </w:p>
    <w:p w:rsidR="002615D1" w:rsidRDefault="002615D1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Só é possível o cadastro de Transportadora como pessoa do tipo jurídica (CNPJ).</w:t>
      </w:r>
    </w:p>
    <w:p w:rsidR="002615D1" w:rsidRDefault="002615D1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consulta o usuário deve entrar com Razão Social </w:t>
      </w:r>
      <w:ins w:id="13" w:author="Editora Abril S.A." w:date="2012-04-11T16:58:00Z">
        <w:r w:rsidR="00DE0AB6">
          <w:rPr>
            <w:rFonts w:ascii="Arial Narrow" w:hAnsi="Arial Narrow" w:cs="Arial"/>
            <w:color w:val="002060"/>
            <w:sz w:val="22"/>
            <w:szCs w:val="22"/>
          </w:rPr>
          <w:t>e/</w:t>
        </w:r>
      </w:ins>
      <w:r>
        <w:rPr>
          <w:rFonts w:ascii="Arial Narrow" w:hAnsi="Arial Narrow" w:cs="Arial"/>
          <w:color w:val="002060"/>
          <w:sz w:val="22"/>
          <w:szCs w:val="22"/>
        </w:rPr>
        <w:t xml:space="preserve">ou Apelido </w:t>
      </w:r>
      <w:ins w:id="14" w:author="Editora Abril S.A." w:date="2012-04-11T16:58:00Z">
        <w:r w:rsidR="00DE0AB6">
          <w:rPr>
            <w:rFonts w:ascii="Arial Narrow" w:hAnsi="Arial Narrow" w:cs="Arial"/>
            <w:color w:val="002060"/>
            <w:sz w:val="22"/>
            <w:szCs w:val="22"/>
          </w:rPr>
          <w:t>e/</w:t>
        </w:r>
      </w:ins>
      <w:r>
        <w:rPr>
          <w:rFonts w:ascii="Arial Narrow" w:hAnsi="Arial Narrow" w:cs="Arial"/>
          <w:color w:val="002060"/>
          <w:sz w:val="22"/>
          <w:szCs w:val="22"/>
        </w:rPr>
        <w:t xml:space="preserve">ou CNPJ de uma transportadora cadastrada, a funcionalidade deve exibir as informações básicas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dos cadastro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>.</w:t>
      </w:r>
      <w:r w:rsidR="00F51596">
        <w:rPr>
          <w:rFonts w:ascii="Arial Narrow" w:hAnsi="Arial Narrow" w:cs="Arial"/>
          <w:color w:val="002060"/>
          <w:sz w:val="22"/>
          <w:szCs w:val="22"/>
        </w:rPr>
        <w:t>O cadastro irá conter relação dos veículos, motoristas e rotas da transportadora.</w:t>
      </w:r>
    </w:p>
    <w:p w:rsidR="00D935B1" w:rsidRDefault="00D935B1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composição do cadastro do transportador não será obrigatório informar Motorista, Veiculo e Rota.</w:t>
      </w:r>
      <w:bookmarkStart w:id="15" w:name="_GoBack"/>
      <w:bookmarkEnd w:id="15"/>
    </w:p>
    <w:p w:rsidR="00DE0AB6" w:rsidRDefault="00DE0AB6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DE0AB6">
        <w:rPr>
          <w:rFonts w:ascii="Arial Narrow" w:hAnsi="Arial Narrow" w:cs="Arial"/>
          <w:color w:val="002060"/>
          <w:sz w:val="22"/>
          <w:szCs w:val="22"/>
          <w:highlight w:val="yellow"/>
        </w:rPr>
        <w:t>DISCUSSÃO ABA ROTAS</w:t>
      </w:r>
    </w:p>
    <w:p w:rsidR="00000000" w:rsidRDefault="006E2AB1">
      <w:pPr>
        <w:rPr>
          <w:rFonts w:ascii="Arial Narrow" w:hAnsi="Arial Narrow" w:cs="Arial"/>
          <w:color w:val="002060"/>
          <w:sz w:val="22"/>
          <w:szCs w:val="22"/>
        </w:rPr>
        <w:pPrChange w:id="16" w:author="Francivaldo Nogueira Alecrim_DISCOVER" w:date="2012-03-30T09:14:00Z">
          <w:pPr>
            <w:ind w:left="360"/>
          </w:pPr>
        </w:pPrChange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AC626A" w:rsidRDefault="00AC626A" w:rsidP="0072321A">
      <w:pPr>
        <w:rPr>
          <w:rFonts w:ascii="Arial Narrow" w:hAnsi="Arial Narrow"/>
        </w:rPr>
      </w:pPr>
    </w:p>
    <w:p w:rsidR="00AC626A" w:rsidRDefault="00ED2F52" w:rsidP="0072321A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Filtro de p</w:t>
      </w:r>
      <w:r w:rsidR="00AC626A">
        <w:rPr>
          <w:rFonts w:ascii="Arial Narrow" w:hAnsi="Arial Narrow"/>
        </w:rPr>
        <w:t>esquisa:</w:t>
      </w:r>
    </w:p>
    <w:p w:rsidR="00AC626A" w:rsidRDefault="00AC626A" w:rsidP="0072321A">
      <w:pPr>
        <w:ind w:left="720"/>
        <w:rPr>
          <w:rFonts w:ascii="Arial Narrow" w:hAnsi="Arial Narrow"/>
        </w:rPr>
      </w:pPr>
    </w:p>
    <w:p w:rsidR="00AC626A" w:rsidRDefault="00AC626A" w:rsidP="0072321A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Razão Social</w:t>
      </w:r>
      <w:r w:rsidR="00ED2F52">
        <w:rPr>
          <w:rFonts w:ascii="Arial Narrow" w:hAnsi="Arial Narrow"/>
        </w:rPr>
        <w:t>: Razão social da transportadora</w:t>
      </w:r>
    </w:p>
    <w:p w:rsidR="00AC626A" w:rsidRDefault="00AC626A" w:rsidP="0072321A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Nome Fantasia</w:t>
      </w:r>
      <w:r w:rsidR="00ED2F52">
        <w:rPr>
          <w:rFonts w:ascii="Arial Narrow" w:hAnsi="Arial Narrow"/>
        </w:rPr>
        <w:t>: Nome fantasia da transportadora</w:t>
      </w:r>
    </w:p>
    <w:p w:rsidR="00AC626A" w:rsidRDefault="00AC626A" w:rsidP="0072321A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CNPJ</w:t>
      </w:r>
      <w:r w:rsidR="00ED2F52">
        <w:rPr>
          <w:rFonts w:ascii="Arial Narrow" w:hAnsi="Arial Narrow"/>
        </w:rPr>
        <w:t>: CNPJ da transportadora</w:t>
      </w:r>
    </w:p>
    <w:p w:rsidR="00AC626A" w:rsidRPr="0072321A" w:rsidRDefault="00AC626A" w:rsidP="0072321A">
      <w:pPr>
        <w:rPr>
          <w:rFonts w:ascii="Arial Narrow" w:hAnsi="Arial Narrow"/>
        </w:rPr>
      </w:pPr>
    </w:p>
    <w:p w:rsidR="00AC626A" w:rsidRDefault="00AC626A" w:rsidP="00AC626A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Resultado da Pesquisa – Grid:</w:t>
      </w:r>
    </w:p>
    <w:p w:rsidR="00AC626A" w:rsidRDefault="00F51596" w:rsidP="0072321A">
      <w:pPr>
        <w:ind w:left="72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:</w:t>
      </w:r>
    </w:p>
    <w:p w:rsidR="002A358E" w:rsidRDefault="00AC626A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Razão Social</w:t>
      </w:r>
      <w:r w:rsid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Razão Social </w:t>
      </w:r>
      <w:r w:rsidR="00566681">
        <w:rPr>
          <w:rFonts w:ascii="Arial Narrow" w:hAnsi="Arial Narrow"/>
        </w:rPr>
        <w:t>d</w:t>
      </w:r>
      <w:r w:rsidR="00095C44">
        <w:rPr>
          <w:rFonts w:ascii="Arial Narrow" w:hAnsi="Arial Narrow"/>
        </w:rPr>
        <w:t>a</w:t>
      </w:r>
      <w:r w:rsidR="00566681">
        <w:rPr>
          <w:rFonts w:ascii="Arial Narrow" w:hAnsi="Arial Narrow"/>
        </w:rPr>
        <w:t xml:space="preserve"> </w:t>
      </w:r>
      <w:r w:rsidR="00095C44">
        <w:rPr>
          <w:rFonts w:ascii="Arial Narrow" w:hAnsi="Arial Narrow"/>
        </w:rPr>
        <w:t>Transportadora</w:t>
      </w:r>
      <w:r w:rsidR="002A358E">
        <w:rPr>
          <w:rFonts w:ascii="Arial Narrow" w:hAnsi="Arial Narrow"/>
        </w:rPr>
        <w:t>.</w:t>
      </w:r>
    </w:p>
    <w:p w:rsidR="00AC626A" w:rsidRDefault="00AC626A" w:rsidP="002A358E">
      <w:pPr>
        <w:numPr>
          <w:ilvl w:val="0"/>
          <w:numId w:val="26"/>
        </w:numPr>
        <w:rPr>
          <w:ins w:id="17" w:author="Francivaldo Nogueira Alecrim_DISCOVER" w:date="2012-03-30T09:30:00Z"/>
          <w:rFonts w:ascii="Arial Narrow" w:hAnsi="Arial Narrow"/>
        </w:rPr>
      </w:pPr>
      <w:r>
        <w:rPr>
          <w:rFonts w:ascii="Arial Narrow" w:hAnsi="Arial Narrow"/>
        </w:rPr>
        <w:t>CNPJ: CNPJ da Transportadora.</w:t>
      </w:r>
    </w:p>
    <w:p w:rsidR="00ED2F52" w:rsidDel="00DE0AB6" w:rsidRDefault="00ED2F52" w:rsidP="002A358E">
      <w:pPr>
        <w:numPr>
          <w:ilvl w:val="0"/>
          <w:numId w:val="26"/>
        </w:numPr>
        <w:rPr>
          <w:del w:id="18" w:author="Editora Abril S.A." w:date="2012-04-11T17:00:00Z"/>
          <w:rFonts w:ascii="Arial Narrow" w:hAnsi="Arial Narrow"/>
        </w:rPr>
      </w:pPr>
      <w:ins w:id="19" w:author="Francivaldo Nogueira Alecrim_DISCOVER" w:date="2012-03-30T09:30:00Z">
        <w:del w:id="20" w:author="Editora Abril S.A." w:date="2012-04-11T17:00:00Z">
          <w:r w:rsidDel="00DE0AB6">
            <w:rPr>
              <w:rFonts w:ascii="Arial Narrow" w:hAnsi="Arial Narrow"/>
            </w:rPr>
            <w:delText>Insc. Estadual: Inscrição estadual da transportadora.</w:delText>
          </w:r>
        </w:del>
      </w:ins>
    </w:p>
    <w:p w:rsidR="00AC626A" w:rsidDel="00DE0AB6" w:rsidRDefault="00AC626A" w:rsidP="002A358E">
      <w:pPr>
        <w:numPr>
          <w:ilvl w:val="0"/>
          <w:numId w:val="26"/>
        </w:numPr>
        <w:rPr>
          <w:del w:id="21" w:author="Francivaldo Nogueira Alecrim_DISCOVER" w:date="2012-03-30T09:29:00Z"/>
          <w:rFonts w:ascii="Arial Narrow" w:hAnsi="Arial Narrow"/>
        </w:rPr>
      </w:pPr>
      <w:del w:id="22" w:author="Francivaldo Nogueira Alecrim_DISCOVER" w:date="2012-03-30T09:29:00Z">
        <w:r w:rsidDel="00ED2F52">
          <w:rPr>
            <w:rFonts w:ascii="Arial Narrow" w:hAnsi="Arial Narrow"/>
          </w:rPr>
          <w:delText>Responsável: Nome do principal responsável pela Transportadora.</w:delText>
        </w:r>
      </w:del>
    </w:p>
    <w:p w:rsidR="00DE0AB6" w:rsidRDefault="00DE0AB6" w:rsidP="002A358E">
      <w:pPr>
        <w:numPr>
          <w:ilvl w:val="0"/>
          <w:numId w:val="26"/>
        </w:numPr>
        <w:rPr>
          <w:ins w:id="23" w:author="Editora Abril S.A." w:date="2012-04-11T17:00:00Z"/>
          <w:rFonts w:ascii="Arial Narrow" w:hAnsi="Arial Narrow"/>
        </w:rPr>
      </w:pPr>
      <w:ins w:id="24" w:author="Editora Abril S.A." w:date="2012-04-11T17:00:00Z">
        <w:r>
          <w:rPr>
            <w:rFonts w:ascii="Arial Narrow" w:hAnsi="Arial Narrow"/>
          </w:rPr>
          <w:t>Responsável: Nome do contato considerado como responsável pela Transportadora</w:t>
        </w:r>
      </w:ins>
    </w:p>
    <w:p w:rsidR="00AC626A" w:rsidRDefault="00AC626A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Telefone: Telefone principal da Transportadora.</w:t>
      </w:r>
    </w:p>
    <w:p w:rsidR="00566681" w:rsidRDefault="00566681" w:rsidP="00566681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E-mail: Endere</w:t>
      </w:r>
      <w:r w:rsidR="00D168A5">
        <w:rPr>
          <w:rFonts w:ascii="Arial Narrow" w:hAnsi="Arial Narrow"/>
        </w:rPr>
        <w:t>ço de e</w:t>
      </w:r>
      <w:r w:rsidR="00AC626A">
        <w:rPr>
          <w:rFonts w:ascii="Arial Narrow" w:hAnsi="Arial Narrow"/>
        </w:rPr>
        <w:t>-</w:t>
      </w:r>
      <w:r w:rsidR="00D168A5">
        <w:rPr>
          <w:rFonts w:ascii="Arial Narrow" w:hAnsi="Arial Narrow"/>
        </w:rPr>
        <w:t>mail d</w:t>
      </w:r>
      <w:r w:rsidR="00D3166B">
        <w:rPr>
          <w:rFonts w:ascii="Arial Narrow" w:hAnsi="Arial Narrow"/>
        </w:rPr>
        <w:t>a transportadora.</w:t>
      </w:r>
    </w:p>
    <w:p w:rsidR="00ED2F52" w:rsidRDefault="00ED2F52" w:rsidP="00566681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Ação: Ação para alterar ou excluir o item selecionado, </w:t>
      </w:r>
      <w:r w:rsidR="002038B2">
        <w:rPr>
          <w:rFonts w:ascii="Arial Narrow" w:hAnsi="Arial Narrow"/>
        </w:rPr>
        <w:t>para exclusão deve respeitar a integridade referencial do banco de dados.</w:t>
      </w:r>
    </w:p>
    <w:p w:rsidR="00566681" w:rsidRDefault="00566681" w:rsidP="00566681">
      <w:pPr>
        <w:ind w:left="1146"/>
        <w:rPr>
          <w:rFonts w:ascii="Arial Narrow" w:hAnsi="Arial Narrow"/>
        </w:rPr>
      </w:pPr>
    </w:p>
    <w:p w:rsidR="00000000" w:rsidRDefault="00F51596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Cadastro de Nova transportadora:</w:t>
      </w:r>
    </w:p>
    <w:p w:rsidR="00F51596" w:rsidRDefault="00F51596" w:rsidP="00F51596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proofErr w:type="gramStart"/>
      <w:r>
        <w:rPr>
          <w:rFonts w:ascii="Arial Narrow" w:hAnsi="Arial Narrow"/>
        </w:rPr>
        <w:t>Campos editáveis</w:t>
      </w:r>
      <w:proofErr w:type="gramEnd"/>
      <w:r>
        <w:rPr>
          <w:rFonts w:ascii="Arial Narrow" w:hAnsi="Arial Narrow"/>
        </w:rPr>
        <w:t>:</w:t>
      </w:r>
    </w:p>
    <w:p w:rsidR="00F51596" w:rsidRDefault="00F51596" w:rsidP="00F5159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Razão Social: Razão Social da Transportadora</w:t>
      </w:r>
      <w:r w:rsidR="00503D83">
        <w:rPr>
          <w:rFonts w:ascii="Arial Narrow" w:hAnsi="Arial Narrow"/>
        </w:rPr>
        <w:t xml:space="preserve"> (obrigatório)</w:t>
      </w:r>
      <w:r>
        <w:rPr>
          <w:rFonts w:ascii="Arial Narrow" w:hAnsi="Arial Narrow"/>
        </w:rPr>
        <w:t>.</w:t>
      </w:r>
    </w:p>
    <w:p w:rsidR="00F51596" w:rsidRDefault="00B6272D" w:rsidP="00F5159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 Fantasia</w:t>
      </w:r>
      <w:r w:rsidR="00F51596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Nome fantasia</w:t>
      </w:r>
      <w:r w:rsidR="00F51596">
        <w:rPr>
          <w:rFonts w:ascii="Arial Narrow" w:hAnsi="Arial Narrow"/>
        </w:rPr>
        <w:t xml:space="preserve"> da transportadora.</w:t>
      </w:r>
    </w:p>
    <w:p w:rsidR="00F51596" w:rsidRDefault="00F51596" w:rsidP="00F5159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E-mail: Endereço de e-mail </w:t>
      </w:r>
      <w:proofErr w:type="gramStart"/>
      <w:r>
        <w:rPr>
          <w:rFonts w:ascii="Arial Narrow" w:hAnsi="Arial Narrow"/>
        </w:rPr>
        <w:t xml:space="preserve">do </w:t>
      </w:r>
      <w:r w:rsidR="00CB0FA6">
        <w:rPr>
          <w:rFonts w:ascii="Arial Narrow" w:hAnsi="Arial Narrow"/>
        </w:rPr>
        <w:t>transportadora</w:t>
      </w:r>
      <w:proofErr w:type="gramEnd"/>
    </w:p>
    <w:p w:rsidR="00CB0FA6" w:rsidRDefault="00CB0FA6" w:rsidP="00F5159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Responsável: responsável pela transportadora.</w:t>
      </w:r>
    </w:p>
    <w:p w:rsidR="00F51596" w:rsidRDefault="00F51596" w:rsidP="00F5159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CNPJ: CNPJ da Transportadora</w:t>
      </w:r>
      <w:r w:rsidR="00503D83">
        <w:rPr>
          <w:rFonts w:ascii="Arial Narrow" w:hAnsi="Arial Narrow"/>
        </w:rPr>
        <w:t xml:space="preserve"> (obrigatório)</w:t>
      </w:r>
      <w:r>
        <w:rPr>
          <w:rFonts w:ascii="Arial Narrow" w:hAnsi="Arial Narrow"/>
        </w:rPr>
        <w:t>.</w:t>
      </w:r>
    </w:p>
    <w:p w:rsidR="00F51596" w:rsidRDefault="00F51596" w:rsidP="00F5159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Insc. Estadual: Inscrição estadual da transportadora.</w:t>
      </w:r>
      <w:r w:rsidR="00A94725">
        <w:rPr>
          <w:rFonts w:ascii="Arial Narrow" w:hAnsi="Arial Narrow"/>
        </w:rPr>
        <w:t>(obrigatorio)</w:t>
      </w:r>
    </w:p>
    <w:p w:rsidR="00F51596" w:rsidRDefault="00F51596" w:rsidP="00F51596">
      <w:pPr>
        <w:rPr>
          <w:rFonts w:ascii="Arial Narrow" w:hAnsi="Arial Narrow"/>
        </w:rPr>
      </w:pPr>
    </w:p>
    <w:p w:rsidR="001F6C63" w:rsidRDefault="00B6272D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Aba </w:t>
      </w:r>
      <w:proofErr w:type="spellStart"/>
      <w:r>
        <w:rPr>
          <w:rFonts w:ascii="Arial Narrow" w:hAnsi="Arial Narrow"/>
        </w:rPr>
        <w:t>Veiculos</w:t>
      </w:r>
      <w:proofErr w:type="spellEnd"/>
    </w:p>
    <w:p w:rsidR="00F51596" w:rsidRDefault="00F51596" w:rsidP="002A358E">
      <w:pPr>
        <w:ind w:left="42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editáveis</w:t>
      </w:r>
      <w:proofErr w:type="gramEnd"/>
      <w:r>
        <w:rPr>
          <w:rFonts w:ascii="Arial Narrow" w:hAnsi="Arial Narrow"/>
        </w:rPr>
        <w:t>:</w:t>
      </w:r>
    </w:p>
    <w:p w:rsidR="00F51596" w:rsidRDefault="00391F77" w:rsidP="00F5159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Tipo do </w:t>
      </w:r>
      <w:r w:rsidR="00F51596">
        <w:rPr>
          <w:rFonts w:ascii="Arial Narrow" w:hAnsi="Arial Narrow"/>
        </w:rPr>
        <w:t>Veiculo</w:t>
      </w:r>
      <w:r w:rsidR="00F51596" w:rsidRP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tipo do </w:t>
      </w:r>
      <w:r w:rsidR="00F51596">
        <w:rPr>
          <w:rFonts w:ascii="Arial Narrow" w:hAnsi="Arial Narrow"/>
        </w:rPr>
        <w:t>Veiculo da Transportadora.</w:t>
      </w:r>
    </w:p>
    <w:p w:rsidR="00391F77" w:rsidRDefault="00391F77" w:rsidP="00391F7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Placa: Placa do veiculo da transportadora.</w:t>
      </w:r>
    </w:p>
    <w:p w:rsidR="00000000" w:rsidRDefault="006E2AB1">
      <w:pPr>
        <w:rPr>
          <w:rFonts w:ascii="Arial Narrow" w:hAnsi="Arial Narrow"/>
        </w:rPr>
      </w:pPr>
    </w:p>
    <w:p w:rsidR="00F51596" w:rsidRDefault="00391F77" w:rsidP="002A358E">
      <w:pPr>
        <w:ind w:left="42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:</w:t>
      </w:r>
    </w:p>
    <w:p w:rsidR="00391F77" w:rsidRDefault="00391F77" w:rsidP="00391F7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Tipo do Veiculo</w:t>
      </w:r>
      <w:r w:rsidRP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tipo do Veiculo da Transportadora.</w:t>
      </w:r>
    </w:p>
    <w:p w:rsidR="00391F77" w:rsidRDefault="00391F77" w:rsidP="00391F7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Placa: Placa do veiculo da transportadora.</w:t>
      </w:r>
    </w:p>
    <w:p w:rsidR="001C3BBF" w:rsidRDefault="001C3BBF" w:rsidP="00391F7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Ação: ação para alterar ou excluir o item selecionado.</w:t>
      </w:r>
    </w:p>
    <w:p w:rsidR="00000000" w:rsidRDefault="006E2AB1">
      <w:pPr>
        <w:rPr>
          <w:rFonts w:ascii="Arial Narrow" w:hAnsi="Arial Narrow"/>
        </w:rPr>
      </w:pPr>
    </w:p>
    <w:p w:rsidR="001C3BBF" w:rsidRDefault="001C3BBF" w:rsidP="001C3BBF">
      <w:pPr>
        <w:ind w:left="42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Aba Motoristas</w:t>
      </w:r>
      <w:proofErr w:type="gramEnd"/>
    </w:p>
    <w:p w:rsidR="001C3BBF" w:rsidRDefault="001C3BBF" w:rsidP="001C3BBF">
      <w:pPr>
        <w:ind w:left="42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editáveis</w:t>
      </w:r>
      <w:proofErr w:type="gramEnd"/>
      <w:r>
        <w:rPr>
          <w:rFonts w:ascii="Arial Narrow" w:hAnsi="Arial Narrow"/>
        </w:rPr>
        <w:t>:</w:t>
      </w:r>
    </w:p>
    <w:p w:rsidR="001C3BBF" w:rsidRDefault="001C3BBF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</w:t>
      </w:r>
      <w:r w:rsidRP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Nome do motorista.</w:t>
      </w:r>
    </w:p>
    <w:p w:rsidR="001C3BBF" w:rsidRDefault="001C3BBF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CNH: Carteira nacional de habilitação do motorista.</w:t>
      </w:r>
    </w:p>
    <w:p w:rsidR="001C3BBF" w:rsidRPr="00391F77" w:rsidRDefault="001C3BBF" w:rsidP="001C3BBF">
      <w:pPr>
        <w:rPr>
          <w:rFonts w:ascii="Arial Narrow" w:hAnsi="Arial Narrow"/>
        </w:rPr>
      </w:pPr>
    </w:p>
    <w:p w:rsidR="001C3BBF" w:rsidRDefault="001C3BBF" w:rsidP="001C3BBF">
      <w:pPr>
        <w:ind w:left="42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:</w:t>
      </w:r>
    </w:p>
    <w:p w:rsidR="001C3BBF" w:rsidRDefault="001C3BBF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</w:t>
      </w:r>
      <w:r w:rsidRP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Nome do motorista.</w:t>
      </w:r>
    </w:p>
    <w:p w:rsidR="001C3BBF" w:rsidRDefault="001C3BBF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CNH: Carteira nacional de habilitação do motorista.</w:t>
      </w:r>
    </w:p>
    <w:p w:rsidR="001C3BBF" w:rsidRDefault="001C3BBF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Ação: ação para alterar ou excluir o item selecionado.</w:t>
      </w:r>
    </w:p>
    <w:p w:rsidR="00000000" w:rsidRDefault="006E2AB1">
      <w:pPr>
        <w:rPr>
          <w:rFonts w:ascii="Arial Narrow" w:hAnsi="Arial Narrow"/>
        </w:rPr>
      </w:pPr>
    </w:p>
    <w:p w:rsidR="00000000" w:rsidRDefault="006E2AB1">
      <w:pPr>
        <w:rPr>
          <w:rFonts w:ascii="Arial Narrow" w:hAnsi="Arial Narrow"/>
        </w:rPr>
      </w:pPr>
    </w:p>
    <w:p w:rsidR="00391F77" w:rsidRDefault="00391F77" w:rsidP="002A358E">
      <w:pPr>
        <w:ind w:left="426"/>
        <w:rPr>
          <w:rFonts w:ascii="Arial Narrow" w:hAnsi="Arial Narrow"/>
        </w:rPr>
      </w:pPr>
    </w:p>
    <w:p w:rsidR="002A358E" w:rsidRDefault="002A358E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2A358E" w:rsidRDefault="002A358E" w:rsidP="002A358E">
      <w:pPr>
        <w:ind w:left="426"/>
        <w:rPr>
          <w:rFonts w:ascii="Arial Narrow" w:hAnsi="Arial Narrow"/>
        </w:rPr>
      </w:pPr>
    </w:p>
    <w:p w:rsidR="00AC626A" w:rsidRDefault="00AC626A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Novo: Ação para cadastrar uma nova Transportadora.</w:t>
      </w: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AC626A" w:rsidRDefault="00AC626A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Alterar: Janela que permite a alteração dos campos cadastrados de determinada transportadora selecionada, trazendo todas as informações cadastradas.</w:t>
      </w:r>
    </w:p>
    <w:p w:rsidR="00AC626A" w:rsidRDefault="00AC626A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Excluir: Permite a exclusão do registro.</w:t>
      </w:r>
    </w:p>
    <w:p w:rsidR="00D3166B" w:rsidRDefault="00D3166B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Incluir Novo: adiciona novo item ao grid.</w:t>
      </w:r>
    </w:p>
    <w:p w:rsidR="002A358E" w:rsidRDefault="002A358E" w:rsidP="002A358E">
      <w:pPr>
        <w:rPr>
          <w:rFonts w:ascii="Arial Narrow" w:hAnsi="Arial Narrow"/>
        </w:rPr>
      </w:pPr>
    </w:p>
    <w:p w:rsidR="002038B2" w:rsidRDefault="002038B2" w:rsidP="00D76BE1">
      <w:pPr>
        <w:ind w:left="1146"/>
        <w:rPr>
          <w:rFonts w:ascii="Arial Narrow" w:hAnsi="Arial Narrow"/>
        </w:rPr>
      </w:pPr>
    </w:p>
    <w:p w:rsidR="0065370E" w:rsidRDefault="0065370E" w:rsidP="00D76BE1">
      <w:pPr>
        <w:ind w:left="1146"/>
        <w:rPr>
          <w:rFonts w:ascii="Arial Narrow" w:hAnsi="Arial Narrow"/>
        </w:rPr>
      </w:pPr>
    </w:p>
    <w:p w:rsidR="00000000" w:rsidRDefault="0065370E">
      <w:pPr>
        <w:rPr>
          <w:rFonts w:ascii="Arial Narrow" w:hAnsi="Arial Narrow"/>
        </w:rPr>
      </w:pPr>
      <w:r>
        <w:rPr>
          <w:rFonts w:ascii="Arial Narrow" w:hAnsi="Arial Narrow"/>
        </w:rPr>
        <w:t>Tela de Consulta de transportador</w:t>
      </w:r>
    </w:p>
    <w:p w:rsidR="00000000" w:rsidRDefault="006E2AB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2510" cy="38157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2AB1">
      <w:pPr>
        <w:rPr>
          <w:rFonts w:ascii="Arial Narrow" w:hAnsi="Arial Narrow"/>
        </w:rPr>
      </w:pPr>
    </w:p>
    <w:p w:rsidR="00000000" w:rsidRDefault="006E2AB1">
      <w:pPr>
        <w:rPr>
          <w:rFonts w:ascii="Arial Narrow" w:hAnsi="Arial Narrow"/>
        </w:rPr>
      </w:pPr>
    </w:p>
    <w:p w:rsidR="00C50460" w:rsidRDefault="00D76BE1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Tela Cadastro de </w:t>
      </w:r>
      <w:r w:rsidR="00095C44">
        <w:rPr>
          <w:rFonts w:ascii="Arial Narrow" w:hAnsi="Arial Narrow"/>
        </w:rPr>
        <w:t>Transportadora</w:t>
      </w:r>
    </w:p>
    <w:p w:rsidR="001F6C63" w:rsidRDefault="001F6C63">
      <w:pPr>
        <w:rPr>
          <w:rFonts w:ascii="Arial Narrow" w:hAnsi="Arial Narrow"/>
        </w:rPr>
      </w:pPr>
    </w:p>
    <w:p w:rsidR="0030596D" w:rsidRDefault="006E2AB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20130" cy="35712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0E" w:rsidRDefault="0065370E">
      <w:pPr>
        <w:rPr>
          <w:rFonts w:ascii="Arial Narrow" w:hAnsi="Arial Narrow"/>
        </w:rPr>
      </w:pPr>
    </w:p>
    <w:p w:rsidR="0065370E" w:rsidRDefault="006E2AB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20130" cy="3679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0E" w:rsidRDefault="0065370E">
      <w:pPr>
        <w:rPr>
          <w:rFonts w:ascii="Arial Narrow" w:hAnsi="Arial Narrow"/>
        </w:rPr>
      </w:pPr>
    </w:p>
    <w:p w:rsidR="0065370E" w:rsidRDefault="006E2AB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2510" cy="36074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6D" w:rsidRDefault="0030596D">
      <w:pPr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2"/>
      <w:footerReference w:type="default" r:id="rId13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AB1" w:rsidRDefault="006E2AB1">
      <w:r>
        <w:separator/>
      </w:r>
    </w:p>
  </w:endnote>
  <w:endnote w:type="continuationSeparator" w:id="0">
    <w:p w:rsidR="006E2AB1" w:rsidRDefault="006E2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213" w:rsidRDefault="0093721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034D6B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034D6B">
      <w:rPr>
        <w:rStyle w:val="Nmerodepgina"/>
        <w:rFonts w:ascii="Arial" w:hAnsi="Arial"/>
        <w:snapToGrid w:val="0"/>
      </w:rPr>
      <w:fldChar w:fldCharType="separate"/>
    </w:r>
    <w:r w:rsidR="00DE0AB6">
      <w:rPr>
        <w:rStyle w:val="Nmerodepgina"/>
        <w:rFonts w:ascii="Arial" w:hAnsi="Arial"/>
        <w:noProof/>
        <w:snapToGrid w:val="0"/>
      </w:rPr>
      <w:t>2</w:t>
    </w:r>
    <w:r w:rsidR="00034D6B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034D6B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034D6B">
      <w:rPr>
        <w:rStyle w:val="Nmerodepgina"/>
        <w:rFonts w:ascii="Arial" w:hAnsi="Arial"/>
        <w:snapToGrid w:val="0"/>
      </w:rPr>
      <w:fldChar w:fldCharType="separate"/>
    </w:r>
    <w:r w:rsidR="00DE0AB6">
      <w:rPr>
        <w:rStyle w:val="Nmerodepgina"/>
        <w:rFonts w:ascii="Arial" w:hAnsi="Arial"/>
        <w:noProof/>
        <w:snapToGrid w:val="0"/>
      </w:rPr>
      <w:t>9</w:t>
    </w:r>
    <w:r w:rsidR="00034D6B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AB1" w:rsidRDefault="006E2AB1">
      <w:r>
        <w:separator/>
      </w:r>
    </w:p>
  </w:footnote>
  <w:footnote w:type="continuationSeparator" w:id="0">
    <w:p w:rsidR="006E2AB1" w:rsidRDefault="006E2AB1">
      <w:r>
        <w:continuationSeparator/>
      </w:r>
    </w:p>
  </w:footnote>
  <w:footnote w:id="1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089"/>
      <w:gridCol w:w="3970"/>
      <w:gridCol w:w="1985"/>
      <w:gridCol w:w="1772"/>
    </w:tblGrid>
    <w:tr w:rsidR="0093721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37213">
      <w:trPr>
        <w:cantSplit/>
        <w:trHeight w:val="337"/>
        <w:jc w:val="center"/>
      </w:trPr>
      <w:tc>
        <w:tcPr>
          <w:tcW w:w="2089" w:type="dxa"/>
          <w:vMerge/>
        </w:tcPr>
        <w:p w:rsidR="00937213" w:rsidRDefault="0093721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37213" w:rsidRDefault="00937213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37213" w:rsidRDefault="0093721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7F12440"/>
    <w:multiLevelType w:val="hybridMultilevel"/>
    <w:tmpl w:val="AC083A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 w:numId="27">
    <w:abstractNumId w:val="2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8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34D6B"/>
    <w:rsid w:val="000408DB"/>
    <w:rsid w:val="000425DB"/>
    <w:rsid w:val="00043B76"/>
    <w:rsid w:val="0005102B"/>
    <w:rsid w:val="000547DE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5B92"/>
    <w:rsid w:val="00095C44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265B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1C0E"/>
    <w:rsid w:val="001826EF"/>
    <w:rsid w:val="00186729"/>
    <w:rsid w:val="0018798B"/>
    <w:rsid w:val="0019052C"/>
    <w:rsid w:val="00190B56"/>
    <w:rsid w:val="0019415F"/>
    <w:rsid w:val="0019454A"/>
    <w:rsid w:val="00195723"/>
    <w:rsid w:val="001B744E"/>
    <w:rsid w:val="001C0FEA"/>
    <w:rsid w:val="001C3A9A"/>
    <w:rsid w:val="001C3BBF"/>
    <w:rsid w:val="001C76CB"/>
    <w:rsid w:val="001D0F63"/>
    <w:rsid w:val="001D2410"/>
    <w:rsid w:val="001D24B2"/>
    <w:rsid w:val="001D3A86"/>
    <w:rsid w:val="001D55EF"/>
    <w:rsid w:val="001D6ACB"/>
    <w:rsid w:val="001E5B29"/>
    <w:rsid w:val="001F1D50"/>
    <w:rsid w:val="001F34B9"/>
    <w:rsid w:val="001F36C6"/>
    <w:rsid w:val="001F4ADC"/>
    <w:rsid w:val="001F53B7"/>
    <w:rsid w:val="001F6C63"/>
    <w:rsid w:val="002038B2"/>
    <w:rsid w:val="00210BB8"/>
    <w:rsid w:val="002117FD"/>
    <w:rsid w:val="002128F9"/>
    <w:rsid w:val="00215804"/>
    <w:rsid w:val="00216BD7"/>
    <w:rsid w:val="00220386"/>
    <w:rsid w:val="00221BC2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08A"/>
    <w:rsid w:val="00254241"/>
    <w:rsid w:val="002552D5"/>
    <w:rsid w:val="00255301"/>
    <w:rsid w:val="002609F8"/>
    <w:rsid w:val="002615D1"/>
    <w:rsid w:val="002619F6"/>
    <w:rsid w:val="00263DF6"/>
    <w:rsid w:val="0026759F"/>
    <w:rsid w:val="00270B92"/>
    <w:rsid w:val="00271A13"/>
    <w:rsid w:val="00271B85"/>
    <w:rsid w:val="00271FB7"/>
    <w:rsid w:val="002743D3"/>
    <w:rsid w:val="00282A7A"/>
    <w:rsid w:val="002867D4"/>
    <w:rsid w:val="00290D93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A5ADF"/>
    <w:rsid w:val="002B1A0A"/>
    <w:rsid w:val="002B78BF"/>
    <w:rsid w:val="002C1118"/>
    <w:rsid w:val="002C121E"/>
    <w:rsid w:val="002C2B68"/>
    <w:rsid w:val="002C2E4E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566"/>
    <w:rsid w:val="002F2F90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3ACB"/>
    <w:rsid w:val="00313C02"/>
    <w:rsid w:val="0031420D"/>
    <w:rsid w:val="0031527A"/>
    <w:rsid w:val="00315652"/>
    <w:rsid w:val="00321262"/>
    <w:rsid w:val="00321A0E"/>
    <w:rsid w:val="00324DF4"/>
    <w:rsid w:val="0032615C"/>
    <w:rsid w:val="0032791B"/>
    <w:rsid w:val="00343E85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5FB7"/>
    <w:rsid w:val="003878F7"/>
    <w:rsid w:val="00390935"/>
    <w:rsid w:val="00391F77"/>
    <w:rsid w:val="00392A11"/>
    <w:rsid w:val="00392D4C"/>
    <w:rsid w:val="00394D33"/>
    <w:rsid w:val="00395F0A"/>
    <w:rsid w:val="003976C3"/>
    <w:rsid w:val="003A031B"/>
    <w:rsid w:val="003A22C6"/>
    <w:rsid w:val="003A29F1"/>
    <w:rsid w:val="003B124F"/>
    <w:rsid w:val="003B19BE"/>
    <w:rsid w:val="003B2F63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07D87"/>
    <w:rsid w:val="00410982"/>
    <w:rsid w:val="0041262B"/>
    <w:rsid w:val="004150D4"/>
    <w:rsid w:val="00415F64"/>
    <w:rsid w:val="00415FEE"/>
    <w:rsid w:val="00425CF6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1E6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355F"/>
    <w:rsid w:val="004F3E57"/>
    <w:rsid w:val="004F73A2"/>
    <w:rsid w:val="004F7A14"/>
    <w:rsid w:val="00503D83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21D7"/>
    <w:rsid w:val="0054470E"/>
    <w:rsid w:val="00550E13"/>
    <w:rsid w:val="00551A51"/>
    <w:rsid w:val="00563CCF"/>
    <w:rsid w:val="00565A80"/>
    <w:rsid w:val="00566681"/>
    <w:rsid w:val="005667E8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5BA6"/>
    <w:rsid w:val="005D18EF"/>
    <w:rsid w:val="005E211D"/>
    <w:rsid w:val="005E2F8C"/>
    <w:rsid w:val="005E57D7"/>
    <w:rsid w:val="005E629A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22494"/>
    <w:rsid w:val="00640538"/>
    <w:rsid w:val="00645DE2"/>
    <w:rsid w:val="00650A1B"/>
    <w:rsid w:val="00652F0D"/>
    <w:rsid w:val="0065370E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B2DCC"/>
    <w:rsid w:val="006B4D0C"/>
    <w:rsid w:val="006B5723"/>
    <w:rsid w:val="006B57AF"/>
    <w:rsid w:val="006C1E49"/>
    <w:rsid w:val="006C43F7"/>
    <w:rsid w:val="006D10D1"/>
    <w:rsid w:val="006E2AB1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6F63BD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218D"/>
    <w:rsid w:val="00713A58"/>
    <w:rsid w:val="0071466C"/>
    <w:rsid w:val="00715235"/>
    <w:rsid w:val="00716B52"/>
    <w:rsid w:val="00721C2A"/>
    <w:rsid w:val="007220ED"/>
    <w:rsid w:val="0072321A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666D5"/>
    <w:rsid w:val="00771BEA"/>
    <w:rsid w:val="00772978"/>
    <w:rsid w:val="0077376A"/>
    <w:rsid w:val="00776469"/>
    <w:rsid w:val="00776B00"/>
    <w:rsid w:val="00792AF6"/>
    <w:rsid w:val="00793B84"/>
    <w:rsid w:val="00793D6C"/>
    <w:rsid w:val="007974B6"/>
    <w:rsid w:val="007A00C4"/>
    <w:rsid w:val="007A1F42"/>
    <w:rsid w:val="007A2713"/>
    <w:rsid w:val="007B1491"/>
    <w:rsid w:val="007B1AD5"/>
    <w:rsid w:val="007B24A3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053"/>
    <w:rsid w:val="00823133"/>
    <w:rsid w:val="00824444"/>
    <w:rsid w:val="00832F35"/>
    <w:rsid w:val="00841058"/>
    <w:rsid w:val="00841321"/>
    <w:rsid w:val="00847647"/>
    <w:rsid w:val="008526E9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2698"/>
    <w:rsid w:val="0089306D"/>
    <w:rsid w:val="008941BE"/>
    <w:rsid w:val="008A1117"/>
    <w:rsid w:val="008A12E3"/>
    <w:rsid w:val="008B0A7C"/>
    <w:rsid w:val="008B3FE1"/>
    <w:rsid w:val="008B6165"/>
    <w:rsid w:val="008C2362"/>
    <w:rsid w:val="008C5990"/>
    <w:rsid w:val="008C696C"/>
    <w:rsid w:val="008D111F"/>
    <w:rsid w:val="008D53D2"/>
    <w:rsid w:val="008D5D89"/>
    <w:rsid w:val="008D7370"/>
    <w:rsid w:val="008E04FA"/>
    <w:rsid w:val="008E206E"/>
    <w:rsid w:val="008E23BA"/>
    <w:rsid w:val="008E31C4"/>
    <w:rsid w:val="008E3F21"/>
    <w:rsid w:val="008E6D40"/>
    <w:rsid w:val="008F0069"/>
    <w:rsid w:val="008F0A32"/>
    <w:rsid w:val="008F42D5"/>
    <w:rsid w:val="008F548F"/>
    <w:rsid w:val="008F5D03"/>
    <w:rsid w:val="00901BFD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213"/>
    <w:rsid w:val="0094354E"/>
    <w:rsid w:val="00950AFF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4529"/>
    <w:rsid w:val="00974BBD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94725"/>
    <w:rsid w:val="00AA0230"/>
    <w:rsid w:val="00AA1DCD"/>
    <w:rsid w:val="00AA323C"/>
    <w:rsid w:val="00AA52F3"/>
    <w:rsid w:val="00AA6FCC"/>
    <w:rsid w:val="00AB4590"/>
    <w:rsid w:val="00AB606A"/>
    <w:rsid w:val="00AB67A7"/>
    <w:rsid w:val="00AB7DCE"/>
    <w:rsid w:val="00AC3425"/>
    <w:rsid w:val="00AC361B"/>
    <w:rsid w:val="00AC3DDC"/>
    <w:rsid w:val="00AC626A"/>
    <w:rsid w:val="00AD00E4"/>
    <w:rsid w:val="00AD13A0"/>
    <w:rsid w:val="00AD17E9"/>
    <w:rsid w:val="00AD1CD7"/>
    <w:rsid w:val="00AD20B9"/>
    <w:rsid w:val="00AD450E"/>
    <w:rsid w:val="00AD527E"/>
    <w:rsid w:val="00AD59B6"/>
    <w:rsid w:val="00AE0007"/>
    <w:rsid w:val="00AE290D"/>
    <w:rsid w:val="00AE45E8"/>
    <w:rsid w:val="00AF0C8D"/>
    <w:rsid w:val="00AF2A86"/>
    <w:rsid w:val="00AF4003"/>
    <w:rsid w:val="00AF6532"/>
    <w:rsid w:val="00AF6E5E"/>
    <w:rsid w:val="00AF7638"/>
    <w:rsid w:val="00AF7F8F"/>
    <w:rsid w:val="00B027CB"/>
    <w:rsid w:val="00B02BE8"/>
    <w:rsid w:val="00B05FC8"/>
    <w:rsid w:val="00B0652D"/>
    <w:rsid w:val="00B11C84"/>
    <w:rsid w:val="00B12EB4"/>
    <w:rsid w:val="00B13D59"/>
    <w:rsid w:val="00B171CD"/>
    <w:rsid w:val="00B232EC"/>
    <w:rsid w:val="00B23B60"/>
    <w:rsid w:val="00B26273"/>
    <w:rsid w:val="00B26CF8"/>
    <w:rsid w:val="00B275F6"/>
    <w:rsid w:val="00B342E9"/>
    <w:rsid w:val="00B34FA0"/>
    <w:rsid w:val="00B35BEC"/>
    <w:rsid w:val="00B36A35"/>
    <w:rsid w:val="00B420A7"/>
    <w:rsid w:val="00B46CF8"/>
    <w:rsid w:val="00B51A23"/>
    <w:rsid w:val="00B5598E"/>
    <w:rsid w:val="00B562E1"/>
    <w:rsid w:val="00B604B0"/>
    <w:rsid w:val="00B6253E"/>
    <w:rsid w:val="00B6272D"/>
    <w:rsid w:val="00B639D5"/>
    <w:rsid w:val="00B64ACA"/>
    <w:rsid w:val="00B65ACA"/>
    <w:rsid w:val="00B676B1"/>
    <w:rsid w:val="00B70D72"/>
    <w:rsid w:val="00B71115"/>
    <w:rsid w:val="00B71670"/>
    <w:rsid w:val="00B718ED"/>
    <w:rsid w:val="00B749AE"/>
    <w:rsid w:val="00B83663"/>
    <w:rsid w:val="00B84DBD"/>
    <w:rsid w:val="00B85C70"/>
    <w:rsid w:val="00B86F32"/>
    <w:rsid w:val="00B87E6C"/>
    <w:rsid w:val="00B92540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D4E05"/>
    <w:rsid w:val="00BE09CD"/>
    <w:rsid w:val="00BE1773"/>
    <w:rsid w:val="00BE1A1C"/>
    <w:rsid w:val="00BE1CD2"/>
    <w:rsid w:val="00BE4632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174"/>
    <w:rsid w:val="00C3621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30C"/>
    <w:rsid w:val="00C86DCE"/>
    <w:rsid w:val="00C9056D"/>
    <w:rsid w:val="00C93B4D"/>
    <w:rsid w:val="00CA1659"/>
    <w:rsid w:val="00CA3EC1"/>
    <w:rsid w:val="00CA4A3D"/>
    <w:rsid w:val="00CA5310"/>
    <w:rsid w:val="00CB0FA6"/>
    <w:rsid w:val="00CB1B89"/>
    <w:rsid w:val="00CB36EC"/>
    <w:rsid w:val="00CB7054"/>
    <w:rsid w:val="00CB7DB2"/>
    <w:rsid w:val="00CC072F"/>
    <w:rsid w:val="00CC186B"/>
    <w:rsid w:val="00CC356D"/>
    <w:rsid w:val="00CC628B"/>
    <w:rsid w:val="00CF2AC9"/>
    <w:rsid w:val="00CF360A"/>
    <w:rsid w:val="00D001F6"/>
    <w:rsid w:val="00D013E8"/>
    <w:rsid w:val="00D0484B"/>
    <w:rsid w:val="00D051CE"/>
    <w:rsid w:val="00D1287F"/>
    <w:rsid w:val="00D131F2"/>
    <w:rsid w:val="00D1455B"/>
    <w:rsid w:val="00D15072"/>
    <w:rsid w:val="00D1558F"/>
    <w:rsid w:val="00D168A5"/>
    <w:rsid w:val="00D16DDA"/>
    <w:rsid w:val="00D20231"/>
    <w:rsid w:val="00D253D6"/>
    <w:rsid w:val="00D31268"/>
    <w:rsid w:val="00D3166B"/>
    <w:rsid w:val="00D332C0"/>
    <w:rsid w:val="00D340EF"/>
    <w:rsid w:val="00D356E7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75FBC"/>
    <w:rsid w:val="00D76BE1"/>
    <w:rsid w:val="00D82DF3"/>
    <w:rsid w:val="00D83796"/>
    <w:rsid w:val="00D86DCA"/>
    <w:rsid w:val="00D874A6"/>
    <w:rsid w:val="00D90C24"/>
    <w:rsid w:val="00D935B1"/>
    <w:rsid w:val="00D94288"/>
    <w:rsid w:val="00D94953"/>
    <w:rsid w:val="00D9721C"/>
    <w:rsid w:val="00DA0FB6"/>
    <w:rsid w:val="00DA4CC3"/>
    <w:rsid w:val="00DA6877"/>
    <w:rsid w:val="00DA73D1"/>
    <w:rsid w:val="00DB5999"/>
    <w:rsid w:val="00DC14D4"/>
    <w:rsid w:val="00DC28D8"/>
    <w:rsid w:val="00DC340A"/>
    <w:rsid w:val="00DC5667"/>
    <w:rsid w:val="00DD7C0F"/>
    <w:rsid w:val="00DE0AB6"/>
    <w:rsid w:val="00DE31D7"/>
    <w:rsid w:val="00DE7021"/>
    <w:rsid w:val="00DE7252"/>
    <w:rsid w:val="00DF092E"/>
    <w:rsid w:val="00DF18F8"/>
    <w:rsid w:val="00DF4D9A"/>
    <w:rsid w:val="00DF57AA"/>
    <w:rsid w:val="00DF6BC8"/>
    <w:rsid w:val="00E00549"/>
    <w:rsid w:val="00E0054C"/>
    <w:rsid w:val="00E006B2"/>
    <w:rsid w:val="00E0408D"/>
    <w:rsid w:val="00E060E1"/>
    <w:rsid w:val="00E174D1"/>
    <w:rsid w:val="00E1791F"/>
    <w:rsid w:val="00E223D8"/>
    <w:rsid w:val="00E22DEA"/>
    <w:rsid w:val="00E2543B"/>
    <w:rsid w:val="00E2592F"/>
    <w:rsid w:val="00E2614B"/>
    <w:rsid w:val="00E3022E"/>
    <w:rsid w:val="00E31B86"/>
    <w:rsid w:val="00E3378F"/>
    <w:rsid w:val="00E34CC4"/>
    <w:rsid w:val="00E36D54"/>
    <w:rsid w:val="00E41F2B"/>
    <w:rsid w:val="00E44549"/>
    <w:rsid w:val="00E51217"/>
    <w:rsid w:val="00E5217B"/>
    <w:rsid w:val="00E5358F"/>
    <w:rsid w:val="00E62254"/>
    <w:rsid w:val="00E62DD3"/>
    <w:rsid w:val="00E635A2"/>
    <w:rsid w:val="00E751F2"/>
    <w:rsid w:val="00E7654E"/>
    <w:rsid w:val="00E825E0"/>
    <w:rsid w:val="00E829D5"/>
    <w:rsid w:val="00E846E6"/>
    <w:rsid w:val="00E857C3"/>
    <w:rsid w:val="00E86BF7"/>
    <w:rsid w:val="00E87A12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C0A20"/>
    <w:rsid w:val="00EC255B"/>
    <w:rsid w:val="00EC6D24"/>
    <w:rsid w:val="00ED1B21"/>
    <w:rsid w:val="00ED2F52"/>
    <w:rsid w:val="00ED33D7"/>
    <w:rsid w:val="00ED439D"/>
    <w:rsid w:val="00ED5B4E"/>
    <w:rsid w:val="00ED6266"/>
    <w:rsid w:val="00ED6C06"/>
    <w:rsid w:val="00EE251C"/>
    <w:rsid w:val="00EE364D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79EA"/>
    <w:rsid w:val="00F41E73"/>
    <w:rsid w:val="00F44199"/>
    <w:rsid w:val="00F44663"/>
    <w:rsid w:val="00F453DB"/>
    <w:rsid w:val="00F51596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192D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3143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  <w:rsid w:val="00FF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D6C0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ED6C0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ED6C06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ED6C06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ED6C06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ED6C06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ED6C06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ED6C06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ED6C06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ED6C06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ED6C06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ED6C06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ED6C06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ED6C06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ED6C06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ED6C06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39475-3DEC-4911-8195-7CA3FDB8B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572</TotalTime>
  <Pages>9</Pages>
  <Words>1046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Editora Abril S.A.</cp:lastModifiedBy>
  <cp:revision>15</cp:revision>
  <cp:lastPrinted>2009-11-19T20:24:00Z</cp:lastPrinted>
  <dcterms:created xsi:type="dcterms:W3CDTF">2012-01-17T11:29:00Z</dcterms:created>
  <dcterms:modified xsi:type="dcterms:W3CDTF">2012-04-11T20:04:00Z</dcterms:modified>
</cp:coreProperties>
</file>