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F13ECC">
        <w:rPr>
          <w:rFonts w:ascii="Arial Narrow" w:hAnsi="Arial Narrow"/>
          <w:b/>
          <w:sz w:val="36"/>
          <w:szCs w:val="36"/>
        </w:rPr>
        <w:t>0083</w:t>
      </w:r>
      <w:r>
        <w:rPr>
          <w:rFonts w:ascii="Arial Narrow" w:hAnsi="Arial Narrow"/>
          <w:b/>
          <w:sz w:val="36"/>
          <w:szCs w:val="36"/>
        </w:rPr>
        <w:t>–</w:t>
      </w:r>
      <w:r w:rsidR="00A71C15">
        <w:rPr>
          <w:rFonts w:ascii="Arial Narrow" w:hAnsi="Arial Narrow"/>
          <w:b/>
          <w:sz w:val="36"/>
          <w:szCs w:val="36"/>
        </w:rPr>
        <w:t>Tipo de Movimento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63565A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28/03/2012</w:t>
            </w:r>
          </w:p>
        </w:tc>
        <w:tc>
          <w:tcPr>
            <w:tcW w:w="1134" w:type="dxa"/>
          </w:tcPr>
          <w:p w:rsidR="00DD7C0F" w:rsidRPr="00875148" w:rsidRDefault="0063565A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63565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</w:tcPr>
          <w:p w:rsidR="00DD7C0F" w:rsidRPr="00875148" w:rsidRDefault="0063565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</w:tcPr>
          <w:p w:rsidR="00DD7C0F" w:rsidRPr="00875148" w:rsidRDefault="0063565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6252A9" w:rsidRPr="00875148" w:rsidTr="006252A9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2A9" w:rsidRPr="00875148" w:rsidRDefault="006252A9" w:rsidP="006252A9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02/04/2012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2A9" w:rsidRPr="00875148" w:rsidRDefault="006252A9" w:rsidP="00C02E60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2A9" w:rsidRPr="00875148" w:rsidRDefault="006252A9" w:rsidP="006252A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2A9" w:rsidRPr="00875148" w:rsidRDefault="006252A9" w:rsidP="00C02E6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2A9" w:rsidRPr="00875148" w:rsidRDefault="006252A9" w:rsidP="00C02E6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doBacklog</w:t>
            </w:r>
            <w:proofErr w:type="spellEnd"/>
            <w:proofErr w:type="gramEnd"/>
            <w:r w:rsidRPr="00875148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Analista </w:t>
            </w:r>
            <w:proofErr w:type="gramStart"/>
            <w:r w:rsidRPr="00875148">
              <w:rPr>
                <w:rFonts w:ascii="Arial Narrow" w:hAnsi="Arial Narrow"/>
                <w:b/>
              </w:rPr>
              <w:t>Abril:</w:t>
            </w:r>
            <w:proofErr w:type="gramEnd"/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Área:</w:t>
            </w:r>
            <w:proofErr w:type="gramEnd"/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BA6F4D" w:rsidP="00F76B8D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Tela responsável pelos cadastros de tipos de movimentos</w:t>
            </w:r>
            <w:r w:rsidR="00ED6266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existentes no Distribuidor. Vai existir um </w:t>
            </w:r>
            <w:r w:rsidR="00F76B8D">
              <w:rPr>
                <w:rFonts w:ascii="Arial Narrow" w:hAnsi="Arial Narrow" w:cs="Arial"/>
                <w:color w:val="002060"/>
                <w:sz w:val="22"/>
                <w:szCs w:val="22"/>
              </w:rPr>
              <w:t>pré-cadastro</w:t>
            </w:r>
            <w:r w:rsidR="00ED6266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dos movimentos comuns a todos os distribuidores</w:t>
            </w:r>
            <w:r w:rsidR="002F180A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e que serão base para as consultas gerenciais</w:t>
            </w:r>
            <w:r w:rsidR="00F76B8D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F18F8" w:rsidRDefault="00F76B8D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t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ela permitirá o cadastro </w:t>
      </w:r>
      <w:r w:rsidR="0063565A">
        <w:rPr>
          <w:rFonts w:ascii="Arial Narrow" w:hAnsi="Arial Narrow" w:cs="Arial"/>
          <w:color w:val="002060"/>
          <w:sz w:val="22"/>
          <w:szCs w:val="22"/>
        </w:rPr>
        <w:t xml:space="preserve">e manutenção 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de registros. </w:t>
      </w:r>
    </w:p>
    <w:p w:rsidR="002F180A" w:rsidRDefault="008B2333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pesquisa poderá ser realizada pelo código do movimento ou pela descrição do mesmo</w:t>
      </w:r>
      <w:r w:rsidR="00626597">
        <w:rPr>
          <w:rFonts w:ascii="Arial Narrow" w:hAnsi="Arial Narrow" w:cs="Arial"/>
          <w:color w:val="002060"/>
          <w:sz w:val="22"/>
          <w:szCs w:val="22"/>
        </w:rPr>
        <w:t>.</w:t>
      </w:r>
      <w:r w:rsidR="001E67AE">
        <w:rPr>
          <w:rFonts w:ascii="Arial Narrow" w:hAnsi="Arial Narrow" w:cs="Arial"/>
          <w:color w:val="002060"/>
          <w:sz w:val="22"/>
          <w:szCs w:val="22"/>
        </w:rPr>
        <w:t xml:space="preserve"> A funcionalidade deve exibir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 tod</w:t>
      </w:r>
      <w:r w:rsidR="00BA20BF">
        <w:rPr>
          <w:rFonts w:ascii="Arial Narrow" w:hAnsi="Arial Narrow" w:cs="Arial"/>
          <w:color w:val="002060"/>
          <w:sz w:val="22"/>
          <w:szCs w:val="22"/>
        </w:rPr>
        <w:t>o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s os Tipos de Movimentos cadastrados </w:t>
      </w:r>
      <w:r w:rsidR="00F76B8D">
        <w:rPr>
          <w:rFonts w:ascii="Arial Narrow" w:hAnsi="Arial Narrow" w:cs="Arial"/>
          <w:color w:val="002060"/>
          <w:sz w:val="22"/>
          <w:szCs w:val="22"/>
        </w:rPr>
        <w:t xml:space="preserve">e </w:t>
      </w:r>
      <w:r w:rsidR="002F180A">
        <w:rPr>
          <w:rFonts w:ascii="Arial Narrow" w:hAnsi="Arial Narrow" w:cs="Arial"/>
          <w:color w:val="002060"/>
          <w:sz w:val="22"/>
          <w:szCs w:val="22"/>
        </w:rPr>
        <w:t>paginados de acordo com o layout</w:t>
      </w:r>
      <w:r w:rsidR="001E67AE">
        <w:rPr>
          <w:rFonts w:ascii="Arial Narrow" w:hAnsi="Arial Narrow" w:cs="Arial"/>
          <w:color w:val="002060"/>
          <w:sz w:val="22"/>
          <w:szCs w:val="22"/>
        </w:rPr>
        <w:t xml:space="preserve"> da tela em anexo</w:t>
      </w:r>
      <w:r w:rsidR="002F180A">
        <w:rPr>
          <w:rFonts w:ascii="Arial Narrow" w:hAnsi="Arial Narrow" w:cs="Arial"/>
          <w:color w:val="002060"/>
          <w:sz w:val="22"/>
          <w:szCs w:val="22"/>
        </w:rPr>
        <w:t>.</w:t>
      </w:r>
    </w:p>
    <w:p w:rsidR="00D23568" w:rsidRDefault="00D23568" w:rsidP="00D2356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Para </w:t>
      </w:r>
      <w:r w:rsidR="001E67AE">
        <w:rPr>
          <w:rFonts w:ascii="Arial Narrow" w:hAnsi="Arial Narrow" w:cs="Arial"/>
          <w:color w:val="002060"/>
          <w:sz w:val="22"/>
          <w:szCs w:val="22"/>
        </w:rPr>
        <w:t>Alteração</w:t>
      </w:r>
      <w:r>
        <w:rPr>
          <w:rFonts w:ascii="Arial Narrow" w:hAnsi="Arial Narrow" w:cs="Arial"/>
          <w:color w:val="002060"/>
          <w:sz w:val="22"/>
          <w:szCs w:val="22"/>
        </w:rPr>
        <w:t>, deve retornar a tela de cadastro o item selecionado para alteração.</w:t>
      </w:r>
    </w:p>
    <w:p w:rsidR="00CD2F09" w:rsidRDefault="009F53C9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Os Tipos de Movimento enviados/cadastrados por interface</w:t>
      </w:r>
      <w:r w:rsidR="003E0D7E">
        <w:rPr>
          <w:rFonts w:ascii="Arial Narrow" w:hAnsi="Arial Narrow" w:cs="Arial"/>
          <w:color w:val="002060"/>
          <w:sz w:val="22"/>
          <w:szCs w:val="22"/>
        </w:rPr>
        <w:t xml:space="preserve"> (pré-cadastro)</w:t>
      </w:r>
      <w:r>
        <w:rPr>
          <w:rFonts w:ascii="Arial Narrow" w:hAnsi="Arial Narrow" w:cs="Arial"/>
          <w:color w:val="002060"/>
          <w:sz w:val="22"/>
          <w:szCs w:val="22"/>
        </w:rPr>
        <w:t xml:space="preserve"> não podem ser alterados </w:t>
      </w:r>
      <w:ins w:id="13" w:author="Editora Abril S.A." w:date="2012-04-11T16:16:00Z">
        <w:r w:rsidR="00626597">
          <w:rPr>
            <w:rFonts w:ascii="Arial Narrow" w:hAnsi="Arial Narrow" w:cs="Arial"/>
            <w:color w:val="002060"/>
            <w:sz w:val="22"/>
            <w:szCs w:val="22"/>
          </w:rPr>
          <w:t xml:space="preserve">nem excluídos </w:t>
        </w:r>
      </w:ins>
      <w:r>
        <w:rPr>
          <w:rFonts w:ascii="Arial Narrow" w:hAnsi="Arial Narrow" w:cs="Arial"/>
          <w:color w:val="002060"/>
          <w:sz w:val="22"/>
          <w:szCs w:val="22"/>
        </w:rPr>
        <w:t>por usuários do sistema (de qualquer nível ou perfil de acesso</w:t>
      </w:r>
      <w:r w:rsidR="002C29D7">
        <w:rPr>
          <w:rFonts w:ascii="Arial Narrow" w:hAnsi="Arial Narrow" w:cs="Arial"/>
          <w:color w:val="002060"/>
          <w:sz w:val="22"/>
          <w:szCs w:val="22"/>
        </w:rPr>
        <w:t>)</w:t>
      </w:r>
      <w:r>
        <w:rPr>
          <w:rFonts w:ascii="Arial Narrow" w:hAnsi="Arial Narrow" w:cs="Arial"/>
          <w:color w:val="002060"/>
          <w:sz w:val="22"/>
          <w:szCs w:val="22"/>
        </w:rPr>
        <w:t xml:space="preserve">. </w:t>
      </w:r>
      <w:r w:rsidR="00AB77F0">
        <w:rPr>
          <w:rFonts w:ascii="Arial Narrow" w:hAnsi="Arial Narrow" w:cs="Arial"/>
          <w:color w:val="002060"/>
          <w:sz w:val="22"/>
          <w:szCs w:val="22"/>
        </w:rPr>
        <w:t xml:space="preserve">Já os Tipos de Movimentos cadastrados pelo Distribuidor </w:t>
      </w:r>
      <w:r w:rsidR="001E67AE">
        <w:rPr>
          <w:rFonts w:ascii="Arial Narrow" w:hAnsi="Arial Narrow" w:cs="Arial"/>
          <w:color w:val="002060"/>
          <w:sz w:val="22"/>
          <w:szCs w:val="22"/>
        </w:rPr>
        <w:t>poderão ser alterados</w:t>
      </w:r>
      <w:r w:rsidR="00AB77F0">
        <w:rPr>
          <w:rFonts w:ascii="Arial Narrow" w:hAnsi="Arial Narrow" w:cs="Arial"/>
          <w:color w:val="002060"/>
          <w:sz w:val="22"/>
          <w:szCs w:val="22"/>
        </w:rPr>
        <w:t xml:space="preserve"> e/ou excluído</w:t>
      </w:r>
      <w:r w:rsidR="002C29D7">
        <w:rPr>
          <w:rFonts w:ascii="Arial Narrow" w:hAnsi="Arial Narrow" w:cs="Arial"/>
          <w:color w:val="002060"/>
          <w:sz w:val="22"/>
          <w:szCs w:val="22"/>
        </w:rPr>
        <w:t>s</w:t>
      </w:r>
      <w:r w:rsidR="00F2092A">
        <w:rPr>
          <w:rFonts w:ascii="Arial Narrow" w:hAnsi="Arial Narrow" w:cs="Arial"/>
          <w:color w:val="002060"/>
          <w:sz w:val="22"/>
          <w:szCs w:val="22"/>
        </w:rPr>
        <w:t>, com exceção dos tipos de movimento que incidem na divida, para esses tipos somente um usuário de nível gerencial pode cadastrar</w:t>
      </w:r>
      <w:r w:rsidR="00AB77F0">
        <w:rPr>
          <w:rFonts w:ascii="Arial Narrow" w:hAnsi="Arial Narrow" w:cs="Arial"/>
          <w:color w:val="002060"/>
          <w:sz w:val="22"/>
          <w:szCs w:val="22"/>
        </w:rPr>
        <w:t>.</w:t>
      </w:r>
      <w:r w:rsidR="001E67AE">
        <w:rPr>
          <w:rFonts w:ascii="Arial Narrow" w:hAnsi="Arial Narrow" w:cs="Arial"/>
          <w:color w:val="002060"/>
          <w:sz w:val="22"/>
          <w:szCs w:val="22"/>
        </w:rPr>
        <w:t xml:space="preserve"> </w:t>
      </w:r>
    </w:p>
    <w:p w:rsidR="002F180A" w:rsidRDefault="003E0D7E" w:rsidP="00E9572F">
      <w:pPr>
        <w:ind w:left="360"/>
        <w:rPr>
          <w:ins w:id="14" w:author="Editora Abril S.A." w:date="2012-04-11T16:19:00Z"/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Os cadastros realizados nesta funcionalidade servirão de base para os tipos de movimentos utilizados nas telas de </w:t>
      </w:r>
      <w:r w:rsidR="00AB77F0" w:rsidRPr="0063565A">
        <w:rPr>
          <w:rFonts w:ascii="Arial Narrow" w:hAnsi="Arial Narrow" w:cs="Arial"/>
          <w:color w:val="002060"/>
          <w:sz w:val="22"/>
          <w:szCs w:val="22"/>
          <w:u w:val="single"/>
        </w:rPr>
        <w:t xml:space="preserve">EMS 0086 - </w:t>
      </w:r>
      <w:r w:rsidRPr="0063565A">
        <w:rPr>
          <w:rFonts w:ascii="Arial Narrow" w:hAnsi="Arial Narrow" w:cs="Arial"/>
          <w:color w:val="002060"/>
          <w:sz w:val="22"/>
          <w:szCs w:val="22"/>
          <w:u w:val="single"/>
        </w:rPr>
        <w:t>Lançamento de Faltas e Sobras</w:t>
      </w:r>
      <w:r>
        <w:rPr>
          <w:rFonts w:ascii="Arial Narrow" w:hAnsi="Arial Narrow" w:cs="Arial"/>
          <w:color w:val="002060"/>
          <w:sz w:val="22"/>
          <w:szCs w:val="22"/>
        </w:rPr>
        <w:t xml:space="preserve"> e da tela de </w:t>
      </w:r>
      <w:r w:rsidR="00AB77F0" w:rsidRPr="0063565A">
        <w:rPr>
          <w:rFonts w:ascii="Arial Narrow" w:hAnsi="Arial Narrow" w:cs="Arial"/>
          <w:color w:val="002060"/>
          <w:sz w:val="22"/>
          <w:szCs w:val="22"/>
          <w:u w:val="single"/>
        </w:rPr>
        <w:t xml:space="preserve">EMS 0017 - </w:t>
      </w:r>
      <w:r w:rsidRPr="0063565A">
        <w:rPr>
          <w:rFonts w:ascii="Arial Narrow" w:hAnsi="Arial Narrow" w:cs="Arial"/>
          <w:color w:val="002060"/>
          <w:sz w:val="22"/>
          <w:szCs w:val="22"/>
          <w:u w:val="single"/>
        </w:rPr>
        <w:t>Débitos e Créditos</w:t>
      </w:r>
      <w:r w:rsidR="00654382">
        <w:rPr>
          <w:rFonts w:ascii="Arial Narrow" w:hAnsi="Arial Narrow" w:cs="Arial"/>
          <w:color w:val="002060"/>
          <w:sz w:val="22"/>
          <w:szCs w:val="22"/>
        </w:rPr>
        <w:t xml:space="preserve"> e conforme a indicação de incidência na divida, devem compor a divida no processo de geração de dividas.</w:t>
      </w:r>
    </w:p>
    <w:p w:rsidR="00626597" w:rsidRDefault="00626597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ins w:id="15" w:author="Editora Abril S.A." w:date="2012-04-11T16:19:00Z">
        <w:r>
          <w:rPr>
            <w:rFonts w:ascii="Arial Narrow" w:hAnsi="Arial Narrow" w:cs="Arial"/>
            <w:color w:val="002060"/>
            <w:sz w:val="22"/>
            <w:szCs w:val="22"/>
          </w:rPr>
          <w:t>Os movimentos devem ser passíveis de aprovaç</w:t>
        </w:r>
      </w:ins>
      <w:ins w:id="16" w:author="Editora Abril S.A." w:date="2012-04-11T16:20:00Z">
        <w:r>
          <w:rPr>
            <w:rFonts w:ascii="Arial Narrow" w:hAnsi="Arial Narrow" w:cs="Arial"/>
            <w:color w:val="002060"/>
            <w:sz w:val="22"/>
            <w:szCs w:val="22"/>
          </w:rPr>
          <w:t xml:space="preserve">ão caso o distribuidor opte por </w:t>
        </w:r>
        <w:proofErr w:type="spellStart"/>
        <w:r>
          <w:rPr>
            <w:rFonts w:ascii="Arial Narrow" w:hAnsi="Arial Narrow" w:cs="Arial"/>
            <w:color w:val="002060"/>
            <w:sz w:val="22"/>
            <w:szCs w:val="22"/>
          </w:rPr>
          <w:t>utiizar</w:t>
        </w:r>
        <w:proofErr w:type="spellEnd"/>
        <w:r>
          <w:rPr>
            <w:rFonts w:ascii="Arial Narrow" w:hAnsi="Arial Narrow" w:cs="Arial"/>
            <w:color w:val="002060"/>
            <w:sz w:val="22"/>
            <w:szCs w:val="22"/>
          </w:rPr>
          <w:t xml:space="preserve"> o workflow de aprovação do sistema, caso contrário a opção de aprovação deve estar desabilitada.</w:t>
        </w:r>
      </w:ins>
    </w:p>
    <w:p w:rsidR="001E67AE" w:rsidRDefault="001E67AE" w:rsidP="001E67AE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Deve haver uma ação para alteração ou exclusão do item selecionado. Para exclusão deve haver solicitação de confirmação de exclusão, respeitando a integridade referencial do banco de dados.</w:t>
      </w:r>
    </w:p>
    <w:p w:rsidR="001E67AE" w:rsidRDefault="001E67AE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bookmarkStart w:id="17" w:name="_GoBack"/>
      <w:bookmarkEnd w:id="17"/>
    </w:p>
    <w:p w:rsidR="001E67AE" w:rsidRDefault="001E67AE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1E67AE" w:rsidRPr="00875148" w:rsidRDefault="001E67AE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  <w:r w:rsidRPr="00271A13">
        <w:rPr>
          <w:rFonts w:ascii="Arial Narrow" w:hAnsi="Arial Narrow"/>
          <w:b/>
        </w:rPr>
        <w:t>“</w:t>
      </w:r>
      <w:r w:rsidR="00BA20BF">
        <w:rPr>
          <w:rFonts w:ascii="Arial Narrow" w:hAnsi="Arial Narrow"/>
          <w:b/>
        </w:rPr>
        <w:t>Tipos de Movimentos</w:t>
      </w:r>
      <w:r w:rsidRPr="00271A13">
        <w:rPr>
          <w:rFonts w:ascii="Arial Narrow" w:hAnsi="Arial Narrow"/>
          <w:b/>
        </w:rPr>
        <w:t>”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9F53C9" w:rsidRDefault="00432B6F" w:rsidP="0063565A">
      <w:pPr>
        <w:ind w:left="426" w:firstLine="294"/>
        <w:rPr>
          <w:rFonts w:ascii="Arial Narrow" w:hAnsi="Arial Narrow"/>
        </w:rPr>
      </w:pPr>
      <w:r>
        <w:rPr>
          <w:rFonts w:ascii="Arial Narrow" w:hAnsi="Arial Narrow"/>
        </w:rPr>
        <w:t>Filtro:</w:t>
      </w:r>
    </w:p>
    <w:p w:rsidR="008B2333" w:rsidRDefault="008B2333" w:rsidP="0063565A">
      <w:pPr>
        <w:ind w:left="426" w:firstLine="294"/>
        <w:rPr>
          <w:rFonts w:ascii="Arial Narrow" w:hAnsi="Arial Narrow"/>
        </w:rPr>
      </w:pPr>
    </w:p>
    <w:p w:rsidR="008B2333" w:rsidRDefault="008B2333" w:rsidP="0063565A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Código: Código referente ao Tipo de Movimento cadastrado.</w:t>
      </w:r>
    </w:p>
    <w:p w:rsidR="008B2333" w:rsidRPr="0063565A" w:rsidRDefault="008B2333" w:rsidP="0063565A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Descrição: Descrição do Tipo de Movimento</w:t>
      </w:r>
    </w:p>
    <w:p w:rsidR="008B2333" w:rsidRDefault="008B2333" w:rsidP="008B2333">
      <w:pPr>
        <w:ind w:left="426" w:firstLine="294"/>
        <w:rPr>
          <w:rFonts w:ascii="Arial Narrow" w:hAnsi="Arial Narrow"/>
        </w:rPr>
      </w:pPr>
    </w:p>
    <w:p w:rsidR="008B2333" w:rsidRDefault="008B2333" w:rsidP="008B2333">
      <w:pPr>
        <w:ind w:left="426" w:firstLine="294"/>
        <w:rPr>
          <w:rFonts w:ascii="Arial Narrow" w:hAnsi="Arial Narrow"/>
        </w:rPr>
      </w:pPr>
      <w:r>
        <w:rPr>
          <w:rFonts w:ascii="Arial Narrow" w:hAnsi="Arial Narrow"/>
        </w:rPr>
        <w:t>Cadastro de Novo Tipo de Movimento / Alteração</w:t>
      </w:r>
    </w:p>
    <w:p w:rsidR="008B2333" w:rsidRDefault="008B2333" w:rsidP="0010198B">
      <w:pPr>
        <w:ind w:left="426"/>
        <w:rPr>
          <w:rFonts w:ascii="Arial Narrow" w:hAnsi="Arial Narrow"/>
        </w:rPr>
      </w:pPr>
    </w:p>
    <w:p w:rsidR="00AB606A" w:rsidRDefault="00E9572F" w:rsidP="00BA20B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Código: Será preenchido </w:t>
      </w:r>
      <w:r w:rsidR="00BA20BF">
        <w:rPr>
          <w:rFonts w:ascii="Arial Narrow" w:hAnsi="Arial Narrow"/>
        </w:rPr>
        <w:t>automaticamente pelo sistema. Não será possível alteração.</w:t>
      </w:r>
    </w:p>
    <w:p w:rsidR="00BA20BF" w:rsidRDefault="00BA20BF" w:rsidP="0076369B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 w:rsidRPr="00BA20BF">
        <w:rPr>
          <w:rFonts w:ascii="Arial Narrow" w:hAnsi="Arial Narrow"/>
        </w:rPr>
        <w:t>Descrição</w:t>
      </w:r>
      <w:r w:rsidR="0076369B" w:rsidRPr="00BA20BF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Campo para descrição do tipo de movimento.</w:t>
      </w:r>
    </w:p>
    <w:p w:rsidR="00BA20BF" w:rsidRDefault="00BA20BF" w:rsidP="0076369B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Operação: Combo onde será possível a escolha das seguintes opções: Debito ou Crédito.</w:t>
      </w:r>
    </w:p>
    <w:p w:rsidR="00BA20BF" w:rsidRDefault="00BA20BF" w:rsidP="00BA20BF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Aprovação: Combo onde será possível a escolha das seguintes opções: Sim ou Não.</w:t>
      </w:r>
    </w:p>
    <w:p w:rsidR="00BA20BF" w:rsidRDefault="00BA20BF" w:rsidP="00BA20BF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Incide na Divida: Combo onde será possível a escolha das seguintes opções: Sim ou Não.</w:t>
      </w:r>
    </w:p>
    <w:p w:rsidR="00BA20BF" w:rsidRDefault="00BA20BF" w:rsidP="00BA20BF">
      <w:pPr>
        <w:pStyle w:val="PargrafodaLista"/>
        <w:ind w:left="1146"/>
        <w:rPr>
          <w:rFonts w:ascii="Arial Narrow" w:hAnsi="Arial Narrow"/>
        </w:rPr>
      </w:pPr>
    </w:p>
    <w:p w:rsidR="0076369B" w:rsidRDefault="0076369B" w:rsidP="00B70D72">
      <w:pPr>
        <w:rPr>
          <w:rFonts w:ascii="Arial Narrow" w:hAnsi="Arial Narrow"/>
        </w:rPr>
      </w:pPr>
    </w:p>
    <w:p w:rsidR="00B70D72" w:rsidRDefault="00B70D72" w:rsidP="00B70D72">
      <w:pPr>
        <w:ind w:left="709"/>
        <w:rPr>
          <w:rFonts w:ascii="Arial Narrow" w:hAnsi="Arial Narrow"/>
        </w:rPr>
      </w:pPr>
      <w:r>
        <w:rPr>
          <w:rFonts w:ascii="Arial Narrow" w:hAnsi="Arial Narrow"/>
        </w:rPr>
        <w:t>Os Campos abaixo serão retornados pela ação de pesquisa. São todos “Não editáveis”.</w:t>
      </w:r>
    </w:p>
    <w:p w:rsidR="00AB606A" w:rsidRDefault="00AB606A" w:rsidP="00B70D72">
      <w:pPr>
        <w:ind w:left="709"/>
        <w:rPr>
          <w:rFonts w:ascii="Arial Narrow" w:hAnsi="Arial Narrow"/>
        </w:rPr>
      </w:pPr>
    </w:p>
    <w:p w:rsidR="00AB606A" w:rsidRDefault="00BA20BF" w:rsidP="00AB606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Código</w:t>
      </w:r>
      <w:r w:rsidR="00AB606A">
        <w:rPr>
          <w:rFonts w:ascii="Arial Narrow" w:hAnsi="Arial Narrow"/>
        </w:rPr>
        <w:t xml:space="preserve">: </w:t>
      </w:r>
      <w:r w:rsidR="00704AC5">
        <w:rPr>
          <w:rFonts w:ascii="Arial Narrow" w:hAnsi="Arial Narrow"/>
        </w:rPr>
        <w:t>Deverá recuperar a informação do cadastro.</w:t>
      </w:r>
    </w:p>
    <w:p w:rsidR="00704AC5" w:rsidRDefault="00BA20BF" w:rsidP="00E9572F">
      <w:pPr>
        <w:numPr>
          <w:ilvl w:val="0"/>
          <w:numId w:val="25"/>
        </w:numPr>
        <w:rPr>
          <w:rFonts w:ascii="Arial Narrow" w:hAnsi="Arial Narrow"/>
        </w:rPr>
      </w:pPr>
      <w:r w:rsidRPr="00704AC5">
        <w:rPr>
          <w:rFonts w:ascii="Arial Narrow" w:hAnsi="Arial Narrow"/>
        </w:rPr>
        <w:t>Descrição</w:t>
      </w:r>
      <w:r w:rsidR="00E9572F" w:rsidRPr="00704AC5">
        <w:rPr>
          <w:rFonts w:ascii="Arial Narrow" w:hAnsi="Arial Narrow"/>
        </w:rPr>
        <w:t>:</w:t>
      </w:r>
      <w:r w:rsidR="009F53C9">
        <w:rPr>
          <w:rFonts w:ascii="Arial Narrow" w:hAnsi="Arial Narrow"/>
        </w:rPr>
        <w:t xml:space="preserve"> </w:t>
      </w:r>
      <w:r w:rsidR="00704AC5">
        <w:rPr>
          <w:rFonts w:ascii="Arial Narrow" w:hAnsi="Arial Narrow"/>
        </w:rPr>
        <w:t>Deverá recuperar a informação do cadastro.</w:t>
      </w:r>
    </w:p>
    <w:p w:rsidR="00704AC5" w:rsidRPr="00704AC5" w:rsidRDefault="00704AC5" w:rsidP="00E9572F">
      <w:pPr>
        <w:numPr>
          <w:ilvl w:val="0"/>
          <w:numId w:val="25"/>
        </w:numPr>
        <w:rPr>
          <w:rFonts w:ascii="Arial Narrow" w:hAnsi="Arial Narrow"/>
        </w:rPr>
      </w:pPr>
      <w:r w:rsidRPr="00704AC5">
        <w:rPr>
          <w:rFonts w:ascii="Arial Narrow" w:hAnsi="Arial Narrow"/>
        </w:rPr>
        <w:t>Operação:</w:t>
      </w:r>
      <w:r>
        <w:rPr>
          <w:rFonts w:ascii="Arial Narrow" w:hAnsi="Arial Narrow"/>
        </w:rPr>
        <w:t xml:space="preserve"> Deverá recuperar a informação do cadastro.</w:t>
      </w:r>
    </w:p>
    <w:p w:rsidR="00704AC5" w:rsidRDefault="00704AC5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Aprovação: Deverá recuperar a informação do cadastro.</w:t>
      </w:r>
    </w:p>
    <w:p w:rsidR="00704AC5" w:rsidRDefault="00704AC5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Incide na Dívida: Deverá recuperar a informação do cadastro.</w:t>
      </w:r>
    </w:p>
    <w:p w:rsidR="00542F03" w:rsidRDefault="00542F03" w:rsidP="00542F03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Ação: Recupera para a tela de cadastro o conteúdo selecionado para edição, ou exclu</w:t>
      </w:r>
      <w:r w:rsidR="00432B6F">
        <w:rPr>
          <w:rFonts w:ascii="Arial Narrow" w:hAnsi="Arial Narrow"/>
        </w:rPr>
        <w:t>são de um</w:t>
      </w:r>
      <w:r>
        <w:rPr>
          <w:rFonts w:ascii="Arial Narrow" w:hAnsi="Arial Narrow"/>
        </w:rPr>
        <w:t xml:space="preserve"> item selecionado.</w:t>
      </w:r>
    </w:p>
    <w:p w:rsidR="00542F03" w:rsidRDefault="00542F03" w:rsidP="00542F03">
      <w:pPr>
        <w:ind w:left="1146"/>
        <w:rPr>
          <w:rFonts w:ascii="Arial Narrow" w:hAnsi="Arial Narrow"/>
        </w:rPr>
      </w:pPr>
    </w:p>
    <w:p w:rsidR="00E9572F" w:rsidRDefault="00E9572F" w:rsidP="00E9572F">
      <w:pPr>
        <w:rPr>
          <w:rFonts w:ascii="Arial Narrow" w:hAnsi="Arial Narrow"/>
        </w:rPr>
      </w:pPr>
    </w:p>
    <w:p w:rsidR="00E9572F" w:rsidRDefault="00E9572F" w:rsidP="00E9572F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E9572F" w:rsidRDefault="00E9572F" w:rsidP="00E9572F">
      <w:pPr>
        <w:ind w:left="426"/>
        <w:rPr>
          <w:rFonts w:ascii="Arial Narrow" w:hAnsi="Arial Narrow"/>
        </w:rPr>
      </w:pPr>
    </w:p>
    <w:p w:rsidR="00E9572F" w:rsidRDefault="00E9572F" w:rsidP="00E9572F">
      <w:pPr>
        <w:numPr>
          <w:ilvl w:val="0"/>
          <w:numId w:val="26"/>
        </w:numPr>
        <w:rPr>
          <w:rFonts w:ascii="Arial Narrow" w:hAnsi="Arial Narrow"/>
        </w:rPr>
      </w:pPr>
      <w:r w:rsidRPr="00704AC5">
        <w:rPr>
          <w:rFonts w:ascii="Arial Narrow" w:hAnsi="Arial Narrow"/>
        </w:rPr>
        <w:t xml:space="preserve">Pesquisar: </w:t>
      </w:r>
      <w:r w:rsidR="00704AC5" w:rsidRPr="00704AC5">
        <w:rPr>
          <w:rFonts w:ascii="Arial Narrow" w:hAnsi="Arial Narrow"/>
        </w:rPr>
        <w:t xml:space="preserve">Trabalha junto com o </w:t>
      </w:r>
      <w:proofErr w:type="spellStart"/>
      <w:r w:rsidR="00704AC5" w:rsidRPr="00704AC5">
        <w:rPr>
          <w:rFonts w:ascii="Arial Narrow" w:hAnsi="Arial Narrow"/>
        </w:rPr>
        <w:t>check-box</w:t>
      </w:r>
      <w:proofErr w:type="spellEnd"/>
      <w:r w:rsidR="00704AC5" w:rsidRPr="00704AC5">
        <w:rPr>
          <w:rFonts w:ascii="Arial Narrow" w:hAnsi="Arial Narrow"/>
        </w:rPr>
        <w:t xml:space="preserve"> e</w:t>
      </w:r>
      <w:r w:rsidR="00AB606A" w:rsidRPr="00704AC5">
        <w:rPr>
          <w:rFonts w:ascii="Arial Narrow" w:hAnsi="Arial Narrow"/>
        </w:rPr>
        <w:t>xecuta</w:t>
      </w:r>
      <w:r w:rsidR="00704AC5" w:rsidRPr="00704AC5">
        <w:rPr>
          <w:rFonts w:ascii="Arial Narrow" w:hAnsi="Arial Narrow"/>
        </w:rPr>
        <w:t>ndo</w:t>
      </w:r>
      <w:r w:rsidR="00AB606A" w:rsidRPr="00704AC5">
        <w:rPr>
          <w:rFonts w:ascii="Arial Narrow" w:hAnsi="Arial Narrow"/>
        </w:rPr>
        <w:t xml:space="preserve"> a ação da pesquisa baseada n</w:t>
      </w:r>
      <w:r w:rsidR="00704AC5" w:rsidRPr="00704AC5">
        <w:rPr>
          <w:rFonts w:ascii="Arial Narrow" w:hAnsi="Arial Narrow"/>
        </w:rPr>
        <w:t>a seleção.</w:t>
      </w:r>
    </w:p>
    <w:p w:rsidR="009F53C9" w:rsidRDefault="009F53C9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Novo: Botão de ação que abrirá janela para inclusão de novo cadastro.</w:t>
      </w:r>
    </w:p>
    <w:p w:rsidR="00704AC5" w:rsidRDefault="009F53C9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Confirmar</w:t>
      </w:r>
      <w:r w:rsidR="00704AC5">
        <w:rPr>
          <w:rFonts w:ascii="Arial Narrow" w:hAnsi="Arial Narrow"/>
        </w:rPr>
        <w:t>: Ação para inserir o que foi digitado no cadastro.</w:t>
      </w:r>
    </w:p>
    <w:p w:rsidR="00704AC5" w:rsidRDefault="00704AC5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Cancelar: Cancelar o que foi digitado.</w:t>
      </w:r>
    </w:p>
    <w:p w:rsidR="00704AC5" w:rsidRDefault="00704AC5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(x) Excluir: Excluir a informação. Deverá respeitar a integridade referencial do banco de dados e só pode permitir a </w:t>
      </w:r>
      <w:r w:rsidR="0071466C">
        <w:rPr>
          <w:rFonts w:ascii="Arial Narrow" w:hAnsi="Arial Narrow"/>
        </w:rPr>
        <w:t>ex</w:t>
      </w:r>
      <w:r>
        <w:rPr>
          <w:rFonts w:ascii="Arial Narrow" w:hAnsi="Arial Narrow"/>
        </w:rPr>
        <w:t>clus</w:t>
      </w:r>
      <w:r w:rsidR="0071466C">
        <w:rPr>
          <w:rFonts w:ascii="Arial Narrow" w:hAnsi="Arial Narrow"/>
        </w:rPr>
        <w:t xml:space="preserve">ão se </w:t>
      </w:r>
      <w:r w:rsidR="00432B6F">
        <w:rPr>
          <w:rFonts w:ascii="Arial Narrow" w:hAnsi="Arial Narrow"/>
        </w:rPr>
        <w:t>não h</w:t>
      </w:r>
      <w:r w:rsidR="005C69E3">
        <w:rPr>
          <w:rFonts w:ascii="Arial Narrow" w:hAnsi="Arial Narrow"/>
        </w:rPr>
        <w:t>o</w:t>
      </w:r>
      <w:r w:rsidR="00432B6F">
        <w:rPr>
          <w:rFonts w:ascii="Arial Narrow" w:hAnsi="Arial Narrow"/>
        </w:rPr>
        <w:t>uver informações cadastradas com esse tipo de movimento</w:t>
      </w:r>
      <w:r w:rsidR="0071466C">
        <w:rPr>
          <w:rFonts w:ascii="Arial Narrow" w:hAnsi="Arial Narrow"/>
        </w:rPr>
        <w:t>.</w:t>
      </w:r>
    </w:p>
    <w:p w:rsidR="00542F03" w:rsidRDefault="00542F03" w:rsidP="00542F03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(/) Altera: Altera a informação do item selecionado.</w:t>
      </w:r>
    </w:p>
    <w:p w:rsidR="00704AC5" w:rsidRPr="00704AC5" w:rsidRDefault="00704AC5" w:rsidP="00704AC5">
      <w:pPr>
        <w:rPr>
          <w:rFonts w:ascii="Arial Narrow" w:hAnsi="Arial Narrow"/>
        </w:rPr>
      </w:pPr>
    </w:p>
    <w:p w:rsidR="00E9572F" w:rsidRDefault="00E9572F" w:rsidP="00E9572F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E9572F" w:rsidRDefault="002E4043" w:rsidP="00E9572F">
      <w:pPr>
        <w:rPr>
          <w:rFonts w:ascii="Arial Narrow" w:hAnsi="Arial Narrow"/>
        </w:rPr>
      </w:pPr>
      <w:r>
        <w:rPr>
          <w:rFonts w:ascii="Arial Narrow" w:hAnsi="Arial Narrow"/>
        </w:rPr>
        <w:t>Tela de cadastro do Tipo de Movimento.</w:t>
      </w:r>
    </w:p>
    <w:p w:rsidR="00107104" w:rsidRDefault="00107104">
      <w:pPr>
        <w:rPr>
          <w:rFonts w:ascii="Arial Narrow" w:hAnsi="Arial Narrow"/>
        </w:rPr>
      </w:pPr>
    </w:p>
    <w:p w:rsidR="00107104" w:rsidRDefault="00C80FB5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13780" cy="38309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C0F" w:rsidRDefault="00107104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6120130" cy="3814445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1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7C0F">
        <w:rPr>
          <w:rFonts w:ascii="Arial Narrow" w:hAnsi="Arial Narrow"/>
        </w:rPr>
        <w:br w:type="page"/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0"/>
      <w:footerReference w:type="default" r:id="rId11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7ADC" w:rsidRDefault="00C37ADC">
      <w:r>
        <w:separator/>
      </w:r>
    </w:p>
  </w:endnote>
  <w:endnote w:type="continuationSeparator" w:id="0">
    <w:p w:rsidR="00C37ADC" w:rsidRDefault="00C37A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C0F" w:rsidRDefault="00DD7C0F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2C52DD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2C52DD">
      <w:rPr>
        <w:rStyle w:val="Nmerodepgina"/>
        <w:rFonts w:ascii="Arial" w:hAnsi="Arial"/>
        <w:snapToGrid w:val="0"/>
      </w:rPr>
      <w:fldChar w:fldCharType="separate"/>
    </w:r>
    <w:r w:rsidR="00626597">
      <w:rPr>
        <w:rStyle w:val="Nmerodepgina"/>
        <w:rFonts w:ascii="Arial" w:hAnsi="Arial"/>
        <w:noProof/>
        <w:snapToGrid w:val="0"/>
      </w:rPr>
      <w:t>2</w:t>
    </w:r>
    <w:r w:rsidR="002C52DD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2C52DD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2C52DD">
      <w:rPr>
        <w:rStyle w:val="Nmerodepgina"/>
        <w:rFonts w:ascii="Arial" w:hAnsi="Arial"/>
        <w:snapToGrid w:val="0"/>
      </w:rPr>
      <w:fldChar w:fldCharType="separate"/>
    </w:r>
    <w:r w:rsidR="00626597">
      <w:rPr>
        <w:rStyle w:val="Nmerodepgina"/>
        <w:rFonts w:ascii="Arial" w:hAnsi="Arial"/>
        <w:noProof/>
        <w:snapToGrid w:val="0"/>
      </w:rPr>
      <w:t>9</w:t>
    </w:r>
    <w:r w:rsidR="002C52DD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7ADC" w:rsidRDefault="00C37ADC">
      <w:r>
        <w:separator/>
      </w:r>
    </w:p>
  </w:footnote>
  <w:footnote w:type="continuationSeparator" w:id="0">
    <w:p w:rsidR="00C37ADC" w:rsidRDefault="00C37ADC">
      <w:r>
        <w:continuationSeparator/>
      </w:r>
    </w:p>
  </w:footnote>
  <w:footnote w:id="1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089"/>
      <w:gridCol w:w="3970"/>
      <w:gridCol w:w="1985"/>
      <w:gridCol w:w="1772"/>
    </w:tblGrid>
    <w:tr w:rsidR="00DD7C0F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D7C0F" w:rsidRDefault="006611F9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DD7C0F">
      <w:trPr>
        <w:cantSplit/>
        <w:trHeight w:val="337"/>
        <w:jc w:val="center"/>
      </w:trPr>
      <w:tc>
        <w:tcPr>
          <w:tcW w:w="2089" w:type="dxa"/>
          <w:vMerge/>
        </w:tcPr>
        <w:p w:rsidR="00DD7C0F" w:rsidRDefault="00DD7C0F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D7C0F" w:rsidRDefault="00DD7C0F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DATA: </w:t>
          </w:r>
          <w:r w:rsidR="002619F6">
            <w:rPr>
              <w:rFonts w:ascii="Arial" w:hAnsi="Arial"/>
              <w:sz w:val="16"/>
            </w:rPr>
            <w:t>28</w:t>
          </w:r>
          <w:r>
            <w:rPr>
              <w:rFonts w:ascii="Arial" w:hAnsi="Arial"/>
              <w:sz w:val="16"/>
            </w:rPr>
            <w:t>/</w:t>
          </w:r>
          <w:r w:rsidR="002619F6">
            <w:rPr>
              <w:rFonts w:ascii="Arial" w:hAnsi="Arial"/>
              <w:sz w:val="16"/>
            </w:rPr>
            <w:t>12</w:t>
          </w:r>
          <w:r>
            <w:rPr>
              <w:rFonts w:ascii="Arial" w:hAnsi="Arial"/>
              <w:sz w:val="16"/>
            </w:rPr>
            <w:t>/2011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DD7C0F" w:rsidRDefault="00DD7C0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7FA536BA"/>
    <w:multiLevelType w:val="hybridMultilevel"/>
    <w:tmpl w:val="55EE203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6"/>
  </w:num>
  <w:num w:numId="27">
    <w:abstractNumId w:val="26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 w:grammar="clean"/>
  <w:attachedTemplate r:id="rId1"/>
  <w:stylePaneFormatFilter w:val="3F01"/>
  <w:trackRevision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5102B"/>
    <w:rsid w:val="00062236"/>
    <w:rsid w:val="0006327C"/>
    <w:rsid w:val="00063320"/>
    <w:rsid w:val="00065E97"/>
    <w:rsid w:val="000718DF"/>
    <w:rsid w:val="0007424A"/>
    <w:rsid w:val="00075F45"/>
    <w:rsid w:val="00085C58"/>
    <w:rsid w:val="00090E34"/>
    <w:rsid w:val="00092FF2"/>
    <w:rsid w:val="00095B92"/>
    <w:rsid w:val="000A2DBE"/>
    <w:rsid w:val="000A3B7F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104"/>
    <w:rsid w:val="00107798"/>
    <w:rsid w:val="00107843"/>
    <w:rsid w:val="00111FA2"/>
    <w:rsid w:val="0011241E"/>
    <w:rsid w:val="00112EFC"/>
    <w:rsid w:val="00116B72"/>
    <w:rsid w:val="0012448A"/>
    <w:rsid w:val="001252E4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0FA1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415F"/>
    <w:rsid w:val="00195723"/>
    <w:rsid w:val="001B744E"/>
    <w:rsid w:val="001C0FEA"/>
    <w:rsid w:val="001C3A9A"/>
    <w:rsid w:val="001D0F63"/>
    <w:rsid w:val="001D12AD"/>
    <w:rsid w:val="001D24B2"/>
    <w:rsid w:val="001D3A86"/>
    <w:rsid w:val="001D55EF"/>
    <w:rsid w:val="001E5B29"/>
    <w:rsid w:val="001E67AE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8C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19F6"/>
    <w:rsid w:val="00263DF6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9D7"/>
    <w:rsid w:val="002C2B68"/>
    <w:rsid w:val="002C52DD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4043"/>
    <w:rsid w:val="002E6A5F"/>
    <w:rsid w:val="002E73E1"/>
    <w:rsid w:val="002F180A"/>
    <w:rsid w:val="002F2F90"/>
    <w:rsid w:val="002F64E0"/>
    <w:rsid w:val="003007BC"/>
    <w:rsid w:val="00301702"/>
    <w:rsid w:val="00301E5B"/>
    <w:rsid w:val="003026BA"/>
    <w:rsid w:val="00304F50"/>
    <w:rsid w:val="00306C3B"/>
    <w:rsid w:val="00310E23"/>
    <w:rsid w:val="00313C02"/>
    <w:rsid w:val="0031420D"/>
    <w:rsid w:val="00315652"/>
    <w:rsid w:val="00321262"/>
    <w:rsid w:val="00324DF4"/>
    <w:rsid w:val="0032615C"/>
    <w:rsid w:val="00343E85"/>
    <w:rsid w:val="0034692E"/>
    <w:rsid w:val="00346E2C"/>
    <w:rsid w:val="00352574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B4274"/>
    <w:rsid w:val="003C00B5"/>
    <w:rsid w:val="003C0E76"/>
    <w:rsid w:val="003C3E5A"/>
    <w:rsid w:val="003C7E6F"/>
    <w:rsid w:val="003D4B3F"/>
    <w:rsid w:val="003D5F2A"/>
    <w:rsid w:val="003D6623"/>
    <w:rsid w:val="003E0D7E"/>
    <w:rsid w:val="003E65D7"/>
    <w:rsid w:val="003F3769"/>
    <w:rsid w:val="003F4CD3"/>
    <w:rsid w:val="003F51EA"/>
    <w:rsid w:val="00406C5E"/>
    <w:rsid w:val="0040743C"/>
    <w:rsid w:val="00407BCF"/>
    <w:rsid w:val="0041262B"/>
    <w:rsid w:val="004150D4"/>
    <w:rsid w:val="00415F64"/>
    <w:rsid w:val="00425CF6"/>
    <w:rsid w:val="00432241"/>
    <w:rsid w:val="00432B6F"/>
    <w:rsid w:val="00435710"/>
    <w:rsid w:val="004373D4"/>
    <w:rsid w:val="004429EB"/>
    <w:rsid w:val="004454DC"/>
    <w:rsid w:val="004474E5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44BF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19D1"/>
    <w:rsid w:val="004E433D"/>
    <w:rsid w:val="004F355F"/>
    <w:rsid w:val="004F73A2"/>
    <w:rsid w:val="004F73CC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6B8D"/>
    <w:rsid w:val="00542F03"/>
    <w:rsid w:val="0054470E"/>
    <w:rsid w:val="00550E13"/>
    <w:rsid w:val="00551A51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3FEC"/>
    <w:rsid w:val="005C53BE"/>
    <w:rsid w:val="005C69E3"/>
    <w:rsid w:val="005D18EF"/>
    <w:rsid w:val="005E211D"/>
    <w:rsid w:val="005E2F8C"/>
    <w:rsid w:val="005E57D7"/>
    <w:rsid w:val="005E629A"/>
    <w:rsid w:val="006011B9"/>
    <w:rsid w:val="0060216A"/>
    <w:rsid w:val="00603A73"/>
    <w:rsid w:val="00603F7B"/>
    <w:rsid w:val="00610B3D"/>
    <w:rsid w:val="006119C0"/>
    <w:rsid w:val="00614377"/>
    <w:rsid w:val="00614B88"/>
    <w:rsid w:val="006252A9"/>
    <w:rsid w:val="00626597"/>
    <w:rsid w:val="0063565A"/>
    <w:rsid w:val="00640538"/>
    <w:rsid w:val="00645DE2"/>
    <w:rsid w:val="00652F0D"/>
    <w:rsid w:val="006538E2"/>
    <w:rsid w:val="00654382"/>
    <w:rsid w:val="0065593F"/>
    <w:rsid w:val="0065695B"/>
    <w:rsid w:val="00660CDF"/>
    <w:rsid w:val="006611F9"/>
    <w:rsid w:val="006675D3"/>
    <w:rsid w:val="006740BF"/>
    <w:rsid w:val="00676DC7"/>
    <w:rsid w:val="00687C7B"/>
    <w:rsid w:val="006919C9"/>
    <w:rsid w:val="00691D6D"/>
    <w:rsid w:val="006A2A01"/>
    <w:rsid w:val="006B4D0C"/>
    <w:rsid w:val="006B5723"/>
    <w:rsid w:val="006C1E49"/>
    <w:rsid w:val="006C43F7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4AC5"/>
    <w:rsid w:val="007069D1"/>
    <w:rsid w:val="007077A7"/>
    <w:rsid w:val="00707850"/>
    <w:rsid w:val="00710567"/>
    <w:rsid w:val="00711B32"/>
    <w:rsid w:val="00713A58"/>
    <w:rsid w:val="0071466C"/>
    <w:rsid w:val="00715235"/>
    <w:rsid w:val="00716B52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6369B"/>
    <w:rsid w:val="00763BF1"/>
    <w:rsid w:val="00772978"/>
    <w:rsid w:val="0077376A"/>
    <w:rsid w:val="00776469"/>
    <w:rsid w:val="00792AF6"/>
    <w:rsid w:val="00793B84"/>
    <w:rsid w:val="00793D6C"/>
    <w:rsid w:val="007974B6"/>
    <w:rsid w:val="00797E72"/>
    <w:rsid w:val="007A00C4"/>
    <w:rsid w:val="007A2713"/>
    <w:rsid w:val="007B1491"/>
    <w:rsid w:val="007B1AD5"/>
    <w:rsid w:val="007B3B6D"/>
    <w:rsid w:val="007B539A"/>
    <w:rsid w:val="007B5D5D"/>
    <w:rsid w:val="007B744D"/>
    <w:rsid w:val="007C09C7"/>
    <w:rsid w:val="007C6825"/>
    <w:rsid w:val="007C6A63"/>
    <w:rsid w:val="007D0756"/>
    <w:rsid w:val="007E3A6D"/>
    <w:rsid w:val="007E4CA4"/>
    <w:rsid w:val="007E71B4"/>
    <w:rsid w:val="008017EC"/>
    <w:rsid w:val="0080382D"/>
    <w:rsid w:val="008110AC"/>
    <w:rsid w:val="008125D7"/>
    <w:rsid w:val="008140EF"/>
    <w:rsid w:val="00823133"/>
    <w:rsid w:val="00824444"/>
    <w:rsid w:val="00832F35"/>
    <w:rsid w:val="00841321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7760C"/>
    <w:rsid w:val="00883CB7"/>
    <w:rsid w:val="00886CF7"/>
    <w:rsid w:val="00890929"/>
    <w:rsid w:val="0089266A"/>
    <w:rsid w:val="0089306D"/>
    <w:rsid w:val="008941BE"/>
    <w:rsid w:val="008A1117"/>
    <w:rsid w:val="008A12E3"/>
    <w:rsid w:val="008B2333"/>
    <w:rsid w:val="008B3FE1"/>
    <w:rsid w:val="008B6165"/>
    <w:rsid w:val="008C5990"/>
    <w:rsid w:val="008C696C"/>
    <w:rsid w:val="008D111F"/>
    <w:rsid w:val="008D53D2"/>
    <w:rsid w:val="008D5D89"/>
    <w:rsid w:val="008D7370"/>
    <w:rsid w:val="008E04FA"/>
    <w:rsid w:val="008E23BA"/>
    <w:rsid w:val="008E31C4"/>
    <w:rsid w:val="008E3F21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4189"/>
    <w:rsid w:val="00960881"/>
    <w:rsid w:val="00961437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F2E14"/>
    <w:rsid w:val="009F53C9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3631C"/>
    <w:rsid w:val="00A36F80"/>
    <w:rsid w:val="00A47B45"/>
    <w:rsid w:val="00A504B8"/>
    <w:rsid w:val="00A50F02"/>
    <w:rsid w:val="00A52738"/>
    <w:rsid w:val="00A53F2B"/>
    <w:rsid w:val="00A543D3"/>
    <w:rsid w:val="00A569C8"/>
    <w:rsid w:val="00A6089A"/>
    <w:rsid w:val="00A61BBE"/>
    <w:rsid w:val="00A63569"/>
    <w:rsid w:val="00A64519"/>
    <w:rsid w:val="00A66899"/>
    <w:rsid w:val="00A7024F"/>
    <w:rsid w:val="00A71C15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A6FCC"/>
    <w:rsid w:val="00AB4590"/>
    <w:rsid w:val="00AB606A"/>
    <w:rsid w:val="00AB67A7"/>
    <w:rsid w:val="00AB77F0"/>
    <w:rsid w:val="00AB7DCE"/>
    <w:rsid w:val="00AC3425"/>
    <w:rsid w:val="00AC3DDC"/>
    <w:rsid w:val="00AD00E4"/>
    <w:rsid w:val="00AD13A0"/>
    <w:rsid w:val="00AD1CD7"/>
    <w:rsid w:val="00AD20B9"/>
    <w:rsid w:val="00AD29C6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693C"/>
    <w:rsid w:val="00B171CD"/>
    <w:rsid w:val="00B232EC"/>
    <w:rsid w:val="00B26273"/>
    <w:rsid w:val="00B26CF8"/>
    <w:rsid w:val="00B275F6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0D72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20BF"/>
    <w:rsid w:val="00BA6CC9"/>
    <w:rsid w:val="00BA6DDF"/>
    <w:rsid w:val="00BA6F4D"/>
    <w:rsid w:val="00BB189E"/>
    <w:rsid w:val="00BB2081"/>
    <w:rsid w:val="00BB4FC7"/>
    <w:rsid w:val="00BB74D3"/>
    <w:rsid w:val="00BD06A1"/>
    <w:rsid w:val="00BD11A1"/>
    <w:rsid w:val="00BD16C4"/>
    <w:rsid w:val="00BD1DF1"/>
    <w:rsid w:val="00BD4414"/>
    <w:rsid w:val="00BE09C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6858"/>
    <w:rsid w:val="00C06BDE"/>
    <w:rsid w:val="00C25AFA"/>
    <w:rsid w:val="00C30277"/>
    <w:rsid w:val="00C31143"/>
    <w:rsid w:val="00C3375E"/>
    <w:rsid w:val="00C35528"/>
    <w:rsid w:val="00C3621F"/>
    <w:rsid w:val="00C36FB2"/>
    <w:rsid w:val="00C37ADC"/>
    <w:rsid w:val="00C449A0"/>
    <w:rsid w:val="00C468C7"/>
    <w:rsid w:val="00C475C9"/>
    <w:rsid w:val="00C47D5A"/>
    <w:rsid w:val="00C55F51"/>
    <w:rsid w:val="00C57994"/>
    <w:rsid w:val="00C57C2E"/>
    <w:rsid w:val="00C60F0C"/>
    <w:rsid w:val="00C62494"/>
    <w:rsid w:val="00C65E4E"/>
    <w:rsid w:val="00C6618A"/>
    <w:rsid w:val="00C75E39"/>
    <w:rsid w:val="00C80FB5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D2F09"/>
    <w:rsid w:val="00CF2AC9"/>
    <w:rsid w:val="00CF360A"/>
    <w:rsid w:val="00D013E8"/>
    <w:rsid w:val="00D1287F"/>
    <w:rsid w:val="00D131F2"/>
    <w:rsid w:val="00D1455B"/>
    <w:rsid w:val="00D15072"/>
    <w:rsid w:val="00D1558F"/>
    <w:rsid w:val="00D16DDA"/>
    <w:rsid w:val="00D20231"/>
    <w:rsid w:val="00D23568"/>
    <w:rsid w:val="00D253D6"/>
    <w:rsid w:val="00D31268"/>
    <w:rsid w:val="00D332C0"/>
    <w:rsid w:val="00D340EF"/>
    <w:rsid w:val="00D357CD"/>
    <w:rsid w:val="00D401AD"/>
    <w:rsid w:val="00D40FF6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3796"/>
    <w:rsid w:val="00D86DCA"/>
    <w:rsid w:val="00D874A6"/>
    <w:rsid w:val="00D90C24"/>
    <w:rsid w:val="00D94953"/>
    <w:rsid w:val="00D9721C"/>
    <w:rsid w:val="00DA0FB6"/>
    <w:rsid w:val="00DA4CC3"/>
    <w:rsid w:val="00DA6877"/>
    <w:rsid w:val="00DA73D1"/>
    <w:rsid w:val="00DB5999"/>
    <w:rsid w:val="00DB69E7"/>
    <w:rsid w:val="00DC14D4"/>
    <w:rsid w:val="00DC340A"/>
    <w:rsid w:val="00DC5667"/>
    <w:rsid w:val="00DD7C0F"/>
    <w:rsid w:val="00DE31D7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543B"/>
    <w:rsid w:val="00E2592F"/>
    <w:rsid w:val="00E3022E"/>
    <w:rsid w:val="00E309A9"/>
    <w:rsid w:val="00E31B86"/>
    <w:rsid w:val="00E3378F"/>
    <w:rsid w:val="00E34CC4"/>
    <w:rsid w:val="00E36D54"/>
    <w:rsid w:val="00E41F2B"/>
    <w:rsid w:val="00E51217"/>
    <w:rsid w:val="00E62254"/>
    <w:rsid w:val="00E635A2"/>
    <w:rsid w:val="00E751F2"/>
    <w:rsid w:val="00E825E0"/>
    <w:rsid w:val="00E829D5"/>
    <w:rsid w:val="00E857C3"/>
    <w:rsid w:val="00E86BF7"/>
    <w:rsid w:val="00E87A12"/>
    <w:rsid w:val="00E9191F"/>
    <w:rsid w:val="00E9572F"/>
    <w:rsid w:val="00E95E60"/>
    <w:rsid w:val="00E9713B"/>
    <w:rsid w:val="00EA21F6"/>
    <w:rsid w:val="00EA3AAD"/>
    <w:rsid w:val="00EA538F"/>
    <w:rsid w:val="00EB1B9F"/>
    <w:rsid w:val="00EB2506"/>
    <w:rsid w:val="00EC0A20"/>
    <w:rsid w:val="00EC6D24"/>
    <w:rsid w:val="00ED1B21"/>
    <w:rsid w:val="00ED439D"/>
    <w:rsid w:val="00ED5B4E"/>
    <w:rsid w:val="00ED6266"/>
    <w:rsid w:val="00EE251C"/>
    <w:rsid w:val="00EE76B3"/>
    <w:rsid w:val="00EF2883"/>
    <w:rsid w:val="00EF4284"/>
    <w:rsid w:val="00EF4F69"/>
    <w:rsid w:val="00F00402"/>
    <w:rsid w:val="00F025FE"/>
    <w:rsid w:val="00F06D28"/>
    <w:rsid w:val="00F06E32"/>
    <w:rsid w:val="00F110A0"/>
    <w:rsid w:val="00F115A0"/>
    <w:rsid w:val="00F1361E"/>
    <w:rsid w:val="00F13ECC"/>
    <w:rsid w:val="00F17E54"/>
    <w:rsid w:val="00F2092A"/>
    <w:rsid w:val="00F255DF"/>
    <w:rsid w:val="00F25CB5"/>
    <w:rsid w:val="00F2694F"/>
    <w:rsid w:val="00F27E38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76B8D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4BFA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0A3B7F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0A3B7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0A3B7F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sid w:val="000A3B7F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sid w:val="000A3B7F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0A3B7F"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sid w:val="000A3B7F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sid w:val="000A3B7F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sid w:val="000A3B7F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0A3B7F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0A3B7F"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0A3B7F"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sid w:val="000A3B7F"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0A3B7F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0A3B7F"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sid w:val="000A3B7F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0A3B7F"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0A3B7F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0A3B7F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C741E3B-5F20-49CB-82F1-C0D05A6BF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263</TotalTime>
  <Pages>9</Pages>
  <Words>1126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7193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Editora Abril S.A.</cp:lastModifiedBy>
  <cp:revision>21</cp:revision>
  <cp:lastPrinted>2009-11-19T20:24:00Z</cp:lastPrinted>
  <dcterms:created xsi:type="dcterms:W3CDTF">2011-12-28T16:09:00Z</dcterms:created>
  <dcterms:modified xsi:type="dcterms:W3CDTF">2012-04-11T19:22:00Z</dcterms:modified>
</cp:coreProperties>
</file>