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7F" w:rsidRPr="00875148" w:rsidRDefault="00B04E7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B04E7F" w:rsidRPr="00875148" w:rsidRDefault="00B04E7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B04E7F" w:rsidRPr="00875148" w:rsidRDefault="00B04E7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0025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Geração arquivos </w:t>
      </w:r>
      <w:proofErr w:type="spellStart"/>
      <w:r>
        <w:rPr>
          <w:rFonts w:ascii="Arial Narrow" w:hAnsi="Arial Narrow"/>
          <w:b/>
          <w:sz w:val="36"/>
          <w:szCs w:val="36"/>
        </w:rPr>
        <w:t>Nfe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04E7F" w:rsidRPr="00875148" w:rsidRDefault="00B04E7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B04E7F" w:rsidRPr="00875148" w:rsidRDefault="00B04E7F">
      <w:pPr>
        <w:jc w:val="center"/>
        <w:rPr>
          <w:rFonts w:ascii="Arial Narrow" w:hAnsi="Arial Narrow"/>
          <w:b/>
          <w:sz w:val="48"/>
        </w:rPr>
      </w:pPr>
    </w:p>
    <w:p w:rsidR="00B04E7F" w:rsidRPr="00875148" w:rsidRDefault="00B04E7F">
      <w:pPr>
        <w:pStyle w:val="Cabealho"/>
        <w:rPr>
          <w:rFonts w:ascii="Arial Narrow" w:hAnsi="Arial Narrow"/>
        </w:rPr>
      </w:pPr>
    </w:p>
    <w:p w:rsidR="00B04E7F" w:rsidRPr="00875148" w:rsidRDefault="00B04E7F">
      <w:pPr>
        <w:pStyle w:val="Cabealho"/>
        <w:rPr>
          <w:rFonts w:ascii="Arial Narrow" w:hAnsi="Arial Narrow"/>
        </w:rPr>
      </w:pPr>
    </w:p>
    <w:p w:rsidR="00B04E7F" w:rsidRPr="00875148" w:rsidRDefault="00B04E7F">
      <w:pPr>
        <w:pStyle w:val="Cabealho"/>
        <w:rPr>
          <w:rFonts w:ascii="Arial Narrow" w:hAnsi="Arial Narrow"/>
        </w:rPr>
      </w:pPr>
    </w:p>
    <w:p w:rsidR="00B04E7F" w:rsidRPr="00875148" w:rsidRDefault="00B04E7F">
      <w:pPr>
        <w:pStyle w:val="Cabealho"/>
        <w:rPr>
          <w:rFonts w:ascii="Arial Narrow" w:hAnsi="Arial Narrow"/>
        </w:rPr>
      </w:pPr>
    </w:p>
    <w:p w:rsidR="00B04E7F" w:rsidRPr="00875148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Default="00B04E7F">
      <w:pPr>
        <w:pStyle w:val="Cabealho"/>
        <w:rPr>
          <w:rFonts w:ascii="Arial Narrow" w:hAnsi="Arial Narrow"/>
        </w:rPr>
      </w:pPr>
    </w:p>
    <w:p w:rsidR="00B04E7F" w:rsidRPr="00875148" w:rsidRDefault="00B04E7F">
      <w:pPr>
        <w:pStyle w:val="Cabealho"/>
        <w:rPr>
          <w:rFonts w:ascii="Arial Narrow" w:hAnsi="Arial Narrow"/>
        </w:rPr>
      </w:pPr>
    </w:p>
    <w:p w:rsidR="00B04E7F" w:rsidRPr="00875148" w:rsidRDefault="00B04E7F">
      <w:pPr>
        <w:rPr>
          <w:rFonts w:ascii="Arial Narrow" w:hAnsi="Arial Narrow"/>
        </w:rPr>
      </w:pPr>
    </w:p>
    <w:p w:rsidR="00B04E7F" w:rsidRPr="00875148" w:rsidRDefault="00B04E7F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04E7F" w:rsidRPr="00875148" w:rsidTr="003D4B3F">
        <w:tc>
          <w:tcPr>
            <w:tcW w:w="1134" w:type="dxa"/>
          </w:tcPr>
          <w:p w:rsidR="00B04E7F" w:rsidRPr="00875148" w:rsidRDefault="00B04E7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B04E7F" w:rsidRPr="00875148" w:rsidRDefault="00B04E7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04E7F" w:rsidRPr="00875148" w:rsidRDefault="00B04E7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04E7F" w:rsidRPr="00875148" w:rsidRDefault="00B04E7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B04E7F" w:rsidRPr="00875148" w:rsidRDefault="00B04E7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04E7F" w:rsidRPr="00875148" w:rsidTr="003D4B3F">
        <w:tc>
          <w:tcPr>
            <w:tcW w:w="1134" w:type="dxa"/>
          </w:tcPr>
          <w:p w:rsidR="00B04E7F" w:rsidRPr="00875148" w:rsidRDefault="00B04E7F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B04E7F" w:rsidRPr="00875148" w:rsidRDefault="00B04E7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04E7F" w:rsidRPr="00875148" w:rsidRDefault="00B04E7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04E7F" w:rsidRPr="00875148" w:rsidRDefault="00B04E7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B04E7F" w:rsidRPr="00875148" w:rsidRDefault="00B04E7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04E7F" w:rsidRPr="00875148" w:rsidTr="003D4B3F">
        <w:tc>
          <w:tcPr>
            <w:tcW w:w="1134" w:type="dxa"/>
          </w:tcPr>
          <w:p w:rsidR="00B04E7F" w:rsidRPr="00875148" w:rsidRDefault="00BB048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ins w:id="0" w:author="Francivaldo Nogueira Alecrim_DISCOVER" w:date="2012-04-04T15:35:00Z">
              <w:r>
                <w:rPr>
                  <w:rFonts w:ascii="Arial Narrow" w:hAnsi="Arial Narrow"/>
                  <w:color w:val="0000FF"/>
                  <w:lang w:val="es-ES_tradnl"/>
                </w:rPr>
                <w:t>04/04/2012</w:t>
              </w:r>
            </w:ins>
          </w:p>
        </w:tc>
        <w:tc>
          <w:tcPr>
            <w:tcW w:w="1134" w:type="dxa"/>
          </w:tcPr>
          <w:p w:rsidR="00B04E7F" w:rsidRPr="00875148" w:rsidRDefault="00BB048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ins w:id="1" w:author="Francivaldo Nogueira Alecrim_DISCOVER" w:date="2012-04-04T15:35:00Z">
              <w:r>
                <w:rPr>
                  <w:rFonts w:ascii="Arial Narrow" w:hAnsi="Arial Narrow"/>
                  <w:color w:val="0000FF"/>
                  <w:lang w:val="pt-BR"/>
                </w:rPr>
                <w:t>1.1</w:t>
              </w:r>
            </w:ins>
          </w:p>
        </w:tc>
        <w:tc>
          <w:tcPr>
            <w:tcW w:w="3686" w:type="dxa"/>
          </w:tcPr>
          <w:p w:rsidR="00B04E7F" w:rsidRPr="00875148" w:rsidRDefault="00BB048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ins w:id="2" w:author="Francivaldo Nogueira Alecrim_DISCOVER" w:date="2012-04-04T15:35:00Z">
              <w:r>
                <w:rPr>
                  <w:rFonts w:ascii="Arial Narrow" w:hAnsi="Arial Narrow"/>
                  <w:color w:val="0000FF"/>
                  <w:lang w:val="pt-BR"/>
                </w:rPr>
                <w:t xml:space="preserve">Complementação de regras e </w:t>
              </w:r>
              <w:proofErr w:type="spellStart"/>
              <w:r>
                <w:rPr>
                  <w:rFonts w:ascii="Arial Narrow" w:hAnsi="Arial Narrow"/>
                  <w:color w:val="0000FF"/>
                  <w:lang w:val="pt-BR"/>
                </w:rPr>
                <w:t>prototipo</w:t>
              </w:r>
            </w:ins>
            <w:proofErr w:type="spellEnd"/>
          </w:p>
        </w:tc>
        <w:tc>
          <w:tcPr>
            <w:tcW w:w="2268" w:type="dxa"/>
          </w:tcPr>
          <w:p w:rsidR="00B04E7F" w:rsidRPr="00875148" w:rsidRDefault="00BB048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ins w:id="3" w:author="Francivaldo Nogueira Alecrim_DISCOVER" w:date="2012-04-04T15:35:00Z">
              <w:r>
                <w:rPr>
                  <w:rFonts w:ascii="Arial Narrow" w:hAnsi="Arial Narrow"/>
                  <w:color w:val="0000FF"/>
                  <w:lang w:val="pt-BR"/>
                </w:rPr>
                <w:t>Francivaldo</w:t>
              </w:r>
            </w:ins>
            <w:proofErr w:type="spellEnd"/>
          </w:p>
        </w:tc>
        <w:tc>
          <w:tcPr>
            <w:tcW w:w="1418" w:type="dxa"/>
          </w:tcPr>
          <w:p w:rsidR="00B04E7F" w:rsidRPr="00875148" w:rsidRDefault="00BB048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ins w:id="4" w:author="Francivaldo Nogueira Alecrim_DISCOVER" w:date="2012-04-04T15:35:00Z">
              <w:r>
                <w:rPr>
                  <w:rFonts w:ascii="Arial Narrow" w:hAnsi="Arial Narrow"/>
                  <w:color w:val="0000FF"/>
                  <w:lang w:val="pt-BR"/>
                </w:rPr>
                <w:t>TI-DGB</w:t>
              </w:r>
            </w:ins>
          </w:p>
        </w:tc>
      </w:tr>
    </w:tbl>
    <w:p w:rsidR="00B04E7F" w:rsidRDefault="00B04E7F">
      <w:pPr>
        <w:rPr>
          <w:rFonts w:ascii="Arial Narrow" w:hAnsi="Arial Narrow"/>
          <w:b/>
          <w:color w:val="000080"/>
          <w:sz w:val="28"/>
        </w:rPr>
      </w:pPr>
      <w:bookmarkStart w:id="5" w:name="_Toc84234381"/>
      <w:bookmarkStart w:id="6" w:name="_Toc84734077"/>
      <w:r>
        <w:rPr>
          <w:rFonts w:ascii="Arial Narrow" w:hAnsi="Arial Narrow"/>
        </w:rPr>
        <w:br w:type="page"/>
      </w:r>
    </w:p>
    <w:p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B04E7F" w:rsidRPr="00875148" w:rsidRDefault="00B04E7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04E7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B04E7F" w:rsidRPr="00875148" w:rsidRDefault="00B04E7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B04E7F" w:rsidRPr="00875148" w:rsidRDefault="00B04E7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B04E7F" w:rsidRPr="00875148">
        <w:trPr>
          <w:cantSplit/>
          <w:trHeight w:val="235"/>
        </w:trPr>
        <w:tc>
          <w:tcPr>
            <w:tcW w:w="4889" w:type="dxa"/>
            <w:vMerge/>
          </w:tcPr>
          <w:p w:rsidR="00B04E7F" w:rsidRPr="00875148" w:rsidRDefault="00B04E7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B04E7F" w:rsidRPr="00875148" w:rsidRDefault="00B04E7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04E7F" w:rsidRPr="00875148">
        <w:tc>
          <w:tcPr>
            <w:tcW w:w="4889" w:type="dxa"/>
          </w:tcPr>
          <w:p w:rsidR="00B04E7F" w:rsidRPr="00875148" w:rsidRDefault="00B04E7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B04E7F" w:rsidRPr="009540DC" w:rsidRDefault="00B04E7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B04E7F" w:rsidRPr="00875148" w:rsidRDefault="00B04E7F">
      <w:pPr>
        <w:rPr>
          <w:rFonts w:ascii="Arial Narrow" w:hAnsi="Arial Narrow"/>
        </w:rPr>
      </w:pPr>
    </w:p>
    <w:p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7" w:name="_Toc370695248"/>
      <w:bookmarkStart w:id="8" w:name="_Toc370696875"/>
      <w:bookmarkStart w:id="9" w:name="_Toc370697211"/>
      <w:bookmarkStart w:id="10" w:name="_Toc383848215"/>
      <w:bookmarkStart w:id="11" w:name="_Toc383848339"/>
      <w:bookmarkStart w:id="12" w:name="_Toc383950102"/>
      <w:bookmarkStart w:id="13" w:name="_Toc384540445"/>
      <w:bookmarkStart w:id="14" w:name="_Toc385229727"/>
      <w:bookmarkStart w:id="15" w:name="_Toc385230063"/>
      <w:bookmarkStart w:id="16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B04E7F" w:rsidRPr="00875148" w:rsidRDefault="00B04E7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04E7F" w:rsidRPr="00875148">
        <w:tc>
          <w:tcPr>
            <w:tcW w:w="9779" w:type="dxa"/>
          </w:tcPr>
          <w:p w:rsidR="00B04E7F" w:rsidRPr="009540DC" w:rsidRDefault="00B04E7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B04E7F" w:rsidRPr="00D90C24" w:rsidRDefault="00B04E7F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Geração de arquivos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Nfe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para Mensageria.</w:t>
            </w:r>
          </w:p>
        </w:tc>
      </w:tr>
      <w:tr w:rsidR="00B04E7F" w:rsidRPr="00875148">
        <w:tc>
          <w:tcPr>
            <w:tcW w:w="9779" w:type="dxa"/>
          </w:tcPr>
          <w:p w:rsidR="00B04E7F" w:rsidRPr="00875148" w:rsidRDefault="00B04E7F" w:rsidP="003A29F1">
            <w:pPr>
              <w:rPr>
                <w:rFonts w:ascii="Arial Narrow" w:hAnsi="Arial Narrow"/>
              </w:rPr>
            </w:pPr>
          </w:p>
        </w:tc>
      </w:tr>
    </w:tbl>
    <w:p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B04E7F" w:rsidRPr="00875148" w:rsidRDefault="00B04E7F">
      <w:pPr>
        <w:rPr>
          <w:rFonts w:ascii="Arial Narrow" w:hAnsi="Arial Narrow"/>
        </w:rPr>
      </w:pPr>
    </w:p>
    <w:p w:rsidR="00B04E7F" w:rsidRDefault="00B04E7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7" w:name="_Toc456660582"/>
      <w:bookmarkEnd w:id="5"/>
      <w:bookmarkEnd w:id="6"/>
      <w:r w:rsidRPr="00875148">
        <w:rPr>
          <w:rFonts w:ascii="Arial Narrow" w:hAnsi="Arial Narrow"/>
          <w:sz w:val="20"/>
        </w:rPr>
        <w:t>Regras de Negócio envolvidas na Manutenção</w:t>
      </w:r>
    </w:p>
    <w:p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B5FA6" w:rsidRDefault="00DB5FA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 rotina tem como objetivo gerar arquivo TXT de todas as notas da </w:t>
      </w:r>
      <w:del w:id="18" w:author="Francivaldo Nogueira Alecrim_DISCOVER" w:date="2012-04-04T16:06:00Z">
        <w:r w:rsidDel="00515D34">
          <w:rPr>
            <w:rFonts w:ascii="Calibri" w:hAnsi="Calibri" w:cs="Arial"/>
            <w:color w:val="002060"/>
            <w:sz w:val="22"/>
            <w:szCs w:val="22"/>
          </w:rPr>
          <w:delText xml:space="preserve">tabela </w:delText>
        </w:r>
      </w:del>
      <w:ins w:id="19" w:author="Francivaldo Nogueira Alecrim_DISCOVER" w:date="2012-04-04T16:06:00Z">
        <w:r w:rsidR="00515D34">
          <w:rPr>
            <w:rFonts w:ascii="Calibri" w:hAnsi="Calibri" w:cs="Arial"/>
            <w:color w:val="002060"/>
            <w:sz w:val="22"/>
            <w:szCs w:val="22"/>
          </w:rPr>
          <w:t>entidade</w:t>
        </w:r>
        <w:r w:rsidR="00515D34">
          <w:rPr>
            <w:rFonts w:ascii="Calibri" w:hAnsi="Calibri" w:cs="Arial"/>
            <w:color w:val="002060"/>
            <w:sz w:val="22"/>
            <w:szCs w:val="22"/>
          </w:rPr>
          <w:t xml:space="preserve"> </w:t>
        </w:r>
      </w:ins>
      <w:r>
        <w:rPr>
          <w:rFonts w:ascii="Calibri" w:hAnsi="Calibri" w:cs="Arial"/>
          <w:color w:val="002060"/>
          <w:sz w:val="22"/>
          <w:szCs w:val="22"/>
        </w:rPr>
        <w:t xml:space="preserve">de notas geradas, para serem submetidas </w:t>
      </w:r>
      <w:r w:rsidR="004A7406">
        <w:rPr>
          <w:rFonts w:ascii="Calibri" w:hAnsi="Calibri" w:cs="Arial"/>
          <w:color w:val="002060"/>
          <w:sz w:val="22"/>
          <w:szCs w:val="22"/>
        </w:rPr>
        <w:t>à</w:t>
      </w:r>
      <w:r>
        <w:rPr>
          <w:rFonts w:ascii="Calibri" w:hAnsi="Calibri" w:cs="Arial"/>
          <w:color w:val="002060"/>
          <w:sz w:val="22"/>
          <w:szCs w:val="22"/>
        </w:rPr>
        <w:t xml:space="preserve"> mensageria espec</w:t>
      </w:r>
      <w:r w:rsidR="00DB5FA6">
        <w:rPr>
          <w:rFonts w:ascii="Calibri" w:hAnsi="Calibri" w:cs="Arial"/>
          <w:color w:val="002060"/>
          <w:sz w:val="22"/>
          <w:szCs w:val="22"/>
        </w:rPr>
        <w:t>í</w:t>
      </w:r>
      <w:r>
        <w:rPr>
          <w:rFonts w:ascii="Calibri" w:hAnsi="Calibri" w:cs="Arial"/>
          <w:color w:val="002060"/>
          <w:sz w:val="22"/>
          <w:szCs w:val="22"/>
        </w:rPr>
        <w:t xml:space="preserve">fica de acordo com </w:t>
      </w:r>
      <w:r w:rsidR="004A7406">
        <w:rPr>
          <w:rFonts w:ascii="Calibri" w:hAnsi="Calibri" w:cs="Arial"/>
          <w:color w:val="002060"/>
          <w:sz w:val="22"/>
          <w:szCs w:val="22"/>
        </w:rPr>
        <w:t xml:space="preserve">a funcionalidade utilizada </w:t>
      </w:r>
      <w:r>
        <w:rPr>
          <w:rFonts w:ascii="Calibri" w:hAnsi="Calibri" w:cs="Arial"/>
          <w:color w:val="002060"/>
          <w:sz w:val="22"/>
          <w:szCs w:val="22"/>
        </w:rPr>
        <w:t>pelo usuário</w:t>
      </w:r>
      <w:r w:rsidR="00DB5FA6">
        <w:rPr>
          <w:rFonts w:ascii="Calibri" w:hAnsi="Calibri" w:cs="Arial"/>
          <w:color w:val="002060"/>
          <w:sz w:val="22"/>
          <w:szCs w:val="22"/>
        </w:rPr>
        <w:t>, ou seja, a partir de várias funcionalidades no sistema, teremos que agregar esta ação, de acordo com o objetivo de cada uma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4A7406" w:rsidDel="00515D34" w:rsidRDefault="004A7406" w:rsidP="00D90C24">
      <w:pPr>
        <w:ind w:left="360"/>
        <w:rPr>
          <w:del w:id="20" w:author="Francivaldo Nogueira Alecrim_DISCOVER" w:date="2012-04-04T16:06:00Z"/>
          <w:rFonts w:ascii="Calibri" w:hAnsi="Calibri" w:cs="Arial"/>
          <w:color w:val="002060"/>
          <w:sz w:val="22"/>
          <w:szCs w:val="22"/>
        </w:rPr>
      </w:pPr>
    </w:p>
    <w:p w:rsidR="00DB5FA6" w:rsidRDefault="00DB5FA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B04E7F" w:rsidRDefault="004A740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tela irá sensibilizar a EMS 0027 – Painel Monitor NF-e, de acordo com o processamento</w:t>
      </w:r>
      <w:ins w:id="21" w:author="Francivaldo Nogueira Alecrim_DISCOVER" w:date="2012-04-04T12:14:00Z">
        <w:r w:rsidR="00DE640A">
          <w:rPr>
            <w:rFonts w:ascii="Calibri" w:hAnsi="Calibri" w:cs="Arial"/>
            <w:color w:val="002060"/>
            <w:sz w:val="22"/>
            <w:szCs w:val="22"/>
          </w:rPr>
          <w:t xml:space="preserve"> </w:t>
        </w:r>
      </w:ins>
      <w:r w:rsidR="00B04E7F">
        <w:rPr>
          <w:rFonts w:ascii="Calibri" w:hAnsi="Calibri" w:cs="Arial"/>
          <w:color w:val="002060"/>
          <w:sz w:val="22"/>
          <w:szCs w:val="22"/>
        </w:rPr>
        <w:t>haver</w:t>
      </w:r>
      <w:r>
        <w:rPr>
          <w:rFonts w:ascii="Calibri" w:hAnsi="Calibri" w:cs="Arial"/>
          <w:color w:val="002060"/>
          <w:sz w:val="22"/>
          <w:szCs w:val="22"/>
        </w:rPr>
        <w:t>á</w:t>
      </w:r>
      <w:r w:rsidR="00B04E7F"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 w:rsidR="00B04E7F">
        <w:rPr>
          <w:rFonts w:ascii="Calibri" w:hAnsi="Calibri" w:cs="Arial"/>
          <w:color w:val="002060"/>
          <w:sz w:val="22"/>
          <w:szCs w:val="22"/>
        </w:rPr>
        <w:t>flags</w:t>
      </w:r>
      <w:proofErr w:type="spellEnd"/>
      <w:r w:rsidR="00B04E7F">
        <w:rPr>
          <w:rFonts w:ascii="Calibri" w:hAnsi="Calibri" w:cs="Arial"/>
          <w:color w:val="002060"/>
          <w:sz w:val="22"/>
          <w:szCs w:val="22"/>
        </w:rPr>
        <w:t xml:space="preserve"> de controles de processamentos para cada nota:</w:t>
      </w:r>
    </w:p>
    <w:p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  <w:r>
        <w:rPr>
          <w:rFonts w:ascii="Calibri" w:hAnsi="Calibri" w:cs="Arial"/>
          <w:color w:val="002060"/>
          <w:sz w:val="22"/>
          <w:szCs w:val="22"/>
        </w:rPr>
        <w:tab/>
        <w:t>“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G”erada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1º passo (EMS0024).</w:t>
      </w:r>
    </w:p>
    <w:p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                    “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E”nviada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2º passo (EMS0025).</w:t>
      </w:r>
    </w:p>
    <w:p w:rsidR="00B04E7F" w:rsidRDefault="00B04E7F" w:rsidP="00D90C24">
      <w:pPr>
        <w:ind w:left="360"/>
        <w:rPr>
          <w:ins w:id="22" w:author="Francivaldo Nogueira Alecrim_DISCOVER" w:date="2012-04-04T17:32:00Z"/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  <w:r>
        <w:rPr>
          <w:rFonts w:ascii="Calibri" w:hAnsi="Calibri" w:cs="Arial"/>
          <w:color w:val="002060"/>
          <w:sz w:val="22"/>
          <w:szCs w:val="22"/>
        </w:rPr>
        <w:tab/>
        <w:t>“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R”etornada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3º passo (EMS0026)</w:t>
      </w:r>
    </w:p>
    <w:p w:rsidR="008F14F7" w:rsidRDefault="008F14F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bookmarkStart w:id="23" w:name="_GoBack"/>
      <w:bookmarkEnd w:id="23"/>
    </w:p>
    <w:p w:rsidR="00B04E7F" w:rsidRDefault="008F14F7" w:rsidP="00D90C24">
      <w:pPr>
        <w:ind w:left="360"/>
        <w:rPr>
          <w:ins w:id="24" w:author="Francivaldo Nogueira Alecrim_DISCOVER" w:date="2012-04-04T17:31:00Z"/>
          <w:rFonts w:ascii="Calibri" w:hAnsi="Calibri" w:cs="Arial"/>
          <w:color w:val="002060"/>
          <w:sz w:val="22"/>
          <w:szCs w:val="22"/>
        </w:rPr>
      </w:pPr>
      <w:ins w:id="25" w:author="Francivaldo Nogueira Alecrim_DISCOVER" w:date="2012-04-04T17:30:00Z">
        <w:r>
          <w:rPr>
            <w:rFonts w:ascii="Calibri" w:hAnsi="Calibri" w:cs="Arial"/>
            <w:color w:val="002060"/>
            <w:sz w:val="22"/>
            <w:szCs w:val="22"/>
          </w:rPr>
          <w:t xml:space="preserve">A </w:t>
        </w:r>
      </w:ins>
      <w:ins w:id="26" w:author="Francivaldo Nogueira Alecrim_DISCOVER" w:date="2012-04-04T17:32:00Z">
        <w:r>
          <w:rPr>
            <w:rFonts w:ascii="Calibri" w:hAnsi="Calibri" w:cs="Arial"/>
            <w:color w:val="002060"/>
            <w:sz w:val="22"/>
            <w:szCs w:val="22"/>
          </w:rPr>
          <w:t>funcionalidade</w:t>
        </w:r>
      </w:ins>
      <w:ins w:id="27" w:author="Francivaldo Nogueira Alecrim_DISCOVER" w:date="2012-04-04T17:30:00Z">
        <w:r>
          <w:rPr>
            <w:rFonts w:ascii="Calibri" w:hAnsi="Calibri" w:cs="Arial"/>
            <w:color w:val="002060"/>
            <w:sz w:val="22"/>
            <w:szCs w:val="22"/>
          </w:rPr>
          <w:t xml:space="preserve"> deve considerar todas as informações na preparação dos dados conforme 1º passo e gerar o arquivo </w:t>
        </w:r>
        <w:proofErr w:type="spellStart"/>
        <w:r>
          <w:rPr>
            <w:rFonts w:ascii="Calibri" w:hAnsi="Calibri" w:cs="Arial"/>
            <w:color w:val="002060"/>
            <w:sz w:val="22"/>
            <w:szCs w:val="22"/>
          </w:rPr>
          <w:t>txt</w:t>
        </w:r>
        <w:proofErr w:type="spellEnd"/>
        <w:r>
          <w:rPr>
            <w:rFonts w:ascii="Calibri" w:hAnsi="Calibri" w:cs="Arial"/>
            <w:color w:val="002060"/>
            <w:sz w:val="22"/>
            <w:szCs w:val="22"/>
          </w:rPr>
          <w:t xml:space="preserve"> que ficar</w:t>
        </w:r>
      </w:ins>
      <w:ins w:id="28" w:author="Francivaldo Nogueira Alecrim_DISCOVER" w:date="2012-04-04T17:31:00Z">
        <w:r>
          <w:rPr>
            <w:rFonts w:ascii="Calibri" w:hAnsi="Calibri" w:cs="Arial"/>
            <w:color w:val="002060"/>
            <w:sz w:val="22"/>
            <w:szCs w:val="22"/>
          </w:rPr>
          <w:t>á disponível para mensageria.</w:t>
        </w:r>
      </w:ins>
    </w:p>
    <w:p w:rsidR="008F14F7" w:rsidRDefault="008F14F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OBS:</w:t>
      </w:r>
      <w:ins w:id="29" w:author="Francivaldo Nogueira Alecrim_DISCOVER" w:date="2012-04-04T17:16:00Z">
        <w:r w:rsidR="00504ACF">
          <w:rPr>
            <w:rFonts w:ascii="Calibri" w:hAnsi="Calibri" w:cs="Arial"/>
            <w:color w:val="002060"/>
            <w:sz w:val="22"/>
            <w:szCs w:val="22"/>
          </w:rPr>
          <w:t xml:space="preserve"> O</w:t>
        </w:r>
      </w:ins>
      <w:r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Lay-out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do arquivo TXT vai variar de acordo com a interface necessária de cada Mensageria.</w:t>
      </w:r>
    </w:p>
    <w:p w:rsidR="00B04E7F" w:rsidRDefault="00B04E7F" w:rsidP="0098211C">
      <w:pPr>
        <w:ind w:left="855"/>
        <w:rPr>
          <w:ins w:id="30" w:author="Francivaldo Nogueira Alecrim_DISCOVER" w:date="2012-04-04T17:17:00Z"/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Ex. Programa Emissor do Governo, Mensageria Alliance (Grupo Abril) ou Mensageria de Mercado          escolhida pelo Distribuidor (verificar documentações de cada mensageria).</w:t>
      </w:r>
    </w:p>
    <w:p w:rsidR="00504ACF" w:rsidRDefault="00504ACF" w:rsidP="0098211C">
      <w:pPr>
        <w:ind w:left="855"/>
        <w:rPr>
          <w:rFonts w:ascii="Calibri" w:hAnsi="Calibri" w:cs="Arial"/>
          <w:color w:val="002060"/>
          <w:sz w:val="22"/>
          <w:szCs w:val="22"/>
        </w:rPr>
      </w:pPr>
    </w:p>
    <w:p w:rsidR="00B04E7F" w:rsidRDefault="00504ACF" w:rsidP="00D90C24">
      <w:pPr>
        <w:ind w:left="360"/>
        <w:rPr>
          <w:ins w:id="31" w:author="Francivaldo Nogueira Alecrim_DISCOVER" w:date="2012-04-04T17:18:00Z"/>
          <w:rFonts w:ascii="Calibri" w:hAnsi="Calibri" w:cs="Arial"/>
          <w:color w:val="002060"/>
          <w:sz w:val="22"/>
          <w:szCs w:val="22"/>
        </w:rPr>
      </w:pPr>
      <w:ins w:id="32" w:author="Francivaldo Nogueira Alecrim_DISCOVER" w:date="2012-04-04T17:17:00Z">
        <w:r>
          <w:rPr>
            <w:rFonts w:ascii="Calibri" w:hAnsi="Calibri" w:cs="Arial"/>
            <w:color w:val="002060"/>
            <w:sz w:val="22"/>
            <w:szCs w:val="22"/>
          </w:rPr>
          <w:t>O arquivo ser</w:t>
        </w:r>
      </w:ins>
      <w:ins w:id="33" w:author="Francivaldo Nogueira Alecrim_DISCOVER" w:date="2012-04-04T17:18:00Z">
        <w:r>
          <w:rPr>
            <w:rFonts w:ascii="Calibri" w:hAnsi="Calibri" w:cs="Arial"/>
            <w:color w:val="002060"/>
            <w:sz w:val="22"/>
            <w:szCs w:val="22"/>
          </w:rPr>
          <w:t>á disponibilizado em um recurso conforme informado no parâmetro do sistema.</w:t>
        </w:r>
      </w:ins>
    </w:p>
    <w:p w:rsidR="00504ACF" w:rsidRDefault="00504ACF" w:rsidP="00D90C24">
      <w:pPr>
        <w:ind w:left="360"/>
        <w:rPr>
          <w:ins w:id="34" w:author="Francivaldo Nogueira Alecrim_DISCOVER" w:date="2012-04-04T16:21:00Z"/>
          <w:rFonts w:ascii="Calibri" w:hAnsi="Calibri" w:cs="Arial"/>
          <w:color w:val="002060"/>
          <w:sz w:val="22"/>
          <w:szCs w:val="22"/>
        </w:rPr>
      </w:pPr>
    </w:p>
    <w:p w:rsidR="00B15D60" w:rsidRDefault="00B15D60" w:rsidP="00D90C24">
      <w:pPr>
        <w:ind w:left="360"/>
        <w:rPr>
          <w:ins w:id="35" w:author="Francivaldo Nogueira Alecrim_DISCOVER" w:date="2012-04-04T16:19:00Z"/>
          <w:rFonts w:ascii="Calibri" w:hAnsi="Calibri" w:cs="Arial"/>
          <w:color w:val="002060"/>
          <w:sz w:val="22"/>
          <w:szCs w:val="22"/>
        </w:rPr>
      </w:pPr>
      <w:ins w:id="36" w:author="Francivaldo Nogueira Alecrim_DISCOVER" w:date="2012-04-04T16:21:00Z">
        <w:r>
          <w:rPr>
            <w:rFonts w:ascii="Calibri" w:hAnsi="Calibri" w:cs="Arial"/>
            <w:color w:val="002060"/>
            <w:sz w:val="22"/>
            <w:szCs w:val="22"/>
          </w:rPr>
          <w:t xml:space="preserve">Em </w:t>
        </w:r>
      </w:ins>
      <w:ins w:id="37" w:author="Francivaldo Nogueira Alecrim_DISCOVER" w:date="2012-04-04T16:22:00Z">
        <w:r>
          <w:rPr>
            <w:rFonts w:ascii="Calibri" w:hAnsi="Calibri" w:cs="Arial"/>
            <w:color w:val="002060"/>
            <w:sz w:val="22"/>
            <w:szCs w:val="22"/>
          </w:rPr>
          <w:t xml:space="preserve">anexo (abaixo) o documento com o layout possível para </w:t>
        </w:r>
      </w:ins>
      <w:ins w:id="38" w:author="Francivaldo Nogueira Alecrim_DISCOVER" w:date="2012-04-04T16:24:00Z">
        <w:r>
          <w:rPr>
            <w:rFonts w:ascii="Calibri" w:hAnsi="Calibri" w:cs="Arial"/>
            <w:color w:val="002060"/>
            <w:sz w:val="22"/>
            <w:szCs w:val="22"/>
          </w:rPr>
          <w:t>geração d</w:t>
        </w:r>
      </w:ins>
      <w:ins w:id="39" w:author="Francivaldo Nogueira Alecrim_DISCOVER" w:date="2012-04-04T16:22:00Z">
        <w:r>
          <w:rPr>
            <w:rFonts w:ascii="Calibri" w:hAnsi="Calibri" w:cs="Arial"/>
            <w:color w:val="002060"/>
            <w:sz w:val="22"/>
            <w:szCs w:val="22"/>
          </w:rPr>
          <w:t>o arquivo texto:</w:t>
        </w:r>
      </w:ins>
    </w:p>
    <w:p w:rsidR="00B15D60" w:rsidRDefault="00B15D60" w:rsidP="00D90C24">
      <w:pPr>
        <w:ind w:left="360"/>
        <w:rPr>
          <w:ins w:id="40" w:author="Francivaldo Nogueira Alecrim_DISCOVER" w:date="2012-04-04T16:09:00Z"/>
          <w:rFonts w:ascii="Calibri" w:hAnsi="Calibri" w:cs="Arial"/>
          <w:color w:val="002060"/>
          <w:sz w:val="22"/>
          <w:szCs w:val="22"/>
        </w:rPr>
      </w:pPr>
    </w:p>
    <w:p w:rsidR="00515D34" w:rsidRDefault="00B15D6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ins w:id="41" w:author="Francivaldo Nogueira Alecrim_DISCOVER" w:date="2012-04-04T16:18:00Z">
        <w:r w:rsidRPr="00B15D60">
          <w:rPr>
            <w:rFonts w:ascii="Calibri" w:hAnsi="Calibri" w:cs="Arial"/>
            <w:color w:val="002060"/>
            <w:sz w:val="22"/>
            <w:szCs w:val="22"/>
            <w:highlight w:val="red"/>
            <w:rPrChange w:id="42" w:author="Francivaldo Nogueira Alecrim_DISCOVER" w:date="2012-04-04T16:20:00Z">
              <w:rPr>
                <w:rFonts w:ascii="Calibri" w:hAnsi="Calibri" w:cs="Arial"/>
                <w:color w:val="002060"/>
                <w:sz w:val="22"/>
                <w:szCs w:val="22"/>
              </w:rPr>
            </w:rPrChange>
          </w:rPr>
          <w:object w:dxaOrig="9180" w:dyaOrig="118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7" type="#_x0000_t75" style="width:45.9pt;height:59.55pt" o:ole="">
              <v:imagedata r:id="rId8" o:title=""/>
            </v:shape>
            <o:OLEObject Type="Embed" ProgID="AcroExch.Document.7" ShapeID="_x0000_i1027" DrawAspect="Content" ObjectID="_1395065926" r:id="rId9"/>
          </w:object>
        </w:r>
      </w:ins>
    </w:p>
    <w:p w:rsidR="00B04E7F" w:rsidRDefault="00D55E72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 xml:space="preserve">As telas que deverão ter esta EMS somada, será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identificadas.</w:t>
      </w:r>
      <w:proofErr w:type="gramEnd"/>
      <w:r w:rsidR="00B04E7F">
        <w:object w:dxaOrig="8276" w:dyaOrig="7133">
          <v:shape id="_x0000_i1025" type="#_x0000_t75" style="width:384.95pt;height:281.75pt" o:ole="">
            <v:imagedata r:id="rId10" o:title=""/>
          </v:shape>
          <o:OLEObject Type="Embed" ProgID="Visio.Drawing.11" ShapeID="_x0000_i1025" DrawAspect="Content" ObjectID="_1395065927" r:id="rId11"/>
        </w:object>
      </w:r>
    </w:p>
    <w:p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B04E7F" w:rsidRDefault="00B04E7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B04E7F" w:rsidRDefault="00B04E7F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B04E7F" w:rsidRPr="00875148" w:rsidRDefault="00B04E7F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04E7F" w:rsidRPr="00875148">
        <w:tc>
          <w:tcPr>
            <w:tcW w:w="9779" w:type="dxa"/>
          </w:tcPr>
          <w:p w:rsidR="00B04E7F" w:rsidRPr="009540DC" w:rsidRDefault="00B04E7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04E7F" w:rsidRPr="00875148" w:rsidRDefault="00B04E7F" w:rsidP="00597006">
            <w:pPr>
              <w:rPr>
                <w:rFonts w:ascii="Arial Narrow" w:hAnsi="Arial Narrow"/>
              </w:rPr>
            </w:pPr>
          </w:p>
        </w:tc>
      </w:tr>
    </w:tbl>
    <w:p w:rsidR="00B04E7F" w:rsidRPr="00875148" w:rsidRDefault="00B04E7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B04E7F" w:rsidRPr="00875148" w:rsidRDefault="00B04E7F" w:rsidP="00E34CC4">
      <w:pPr>
        <w:rPr>
          <w:rFonts w:ascii="Arial Narrow" w:hAnsi="Arial Narrow"/>
        </w:rPr>
      </w:pPr>
    </w:p>
    <w:p w:rsidR="00B04E7F" w:rsidRPr="00875148" w:rsidRDefault="00B04E7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B04E7F" w:rsidRPr="00875148" w:rsidRDefault="00B04E7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04E7F" w:rsidRPr="00875148" w:rsidTr="008573CA">
        <w:trPr>
          <w:trHeight w:val="314"/>
        </w:trPr>
        <w:tc>
          <w:tcPr>
            <w:tcW w:w="3136" w:type="dxa"/>
          </w:tcPr>
          <w:p w:rsidR="00B04E7F" w:rsidRPr="00875148" w:rsidRDefault="00B04E7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04E7F" w:rsidRPr="00875148" w:rsidRDefault="00B04E7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04E7F" w:rsidRPr="00875148" w:rsidRDefault="00B04E7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04E7F" w:rsidRPr="00875148" w:rsidRDefault="00B04E7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04E7F" w:rsidRPr="00875148" w:rsidRDefault="00B04E7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04E7F" w:rsidRPr="00875148" w:rsidRDefault="00B04E7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B04E7F" w:rsidRPr="00875148" w:rsidTr="008573CA">
        <w:trPr>
          <w:trHeight w:val="228"/>
        </w:trPr>
        <w:tc>
          <w:tcPr>
            <w:tcW w:w="3136" w:type="dxa"/>
          </w:tcPr>
          <w:p w:rsidR="00B04E7F" w:rsidRPr="009540DC" w:rsidRDefault="00B04E7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04E7F" w:rsidRPr="00875148" w:rsidTr="008573CA">
        <w:trPr>
          <w:trHeight w:val="228"/>
        </w:trPr>
        <w:tc>
          <w:tcPr>
            <w:tcW w:w="3136" w:type="dxa"/>
          </w:tcPr>
          <w:p w:rsidR="00B04E7F" w:rsidRPr="009540DC" w:rsidRDefault="00B04E7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04E7F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04E7F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04E7F" w:rsidRPr="00875148" w:rsidTr="008573CA">
        <w:trPr>
          <w:trHeight w:val="228"/>
        </w:trPr>
        <w:tc>
          <w:tcPr>
            <w:tcW w:w="3136" w:type="dxa"/>
          </w:tcPr>
          <w:p w:rsidR="00B04E7F" w:rsidRPr="009540DC" w:rsidRDefault="00B04E7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04E7F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04E7F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04E7F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04E7F" w:rsidRPr="00FD0CD1" w:rsidRDefault="00B04E7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B04E7F" w:rsidRPr="00875148" w:rsidRDefault="00B04E7F" w:rsidP="008665A6">
      <w:pPr>
        <w:outlineLvl w:val="0"/>
        <w:rPr>
          <w:rFonts w:ascii="Arial Narrow" w:hAnsi="Arial Narrow" w:cs="Arial"/>
          <w:b/>
        </w:rPr>
      </w:pPr>
    </w:p>
    <w:p w:rsidR="00B04E7F" w:rsidRPr="00875148" w:rsidRDefault="00B04E7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B04E7F" w:rsidRPr="00875148" w:rsidRDefault="00B04E7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04E7F" w:rsidRPr="00875148" w:rsidTr="00092FF2">
        <w:trPr>
          <w:trHeight w:val="234"/>
        </w:trPr>
        <w:tc>
          <w:tcPr>
            <w:tcW w:w="708" w:type="dxa"/>
          </w:tcPr>
          <w:p w:rsidR="00B04E7F" w:rsidRPr="00875148" w:rsidRDefault="00B04E7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B04E7F" w:rsidRPr="009540DC" w:rsidRDefault="00B04E7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04E7F" w:rsidRPr="00875148" w:rsidRDefault="00B04E7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04E7F" w:rsidRPr="00875148" w:rsidRDefault="00B04E7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04E7F" w:rsidRPr="00875148" w:rsidTr="00092FF2">
        <w:trPr>
          <w:trHeight w:val="236"/>
        </w:trPr>
        <w:tc>
          <w:tcPr>
            <w:tcW w:w="708" w:type="dxa"/>
          </w:tcPr>
          <w:p w:rsidR="00B04E7F" w:rsidRPr="00875148" w:rsidRDefault="00B04E7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B04E7F" w:rsidRPr="00875148" w:rsidRDefault="00B04E7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B04E7F" w:rsidRPr="009540DC" w:rsidRDefault="00B04E7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B04E7F" w:rsidRPr="00875148" w:rsidRDefault="00B04E7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B04E7F" w:rsidRPr="00875148" w:rsidRDefault="00B04E7F" w:rsidP="00116B72">
      <w:pPr>
        <w:rPr>
          <w:rFonts w:ascii="Arial Narrow" w:hAnsi="Arial Narrow"/>
        </w:rPr>
      </w:pPr>
    </w:p>
    <w:p w:rsidR="00B04E7F" w:rsidRPr="00875148" w:rsidRDefault="00B04E7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04E7F" w:rsidRPr="00875148" w:rsidRDefault="00B04E7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04E7F" w:rsidRPr="00875148">
        <w:trPr>
          <w:trHeight w:val="204"/>
        </w:trPr>
        <w:tc>
          <w:tcPr>
            <w:tcW w:w="3239" w:type="dxa"/>
          </w:tcPr>
          <w:p w:rsidR="00B04E7F" w:rsidRPr="00875148" w:rsidRDefault="00B04E7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04E7F" w:rsidRPr="00875148" w:rsidRDefault="00B04E7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04E7F" w:rsidRPr="009540DC" w:rsidRDefault="00B04E7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04E7F" w:rsidRPr="00875148" w:rsidRDefault="00B04E7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04E7F" w:rsidRPr="00875148">
        <w:tc>
          <w:tcPr>
            <w:tcW w:w="3239" w:type="dxa"/>
          </w:tcPr>
          <w:p w:rsidR="00B04E7F" w:rsidRPr="00875148" w:rsidRDefault="00B04E7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04E7F" w:rsidRPr="00875148" w:rsidRDefault="00B04E7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04E7F" w:rsidRPr="00875148" w:rsidRDefault="00B04E7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04E7F" w:rsidRPr="00875148" w:rsidRDefault="00B04E7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04E7F" w:rsidRPr="00875148" w:rsidRDefault="00B04E7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B04E7F" w:rsidRPr="00875148" w:rsidRDefault="00B04E7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B04E7F" w:rsidRPr="00875148" w:rsidRDefault="00B04E7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04E7F" w:rsidRPr="00875148">
        <w:trPr>
          <w:trHeight w:val="204"/>
        </w:trPr>
        <w:tc>
          <w:tcPr>
            <w:tcW w:w="3239" w:type="dxa"/>
          </w:tcPr>
          <w:p w:rsidR="00B04E7F" w:rsidRPr="00875148" w:rsidRDefault="00B04E7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04E7F" w:rsidRPr="00875148" w:rsidRDefault="00B04E7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04E7F" w:rsidRPr="009540DC" w:rsidRDefault="00B04E7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04E7F" w:rsidRPr="00875148" w:rsidRDefault="00B04E7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04E7F" w:rsidRPr="00875148">
        <w:tc>
          <w:tcPr>
            <w:tcW w:w="3239" w:type="dxa"/>
          </w:tcPr>
          <w:p w:rsidR="00B04E7F" w:rsidRPr="00875148" w:rsidRDefault="00B04E7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04E7F" w:rsidRPr="00875148" w:rsidRDefault="00B04E7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04E7F" w:rsidRPr="00875148" w:rsidRDefault="00B04E7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04E7F" w:rsidRPr="00875148" w:rsidRDefault="00B04E7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04E7F" w:rsidRPr="00875148" w:rsidRDefault="00B04E7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B04E7F" w:rsidRPr="00875148" w:rsidRDefault="00B04E7F" w:rsidP="00517854">
      <w:pPr>
        <w:rPr>
          <w:rFonts w:ascii="Arial Narrow" w:hAnsi="Arial Narrow"/>
        </w:rPr>
      </w:pPr>
    </w:p>
    <w:p w:rsidR="00B04E7F" w:rsidRPr="00875148" w:rsidRDefault="00B04E7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B04E7F" w:rsidRPr="00875148" w:rsidRDefault="00B04E7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04E7F" w:rsidRPr="00875148" w:rsidTr="008573CA">
        <w:trPr>
          <w:trHeight w:val="204"/>
        </w:trPr>
        <w:tc>
          <w:tcPr>
            <w:tcW w:w="3520" w:type="dxa"/>
          </w:tcPr>
          <w:p w:rsidR="00B04E7F" w:rsidRPr="00875148" w:rsidRDefault="00B04E7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04E7F" w:rsidRPr="00875148" w:rsidRDefault="00B04E7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04E7F" w:rsidRPr="009540DC" w:rsidRDefault="00B04E7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04E7F" w:rsidRPr="00875148" w:rsidTr="008573CA">
        <w:tc>
          <w:tcPr>
            <w:tcW w:w="3520" w:type="dxa"/>
          </w:tcPr>
          <w:p w:rsidR="00B04E7F" w:rsidRPr="00875148" w:rsidRDefault="00B04E7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04E7F" w:rsidRPr="00875148" w:rsidRDefault="00B04E7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04E7F" w:rsidRPr="00875148" w:rsidRDefault="00B04E7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04E7F" w:rsidRPr="00875148" w:rsidRDefault="00B04E7F" w:rsidP="00116B72">
      <w:pPr>
        <w:rPr>
          <w:rFonts w:ascii="Arial Narrow" w:hAnsi="Arial Narrow"/>
        </w:rPr>
      </w:pPr>
    </w:p>
    <w:p w:rsidR="00B04E7F" w:rsidRPr="00875148" w:rsidRDefault="00B04E7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B04E7F" w:rsidRPr="00875148" w:rsidRDefault="00B04E7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04E7F" w:rsidRPr="00875148" w:rsidTr="00974529">
        <w:trPr>
          <w:trHeight w:val="204"/>
        </w:trPr>
        <w:tc>
          <w:tcPr>
            <w:tcW w:w="3493" w:type="dxa"/>
          </w:tcPr>
          <w:p w:rsidR="00B04E7F" w:rsidRPr="00875148" w:rsidRDefault="00B04E7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04E7F" w:rsidRPr="00875148" w:rsidRDefault="00B04E7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04E7F" w:rsidRPr="009540DC" w:rsidRDefault="00B04E7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04E7F" w:rsidRPr="00875148" w:rsidTr="00974529">
        <w:tc>
          <w:tcPr>
            <w:tcW w:w="3493" w:type="dxa"/>
          </w:tcPr>
          <w:p w:rsidR="00B04E7F" w:rsidRPr="00875148" w:rsidRDefault="00B04E7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04E7F" w:rsidRPr="00875148" w:rsidRDefault="00B04E7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B04E7F" w:rsidRPr="00875148" w:rsidRDefault="00B04E7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04E7F" w:rsidRPr="00875148" w:rsidRDefault="00B04E7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B04E7F" w:rsidRPr="00875148" w:rsidRDefault="00B04E7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B04E7F" w:rsidRDefault="00B04E7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B04E7F" w:rsidRPr="00875148" w:rsidRDefault="00B04E7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04E7F" w:rsidRDefault="00B04E7F" w:rsidP="0010198B">
      <w:pPr>
        <w:ind w:left="426"/>
        <w:rPr>
          <w:rFonts w:ascii="Arial Narrow" w:hAnsi="Arial Narrow"/>
        </w:rPr>
      </w:pPr>
    </w:p>
    <w:p w:rsidR="00B04E7F" w:rsidDel="00DF2A7F" w:rsidRDefault="00B04E7F" w:rsidP="0010198B">
      <w:pPr>
        <w:ind w:left="426"/>
        <w:rPr>
          <w:del w:id="43" w:author="Francivaldo Nogueira Alecrim_DISCOVER" w:date="2012-04-04T16:59:00Z"/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del w:id="44" w:author="Francivaldo Nogueira Alecrim_DISCOVER" w:date="2012-04-04T16:59:00Z">
        <w:r w:rsidRPr="00271A13" w:rsidDel="00DF2A7F">
          <w:rPr>
            <w:rFonts w:ascii="Arial Narrow" w:hAnsi="Arial Narrow"/>
            <w:b/>
          </w:rPr>
          <w:delText>“</w:delText>
        </w:r>
        <w:r w:rsidDel="00DF2A7F">
          <w:rPr>
            <w:rFonts w:ascii="Arial Narrow" w:hAnsi="Arial Narrow"/>
            <w:b/>
          </w:rPr>
          <w:delText>Geração de arquivos NFe Mensageria</w:delText>
        </w:r>
        <w:r w:rsidRPr="00271A13" w:rsidDel="00DF2A7F">
          <w:rPr>
            <w:rFonts w:ascii="Arial Narrow" w:hAnsi="Arial Narrow"/>
            <w:b/>
          </w:rPr>
          <w:delText>”</w:delText>
        </w:r>
      </w:del>
    </w:p>
    <w:p w:rsidR="00B04E7F" w:rsidRDefault="00B04E7F" w:rsidP="0010198B">
      <w:pPr>
        <w:ind w:left="426"/>
        <w:rPr>
          <w:rFonts w:ascii="Arial Narrow" w:hAnsi="Arial Narrow"/>
        </w:rPr>
      </w:pPr>
    </w:p>
    <w:p w:rsidR="00B04E7F" w:rsidRDefault="00DE640A" w:rsidP="0010198B">
      <w:pPr>
        <w:ind w:left="426"/>
        <w:rPr>
          <w:rFonts w:ascii="Arial Narrow" w:hAnsi="Arial Narrow"/>
        </w:rPr>
      </w:pPr>
      <w:del w:id="45" w:author="Francivaldo Nogueira Alecrim_DISCOVER" w:date="2012-04-04T16:58:00Z">
        <w:r w:rsidDel="00DF2A7F">
          <w:rPr>
            <w:rFonts w:ascii="Arial Narrow" w:hAnsi="Arial Narrow" w:cs="Arial"/>
            <w:color w:val="002060"/>
            <w:sz w:val="22"/>
            <w:szCs w:val="22"/>
          </w:rPr>
          <w:pict>
            <v:shape id="_x0000_i1026" type="#_x0000_t75" style="width:481.3pt;height:219.95pt">
              <v:imagedata r:id="rId12" o:title=""/>
            </v:shape>
          </w:pict>
        </w:r>
      </w:del>
    </w:p>
    <w:p w:rsidR="00B04E7F" w:rsidRDefault="00B04E7F" w:rsidP="0010198B">
      <w:pPr>
        <w:ind w:left="426"/>
        <w:rPr>
          <w:rFonts w:ascii="Arial Narrow" w:hAnsi="Arial Narrow"/>
        </w:rPr>
      </w:pPr>
    </w:p>
    <w:p w:rsidR="00B04E7F" w:rsidRPr="00875148" w:rsidRDefault="00B04E7F" w:rsidP="0010198B">
      <w:pPr>
        <w:ind w:left="426"/>
        <w:rPr>
          <w:rFonts w:ascii="Arial Narrow" w:hAnsi="Arial Narrow"/>
        </w:rPr>
      </w:pPr>
    </w:p>
    <w:p w:rsidR="00B04E7F" w:rsidRPr="00875148" w:rsidRDefault="00B04E7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B04E7F" w:rsidRDefault="00B04E7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B04E7F" w:rsidRPr="00875148" w:rsidRDefault="00B04E7F" w:rsidP="00FD0CD1">
      <w:pPr>
        <w:ind w:left="426"/>
        <w:rPr>
          <w:rFonts w:ascii="Arial Narrow" w:hAnsi="Arial Narrow"/>
        </w:rPr>
      </w:pPr>
    </w:p>
    <w:p w:rsidR="00B04E7F" w:rsidRPr="00875148" w:rsidRDefault="00B04E7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B04E7F" w:rsidRDefault="00B04E7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04E7F" w:rsidRPr="00875148" w:rsidRDefault="00B04E7F" w:rsidP="00FD0CD1">
      <w:pPr>
        <w:ind w:left="426"/>
        <w:rPr>
          <w:rFonts w:ascii="Arial Narrow" w:hAnsi="Arial Narrow"/>
        </w:rPr>
      </w:pPr>
    </w:p>
    <w:p w:rsidR="00B04E7F" w:rsidRPr="00875148" w:rsidRDefault="00B04E7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B04E7F" w:rsidRPr="00875148" w:rsidRDefault="00B04E7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04E7F" w:rsidRPr="00875148" w:rsidRDefault="00B04E7F">
      <w:pPr>
        <w:pStyle w:val="TCTips"/>
        <w:ind w:firstLine="720"/>
        <w:rPr>
          <w:rFonts w:ascii="Arial Narrow" w:hAnsi="Arial Narrow"/>
          <w:i w:val="0"/>
        </w:rPr>
      </w:pPr>
    </w:p>
    <w:bookmarkEnd w:id="17"/>
    <w:p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B04E7F" w:rsidRPr="00875148" w:rsidRDefault="00B04E7F">
      <w:pPr>
        <w:pStyle w:val="TCTips"/>
        <w:rPr>
          <w:rFonts w:ascii="Arial Narrow" w:hAnsi="Arial Narrow"/>
          <w:i w:val="0"/>
        </w:rPr>
      </w:pPr>
    </w:p>
    <w:p w:rsidR="00B04E7F" w:rsidRPr="00875148" w:rsidRDefault="00B04E7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B04E7F" w:rsidRPr="00875148" w:rsidRDefault="00B04E7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04E7F" w:rsidRPr="00875148" w:rsidRDefault="00B04E7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B04E7F" w:rsidRPr="00875148" w:rsidRDefault="00B04E7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B04E7F" w:rsidRDefault="00B04E7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B04E7F" w:rsidRPr="001E5B29" w:rsidRDefault="00B04E7F" w:rsidP="001E5B29">
      <w:pPr>
        <w:pStyle w:val="TCTips"/>
        <w:ind w:firstLine="720"/>
        <w:rPr>
          <w:i w:val="0"/>
        </w:rPr>
      </w:pPr>
    </w:p>
    <w:p w:rsidR="00B04E7F" w:rsidRDefault="00B04E7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B04E7F" w:rsidRPr="00B978C8" w:rsidRDefault="00B04E7F" w:rsidP="00B978C8"/>
    <w:p w:rsidR="00B04E7F" w:rsidRDefault="00B04E7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B04E7F" w:rsidRPr="00B978C8" w:rsidRDefault="00B04E7F" w:rsidP="00B978C8"/>
    <w:p w:rsidR="00B04E7F" w:rsidRPr="00875148" w:rsidRDefault="00B04E7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B04E7F" w:rsidRPr="00875148" w:rsidRDefault="00B04E7F">
      <w:pPr>
        <w:pStyle w:val="TCTips"/>
        <w:rPr>
          <w:rFonts w:ascii="Arial Narrow" w:hAnsi="Arial Narrow"/>
          <w:i w:val="0"/>
        </w:rPr>
      </w:pPr>
    </w:p>
    <w:p w:rsidR="00B04E7F" w:rsidRPr="00875148" w:rsidRDefault="00B04E7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B04E7F" w:rsidRPr="00875148" w:rsidRDefault="00B04E7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04E7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04E7F" w:rsidRPr="009540DC" w:rsidRDefault="00B04E7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04E7F" w:rsidRPr="009540DC" w:rsidRDefault="00B04E7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04E7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04E7F" w:rsidRPr="00875148">
        <w:tc>
          <w:tcPr>
            <w:tcW w:w="6307" w:type="dxa"/>
            <w:tcBorders>
              <w:lef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04E7F" w:rsidRPr="00875148">
        <w:tc>
          <w:tcPr>
            <w:tcW w:w="6307" w:type="dxa"/>
            <w:tcBorders>
              <w:lef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04E7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04E7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B04E7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04E7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04E7F" w:rsidRPr="009540DC" w:rsidRDefault="00B04E7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04E7F" w:rsidRPr="009540DC" w:rsidRDefault="00B04E7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04E7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04E7F" w:rsidRPr="00875148">
        <w:tc>
          <w:tcPr>
            <w:tcW w:w="6307" w:type="dxa"/>
            <w:tcBorders>
              <w:lef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04E7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4E7F" w:rsidRPr="00875148" w:rsidRDefault="00B04E7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04E7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04E7F" w:rsidRPr="009540DC" w:rsidRDefault="00B04E7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04E7F" w:rsidRPr="009540DC" w:rsidRDefault="00B04E7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04E7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04E7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04E7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4E7F" w:rsidRPr="00875148" w:rsidRDefault="00B04E7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B04E7F" w:rsidRPr="00875148" w:rsidRDefault="00B04E7F">
      <w:pPr>
        <w:pStyle w:val="TCTips"/>
        <w:rPr>
          <w:rFonts w:ascii="Arial Narrow" w:hAnsi="Arial Narrow"/>
          <w:i w:val="0"/>
          <w:lang w:val="es-ES_tradnl"/>
        </w:rPr>
      </w:pPr>
    </w:p>
    <w:p w:rsidR="00B04E7F" w:rsidRPr="00875148" w:rsidRDefault="00B04E7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B04E7F" w:rsidRPr="00875148" w:rsidRDefault="00B04E7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04E7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04E7F" w:rsidRPr="009540DC" w:rsidRDefault="00B04E7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04E7F" w:rsidRPr="009540DC" w:rsidRDefault="00B04E7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04E7F" w:rsidRPr="009540DC" w:rsidRDefault="00B04E7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04E7F" w:rsidRPr="009540DC" w:rsidRDefault="00B04E7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04E7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04E7F" w:rsidRPr="009540DC" w:rsidRDefault="00B04E7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04E7F" w:rsidRPr="009540DC" w:rsidRDefault="00B04E7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04E7F" w:rsidRPr="00875148">
        <w:trPr>
          <w:cantSplit/>
        </w:trPr>
        <w:tc>
          <w:tcPr>
            <w:tcW w:w="3614" w:type="dxa"/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04E7F" w:rsidRPr="009540DC" w:rsidRDefault="00B04E7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04E7F" w:rsidRPr="009540DC" w:rsidRDefault="00B04E7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04E7F" w:rsidRPr="00875148">
        <w:trPr>
          <w:cantSplit/>
        </w:trPr>
        <w:tc>
          <w:tcPr>
            <w:tcW w:w="3614" w:type="dxa"/>
          </w:tcPr>
          <w:p w:rsidR="00B04E7F" w:rsidRPr="009540DC" w:rsidRDefault="00B04E7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04E7F" w:rsidRPr="009540DC" w:rsidRDefault="00B04E7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04E7F" w:rsidRPr="009540DC" w:rsidRDefault="00B04E7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04E7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04E7F" w:rsidRPr="00875148" w:rsidRDefault="00B04E7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04E7F" w:rsidRPr="00875148" w:rsidRDefault="00B04E7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04E7F" w:rsidRPr="00875148" w:rsidRDefault="00B04E7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B04E7F" w:rsidRPr="00875148" w:rsidRDefault="00B04E7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B04E7F" w:rsidRPr="00875148" w:rsidRDefault="00B04E7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B04E7F" w:rsidRPr="00875148" w:rsidRDefault="00B04E7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B04E7F" w:rsidRPr="00875148" w:rsidRDefault="00B04E7F">
      <w:pPr>
        <w:pStyle w:val="TCTips"/>
        <w:rPr>
          <w:rFonts w:ascii="Arial Narrow" w:hAnsi="Arial Narrow"/>
          <w:i w:val="0"/>
        </w:rPr>
      </w:pPr>
    </w:p>
    <w:p w:rsidR="00B04E7F" w:rsidRPr="00875148" w:rsidRDefault="00B04E7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B04E7F" w:rsidRPr="00875148" w:rsidRDefault="00B04E7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04E7F" w:rsidRPr="00875148">
        <w:tc>
          <w:tcPr>
            <w:tcW w:w="579" w:type="dxa"/>
            <w:vAlign w:val="center"/>
          </w:tcPr>
          <w:p w:rsidR="00B04E7F" w:rsidRPr="00875148" w:rsidRDefault="00B04E7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04E7F" w:rsidRPr="00875148" w:rsidRDefault="00B04E7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04E7F" w:rsidRPr="00875148" w:rsidRDefault="00B04E7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04E7F" w:rsidRPr="00875148" w:rsidRDefault="00B04E7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04E7F" w:rsidRPr="00875148" w:rsidRDefault="00B04E7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04E7F" w:rsidRPr="00875148" w:rsidRDefault="00B04E7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04E7F" w:rsidRPr="00875148" w:rsidRDefault="00B04E7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04E7F" w:rsidRPr="00875148" w:rsidRDefault="00B04E7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04E7F" w:rsidRPr="00875148" w:rsidRDefault="00B04E7F" w:rsidP="0000716A">
      <w:pPr>
        <w:rPr>
          <w:rFonts w:ascii="Arial Narrow" w:hAnsi="Arial Narrow"/>
        </w:rPr>
      </w:pPr>
    </w:p>
    <w:p w:rsidR="00B04E7F" w:rsidRPr="00875148" w:rsidRDefault="00B04E7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B04E7F" w:rsidRPr="00875148" w:rsidRDefault="00B04E7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04E7F" w:rsidRPr="00875148">
        <w:tc>
          <w:tcPr>
            <w:tcW w:w="579" w:type="dxa"/>
            <w:vAlign w:val="center"/>
          </w:tcPr>
          <w:p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04E7F" w:rsidRPr="00875148" w:rsidRDefault="00B04E7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04E7F" w:rsidRPr="00875148" w:rsidRDefault="00B04E7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04E7F" w:rsidRPr="00875148" w:rsidRDefault="00B04E7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04E7F" w:rsidRPr="00875148" w:rsidRDefault="00B04E7F" w:rsidP="00A14994">
      <w:pPr>
        <w:rPr>
          <w:rFonts w:ascii="Arial Narrow" w:hAnsi="Arial Narrow"/>
        </w:rPr>
      </w:pPr>
    </w:p>
    <w:p w:rsidR="00B04E7F" w:rsidRPr="00875148" w:rsidRDefault="00B04E7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B04E7F" w:rsidRPr="00875148" w:rsidRDefault="00B04E7F">
      <w:pPr>
        <w:pStyle w:val="TCTips"/>
        <w:rPr>
          <w:rFonts w:ascii="Arial Narrow" w:hAnsi="Arial Narrow"/>
          <w:i w:val="0"/>
        </w:rPr>
      </w:pPr>
    </w:p>
    <w:p w:rsidR="00B04E7F" w:rsidRPr="00875148" w:rsidRDefault="00B04E7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B04E7F" w:rsidRPr="00875148" w:rsidRDefault="00B04E7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04E7F" w:rsidRPr="00875148">
        <w:tc>
          <w:tcPr>
            <w:tcW w:w="579" w:type="dxa"/>
            <w:vAlign w:val="center"/>
          </w:tcPr>
          <w:p w:rsidR="00B04E7F" w:rsidRPr="00875148" w:rsidRDefault="00B04E7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04E7F" w:rsidRPr="00875148" w:rsidRDefault="00B04E7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04E7F" w:rsidRPr="00875148" w:rsidRDefault="00B04E7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579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04E7F" w:rsidRPr="00875148" w:rsidRDefault="00B04E7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B04E7F" w:rsidRPr="00875148" w:rsidRDefault="00B04E7F" w:rsidP="002552D5">
      <w:pPr>
        <w:rPr>
          <w:rFonts w:ascii="Arial Narrow" w:hAnsi="Arial Narrow"/>
        </w:rPr>
      </w:pPr>
    </w:p>
    <w:p w:rsidR="00B04E7F" w:rsidRPr="00875148" w:rsidRDefault="00B04E7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B04E7F" w:rsidRPr="00875148" w:rsidRDefault="00B04E7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04E7F" w:rsidRPr="00875148">
        <w:tc>
          <w:tcPr>
            <w:tcW w:w="1844" w:type="dxa"/>
            <w:vAlign w:val="center"/>
          </w:tcPr>
          <w:p w:rsidR="00B04E7F" w:rsidRPr="00875148" w:rsidRDefault="00B04E7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04E7F" w:rsidRPr="00875148" w:rsidRDefault="00B04E7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04E7F" w:rsidRPr="00875148" w:rsidRDefault="00B04E7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04E7F" w:rsidRPr="00875148" w:rsidRDefault="00B04E7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04E7F" w:rsidRPr="00875148">
        <w:tc>
          <w:tcPr>
            <w:tcW w:w="1844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1844" w:type="dxa"/>
          </w:tcPr>
          <w:p w:rsidR="00B04E7F" w:rsidRPr="00875148" w:rsidRDefault="00B04E7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1844" w:type="dxa"/>
          </w:tcPr>
          <w:p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1844" w:type="dxa"/>
          </w:tcPr>
          <w:p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1844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1844" w:type="dxa"/>
          </w:tcPr>
          <w:p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1844" w:type="dxa"/>
          </w:tcPr>
          <w:p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1844" w:type="dxa"/>
          </w:tcPr>
          <w:p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1844" w:type="dxa"/>
          </w:tcPr>
          <w:p w:rsidR="00B04E7F" w:rsidRPr="00875148" w:rsidRDefault="00B04E7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1844" w:type="dxa"/>
          </w:tcPr>
          <w:p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1844" w:type="dxa"/>
          </w:tcPr>
          <w:p w:rsidR="00B04E7F" w:rsidRPr="00875148" w:rsidRDefault="00B04E7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04E7F" w:rsidRPr="00875148">
        <w:tc>
          <w:tcPr>
            <w:tcW w:w="1844" w:type="dxa"/>
          </w:tcPr>
          <w:p w:rsidR="00B04E7F" w:rsidRPr="00875148" w:rsidRDefault="00B04E7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04E7F" w:rsidRPr="00875148" w:rsidRDefault="00B04E7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04E7F" w:rsidRPr="00875148" w:rsidRDefault="00B04E7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04E7F" w:rsidRPr="00875148" w:rsidRDefault="00B04E7F">
      <w:pPr>
        <w:pStyle w:val="TCTips"/>
        <w:rPr>
          <w:rFonts w:ascii="Arial Narrow" w:hAnsi="Arial Narrow"/>
          <w:i w:val="0"/>
        </w:rPr>
      </w:pPr>
    </w:p>
    <w:sectPr w:rsidR="00B04E7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1BB" w:rsidRDefault="000841BB">
      <w:r>
        <w:separator/>
      </w:r>
    </w:p>
  </w:endnote>
  <w:endnote w:type="continuationSeparator" w:id="0">
    <w:p w:rsidR="000841BB" w:rsidRDefault="0008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40A" w:rsidRDefault="00DE640A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8F14F7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8F14F7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1BB" w:rsidRDefault="000841BB">
      <w:r>
        <w:separator/>
      </w:r>
    </w:p>
  </w:footnote>
  <w:footnote w:type="continuationSeparator" w:id="0">
    <w:p w:rsidR="000841BB" w:rsidRDefault="000841BB">
      <w:r>
        <w:continuationSeparator/>
      </w:r>
    </w:p>
  </w:footnote>
  <w:footnote w:id="1">
    <w:p w:rsidR="00DE640A" w:rsidRDefault="00DE640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E640A" w:rsidRDefault="00DE640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E640A" w:rsidRDefault="00DE640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E640A" w:rsidRDefault="00DE640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E640A" w:rsidRDefault="00DE640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E640A" w:rsidRDefault="00DE640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E640A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E640A" w:rsidRPr="009540DC" w:rsidRDefault="00DE640A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8" type="#_x0000_t75" style="width:60.1pt;height:26.1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DE640A" w:rsidRPr="009540DC" w:rsidRDefault="00DE640A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E640A" w:rsidRPr="009540DC" w:rsidRDefault="00DE640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E640A" w:rsidRPr="009540DC" w:rsidRDefault="00DE640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E640A">
      <w:trPr>
        <w:cantSplit/>
        <w:trHeight w:val="337"/>
        <w:jc w:val="center"/>
      </w:trPr>
      <w:tc>
        <w:tcPr>
          <w:tcW w:w="2089" w:type="dxa"/>
          <w:vMerge/>
        </w:tcPr>
        <w:p w:rsidR="00DE640A" w:rsidRPr="009540DC" w:rsidRDefault="00DE640A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E640A" w:rsidRPr="009540DC" w:rsidRDefault="00DE640A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E640A" w:rsidRPr="009540DC" w:rsidRDefault="00DE640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E640A" w:rsidRPr="009540DC" w:rsidRDefault="00DE640A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03/01/2012</w:t>
          </w:r>
        </w:p>
      </w:tc>
    </w:tr>
    <w:tr w:rsidR="00DE640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E640A" w:rsidRPr="009540DC" w:rsidRDefault="00DE640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E640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E640A" w:rsidRPr="009540DC" w:rsidRDefault="00DE640A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E640A" w:rsidRDefault="00DE64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41BB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2C8C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E782B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21B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074F7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2241"/>
    <w:rsid w:val="00433D01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A7406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4ACF"/>
    <w:rsid w:val="0050515B"/>
    <w:rsid w:val="00507162"/>
    <w:rsid w:val="00507568"/>
    <w:rsid w:val="00514BD6"/>
    <w:rsid w:val="00515D34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2E26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76A"/>
    <w:rsid w:val="00776469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1712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8771E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0910"/>
    <w:rsid w:val="008D111F"/>
    <w:rsid w:val="008D53D2"/>
    <w:rsid w:val="008D5D89"/>
    <w:rsid w:val="008D7370"/>
    <w:rsid w:val="008D79AC"/>
    <w:rsid w:val="008E04FA"/>
    <w:rsid w:val="008E31C4"/>
    <w:rsid w:val="008E50C3"/>
    <w:rsid w:val="008E6D40"/>
    <w:rsid w:val="008F0069"/>
    <w:rsid w:val="008F14F7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533E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6899"/>
    <w:rsid w:val="00A7024F"/>
    <w:rsid w:val="00A71F64"/>
    <w:rsid w:val="00A7235E"/>
    <w:rsid w:val="00A7369D"/>
    <w:rsid w:val="00A73A00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E7F"/>
    <w:rsid w:val="00B05FC8"/>
    <w:rsid w:val="00B11C84"/>
    <w:rsid w:val="00B12EB4"/>
    <w:rsid w:val="00B13D59"/>
    <w:rsid w:val="00B14A7A"/>
    <w:rsid w:val="00B15D60"/>
    <w:rsid w:val="00B171CD"/>
    <w:rsid w:val="00B232EC"/>
    <w:rsid w:val="00B26273"/>
    <w:rsid w:val="00B26CF8"/>
    <w:rsid w:val="00B275F6"/>
    <w:rsid w:val="00B27D49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056D"/>
    <w:rsid w:val="00BA6CC9"/>
    <w:rsid w:val="00BA6DDF"/>
    <w:rsid w:val="00BB048A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55E72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B5FA6"/>
    <w:rsid w:val="00DC14D4"/>
    <w:rsid w:val="00DC340A"/>
    <w:rsid w:val="00DC5667"/>
    <w:rsid w:val="00DE31D7"/>
    <w:rsid w:val="00DE640A"/>
    <w:rsid w:val="00DE7021"/>
    <w:rsid w:val="00DE7252"/>
    <w:rsid w:val="00DF092E"/>
    <w:rsid w:val="00DF2A7F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uiPriority w:val="99"/>
    <w:unhideWhenUsed/>
    <w:locked/>
    <w:rsid w:val="00515D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9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317</TotalTime>
  <Pages>7</Pages>
  <Words>834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17</cp:revision>
  <cp:lastPrinted>2009-11-19T20:24:00Z</cp:lastPrinted>
  <dcterms:created xsi:type="dcterms:W3CDTF">2012-01-03T16:50:00Z</dcterms:created>
  <dcterms:modified xsi:type="dcterms:W3CDTF">2012-04-04T20:32:00Z</dcterms:modified>
</cp:coreProperties>
</file>