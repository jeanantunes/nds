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566681">
        <w:rPr>
          <w:rFonts w:ascii="Arial Narrow" w:hAnsi="Arial Narrow"/>
          <w:b/>
          <w:sz w:val="36"/>
          <w:szCs w:val="36"/>
        </w:rPr>
        <w:t>6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E7654E">
        <w:rPr>
          <w:rFonts w:ascii="Arial Narrow" w:hAnsi="Arial Narrow"/>
          <w:b/>
          <w:sz w:val="36"/>
          <w:szCs w:val="36"/>
        </w:rPr>
        <w:t>F</w:t>
      </w:r>
      <w:r w:rsidR="00566681">
        <w:rPr>
          <w:rFonts w:ascii="Arial Narrow" w:hAnsi="Arial Narrow"/>
          <w:b/>
          <w:sz w:val="36"/>
          <w:szCs w:val="36"/>
        </w:rPr>
        <w:t>ornecedor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1B253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29/01/2012</w:t>
            </w:r>
          </w:p>
        </w:tc>
        <w:tc>
          <w:tcPr>
            <w:tcW w:w="1134" w:type="dxa"/>
          </w:tcPr>
          <w:p w:rsidR="00DD7C0F" w:rsidRPr="00875148" w:rsidRDefault="001B253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1676A" w:rsidRPr="00875148" w:rsidTr="0001676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C04D1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C04D1A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83315" w:rsidRPr="00875148" w:rsidTr="0098331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98331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1B253D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</w:t>
            </w:r>
            <w:r w:rsidR="0033607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os fornecedores da distribuidora.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</w:t>
      </w:r>
      <w:r w:rsidR="00336070">
        <w:rPr>
          <w:rFonts w:ascii="Arial Narrow" w:hAnsi="Arial Narrow" w:cs="Arial"/>
          <w:color w:val="002060"/>
          <w:sz w:val="22"/>
          <w:szCs w:val="22"/>
        </w:rPr>
        <w:t xml:space="preserve"> dos fornecedores da </w:t>
      </w:r>
      <w:r w:rsidR="00951743">
        <w:rPr>
          <w:rFonts w:ascii="Arial Narrow" w:hAnsi="Arial Narrow" w:cs="Arial"/>
          <w:color w:val="002060"/>
          <w:sz w:val="22"/>
          <w:szCs w:val="22"/>
        </w:rPr>
        <w:t xml:space="preserve">distribuidora. </w:t>
      </w:r>
    </w:p>
    <w:p w:rsidR="002327A4" w:rsidRDefault="002327A4" w:rsidP="00E9572F">
      <w:pPr>
        <w:ind w:left="360"/>
        <w:rPr>
          <w:ins w:id="13" w:author="Kaina da Silva" w:date="2012-04-13T18:34:00Z"/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uma consulta o usuário irá entrar com a Razão Social </w:t>
      </w:r>
      <w:ins w:id="14" w:author="Editora Abril S.A." w:date="2012-04-11T16:50:00Z">
        <w:r w:rsidR="00DE397D">
          <w:rPr>
            <w:rFonts w:ascii="Arial Narrow" w:hAnsi="Arial Narrow" w:cs="Arial"/>
            <w:color w:val="002060"/>
            <w:sz w:val="22"/>
            <w:szCs w:val="22"/>
          </w:rPr>
          <w:t>e/</w:t>
        </w:r>
      </w:ins>
      <w:r>
        <w:rPr>
          <w:rFonts w:ascii="Arial Narrow" w:hAnsi="Arial Narrow" w:cs="Arial"/>
          <w:color w:val="002060"/>
          <w:sz w:val="22"/>
          <w:szCs w:val="22"/>
        </w:rPr>
        <w:t xml:space="preserve">ou o CNPJ </w:t>
      </w:r>
      <w:ins w:id="15" w:author="Editora Abril S.A." w:date="2012-04-11T16:50:00Z">
        <w:r w:rsidR="00DE397D">
          <w:rPr>
            <w:rFonts w:ascii="Arial Narrow" w:hAnsi="Arial Narrow" w:cs="Arial"/>
            <w:color w:val="002060"/>
            <w:sz w:val="22"/>
            <w:szCs w:val="22"/>
          </w:rPr>
          <w:t>e/</w:t>
        </w:r>
      </w:ins>
      <w:r>
        <w:rPr>
          <w:rFonts w:ascii="Arial Narrow" w:hAnsi="Arial Narrow" w:cs="Arial"/>
          <w:color w:val="002060"/>
          <w:sz w:val="22"/>
          <w:szCs w:val="22"/>
        </w:rPr>
        <w:t>ou Nome Fantasia,</w:t>
      </w:r>
      <w:ins w:id="16" w:author="Kaina da Silva" w:date="2012-04-13T18:33:00Z">
        <w:r w:rsidR="0031079D">
          <w:rPr>
            <w:rFonts w:ascii="Arial Narrow" w:hAnsi="Arial Narrow" w:cs="Arial"/>
            <w:color w:val="002060"/>
            <w:sz w:val="22"/>
            <w:szCs w:val="22"/>
          </w:rPr>
          <w:t xml:space="preserve"> Inscrição Estadual, Responsável</w:t>
        </w:r>
      </w:ins>
      <w:ins w:id="17" w:author="Kaina da Silva" w:date="2012-04-13T18:34:00Z">
        <w:r w:rsidR="0031079D">
          <w:rPr>
            <w:rFonts w:ascii="Arial Narrow" w:hAnsi="Arial Narrow" w:cs="Arial"/>
            <w:color w:val="002060"/>
            <w:sz w:val="22"/>
            <w:szCs w:val="22"/>
          </w:rPr>
          <w:t xml:space="preserve">, </w:t>
        </w:r>
        <w:proofErr w:type="spellStart"/>
        <w:r w:rsidR="0031079D">
          <w:rPr>
            <w:rFonts w:ascii="Arial Narrow" w:hAnsi="Arial Narrow" w:cs="Arial"/>
            <w:color w:val="002060"/>
            <w:sz w:val="22"/>
            <w:szCs w:val="22"/>
          </w:rPr>
          <w:t>email</w:t>
        </w:r>
      </w:ins>
      <w:proofErr w:type="spellEnd"/>
      <w:ins w:id="18" w:author="Kaina da Silva" w:date="2012-04-13T18:33:00Z">
        <w:r w:rsidR="0031079D">
          <w:rPr>
            <w:rFonts w:ascii="Arial Narrow" w:hAnsi="Arial Narrow" w:cs="Arial"/>
            <w:color w:val="002060"/>
            <w:sz w:val="22"/>
            <w:szCs w:val="22"/>
          </w:rPr>
          <w:t xml:space="preserve"> e contrato (tem ou n</w:t>
        </w:r>
      </w:ins>
      <w:ins w:id="19" w:author="Kaina da Silva" w:date="2012-04-13T18:34:00Z">
        <w:r w:rsidR="0031079D">
          <w:rPr>
            <w:rFonts w:ascii="Arial Narrow" w:hAnsi="Arial Narrow" w:cs="Arial"/>
            <w:color w:val="002060"/>
            <w:sz w:val="22"/>
            <w:szCs w:val="22"/>
          </w:rPr>
          <w:t>ão)</w:t>
        </w:r>
      </w:ins>
      <w:proofErr w:type="gramStart"/>
      <w:ins w:id="20" w:author="Kaina da Silva" w:date="2012-04-13T18:33:00Z">
        <w:r w:rsidR="0031079D">
          <w:rPr>
            <w:rFonts w:ascii="Arial Narrow" w:hAnsi="Arial Narrow" w:cs="Arial"/>
            <w:color w:val="002060"/>
            <w:sz w:val="22"/>
            <w:szCs w:val="22"/>
          </w:rPr>
          <w:t xml:space="preserve"> </w:t>
        </w:r>
      </w:ins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a funcionalidade irá exibir as informações básicas do cadastro.</w:t>
      </w:r>
    </w:p>
    <w:p w:rsidR="0031079D" w:rsidRDefault="0031079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proofErr w:type="gramStart"/>
      <w:ins w:id="21" w:author="Kaina da Silva" w:date="2012-04-13T18:34:00Z">
        <w:r>
          <w:rPr>
            <w:rFonts w:ascii="Arial Narrow" w:hAnsi="Arial Narrow" w:cs="Arial"/>
            <w:color w:val="002060"/>
            <w:sz w:val="22"/>
            <w:szCs w:val="22"/>
          </w:rPr>
          <w:t>Al</w:t>
        </w:r>
      </w:ins>
      <w:ins w:id="22" w:author="Kaina da Silva" w:date="2012-04-13T18:35:00Z">
        <w:r>
          <w:rPr>
            <w:rFonts w:ascii="Arial Narrow" w:hAnsi="Arial Narrow" w:cs="Arial"/>
            <w:color w:val="002060"/>
            <w:sz w:val="22"/>
            <w:szCs w:val="22"/>
          </w:rPr>
          <w:t>ém disso</w:t>
        </w:r>
        <w:proofErr w:type="gramEnd"/>
        <w:r>
          <w:rPr>
            <w:rFonts w:ascii="Arial Narrow" w:hAnsi="Arial Narrow" w:cs="Arial"/>
            <w:color w:val="002060"/>
            <w:sz w:val="22"/>
            <w:szCs w:val="22"/>
          </w:rPr>
          <w:t xml:space="preserve"> permite a definição do tipo de fornecedor (tabela de escolha </w:t>
        </w:r>
        <w:proofErr w:type="spellStart"/>
        <w:r>
          <w:rPr>
            <w:rFonts w:ascii="Arial Narrow" w:hAnsi="Arial Narrow" w:cs="Arial"/>
            <w:color w:val="002060"/>
            <w:sz w:val="22"/>
            <w:szCs w:val="22"/>
          </w:rPr>
          <w:t>pre</w:t>
        </w:r>
        <w:proofErr w:type="spellEnd"/>
        <w:r>
          <w:rPr>
            <w:rFonts w:ascii="Arial Narrow" w:hAnsi="Arial Narrow" w:cs="Arial"/>
            <w:color w:val="002060"/>
            <w:sz w:val="22"/>
            <w:szCs w:val="22"/>
          </w:rPr>
          <w:t xml:space="preserve"> definida)</w:t>
        </w:r>
      </w:ins>
    </w:p>
    <w:p w:rsidR="002F180A" w:rsidRDefault="001B253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Só é possível o cadastro de Fornecedor como pessoa do tipo jurídica (CNPJ).</w:t>
      </w:r>
    </w:p>
    <w:p w:rsidR="001B253D" w:rsidRDefault="001B253D" w:rsidP="00E9572F">
      <w:pPr>
        <w:ind w:left="360"/>
        <w:rPr>
          <w:ins w:id="23" w:author="Kaina da Silva" w:date="2012-04-13T18:28:00Z"/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distribuidor poderá </w:t>
      </w:r>
      <w:ins w:id="24" w:author="Editora Abril S.A." w:date="2012-04-11T16:51:00Z">
        <w:r w:rsidR="00DE397D">
          <w:rPr>
            <w:rFonts w:ascii="Arial Narrow" w:hAnsi="Arial Narrow" w:cs="Arial"/>
            <w:color w:val="002060"/>
            <w:sz w:val="22"/>
            <w:szCs w:val="22"/>
          </w:rPr>
          <w:t xml:space="preserve">possuir </w:t>
        </w:r>
      </w:ins>
      <w:r>
        <w:rPr>
          <w:rFonts w:ascii="Arial Narrow" w:hAnsi="Arial Narrow" w:cs="Arial"/>
          <w:color w:val="002060"/>
          <w:sz w:val="22"/>
          <w:szCs w:val="22"/>
        </w:rPr>
        <w:t>vários fornecedores cadastrados.</w:t>
      </w:r>
    </w:p>
    <w:p w:rsidR="0031079D" w:rsidRDefault="0031079D" w:rsidP="00E9572F">
      <w:pPr>
        <w:ind w:left="360"/>
        <w:rPr>
          <w:ins w:id="25" w:author="Kaina da Silva" w:date="2012-04-13T18:35:00Z"/>
          <w:rFonts w:ascii="Arial Narrow" w:hAnsi="Arial Narrow" w:cs="Arial"/>
          <w:color w:val="002060"/>
          <w:sz w:val="22"/>
          <w:szCs w:val="22"/>
        </w:rPr>
      </w:pPr>
      <w:ins w:id="26" w:author="Kaina da Silva" w:date="2012-04-13T18:28:00Z">
        <w:r w:rsidRPr="0031079D">
          <w:rPr>
            <w:rFonts w:ascii="Arial Narrow" w:hAnsi="Arial Narrow" w:cs="Arial"/>
            <w:color w:val="002060"/>
            <w:sz w:val="22"/>
            <w:szCs w:val="22"/>
          </w:rPr>
          <w:t xml:space="preserve">Os fornecedores </w:t>
        </w:r>
        <w:proofErr w:type="spellStart"/>
        <w:r w:rsidRPr="0031079D">
          <w:rPr>
            <w:rFonts w:ascii="Arial Narrow" w:hAnsi="Arial Narrow" w:cs="Arial"/>
            <w:color w:val="002060"/>
            <w:sz w:val="22"/>
            <w:szCs w:val="22"/>
          </w:rPr>
          <w:t>Treelog</w:t>
        </w:r>
        <w:proofErr w:type="spellEnd"/>
        <w:r w:rsidRPr="0031079D">
          <w:rPr>
            <w:rFonts w:ascii="Arial Narrow" w:hAnsi="Arial Narrow" w:cs="Arial"/>
            <w:color w:val="002060"/>
            <w:sz w:val="22"/>
            <w:szCs w:val="22"/>
          </w:rPr>
          <w:t xml:space="preserve"> ser</w:t>
        </w:r>
      </w:ins>
      <w:ins w:id="27" w:author="Kaina da Silva" w:date="2012-04-13T18:29:00Z">
        <w:r w:rsidRPr="0031079D">
          <w:rPr>
            <w:rFonts w:ascii="Arial Narrow" w:hAnsi="Arial Narrow" w:cs="Arial"/>
            <w:color w:val="002060"/>
            <w:sz w:val="22"/>
            <w:szCs w:val="22"/>
          </w:rPr>
          <w:t>ão recebidos</w:t>
        </w:r>
        <w:proofErr w:type="gramStart"/>
        <w:r w:rsidRPr="0031079D">
          <w:rPr>
            <w:rFonts w:ascii="Arial Narrow" w:hAnsi="Arial Narrow" w:cs="Arial"/>
            <w:color w:val="002060"/>
            <w:sz w:val="22"/>
            <w:szCs w:val="22"/>
          </w:rPr>
          <w:t xml:space="preserve">  </w:t>
        </w:r>
        <w:proofErr w:type="gramEnd"/>
        <w:r w:rsidRPr="0031079D">
          <w:rPr>
            <w:rFonts w:ascii="Arial Narrow" w:hAnsi="Arial Narrow" w:cs="Arial"/>
            <w:color w:val="002060"/>
            <w:sz w:val="22"/>
            <w:szCs w:val="22"/>
          </w:rPr>
          <w:t>por interface e não permitem alteração</w:t>
        </w:r>
      </w:ins>
      <w:ins w:id="28" w:author="Kaina da Silva" w:date="2012-04-13T18:35:00Z">
        <w:r>
          <w:rPr>
            <w:rFonts w:ascii="Arial Narrow" w:hAnsi="Arial Narrow" w:cs="Arial"/>
            <w:color w:val="002060"/>
            <w:sz w:val="22"/>
            <w:szCs w:val="22"/>
          </w:rPr>
          <w:t>.</w:t>
        </w:r>
      </w:ins>
    </w:p>
    <w:p w:rsidR="0031079D" w:rsidRPr="0031079D" w:rsidRDefault="0031079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ins w:id="29" w:author="Kaina da Silva" w:date="2012-04-13T18:35:00Z">
        <w:r>
          <w:rPr>
            <w:rFonts w:ascii="Arial Narrow" w:hAnsi="Arial Narrow" w:cs="Arial"/>
            <w:color w:val="002060"/>
            <w:sz w:val="22"/>
            <w:szCs w:val="22"/>
          </w:rPr>
          <w:t>Este cadastro gera, no cadastro de cota, aba fornecedores, a escolha dos fornecedores atrelados a uma cota</w:t>
        </w:r>
      </w:ins>
      <w:ins w:id="30" w:author="Kaina da Silva" w:date="2012-04-13T18:37:00Z">
        <w:r w:rsidR="00E7651D">
          <w:rPr>
            <w:rFonts w:ascii="Arial Narrow" w:hAnsi="Arial Narrow" w:cs="Arial"/>
            <w:color w:val="002060"/>
            <w:sz w:val="22"/>
            <w:szCs w:val="22"/>
          </w:rPr>
          <w:t xml:space="preserve">, ou seja, a cota só recebe produtos dos fornecedores escolhidos </w:t>
        </w:r>
        <w:proofErr w:type="gramStart"/>
        <w:r w:rsidR="00E7651D">
          <w:rPr>
            <w:rFonts w:ascii="Arial Narrow" w:hAnsi="Arial Narrow" w:cs="Arial"/>
            <w:color w:val="002060"/>
            <w:sz w:val="22"/>
            <w:szCs w:val="22"/>
          </w:rPr>
          <w:t xml:space="preserve">neste </w:t>
        </w:r>
      </w:ins>
      <w:ins w:id="31" w:author="Kaina da Silva" w:date="2012-04-13T18:38:00Z">
        <w:r w:rsidR="00E7651D">
          <w:rPr>
            <w:rFonts w:ascii="Arial Narrow" w:hAnsi="Arial Narrow" w:cs="Arial"/>
            <w:color w:val="002060"/>
            <w:sz w:val="22"/>
            <w:szCs w:val="22"/>
          </w:rPr>
          <w:t>última</w:t>
        </w:r>
        <w:proofErr w:type="gramEnd"/>
        <w:r w:rsidR="00E7651D">
          <w:rPr>
            <w:rFonts w:ascii="Arial Narrow" w:hAnsi="Arial Narrow" w:cs="Arial"/>
            <w:color w:val="002060"/>
            <w:sz w:val="22"/>
            <w:szCs w:val="22"/>
          </w:rPr>
          <w:t xml:space="preserve"> tela.</w:t>
        </w:r>
      </w:ins>
    </w:p>
    <w:p w:rsidR="002327A4" w:rsidRDefault="002327A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B253D" w:rsidRPr="00875148" w:rsidRDefault="001B253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Filtro de pesquisa: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Razão Social: Razão social do fornecedor</w:t>
      </w:r>
    </w:p>
    <w:p w:rsidR="002327A4" w:rsidRDefault="002327A4" w:rsidP="002327A4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CNPJ: CNPJ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Nome fantasia: Nome fantasia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Resultado da pesquisa (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):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Código: Código do fornecedor</w:t>
      </w:r>
      <w:bookmarkStart w:id="32" w:name="_GoBack"/>
      <w:bookmarkEnd w:id="32"/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Razão Social: Razão Social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CNPJ: CNPJ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Responsável: principal contato no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Telefone: Telefone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E-mail: e-mail do fornecedor</w:t>
      </w:r>
    </w:p>
    <w:p w:rsidR="002327A4" w:rsidRDefault="002327A4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item selecionado. Para exclusão deve-se levar em consideração a integridade referencial do banco de dados.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Novo cadastro</w:t>
      </w:r>
      <w:r w:rsidR="00590D85">
        <w:rPr>
          <w:rFonts w:ascii="Arial Narrow" w:hAnsi="Arial Narrow"/>
        </w:rPr>
        <w:t xml:space="preserve"> (</w:t>
      </w:r>
      <w:proofErr w:type="gramStart"/>
      <w:r w:rsidR="00590D85">
        <w:rPr>
          <w:rFonts w:ascii="Arial Narrow" w:hAnsi="Arial Narrow"/>
        </w:rPr>
        <w:t>campos editáveis</w:t>
      </w:r>
      <w:proofErr w:type="gramEnd"/>
      <w:r w:rsidR="00590D85">
        <w:rPr>
          <w:rFonts w:ascii="Arial Narrow" w:hAnsi="Arial Narrow"/>
        </w:rPr>
        <w:t>)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E7654E" w:rsidRPr="00566681" w:rsidRDefault="00566681" w:rsidP="00E7654E">
      <w:pPr>
        <w:numPr>
          <w:ilvl w:val="0"/>
          <w:numId w:val="26"/>
        </w:numPr>
        <w:rPr>
          <w:rFonts w:ascii="Arial Narrow" w:hAnsi="Arial Narrow"/>
        </w:rPr>
      </w:pPr>
      <w:r w:rsidRPr="00566681">
        <w:rPr>
          <w:rFonts w:ascii="Arial Narrow" w:hAnsi="Arial Narrow"/>
        </w:rPr>
        <w:t>C</w:t>
      </w:r>
      <w:r w:rsidR="00336070">
        <w:rPr>
          <w:rFonts w:ascii="Arial Narrow" w:hAnsi="Arial Narrow"/>
        </w:rPr>
        <w:t>ó</w:t>
      </w:r>
      <w:r w:rsidRPr="00566681">
        <w:rPr>
          <w:rFonts w:ascii="Arial Narrow" w:hAnsi="Arial Narrow"/>
        </w:rPr>
        <w:t>digo</w:t>
      </w:r>
      <w:r w:rsidR="00C50460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</w:t>
      </w:r>
      <w:r w:rsidR="00336070">
        <w:rPr>
          <w:rFonts w:ascii="Arial Narrow" w:hAnsi="Arial Narrow"/>
        </w:rPr>
        <w:t>ó</w:t>
      </w:r>
      <w:r>
        <w:rPr>
          <w:rFonts w:ascii="Arial Narrow" w:hAnsi="Arial Narrow"/>
        </w:rPr>
        <w:t>digo do Fornecedor</w:t>
      </w:r>
      <w:r w:rsidR="00336070">
        <w:rPr>
          <w:rFonts w:ascii="Arial Narrow" w:hAnsi="Arial Narrow"/>
        </w:rPr>
        <w:t xml:space="preserve">. </w:t>
      </w:r>
      <w:r w:rsidR="00590D85">
        <w:rPr>
          <w:rFonts w:ascii="Arial Narrow" w:hAnsi="Arial Narrow"/>
        </w:rPr>
        <w:t>(obrigatório</w:t>
      </w:r>
      <w:r w:rsidR="006D3B78">
        <w:rPr>
          <w:rFonts w:ascii="Arial Narrow" w:hAnsi="Arial Narrow"/>
        </w:rPr>
        <w:t>, sugerido pelo sistema</w:t>
      </w:r>
      <w:r w:rsidR="00590D85">
        <w:rPr>
          <w:rFonts w:ascii="Arial Narrow" w:hAnsi="Arial Narrow"/>
        </w:rPr>
        <w:t xml:space="preserve">) </w:t>
      </w:r>
    </w:p>
    <w:p w:rsidR="00336070" w:rsidRDefault="00336070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do fornecedor</w:t>
      </w:r>
      <w:r w:rsidR="00590D85">
        <w:rPr>
          <w:rFonts w:ascii="Arial Narrow" w:hAnsi="Arial Narrow"/>
        </w:rPr>
        <w:t xml:space="preserve"> (obrigatório)</w:t>
      </w:r>
    </w:p>
    <w:p w:rsidR="00976E59" w:rsidRPr="00976E59" w:rsidRDefault="00336070" w:rsidP="00976E5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do fornecedor</w:t>
      </w:r>
    </w:p>
    <w:p w:rsidR="0099407E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do fornecedor</w:t>
      </w:r>
      <w:r w:rsidR="00590D85">
        <w:rPr>
          <w:rFonts w:ascii="Arial Narrow" w:hAnsi="Arial Narrow"/>
        </w:rPr>
        <w:t xml:space="preserve"> (obrigatório)</w:t>
      </w:r>
    </w:p>
    <w:p w:rsidR="0099407E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CNPJ: CNPJ do fornecedor</w:t>
      </w:r>
      <w:r w:rsidR="00590D85">
        <w:rPr>
          <w:rFonts w:ascii="Arial Narrow" w:hAnsi="Arial Narrow"/>
        </w:rPr>
        <w:t xml:space="preserve"> (obrigatório)</w:t>
      </w:r>
    </w:p>
    <w:p w:rsidR="0099407E" w:rsidRDefault="00976E59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Responsável: Nome do principal contato do fornecedor.</w:t>
      </w:r>
    </w:p>
    <w:p w:rsidR="0099407E" w:rsidRPr="001B253D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E-mail: e-mail do fornecedor</w:t>
      </w:r>
    </w:p>
    <w:p w:rsidR="00E7654E" w:rsidRDefault="00566681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Fornecedor: Combo com as seguintes opções:</w:t>
      </w:r>
      <w:r w:rsidR="00C04D1A">
        <w:rPr>
          <w:rFonts w:ascii="Arial Narrow" w:hAnsi="Arial Narrow"/>
        </w:rPr>
        <w:t xml:space="preserve"> </w:t>
      </w:r>
    </w:p>
    <w:p w:rsidR="00566681" w:rsidRDefault="00566681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- </w:t>
      </w:r>
      <w:r w:rsidR="00C04D1A">
        <w:rPr>
          <w:rFonts w:ascii="Arial Narrow" w:hAnsi="Arial Narrow"/>
        </w:rPr>
        <w:t>Jornais</w:t>
      </w:r>
    </w:p>
    <w:p w:rsidR="00566681" w:rsidRDefault="00566681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- </w:t>
      </w:r>
      <w:r w:rsidR="00C04D1A">
        <w:rPr>
          <w:rFonts w:ascii="Arial Narrow" w:hAnsi="Arial Narrow"/>
        </w:rPr>
        <w:t>Livros</w:t>
      </w:r>
    </w:p>
    <w:p w:rsidR="00C04D1A" w:rsidRDefault="00C04D1A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Revistas</w:t>
      </w:r>
    </w:p>
    <w:p w:rsidR="00C04D1A" w:rsidRDefault="00C04D1A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-Outros</w:t>
      </w:r>
    </w:p>
    <w:p w:rsidR="00566681" w:rsidRDefault="00976E59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Possui contrato</w:t>
      </w:r>
      <w:proofErr w:type="gramStart"/>
      <w:r>
        <w:rPr>
          <w:rFonts w:ascii="Arial Narrow" w:hAnsi="Arial Narrow"/>
        </w:rPr>
        <w:t>?</w:t>
      </w:r>
      <w:r w:rsidR="00566681">
        <w:rPr>
          <w:rFonts w:ascii="Arial Narrow" w:hAnsi="Arial Narrow"/>
        </w:rPr>
        <w:t>:</w:t>
      </w:r>
      <w:proofErr w:type="gramEnd"/>
      <w:r>
        <w:rPr>
          <w:rFonts w:ascii="Arial Narrow" w:hAnsi="Arial Narrow"/>
        </w:rPr>
        <w:t xml:space="preserve"> </w:t>
      </w:r>
      <w:proofErr w:type="spellStart"/>
      <w:r w:rsidR="007E71A9">
        <w:rPr>
          <w:rFonts w:ascii="Arial Narrow" w:hAnsi="Arial Narrow"/>
        </w:rPr>
        <w:t>Checkbox</w:t>
      </w:r>
      <w:proofErr w:type="spellEnd"/>
      <w:r w:rsidR="007E71A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com sim ou não, em caso positivo, surge </w:t>
      </w:r>
      <w:proofErr w:type="spellStart"/>
      <w:r>
        <w:rPr>
          <w:rFonts w:ascii="Arial Narrow" w:hAnsi="Arial Narrow"/>
        </w:rPr>
        <w:t>textbox</w:t>
      </w:r>
      <w:proofErr w:type="spellEnd"/>
      <w:r>
        <w:rPr>
          <w:rFonts w:ascii="Arial Narrow" w:hAnsi="Arial Narrow"/>
        </w:rPr>
        <w:t xml:space="preserve"> para inserção da data de validade do </w:t>
      </w:r>
      <w:proofErr w:type="gramStart"/>
      <w:r>
        <w:rPr>
          <w:rFonts w:ascii="Arial Narrow" w:hAnsi="Arial Narrow"/>
        </w:rPr>
        <w:t>contrato</w:t>
      </w:r>
      <w:proofErr w:type="gramEnd"/>
    </w:p>
    <w:p w:rsidR="00566681" w:rsidRDefault="00566681" w:rsidP="00566681">
      <w:pPr>
        <w:ind w:left="1146"/>
        <w:rPr>
          <w:rFonts w:ascii="Arial Narrow" w:hAnsi="Arial Narrow"/>
        </w:rPr>
      </w:pPr>
    </w:p>
    <w:p w:rsidR="001F6C63" w:rsidRDefault="001F6C6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Cancelar: Cancelar o que foi digitado.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590D85" w:rsidRDefault="00590D85" w:rsidP="00D76BE1">
      <w:pPr>
        <w:ind w:left="1146"/>
        <w:rPr>
          <w:rFonts w:ascii="Arial Narrow" w:hAnsi="Arial Narrow"/>
        </w:rPr>
      </w:pPr>
    </w:p>
    <w:p w:rsidR="000535A6" w:rsidRDefault="00590D85">
      <w:pPr>
        <w:rPr>
          <w:rFonts w:ascii="Arial Narrow" w:hAnsi="Arial Narrow"/>
        </w:rPr>
      </w:pPr>
      <w:r>
        <w:rPr>
          <w:rFonts w:ascii="Arial Narrow" w:hAnsi="Arial Narrow"/>
        </w:rPr>
        <w:t>Tela de consulta de fornecedor</w:t>
      </w:r>
    </w:p>
    <w:p w:rsidR="000535A6" w:rsidRDefault="00342D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2510" cy="3743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85" w:rsidRDefault="00590D85">
      <w:pPr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D168A5">
        <w:rPr>
          <w:rFonts w:ascii="Arial Narrow" w:hAnsi="Arial Narrow"/>
        </w:rPr>
        <w:t>Fornecedor</w:t>
      </w:r>
    </w:p>
    <w:p w:rsidR="001F6C63" w:rsidRDefault="00C04D1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4010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281" w:rsidRDefault="00B13281">
      <w:r>
        <w:separator/>
      </w:r>
    </w:p>
  </w:endnote>
  <w:endnote w:type="continuationSeparator" w:id="0">
    <w:p w:rsidR="00B13281" w:rsidRDefault="00B1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E078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E0786">
      <w:rPr>
        <w:rStyle w:val="Nmerodepgina"/>
        <w:rFonts w:ascii="Arial" w:hAnsi="Arial"/>
        <w:snapToGrid w:val="0"/>
      </w:rPr>
      <w:fldChar w:fldCharType="separate"/>
    </w:r>
    <w:r w:rsidR="00E7651D">
      <w:rPr>
        <w:rStyle w:val="Nmerodepgina"/>
        <w:rFonts w:ascii="Arial" w:hAnsi="Arial"/>
        <w:noProof/>
        <w:snapToGrid w:val="0"/>
      </w:rPr>
      <w:t>3</w:t>
    </w:r>
    <w:r w:rsidR="00CE078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E078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E0786">
      <w:rPr>
        <w:rStyle w:val="Nmerodepgina"/>
        <w:rFonts w:ascii="Arial" w:hAnsi="Arial"/>
        <w:snapToGrid w:val="0"/>
      </w:rPr>
      <w:fldChar w:fldCharType="separate"/>
    </w:r>
    <w:r w:rsidR="00E7651D">
      <w:rPr>
        <w:rStyle w:val="Nmerodepgina"/>
        <w:rFonts w:ascii="Arial" w:hAnsi="Arial"/>
        <w:noProof/>
        <w:snapToGrid w:val="0"/>
      </w:rPr>
      <w:t>8</w:t>
    </w:r>
    <w:r w:rsidR="00CE078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281" w:rsidRDefault="00B13281">
      <w:r>
        <w:separator/>
      </w:r>
    </w:p>
  </w:footnote>
  <w:footnote w:type="continuationSeparator" w:id="0">
    <w:p w:rsidR="00B13281" w:rsidRDefault="00B13281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ADB2B00"/>
    <w:multiLevelType w:val="hybridMultilevel"/>
    <w:tmpl w:val="D630A3A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1676A"/>
    <w:rsid w:val="00017326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35A6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454A"/>
    <w:rsid w:val="00195723"/>
    <w:rsid w:val="001A0E88"/>
    <w:rsid w:val="001B253D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7A4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79D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36070"/>
    <w:rsid w:val="00342D5D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B6580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1755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28F6"/>
    <w:rsid w:val="00580FAD"/>
    <w:rsid w:val="00586977"/>
    <w:rsid w:val="00590D85"/>
    <w:rsid w:val="00591325"/>
    <w:rsid w:val="00592462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0122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9BF"/>
    <w:rsid w:val="00614B88"/>
    <w:rsid w:val="0062019F"/>
    <w:rsid w:val="00622494"/>
    <w:rsid w:val="00637E2F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D3B78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309A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5F0"/>
    <w:rsid w:val="007A2713"/>
    <w:rsid w:val="007A2DDC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A9"/>
    <w:rsid w:val="007E71B4"/>
    <w:rsid w:val="008017EC"/>
    <w:rsid w:val="0080382D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1F8"/>
    <w:rsid w:val="00950AFF"/>
    <w:rsid w:val="00951743"/>
    <w:rsid w:val="00954189"/>
    <w:rsid w:val="00960881"/>
    <w:rsid w:val="00961437"/>
    <w:rsid w:val="009646D5"/>
    <w:rsid w:val="00965067"/>
    <w:rsid w:val="00965402"/>
    <w:rsid w:val="00965E63"/>
    <w:rsid w:val="00967685"/>
    <w:rsid w:val="00970784"/>
    <w:rsid w:val="00970806"/>
    <w:rsid w:val="00974529"/>
    <w:rsid w:val="00974BBD"/>
    <w:rsid w:val="00976443"/>
    <w:rsid w:val="00976E59"/>
    <w:rsid w:val="00977667"/>
    <w:rsid w:val="00977A2B"/>
    <w:rsid w:val="00983315"/>
    <w:rsid w:val="009844E0"/>
    <w:rsid w:val="00985A93"/>
    <w:rsid w:val="00987E43"/>
    <w:rsid w:val="00990122"/>
    <w:rsid w:val="00991CB1"/>
    <w:rsid w:val="0099407E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4D18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0D52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4C19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D7AE1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281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451A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508C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22EF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4D1A"/>
    <w:rsid w:val="00C06858"/>
    <w:rsid w:val="00C06BDE"/>
    <w:rsid w:val="00C25AFA"/>
    <w:rsid w:val="00C30277"/>
    <w:rsid w:val="00C302D4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E0786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0072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0A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579F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397D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026A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1D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A705E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0061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60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6070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18EC4-68C2-41B7-8755-D256FDB9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404</TotalTime>
  <Pages>8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Kaina da Silva</cp:lastModifiedBy>
  <cp:revision>26</cp:revision>
  <cp:lastPrinted>2009-11-19T20:24:00Z</cp:lastPrinted>
  <dcterms:created xsi:type="dcterms:W3CDTF">2012-01-16T20:06:00Z</dcterms:created>
  <dcterms:modified xsi:type="dcterms:W3CDTF">2012-04-13T21:39:00Z</dcterms:modified>
</cp:coreProperties>
</file>