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39" w:rsidRPr="00875148" w:rsidRDefault="00A7683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A76839" w:rsidRPr="00875148" w:rsidRDefault="00A7683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A76839" w:rsidRPr="00875148" w:rsidRDefault="00A7683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Parâmetros de Cobrança</w:t>
      </w:r>
      <w:r w:rsidRPr="00875148">
        <w:rPr>
          <w:rFonts w:ascii="Arial Narrow" w:hAnsi="Arial Narrow"/>
          <w:b/>
          <w:sz w:val="40"/>
        </w:rPr>
        <w:t>&gt;</w:t>
      </w: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A76839" w:rsidRPr="00875148" w:rsidRDefault="00A76839">
      <w:pPr>
        <w:jc w:val="center"/>
        <w:rPr>
          <w:rFonts w:ascii="Arial Narrow" w:hAnsi="Arial Narrow"/>
          <w:b/>
          <w:sz w:val="48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A76839" w:rsidRPr="00875148" w:rsidTr="003D4B3F"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A7683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A76839" w:rsidRPr="00875148" w:rsidRDefault="00A7683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72799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</w:tcPr>
          <w:p w:rsidR="00A76839" w:rsidRPr="00875148" w:rsidRDefault="0072799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A76839" w:rsidRPr="00875148" w:rsidRDefault="0072799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protótipo.</w:t>
            </w:r>
          </w:p>
        </w:tc>
        <w:tc>
          <w:tcPr>
            <w:tcW w:w="2268" w:type="dxa"/>
          </w:tcPr>
          <w:p w:rsidR="00A76839" w:rsidRPr="00875148" w:rsidRDefault="0072799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A76839" w:rsidRPr="00875148" w:rsidRDefault="0072799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85655" w:rsidRPr="00875148" w:rsidTr="0078565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78565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78565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A76839" w:rsidRDefault="00A7683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A76839" w:rsidRPr="00875148" w:rsidRDefault="00A7683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7683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A76839" w:rsidRPr="00875148" w:rsidRDefault="00A7683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A76839" w:rsidRPr="00875148">
        <w:trPr>
          <w:cantSplit/>
          <w:trHeight w:val="235"/>
        </w:trPr>
        <w:tc>
          <w:tcPr>
            <w:tcW w:w="4889" w:type="dxa"/>
            <w:vMerge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A76839" w:rsidRPr="00875148">
        <w:tc>
          <w:tcPr>
            <w:tcW w:w="4889" w:type="dxa"/>
          </w:tcPr>
          <w:p w:rsidR="00A76839" w:rsidRPr="00875148" w:rsidRDefault="00A7683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A76839" w:rsidRPr="00095F57" w:rsidRDefault="00A7683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095F57">
              <w:rPr>
                <w:rFonts w:ascii="Arial Narrow" w:hAnsi="Arial Narrow"/>
                <w:b/>
              </w:rPr>
              <w:t>Área:</w:t>
            </w:r>
            <w:r w:rsidRPr="00095F57">
              <w:rPr>
                <w:rFonts w:ascii="Arial Narrow" w:hAnsi="Arial Narrow"/>
              </w:rPr>
              <w:t xml:space="preserve"> Treelog</w:t>
            </w:r>
          </w:p>
        </w:tc>
      </w:tr>
    </w:tbl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095F57" w:rsidRDefault="00A7683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095F57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A76839" w:rsidRPr="00D90C24" w:rsidRDefault="00A76839" w:rsidP="00727998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Tela destinada </w:t>
            </w:r>
            <w:r w:rsidR="00727998">
              <w:rPr>
                <w:rFonts w:ascii="Calibri" w:hAnsi="Calibri"/>
                <w:sz w:val="22"/>
                <w:szCs w:val="22"/>
              </w:rPr>
              <w:t>para</w:t>
            </w:r>
            <w:r>
              <w:rPr>
                <w:rFonts w:ascii="Calibri" w:hAnsi="Calibri"/>
                <w:sz w:val="22"/>
                <w:szCs w:val="22"/>
              </w:rPr>
              <w:t xml:space="preserve"> parametriza</w:t>
            </w:r>
            <w:r w:rsidR="00727998">
              <w:rPr>
                <w:rFonts w:ascii="Calibri" w:hAnsi="Calibri"/>
                <w:sz w:val="22"/>
                <w:szCs w:val="22"/>
              </w:rPr>
              <w:t xml:space="preserve">ções de </w:t>
            </w:r>
            <w:r>
              <w:rPr>
                <w:rFonts w:ascii="Calibri" w:hAnsi="Calibri"/>
                <w:sz w:val="22"/>
                <w:szCs w:val="22"/>
              </w:rPr>
              <w:t>políticas e formas de cobrança.</w:t>
            </w:r>
          </w:p>
        </w:tc>
      </w:tr>
      <w:tr w:rsidR="00A76839" w:rsidRPr="00875148">
        <w:tc>
          <w:tcPr>
            <w:tcW w:w="9779" w:type="dxa"/>
          </w:tcPr>
          <w:p w:rsidR="00A76839" w:rsidRPr="00875148" w:rsidRDefault="00A76839" w:rsidP="003A29F1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A76839" w:rsidRPr="00875148" w:rsidRDefault="00A76839">
      <w:pPr>
        <w:rPr>
          <w:rFonts w:ascii="Arial Narrow" w:hAnsi="Arial Narrow"/>
        </w:rPr>
      </w:pPr>
    </w:p>
    <w:p w:rsidR="00A76839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Nesta tela deverá ser parametrizada qual política e forma de cobrança</w:t>
      </w:r>
      <w:r w:rsidR="00C47E18">
        <w:rPr>
          <w:rFonts w:ascii="Arial Narrow" w:hAnsi="Arial Narrow" w:cs="Arial"/>
          <w:color w:val="002060"/>
          <w:sz w:val="22"/>
          <w:szCs w:val="22"/>
        </w:rPr>
        <w:t xml:space="preserve"> do distribuidor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usuário deverá escolher qual será o meio de cobrança, se vai ser via Boleto, Dinheiro, Depósito e etc.</w:t>
      </w:r>
    </w:p>
    <w:p w:rsidR="00A76839" w:rsidRDefault="00C47E18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Com exceção da forma de pagamento “Dinheiro” e “Outros”, o usuário é obrigado a inserir o Banco a ser utilizado para recebimento</w:t>
      </w:r>
      <w:r w:rsidR="00A76839">
        <w:rPr>
          <w:rFonts w:ascii="Arial Narrow" w:hAnsi="Arial Narrow" w:cs="Arial"/>
          <w:color w:val="002060"/>
          <w:sz w:val="22"/>
          <w:szCs w:val="22"/>
        </w:rPr>
        <w:t>.</w:t>
      </w: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Valor mínimo </w:t>
      </w:r>
      <w:r w:rsidR="00785655">
        <w:rPr>
          <w:rFonts w:ascii="Arial Narrow" w:hAnsi="Arial Narrow" w:cs="Arial"/>
          <w:color w:val="002060"/>
          <w:sz w:val="22"/>
          <w:szCs w:val="22"/>
        </w:rPr>
        <w:t xml:space="preserve">é válido </w:t>
      </w:r>
      <w:r>
        <w:rPr>
          <w:rFonts w:ascii="Arial Narrow" w:hAnsi="Arial Narrow" w:cs="Arial"/>
          <w:color w:val="002060"/>
          <w:sz w:val="22"/>
          <w:szCs w:val="22"/>
        </w:rPr>
        <w:t xml:space="preserve">para emissão de boletos </w:t>
      </w:r>
      <w:r w:rsidR="00785655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 xml:space="preserve"> outras formas de cobranças.</w:t>
      </w:r>
    </w:p>
    <w:p w:rsidR="001D266C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Multa </w:t>
      </w:r>
      <w:r w:rsidR="00C47E18">
        <w:rPr>
          <w:rFonts w:ascii="Arial Narrow" w:hAnsi="Arial Narrow" w:cs="Arial"/>
          <w:color w:val="002060"/>
          <w:sz w:val="22"/>
          <w:szCs w:val="22"/>
        </w:rPr>
        <w:t xml:space="preserve">é um </w:t>
      </w:r>
      <w:r w:rsidR="006F02D4" w:rsidRPr="00727998">
        <w:rPr>
          <w:rFonts w:ascii="Arial Narrow" w:hAnsi="Arial Narrow" w:cs="Arial"/>
          <w:color w:val="002060"/>
          <w:sz w:val="22"/>
          <w:szCs w:val="22"/>
          <w:u w:val="single"/>
        </w:rPr>
        <w:t>percentual ou valor absoluto</w:t>
      </w:r>
      <w:r w:rsidR="00C47E18">
        <w:rPr>
          <w:rFonts w:ascii="Arial Narrow" w:hAnsi="Arial Narrow" w:cs="Arial"/>
          <w:color w:val="002060"/>
          <w:sz w:val="22"/>
          <w:szCs w:val="22"/>
        </w:rPr>
        <w:t xml:space="preserve"> a ser informado para cálculo de correção de dívidas proveniente de inadimplência</w:t>
      </w:r>
      <w:r w:rsidR="001D266C">
        <w:rPr>
          <w:rFonts w:ascii="Arial Narrow" w:hAnsi="Arial Narrow" w:cs="Arial"/>
          <w:color w:val="002060"/>
          <w:sz w:val="22"/>
          <w:szCs w:val="22"/>
        </w:rPr>
        <w:t>, para todas as formas de pagamento.</w:t>
      </w:r>
    </w:p>
    <w:p w:rsidR="001D266C" w:rsidRDefault="001D266C" w:rsidP="001D266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Juros é um </w:t>
      </w:r>
      <w:r w:rsidR="006F02D4" w:rsidRPr="00727998">
        <w:rPr>
          <w:rFonts w:ascii="Arial Narrow" w:hAnsi="Arial Narrow" w:cs="Arial"/>
          <w:color w:val="002060"/>
          <w:sz w:val="22"/>
          <w:szCs w:val="22"/>
          <w:u w:val="single"/>
        </w:rPr>
        <w:t>percentual</w:t>
      </w:r>
      <w:r>
        <w:rPr>
          <w:rFonts w:ascii="Arial Narrow" w:hAnsi="Arial Narrow" w:cs="Arial"/>
          <w:color w:val="002060"/>
          <w:sz w:val="22"/>
          <w:szCs w:val="22"/>
        </w:rPr>
        <w:t xml:space="preserve"> a ser informado</w:t>
      </w:r>
      <w:r w:rsidRPr="001D266C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para cálculo de correção de dívidas proveniente de inadimplência, para todas as formas de pagamento.</w:t>
      </w: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Instruções, campo descritivo para instruções</w:t>
      </w:r>
      <w:r w:rsidR="001E60DF">
        <w:rPr>
          <w:rFonts w:ascii="Arial Narrow" w:hAnsi="Arial Narrow" w:cs="Arial"/>
          <w:color w:val="002060"/>
          <w:sz w:val="22"/>
          <w:szCs w:val="22"/>
        </w:rPr>
        <w:t>, sejam</w:t>
      </w:r>
      <w:r>
        <w:rPr>
          <w:rFonts w:ascii="Arial Narrow" w:hAnsi="Arial Narrow" w:cs="Arial"/>
          <w:color w:val="002060"/>
          <w:sz w:val="22"/>
          <w:szCs w:val="22"/>
        </w:rPr>
        <w:t xml:space="preserve"> bancarias caso a forma de pagamento </w:t>
      </w:r>
      <w:r w:rsidR="00A835AB">
        <w:rPr>
          <w:rFonts w:ascii="Arial Narrow" w:hAnsi="Arial Narrow" w:cs="Arial"/>
          <w:color w:val="002060"/>
          <w:sz w:val="22"/>
          <w:szCs w:val="22"/>
        </w:rPr>
        <w:t>seja</w:t>
      </w:r>
      <w:r>
        <w:rPr>
          <w:rFonts w:ascii="Arial Narrow" w:hAnsi="Arial Narrow" w:cs="Arial"/>
          <w:color w:val="002060"/>
          <w:sz w:val="22"/>
          <w:szCs w:val="22"/>
        </w:rPr>
        <w:t xml:space="preserve"> Boleto</w:t>
      </w:r>
      <w:r w:rsidR="001E60DF">
        <w:rPr>
          <w:rFonts w:ascii="Arial Narrow" w:hAnsi="Arial Narrow" w:cs="Arial"/>
          <w:color w:val="002060"/>
          <w:sz w:val="22"/>
          <w:szCs w:val="22"/>
        </w:rPr>
        <w:t xml:space="preserve">, ou para </w:t>
      </w:r>
      <w:r w:rsidR="007E6119">
        <w:rPr>
          <w:rFonts w:ascii="Arial Narrow" w:hAnsi="Arial Narrow" w:cs="Arial"/>
          <w:color w:val="002060"/>
          <w:sz w:val="22"/>
          <w:szCs w:val="22"/>
        </w:rPr>
        <w:t>R</w:t>
      </w:r>
      <w:r w:rsidR="001E60DF">
        <w:rPr>
          <w:rFonts w:ascii="Arial Narrow" w:hAnsi="Arial Narrow" w:cs="Arial"/>
          <w:color w:val="002060"/>
          <w:sz w:val="22"/>
          <w:szCs w:val="22"/>
        </w:rPr>
        <w:t>ecibos caso a forma de pagamento não seja boleto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306759" w:rsidRDefault="00C4648C" w:rsidP="00BA50CD">
      <w:pPr>
        <w:ind w:left="360"/>
        <w:rPr>
          <w:rFonts w:ascii="Arial Narrow" w:hAnsi="Arial Narrow" w:cs="Arial"/>
          <w:i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Acumula divida </w:t>
      </w:r>
      <w:r>
        <w:rPr>
          <w:rFonts w:ascii="Arial Narrow" w:hAnsi="Arial Narrow" w:cs="Arial"/>
          <w:color w:val="002060"/>
          <w:sz w:val="22"/>
          <w:szCs w:val="22"/>
        </w:rPr>
        <w:t xml:space="preserve">vai ser usado </w:t>
      </w:r>
      <w:r w:rsidR="00A76839">
        <w:rPr>
          <w:rFonts w:ascii="Arial Narrow" w:hAnsi="Arial Narrow" w:cs="Arial"/>
          <w:color w:val="002060"/>
          <w:sz w:val="22"/>
          <w:szCs w:val="22"/>
        </w:rPr>
        <w:t>para definição d</w:t>
      </w: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política de cobrança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em casos de inadimplência. Exemplo: se vai ser boleto a boleto </w:t>
      </w:r>
      <w:r>
        <w:rPr>
          <w:rFonts w:ascii="Arial Narrow" w:hAnsi="Arial Narrow" w:cs="Arial"/>
          <w:color w:val="002060"/>
          <w:sz w:val="22"/>
          <w:szCs w:val="22"/>
        </w:rPr>
        <w:t xml:space="preserve">em aberto, </w:t>
      </w:r>
      <w:r w:rsidR="00306759">
        <w:rPr>
          <w:rFonts w:ascii="Arial Narrow" w:hAnsi="Arial Narrow" w:cs="Arial"/>
          <w:color w:val="002060"/>
          <w:sz w:val="22"/>
          <w:szCs w:val="22"/>
        </w:rPr>
        <w:t>ou acumula a dívida p</w:t>
      </w:r>
      <w:r w:rsidR="001E60DF">
        <w:rPr>
          <w:rFonts w:ascii="Arial Narrow" w:hAnsi="Arial Narrow" w:cs="Arial"/>
          <w:color w:val="002060"/>
          <w:sz w:val="22"/>
          <w:szCs w:val="22"/>
        </w:rPr>
        <w:t xml:space="preserve">ara </w:t>
      </w:r>
      <w:r>
        <w:rPr>
          <w:rFonts w:ascii="Arial Narrow" w:hAnsi="Arial Narrow" w:cs="Arial"/>
          <w:color w:val="002060"/>
          <w:sz w:val="22"/>
          <w:szCs w:val="22"/>
        </w:rPr>
        <w:t>um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próximo boleto</w:t>
      </w:r>
      <w:r w:rsidR="00414D89">
        <w:rPr>
          <w:rFonts w:ascii="Arial Narrow" w:hAnsi="Arial Narrow" w:cs="Arial"/>
          <w:color w:val="002060"/>
          <w:sz w:val="22"/>
          <w:szCs w:val="22"/>
        </w:rPr>
        <w:t>. Esse parâmetro também pode ser usado para uma divida que não seja boleto.</w:t>
      </w:r>
    </w:p>
    <w:p w:rsidR="00A76839" w:rsidRDefault="0030675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i/>
          <w:color w:val="002060"/>
          <w:sz w:val="22"/>
          <w:szCs w:val="22"/>
        </w:rPr>
        <w:t>Importante</w:t>
      </w:r>
      <w:r w:rsidRPr="00C4648C">
        <w:rPr>
          <w:rFonts w:ascii="Arial Narrow" w:hAnsi="Arial Narrow" w:cs="Arial"/>
          <w:color w:val="002060"/>
          <w:sz w:val="22"/>
          <w:szCs w:val="22"/>
        </w:rPr>
        <w:t xml:space="preserve">: </w:t>
      </w:r>
      <w:r w:rsidR="00C4648C">
        <w:rPr>
          <w:rFonts w:ascii="Arial Narrow" w:hAnsi="Arial Narrow" w:cs="Arial"/>
          <w:color w:val="002060"/>
          <w:sz w:val="22"/>
          <w:szCs w:val="22"/>
        </w:rPr>
        <w:t xml:space="preserve">O </w:t>
      </w:r>
      <w:r w:rsidRPr="00C4648C">
        <w:rPr>
          <w:rFonts w:ascii="Arial Narrow" w:hAnsi="Arial Narrow" w:cs="Arial"/>
          <w:color w:val="002060"/>
          <w:sz w:val="22"/>
          <w:szCs w:val="22"/>
        </w:rPr>
        <w:t>Acúmulo de dívida não se restringe a boletos, pode ser utilizad</w:t>
      </w:r>
      <w:r w:rsidR="00C4648C">
        <w:rPr>
          <w:rFonts w:ascii="Arial Narrow" w:hAnsi="Arial Narrow" w:cs="Arial"/>
          <w:color w:val="002060"/>
          <w:sz w:val="22"/>
          <w:szCs w:val="22"/>
        </w:rPr>
        <w:t>o</w:t>
      </w:r>
      <w:r w:rsidRPr="00C4648C">
        <w:rPr>
          <w:rFonts w:ascii="Arial Narrow" w:hAnsi="Arial Narrow" w:cs="Arial"/>
          <w:color w:val="002060"/>
          <w:sz w:val="22"/>
          <w:szCs w:val="22"/>
        </w:rPr>
        <w:t xml:space="preserve"> em outras formas de pagamento.</w:t>
      </w:r>
    </w:p>
    <w:p w:rsidR="00A7683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indicação de</w:t>
      </w:r>
      <w:r w:rsidR="00C4648C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A76839">
        <w:rPr>
          <w:rFonts w:ascii="Arial Narrow" w:hAnsi="Arial Narrow" w:cs="Arial"/>
          <w:color w:val="002060"/>
          <w:sz w:val="22"/>
          <w:szCs w:val="22"/>
        </w:rPr>
        <w:t>Vencimentos somente dias úteis garantir</w:t>
      </w:r>
      <w:r>
        <w:rPr>
          <w:rFonts w:ascii="Arial Narrow" w:hAnsi="Arial Narrow" w:cs="Arial"/>
          <w:color w:val="002060"/>
          <w:sz w:val="22"/>
          <w:szCs w:val="22"/>
        </w:rPr>
        <w:t>á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que os vencimentos não devem cair em sábados, domingos e feriados previstos em calendário do Sistema</w:t>
      </w:r>
      <w:r>
        <w:rPr>
          <w:rFonts w:ascii="Arial Narrow" w:hAnsi="Arial Narrow" w:cs="Arial"/>
          <w:color w:val="002060"/>
          <w:sz w:val="22"/>
          <w:szCs w:val="22"/>
        </w:rPr>
        <w:t>, v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álido </w:t>
      </w:r>
      <w:r w:rsidR="00A76839">
        <w:rPr>
          <w:rFonts w:ascii="Arial Narrow" w:hAnsi="Arial Narrow" w:cs="Arial"/>
          <w:color w:val="002060"/>
          <w:sz w:val="22"/>
          <w:szCs w:val="22"/>
        </w:rPr>
        <w:t>para todas as formas de pagamentos.</w:t>
      </w:r>
    </w:p>
    <w:p w:rsidR="00A7683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indicação de </w:t>
      </w:r>
      <w:r w:rsidR="00A76839">
        <w:rPr>
          <w:rFonts w:ascii="Arial Narrow" w:hAnsi="Arial Narrow" w:cs="Arial"/>
          <w:color w:val="002060"/>
          <w:sz w:val="22"/>
          <w:szCs w:val="22"/>
        </w:rPr>
        <w:t>Cobrança unificada garantir</w:t>
      </w:r>
      <w:r>
        <w:rPr>
          <w:rFonts w:ascii="Arial Narrow" w:hAnsi="Arial Narrow" w:cs="Arial"/>
          <w:color w:val="002060"/>
          <w:sz w:val="22"/>
          <w:szCs w:val="22"/>
        </w:rPr>
        <w:t>á a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cobrança de todos os produtos de todos Fornecedores em uma única cobrança, caso contrário a cobrança será por Fornecedor</w:t>
      </w:r>
      <w:r>
        <w:rPr>
          <w:rFonts w:ascii="Arial Narrow" w:hAnsi="Arial Narrow" w:cs="Arial"/>
          <w:color w:val="002060"/>
          <w:sz w:val="22"/>
          <w:szCs w:val="22"/>
        </w:rPr>
        <w:t>,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v</w:t>
      </w:r>
      <w:r w:rsidR="00306759">
        <w:rPr>
          <w:rFonts w:ascii="Arial Narrow" w:hAnsi="Arial Narrow" w:cs="Arial"/>
          <w:color w:val="002060"/>
          <w:sz w:val="22"/>
          <w:szCs w:val="22"/>
        </w:rPr>
        <w:t xml:space="preserve">álido 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para todas as formas de pagamentos. </w:t>
      </w:r>
    </w:p>
    <w:p w:rsidR="0030675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indicação de Envio por email garantirá que to</w:t>
      </w:r>
      <w:r w:rsidR="00367FD1">
        <w:rPr>
          <w:rFonts w:ascii="Arial Narrow" w:hAnsi="Arial Narrow" w:cs="Arial"/>
          <w:color w:val="002060"/>
          <w:sz w:val="22"/>
          <w:szCs w:val="22"/>
        </w:rPr>
        <w:t>das as formas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cobrança serão enviadas por email.</w:t>
      </w:r>
    </w:p>
    <w:p w:rsidR="00A76839" w:rsidRDefault="00F6556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indicação de </w:t>
      </w:r>
      <w:r w:rsidR="00AB1034">
        <w:rPr>
          <w:rFonts w:ascii="Arial Narrow" w:hAnsi="Arial Narrow" w:cs="Arial"/>
          <w:color w:val="002060"/>
          <w:sz w:val="22"/>
          <w:szCs w:val="22"/>
        </w:rPr>
        <w:t>Impressão</w:t>
      </w:r>
      <w:r w:rsidR="00EA38E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67FD1">
        <w:rPr>
          <w:rFonts w:ascii="Arial Narrow" w:hAnsi="Arial Narrow" w:cs="Arial"/>
          <w:color w:val="002060"/>
          <w:sz w:val="22"/>
          <w:szCs w:val="22"/>
        </w:rPr>
        <w:t>garantirá</w:t>
      </w:r>
      <w:r w:rsidR="00EA38E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67FD1"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EA38E8">
        <w:rPr>
          <w:rFonts w:ascii="Arial Narrow" w:hAnsi="Arial Narrow" w:cs="Arial"/>
          <w:color w:val="002060"/>
          <w:sz w:val="22"/>
          <w:szCs w:val="22"/>
        </w:rPr>
        <w:t>defini</w:t>
      </w:r>
      <w:r w:rsidR="00367FD1">
        <w:rPr>
          <w:rFonts w:ascii="Arial Narrow" w:hAnsi="Arial Narrow" w:cs="Arial"/>
          <w:color w:val="002060"/>
          <w:sz w:val="22"/>
          <w:szCs w:val="22"/>
        </w:rPr>
        <w:t>ção</w:t>
      </w:r>
      <w:r w:rsidR="00EA38E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67FD1">
        <w:rPr>
          <w:rFonts w:ascii="Arial Narrow" w:hAnsi="Arial Narrow" w:cs="Arial"/>
          <w:color w:val="002060"/>
          <w:sz w:val="22"/>
          <w:szCs w:val="22"/>
        </w:rPr>
        <w:t>d</w:t>
      </w:r>
      <w:r w:rsidR="00EA38E8">
        <w:rPr>
          <w:rFonts w:ascii="Arial Narrow" w:hAnsi="Arial Narrow" w:cs="Arial"/>
          <w:color w:val="002060"/>
          <w:sz w:val="22"/>
          <w:szCs w:val="22"/>
        </w:rPr>
        <w:t>o momento em que o documento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A38E8">
        <w:rPr>
          <w:rFonts w:ascii="Arial Narrow" w:hAnsi="Arial Narrow" w:cs="Arial"/>
          <w:color w:val="002060"/>
          <w:sz w:val="22"/>
          <w:szCs w:val="22"/>
        </w:rPr>
        <w:t>de cobrança será emitido.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343D22" w:rsidRDefault="00683626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indicação de Valor Mínimo será usado pel</w:t>
      </w:r>
      <w:r w:rsidR="004F1907">
        <w:rPr>
          <w:rFonts w:ascii="Arial Narrow" w:hAnsi="Arial Narrow" w:cs="Arial"/>
          <w:color w:val="002060"/>
          <w:sz w:val="22"/>
          <w:szCs w:val="22"/>
        </w:rPr>
        <w:t>a funcionalidade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emissão de boleto, que caso não atingido, será postergado </w:t>
      </w:r>
      <w:r w:rsidR="002245F7">
        <w:rPr>
          <w:rFonts w:ascii="Arial Narrow" w:hAnsi="Arial Narrow" w:cs="Arial"/>
          <w:color w:val="002060"/>
          <w:sz w:val="22"/>
          <w:szCs w:val="22"/>
        </w:rPr>
        <w:t>para compor outro</w:t>
      </w:r>
      <w:r>
        <w:rPr>
          <w:rFonts w:ascii="Arial Narrow" w:hAnsi="Arial Narrow" w:cs="Arial"/>
          <w:color w:val="002060"/>
          <w:sz w:val="22"/>
          <w:szCs w:val="22"/>
        </w:rPr>
        <w:t xml:space="preserve"> valor</w:t>
      </w:r>
      <w:r w:rsidR="004F1907">
        <w:rPr>
          <w:rFonts w:ascii="Arial Narrow" w:hAnsi="Arial Narrow" w:cs="Arial"/>
          <w:color w:val="002060"/>
          <w:sz w:val="22"/>
          <w:szCs w:val="22"/>
        </w:rPr>
        <w:t xml:space="preserve"> que irá ou não ultrapassar o valor mínimo.</w:t>
      </w:r>
    </w:p>
    <w:p w:rsidR="00306759" w:rsidRDefault="0030675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</w:t>
      </w:r>
      <w:r w:rsidR="00683626"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 xml:space="preserve"> valor</w:t>
      </w:r>
      <w:r w:rsidR="00683626">
        <w:rPr>
          <w:rFonts w:ascii="Arial Narrow" w:hAnsi="Arial Narrow" w:cs="Arial"/>
          <w:color w:val="002060"/>
          <w:sz w:val="22"/>
          <w:szCs w:val="22"/>
        </w:rPr>
        <w:t>es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83626">
        <w:rPr>
          <w:rFonts w:ascii="Arial Narrow" w:hAnsi="Arial Narrow" w:cs="Arial"/>
          <w:color w:val="002060"/>
          <w:sz w:val="22"/>
          <w:szCs w:val="22"/>
        </w:rPr>
        <w:t>de</w:t>
      </w:r>
      <w:r>
        <w:rPr>
          <w:rFonts w:ascii="Arial Narrow" w:hAnsi="Arial Narrow" w:cs="Arial"/>
          <w:color w:val="002060"/>
          <w:sz w:val="22"/>
          <w:szCs w:val="22"/>
        </w:rPr>
        <w:t xml:space="preserve"> multa e juros deverão ser </w:t>
      </w:r>
      <w:r w:rsidR="00EA2AB1">
        <w:rPr>
          <w:rFonts w:ascii="Arial Narrow" w:hAnsi="Arial Narrow" w:cs="Arial"/>
          <w:color w:val="002060"/>
          <w:sz w:val="22"/>
          <w:szCs w:val="22"/>
        </w:rPr>
        <w:t>encontrados</w:t>
      </w:r>
      <w:r>
        <w:rPr>
          <w:rFonts w:ascii="Arial Narrow" w:hAnsi="Arial Narrow" w:cs="Arial"/>
          <w:color w:val="002060"/>
          <w:sz w:val="22"/>
          <w:szCs w:val="22"/>
        </w:rPr>
        <w:t xml:space="preserve"> no cadastro de banco e preenchidos automat</w:t>
      </w:r>
      <w:r w:rsidR="00683626">
        <w:rPr>
          <w:rFonts w:ascii="Arial Narrow" w:hAnsi="Arial Narrow" w:cs="Arial"/>
          <w:color w:val="002060"/>
          <w:sz w:val="22"/>
          <w:szCs w:val="22"/>
        </w:rPr>
        <w:t>icamente, possibilitando edição, neste caso deve haver o banco cadastrado.</w:t>
      </w: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835AB" w:rsidRDefault="00A835AB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seguir, serão mencionados os campos que deverão estar </w:t>
      </w:r>
      <w:r w:rsidRPr="00D6051F">
        <w:rPr>
          <w:rFonts w:ascii="Arial Narrow" w:hAnsi="Arial Narrow" w:cs="Arial"/>
          <w:b/>
          <w:color w:val="002060"/>
          <w:sz w:val="22"/>
          <w:szCs w:val="22"/>
          <w:u w:val="single"/>
        </w:rPr>
        <w:t>habilitados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para cada forma de pagamen</w:t>
      </w:r>
      <w:r w:rsidR="00D6051F">
        <w:rPr>
          <w:rFonts w:ascii="Arial Narrow" w:hAnsi="Arial Narrow" w:cs="Arial"/>
          <w:color w:val="002060"/>
          <w:sz w:val="22"/>
          <w:szCs w:val="22"/>
        </w:rPr>
        <w:t>to ao se incluir uma nova forma de recebimento:</w:t>
      </w: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6051F" w:rsidRDefault="00D6051F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340"/>
        <w:gridCol w:w="1176"/>
        <w:gridCol w:w="1180"/>
        <w:gridCol w:w="1198"/>
        <w:gridCol w:w="1194"/>
        <w:gridCol w:w="1187"/>
        <w:gridCol w:w="1400"/>
        <w:gridCol w:w="1180"/>
      </w:tblGrid>
      <w:tr w:rsidR="00095F57" w:rsidRPr="00095F57" w:rsidTr="00EF4C74">
        <w:tc>
          <w:tcPr>
            <w:tcW w:w="12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Boleto</w:t>
            </w:r>
          </w:p>
        </w:tc>
        <w:tc>
          <w:tcPr>
            <w:tcW w:w="12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Boleto em branco</w:t>
            </w:r>
          </w:p>
        </w:tc>
        <w:tc>
          <w:tcPr>
            <w:tcW w:w="12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Depósito</w:t>
            </w:r>
          </w:p>
        </w:tc>
        <w:tc>
          <w:tcPr>
            <w:tcW w:w="12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Dinheiro</w:t>
            </w:r>
          </w:p>
        </w:tc>
        <w:tc>
          <w:tcPr>
            <w:tcW w:w="12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Cheque</w:t>
            </w:r>
          </w:p>
        </w:tc>
        <w:tc>
          <w:tcPr>
            <w:tcW w:w="12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Transferência bancária</w:t>
            </w:r>
          </w:p>
        </w:tc>
        <w:tc>
          <w:tcPr>
            <w:tcW w:w="12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6051F" w:rsidRPr="00095F57" w:rsidRDefault="00D6051F" w:rsidP="00BA50CD">
            <w:pPr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Outros</w:t>
            </w:r>
          </w:p>
        </w:tc>
      </w:tr>
      <w:tr w:rsidR="00095F57" w:rsidRPr="00095F57" w:rsidTr="00EF4C74"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Banco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Valor mínimo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095F57" w:rsidRPr="00095F57" w:rsidTr="00EF4C74"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Multa e Juros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Acumula dívida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EF4C74"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Vencimentos somente em  dia útil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Cobrança Unificada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EF4C74"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Envio por e-mail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left w:val="nil"/>
              <w:right w:val="nil"/>
            </w:tcBorders>
            <w:shd w:val="clear" w:color="auto" w:fill="D3DFEE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  <w:tr w:rsidR="00095F57" w:rsidRPr="00095F57" w:rsidTr="00095F57"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b/>
                <w:bCs/>
                <w:color w:val="002060"/>
                <w:sz w:val="22"/>
                <w:szCs w:val="22"/>
              </w:rPr>
              <w:t>Impressão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2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  <w:tc>
          <w:tcPr>
            <w:tcW w:w="1223" w:type="dxa"/>
          </w:tcPr>
          <w:p w:rsidR="00D6051F" w:rsidRPr="00095F57" w:rsidRDefault="00D6051F" w:rsidP="00095F57">
            <w:pPr>
              <w:jc w:val="center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095F57">
              <w:rPr>
                <w:rFonts w:ascii="Arial Narrow" w:hAnsi="Arial Narrow" w:cs="Arial"/>
                <w:color w:val="002060"/>
                <w:sz w:val="22"/>
                <w:szCs w:val="22"/>
              </w:rPr>
              <w:t>X</w:t>
            </w:r>
          </w:p>
        </w:tc>
      </w:tr>
    </w:tbl>
    <w:p w:rsidR="00D6051F" w:rsidRDefault="00D6051F" w:rsidP="00D6051F">
      <w:pPr>
        <w:ind w:left="360"/>
        <w:jc w:val="center"/>
        <w:rPr>
          <w:rFonts w:ascii="Arial Narrow" w:hAnsi="Arial Narrow" w:cs="Arial"/>
          <w:color w:val="002060"/>
          <w:sz w:val="22"/>
          <w:szCs w:val="22"/>
        </w:rPr>
      </w:pPr>
    </w:p>
    <w:p w:rsidR="00306759" w:rsidRDefault="0030675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OBS: Todo o processo de geração de cobrança independente da forma de recebimento será baseado nestes parâmetros.</w:t>
      </w: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Pr="00875148" w:rsidRDefault="00A7683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095F57" w:rsidRDefault="00A7683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095F57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A76839" w:rsidRPr="00875148" w:rsidRDefault="00A76839" w:rsidP="00597006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A76839" w:rsidRPr="00875148" w:rsidRDefault="00A76839" w:rsidP="00E34CC4">
      <w:pPr>
        <w:rPr>
          <w:rFonts w:ascii="Arial Narrow" w:hAnsi="Arial Narrow"/>
        </w:rPr>
      </w:pPr>
    </w:p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A76839" w:rsidRPr="00875148" w:rsidRDefault="00A7683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A76839" w:rsidRPr="00875148" w:rsidTr="008573CA">
        <w:trPr>
          <w:trHeight w:val="314"/>
        </w:trPr>
        <w:tc>
          <w:tcPr>
            <w:tcW w:w="3136" w:type="dxa"/>
          </w:tcPr>
          <w:p w:rsidR="00A76839" w:rsidRPr="00875148" w:rsidRDefault="00A7683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A76839" w:rsidRPr="00875148" w:rsidRDefault="00A76839" w:rsidP="008665A6">
      <w:pPr>
        <w:outlineLvl w:val="0"/>
        <w:rPr>
          <w:rFonts w:ascii="Arial Narrow" w:hAnsi="Arial Narrow" w:cs="Arial"/>
          <w:b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A76839" w:rsidRPr="00875148" w:rsidTr="00092FF2">
        <w:trPr>
          <w:trHeight w:val="234"/>
        </w:trPr>
        <w:tc>
          <w:tcPr>
            <w:tcW w:w="708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A76839" w:rsidRPr="00095F57" w:rsidRDefault="00A7683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A76839" w:rsidRPr="00875148" w:rsidTr="00092FF2">
        <w:trPr>
          <w:trHeight w:val="236"/>
        </w:trPr>
        <w:tc>
          <w:tcPr>
            <w:tcW w:w="708" w:type="dxa"/>
          </w:tcPr>
          <w:p w:rsidR="00A76839" w:rsidRPr="00875148" w:rsidRDefault="00A7683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A76839" w:rsidRPr="00095F57" w:rsidRDefault="00A7683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095F57" w:rsidRDefault="00A7683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A76839" w:rsidRPr="00875148" w:rsidRDefault="00A7683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A76839" w:rsidRPr="00875148" w:rsidRDefault="00A7683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095F57" w:rsidRDefault="00A7683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A76839" w:rsidRPr="00875148" w:rsidRDefault="00A7683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A76839" w:rsidRPr="00875148" w:rsidTr="008573CA">
        <w:trPr>
          <w:trHeight w:val="204"/>
        </w:trPr>
        <w:tc>
          <w:tcPr>
            <w:tcW w:w="3520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2292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A76839" w:rsidRPr="00095F57" w:rsidRDefault="00A7683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A76839" w:rsidRPr="00875148" w:rsidTr="008573CA">
        <w:tc>
          <w:tcPr>
            <w:tcW w:w="3520" w:type="dxa"/>
          </w:tcPr>
          <w:p w:rsidR="00A76839" w:rsidRPr="00875148" w:rsidRDefault="00A7683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A76839" w:rsidRPr="00875148" w:rsidRDefault="00A7683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A76839" w:rsidRPr="00875148" w:rsidRDefault="00A7683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A76839" w:rsidRPr="00875148" w:rsidRDefault="00A7683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A76839" w:rsidRPr="00875148" w:rsidTr="00974529">
        <w:trPr>
          <w:trHeight w:val="204"/>
        </w:trPr>
        <w:tc>
          <w:tcPr>
            <w:tcW w:w="3493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A76839" w:rsidRPr="00095F57" w:rsidRDefault="00A7683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A76839" w:rsidRPr="00875148" w:rsidTr="00974529">
        <w:tc>
          <w:tcPr>
            <w:tcW w:w="3493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A76839" w:rsidRDefault="00A76839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372692" w:rsidRDefault="0037269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Pesquisa</w:t>
      </w:r>
    </w:p>
    <w:p w:rsidR="00372692" w:rsidRDefault="00A76839" w:rsidP="003726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372692">
        <w:rPr>
          <w:rFonts w:ascii="Arial Narrow" w:hAnsi="Arial Narrow"/>
        </w:rPr>
        <w:t xml:space="preserve">Forma de </w:t>
      </w:r>
      <w:r w:rsidR="003C5C1F">
        <w:rPr>
          <w:rFonts w:ascii="Arial Narrow" w:hAnsi="Arial Narrow"/>
        </w:rPr>
        <w:t>Pagamento</w:t>
      </w:r>
      <w:r w:rsidR="00372692" w:rsidRPr="00566681">
        <w:rPr>
          <w:rFonts w:ascii="Arial Narrow" w:hAnsi="Arial Narrow"/>
        </w:rPr>
        <w:t xml:space="preserve">: </w:t>
      </w:r>
      <w:r w:rsidR="00372692">
        <w:rPr>
          <w:rFonts w:ascii="Arial Narrow" w:hAnsi="Arial Narrow"/>
        </w:rPr>
        <w:t>Combo com as seguintes opções:</w:t>
      </w:r>
    </w:p>
    <w:p w:rsidR="00372692" w:rsidRDefault="00372692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 em Branco</w:t>
      </w:r>
    </w:p>
    <w:p w:rsidR="00372692" w:rsidRDefault="00372692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Depósito</w:t>
      </w:r>
    </w:p>
    <w:p w:rsidR="00372692" w:rsidRDefault="00372692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Dinheiro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Cheque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Transferência Bancária</w:t>
      </w:r>
    </w:p>
    <w:p w:rsidR="00C47E18" w:rsidRDefault="00C47E18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Outros</w:t>
      </w:r>
    </w:p>
    <w:p w:rsidR="00387876" w:rsidRDefault="00387876" w:rsidP="0037269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Todos</w:t>
      </w:r>
    </w:p>
    <w:p w:rsidR="00387876" w:rsidRDefault="00387876" w:rsidP="00372692">
      <w:pPr>
        <w:ind w:left="1146"/>
        <w:rPr>
          <w:rFonts w:ascii="Arial Narrow" w:hAnsi="Arial Narrow"/>
        </w:rPr>
      </w:pPr>
    </w:p>
    <w:p w:rsidR="00F73D79" w:rsidRDefault="00387876" w:rsidP="0072799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Bancos: Combo com os bancos cadastrados mais a opção de selecionar todos</w:t>
      </w:r>
    </w:p>
    <w:p w:rsidR="00372692" w:rsidRDefault="00372692" w:rsidP="00372692">
      <w:pPr>
        <w:ind w:left="1146"/>
        <w:rPr>
          <w:rFonts w:ascii="Arial Narrow" w:hAnsi="Arial Narrow"/>
        </w:rPr>
      </w:pPr>
    </w:p>
    <w:p w:rsidR="00372692" w:rsidRDefault="00372692" w:rsidP="0037269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em uma lista. São todos “Não editáveis”.</w:t>
      </w:r>
    </w:p>
    <w:p w:rsidR="00372692" w:rsidRDefault="00372692" w:rsidP="00372692">
      <w:pPr>
        <w:ind w:left="709"/>
        <w:rPr>
          <w:rFonts w:ascii="Arial Narrow" w:hAnsi="Arial Narrow"/>
        </w:rPr>
      </w:pPr>
    </w:p>
    <w:p w:rsidR="00372692" w:rsidRDefault="00372692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Forma</w:t>
      </w:r>
      <w:r w:rsidR="00387876">
        <w:rPr>
          <w:rFonts w:ascii="Arial Narrow" w:hAnsi="Arial Narrow"/>
        </w:rPr>
        <w:t xml:space="preserve"> Recebimento</w:t>
      </w:r>
      <w:r>
        <w:rPr>
          <w:rFonts w:ascii="Arial Narrow" w:hAnsi="Arial Narrow"/>
        </w:rPr>
        <w:t>: Deverá recuperar a informação do cadastro.</w:t>
      </w:r>
    </w:p>
    <w:p w:rsidR="00372692" w:rsidRDefault="00372692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Banco: Deverá recuperar a informação do cadastro.</w:t>
      </w:r>
    </w:p>
    <w:p w:rsidR="00372692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Valor Mínimo Emissão: Deverá recuperar a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Acumula Divida: Deverá recuperar a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Cobrança Unificada: Deverá recuperar a informação do cadastro.</w:t>
      </w:r>
    </w:p>
    <w:p w:rsidR="00BD7450" w:rsidRDefault="00BD7450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Forma Emissão: recuperar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Envio por Email: Deverá recuperar a informação do cadastro.</w:t>
      </w:r>
    </w:p>
    <w:p w:rsidR="001908D6" w:rsidRDefault="001908D6" w:rsidP="003726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Altera ou Exclui o item selecionado</w:t>
      </w:r>
      <w:r w:rsidR="00957D5B">
        <w:rPr>
          <w:rFonts w:ascii="Arial Narrow" w:hAnsi="Arial Narrow"/>
        </w:rPr>
        <w:t>, para exclusão deve respeitar a integridade referencial do banco de dados.</w:t>
      </w:r>
    </w:p>
    <w:p w:rsidR="00372692" w:rsidRDefault="00372692" w:rsidP="00372692">
      <w:pPr>
        <w:ind w:left="1146"/>
        <w:rPr>
          <w:rFonts w:ascii="Arial Narrow" w:hAnsi="Arial Narrow"/>
        </w:rPr>
      </w:pPr>
    </w:p>
    <w:p w:rsidR="00BB60F4" w:rsidRDefault="00BB60F4" w:rsidP="00BB60F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BB60F4" w:rsidRDefault="00BB60F4" w:rsidP="00BB60F4">
      <w:pPr>
        <w:ind w:left="426"/>
        <w:rPr>
          <w:rFonts w:ascii="Arial Narrow" w:hAnsi="Arial Narrow"/>
        </w:rPr>
      </w:pPr>
    </w:p>
    <w:p w:rsidR="00BB60F4" w:rsidRDefault="00BB60F4" w:rsidP="00BB60F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pesquisa e carrega o Grid com o resultado.</w:t>
      </w:r>
    </w:p>
    <w:p w:rsidR="00BB60F4" w:rsidRDefault="00BB60F4" w:rsidP="00BB60F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Novo: Exibe tela de cadastro</w:t>
      </w:r>
      <w:r w:rsidR="00DD6159">
        <w:rPr>
          <w:rFonts w:ascii="Arial Narrow" w:hAnsi="Arial Narrow"/>
        </w:rPr>
        <w:t xml:space="preserve"> de Forma de Recebimento.</w:t>
      </w:r>
    </w:p>
    <w:p w:rsidR="00DD6159" w:rsidRDefault="00DD6159" w:rsidP="00DD61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DD6159" w:rsidRDefault="00DD6159" w:rsidP="00DD61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DD6159" w:rsidRDefault="00DD6159" w:rsidP="0010198B">
      <w:pPr>
        <w:ind w:left="426"/>
        <w:rPr>
          <w:rFonts w:ascii="Arial Narrow" w:hAnsi="Arial Narrow"/>
          <w:b/>
        </w:rPr>
      </w:pPr>
    </w:p>
    <w:p w:rsidR="002245F7" w:rsidRDefault="002245F7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Detalhe Novo</w:t>
      </w:r>
    </w:p>
    <w:p w:rsidR="0090560E" w:rsidRDefault="0090560E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Ao clicar em novo, surge a tela “Incl</w:t>
      </w:r>
      <w:r w:rsidR="007449A3">
        <w:rPr>
          <w:rFonts w:ascii="Arial Narrow" w:hAnsi="Arial Narrow"/>
          <w:b/>
        </w:rPr>
        <w:t>uir Forma de Recebimento”  com os seguintes campos para preenchimento:</w:t>
      </w:r>
    </w:p>
    <w:p w:rsidR="007449A3" w:rsidRDefault="007449A3" w:rsidP="0010198B">
      <w:pPr>
        <w:ind w:left="426"/>
        <w:rPr>
          <w:rFonts w:ascii="Arial Narrow" w:hAnsi="Arial Narrow"/>
          <w:b/>
        </w:rPr>
      </w:pP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Forma de Recebimento (combo): Forma de recebimento a ser cadastrada (Boleto, Boleto em Branco, Depósito, Dinheiro, Cheque, Transferência Bancária, Outros)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Banco: Banco cadastrado no Cadastro de Bancos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Valor mínimo Emissão: Valor mínimo cadastrado no Cadastro de Bancos, preenchido automaticamente após a seleção do banco, possibilitando </w:t>
      </w:r>
      <w:r w:rsidR="00F90524">
        <w:rPr>
          <w:rFonts w:ascii="Arial Narrow" w:hAnsi="Arial Narrow"/>
          <w:b/>
        </w:rPr>
        <w:t>alteração</w:t>
      </w:r>
      <w:r>
        <w:rPr>
          <w:rFonts w:ascii="Arial Narrow" w:hAnsi="Arial Narrow"/>
          <w:b/>
        </w:rPr>
        <w:t>.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Multa: Multa cadastrada no Cadastro de Bancos, preenchido automaticamente após a seleção do banco, possibilitando </w:t>
      </w:r>
      <w:r w:rsidR="00F90524">
        <w:rPr>
          <w:rFonts w:ascii="Arial Narrow" w:hAnsi="Arial Narrow"/>
          <w:b/>
        </w:rPr>
        <w:t>alteração</w:t>
      </w:r>
      <w:r>
        <w:rPr>
          <w:rFonts w:ascii="Arial Narrow" w:hAnsi="Arial Narrow"/>
          <w:b/>
        </w:rPr>
        <w:t>.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Juros: Juros cadastrado no Cadastro de Bancos, Preenchido automaticamente após a seleção do banco, possibilitando </w:t>
      </w:r>
      <w:r w:rsidR="00F90524">
        <w:rPr>
          <w:rFonts w:ascii="Arial Narrow" w:hAnsi="Arial Narrow"/>
          <w:b/>
        </w:rPr>
        <w:t>alteração</w:t>
      </w:r>
      <w:r>
        <w:rPr>
          <w:rFonts w:ascii="Arial Narrow" w:hAnsi="Arial Narrow"/>
          <w:b/>
        </w:rPr>
        <w:t>. Pode ser porcentual ou absoluto.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Acumula Dívida: opção de acúmulo de dívida para cobrança posterior (Sim/Não)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Vencimentos somente em dia útil: opção de vencimento somente em dia útil (Sim/Não)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Cobrança Unificada: Opção de cobrança de todos os fornecedores num só boleto (Sim/Não)</w:t>
      </w:r>
    </w:p>
    <w:p w:rsidR="00F73D79" w:rsidRDefault="007449A3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Envio por e-mail: Possibilidade de envio por e-mail</w:t>
      </w:r>
      <w:r w:rsidR="00DD63A0">
        <w:rPr>
          <w:rFonts w:ascii="Arial Narrow" w:hAnsi="Arial Narrow"/>
          <w:b/>
        </w:rPr>
        <w:t xml:space="preserve"> (Sim/Não)</w:t>
      </w:r>
    </w:p>
    <w:p w:rsidR="00F73D79" w:rsidRDefault="00AB1034" w:rsidP="008E17B4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Impressão</w:t>
      </w:r>
      <w:r w:rsidR="007449A3">
        <w:rPr>
          <w:rFonts w:ascii="Arial Narrow" w:hAnsi="Arial Narrow"/>
          <w:b/>
        </w:rPr>
        <w:t>: definição do momento em que o documento de cobrança será impresso, seguem as opções:</w:t>
      </w:r>
    </w:p>
    <w:p w:rsidR="00F73D79" w:rsidRDefault="007449A3" w:rsidP="008E17B4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Individual, agregada à chamada de encalhe</w:t>
      </w:r>
      <w:r w:rsidR="00520620">
        <w:rPr>
          <w:rFonts w:ascii="Arial Narrow" w:hAnsi="Arial Narrow"/>
          <w:b/>
        </w:rPr>
        <w:t xml:space="preserve"> (opção só deve ser citada, caso a opção de Forma de Pagamento seja Bole</w:t>
      </w:r>
      <w:bookmarkStart w:id="13" w:name="_GoBack"/>
      <w:bookmarkEnd w:id="13"/>
      <w:r w:rsidR="00520620">
        <w:rPr>
          <w:rFonts w:ascii="Arial Narrow" w:hAnsi="Arial Narrow"/>
          <w:b/>
        </w:rPr>
        <w:t>to em Branco)</w:t>
      </w:r>
      <w:r>
        <w:rPr>
          <w:rFonts w:ascii="Arial Narrow" w:hAnsi="Arial Narrow"/>
          <w:b/>
        </w:rPr>
        <w:t>;</w:t>
      </w:r>
    </w:p>
    <w:p w:rsidR="00F73D79" w:rsidRDefault="007449A3" w:rsidP="008E17B4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Individual, no Box de Encalhe</w:t>
      </w:r>
      <w:r w:rsidR="002245F7">
        <w:rPr>
          <w:rFonts w:ascii="Arial Narrow" w:hAnsi="Arial Narrow"/>
          <w:b/>
        </w:rPr>
        <w:t xml:space="preserve"> (opção irá habilitar a impressão na Conferência de Encalhe)</w:t>
      </w:r>
      <w:r>
        <w:rPr>
          <w:rFonts w:ascii="Arial Narrow" w:hAnsi="Arial Narrow"/>
          <w:b/>
        </w:rPr>
        <w:t>;</w:t>
      </w:r>
    </w:p>
    <w:p w:rsidR="00F73D79" w:rsidRDefault="007449A3" w:rsidP="008E17B4">
      <w:pPr>
        <w:numPr>
          <w:ilvl w:val="1"/>
          <w:numId w:val="27"/>
        </w:numPr>
        <w:ind w:hanging="30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</w:t>
      </w:r>
      <w:r w:rsidR="002245F7">
        <w:rPr>
          <w:rFonts w:ascii="Arial Narrow" w:hAnsi="Arial Narrow"/>
          <w:b/>
        </w:rPr>
        <w:t>m massa, após Geração da Dívida (opção habilita a impressão em massa das dividas após processamento de Geração de Dividas);</w:t>
      </w:r>
    </w:p>
    <w:p w:rsidR="00DD63A0" w:rsidRDefault="00DD63A0" w:rsidP="008E17B4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Não imprime</w:t>
      </w:r>
    </w:p>
    <w:p w:rsidR="000730EC" w:rsidRDefault="000730EC" w:rsidP="000730EC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Data de validade: data de validade de uma forma de recebimento.</w:t>
      </w:r>
    </w:p>
    <w:p w:rsidR="00F73D79" w:rsidRDefault="00EA38E8" w:rsidP="00727998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Instruções: Campo descritivo para instruções bancárias. </w:t>
      </w:r>
    </w:p>
    <w:p w:rsidR="00DD6159" w:rsidRDefault="00DD6159" w:rsidP="0010198B">
      <w:pPr>
        <w:ind w:left="426"/>
        <w:rPr>
          <w:rFonts w:ascii="Arial Narrow" w:hAnsi="Arial Narrow"/>
          <w:b/>
        </w:rPr>
      </w:pPr>
    </w:p>
    <w:p w:rsidR="00DD6159" w:rsidRDefault="00DD6159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Tela de Pesquisa de Parâmetros de Cobrança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A76839" w:rsidRPr="00AF4B74" w:rsidRDefault="000730EC" w:rsidP="0010198B">
      <w:pPr>
        <w:ind w:left="426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pt;height:301.6pt">
            <v:imagedata r:id="rId8" o:title=""/>
          </v:shape>
        </w:pict>
      </w:r>
    </w:p>
    <w:p w:rsidR="00AF4B74" w:rsidRDefault="00AF4B74" w:rsidP="0010198B">
      <w:pPr>
        <w:ind w:left="426"/>
        <w:rPr>
          <w:rFonts w:ascii="Arial Narrow" w:hAnsi="Arial Narrow"/>
        </w:rPr>
      </w:pPr>
    </w:p>
    <w:p w:rsidR="00A76839" w:rsidRDefault="003C5C1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Cadastro de Forma de Recebimento</w:t>
      </w:r>
    </w:p>
    <w:p w:rsidR="00A76839" w:rsidRDefault="003619F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ab/>
      </w:r>
      <w:r w:rsidR="000730EC">
        <w:rPr>
          <w:rFonts w:ascii="Arial Narrow" w:hAnsi="Arial Narrow"/>
        </w:rPr>
        <w:pict>
          <v:shape id="_x0000_i1026" type="#_x0000_t75" style="width:481.9pt;height:278.95pt">
            <v:imagedata r:id="rId9" o:title=""/>
          </v:shape>
        </w:pic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A76839" w:rsidRPr="00875148" w:rsidRDefault="00A76839" w:rsidP="0010198B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A76839" w:rsidRPr="00875148" w:rsidRDefault="00A7683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A76839" w:rsidRDefault="00A7683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A76839" w:rsidRPr="001E5B29" w:rsidRDefault="00A76839" w:rsidP="001E5B29">
      <w:pPr>
        <w:pStyle w:val="TCTips"/>
        <w:ind w:firstLine="720"/>
        <w:rPr>
          <w:i w:val="0"/>
        </w:rPr>
      </w:pPr>
    </w:p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A76839" w:rsidRPr="00B978C8" w:rsidRDefault="00A76839" w:rsidP="00B978C8"/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A76839" w:rsidRPr="00B978C8" w:rsidRDefault="00A76839" w:rsidP="00B978C8"/>
    <w:p w:rsidR="00A76839" w:rsidRPr="00875148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  <w:lang w:val="es-ES_tradnl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A7683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p w:rsidR="00A76839" w:rsidRPr="00875148" w:rsidRDefault="00A7683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A76839" w:rsidRPr="00875148" w:rsidRDefault="00A76839" w:rsidP="00A14994">
      <w:pPr>
        <w:rPr>
          <w:rFonts w:ascii="Arial Narrow" w:hAnsi="Arial Narrow"/>
        </w:rPr>
      </w:pPr>
    </w:p>
    <w:p w:rsidR="00A76839" w:rsidRPr="00875148" w:rsidRDefault="00A7683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A76839" w:rsidRPr="00875148" w:rsidRDefault="00A76839" w:rsidP="002552D5">
      <w:pPr>
        <w:rPr>
          <w:rFonts w:ascii="Arial Narrow" w:hAnsi="Arial Narrow"/>
        </w:rPr>
      </w:pPr>
    </w:p>
    <w:p w:rsidR="00A76839" w:rsidRPr="00875148" w:rsidRDefault="00A7683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A76839" w:rsidRPr="00875148">
        <w:tc>
          <w:tcPr>
            <w:tcW w:w="1844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sectPr w:rsidR="00A76839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A31" w:rsidRDefault="00071A31">
      <w:r>
        <w:separator/>
      </w:r>
    </w:p>
  </w:endnote>
  <w:endnote w:type="continuationSeparator" w:id="0">
    <w:p w:rsidR="00071A31" w:rsidRDefault="0007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1F" w:rsidRDefault="00D6051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0730EC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0730EC"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A31" w:rsidRDefault="00071A31">
      <w:r>
        <w:separator/>
      </w:r>
    </w:p>
  </w:footnote>
  <w:footnote w:type="continuationSeparator" w:id="0">
    <w:p w:rsidR="00071A31" w:rsidRDefault="00071A31">
      <w:r>
        <w:continuationSeparator/>
      </w:r>
    </w:p>
  </w:footnote>
  <w:footnote w:id="1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6051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6051F" w:rsidRPr="00095F57" w:rsidRDefault="00071A3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60.65pt;height:26.1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D6051F" w:rsidRPr="00095F57" w:rsidRDefault="00D6051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095F57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CÓDIGO: 147</w:t>
          </w:r>
        </w:p>
      </w:tc>
    </w:tr>
    <w:tr w:rsidR="00D6051F">
      <w:trPr>
        <w:cantSplit/>
        <w:trHeight w:val="337"/>
        <w:jc w:val="center"/>
      </w:trPr>
      <w:tc>
        <w:tcPr>
          <w:tcW w:w="2089" w:type="dxa"/>
          <w:vMerge/>
        </w:tcPr>
        <w:p w:rsidR="00D6051F" w:rsidRPr="00095F57" w:rsidRDefault="00D6051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6051F" w:rsidRPr="00095F57" w:rsidRDefault="00D6051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6051F" w:rsidRPr="00095F57" w:rsidRDefault="00D6051F" w:rsidP="0000716A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DATA: 28/12/2011</w:t>
          </w:r>
        </w:p>
      </w:tc>
    </w:tr>
    <w:tr w:rsidR="00D6051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6051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6051F" w:rsidRPr="00095F57" w:rsidRDefault="00D6051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095F57">
            <w:rPr>
              <w:rFonts w:ascii="Arial" w:hAnsi="Arial"/>
            </w:rPr>
            <w:t>Área Responsável pelo Modelo:</w:t>
          </w:r>
        </w:p>
      </w:tc>
    </w:tr>
  </w:tbl>
  <w:p w:rsidR="00D6051F" w:rsidRDefault="00D605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A5B3071"/>
    <w:multiLevelType w:val="hybridMultilevel"/>
    <w:tmpl w:val="59F0D57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3A8A50A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8"/>
  </w:num>
  <w:num w:numId="9">
    <w:abstractNumId w:val="15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6"/>
  </w:num>
  <w:num w:numId="27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162E2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1A31"/>
    <w:rsid w:val="000730EC"/>
    <w:rsid w:val="0007424A"/>
    <w:rsid w:val="00075AD6"/>
    <w:rsid w:val="00075F45"/>
    <w:rsid w:val="0008439D"/>
    <w:rsid w:val="00085C58"/>
    <w:rsid w:val="00090E34"/>
    <w:rsid w:val="00092FF2"/>
    <w:rsid w:val="00095B92"/>
    <w:rsid w:val="00095F57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21F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8D6"/>
    <w:rsid w:val="00190B56"/>
    <w:rsid w:val="00193394"/>
    <w:rsid w:val="0019415F"/>
    <w:rsid w:val="00195723"/>
    <w:rsid w:val="001B744E"/>
    <w:rsid w:val="001C0FEA"/>
    <w:rsid w:val="001C3A9A"/>
    <w:rsid w:val="001D0F63"/>
    <w:rsid w:val="001D24B2"/>
    <w:rsid w:val="001D266C"/>
    <w:rsid w:val="001D3A86"/>
    <w:rsid w:val="001D55EF"/>
    <w:rsid w:val="001D5FD3"/>
    <w:rsid w:val="001E5B29"/>
    <w:rsid w:val="001E60DF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45F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7AB"/>
    <w:rsid w:val="00263DF6"/>
    <w:rsid w:val="00266541"/>
    <w:rsid w:val="0026759F"/>
    <w:rsid w:val="00270B92"/>
    <w:rsid w:val="00271A13"/>
    <w:rsid w:val="00271B85"/>
    <w:rsid w:val="00271FB7"/>
    <w:rsid w:val="002743D3"/>
    <w:rsid w:val="0028564E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584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759"/>
    <w:rsid w:val="00306C3B"/>
    <w:rsid w:val="00310E23"/>
    <w:rsid w:val="00313C02"/>
    <w:rsid w:val="0031420D"/>
    <w:rsid w:val="00315652"/>
    <w:rsid w:val="00315940"/>
    <w:rsid w:val="00321262"/>
    <w:rsid w:val="00321FF4"/>
    <w:rsid w:val="00324DF4"/>
    <w:rsid w:val="0032615C"/>
    <w:rsid w:val="00343D22"/>
    <w:rsid w:val="00343E85"/>
    <w:rsid w:val="0034692E"/>
    <w:rsid w:val="00346E2C"/>
    <w:rsid w:val="00352574"/>
    <w:rsid w:val="00360B96"/>
    <w:rsid w:val="003619F7"/>
    <w:rsid w:val="0036483C"/>
    <w:rsid w:val="00367FD1"/>
    <w:rsid w:val="00370AA5"/>
    <w:rsid w:val="00372692"/>
    <w:rsid w:val="003735EF"/>
    <w:rsid w:val="003753C5"/>
    <w:rsid w:val="003814DB"/>
    <w:rsid w:val="00385FB7"/>
    <w:rsid w:val="00387876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5C1F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4D89"/>
    <w:rsid w:val="004150D4"/>
    <w:rsid w:val="00415F64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1907"/>
    <w:rsid w:val="004F23BC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620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0F6C"/>
    <w:rsid w:val="00551A51"/>
    <w:rsid w:val="005529EC"/>
    <w:rsid w:val="00563CCF"/>
    <w:rsid w:val="00565A80"/>
    <w:rsid w:val="00566DA7"/>
    <w:rsid w:val="005728F6"/>
    <w:rsid w:val="0058023C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3626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2D4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27998"/>
    <w:rsid w:val="00732BAF"/>
    <w:rsid w:val="0073442D"/>
    <w:rsid w:val="00734F41"/>
    <w:rsid w:val="00736B62"/>
    <w:rsid w:val="00736D34"/>
    <w:rsid w:val="00737BCC"/>
    <w:rsid w:val="007400F0"/>
    <w:rsid w:val="007449A3"/>
    <w:rsid w:val="007472E9"/>
    <w:rsid w:val="00752424"/>
    <w:rsid w:val="007565D7"/>
    <w:rsid w:val="0076025F"/>
    <w:rsid w:val="00772978"/>
    <w:rsid w:val="0077376A"/>
    <w:rsid w:val="00776469"/>
    <w:rsid w:val="00785655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2575"/>
    <w:rsid w:val="007C6825"/>
    <w:rsid w:val="007C6A63"/>
    <w:rsid w:val="007C7C12"/>
    <w:rsid w:val="007D0756"/>
    <w:rsid w:val="007E4CA4"/>
    <w:rsid w:val="007E6119"/>
    <w:rsid w:val="007E71B4"/>
    <w:rsid w:val="008017EC"/>
    <w:rsid w:val="0080382D"/>
    <w:rsid w:val="008039B1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17B4"/>
    <w:rsid w:val="008E31C4"/>
    <w:rsid w:val="008E6D40"/>
    <w:rsid w:val="008F0069"/>
    <w:rsid w:val="008F42D5"/>
    <w:rsid w:val="008F548F"/>
    <w:rsid w:val="008F5D03"/>
    <w:rsid w:val="0090560E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7D5B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09A9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7BDF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0CED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76839"/>
    <w:rsid w:val="00A827E2"/>
    <w:rsid w:val="00A835AB"/>
    <w:rsid w:val="00A837DC"/>
    <w:rsid w:val="00A862F3"/>
    <w:rsid w:val="00A91F99"/>
    <w:rsid w:val="00A93840"/>
    <w:rsid w:val="00A941BE"/>
    <w:rsid w:val="00A9451A"/>
    <w:rsid w:val="00AA323C"/>
    <w:rsid w:val="00AA52F3"/>
    <w:rsid w:val="00AB1034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4B74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06B7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50CD"/>
    <w:rsid w:val="00BA6CC9"/>
    <w:rsid w:val="00BA6DDF"/>
    <w:rsid w:val="00BB189E"/>
    <w:rsid w:val="00BB2081"/>
    <w:rsid w:val="00BB4FC7"/>
    <w:rsid w:val="00BB60F4"/>
    <w:rsid w:val="00BB74D3"/>
    <w:rsid w:val="00BD06A1"/>
    <w:rsid w:val="00BD0D7E"/>
    <w:rsid w:val="00BD11A1"/>
    <w:rsid w:val="00BD16C4"/>
    <w:rsid w:val="00BD1DF1"/>
    <w:rsid w:val="00BD4414"/>
    <w:rsid w:val="00BD7450"/>
    <w:rsid w:val="00BE1773"/>
    <w:rsid w:val="00BE1A1C"/>
    <w:rsid w:val="00BE1CD2"/>
    <w:rsid w:val="00BE3817"/>
    <w:rsid w:val="00BF0AAB"/>
    <w:rsid w:val="00BF216B"/>
    <w:rsid w:val="00BF243E"/>
    <w:rsid w:val="00C00B8A"/>
    <w:rsid w:val="00C0154E"/>
    <w:rsid w:val="00C02839"/>
    <w:rsid w:val="00C036AD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48C"/>
    <w:rsid w:val="00C468C7"/>
    <w:rsid w:val="00C475C9"/>
    <w:rsid w:val="00C47D5A"/>
    <w:rsid w:val="00C47E18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96D9F"/>
    <w:rsid w:val="00CA1659"/>
    <w:rsid w:val="00CA3EC1"/>
    <w:rsid w:val="00CA4A3D"/>
    <w:rsid w:val="00CA5310"/>
    <w:rsid w:val="00CB1B89"/>
    <w:rsid w:val="00CB7054"/>
    <w:rsid w:val="00CB7435"/>
    <w:rsid w:val="00CB7DB2"/>
    <w:rsid w:val="00CC186B"/>
    <w:rsid w:val="00CC356D"/>
    <w:rsid w:val="00CC628B"/>
    <w:rsid w:val="00CD6B47"/>
    <w:rsid w:val="00CF2AC9"/>
    <w:rsid w:val="00CF360A"/>
    <w:rsid w:val="00D013E8"/>
    <w:rsid w:val="00D019BE"/>
    <w:rsid w:val="00D07502"/>
    <w:rsid w:val="00D1287F"/>
    <w:rsid w:val="00D131F2"/>
    <w:rsid w:val="00D1455B"/>
    <w:rsid w:val="00D15072"/>
    <w:rsid w:val="00D1558F"/>
    <w:rsid w:val="00D16DDA"/>
    <w:rsid w:val="00D20231"/>
    <w:rsid w:val="00D245DA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51F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87767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6159"/>
    <w:rsid w:val="00DD63A0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2AB1"/>
    <w:rsid w:val="00EA38E8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C7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562"/>
    <w:rsid w:val="00F65E7A"/>
    <w:rsid w:val="00F6638C"/>
    <w:rsid w:val="00F715DB"/>
    <w:rsid w:val="00F73D79"/>
    <w:rsid w:val="00F76278"/>
    <w:rsid w:val="00F8004C"/>
    <w:rsid w:val="00F82747"/>
    <w:rsid w:val="00F85B21"/>
    <w:rsid w:val="00F87061"/>
    <w:rsid w:val="00F90499"/>
    <w:rsid w:val="00F90524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4542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Reviso">
    <w:name w:val="Revision"/>
    <w:hidden/>
    <w:uiPriority w:val="99"/>
    <w:semiHidden/>
    <w:rsid w:val="007449A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DD63A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D63A0"/>
    <w:rPr>
      <w:rFonts w:cs="Times New Roman"/>
      <w:b/>
      <w:bCs/>
      <w:sz w:val="20"/>
    </w:rPr>
  </w:style>
  <w:style w:type="table" w:styleId="SombreamentoClaro-nfase1">
    <w:name w:val="Light Shading Accent 1"/>
    <w:basedOn w:val="Tabelanormal"/>
    <w:uiPriority w:val="60"/>
    <w:rsid w:val="00D6051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502</TotalTime>
  <Pages>9</Pages>
  <Words>1505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26</cp:revision>
  <cp:lastPrinted>2009-11-19T20:24:00Z</cp:lastPrinted>
  <dcterms:created xsi:type="dcterms:W3CDTF">2011-12-28T18:31:00Z</dcterms:created>
  <dcterms:modified xsi:type="dcterms:W3CDTF">2012-04-13T21:53:00Z</dcterms:modified>
</cp:coreProperties>
</file>