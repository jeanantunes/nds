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789" w:rsidRPr="00875148" w:rsidRDefault="002C1789" w:rsidP="00234498">
      <w:pPr>
        <w:rPr>
          <w:rFonts w:ascii="Arial Narrow" w:hAnsi="Arial Narrow"/>
          <w:sz w:val="40"/>
        </w:rPr>
      </w:pPr>
    </w:p>
    <w:p w:rsidR="002C1789" w:rsidRPr="00875148" w:rsidRDefault="002C1789">
      <w:pPr>
        <w:numPr>
          <w:ilvl w:val="12"/>
          <w:numId w:val="0"/>
        </w:numPr>
        <w:ind w:left="3240" w:hanging="1113"/>
        <w:jc w:val="both"/>
        <w:rPr>
          <w:rFonts w:ascii="Arial Narrow" w:hAnsi="Arial Narrow"/>
        </w:rPr>
      </w:pPr>
    </w:p>
    <w:p w:rsidR="002C1789" w:rsidRPr="00875148" w:rsidRDefault="002C1789">
      <w:pPr>
        <w:numPr>
          <w:ilvl w:val="12"/>
          <w:numId w:val="0"/>
        </w:numPr>
        <w:jc w:val="center"/>
        <w:rPr>
          <w:rFonts w:ascii="Arial Narrow" w:hAnsi="Arial Narrow"/>
          <w:b/>
          <w:sz w:val="40"/>
        </w:rPr>
      </w:pPr>
      <w:r w:rsidRPr="00875148">
        <w:rPr>
          <w:rFonts w:ascii="Arial Narrow" w:hAnsi="Arial Narrow"/>
          <w:b/>
          <w:sz w:val="40"/>
        </w:rPr>
        <w:t>&lt;</w:t>
      </w:r>
      <w:r>
        <w:rPr>
          <w:rFonts w:ascii="Arial Narrow" w:hAnsi="Arial Narrow"/>
          <w:b/>
          <w:sz w:val="36"/>
          <w:szCs w:val="36"/>
        </w:rPr>
        <w:t>EMS 0005–Conferência de Encalhe d</w:t>
      </w:r>
      <w:r w:rsidR="00274045">
        <w:rPr>
          <w:rFonts w:ascii="Arial Narrow" w:hAnsi="Arial Narrow"/>
          <w:b/>
          <w:sz w:val="36"/>
          <w:szCs w:val="36"/>
        </w:rPr>
        <w:t>a</w:t>
      </w:r>
      <w:r>
        <w:rPr>
          <w:rFonts w:ascii="Arial Narrow" w:hAnsi="Arial Narrow"/>
          <w:b/>
          <w:sz w:val="36"/>
          <w:szCs w:val="36"/>
        </w:rPr>
        <w:t xml:space="preserve"> </w:t>
      </w:r>
      <w:r w:rsidR="00E77B83">
        <w:rPr>
          <w:rFonts w:ascii="Arial Narrow" w:hAnsi="Arial Narrow"/>
          <w:b/>
          <w:sz w:val="36"/>
          <w:szCs w:val="36"/>
        </w:rPr>
        <w:t>Cota</w:t>
      </w:r>
      <w:r w:rsidRPr="00875148">
        <w:rPr>
          <w:rFonts w:ascii="Arial Narrow" w:hAnsi="Arial Narrow"/>
          <w:b/>
          <w:sz w:val="40"/>
        </w:rPr>
        <w:t>&gt;</w:t>
      </w: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sz w:val="24"/>
        </w:rPr>
      </w:pPr>
    </w:p>
    <w:p w:rsidR="002C1789" w:rsidRPr="00875148" w:rsidRDefault="002C1789">
      <w:pPr>
        <w:numPr>
          <w:ilvl w:val="12"/>
          <w:numId w:val="0"/>
        </w:numPr>
        <w:ind w:hanging="1113"/>
        <w:jc w:val="both"/>
        <w:rPr>
          <w:rFonts w:ascii="Arial Narrow" w:hAnsi="Arial Narrow"/>
        </w:rPr>
      </w:pPr>
    </w:p>
    <w:p w:rsidR="002C1789" w:rsidRPr="00875148" w:rsidRDefault="002C1789">
      <w:pPr>
        <w:jc w:val="center"/>
        <w:rPr>
          <w:rFonts w:ascii="Arial Narrow" w:hAnsi="Arial Narrow"/>
          <w:b/>
          <w:sz w:val="48"/>
        </w:rPr>
      </w:pPr>
    </w:p>
    <w:p w:rsidR="002C1789" w:rsidRPr="00875148" w:rsidRDefault="002C1789">
      <w:pPr>
        <w:pStyle w:val="Cabealho"/>
        <w:rPr>
          <w:rFonts w:ascii="Arial Narrow" w:hAnsi="Arial Narrow"/>
        </w:rPr>
      </w:pPr>
    </w:p>
    <w:p w:rsidR="002C1789" w:rsidRPr="00875148" w:rsidRDefault="002C1789">
      <w:pPr>
        <w:pStyle w:val="Cabealho"/>
        <w:rPr>
          <w:rFonts w:ascii="Arial Narrow" w:hAnsi="Arial Narrow"/>
        </w:rPr>
      </w:pPr>
    </w:p>
    <w:p w:rsidR="002C1789" w:rsidRPr="00875148" w:rsidRDefault="002C1789">
      <w:pPr>
        <w:pStyle w:val="Cabealho"/>
        <w:rPr>
          <w:rFonts w:ascii="Arial Narrow" w:hAnsi="Arial Narrow"/>
        </w:rPr>
      </w:pPr>
    </w:p>
    <w:p w:rsidR="002C1789" w:rsidRPr="00875148" w:rsidRDefault="002C1789">
      <w:pPr>
        <w:pStyle w:val="Cabealho"/>
        <w:rPr>
          <w:rFonts w:ascii="Arial Narrow" w:hAnsi="Arial Narrow"/>
        </w:rPr>
      </w:pPr>
    </w:p>
    <w:p w:rsidR="002C1789" w:rsidRPr="00875148"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Default="002C1789">
      <w:pPr>
        <w:pStyle w:val="Cabealho"/>
        <w:rPr>
          <w:rFonts w:ascii="Arial Narrow" w:hAnsi="Arial Narrow"/>
        </w:rPr>
      </w:pPr>
    </w:p>
    <w:p w:rsidR="002C1789" w:rsidRPr="00875148" w:rsidRDefault="002C1789">
      <w:pPr>
        <w:pStyle w:val="Cabealho"/>
        <w:rPr>
          <w:rFonts w:ascii="Arial Narrow" w:hAnsi="Arial Narrow"/>
        </w:rPr>
      </w:pPr>
    </w:p>
    <w:p w:rsidR="002C1789" w:rsidRPr="00875148" w:rsidRDefault="002C1789">
      <w:pPr>
        <w:rPr>
          <w:rFonts w:ascii="Arial Narrow" w:hAnsi="Arial Narrow"/>
        </w:rPr>
      </w:pPr>
    </w:p>
    <w:p w:rsidR="002C1789" w:rsidRPr="00875148" w:rsidRDefault="002C1789">
      <w:pPr>
        <w:pStyle w:val="Ttulo"/>
        <w:spacing w:after="120"/>
        <w:rPr>
          <w:rFonts w:ascii="Arial Narrow" w:hAnsi="Arial Narrow"/>
          <w:sz w:val="24"/>
        </w:rPr>
      </w:pPr>
      <w:r w:rsidRPr="00875148">
        <w:rPr>
          <w:rFonts w:ascii="Arial Narrow" w:hAnsi="Arial Narrow"/>
          <w:sz w:val="24"/>
        </w:rPr>
        <w:t>Histórico de Revisão</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134"/>
        <w:gridCol w:w="3686"/>
        <w:gridCol w:w="2268"/>
        <w:gridCol w:w="1418"/>
      </w:tblGrid>
      <w:tr w:rsidR="002C1789" w:rsidRPr="00875148" w:rsidTr="003D4B3F">
        <w:tc>
          <w:tcPr>
            <w:tcW w:w="1134" w:type="dxa"/>
          </w:tcPr>
          <w:p w:rsidR="002C1789" w:rsidRPr="00875148" w:rsidRDefault="002C1789" w:rsidP="005205DF">
            <w:pPr>
              <w:pStyle w:val="Tabletext"/>
              <w:jc w:val="center"/>
              <w:rPr>
                <w:rFonts w:ascii="Arial Narrow" w:hAnsi="Arial Narrow"/>
                <w:b/>
                <w:sz w:val="24"/>
                <w:lang w:val="pt-BR"/>
              </w:rPr>
            </w:pPr>
            <w:r w:rsidRPr="00875148">
              <w:rPr>
                <w:rFonts w:ascii="Arial Narrow" w:hAnsi="Arial Narrow"/>
                <w:b/>
                <w:sz w:val="24"/>
                <w:lang w:val="pt-BR"/>
              </w:rPr>
              <w:t>Data</w:t>
            </w:r>
          </w:p>
        </w:tc>
        <w:tc>
          <w:tcPr>
            <w:tcW w:w="1134" w:type="dxa"/>
          </w:tcPr>
          <w:p w:rsidR="002C1789" w:rsidRPr="00875148" w:rsidRDefault="002C1789" w:rsidP="005205DF">
            <w:pPr>
              <w:pStyle w:val="Tabletext"/>
              <w:jc w:val="center"/>
              <w:rPr>
                <w:rFonts w:ascii="Arial Narrow" w:hAnsi="Arial Narrow"/>
                <w:b/>
                <w:sz w:val="24"/>
                <w:lang w:val="pt-BR"/>
              </w:rPr>
            </w:pPr>
            <w:r w:rsidRPr="00875148">
              <w:rPr>
                <w:rFonts w:ascii="Arial Narrow" w:hAnsi="Arial Narrow"/>
                <w:b/>
                <w:sz w:val="24"/>
                <w:lang w:val="pt-BR"/>
              </w:rPr>
              <w:t>Versão</w:t>
            </w:r>
          </w:p>
        </w:tc>
        <w:tc>
          <w:tcPr>
            <w:tcW w:w="3686" w:type="dxa"/>
          </w:tcPr>
          <w:p w:rsidR="002C1789" w:rsidRPr="00875148" w:rsidRDefault="002C1789">
            <w:pPr>
              <w:pStyle w:val="Tabletext"/>
              <w:jc w:val="center"/>
              <w:rPr>
                <w:rFonts w:ascii="Arial Narrow" w:hAnsi="Arial Narrow"/>
                <w:b/>
                <w:sz w:val="24"/>
                <w:lang w:val="pt-BR"/>
              </w:rPr>
            </w:pPr>
            <w:r w:rsidRPr="00875148">
              <w:rPr>
                <w:rFonts w:ascii="Arial Narrow" w:hAnsi="Arial Narrow"/>
                <w:b/>
                <w:sz w:val="24"/>
                <w:lang w:val="pt-BR"/>
              </w:rPr>
              <w:t>Descrição</w:t>
            </w:r>
          </w:p>
        </w:tc>
        <w:tc>
          <w:tcPr>
            <w:tcW w:w="2268" w:type="dxa"/>
          </w:tcPr>
          <w:p w:rsidR="002C1789" w:rsidRPr="00875148" w:rsidRDefault="002C1789">
            <w:pPr>
              <w:pStyle w:val="Tabletext"/>
              <w:jc w:val="center"/>
              <w:rPr>
                <w:rFonts w:ascii="Arial Narrow" w:hAnsi="Arial Narrow"/>
                <w:b/>
                <w:sz w:val="24"/>
                <w:lang w:val="pt-BR"/>
              </w:rPr>
            </w:pPr>
            <w:proofErr w:type="gramStart"/>
            <w:r w:rsidRPr="00875148">
              <w:rPr>
                <w:rFonts w:ascii="Arial Narrow" w:hAnsi="Arial Narrow"/>
                <w:b/>
                <w:sz w:val="24"/>
                <w:lang w:val="pt-BR"/>
              </w:rPr>
              <w:t>Autor(</w:t>
            </w:r>
            <w:proofErr w:type="gramEnd"/>
            <w:r w:rsidRPr="00875148">
              <w:rPr>
                <w:rFonts w:ascii="Arial Narrow" w:hAnsi="Arial Narrow"/>
                <w:b/>
                <w:sz w:val="24"/>
                <w:lang w:val="pt-BR"/>
              </w:rPr>
              <w:t>es) da Revisão</w:t>
            </w:r>
          </w:p>
        </w:tc>
        <w:tc>
          <w:tcPr>
            <w:tcW w:w="1418" w:type="dxa"/>
          </w:tcPr>
          <w:p w:rsidR="002C1789" w:rsidRPr="00875148" w:rsidRDefault="002C1789">
            <w:pPr>
              <w:pStyle w:val="Tabletext"/>
              <w:jc w:val="center"/>
              <w:rPr>
                <w:rFonts w:ascii="Arial Narrow" w:hAnsi="Arial Narrow"/>
                <w:b/>
                <w:sz w:val="24"/>
                <w:lang w:val="es-ES_tradnl"/>
              </w:rPr>
            </w:pPr>
            <w:r w:rsidRPr="00875148">
              <w:rPr>
                <w:rFonts w:ascii="Arial Narrow" w:hAnsi="Arial Narrow"/>
                <w:b/>
                <w:sz w:val="24"/>
                <w:lang w:val="es-ES_tradnl"/>
              </w:rPr>
              <w:t>Área</w:t>
            </w:r>
          </w:p>
        </w:tc>
      </w:tr>
      <w:tr w:rsidR="002C1789" w:rsidRPr="00875148" w:rsidTr="003D4B3F">
        <w:tc>
          <w:tcPr>
            <w:tcW w:w="1134" w:type="dxa"/>
          </w:tcPr>
          <w:p w:rsidR="002C1789" w:rsidRPr="00875148" w:rsidRDefault="002C1789" w:rsidP="004B6EE3">
            <w:pPr>
              <w:pStyle w:val="Tabletext"/>
              <w:jc w:val="center"/>
              <w:rPr>
                <w:rFonts w:ascii="Arial Narrow" w:hAnsi="Arial Narrow"/>
                <w:color w:val="0000FF"/>
                <w:lang w:val="es-ES_tradnl"/>
              </w:rPr>
            </w:pPr>
            <w:r>
              <w:rPr>
                <w:rFonts w:ascii="Arial Narrow" w:hAnsi="Arial Narrow"/>
                <w:color w:val="0000FF"/>
                <w:lang w:val="es-ES_tradnl"/>
              </w:rPr>
              <w:t>28/12/2011</w:t>
            </w:r>
          </w:p>
        </w:tc>
        <w:tc>
          <w:tcPr>
            <w:tcW w:w="1134" w:type="dxa"/>
          </w:tcPr>
          <w:p w:rsidR="002C1789" w:rsidRPr="00875148" w:rsidRDefault="002C1789" w:rsidP="005205DF">
            <w:pPr>
              <w:pStyle w:val="Tabletext"/>
              <w:jc w:val="center"/>
              <w:rPr>
                <w:rFonts w:ascii="Arial Narrow" w:hAnsi="Arial Narrow"/>
                <w:color w:val="0000FF"/>
                <w:lang w:val="pt-BR"/>
              </w:rPr>
            </w:pPr>
            <w:r>
              <w:rPr>
                <w:rFonts w:ascii="Arial Narrow" w:hAnsi="Arial Narrow"/>
                <w:color w:val="0000FF"/>
                <w:lang w:val="pt-BR"/>
              </w:rPr>
              <w:t>1.0</w:t>
            </w:r>
          </w:p>
        </w:tc>
        <w:tc>
          <w:tcPr>
            <w:tcW w:w="3686" w:type="dxa"/>
          </w:tcPr>
          <w:p w:rsidR="002C1789" w:rsidRPr="00875148" w:rsidRDefault="002C1789">
            <w:pPr>
              <w:pStyle w:val="Tabletext"/>
              <w:rPr>
                <w:rFonts w:ascii="Arial Narrow" w:hAnsi="Arial Narrow"/>
                <w:color w:val="0000FF"/>
                <w:lang w:val="pt-BR"/>
              </w:rPr>
            </w:pPr>
            <w:r>
              <w:rPr>
                <w:rFonts w:ascii="Arial Narrow" w:hAnsi="Arial Narrow"/>
                <w:color w:val="0000FF"/>
                <w:lang w:val="pt-BR"/>
              </w:rPr>
              <w:t>Especificação Funcional</w:t>
            </w:r>
          </w:p>
        </w:tc>
        <w:tc>
          <w:tcPr>
            <w:tcW w:w="2268" w:type="dxa"/>
          </w:tcPr>
          <w:p w:rsidR="002C1789" w:rsidRPr="00875148" w:rsidRDefault="002C1789">
            <w:pPr>
              <w:pStyle w:val="Tabletext"/>
              <w:rPr>
                <w:rFonts w:ascii="Arial Narrow" w:hAnsi="Arial Narrow"/>
                <w:color w:val="0000FF"/>
                <w:lang w:val="pt-BR"/>
              </w:rPr>
            </w:pPr>
            <w:r>
              <w:rPr>
                <w:rFonts w:ascii="Arial Narrow" w:hAnsi="Arial Narrow"/>
                <w:color w:val="0000FF"/>
                <w:lang w:val="pt-BR"/>
              </w:rPr>
              <w:t>Eduardo Castro</w:t>
            </w:r>
          </w:p>
        </w:tc>
        <w:tc>
          <w:tcPr>
            <w:tcW w:w="1418" w:type="dxa"/>
          </w:tcPr>
          <w:p w:rsidR="002C1789" w:rsidRPr="00875148" w:rsidRDefault="002C1789" w:rsidP="00304F50">
            <w:pPr>
              <w:pStyle w:val="Tabletext"/>
              <w:rPr>
                <w:rFonts w:ascii="Arial Narrow" w:hAnsi="Arial Narrow"/>
                <w:color w:val="0000FF"/>
                <w:lang w:val="pt-BR"/>
              </w:rPr>
            </w:pPr>
            <w:r>
              <w:rPr>
                <w:rFonts w:ascii="Arial Narrow" w:hAnsi="Arial Narrow"/>
                <w:color w:val="0000FF"/>
                <w:lang w:val="pt-BR"/>
              </w:rPr>
              <w:t>TI-DGB</w:t>
            </w:r>
          </w:p>
        </w:tc>
      </w:tr>
      <w:tr w:rsidR="002C1789" w:rsidRPr="00875148" w:rsidTr="003D4B3F">
        <w:tc>
          <w:tcPr>
            <w:tcW w:w="1134" w:type="dxa"/>
          </w:tcPr>
          <w:p w:rsidR="002C1789" w:rsidRPr="00875148" w:rsidRDefault="002C1789" w:rsidP="005205DF">
            <w:pPr>
              <w:pStyle w:val="Tabletext"/>
              <w:jc w:val="center"/>
              <w:rPr>
                <w:rFonts w:ascii="Arial Narrow" w:hAnsi="Arial Narrow"/>
                <w:color w:val="0000FF"/>
                <w:lang w:val="es-ES_tradnl"/>
              </w:rPr>
            </w:pPr>
          </w:p>
        </w:tc>
        <w:tc>
          <w:tcPr>
            <w:tcW w:w="1134" w:type="dxa"/>
          </w:tcPr>
          <w:p w:rsidR="002C1789" w:rsidRPr="00875148" w:rsidRDefault="002C1789" w:rsidP="005205DF">
            <w:pPr>
              <w:pStyle w:val="Tabletext"/>
              <w:jc w:val="center"/>
              <w:rPr>
                <w:rFonts w:ascii="Arial Narrow" w:hAnsi="Arial Narrow"/>
                <w:color w:val="0000FF"/>
                <w:lang w:val="pt-BR"/>
              </w:rPr>
            </w:pPr>
          </w:p>
        </w:tc>
        <w:tc>
          <w:tcPr>
            <w:tcW w:w="3686" w:type="dxa"/>
          </w:tcPr>
          <w:p w:rsidR="002C1789" w:rsidRPr="00875148" w:rsidRDefault="002C1789">
            <w:pPr>
              <w:pStyle w:val="Tabletext"/>
              <w:rPr>
                <w:rFonts w:ascii="Arial Narrow" w:hAnsi="Arial Narrow"/>
                <w:color w:val="0000FF"/>
                <w:lang w:val="pt-BR"/>
              </w:rPr>
            </w:pPr>
          </w:p>
        </w:tc>
        <w:tc>
          <w:tcPr>
            <w:tcW w:w="2268" w:type="dxa"/>
          </w:tcPr>
          <w:p w:rsidR="002C1789" w:rsidRPr="00875148" w:rsidRDefault="002C1789">
            <w:pPr>
              <w:pStyle w:val="Tabletext"/>
              <w:rPr>
                <w:rFonts w:ascii="Arial Narrow" w:hAnsi="Arial Narrow"/>
                <w:color w:val="0000FF"/>
                <w:lang w:val="pt-BR"/>
              </w:rPr>
            </w:pPr>
          </w:p>
        </w:tc>
        <w:tc>
          <w:tcPr>
            <w:tcW w:w="1418" w:type="dxa"/>
          </w:tcPr>
          <w:p w:rsidR="002C1789" w:rsidRPr="00875148" w:rsidRDefault="002C1789">
            <w:pPr>
              <w:pStyle w:val="Tabletext"/>
              <w:rPr>
                <w:rFonts w:ascii="Arial Narrow" w:hAnsi="Arial Narrow"/>
                <w:color w:val="0000FF"/>
                <w:lang w:val="pt-BR"/>
              </w:rPr>
            </w:pPr>
          </w:p>
        </w:tc>
      </w:tr>
    </w:tbl>
    <w:p w:rsidR="002C1789" w:rsidRDefault="002C1789">
      <w:pPr>
        <w:rPr>
          <w:rFonts w:ascii="Arial Narrow" w:hAnsi="Arial Narrow"/>
          <w:b/>
          <w:color w:val="000080"/>
          <w:sz w:val="28"/>
        </w:rPr>
      </w:pPr>
      <w:bookmarkStart w:id="0" w:name="_Toc84234381"/>
      <w:bookmarkStart w:id="1" w:name="_Toc84734077"/>
      <w:r>
        <w:rPr>
          <w:rFonts w:ascii="Arial Narrow" w:hAnsi="Arial Narrow"/>
        </w:rPr>
        <w:br w:type="page"/>
      </w:r>
    </w:p>
    <w:p w:rsidR="002C1789" w:rsidRPr="00875148" w:rsidRDefault="002C1789">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INFORMAÇÕES DA EMS</w:t>
      </w:r>
      <w:r w:rsidRPr="00875148">
        <w:rPr>
          <w:rFonts w:ascii="Arial Narrow" w:hAnsi="Arial Narrow"/>
          <w:sz w:val="20"/>
        </w:rPr>
        <w:t>*</w:t>
      </w:r>
    </w:p>
    <w:p w:rsidR="002C1789" w:rsidRPr="00875148" w:rsidRDefault="002C1789">
      <w:pPr>
        <w:pStyle w:val="Ttulo2"/>
        <w:numPr>
          <w:ilvl w:val="0"/>
          <w:numId w:val="0"/>
        </w:numPr>
        <w:rPr>
          <w:rFonts w:ascii="Arial Narrow" w:hAnsi="Arial Narrow"/>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889"/>
        <w:gridCol w:w="4889"/>
      </w:tblGrid>
      <w:tr w:rsidR="002C1789" w:rsidRPr="00875148">
        <w:trPr>
          <w:cantSplit/>
          <w:trHeight w:val="236"/>
        </w:trPr>
        <w:tc>
          <w:tcPr>
            <w:tcW w:w="4889" w:type="dxa"/>
            <w:vMerge w:val="restart"/>
          </w:tcPr>
          <w:p w:rsidR="002C1789" w:rsidRPr="00875148" w:rsidRDefault="002C1789" w:rsidP="00AE290D">
            <w:pPr>
              <w:rPr>
                <w:rFonts w:ascii="Arial Narrow" w:hAnsi="Arial Narrow"/>
              </w:rPr>
            </w:pPr>
            <w:r w:rsidRPr="00875148">
              <w:rPr>
                <w:rFonts w:ascii="Arial Narrow" w:hAnsi="Arial Narrow"/>
                <w:b/>
              </w:rPr>
              <w:t xml:space="preserve">No. </w:t>
            </w:r>
            <w:proofErr w:type="gramStart"/>
            <w:r w:rsidRPr="00875148">
              <w:rPr>
                <w:rFonts w:ascii="Arial Narrow" w:hAnsi="Arial Narrow"/>
                <w:b/>
              </w:rPr>
              <w:t>do</w:t>
            </w:r>
            <w:proofErr w:type="gramEnd"/>
            <w:r w:rsidRPr="00875148">
              <w:rPr>
                <w:rFonts w:ascii="Arial Narrow" w:hAnsi="Arial Narrow"/>
                <w:b/>
              </w:rPr>
              <w:t xml:space="preserve"> </w:t>
            </w:r>
            <w:proofErr w:type="spellStart"/>
            <w:r w:rsidRPr="00875148">
              <w:rPr>
                <w:rFonts w:ascii="Arial Narrow" w:hAnsi="Arial Narrow"/>
                <w:b/>
              </w:rPr>
              <w:t>Backlog</w:t>
            </w:r>
            <w:proofErr w:type="spellEnd"/>
            <w:r w:rsidRPr="00875148">
              <w:rPr>
                <w:rFonts w:ascii="Arial Narrow" w:hAnsi="Arial Narrow"/>
                <w:b/>
              </w:rPr>
              <w:t>:</w:t>
            </w:r>
          </w:p>
        </w:tc>
        <w:tc>
          <w:tcPr>
            <w:tcW w:w="4889" w:type="dxa"/>
          </w:tcPr>
          <w:p w:rsidR="002C1789" w:rsidRPr="00875148" w:rsidRDefault="002C1789">
            <w:pPr>
              <w:rPr>
                <w:rFonts w:ascii="Arial Narrow" w:hAnsi="Arial Narrow"/>
              </w:rPr>
            </w:pPr>
            <w:proofErr w:type="spellStart"/>
            <w:proofErr w:type="gramStart"/>
            <w:r w:rsidRPr="00875148">
              <w:rPr>
                <w:rFonts w:ascii="Arial Narrow" w:hAnsi="Arial Narrow"/>
                <w:b/>
              </w:rPr>
              <w:t>Fornecedor:</w:t>
            </w:r>
            <w:proofErr w:type="gramEnd"/>
            <w:r>
              <w:rPr>
                <w:rFonts w:ascii="Arial Narrow" w:hAnsi="Arial Narrow"/>
                <w:b/>
              </w:rPr>
              <w:t>TI-DGB</w:t>
            </w:r>
            <w:proofErr w:type="spellEnd"/>
          </w:p>
        </w:tc>
      </w:tr>
      <w:tr w:rsidR="002C1789" w:rsidRPr="00875148">
        <w:trPr>
          <w:cantSplit/>
          <w:trHeight w:val="235"/>
        </w:trPr>
        <w:tc>
          <w:tcPr>
            <w:tcW w:w="4889" w:type="dxa"/>
            <w:vMerge/>
          </w:tcPr>
          <w:p w:rsidR="002C1789" w:rsidRPr="00875148" w:rsidRDefault="002C1789">
            <w:pPr>
              <w:rPr>
                <w:rFonts w:ascii="Arial Narrow" w:hAnsi="Arial Narrow"/>
                <w:b/>
              </w:rPr>
            </w:pPr>
          </w:p>
        </w:tc>
        <w:tc>
          <w:tcPr>
            <w:tcW w:w="4889" w:type="dxa"/>
          </w:tcPr>
          <w:p w:rsidR="002C1789" w:rsidRPr="00875148" w:rsidRDefault="002C1789">
            <w:pPr>
              <w:rPr>
                <w:rFonts w:ascii="Arial Narrow" w:hAnsi="Arial Narrow"/>
                <w:b/>
              </w:rPr>
            </w:pPr>
            <w:r>
              <w:rPr>
                <w:rFonts w:ascii="Arial Narrow" w:hAnsi="Arial Narrow"/>
                <w:b/>
              </w:rPr>
              <w:t>Executor:</w:t>
            </w:r>
          </w:p>
        </w:tc>
      </w:tr>
      <w:tr w:rsidR="002C1789" w:rsidRPr="00875148">
        <w:tc>
          <w:tcPr>
            <w:tcW w:w="4889" w:type="dxa"/>
          </w:tcPr>
          <w:p w:rsidR="002C1789" w:rsidRPr="00875148" w:rsidRDefault="002C1789" w:rsidP="00954189">
            <w:pPr>
              <w:rPr>
                <w:rFonts w:ascii="Arial Narrow" w:hAnsi="Arial Narrow"/>
              </w:rPr>
            </w:pPr>
            <w:r w:rsidRPr="00875148">
              <w:rPr>
                <w:rFonts w:ascii="Arial Narrow" w:hAnsi="Arial Narrow"/>
                <w:b/>
              </w:rPr>
              <w:t xml:space="preserve">Analista </w:t>
            </w:r>
            <w:proofErr w:type="spellStart"/>
            <w:proofErr w:type="gramStart"/>
            <w:r w:rsidRPr="00875148">
              <w:rPr>
                <w:rFonts w:ascii="Arial Narrow" w:hAnsi="Arial Narrow"/>
                <w:b/>
              </w:rPr>
              <w:t>Abril:</w:t>
            </w:r>
            <w:proofErr w:type="gramEnd"/>
            <w:r>
              <w:rPr>
                <w:rFonts w:ascii="Arial Narrow" w:hAnsi="Arial Narrow"/>
                <w:color w:val="0000FF"/>
              </w:rPr>
              <w:t>Eduardo</w:t>
            </w:r>
            <w:proofErr w:type="spellEnd"/>
            <w:r>
              <w:rPr>
                <w:rFonts w:ascii="Arial Narrow" w:hAnsi="Arial Narrow"/>
                <w:color w:val="0000FF"/>
              </w:rPr>
              <w:t xml:space="preserve"> Castro</w:t>
            </w:r>
          </w:p>
        </w:tc>
        <w:tc>
          <w:tcPr>
            <w:tcW w:w="4889" w:type="dxa"/>
          </w:tcPr>
          <w:p w:rsidR="002C1789" w:rsidRPr="009540DC" w:rsidRDefault="002C1789">
            <w:pPr>
              <w:pStyle w:val="Cabealho"/>
              <w:tabs>
                <w:tab w:val="clear" w:pos="4320"/>
                <w:tab w:val="clear" w:pos="8640"/>
              </w:tabs>
              <w:rPr>
                <w:rFonts w:ascii="Arial Narrow" w:hAnsi="Arial Narrow"/>
              </w:rPr>
            </w:pPr>
            <w:proofErr w:type="spellStart"/>
            <w:proofErr w:type="gramStart"/>
            <w:r w:rsidRPr="009540DC">
              <w:rPr>
                <w:rFonts w:ascii="Arial Narrow" w:hAnsi="Arial Narrow"/>
                <w:b/>
              </w:rPr>
              <w:t>Área:</w:t>
            </w:r>
            <w:proofErr w:type="gramEnd"/>
            <w:r>
              <w:rPr>
                <w:rFonts w:ascii="Arial Narrow" w:hAnsi="Arial Narrow"/>
              </w:rPr>
              <w:t>Treelog</w:t>
            </w:r>
            <w:proofErr w:type="spellEnd"/>
          </w:p>
        </w:tc>
      </w:tr>
    </w:tbl>
    <w:p w:rsidR="002C1789" w:rsidRPr="00875148" w:rsidRDefault="002C1789">
      <w:pPr>
        <w:rPr>
          <w:rFonts w:ascii="Arial Narrow" w:hAnsi="Arial Narrow"/>
        </w:rPr>
      </w:pPr>
    </w:p>
    <w:p w:rsidR="002C1789" w:rsidRPr="00875148" w:rsidRDefault="002C1789">
      <w:pPr>
        <w:pStyle w:val="StyleHeading"/>
        <w:pBdr>
          <w:bottom w:val="single" w:sz="30" w:space="0" w:color="000080"/>
        </w:pBdr>
        <w:tabs>
          <w:tab w:val="clear" w:pos="720"/>
          <w:tab w:val="clear" w:pos="1080"/>
        </w:tabs>
        <w:jc w:val="both"/>
        <w:rPr>
          <w:rFonts w:ascii="Arial Narrow" w:hAnsi="Arial Narrow"/>
        </w:rPr>
      </w:pPr>
      <w:bookmarkStart w:id="2" w:name="_Toc370695248"/>
      <w:bookmarkStart w:id="3" w:name="_Toc370696875"/>
      <w:bookmarkStart w:id="4" w:name="_Toc370697211"/>
      <w:bookmarkStart w:id="5" w:name="_Toc383848215"/>
      <w:bookmarkStart w:id="6" w:name="_Toc383848339"/>
      <w:bookmarkStart w:id="7" w:name="_Toc383950102"/>
      <w:bookmarkStart w:id="8" w:name="_Toc384540445"/>
      <w:bookmarkStart w:id="9" w:name="_Toc385229727"/>
      <w:bookmarkStart w:id="10" w:name="_Toc385230063"/>
      <w:bookmarkStart w:id="11" w:name="_Toc51473124"/>
      <w:r w:rsidRPr="00875148">
        <w:rPr>
          <w:rFonts w:ascii="Arial Narrow" w:hAnsi="Arial Narrow"/>
        </w:rPr>
        <w:t>ESCOPO</w:t>
      </w:r>
      <w:r w:rsidRPr="00875148">
        <w:rPr>
          <w:rStyle w:val="Refdenotaderodap"/>
          <w:rFonts w:ascii="Arial Narrow" w:hAnsi="Arial Narrow"/>
        </w:rPr>
        <w:footnoteReference w:customMarkFollows="1" w:id="1"/>
        <w:t>*</w:t>
      </w:r>
    </w:p>
    <w:bookmarkEnd w:id="2"/>
    <w:bookmarkEnd w:id="3"/>
    <w:bookmarkEnd w:id="4"/>
    <w:bookmarkEnd w:id="5"/>
    <w:bookmarkEnd w:id="6"/>
    <w:bookmarkEnd w:id="7"/>
    <w:bookmarkEnd w:id="8"/>
    <w:bookmarkEnd w:id="9"/>
    <w:bookmarkEnd w:id="10"/>
    <w:bookmarkEnd w:id="11"/>
    <w:p w:rsidR="002C1789" w:rsidRPr="00875148" w:rsidRDefault="002C1789">
      <w:pPr>
        <w:rPr>
          <w:rFonts w:ascii="Arial Narrow" w:hAnsi="Arial Narrow"/>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9779"/>
      </w:tblGrid>
      <w:tr w:rsidR="002C1789" w:rsidRPr="00875148">
        <w:tc>
          <w:tcPr>
            <w:tcW w:w="9779" w:type="dxa"/>
          </w:tcPr>
          <w:p w:rsidR="002C1789" w:rsidRPr="009540DC" w:rsidRDefault="002C1789">
            <w:pPr>
              <w:pStyle w:val="Ttulo2"/>
              <w:numPr>
                <w:ilvl w:val="0"/>
                <w:numId w:val="2"/>
              </w:numPr>
              <w:rPr>
                <w:rFonts w:ascii="Arial Narrow" w:hAnsi="Arial Narrow"/>
                <w:bCs w:val="0"/>
                <w:i w:val="0"/>
                <w:iCs w:val="0"/>
                <w:sz w:val="20"/>
                <w:szCs w:val="20"/>
              </w:rPr>
            </w:pPr>
            <w:r w:rsidRPr="009540DC">
              <w:rPr>
                <w:rFonts w:ascii="Arial Narrow" w:hAnsi="Arial Narrow"/>
                <w:bCs w:val="0"/>
                <w:i w:val="0"/>
                <w:iCs w:val="0"/>
                <w:sz w:val="20"/>
                <w:szCs w:val="20"/>
              </w:rPr>
              <w:t>Descrição e Objetivo da Manutenção:</w:t>
            </w:r>
          </w:p>
          <w:p w:rsidR="002C1789" w:rsidRPr="00D90C24" w:rsidRDefault="002C1789" w:rsidP="00D46F7A">
            <w:pPr>
              <w:ind w:left="360"/>
              <w:rPr>
                <w:rFonts w:ascii="Arial Narrow" w:hAnsi="Arial Narrow" w:cs="Arial"/>
                <w:color w:val="002060"/>
                <w:sz w:val="22"/>
                <w:szCs w:val="22"/>
              </w:rPr>
            </w:pPr>
            <w:r w:rsidRPr="00D46F7A">
              <w:rPr>
                <w:rFonts w:ascii="Calibri" w:hAnsi="Calibri" w:cs="Arial"/>
                <w:color w:val="002060"/>
                <w:sz w:val="22"/>
                <w:szCs w:val="22"/>
              </w:rPr>
              <w:t xml:space="preserve">Esta </w:t>
            </w:r>
            <w:r w:rsidR="00D46F7A" w:rsidRPr="00D46F7A">
              <w:rPr>
                <w:rFonts w:ascii="Calibri" w:hAnsi="Calibri" w:cs="Arial"/>
                <w:color w:val="002060"/>
                <w:sz w:val="22"/>
                <w:szCs w:val="22"/>
              </w:rPr>
              <w:t>funcionalidade realiza</w:t>
            </w:r>
            <w:r w:rsidRPr="00D46F7A">
              <w:rPr>
                <w:rFonts w:ascii="Calibri" w:hAnsi="Calibri" w:cs="Arial"/>
                <w:color w:val="002060"/>
                <w:sz w:val="22"/>
                <w:szCs w:val="22"/>
              </w:rPr>
              <w:t>r</w:t>
            </w:r>
            <w:r w:rsidR="00B17044" w:rsidRPr="00D46F7A">
              <w:rPr>
                <w:rFonts w:ascii="Calibri" w:hAnsi="Calibri" w:cs="Arial"/>
                <w:color w:val="002060"/>
                <w:sz w:val="22"/>
                <w:szCs w:val="22"/>
              </w:rPr>
              <w:t>á</w:t>
            </w:r>
            <w:r w:rsidRPr="00D46F7A">
              <w:rPr>
                <w:rFonts w:ascii="Calibri" w:hAnsi="Calibri" w:cs="Arial"/>
                <w:color w:val="002060"/>
                <w:sz w:val="22"/>
                <w:szCs w:val="22"/>
              </w:rPr>
              <w:t xml:space="preserve"> a confer</w:t>
            </w:r>
            <w:r w:rsidR="00D46F7A" w:rsidRPr="00D46F7A">
              <w:rPr>
                <w:rFonts w:ascii="Calibri" w:hAnsi="Calibri" w:cs="Arial"/>
                <w:color w:val="002060"/>
                <w:sz w:val="22"/>
                <w:szCs w:val="22"/>
              </w:rPr>
              <w:t>ê</w:t>
            </w:r>
            <w:r w:rsidRPr="00D46F7A">
              <w:rPr>
                <w:rFonts w:ascii="Calibri" w:hAnsi="Calibri" w:cs="Arial"/>
                <w:color w:val="002060"/>
                <w:sz w:val="22"/>
                <w:szCs w:val="22"/>
              </w:rPr>
              <w:t>ncia de encalhe d</w:t>
            </w:r>
            <w:r w:rsidR="00E77B83" w:rsidRPr="00D46F7A">
              <w:rPr>
                <w:rFonts w:ascii="Calibri" w:hAnsi="Calibri" w:cs="Arial"/>
                <w:color w:val="002060"/>
                <w:sz w:val="22"/>
                <w:szCs w:val="22"/>
              </w:rPr>
              <w:t>a</w:t>
            </w:r>
            <w:r w:rsidR="00D46F7A" w:rsidRPr="00D46F7A">
              <w:rPr>
                <w:rFonts w:ascii="Calibri" w:hAnsi="Calibri" w:cs="Arial"/>
                <w:color w:val="002060"/>
                <w:sz w:val="22"/>
                <w:szCs w:val="22"/>
              </w:rPr>
              <w:t>s</w:t>
            </w:r>
            <w:r w:rsidRPr="00D46F7A">
              <w:rPr>
                <w:rFonts w:ascii="Calibri" w:hAnsi="Calibri" w:cs="Arial"/>
                <w:color w:val="002060"/>
                <w:sz w:val="22"/>
                <w:szCs w:val="22"/>
              </w:rPr>
              <w:t xml:space="preserve"> </w:t>
            </w:r>
            <w:r w:rsidR="00E77B83" w:rsidRPr="00D46F7A">
              <w:rPr>
                <w:rFonts w:ascii="Calibri" w:hAnsi="Calibri" w:cs="Arial"/>
                <w:color w:val="002060"/>
                <w:sz w:val="22"/>
                <w:szCs w:val="22"/>
              </w:rPr>
              <w:t>Cota</w:t>
            </w:r>
            <w:r w:rsidR="00D46F7A" w:rsidRPr="00D46F7A">
              <w:rPr>
                <w:rFonts w:ascii="Calibri" w:hAnsi="Calibri" w:cs="Arial"/>
                <w:color w:val="002060"/>
                <w:sz w:val="22"/>
                <w:szCs w:val="22"/>
              </w:rPr>
              <w:t>s.</w:t>
            </w:r>
          </w:p>
        </w:tc>
      </w:tr>
      <w:tr w:rsidR="002C1789" w:rsidRPr="00875148">
        <w:tc>
          <w:tcPr>
            <w:tcW w:w="9779" w:type="dxa"/>
          </w:tcPr>
          <w:p w:rsidR="002C1789" w:rsidRPr="00875148" w:rsidRDefault="002C1789" w:rsidP="003A29F1">
            <w:pPr>
              <w:rPr>
                <w:rFonts w:ascii="Arial Narrow" w:hAnsi="Arial Narrow"/>
              </w:rPr>
            </w:pPr>
          </w:p>
        </w:tc>
      </w:tr>
    </w:tbl>
    <w:p w:rsidR="002C1789" w:rsidRPr="00875148" w:rsidRDefault="002C1789">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ESPECIFICAÇÃO FUNCIONAL</w:t>
      </w:r>
      <w:r w:rsidRPr="00875148">
        <w:rPr>
          <w:rStyle w:val="Refdenotaderodap"/>
          <w:rFonts w:ascii="Arial Narrow" w:hAnsi="Arial Narrow"/>
        </w:rPr>
        <w:footnoteReference w:customMarkFollows="1" w:id="2"/>
        <w:t>*</w:t>
      </w:r>
    </w:p>
    <w:p w:rsidR="002C1789" w:rsidRPr="00875148" w:rsidRDefault="002C1789">
      <w:pPr>
        <w:rPr>
          <w:rFonts w:ascii="Arial Narrow" w:hAnsi="Arial Narrow"/>
        </w:rPr>
      </w:pPr>
    </w:p>
    <w:p w:rsidR="002C1789" w:rsidRDefault="002C1789">
      <w:pPr>
        <w:pStyle w:val="Ttulo2"/>
        <w:numPr>
          <w:ilvl w:val="0"/>
          <w:numId w:val="2"/>
        </w:numPr>
        <w:rPr>
          <w:rFonts w:ascii="Arial Narrow" w:hAnsi="Arial Narrow"/>
          <w:sz w:val="20"/>
        </w:rPr>
      </w:pPr>
      <w:bookmarkStart w:id="12" w:name="_Toc456660582"/>
      <w:bookmarkEnd w:id="0"/>
      <w:bookmarkEnd w:id="1"/>
      <w:r w:rsidRPr="00875148">
        <w:rPr>
          <w:rFonts w:ascii="Arial Narrow" w:hAnsi="Arial Narrow"/>
          <w:sz w:val="20"/>
        </w:rPr>
        <w:t>Regras de Negócio envolvidas na Manutenção</w:t>
      </w:r>
    </w:p>
    <w:p w:rsidR="00B17044" w:rsidRDefault="00B17044" w:rsidP="00D90C24">
      <w:pPr>
        <w:ind w:left="360"/>
        <w:rPr>
          <w:rFonts w:ascii="Calibri" w:hAnsi="Calibri" w:cs="Arial"/>
          <w:b/>
          <w:color w:val="002060"/>
          <w:sz w:val="22"/>
          <w:szCs w:val="22"/>
          <w:u w:val="single"/>
        </w:rPr>
      </w:pPr>
    </w:p>
    <w:p w:rsidR="006862DB" w:rsidRDefault="000B458E" w:rsidP="00D90C24">
      <w:pPr>
        <w:ind w:left="360"/>
        <w:rPr>
          <w:rFonts w:ascii="Calibri" w:hAnsi="Calibri" w:cs="Arial"/>
          <w:color w:val="002060"/>
          <w:sz w:val="22"/>
          <w:szCs w:val="22"/>
        </w:rPr>
      </w:pPr>
      <w:r w:rsidRPr="000B458E">
        <w:rPr>
          <w:rFonts w:ascii="Calibri" w:hAnsi="Calibri" w:cs="Arial"/>
          <w:color w:val="002060"/>
          <w:sz w:val="22"/>
          <w:szCs w:val="22"/>
        </w:rPr>
        <w:t>Esta funcionalidade será utilizada pela equipe operacional para Conferência do Encalhe</w:t>
      </w:r>
      <w:r w:rsidR="0022479C">
        <w:rPr>
          <w:rFonts w:ascii="Calibri" w:hAnsi="Calibri" w:cs="Arial"/>
          <w:color w:val="002060"/>
          <w:sz w:val="22"/>
          <w:szCs w:val="22"/>
        </w:rPr>
        <w:t xml:space="preserve"> devolvido</w:t>
      </w:r>
      <w:r w:rsidRPr="000B458E">
        <w:rPr>
          <w:rFonts w:ascii="Calibri" w:hAnsi="Calibri" w:cs="Arial"/>
          <w:color w:val="002060"/>
          <w:sz w:val="22"/>
          <w:szCs w:val="22"/>
        </w:rPr>
        <w:t xml:space="preserve"> pelos jornaleiros deste Distribuidor. </w:t>
      </w:r>
      <w:r w:rsidR="006862DB" w:rsidRPr="000B458E">
        <w:rPr>
          <w:rFonts w:ascii="Calibri" w:hAnsi="Calibri" w:cs="Arial"/>
          <w:color w:val="002060"/>
          <w:sz w:val="22"/>
          <w:szCs w:val="22"/>
        </w:rPr>
        <w:t xml:space="preserve">Como </w:t>
      </w:r>
      <w:r w:rsidRPr="000B458E">
        <w:rPr>
          <w:rFonts w:ascii="Calibri" w:hAnsi="Calibri" w:cs="Arial"/>
          <w:color w:val="002060"/>
          <w:sz w:val="22"/>
          <w:szCs w:val="22"/>
        </w:rPr>
        <w:t xml:space="preserve">no formato operacional </w:t>
      </w:r>
      <w:r w:rsidR="006862DB" w:rsidRPr="000B458E">
        <w:rPr>
          <w:rFonts w:ascii="Calibri" w:hAnsi="Calibri" w:cs="Arial"/>
          <w:color w:val="002060"/>
          <w:sz w:val="22"/>
          <w:szCs w:val="22"/>
        </w:rPr>
        <w:t xml:space="preserve">não é comum </w:t>
      </w:r>
      <w:r w:rsidRPr="000B458E">
        <w:rPr>
          <w:rFonts w:ascii="Calibri" w:hAnsi="Calibri" w:cs="Arial"/>
          <w:color w:val="002060"/>
          <w:sz w:val="22"/>
          <w:szCs w:val="22"/>
        </w:rPr>
        <w:t>à</w:t>
      </w:r>
      <w:r w:rsidR="006862DB" w:rsidRPr="000B458E">
        <w:rPr>
          <w:rFonts w:ascii="Calibri" w:hAnsi="Calibri" w:cs="Arial"/>
          <w:color w:val="002060"/>
          <w:sz w:val="22"/>
          <w:szCs w:val="22"/>
        </w:rPr>
        <w:t xml:space="preserve"> utilização de mouse para a realização desta</w:t>
      </w:r>
      <w:r>
        <w:rPr>
          <w:rFonts w:ascii="Calibri" w:hAnsi="Calibri" w:cs="Arial"/>
          <w:color w:val="002060"/>
          <w:sz w:val="22"/>
          <w:szCs w:val="22"/>
        </w:rPr>
        <w:t xml:space="preserve"> conferência, a automatização de todos os botões seja por atalhos, ou pel</w:t>
      </w:r>
      <w:r w:rsidR="0022479C">
        <w:rPr>
          <w:rFonts w:ascii="Calibri" w:hAnsi="Calibri" w:cs="Arial"/>
          <w:color w:val="002060"/>
          <w:sz w:val="22"/>
          <w:szCs w:val="22"/>
        </w:rPr>
        <w:t>a</w:t>
      </w:r>
      <w:r>
        <w:rPr>
          <w:rFonts w:ascii="Calibri" w:hAnsi="Calibri" w:cs="Arial"/>
          <w:color w:val="002060"/>
          <w:sz w:val="22"/>
          <w:szCs w:val="22"/>
        </w:rPr>
        <w:t xml:space="preserve"> simples </w:t>
      </w:r>
      <w:r w:rsidR="0022479C">
        <w:rPr>
          <w:rFonts w:ascii="Calibri" w:hAnsi="Calibri" w:cs="Arial"/>
          <w:color w:val="002060"/>
          <w:sz w:val="22"/>
          <w:szCs w:val="22"/>
        </w:rPr>
        <w:t>navegação pelo</w:t>
      </w:r>
      <w:r>
        <w:rPr>
          <w:rFonts w:ascii="Calibri" w:hAnsi="Calibri" w:cs="Arial"/>
          <w:color w:val="002060"/>
          <w:sz w:val="22"/>
          <w:szCs w:val="22"/>
        </w:rPr>
        <w:t xml:space="preserve"> teclado é vital para que garantir o nível de produtividade.</w:t>
      </w:r>
    </w:p>
    <w:p w:rsidR="0022479C" w:rsidRDefault="0022479C" w:rsidP="00D90C24">
      <w:pPr>
        <w:ind w:left="360"/>
        <w:rPr>
          <w:rFonts w:ascii="Calibri" w:hAnsi="Calibri" w:cs="Arial"/>
          <w:color w:val="002060"/>
          <w:sz w:val="22"/>
          <w:szCs w:val="22"/>
        </w:rPr>
      </w:pPr>
    </w:p>
    <w:p w:rsidR="0022479C" w:rsidRDefault="0022479C" w:rsidP="00D90C24">
      <w:pPr>
        <w:ind w:left="360"/>
        <w:rPr>
          <w:rFonts w:ascii="Calibri" w:hAnsi="Calibri" w:cs="Arial"/>
          <w:color w:val="002060"/>
          <w:sz w:val="22"/>
          <w:szCs w:val="22"/>
        </w:rPr>
      </w:pPr>
      <w:r>
        <w:rPr>
          <w:rFonts w:ascii="Calibri" w:hAnsi="Calibri" w:cs="Arial"/>
          <w:color w:val="002060"/>
          <w:sz w:val="22"/>
          <w:szCs w:val="22"/>
        </w:rPr>
        <w:t>Com isso, devemos possibilitar a visualização dos produtos já conferidos no grid por barra de rolagem e não por paginação</w:t>
      </w:r>
      <w:r w:rsidR="004713B8">
        <w:rPr>
          <w:rFonts w:ascii="Calibri" w:hAnsi="Calibri" w:cs="Arial"/>
          <w:color w:val="002060"/>
          <w:sz w:val="22"/>
          <w:szCs w:val="22"/>
        </w:rPr>
        <w:t>.</w:t>
      </w:r>
    </w:p>
    <w:p w:rsidR="004713B8" w:rsidRDefault="004713B8" w:rsidP="00D90C24">
      <w:pPr>
        <w:ind w:left="360"/>
        <w:rPr>
          <w:rFonts w:ascii="Calibri" w:hAnsi="Calibri" w:cs="Arial"/>
          <w:color w:val="002060"/>
          <w:sz w:val="22"/>
          <w:szCs w:val="22"/>
        </w:rPr>
      </w:pPr>
    </w:p>
    <w:p w:rsidR="004713B8" w:rsidRDefault="004713B8" w:rsidP="00D90C24">
      <w:pPr>
        <w:ind w:left="360"/>
        <w:rPr>
          <w:rFonts w:ascii="Calibri" w:hAnsi="Calibri" w:cs="Arial"/>
          <w:color w:val="002060"/>
          <w:sz w:val="22"/>
          <w:szCs w:val="22"/>
        </w:rPr>
      </w:pPr>
      <w:r>
        <w:rPr>
          <w:rFonts w:ascii="Calibri" w:hAnsi="Calibri" w:cs="Arial"/>
          <w:color w:val="002060"/>
          <w:sz w:val="22"/>
          <w:szCs w:val="22"/>
        </w:rPr>
        <w:t>A funcionalidade deve prever todo o registro de:</w:t>
      </w:r>
    </w:p>
    <w:p w:rsidR="004713B8" w:rsidRDefault="004713B8" w:rsidP="004713B8">
      <w:pPr>
        <w:numPr>
          <w:ilvl w:val="0"/>
          <w:numId w:val="38"/>
        </w:numPr>
        <w:rPr>
          <w:rFonts w:ascii="Calibri" w:hAnsi="Calibri" w:cs="Arial"/>
          <w:color w:val="002060"/>
          <w:sz w:val="22"/>
          <w:szCs w:val="22"/>
        </w:rPr>
      </w:pPr>
      <w:r>
        <w:rPr>
          <w:rFonts w:ascii="Calibri" w:hAnsi="Calibri" w:cs="Arial"/>
          <w:color w:val="002060"/>
          <w:sz w:val="22"/>
          <w:szCs w:val="22"/>
        </w:rPr>
        <w:t>Funcionário x Horário x Box de Encalhe x Cotas Conferidas.</w:t>
      </w:r>
    </w:p>
    <w:p w:rsidR="004713B8" w:rsidRDefault="004713B8" w:rsidP="00D90C24">
      <w:pPr>
        <w:ind w:left="360"/>
        <w:rPr>
          <w:rFonts w:ascii="Calibri" w:hAnsi="Calibri" w:cs="Arial"/>
          <w:color w:val="002060"/>
          <w:sz w:val="22"/>
          <w:szCs w:val="22"/>
        </w:rPr>
      </w:pPr>
    </w:p>
    <w:p w:rsidR="00D33AED" w:rsidRDefault="00B17044" w:rsidP="00D90C24">
      <w:pPr>
        <w:ind w:left="360"/>
        <w:rPr>
          <w:rFonts w:ascii="Calibri" w:hAnsi="Calibri" w:cs="Arial"/>
          <w:b/>
          <w:color w:val="002060"/>
          <w:sz w:val="22"/>
          <w:szCs w:val="22"/>
          <w:u w:val="single"/>
        </w:rPr>
      </w:pPr>
      <w:r>
        <w:rPr>
          <w:rFonts w:ascii="Calibri" w:hAnsi="Calibri" w:cs="Arial"/>
          <w:b/>
          <w:color w:val="002060"/>
          <w:sz w:val="22"/>
          <w:szCs w:val="22"/>
          <w:u w:val="single"/>
        </w:rPr>
        <w:t>Definições iniciais:</w:t>
      </w:r>
    </w:p>
    <w:p w:rsidR="00B17044" w:rsidRPr="00D33AED" w:rsidRDefault="00B17044" w:rsidP="00D90C24">
      <w:pPr>
        <w:ind w:left="360"/>
        <w:rPr>
          <w:rFonts w:ascii="Calibri" w:hAnsi="Calibri" w:cs="Arial"/>
          <w:b/>
          <w:color w:val="002060"/>
          <w:sz w:val="22"/>
          <w:szCs w:val="22"/>
          <w:u w:val="single"/>
        </w:rPr>
      </w:pPr>
    </w:p>
    <w:p w:rsidR="002C1789" w:rsidRDefault="002C1789" w:rsidP="00D90C24">
      <w:pPr>
        <w:ind w:left="360"/>
        <w:rPr>
          <w:rFonts w:ascii="Calibri" w:hAnsi="Calibri" w:cs="Arial"/>
          <w:color w:val="002060"/>
          <w:sz w:val="22"/>
          <w:szCs w:val="22"/>
        </w:rPr>
      </w:pPr>
      <w:r>
        <w:rPr>
          <w:rFonts w:ascii="Calibri" w:hAnsi="Calibri" w:cs="Arial"/>
          <w:color w:val="002060"/>
          <w:sz w:val="22"/>
          <w:szCs w:val="22"/>
        </w:rPr>
        <w:t xml:space="preserve">Encalhe </w:t>
      </w:r>
      <w:r w:rsidR="002814AB">
        <w:rPr>
          <w:rFonts w:ascii="Calibri" w:hAnsi="Calibri" w:cs="Arial"/>
          <w:color w:val="002060"/>
          <w:sz w:val="22"/>
          <w:szCs w:val="22"/>
        </w:rPr>
        <w:t xml:space="preserve">é a soma dos </w:t>
      </w:r>
      <w:r>
        <w:rPr>
          <w:rFonts w:ascii="Calibri" w:hAnsi="Calibri" w:cs="Arial"/>
          <w:color w:val="002060"/>
          <w:sz w:val="22"/>
          <w:szCs w:val="22"/>
        </w:rPr>
        <w:t>exemplares não vendidos de determinada publicação.</w:t>
      </w:r>
      <w:r w:rsidR="006432C3">
        <w:rPr>
          <w:rFonts w:ascii="Calibri" w:hAnsi="Calibri" w:cs="Arial"/>
          <w:color w:val="002060"/>
          <w:sz w:val="22"/>
          <w:szCs w:val="22"/>
        </w:rPr>
        <w:t xml:space="preserve"> A diferença entre reparte e encalhe resulta na venda do jornaleir</w:t>
      </w:r>
      <w:r w:rsidR="00203CBB">
        <w:rPr>
          <w:rFonts w:ascii="Calibri" w:hAnsi="Calibri" w:cs="Arial"/>
          <w:color w:val="002060"/>
          <w:sz w:val="22"/>
          <w:szCs w:val="22"/>
        </w:rPr>
        <w:t>o. O resultado da venda somada a</w:t>
      </w:r>
      <w:r w:rsidR="006432C3">
        <w:rPr>
          <w:rFonts w:ascii="Calibri" w:hAnsi="Calibri" w:cs="Arial"/>
          <w:color w:val="002060"/>
          <w:sz w:val="22"/>
          <w:szCs w:val="22"/>
        </w:rPr>
        <w:t xml:space="preserve"> eventuais pendências do jornaleiro resulta no va</w:t>
      </w:r>
      <w:r w:rsidR="003342E6">
        <w:rPr>
          <w:rFonts w:ascii="Calibri" w:hAnsi="Calibri" w:cs="Arial"/>
          <w:color w:val="002060"/>
          <w:sz w:val="22"/>
          <w:szCs w:val="22"/>
        </w:rPr>
        <w:t>lor a ser cobrado.</w:t>
      </w:r>
    </w:p>
    <w:p w:rsidR="006432C3" w:rsidRDefault="006432C3" w:rsidP="00D90C24">
      <w:pPr>
        <w:ind w:left="360"/>
        <w:rPr>
          <w:rFonts w:ascii="Calibri" w:hAnsi="Calibri" w:cs="Arial"/>
          <w:color w:val="002060"/>
          <w:sz w:val="22"/>
          <w:szCs w:val="22"/>
        </w:rPr>
      </w:pPr>
    </w:p>
    <w:p w:rsidR="006432C3" w:rsidRDefault="006432C3" w:rsidP="00D90C24">
      <w:pPr>
        <w:ind w:left="360"/>
        <w:rPr>
          <w:rFonts w:ascii="Calibri" w:hAnsi="Calibri" w:cs="Arial"/>
          <w:color w:val="002060"/>
          <w:sz w:val="22"/>
          <w:szCs w:val="22"/>
        </w:rPr>
      </w:pPr>
      <w:r>
        <w:rPr>
          <w:rFonts w:ascii="Calibri" w:hAnsi="Calibri" w:cs="Arial"/>
          <w:color w:val="002060"/>
          <w:sz w:val="22"/>
          <w:szCs w:val="22"/>
        </w:rPr>
        <w:t>Venda = Reparte – Encalhe</w:t>
      </w:r>
    </w:p>
    <w:p w:rsidR="006432C3" w:rsidRDefault="006432C3" w:rsidP="00D90C24">
      <w:pPr>
        <w:ind w:left="360"/>
        <w:rPr>
          <w:rFonts w:ascii="Calibri" w:hAnsi="Calibri" w:cs="Arial"/>
          <w:color w:val="002060"/>
          <w:sz w:val="22"/>
          <w:szCs w:val="22"/>
        </w:rPr>
      </w:pPr>
      <w:r>
        <w:rPr>
          <w:rFonts w:ascii="Calibri" w:hAnsi="Calibri" w:cs="Arial"/>
          <w:color w:val="002060"/>
          <w:sz w:val="22"/>
          <w:szCs w:val="22"/>
        </w:rPr>
        <w:t>Valor a pagar = Venda + Pendências.</w:t>
      </w:r>
    </w:p>
    <w:p w:rsidR="006432C3" w:rsidRDefault="006432C3" w:rsidP="00D90C24">
      <w:pPr>
        <w:ind w:left="360"/>
        <w:rPr>
          <w:rFonts w:ascii="Calibri" w:hAnsi="Calibri" w:cs="Arial"/>
          <w:color w:val="002060"/>
          <w:sz w:val="22"/>
          <w:szCs w:val="22"/>
        </w:rPr>
      </w:pPr>
    </w:p>
    <w:p w:rsidR="006432C3" w:rsidRDefault="006432C3" w:rsidP="00D90C24">
      <w:pPr>
        <w:ind w:left="360"/>
        <w:rPr>
          <w:rFonts w:ascii="Calibri" w:hAnsi="Calibri" w:cs="Arial"/>
          <w:color w:val="002060"/>
          <w:sz w:val="22"/>
          <w:szCs w:val="22"/>
        </w:rPr>
      </w:pPr>
      <w:r>
        <w:rPr>
          <w:rFonts w:ascii="Calibri" w:hAnsi="Calibri" w:cs="Arial"/>
          <w:color w:val="002060"/>
          <w:sz w:val="22"/>
          <w:szCs w:val="22"/>
        </w:rPr>
        <w:t>Pra efeito de cálculo</w:t>
      </w:r>
      <w:r w:rsidR="00203CBB">
        <w:rPr>
          <w:rFonts w:ascii="Calibri" w:hAnsi="Calibri" w:cs="Arial"/>
          <w:color w:val="002060"/>
          <w:sz w:val="22"/>
          <w:szCs w:val="22"/>
        </w:rPr>
        <w:t>,</w:t>
      </w:r>
      <w:r>
        <w:rPr>
          <w:rFonts w:ascii="Calibri" w:hAnsi="Calibri" w:cs="Arial"/>
          <w:color w:val="002060"/>
          <w:sz w:val="22"/>
          <w:szCs w:val="22"/>
        </w:rPr>
        <w:t xml:space="preserve"> considera-se </w:t>
      </w:r>
      <w:r w:rsidR="00203CBB">
        <w:rPr>
          <w:rFonts w:ascii="Calibri" w:hAnsi="Calibri" w:cs="Arial"/>
          <w:color w:val="002060"/>
          <w:sz w:val="22"/>
          <w:szCs w:val="22"/>
        </w:rPr>
        <w:t>n</w:t>
      </w:r>
      <w:r>
        <w:rPr>
          <w:rFonts w:ascii="Calibri" w:hAnsi="Calibri" w:cs="Arial"/>
          <w:color w:val="002060"/>
          <w:sz w:val="22"/>
          <w:szCs w:val="22"/>
        </w:rPr>
        <w:t xml:space="preserve">os valores de reparte e encalhe </w:t>
      </w:r>
      <w:r w:rsidR="00203CBB">
        <w:rPr>
          <w:rFonts w:ascii="Calibri" w:hAnsi="Calibri" w:cs="Arial"/>
          <w:color w:val="002060"/>
          <w:sz w:val="22"/>
          <w:szCs w:val="22"/>
        </w:rPr>
        <w:t xml:space="preserve">o PREÇO COM DESCONTO </w:t>
      </w:r>
      <w:r>
        <w:rPr>
          <w:rFonts w:ascii="Calibri" w:hAnsi="Calibri" w:cs="Arial"/>
          <w:color w:val="002060"/>
          <w:sz w:val="22"/>
          <w:szCs w:val="22"/>
        </w:rPr>
        <w:t>(Quantidade de exemplares x Preço Desconto)</w:t>
      </w:r>
      <w:r w:rsidR="00203CBB">
        <w:rPr>
          <w:rFonts w:ascii="Calibri" w:hAnsi="Calibri" w:cs="Arial"/>
          <w:color w:val="002060"/>
          <w:sz w:val="22"/>
          <w:szCs w:val="22"/>
        </w:rPr>
        <w:t>.</w:t>
      </w:r>
    </w:p>
    <w:p w:rsidR="00203CBB" w:rsidRDefault="00203CBB" w:rsidP="00D90C24">
      <w:pPr>
        <w:ind w:left="360"/>
        <w:rPr>
          <w:rFonts w:ascii="Calibri" w:hAnsi="Calibri" w:cs="Arial"/>
          <w:color w:val="002060"/>
          <w:sz w:val="22"/>
          <w:szCs w:val="22"/>
        </w:rPr>
      </w:pPr>
    </w:p>
    <w:p w:rsidR="00203CBB" w:rsidRDefault="00203CBB" w:rsidP="00D90C24">
      <w:pPr>
        <w:ind w:left="360"/>
        <w:rPr>
          <w:rFonts w:ascii="Calibri" w:hAnsi="Calibri" w:cs="Arial"/>
          <w:color w:val="002060"/>
          <w:sz w:val="22"/>
          <w:szCs w:val="22"/>
        </w:rPr>
      </w:pPr>
      <w:r>
        <w:rPr>
          <w:rFonts w:ascii="Calibri" w:hAnsi="Calibri" w:cs="Arial"/>
          <w:color w:val="002060"/>
          <w:sz w:val="22"/>
          <w:szCs w:val="22"/>
        </w:rPr>
        <w:t>O Reparte que deve ser considerado nesta tela, não é o consignado lançado nesta data (se for o caso), mas sim os produtos que estão na Chamada de Encalhe da cota (A Chamada de Encalhe podem conter produtos lançados em várias datas passadas, onde devido a sua PEB – tempos de permanência em banca; e o Balanceamento realizado pelo Distribuidor, será recolhido em uma data específica), ou seja, o valor total de uma Chamada de Encalhe é a soma de todos os produtos contidos nela (preço com desconto x quantidade recebida) e de acordo com o processamento do encalhe, o sistema irá abatendo este valor, reduzindo o valor de encalhe a pagar (venda).</w:t>
      </w:r>
    </w:p>
    <w:p w:rsidR="00CB1393" w:rsidRDefault="00CB1393" w:rsidP="00D90C24">
      <w:pPr>
        <w:ind w:left="360"/>
        <w:rPr>
          <w:rFonts w:ascii="Calibri" w:hAnsi="Calibri" w:cs="Arial"/>
          <w:color w:val="002060"/>
          <w:sz w:val="22"/>
          <w:szCs w:val="22"/>
        </w:rPr>
      </w:pPr>
    </w:p>
    <w:p w:rsidR="00D10EEF" w:rsidRDefault="00D10EEF" w:rsidP="00D10EEF">
      <w:pPr>
        <w:ind w:left="360"/>
        <w:rPr>
          <w:rFonts w:ascii="Calibri" w:hAnsi="Calibri" w:cs="Arial"/>
          <w:color w:val="002060"/>
          <w:sz w:val="22"/>
          <w:szCs w:val="22"/>
        </w:rPr>
      </w:pPr>
      <w:r>
        <w:rPr>
          <w:rFonts w:ascii="Calibri" w:hAnsi="Calibri" w:cs="Arial"/>
          <w:color w:val="002060"/>
          <w:sz w:val="22"/>
          <w:szCs w:val="22"/>
        </w:rPr>
        <w:lastRenderedPageBreak/>
        <w:t xml:space="preserve">O sistema terá como base, todos os produtos que estão previstos no Balanceamento da Matriz de determinada data e que foram confirmados ao gerar/imprimir a Chamada de Encalhe para cada cota. </w:t>
      </w:r>
      <w:r w:rsidR="003935D9">
        <w:rPr>
          <w:rFonts w:ascii="Calibri" w:hAnsi="Calibri" w:cs="Arial"/>
          <w:color w:val="002060"/>
          <w:sz w:val="22"/>
          <w:szCs w:val="22"/>
        </w:rPr>
        <w:t>De acordo com o parâmetro cadastrado pelo Distribuidor, po</w:t>
      </w:r>
      <w:r>
        <w:rPr>
          <w:rFonts w:ascii="Calibri" w:hAnsi="Calibri" w:cs="Arial"/>
          <w:color w:val="002060"/>
          <w:sz w:val="22"/>
          <w:szCs w:val="22"/>
        </w:rPr>
        <w:t>deremos receber produtos de até</w:t>
      </w:r>
      <w:r w:rsidR="00C21A6F">
        <w:rPr>
          <w:rFonts w:ascii="Calibri" w:hAnsi="Calibri" w:cs="Arial"/>
          <w:color w:val="002060"/>
          <w:sz w:val="22"/>
          <w:szCs w:val="22"/>
        </w:rPr>
        <w:t xml:space="preserve"> quatro</w:t>
      </w:r>
      <w:r>
        <w:rPr>
          <w:rFonts w:ascii="Calibri" w:hAnsi="Calibri" w:cs="Arial"/>
          <w:color w:val="002060"/>
          <w:sz w:val="22"/>
          <w:szCs w:val="22"/>
        </w:rPr>
        <w:t xml:space="preserve"> dias atrás, além do previsto para hoje:</w:t>
      </w:r>
    </w:p>
    <w:p w:rsidR="00D10EEF" w:rsidRDefault="00D10EEF" w:rsidP="00D10EEF">
      <w:pPr>
        <w:ind w:left="360"/>
        <w:rPr>
          <w:rFonts w:ascii="Calibri" w:hAnsi="Calibri" w:cs="Arial"/>
          <w:color w:val="002060"/>
          <w:sz w:val="22"/>
          <w:szCs w:val="22"/>
        </w:rPr>
      </w:pPr>
    </w:p>
    <w:p w:rsidR="00D10EEF" w:rsidRDefault="00D10EEF" w:rsidP="00D10EEF">
      <w:pPr>
        <w:ind w:left="360"/>
        <w:rPr>
          <w:rFonts w:ascii="Calibri" w:hAnsi="Calibri" w:cs="Arial"/>
          <w:color w:val="002060"/>
          <w:sz w:val="22"/>
          <w:szCs w:val="22"/>
        </w:rPr>
      </w:pPr>
      <w:r>
        <w:rPr>
          <w:rFonts w:ascii="Calibri" w:hAnsi="Calibri" w:cs="Arial"/>
          <w:color w:val="002060"/>
          <w:sz w:val="22"/>
          <w:szCs w:val="22"/>
        </w:rPr>
        <w:t>1º Dia: Data da Operação atual (ex. 03/04/12 – terça-feira)</w:t>
      </w:r>
    </w:p>
    <w:p w:rsidR="00D10EEF" w:rsidRDefault="00D10EEF" w:rsidP="00D10EEF">
      <w:pPr>
        <w:ind w:left="360"/>
        <w:rPr>
          <w:rFonts w:ascii="Calibri" w:hAnsi="Calibri" w:cs="Arial"/>
          <w:color w:val="002060"/>
          <w:sz w:val="22"/>
          <w:szCs w:val="22"/>
        </w:rPr>
      </w:pPr>
      <w:r>
        <w:rPr>
          <w:rFonts w:ascii="Calibri" w:hAnsi="Calibri" w:cs="Arial"/>
          <w:color w:val="002060"/>
          <w:sz w:val="22"/>
          <w:szCs w:val="22"/>
        </w:rPr>
        <w:t>2º Dia:</w:t>
      </w:r>
      <w:r w:rsidRPr="00D10EEF">
        <w:rPr>
          <w:rFonts w:ascii="Calibri" w:hAnsi="Calibri" w:cs="Arial"/>
          <w:color w:val="002060"/>
          <w:sz w:val="22"/>
          <w:szCs w:val="22"/>
        </w:rPr>
        <w:t xml:space="preserve"> </w:t>
      </w:r>
      <w:r>
        <w:rPr>
          <w:rFonts w:ascii="Calibri" w:hAnsi="Calibri" w:cs="Arial"/>
          <w:color w:val="002060"/>
          <w:sz w:val="22"/>
          <w:szCs w:val="22"/>
        </w:rPr>
        <w:t>Data de Operação anterior (ex. 02/04/12 – segunda-feira)</w:t>
      </w:r>
    </w:p>
    <w:p w:rsidR="00D10EEF" w:rsidRDefault="00D10EEF" w:rsidP="00D10EEF">
      <w:pPr>
        <w:ind w:left="360"/>
        <w:rPr>
          <w:rFonts w:ascii="Calibri" w:hAnsi="Calibri" w:cs="Arial"/>
          <w:color w:val="002060"/>
          <w:sz w:val="22"/>
          <w:szCs w:val="22"/>
        </w:rPr>
      </w:pPr>
      <w:r>
        <w:rPr>
          <w:rFonts w:ascii="Calibri" w:hAnsi="Calibri" w:cs="Arial"/>
          <w:color w:val="002060"/>
          <w:sz w:val="22"/>
          <w:szCs w:val="22"/>
        </w:rPr>
        <w:t>3º Dia:</w:t>
      </w:r>
      <w:r w:rsidRPr="00D10EEF">
        <w:rPr>
          <w:rFonts w:ascii="Calibri" w:hAnsi="Calibri" w:cs="Arial"/>
          <w:color w:val="002060"/>
          <w:sz w:val="22"/>
          <w:szCs w:val="22"/>
        </w:rPr>
        <w:t xml:space="preserve"> </w:t>
      </w:r>
      <w:r>
        <w:rPr>
          <w:rFonts w:ascii="Calibri" w:hAnsi="Calibri" w:cs="Arial"/>
          <w:color w:val="002060"/>
          <w:sz w:val="22"/>
          <w:szCs w:val="22"/>
        </w:rPr>
        <w:t>Data de Operação anterior (ex. 30/03/12 – sexta-feira)</w:t>
      </w:r>
    </w:p>
    <w:p w:rsidR="00D10EEF" w:rsidRDefault="00D10EEF" w:rsidP="00D10EEF">
      <w:pPr>
        <w:ind w:left="360"/>
        <w:rPr>
          <w:rFonts w:ascii="Calibri" w:hAnsi="Calibri" w:cs="Arial"/>
          <w:color w:val="002060"/>
          <w:sz w:val="22"/>
          <w:szCs w:val="22"/>
        </w:rPr>
      </w:pPr>
      <w:r>
        <w:rPr>
          <w:rFonts w:ascii="Calibri" w:hAnsi="Calibri" w:cs="Arial"/>
          <w:color w:val="002060"/>
          <w:sz w:val="22"/>
          <w:szCs w:val="22"/>
        </w:rPr>
        <w:t>4º Dia:</w:t>
      </w:r>
      <w:r w:rsidRPr="00D10EEF">
        <w:rPr>
          <w:rFonts w:ascii="Calibri" w:hAnsi="Calibri" w:cs="Arial"/>
          <w:color w:val="002060"/>
          <w:sz w:val="22"/>
          <w:szCs w:val="22"/>
        </w:rPr>
        <w:t xml:space="preserve"> </w:t>
      </w:r>
      <w:r>
        <w:rPr>
          <w:rFonts w:ascii="Calibri" w:hAnsi="Calibri" w:cs="Arial"/>
          <w:color w:val="002060"/>
          <w:sz w:val="22"/>
          <w:szCs w:val="22"/>
        </w:rPr>
        <w:t>Data de Operação anterior (ex. 29/03/12 – quinta-feira)</w:t>
      </w:r>
    </w:p>
    <w:p w:rsidR="00D10EEF" w:rsidRDefault="00D10EEF" w:rsidP="00D10EEF">
      <w:pPr>
        <w:ind w:left="360"/>
        <w:rPr>
          <w:rFonts w:ascii="Calibri" w:hAnsi="Calibri" w:cs="Arial"/>
          <w:color w:val="002060"/>
          <w:sz w:val="22"/>
          <w:szCs w:val="22"/>
        </w:rPr>
      </w:pPr>
      <w:r>
        <w:rPr>
          <w:rFonts w:ascii="Calibri" w:hAnsi="Calibri" w:cs="Arial"/>
          <w:color w:val="002060"/>
          <w:sz w:val="22"/>
          <w:szCs w:val="22"/>
        </w:rPr>
        <w:t>5º Dia:</w:t>
      </w:r>
      <w:r w:rsidRPr="00D10EEF">
        <w:rPr>
          <w:rFonts w:ascii="Calibri" w:hAnsi="Calibri" w:cs="Arial"/>
          <w:color w:val="002060"/>
          <w:sz w:val="22"/>
          <w:szCs w:val="22"/>
        </w:rPr>
        <w:t xml:space="preserve"> </w:t>
      </w:r>
      <w:r>
        <w:rPr>
          <w:rFonts w:ascii="Calibri" w:hAnsi="Calibri" w:cs="Arial"/>
          <w:color w:val="002060"/>
          <w:sz w:val="22"/>
          <w:szCs w:val="22"/>
        </w:rPr>
        <w:t>Data de Operação anterior (ex. 28/03/12 – quarta-feira)</w:t>
      </w:r>
    </w:p>
    <w:p w:rsidR="00D10EEF" w:rsidRDefault="00D10EEF" w:rsidP="004F5A29">
      <w:pPr>
        <w:ind w:left="360"/>
        <w:rPr>
          <w:rFonts w:ascii="Calibri" w:hAnsi="Calibri" w:cs="Arial"/>
          <w:color w:val="002060"/>
          <w:sz w:val="22"/>
          <w:szCs w:val="22"/>
        </w:rPr>
      </w:pPr>
    </w:p>
    <w:p w:rsidR="00C25D3F" w:rsidRDefault="00512CFC" w:rsidP="004F5A29">
      <w:pPr>
        <w:ind w:left="360"/>
        <w:rPr>
          <w:rFonts w:ascii="Calibri" w:hAnsi="Calibri" w:cs="Arial"/>
          <w:color w:val="002060"/>
          <w:sz w:val="22"/>
          <w:szCs w:val="22"/>
        </w:rPr>
      </w:pPr>
      <w:r>
        <w:rPr>
          <w:rFonts w:ascii="Calibri" w:hAnsi="Calibri" w:cs="Arial"/>
          <w:color w:val="002060"/>
          <w:sz w:val="22"/>
          <w:szCs w:val="22"/>
        </w:rPr>
        <w:t xml:space="preserve">Nestes casos de recebimento de encalhe de produtos de Chamadas de Encalhe anteriores o sistema </w:t>
      </w:r>
      <w:r w:rsidR="00B5758C">
        <w:rPr>
          <w:rFonts w:ascii="Calibri" w:hAnsi="Calibri" w:cs="Arial"/>
          <w:color w:val="002060"/>
          <w:sz w:val="22"/>
          <w:szCs w:val="22"/>
        </w:rPr>
        <w:t xml:space="preserve">deve checar se a quantidade que está sendo devolvida é igual ou menor que a quantidade apurada de venda, no primeiro dia de encalhe. Caso a quantidade esteja dentro do limite informado, a funcionalidade </w:t>
      </w:r>
      <w:r>
        <w:rPr>
          <w:rFonts w:ascii="Calibri" w:hAnsi="Calibri" w:cs="Arial"/>
          <w:color w:val="002060"/>
          <w:sz w:val="22"/>
          <w:szCs w:val="22"/>
        </w:rPr>
        <w:t xml:space="preserve">deverá creditar a cota (valor de crédito é igual </w:t>
      </w:r>
      <w:proofErr w:type="gramStart"/>
      <w:r>
        <w:rPr>
          <w:rFonts w:ascii="Calibri" w:hAnsi="Calibri" w:cs="Arial"/>
          <w:color w:val="002060"/>
          <w:sz w:val="22"/>
          <w:szCs w:val="22"/>
        </w:rPr>
        <w:t>a</w:t>
      </w:r>
      <w:proofErr w:type="gramEnd"/>
      <w:r>
        <w:rPr>
          <w:rFonts w:ascii="Calibri" w:hAnsi="Calibri" w:cs="Arial"/>
          <w:color w:val="002060"/>
          <w:sz w:val="22"/>
          <w:szCs w:val="22"/>
        </w:rPr>
        <w:t xml:space="preserve"> Venda, ou seja, </w:t>
      </w:r>
      <w:r w:rsidR="003C52BF">
        <w:rPr>
          <w:rFonts w:ascii="Calibri" w:hAnsi="Calibri" w:cs="Arial"/>
          <w:color w:val="002060"/>
          <w:sz w:val="22"/>
          <w:szCs w:val="22"/>
        </w:rPr>
        <w:t>Venda = Reparte – Encalhe)</w:t>
      </w:r>
      <w:r>
        <w:rPr>
          <w:rFonts w:ascii="Calibri" w:hAnsi="Calibri" w:cs="Arial"/>
          <w:color w:val="002060"/>
          <w:sz w:val="22"/>
          <w:szCs w:val="22"/>
        </w:rPr>
        <w:t>, independente se anteriormente estes</w:t>
      </w:r>
      <w:r w:rsidR="003C52BF">
        <w:rPr>
          <w:rFonts w:ascii="Calibri" w:hAnsi="Calibri" w:cs="Arial"/>
          <w:color w:val="002060"/>
          <w:sz w:val="22"/>
          <w:szCs w:val="22"/>
        </w:rPr>
        <w:t xml:space="preserve"> valores/produtos foram cobrados e separar na tela, os produtos que são de operações anteriores. E, deve atualizar o histórico de venda desta cota.</w:t>
      </w:r>
      <w:r w:rsidR="00D8427F">
        <w:rPr>
          <w:rFonts w:ascii="Calibri" w:hAnsi="Calibri" w:cs="Arial"/>
          <w:color w:val="002060"/>
          <w:sz w:val="22"/>
          <w:szCs w:val="22"/>
        </w:rPr>
        <w:t xml:space="preserve"> Já, se a quantidade que deseja conferir é maior do que o limite aceitável pelo sistema, a funcionalidade deve solicitar uma autorização mediante a senha de supervisão e dar sequência no procedimento descrito acima.</w:t>
      </w:r>
    </w:p>
    <w:p w:rsidR="00512CFC" w:rsidRDefault="00512CFC" w:rsidP="004F5A29">
      <w:pPr>
        <w:ind w:left="360"/>
        <w:rPr>
          <w:rFonts w:ascii="Calibri" w:hAnsi="Calibri" w:cs="Arial"/>
          <w:color w:val="002060"/>
          <w:sz w:val="22"/>
          <w:szCs w:val="22"/>
        </w:rPr>
      </w:pPr>
    </w:p>
    <w:p w:rsidR="00C25D3F" w:rsidRDefault="00F215C1" w:rsidP="00C25D3F">
      <w:pPr>
        <w:ind w:left="360"/>
        <w:rPr>
          <w:rFonts w:ascii="Calibri" w:hAnsi="Calibri" w:cs="Arial"/>
          <w:color w:val="002060"/>
          <w:sz w:val="22"/>
          <w:szCs w:val="22"/>
        </w:rPr>
      </w:pPr>
      <w:r>
        <w:rPr>
          <w:rFonts w:ascii="Calibri" w:hAnsi="Calibri" w:cs="Arial"/>
          <w:color w:val="002060"/>
          <w:sz w:val="22"/>
          <w:szCs w:val="22"/>
        </w:rPr>
        <w:t>Assim como, poderemos receber produtos de chamadas de encalhe posteriores, caso estas já tenham s</w:t>
      </w:r>
      <w:r w:rsidR="003C52BF">
        <w:rPr>
          <w:rFonts w:ascii="Calibri" w:hAnsi="Calibri" w:cs="Arial"/>
          <w:color w:val="002060"/>
          <w:sz w:val="22"/>
          <w:szCs w:val="22"/>
        </w:rPr>
        <w:t>i</w:t>
      </w:r>
      <w:r>
        <w:rPr>
          <w:rFonts w:ascii="Calibri" w:hAnsi="Calibri" w:cs="Arial"/>
          <w:color w:val="002060"/>
          <w:sz w:val="22"/>
          <w:szCs w:val="22"/>
        </w:rPr>
        <w:t>do balancea</w:t>
      </w:r>
      <w:r w:rsidR="003C52BF">
        <w:rPr>
          <w:rFonts w:ascii="Calibri" w:hAnsi="Calibri" w:cs="Arial"/>
          <w:color w:val="002060"/>
          <w:sz w:val="22"/>
          <w:szCs w:val="22"/>
        </w:rPr>
        <w:t>das</w:t>
      </w:r>
      <w:r>
        <w:rPr>
          <w:rFonts w:ascii="Calibri" w:hAnsi="Calibri" w:cs="Arial"/>
          <w:color w:val="002060"/>
          <w:sz w:val="22"/>
          <w:szCs w:val="22"/>
        </w:rPr>
        <w:t xml:space="preserve"> e já tenham Chamada de Encalhe emitidas/impressas. </w:t>
      </w:r>
      <w:r w:rsidR="003C52BF">
        <w:rPr>
          <w:rFonts w:ascii="Calibri" w:hAnsi="Calibri" w:cs="Arial"/>
          <w:color w:val="002060"/>
          <w:sz w:val="22"/>
          <w:szCs w:val="22"/>
        </w:rPr>
        <w:t>(O</w:t>
      </w:r>
      <w:r>
        <w:rPr>
          <w:rFonts w:ascii="Calibri" w:hAnsi="Calibri" w:cs="Arial"/>
          <w:color w:val="002060"/>
          <w:sz w:val="22"/>
          <w:szCs w:val="22"/>
        </w:rPr>
        <w:t>bs.</w:t>
      </w:r>
      <w:r w:rsidR="003C52BF">
        <w:rPr>
          <w:rFonts w:ascii="Calibri" w:hAnsi="Calibri" w:cs="Arial"/>
          <w:color w:val="002060"/>
          <w:sz w:val="22"/>
          <w:szCs w:val="22"/>
        </w:rPr>
        <w:t>:</w:t>
      </w:r>
      <w:r>
        <w:rPr>
          <w:rFonts w:ascii="Calibri" w:hAnsi="Calibri" w:cs="Arial"/>
          <w:color w:val="002060"/>
          <w:sz w:val="22"/>
          <w:szCs w:val="22"/>
        </w:rPr>
        <w:t xml:space="preserve"> A definição de um limite ou prazo para que o sistema “libere” o processamento antecipado do encalhe desta(s) cota(s) não é factível já que </w:t>
      </w:r>
      <w:r w:rsidR="00C25D3F">
        <w:rPr>
          <w:rFonts w:ascii="Calibri" w:hAnsi="Calibri" w:cs="Arial"/>
          <w:color w:val="002060"/>
          <w:sz w:val="22"/>
          <w:szCs w:val="22"/>
        </w:rPr>
        <w:t>a integração dos arquivos ocorre na</w:t>
      </w:r>
      <w:r w:rsidR="003C52BF">
        <w:rPr>
          <w:rFonts w:ascii="Calibri" w:hAnsi="Calibri" w:cs="Arial"/>
          <w:color w:val="002060"/>
          <w:sz w:val="22"/>
          <w:szCs w:val="22"/>
        </w:rPr>
        <w:t>s</w:t>
      </w:r>
      <w:r w:rsidR="00C25D3F">
        <w:rPr>
          <w:rFonts w:ascii="Calibri" w:hAnsi="Calibri" w:cs="Arial"/>
          <w:color w:val="002060"/>
          <w:sz w:val="22"/>
          <w:szCs w:val="22"/>
        </w:rPr>
        <w:t xml:space="preserve"> seguinte</w:t>
      </w:r>
      <w:r w:rsidR="003C52BF">
        <w:rPr>
          <w:rFonts w:ascii="Calibri" w:hAnsi="Calibri" w:cs="Arial"/>
          <w:color w:val="002060"/>
          <w:sz w:val="22"/>
          <w:szCs w:val="22"/>
        </w:rPr>
        <w:t>s</w:t>
      </w:r>
      <w:r w:rsidR="00C25D3F">
        <w:rPr>
          <w:rFonts w:ascii="Calibri" w:hAnsi="Calibri" w:cs="Arial"/>
          <w:color w:val="002060"/>
          <w:sz w:val="22"/>
          <w:szCs w:val="22"/>
        </w:rPr>
        <w:t xml:space="preserve"> data</w:t>
      </w:r>
      <w:r w:rsidR="003C52BF">
        <w:rPr>
          <w:rFonts w:ascii="Calibri" w:hAnsi="Calibri" w:cs="Arial"/>
          <w:color w:val="002060"/>
          <w:sz w:val="22"/>
          <w:szCs w:val="22"/>
        </w:rPr>
        <w:t>s</w:t>
      </w:r>
      <w:r w:rsidR="00C25D3F">
        <w:rPr>
          <w:rFonts w:ascii="Calibri" w:hAnsi="Calibri" w:cs="Arial"/>
          <w:color w:val="002060"/>
          <w:sz w:val="22"/>
          <w:szCs w:val="22"/>
        </w:rPr>
        <w:t>: toda sexta-feira, o distribuidor recebe o arquivo com a programação da próxima semana de encalhe. Ex. sexta-feira, dia 30/03/2012, o distribuidor recebe a Matriz de Encalhe da semana de quarta-feira, 04/04/2012, a terça-feira, 10/04/2012</w:t>
      </w:r>
      <w:r w:rsidR="003C52BF">
        <w:rPr>
          <w:rFonts w:ascii="Calibri" w:hAnsi="Calibri" w:cs="Arial"/>
          <w:color w:val="002060"/>
          <w:sz w:val="22"/>
          <w:szCs w:val="22"/>
        </w:rPr>
        <w:t>)</w:t>
      </w:r>
      <w:r w:rsidR="00C25D3F">
        <w:rPr>
          <w:rFonts w:ascii="Calibri" w:hAnsi="Calibri" w:cs="Arial"/>
          <w:color w:val="002060"/>
          <w:sz w:val="22"/>
          <w:szCs w:val="22"/>
        </w:rPr>
        <w:t>.</w:t>
      </w:r>
    </w:p>
    <w:p w:rsidR="00F215C1" w:rsidRDefault="00F215C1" w:rsidP="004F5A29">
      <w:pPr>
        <w:ind w:left="360"/>
        <w:rPr>
          <w:rFonts w:ascii="Calibri" w:hAnsi="Calibri" w:cs="Arial"/>
          <w:color w:val="002060"/>
          <w:sz w:val="22"/>
          <w:szCs w:val="22"/>
        </w:rPr>
      </w:pPr>
    </w:p>
    <w:p w:rsidR="003C52BF" w:rsidRDefault="003C52BF" w:rsidP="004F5A29">
      <w:pPr>
        <w:ind w:left="360"/>
        <w:rPr>
          <w:rFonts w:ascii="Calibri" w:hAnsi="Calibri" w:cs="Arial"/>
          <w:color w:val="002060"/>
          <w:sz w:val="22"/>
          <w:szCs w:val="22"/>
        </w:rPr>
      </w:pPr>
      <w:r>
        <w:rPr>
          <w:rFonts w:ascii="Calibri" w:hAnsi="Calibri" w:cs="Arial"/>
          <w:color w:val="002060"/>
          <w:sz w:val="22"/>
          <w:szCs w:val="22"/>
        </w:rPr>
        <w:t xml:space="preserve">Nestas situações, o sistema deverá </w:t>
      </w:r>
      <w:r w:rsidR="007634EE">
        <w:rPr>
          <w:rFonts w:ascii="Calibri" w:hAnsi="Calibri" w:cs="Arial"/>
          <w:color w:val="002060"/>
          <w:sz w:val="22"/>
          <w:szCs w:val="22"/>
        </w:rPr>
        <w:t>processa</w:t>
      </w:r>
      <w:r>
        <w:rPr>
          <w:rFonts w:ascii="Calibri" w:hAnsi="Calibri" w:cs="Arial"/>
          <w:color w:val="002060"/>
          <w:sz w:val="22"/>
          <w:szCs w:val="22"/>
        </w:rPr>
        <w:t>r</w:t>
      </w:r>
      <w:r w:rsidR="007634EE">
        <w:rPr>
          <w:rFonts w:ascii="Calibri" w:hAnsi="Calibri" w:cs="Arial"/>
          <w:color w:val="002060"/>
          <w:sz w:val="22"/>
          <w:szCs w:val="22"/>
        </w:rPr>
        <w:t xml:space="preserve"> o encalhe</w:t>
      </w:r>
      <w:r>
        <w:rPr>
          <w:rFonts w:ascii="Calibri" w:hAnsi="Calibri" w:cs="Arial"/>
          <w:color w:val="002060"/>
          <w:sz w:val="22"/>
          <w:szCs w:val="22"/>
        </w:rPr>
        <w:t xml:space="preserve"> </w:t>
      </w:r>
      <w:r w:rsidR="007634EE">
        <w:rPr>
          <w:rFonts w:ascii="Calibri" w:hAnsi="Calibri" w:cs="Arial"/>
          <w:color w:val="002060"/>
          <w:sz w:val="22"/>
          <w:szCs w:val="22"/>
        </w:rPr>
        <w:t>normalmente, tendo a única diferença que estes produtos deverão ser transferidos para o Estoque da Suplementar (já que só deveria</w:t>
      </w:r>
      <w:r w:rsidR="00A910F9">
        <w:rPr>
          <w:rFonts w:ascii="Calibri" w:hAnsi="Calibri" w:cs="Arial"/>
          <w:color w:val="002060"/>
          <w:sz w:val="22"/>
          <w:szCs w:val="22"/>
        </w:rPr>
        <w:t>m</w:t>
      </w:r>
      <w:r w:rsidR="007634EE">
        <w:rPr>
          <w:rFonts w:ascii="Calibri" w:hAnsi="Calibri" w:cs="Arial"/>
          <w:color w:val="002060"/>
          <w:sz w:val="22"/>
          <w:szCs w:val="22"/>
        </w:rPr>
        <w:t xml:space="preserve"> entrar futuramente). </w:t>
      </w:r>
    </w:p>
    <w:p w:rsidR="00A910F9" w:rsidRDefault="00A910F9" w:rsidP="004F5A29">
      <w:pPr>
        <w:ind w:left="360"/>
        <w:rPr>
          <w:rFonts w:ascii="Calibri" w:hAnsi="Calibri" w:cs="Arial"/>
          <w:color w:val="002060"/>
          <w:sz w:val="22"/>
          <w:szCs w:val="22"/>
        </w:rPr>
      </w:pPr>
    </w:p>
    <w:p w:rsidR="00A910F9" w:rsidRDefault="00A910F9" w:rsidP="004F5A29">
      <w:pPr>
        <w:ind w:left="360"/>
        <w:rPr>
          <w:rFonts w:ascii="Calibri" w:hAnsi="Calibri" w:cs="Arial"/>
          <w:color w:val="002060"/>
          <w:sz w:val="22"/>
          <w:szCs w:val="22"/>
        </w:rPr>
      </w:pPr>
      <w:r>
        <w:rPr>
          <w:rFonts w:ascii="Calibri" w:hAnsi="Calibri" w:cs="Arial"/>
          <w:color w:val="002060"/>
          <w:sz w:val="22"/>
          <w:szCs w:val="22"/>
        </w:rPr>
        <w:t xml:space="preserve">De acordo com o parâmetro do distribuidor, </w:t>
      </w:r>
      <w:r w:rsidR="004F5A29">
        <w:rPr>
          <w:rFonts w:ascii="Calibri" w:hAnsi="Calibri" w:cs="Arial"/>
          <w:color w:val="002060"/>
          <w:sz w:val="22"/>
          <w:szCs w:val="22"/>
        </w:rPr>
        <w:t xml:space="preserve">a dívida </w:t>
      </w:r>
      <w:r>
        <w:rPr>
          <w:rFonts w:ascii="Calibri" w:hAnsi="Calibri" w:cs="Arial"/>
          <w:color w:val="002060"/>
          <w:sz w:val="22"/>
          <w:szCs w:val="22"/>
        </w:rPr>
        <w:t>poderá ou não ser</w:t>
      </w:r>
      <w:r w:rsidR="004F5A29">
        <w:rPr>
          <w:rFonts w:ascii="Calibri" w:hAnsi="Calibri" w:cs="Arial"/>
          <w:color w:val="002060"/>
          <w:sz w:val="22"/>
          <w:szCs w:val="22"/>
        </w:rPr>
        <w:t xml:space="preserve"> gerada</w:t>
      </w:r>
      <w:r>
        <w:rPr>
          <w:rFonts w:ascii="Calibri" w:hAnsi="Calibri" w:cs="Arial"/>
          <w:color w:val="002060"/>
          <w:sz w:val="22"/>
          <w:szCs w:val="22"/>
        </w:rPr>
        <w:t>.</w:t>
      </w:r>
    </w:p>
    <w:p w:rsidR="004F5A29" w:rsidRDefault="00A910F9" w:rsidP="00A910F9">
      <w:pPr>
        <w:numPr>
          <w:ilvl w:val="0"/>
          <w:numId w:val="45"/>
        </w:numPr>
        <w:rPr>
          <w:rFonts w:ascii="Calibri" w:hAnsi="Calibri" w:cs="Arial"/>
          <w:color w:val="002060"/>
          <w:sz w:val="22"/>
          <w:szCs w:val="22"/>
        </w:rPr>
      </w:pPr>
      <w:r w:rsidRPr="00A910F9">
        <w:rPr>
          <w:rFonts w:ascii="Calibri" w:hAnsi="Calibri" w:cs="Arial"/>
          <w:color w:val="002060"/>
          <w:sz w:val="22"/>
          <w:szCs w:val="22"/>
          <w:u w:val="single"/>
        </w:rPr>
        <w:t xml:space="preserve">Gerar a dívida de uma Chamada de Encalhe posterior na data de hoje (antecipada): </w:t>
      </w:r>
      <w:r w:rsidR="004F5A29">
        <w:rPr>
          <w:rFonts w:ascii="Calibri" w:hAnsi="Calibri" w:cs="Arial"/>
          <w:color w:val="002060"/>
          <w:sz w:val="22"/>
          <w:szCs w:val="22"/>
        </w:rPr>
        <w:t>considerando-se a data original da chamada de encalhe, sendo que o vencimento desta dívida deve acompanhar o parâmetro cadastrado nessa cota, Ex</w:t>
      </w:r>
      <w:r w:rsidR="007634EE">
        <w:rPr>
          <w:rFonts w:ascii="Calibri" w:hAnsi="Calibri" w:cs="Arial"/>
          <w:color w:val="002060"/>
          <w:sz w:val="22"/>
          <w:szCs w:val="22"/>
        </w:rPr>
        <w:t>.</w:t>
      </w:r>
      <w:r w:rsidR="004F5A29">
        <w:rPr>
          <w:rFonts w:ascii="Calibri" w:hAnsi="Calibri" w:cs="Arial"/>
          <w:color w:val="002060"/>
          <w:sz w:val="22"/>
          <w:szCs w:val="22"/>
        </w:rPr>
        <w:t>: em 30/03 o usuário realiza a conferência do encalhe de uma cota</w:t>
      </w:r>
      <w:r w:rsidR="007634EE">
        <w:rPr>
          <w:rFonts w:ascii="Calibri" w:hAnsi="Calibri" w:cs="Arial"/>
          <w:color w:val="002060"/>
          <w:sz w:val="22"/>
          <w:szCs w:val="22"/>
        </w:rPr>
        <w:t>,</w:t>
      </w:r>
      <w:r w:rsidR="004F5A29">
        <w:rPr>
          <w:rFonts w:ascii="Calibri" w:hAnsi="Calibri" w:cs="Arial"/>
          <w:color w:val="002060"/>
          <w:sz w:val="22"/>
          <w:szCs w:val="22"/>
        </w:rPr>
        <w:t xml:space="preserve"> </w:t>
      </w:r>
      <w:r w:rsidR="00A87728">
        <w:rPr>
          <w:rFonts w:ascii="Calibri" w:hAnsi="Calibri" w:cs="Arial"/>
          <w:color w:val="002060"/>
          <w:sz w:val="22"/>
          <w:szCs w:val="22"/>
        </w:rPr>
        <w:t xml:space="preserve">além do encalhe do dia 30/03, também o </w:t>
      </w:r>
      <w:r w:rsidR="004F5A29">
        <w:rPr>
          <w:rFonts w:ascii="Calibri" w:hAnsi="Calibri" w:cs="Arial"/>
          <w:color w:val="002060"/>
          <w:sz w:val="22"/>
          <w:szCs w:val="22"/>
        </w:rPr>
        <w:t xml:space="preserve">previsto apenas para o dia 03/04. Esta cota tem um parâmetro de cobrança por boleto com vencimento em D+2. Portanto, mesmo que a conferência seja realizada no dia 30/03, </w:t>
      </w:r>
      <w:r w:rsidR="00023D0A">
        <w:rPr>
          <w:rFonts w:ascii="Calibri" w:hAnsi="Calibri" w:cs="Arial"/>
          <w:color w:val="002060"/>
          <w:sz w:val="22"/>
          <w:szCs w:val="22"/>
        </w:rPr>
        <w:t xml:space="preserve">são duas gerações de dívida separadas, onde teremos dois boletos que </w:t>
      </w:r>
      <w:r w:rsidR="004F5A29">
        <w:rPr>
          <w:rFonts w:ascii="Calibri" w:hAnsi="Calibri" w:cs="Arial"/>
          <w:color w:val="002060"/>
          <w:sz w:val="22"/>
          <w:szCs w:val="22"/>
        </w:rPr>
        <w:t>o</w:t>
      </w:r>
      <w:r w:rsidR="00A87728">
        <w:rPr>
          <w:rFonts w:ascii="Calibri" w:hAnsi="Calibri" w:cs="Arial"/>
          <w:color w:val="002060"/>
          <w:sz w:val="22"/>
          <w:szCs w:val="22"/>
        </w:rPr>
        <w:t>s</w:t>
      </w:r>
      <w:r w:rsidR="004F5A29">
        <w:rPr>
          <w:rFonts w:ascii="Calibri" w:hAnsi="Calibri" w:cs="Arial"/>
          <w:color w:val="002060"/>
          <w:sz w:val="22"/>
          <w:szCs w:val="22"/>
        </w:rPr>
        <w:t xml:space="preserve"> vencimento</w:t>
      </w:r>
      <w:r w:rsidR="00A87728">
        <w:rPr>
          <w:rFonts w:ascii="Calibri" w:hAnsi="Calibri" w:cs="Arial"/>
          <w:color w:val="002060"/>
          <w:sz w:val="22"/>
          <w:szCs w:val="22"/>
        </w:rPr>
        <w:t>s</w:t>
      </w:r>
      <w:r w:rsidR="004F5A29">
        <w:rPr>
          <w:rFonts w:ascii="Calibri" w:hAnsi="Calibri" w:cs="Arial"/>
          <w:color w:val="002060"/>
          <w:sz w:val="22"/>
          <w:szCs w:val="22"/>
        </w:rPr>
        <w:t xml:space="preserve"> </w:t>
      </w:r>
      <w:r w:rsidR="00A87728">
        <w:rPr>
          <w:rFonts w:ascii="Calibri" w:hAnsi="Calibri" w:cs="Arial"/>
          <w:color w:val="002060"/>
          <w:sz w:val="22"/>
          <w:szCs w:val="22"/>
        </w:rPr>
        <w:t xml:space="preserve">serão para os dias: referente </w:t>
      </w:r>
      <w:proofErr w:type="gramStart"/>
      <w:r w:rsidR="00A87728">
        <w:rPr>
          <w:rFonts w:ascii="Calibri" w:hAnsi="Calibri" w:cs="Arial"/>
          <w:color w:val="002060"/>
          <w:sz w:val="22"/>
          <w:szCs w:val="22"/>
        </w:rPr>
        <w:t>a</w:t>
      </w:r>
      <w:proofErr w:type="gramEnd"/>
      <w:r w:rsidR="00A87728">
        <w:rPr>
          <w:rFonts w:ascii="Calibri" w:hAnsi="Calibri" w:cs="Arial"/>
          <w:color w:val="002060"/>
          <w:sz w:val="22"/>
          <w:szCs w:val="22"/>
        </w:rPr>
        <w:t xml:space="preserve"> Chamada de Encalhe do dia 30/03, o boleto </w:t>
      </w:r>
      <w:r w:rsidR="004F5A29">
        <w:rPr>
          <w:rFonts w:ascii="Calibri" w:hAnsi="Calibri" w:cs="Arial"/>
          <w:color w:val="002060"/>
          <w:sz w:val="22"/>
          <w:szCs w:val="22"/>
        </w:rPr>
        <w:t xml:space="preserve">gerado </w:t>
      </w:r>
      <w:r w:rsidR="00A87728">
        <w:rPr>
          <w:rFonts w:ascii="Calibri" w:hAnsi="Calibri" w:cs="Arial"/>
          <w:color w:val="002060"/>
          <w:sz w:val="22"/>
          <w:szCs w:val="22"/>
        </w:rPr>
        <w:t>t</w:t>
      </w:r>
      <w:r w:rsidR="004F5A29">
        <w:rPr>
          <w:rFonts w:ascii="Calibri" w:hAnsi="Calibri" w:cs="Arial"/>
          <w:color w:val="002060"/>
          <w:sz w:val="22"/>
          <w:szCs w:val="22"/>
        </w:rPr>
        <w:t>erá</w:t>
      </w:r>
      <w:r w:rsidR="00A87728">
        <w:rPr>
          <w:rFonts w:ascii="Calibri" w:hAnsi="Calibri" w:cs="Arial"/>
          <w:color w:val="002060"/>
          <w:sz w:val="22"/>
          <w:szCs w:val="22"/>
        </w:rPr>
        <w:t xml:space="preserve"> vencimento </w:t>
      </w:r>
      <w:r w:rsidR="004F5A29">
        <w:rPr>
          <w:rFonts w:ascii="Calibri" w:hAnsi="Calibri" w:cs="Arial"/>
          <w:color w:val="002060"/>
          <w:sz w:val="22"/>
          <w:szCs w:val="22"/>
        </w:rPr>
        <w:t>no dia 0</w:t>
      </w:r>
      <w:r w:rsidR="00A87728">
        <w:rPr>
          <w:rFonts w:ascii="Calibri" w:hAnsi="Calibri" w:cs="Arial"/>
          <w:color w:val="002060"/>
          <w:sz w:val="22"/>
          <w:szCs w:val="22"/>
        </w:rPr>
        <w:t>2/04; já a Chamada de Encalhe do dia 03/04, o boleto gerado terá vencimento no dia 05/04 .</w:t>
      </w:r>
    </w:p>
    <w:p w:rsidR="003D596E" w:rsidRDefault="00A910F9" w:rsidP="00A910F9">
      <w:pPr>
        <w:numPr>
          <w:ilvl w:val="0"/>
          <w:numId w:val="45"/>
        </w:numPr>
        <w:rPr>
          <w:rFonts w:ascii="Calibri" w:hAnsi="Calibri" w:cs="Arial"/>
          <w:color w:val="002060"/>
          <w:sz w:val="22"/>
          <w:szCs w:val="22"/>
        </w:rPr>
      </w:pPr>
      <w:r>
        <w:rPr>
          <w:rFonts w:ascii="Calibri" w:hAnsi="Calibri" w:cs="Arial"/>
          <w:color w:val="002060"/>
          <w:sz w:val="22"/>
          <w:szCs w:val="22"/>
          <w:u w:val="single"/>
        </w:rPr>
        <w:t>Não g</w:t>
      </w:r>
      <w:r w:rsidRPr="00A910F9">
        <w:rPr>
          <w:rFonts w:ascii="Calibri" w:hAnsi="Calibri" w:cs="Arial"/>
          <w:color w:val="002060"/>
          <w:sz w:val="22"/>
          <w:szCs w:val="22"/>
          <w:u w:val="single"/>
        </w:rPr>
        <w:t>era a dívida de uma Chamada de Encalhe posterior na data de hoje (antecipada):</w:t>
      </w:r>
      <w:r w:rsidR="008670D4">
        <w:rPr>
          <w:rFonts w:ascii="Calibri" w:hAnsi="Calibri" w:cs="Arial"/>
          <w:color w:val="002060"/>
          <w:sz w:val="22"/>
          <w:szCs w:val="22"/>
        </w:rPr>
        <w:t xml:space="preserve"> nesta situação, o sistema deverá apenas, gravar (salvar) as informações dos produtos conferidos de forma antecipada (podendo ser a Matriz completa ou não)</w:t>
      </w:r>
      <w:r w:rsidR="003D596E">
        <w:rPr>
          <w:rFonts w:ascii="Calibri" w:hAnsi="Calibri" w:cs="Arial"/>
          <w:color w:val="002060"/>
          <w:sz w:val="22"/>
          <w:szCs w:val="22"/>
        </w:rPr>
        <w:t xml:space="preserve"> e realizando a geração da dívida apenas na data real (programada) da Chamada.</w:t>
      </w:r>
    </w:p>
    <w:p w:rsidR="00A910F9" w:rsidRPr="003D596E" w:rsidRDefault="003D596E" w:rsidP="003D596E">
      <w:pPr>
        <w:ind w:left="1141"/>
        <w:rPr>
          <w:rFonts w:ascii="Calibri" w:hAnsi="Calibri" w:cs="Arial"/>
          <w:color w:val="002060"/>
          <w:sz w:val="22"/>
          <w:szCs w:val="22"/>
        </w:rPr>
      </w:pPr>
      <w:r w:rsidRPr="003D596E">
        <w:rPr>
          <w:rFonts w:ascii="Calibri" w:hAnsi="Calibri" w:cs="Arial"/>
          <w:color w:val="002060"/>
          <w:sz w:val="22"/>
          <w:szCs w:val="22"/>
        </w:rPr>
        <w:t xml:space="preserve">Ou seja, </w:t>
      </w:r>
      <w:r>
        <w:rPr>
          <w:rFonts w:ascii="Calibri" w:hAnsi="Calibri" w:cs="Arial"/>
          <w:color w:val="002060"/>
          <w:sz w:val="22"/>
          <w:szCs w:val="22"/>
        </w:rPr>
        <w:t>a funcionalidade deverá separar as cobranças, identificando tudo o que é da data da operação de hoje, gerar a dívida e realiza a cobrança, e salva as informações dos produtos das CE posteriores para gerar a dívida na data programada.</w:t>
      </w:r>
    </w:p>
    <w:p w:rsidR="004F5A29" w:rsidRDefault="004F5A29" w:rsidP="00D90C24">
      <w:pPr>
        <w:ind w:left="360"/>
        <w:rPr>
          <w:rFonts w:ascii="Calibri" w:hAnsi="Calibri" w:cs="Arial"/>
          <w:color w:val="002060"/>
          <w:sz w:val="22"/>
          <w:szCs w:val="22"/>
        </w:rPr>
      </w:pPr>
    </w:p>
    <w:p w:rsidR="00495B6C" w:rsidRDefault="00495B6C" w:rsidP="00F43753">
      <w:pPr>
        <w:ind w:left="360"/>
        <w:rPr>
          <w:rFonts w:ascii="Calibri" w:hAnsi="Calibri" w:cs="Arial"/>
          <w:color w:val="002060"/>
          <w:sz w:val="22"/>
          <w:szCs w:val="22"/>
        </w:rPr>
      </w:pPr>
      <w:r>
        <w:rPr>
          <w:rFonts w:ascii="Calibri" w:hAnsi="Calibri" w:cs="Arial"/>
          <w:color w:val="002060"/>
          <w:sz w:val="22"/>
          <w:szCs w:val="22"/>
        </w:rPr>
        <w:t xml:space="preserve">O sistema deverá questionar a entrada de nota fiscal apenas para as </w:t>
      </w:r>
      <w:r w:rsidR="00F07841">
        <w:rPr>
          <w:rFonts w:ascii="Calibri" w:hAnsi="Calibri" w:cs="Arial"/>
          <w:color w:val="002060"/>
          <w:sz w:val="22"/>
          <w:szCs w:val="22"/>
        </w:rPr>
        <w:t>que tiverem em seu cadastro a consideração de que emitem Nota Fiscal</w:t>
      </w:r>
      <w:r>
        <w:rPr>
          <w:rFonts w:ascii="Calibri" w:hAnsi="Calibri" w:cs="Arial"/>
          <w:color w:val="002060"/>
          <w:sz w:val="22"/>
          <w:szCs w:val="22"/>
        </w:rPr>
        <w:t xml:space="preserve">, </w:t>
      </w:r>
      <w:r w:rsidR="004838F3">
        <w:rPr>
          <w:rFonts w:ascii="Calibri" w:hAnsi="Calibri" w:cs="Arial"/>
          <w:color w:val="002060"/>
          <w:sz w:val="22"/>
          <w:szCs w:val="22"/>
        </w:rPr>
        <w:t xml:space="preserve">para estas precisamos </w:t>
      </w:r>
      <w:r w:rsidR="0046744E">
        <w:rPr>
          <w:rFonts w:ascii="Calibri" w:hAnsi="Calibri" w:cs="Arial"/>
          <w:color w:val="002060"/>
          <w:sz w:val="22"/>
          <w:szCs w:val="22"/>
        </w:rPr>
        <w:t>incluir n</w:t>
      </w:r>
      <w:r w:rsidR="00A33BD2">
        <w:rPr>
          <w:rFonts w:ascii="Calibri" w:hAnsi="Calibri" w:cs="Arial"/>
          <w:color w:val="002060"/>
          <w:sz w:val="22"/>
          <w:szCs w:val="22"/>
        </w:rPr>
        <w:t>o sistema as i</w:t>
      </w:r>
      <w:r>
        <w:rPr>
          <w:rFonts w:ascii="Calibri" w:hAnsi="Calibri" w:cs="Arial"/>
          <w:color w:val="002060"/>
          <w:sz w:val="22"/>
          <w:szCs w:val="22"/>
        </w:rPr>
        <w:t xml:space="preserve">nformações pertinentes </w:t>
      </w:r>
      <w:r w:rsidR="00F43753">
        <w:rPr>
          <w:rFonts w:ascii="Calibri" w:hAnsi="Calibri" w:cs="Arial"/>
          <w:color w:val="002060"/>
          <w:sz w:val="22"/>
          <w:szCs w:val="22"/>
        </w:rPr>
        <w:t>à</w:t>
      </w:r>
      <w:r>
        <w:rPr>
          <w:rFonts w:ascii="Calibri" w:hAnsi="Calibri" w:cs="Arial"/>
          <w:color w:val="002060"/>
          <w:sz w:val="22"/>
          <w:szCs w:val="22"/>
        </w:rPr>
        <w:t xml:space="preserve"> nota</w:t>
      </w:r>
      <w:r w:rsidR="00F43753">
        <w:rPr>
          <w:rFonts w:ascii="Calibri" w:hAnsi="Calibri" w:cs="Arial"/>
          <w:color w:val="002060"/>
          <w:sz w:val="22"/>
          <w:szCs w:val="22"/>
        </w:rPr>
        <w:t>. Ambas as ações serão realizadas via pop-up.</w:t>
      </w:r>
      <w:r w:rsidR="000742A1">
        <w:rPr>
          <w:rFonts w:ascii="Calibri" w:hAnsi="Calibri" w:cs="Arial"/>
          <w:color w:val="002060"/>
          <w:sz w:val="22"/>
          <w:szCs w:val="22"/>
        </w:rPr>
        <w:t xml:space="preserve"> Deverá considerar um atalho para que o usuário possa incluir uma nota recebida de uma cota pontualmente.</w:t>
      </w:r>
    </w:p>
    <w:p w:rsidR="001E7285" w:rsidRDefault="001E7285" w:rsidP="00F43753">
      <w:pPr>
        <w:ind w:left="360"/>
        <w:rPr>
          <w:rFonts w:ascii="Calibri" w:hAnsi="Calibri" w:cs="Arial"/>
          <w:color w:val="002060"/>
          <w:sz w:val="22"/>
          <w:szCs w:val="22"/>
        </w:rPr>
      </w:pPr>
    </w:p>
    <w:p w:rsidR="001E7285" w:rsidRDefault="00495B6C" w:rsidP="0046744E">
      <w:pPr>
        <w:ind w:left="360"/>
        <w:rPr>
          <w:rFonts w:ascii="Calibri" w:hAnsi="Calibri" w:cs="Arial"/>
          <w:color w:val="002060"/>
          <w:sz w:val="22"/>
          <w:szCs w:val="22"/>
        </w:rPr>
      </w:pPr>
      <w:r>
        <w:rPr>
          <w:rFonts w:ascii="Calibri" w:hAnsi="Calibri" w:cs="Arial"/>
          <w:color w:val="002060"/>
          <w:sz w:val="22"/>
          <w:szCs w:val="22"/>
        </w:rPr>
        <w:t xml:space="preserve">Caso o valor da Nota esteja igual ao valor do encalhe processado, o sistema </w:t>
      </w:r>
      <w:r w:rsidR="0074362D">
        <w:rPr>
          <w:rFonts w:ascii="Calibri" w:hAnsi="Calibri" w:cs="Arial"/>
          <w:color w:val="002060"/>
          <w:sz w:val="22"/>
          <w:szCs w:val="22"/>
        </w:rPr>
        <w:t xml:space="preserve">deve </w:t>
      </w:r>
      <w:r>
        <w:rPr>
          <w:rFonts w:ascii="Calibri" w:hAnsi="Calibri" w:cs="Arial"/>
          <w:color w:val="002060"/>
          <w:sz w:val="22"/>
          <w:szCs w:val="22"/>
        </w:rPr>
        <w:t xml:space="preserve">permitir o encerramento deste processo. Entretanto </w:t>
      </w:r>
      <w:r w:rsidR="00A33BD2">
        <w:rPr>
          <w:rFonts w:ascii="Calibri" w:hAnsi="Calibri" w:cs="Arial"/>
          <w:color w:val="002060"/>
          <w:sz w:val="22"/>
          <w:szCs w:val="22"/>
        </w:rPr>
        <w:t>qu</w:t>
      </w:r>
      <w:r>
        <w:rPr>
          <w:rFonts w:ascii="Calibri" w:hAnsi="Calibri" w:cs="Arial"/>
          <w:color w:val="002060"/>
          <w:sz w:val="22"/>
          <w:szCs w:val="22"/>
        </w:rPr>
        <w:t>ando</w:t>
      </w:r>
      <w:r w:rsidR="00A33BD2">
        <w:rPr>
          <w:rFonts w:ascii="Calibri" w:hAnsi="Calibri" w:cs="Arial"/>
          <w:color w:val="002060"/>
          <w:sz w:val="22"/>
          <w:szCs w:val="22"/>
        </w:rPr>
        <w:t xml:space="preserve"> o valor do encalhe for diferente ao valor da N</w:t>
      </w:r>
      <w:r w:rsidR="0046744E">
        <w:rPr>
          <w:rFonts w:ascii="Calibri" w:hAnsi="Calibri" w:cs="Arial"/>
          <w:color w:val="002060"/>
          <w:sz w:val="22"/>
          <w:szCs w:val="22"/>
        </w:rPr>
        <w:t xml:space="preserve">ota </w:t>
      </w:r>
      <w:r w:rsidR="00A33BD2">
        <w:rPr>
          <w:rFonts w:ascii="Calibri" w:hAnsi="Calibri" w:cs="Arial"/>
          <w:color w:val="002060"/>
          <w:sz w:val="22"/>
          <w:szCs w:val="22"/>
        </w:rPr>
        <w:t>F</w:t>
      </w:r>
      <w:r w:rsidR="0046744E">
        <w:rPr>
          <w:rFonts w:ascii="Calibri" w:hAnsi="Calibri" w:cs="Arial"/>
          <w:color w:val="002060"/>
          <w:sz w:val="22"/>
          <w:szCs w:val="22"/>
        </w:rPr>
        <w:t>iscal</w:t>
      </w:r>
      <w:r w:rsidR="00A33BD2">
        <w:rPr>
          <w:rFonts w:ascii="Calibri" w:hAnsi="Calibri" w:cs="Arial"/>
          <w:color w:val="002060"/>
          <w:sz w:val="22"/>
          <w:szCs w:val="22"/>
        </w:rPr>
        <w:t xml:space="preserve">, o sistema deve </w:t>
      </w:r>
      <w:r w:rsidR="001E7285">
        <w:rPr>
          <w:rFonts w:ascii="Calibri" w:hAnsi="Calibri" w:cs="Arial"/>
          <w:color w:val="002060"/>
          <w:sz w:val="22"/>
          <w:szCs w:val="22"/>
        </w:rPr>
        <w:t>questionar se há outra NF para inclusão e soma de valores, caso afirmativo deve-se liberar novamente a tela de inclusão de NF e o usuário incluirá os dados desta segunda nota (o usuário poderá inserir “N” notas fiscais).</w:t>
      </w:r>
    </w:p>
    <w:p w:rsidR="00ED3A3F" w:rsidRDefault="00ED3A3F" w:rsidP="0046744E">
      <w:pPr>
        <w:ind w:left="360"/>
        <w:rPr>
          <w:rFonts w:ascii="Calibri" w:hAnsi="Calibri" w:cs="Arial"/>
          <w:color w:val="002060"/>
          <w:sz w:val="22"/>
          <w:szCs w:val="22"/>
        </w:rPr>
      </w:pPr>
    </w:p>
    <w:p w:rsidR="000A30D1" w:rsidRDefault="001E7285" w:rsidP="0046744E">
      <w:pPr>
        <w:ind w:left="360"/>
        <w:rPr>
          <w:rFonts w:ascii="Calibri" w:hAnsi="Calibri" w:cs="Arial"/>
          <w:color w:val="002060"/>
          <w:sz w:val="22"/>
          <w:szCs w:val="22"/>
        </w:rPr>
      </w:pPr>
      <w:r>
        <w:rPr>
          <w:rFonts w:ascii="Calibri" w:hAnsi="Calibri" w:cs="Arial"/>
          <w:color w:val="002060"/>
          <w:sz w:val="22"/>
          <w:szCs w:val="22"/>
        </w:rPr>
        <w:t xml:space="preserve">Entretanto, ao informar que não há mais notas fiscais para inclusão, e a soma dos valores desta continuar divergente do valor de conferência (lógica), a funcionalidade deve </w:t>
      </w:r>
      <w:r w:rsidR="00A33BD2">
        <w:rPr>
          <w:rFonts w:ascii="Calibri" w:hAnsi="Calibri" w:cs="Arial"/>
          <w:color w:val="002060"/>
          <w:sz w:val="22"/>
          <w:szCs w:val="22"/>
        </w:rPr>
        <w:t>solicitar a correção dos itens que estão divergentes (físico x nota),</w:t>
      </w:r>
      <w:r w:rsidR="000A30D1">
        <w:rPr>
          <w:rFonts w:ascii="Calibri" w:hAnsi="Calibri" w:cs="Arial"/>
          <w:color w:val="002060"/>
          <w:sz w:val="22"/>
          <w:szCs w:val="22"/>
        </w:rPr>
        <w:t xml:space="preserve"> para realizar este acerto, a funcionalidade mostrará uma janela com todos os produtos processados, </w:t>
      </w:r>
      <w:r w:rsidR="000A30D1" w:rsidRPr="001E7285">
        <w:rPr>
          <w:rFonts w:ascii="Calibri" w:hAnsi="Calibri" w:cs="Arial"/>
          <w:color w:val="002060"/>
          <w:sz w:val="22"/>
          <w:szCs w:val="22"/>
        </w:rPr>
        <w:t>possibilitando a alteração dos campos: quantidade, valor unitário, valor desconto e valor total.</w:t>
      </w:r>
      <w:r w:rsidR="000A30D1">
        <w:rPr>
          <w:rFonts w:ascii="Calibri" w:hAnsi="Calibri" w:cs="Arial"/>
          <w:color w:val="002060"/>
          <w:sz w:val="22"/>
          <w:szCs w:val="22"/>
        </w:rPr>
        <w:t xml:space="preserve"> </w:t>
      </w:r>
      <w:r w:rsidR="000A30D1" w:rsidRPr="000A30D1">
        <w:rPr>
          <w:rFonts w:ascii="Calibri" w:hAnsi="Calibri" w:cs="Arial"/>
          <w:color w:val="002060"/>
          <w:sz w:val="22"/>
          <w:szCs w:val="22"/>
          <w:highlight w:val="yellow"/>
        </w:rPr>
        <w:t>VERIFICAR SE REALMENTE É POSSÍVEL ALTERAR ESTES DADOS, COMO O SISTEMA SE PORTA?</w:t>
      </w:r>
    </w:p>
    <w:p w:rsidR="00ED3A3F" w:rsidRDefault="00ED3A3F" w:rsidP="0046744E">
      <w:pPr>
        <w:ind w:left="360"/>
        <w:rPr>
          <w:rFonts w:ascii="Calibri" w:hAnsi="Calibri" w:cs="Arial"/>
          <w:color w:val="002060"/>
          <w:sz w:val="22"/>
          <w:szCs w:val="22"/>
        </w:rPr>
      </w:pPr>
    </w:p>
    <w:p w:rsidR="000A30D1" w:rsidRDefault="000A30D1" w:rsidP="0046744E">
      <w:pPr>
        <w:ind w:left="360"/>
        <w:rPr>
          <w:rFonts w:ascii="Calibri" w:hAnsi="Calibri" w:cs="Arial"/>
          <w:color w:val="002060"/>
          <w:sz w:val="22"/>
          <w:szCs w:val="22"/>
        </w:rPr>
      </w:pPr>
      <w:r>
        <w:rPr>
          <w:rFonts w:ascii="Calibri" w:hAnsi="Calibri" w:cs="Arial"/>
          <w:color w:val="002060"/>
          <w:sz w:val="22"/>
          <w:szCs w:val="22"/>
        </w:rPr>
        <w:t>C</w:t>
      </w:r>
      <w:r w:rsidR="00A33BD2">
        <w:rPr>
          <w:rFonts w:ascii="Calibri" w:hAnsi="Calibri" w:cs="Arial"/>
          <w:color w:val="002060"/>
          <w:sz w:val="22"/>
          <w:szCs w:val="22"/>
        </w:rPr>
        <w:t>aso a</w:t>
      </w:r>
      <w:r>
        <w:rPr>
          <w:rFonts w:ascii="Calibri" w:hAnsi="Calibri" w:cs="Arial"/>
          <w:color w:val="002060"/>
          <w:sz w:val="22"/>
          <w:szCs w:val="22"/>
        </w:rPr>
        <w:t xml:space="preserve">pós a conferência de Nota x Lógico x Conferência, identificar que a </w:t>
      </w:r>
      <w:r w:rsidR="00A33BD2">
        <w:rPr>
          <w:rFonts w:ascii="Calibri" w:hAnsi="Calibri" w:cs="Arial"/>
          <w:color w:val="002060"/>
          <w:sz w:val="22"/>
          <w:szCs w:val="22"/>
        </w:rPr>
        <w:t>nota não est</w:t>
      </w:r>
      <w:r>
        <w:rPr>
          <w:rFonts w:ascii="Calibri" w:hAnsi="Calibri" w:cs="Arial"/>
          <w:color w:val="002060"/>
          <w:sz w:val="22"/>
          <w:szCs w:val="22"/>
        </w:rPr>
        <w:t>á</w:t>
      </w:r>
      <w:r w:rsidR="00A33BD2">
        <w:rPr>
          <w:rFonts w:ascii="Calibri" w:hAnsi="Calibri" w:cs="Arial"/>
          <w:color w:val="002060"/>
          <w:sz w:val="22"/>
          <w:szCs w:val="22"/>
        </w:rPr>
        <w:t xml:space="preserve"> compatível com o físico processado, o sistema deverá permitir que o encalh</w:t>
      </w:r>
      <w:r w:rsidR="004B7C78">
        <w:rPr>
          <w:rFonts w:ascii="Calibri" w:hAnsi="Calibri" w:cs="Arial"/>
          <w:color w:val="002060"/>
          <w:sz w:val="22"/>
          <w:szCs w:val="22"/>
        </w:rPr>
        <w:t xml:space="preserve">e seja fechado com a diferença para posteriores </w:t>
      </w:r>
      <w:r w:rsidR="00A33BD2">
        <w:rPr>
          <w:rFonts w:ascii="Calibri" w:hAnsi="Calibri" w:cs="Arial"/>
          <w:color w:val="002060"/>
          <w:sz w:val="22"/>
          <w:szCs w:val="22"/>
        </w:rPr>
        <w:t xml:space="preserve">ajustes fiscais necessários. </w:t>
      </w:r>
    </w:p>
    <w:p w:rsidR="004838F3" w:rsidRDefault="00A33BD2" w:rsidP="0046744E">
      <w:pPr>
        <w:ind w:left="360"/>
        <w:rPr>
          <w:rFonts w:ascii="Calibri" w:hAnsi="Calibri" w:cs="Arial"/>
          <w:color w:val="002060"/>
          <w:sz w:val="22"/>
          <w:szCs w:val="22"/>
        </w:rPr>
      </w:pPr>
      <w:r w:rsidRPr="00A33BD2">
        <w:rPr>
          <w:rFonts w:ascii="Calibri" w:hAnsi="Calibri" w:cs="Arial"/>
          <w:color w:val="002060"/>
          <w:sz w:val="22"/>
          <w:szCs w:val="22"/>
          <w:highlight w:val="yellow"/>
        </w:rPr>
        <w:t>VERIFIC</w:t>
      </w:r>
      <w:r w:rsidRPr="0046744E">
        <w:rPr>
          <w:rFonts w:ascii="Calibri" w:hAnsi="Calibri" w:cs="Arial"/>
          <w:color w:val="002060"/>
          <w:sz w:val="22"/>
          <w:szCs w:val="22"/>
          <w:highlight w:val="yellow"/>
        </w:rPr>
        <w:t xml:space="preserve">AR </w:t>
      </w:r>
      <w:r w:rsidR="0046744E" w:rsidRPr="0046744E">
        <w:rPr>
          <w:rFonts w:ascii="Calibri" w:hAnsi="Calibri" w:cs="Arial"/>
          <w:color w:val="002060"/>
          <w:sz w:val="22"/>
          <w:szCs w:val="22"/>
          <w:highlight w:val="yellow"/>
        </w:rPr>
        <w:t>COMO PODEMOS MELHORAR A QUESTÃO DE ACOMPA</w:t>
      </w:r>
      <w:r w:rsidR="0079782D">
        <w:rPr>
          <w:rFonts w:ascii="Calibri" w:hAnsi="Calibri" w:cs="Arial"/>
          <w:color w:val="002060"/>
          <w:sz w:val="22"/>
          <w:szCs w:val="22"/>
          <w:highlight w:val="yellow"/>
        </w:rPr>
        <w:t>NHAMENTO/</w:t>
      </w:r>
      <w:r w:rsidR="0046744E" w:rsidRPr="0046744E">
        <w:rPr>
          <w:rFonts w:ascii="Calibri" w:hAnsi="Calibri" w:cs="Arial"/>
          <w:color w:val="002060"/>
          <w:sz w:val="22"/>
          <w:szCs w:val="22"/>
          <w:highlight w:val="yellow"/>
        </w:rPr>
        <w:t>VISUALIZAÇÃO</w:t>
      </w:r>
      <w:r w:rsidR="0079782D">
        <w:rPr>
          <w:rFonts w:ascii="Calibri" w:hAnsi="Calibri" w:cs="Arial"/>
          <w:color w:val="002060"/>
          <w:sz w:val="22"/>
          <w:szCs w:val="22"/>
          <w:highlight w:val="yellow"/>
        </w:rPr>
        <w:t>/TRATAMENTO</w:t>
      </w:r>
      <w:r w:rsidR="0046744E" w:rsidRPr="0046744E">
        <w:rPr>
          <w:rFonts w:ascii="Calibri" w:hAnsi="Calibri" w:cs="Arial"/>
          <w:color w:val="002060"/>
          <w:sz w:val="22"/>
          <w:szCs w:val="22"/>
          <w:highlight w:val="yellow"/>
        </w:rPr>
        <w:t xml:space="preserve"> DESTAS </w:t>
      </w:r>
      <w:r w:rsidR="0046744E" w:rsidRPr="000B66C2">
        <w:rPr>
          <w:rFonts w:ascii="Calibri" w:hAnsi="Calibri" w:cs="Arial"/>
          <w:color w:val="002060"/>
          <w:sz w:val="22"/>
          <w:szCs w:val="22"/>
          <w:highlight w:val="yellow"/>
        </w:rPr>
        <w:t xml:space="preserve">NOTAS. </w:t>
      </w:r>
      <w:proofErr w:type="gramStart"/>
      <w:r w:rsidR="0046744E" w:rsidRPr="000B66C2">
        <w:rPr>
          <w:rFonts w:ascii="Calibri" w:hAnsi="Calibri" w:cs="Arial"/>
          <w:color w:val="002060"/>
          <w:sz w:val="22"/>
          <w:szCs w:val="22"/>
          <w:highlight w:val="yellow"/>
        </w:rPr>
        <w:t xml:space="preserve">PÓS </w:t>
      </w:r>
      <w:r w:rsidR="00737576" w:rsidRPr="000B66C2">
        <w:rPr>
          <w:rFonts w:ascii="Calibri" w:hAnsi="Calibri" w:cs="Arial"/>
          <w:color w:val="002060"/>
          <w:sz w:val="22"/>
          <w:szCs w:val="22"/>
          <w:highlight w:val="yellow"/>
        </w:rPr>
        <w:t>FECHAMENTO</w:t>
      </w:r>
      <w:proofErr w:type="gramEnd"/>
      <w:r w:rsidR="00737576" w:rsidRPr="000B66C2">
        <w:rPr>
          <w:rFonts w:ascii="Calibri" w:hAnsi="Calibri" w:cs="Arial"/>
          <w:color w:val="002060"/>
          <w:sz w:val="22"/>
          <w:szCs w:val="22"/>
          <w:highlight w:val="yellow"/>
        </w:rPr>
        <w:t xml:space="preserve"> DO </w:t>
      </w:r>
      <w:r w:rsidR="0046744E" w:rsidRPr="000B66C2">
        <w:rPr>
          <w:rFonts w:ascii="Calibri" w:hAnsi="Calibri" w:cs="Arial"/>
          <w:color w:val="002060"/>
          <w:sz w:val="22"/>
          <w:szCs w:val="22"/>
          <w:highlight w:val="yellow"/>
        </w:rPr>
        <w:t>ENCALHE</w:t>
      </w:r>
      <w:r w:rsidR="000B66C2" w:rsidRPr="000B66C2">
        <w:rPr>
          <w:rFonts w:ascii="Calibri" w:hAnsi="Calibri" w:cs="Arial"/>
          <w:color w:val="002060"/>
          <w:sz w:val="22"/>
          <w:szCs w:val="22"/>
          <w:highlight w:val="yellow"/>
        </w:rPr>
        <w:t xml:space="preserve"> ASSIM COMO, TRATAMENTO FISCAL (NOTAS DE ACERTO E ETC. SERÃO AUTOMÁTICAS?)</w:t>
      </w:r>
    </w:p>
    <w:p w:rsidR="000B66C2" w:rsidRDefault="000B66C2" w:rsidP="0046744E">
      <w:pPr>
        <w:ind w:left="360"/>
        <w:rPr>
          <w:rFonts w:ascii="Calibri" w:hAnsi="Calibri" w:cs="Arial"/>
          <w:color w:val="002060"/>
          <w:sz w:val="22"/>
          <w:szCs w:val="22"/>
        </w:rPr>
      </w:pPr>
    </w:p>
    <w:p w:rsidR="0074362D" w:rsidRDefault="0074362D" w:rsidP="0046744E">
      <w:pPr>
        <w:ind w:left="360"/>
        <w:rPr>
          <w:rFonts w:ascii="Calibri" w:hAnsi="Calibri" w:cs="Arial"/>
          <w:color w:val="002060"/>
          <w:sz w:val="22"/>
          <w:szCs w:val="22"/>
        </w:rPr>
      </w:pPr>
    </w:p>
    <w:p w:rsidR="0074362D" w:rsidRDefault="0074362D" w:rsidP="0046744E">
      <w:pPr>
        <w:ind w:left="360"/>
        <w:rPr>
          <w:rFonts w:ascii="Calibri" w:hAnsi="Calibri" w:cs="Arial"/>
          <w:color w:val="002060"/>
          <w:sz w:val="22"/>
          <w:szCs w:val="22"/>
        </w:rPr>
      </w:pPr>
    </w:p>
    <w:p w:rsidR="00CB1393" w:rsidRPr="007B0ED3" w:rsidRDefault="000624A9" w:rsidP="00D90C24">
      <w:pPr>
        <w:ind w:left="360"/>
        <w:rPr>
          <w:rFonts w:ascii="Calibri" w:hAnsi="Calibri" w:cs="Arial"/>
          <w:b/>
          <w:color w:val="002060"/>
          <w:sz w:val="22"/>
          <w:szCs w:val="22"/>
        </w:rPr>
      </w:pPr>
      <w:r w:rsidRPr="000624A9">
        <w:rPr>
          <w:rFonts w:ascii="Calibri" w:hAnsi="Calibri" w:cs="Arial"/>
          <w:b/>
          <w:color w:val="002060"/>
          <w:sz w:val="22"/>
          <w:szCs w:val="22"/>
        </w:rPr>
        <w:t>Processo de Conferência:</w:t>
      </w:r>
      <w:r w:rsidR="00562757" w:rsidRPr="007B0ED3">
        <w:rPr>
          <w:rFonts w:ascii="Calibri" w:hAnsi="Calibri" w:cs="Arial"/>
          <w:b/>
          <w:color w:val="002060"/>
          <w:sz w:val="22"/>
          <w:szCs w:val="22"/>
        </w:rPr>
        <w:t xml:space="preserve"> </w:t>
      </w:r>
    </w:p>
    <w:p w:rsidR="006432C3" w:rsidRDefault="006432C3" w:rsidP="00D90C24">
      <w:pPr>
        <w:ind w:left="360"/>
        <w:rPr>
          <w:rFonts w:ascii="Calibri" w:hAnsi="Calibri" w:cs="Arial"/>
          <w:color w:val="002060"/>
          <w:sz w:val="22"/>
          <w:szCs w:val="22"/>
        </w:rPr>
      </w:pPr>
    </w:p>
    <w:p w:rsidR="002814AB" w:rsidRDefault="00B604DF" w:rsidP="004F5A29">
      <w:pPr>
        <w:numPr>
          <w:ilvl w:val="0"/>
          <w:numId w:val="30"/>
        </w:numPr>
        <w:rPr>
          <w:rFonts w:ascii="Calibri" w:hAnsi="Calibri" w:cs="Arial"/>
          <w:color w:val="002060"/>
          <w:sz w:val="22"/>
          <w:szCs w:val="22"/>
        </w:rPr>
      </w:pPr>
      <w:r>
        <w:rPr>
          <w:rFonts w:ascii="Calibri" w:hAnsi="Calibri" w:cs="Arial"/>
          <w:color w:val="002060"/>
          <w:sz w:val="22"/>
          <w:szCs w:val="22"/>
        </w:rPr>
        <w:t>Cada funcionário usa</w:t>
      </w:r>
      <w:r w:rsidR="004F5A29">
        <w:rPr>
          <w:rFonts w:ascii="Calibri" w:hAnsi="Calibri" w:cs="Arial"/>
          <w:color w:val="002060"/>
          <w:sz w:val="22"/>
          <w:szCs w:val="22"/>
        </w:rPr>
        <w:t xml:space="preserve">rá seu </w:t>
      </w:r>
      <w:proofErr w:type="spellStart"/>
      <w:r w:rsidR="004F5A29" w:rsidRPr="00991FFE">
        <w:rPr>
          <w:rFonts w:ascii="Calibri" w:hAnsi="Calibri" w:cs="Arial"/>
          <w:i/>
          <w:color w:val="002060"/>
          <w:sz w:val="22"/>
          <w:szCs w:val="22"/>
        </w:rPr>
        <w:t>login</w:t>
      </w:r>
      <w:proofErr w:type="spellEnd"/>
      <w:r w:rsidR="0035789E">
        <w:rPr>
          <w:rFonts w:ascii="Calibri" w:hAnsi="Calibri" w:cs="Arial"/>
          <w:color w:val="002060"/>
          <w:sz w:val="22"/>
          <w:szCs w:val="22"/>
        </w:rPr>
        <w:t xml:space="preserve"> e </w:t>
      </w:r>
      <w:r w:rsidR="004F5A29">
        <w:rPr>
          <w:rFonts w:ascii="Calibri" w:hAnsi="Calibri" w:cs="Arial"/>
          <w:color w:val="002060"/>
          <w:sz w:val="22"/>
          <w:szCs w:val="22"/>
        </w:rPr>
        <w:t>senha para acesso ao sistema, ao entrar nesta funcionalidade a tela deve perguntar se o funcionário está no Box de Encalhe nº X, e permitir alteração do mesmo, caso necessário.</w:t>
      </w:r>
    </w:p>
    <w:p w:rsidR="002814AB" w:rsidRDefault="005003B0" w:rsidP="00836EA4">
      <w:pPr>
        <w:ind w:left="720"/>
        <w:rPr>
          <w:rFonts w:ascii="Calibri" w:hAnsi="Calibri" w:cs="Arial"/>
          <w:color w:val="002060"/>
          <w:sz w:val="22"/>
          <w:szCs w:val="22"/>
        </w:rPr>
      </w:pPr>
      <w:r>
        <w:rPr>
          <w:rFonts w:ascii="Calibri" w:hAnsi="Calibri" w:cs="Arial"/>
          <w:color w:val="002060"/>
          <w:sz w:val="22"/>
          <w:szCs w:val="22"/>
        </w:rPr>
        <w:t>Obs.1</w:t>
      </w:r>
      <w:r w:rsidR="002C1789">
        <w:rPr>
          <w:rFonts w:ascii="Calibri" w:hAnsi="Calibri" w:cs="Arial"/>
          <w:color w:val="002060"/>
          <w:sz w:val="22"/>
          <w:szCs w:val="22"/>
        </w:rPr>
        <w:t xml:space="preserve">: O Box deverá ser o default do </w:t>
      </w:r>
      <w:r w:rsidR="004F5A29">
        <w:rPr>
          <w:rFonts w:ascii="Calibri" w:hAnsi="Calibri" w:cs="Arial"/>
          <w:color w:val="002060"/>
          <w:sz w:val="22"/>
          <w:szCs w:val="22"/>
        </w:rPr>
        <w:t>conferente (</w:t>
      </w:r>
      <w:r w:rsidR="002814AB">
        <w:rPr>
          <w:rFonts w:ascii="Calibri" w:hAnsi="Calibri" w:cs="Arial"/>
          <w:color w:val="002060"/>
          <w:sz w:val="22"/>
          <w:szCs w:val="22"/>
        </w:rPr>
        <w:t>informação presente no cadastro de usuários)</w:t>
      </w:r>
      <w:r w:rsidR="004F5A29">
        <w:rPr>
          <w:rFonts w:ascii="Calibri" w:hAnsi="Calibri" w:cs="Arial"/>
          <w:color w:val="002060"/>
          <w:sz w:val="22"/>
          <w:szCs w:val="22"/>
        </w:rPr>
        <w:t>.</w:t>
      </w:r>
    </w:p>
    <w:p w:rsidR="005003B0" w:rsidRDefault="005003B0" w:rsidP="00836EA4">
      <w:pPr>
        <w:ind w:left="720"/>
        <w:rPr>
          <w:rFonts w:ascii="Calibri" w:hAnsi="Calibri" w:cs="Arial"/>
          <w:color w:val="002060"/>
          <w:sz w:val="22"/>
          <w:szCs w:val="22"/>
        </w:rPr>
      </w:pPr>
      <w:r>
        <w:rPr>
          <w:rFonts w:ascii="Calibri" w:hAnsi="Calibri" w:cs="Arial"/>
          <w:color w:val="002060"/>
          <w:sz w:val="22"/>
          <w:szCs w:val="22"/>
        </w:rPr>
        <w:t>Obs.2: A funcionalidade só deverá listar na pop-up os Box de Encalhe, deve desconsiderar os demais tipos de Box cadastrados.</w:t>
      </w:r>
    </w:p>
    <w:p w:rsidR="002814AB" w:rsidRDefault="00B604DF" w:rsidP="004F5A29">
      <w:pPr>
        <w:numPr>
          <w:ilvl w:val="0"/>
          <w:numId w:val="30"/>
        </w:numPr>
        <w:rPr>
          <w:rFonts w:ascii="Calibri" w:hAnsi="Calibri" w:cs="Arial"/>
          <w:color w:val="002060"/>
          <w:sz w:val="22"/>
          <w:szCs w:val="22"/>
        </w:rPr>
      </w:pPr>
      <w:r>
        <w:rPr>
          <w:rFonts w:ascii="Calibri" w:hAnsi="Calibri" w:cs="Arial"/>
          <w:color w:val="002060"/>
          <w:sz w:val="22"/>
          <w:szCs w:val="22"/>
        </w:rPr>
        <w:t>Para iniciar a confer</w:t>
      </w:r>
      <w:r w:rsidR="0035789E">
        <w:rPr>
          <w:rFonts w:ascii="Calibri" w:hAnsi="Calibri" w:cs="Arial"/>
          <w:color w:val="002060"/>
          <w:sz w:val="22"/>
          <w:szCs w:val="22"/>
        </w:rPr>
        <w:t>ência do encalhe</w:t>
      </w:r>
      <w:r>
        <w:rPr>
          <w:rFonts w:ascii="Calibri" w:hAnsi="Calibri" w:cs="Arial"/>
          <w:color w:val="002060"/>
          <w:sz w:val="22"/>
          <w:szCs w:val="22"/>
        </w:rPr>
        <w:t>, o</w:t>
      </w:r>
      <w:r w:rsidR="002C1789" w:rsidRPr="00CB1393">
        <w:rPr>
          <w:rFonts w:ascii="Calibri" w:hAnsi="Calibri" w:cs="Arial"/>
          <w:color w:val="002060"/>
          <w:sz w:val="22"/>
          <w:szCs w:val="22"/>
        </w:rPr>
        <w:t xml:space="preserve"> Conferente deverá informar </w:t>
      </w:r>
      <w:r w:rsidR="0035789E">
        <w:rPr>
          <w:rFonts w:ascii="Calibri" w:hAnsi="Calibri" w:cs="Arial"/>
          <w:color w:val="002060"/>
          <w:sz w:val="22"/>
          <w:szCs w:val="22"/>
        </w:rPr>
        <w:t>o número da</w:t>
      </w:r>
      <w:r w:rsidR="002C1789" w:rsidRPr="00CB1393">
        <w:rPr>
          <w:rFonts w:ascii="Calibri" w:hAnsi="Calibri" w:cs="Arial"/>
          <w:color w:val="002060"/>
          <w:sz w:val="22"/>
          <w:szCs w:val="22"/>
        </w:rPr>
        <w:t xml:space="preserve"> cota</w:t>
      </w:r>
      <w:r w:rsidR="0035789E">
        <w:rPr>
          <w:rFonts w:ascii="Calibri" w:hAnsi="Calibri" w:cs="Arial"/>
          <w:color w:val="002060"/>
          <w:sz w:val="22"/>
          <w:szCs w:val="22"/>
        </w:rPr>
        <w:t xml:space="preserve"> que terá seu encalhe processado. D</w:t>
      </w:r>
      <w:r w:rsidR="002C1789" w:rsidRPr="00CB1393">
        <w:rPr>
          <w:rFonts w:ascii="Calibri" w:hAnsi="Calibri" w:cs="Arial"/>
          <w:color w:val="002060"/>
          <w:sz w:val="22"/>
          <w:szCs w:val="22"/>
        </w:rPr>
        <w:t>esta</w:t>
      </w:r>
      <w:r w:rsidR="00CB1393">
        <w:rPr>
          <w:rFonts w:ascii="Calibri" w:hAnsi="Calibri" w:cs="Arial"/>
          <w:color w:val="002060"/>
          <w:sz w:val="22"/>
          <w:szCs w:val="22"/>
        </w:rPr>
        <w:t xml:space="preserve"> </w:t>
      </w:r>
      <w:r w:rsidR="002C1789" w:rsidRPr="00CB1393">
        <w:rPr>
          <w:rFonts w:ascii="Calibri" w:hAnsi="Calibri" w:cs="Arial"/>
          <w:color w:val="002060"/>
          <w:sz w:val="22"/>
          <w:szCs w:val="22"/>
        </w:rPr>
        <w:t>forma o sistema trará informações d</w:t>
      </w:r>
      <w:r w:rsidR="00E77B83" w:rsidRPr="00CB1393">
        <w:rPr>
          <w:rFonts w:ascii="Calibri" w:hAnsi="Calibri" w:cs="Arial"/>
          <w:color w:val="002060"/>
          <w:sz w:val="22"/>
          <w:szCs w:val="22"/>
        </w:rPr>
        <w:t>a</w:t>
      </w:r>
      <w:r w:rsidR="0035789E">
        <w:rPr>
          <w:rFonts w:ascii="Calibri" w:hAnsi="Calibri" w:cs="Arial"/>
          <w:color w:val="002060"/>
          <w:sz w:val="22"/>
          <w:szCs w:val="22"/>
        </w:rPr>
        <w:t xml:space="preserve"> mesma</w:t>
      </w:r>
      <w:r w:rsidR="002C1789" w:rsidRPr="00CB1393">
        <w:rPr>
          <w:rFonts w:ascii="Calibri" w:hAnsi="Calibri" w:cs="Arial"/>
          <w:color w:val="002060"/>
          <w:sz w:val="22"/>
          <w:szCs w:val="22"/>
        </w:rPr>
        <w:t>,</w:t>
      </w:r>
      <w:r w:rsidR="0035789E">
        <w:rPr>
          <w:rFonts w:ascii="Calibri" w:hAnsi="Calibri" w:cs="Arial"/>
          <w:color w:val="002060"/>
          <w:sz w:val="22"/>
          <w:szCs w:val="22"/>
        </w:rPr>
        <w:t xml:space="preserve"> como:</w:t>
      </w:r>
      <w:r w:rsidR="002C1789" w:rsidRPr="00CB1393">
        <w:rPr>
          <w:rFonts w:ascii="Calibri" w:hAnsi="Calibri" w:cs="Arial"/>
          <w:color w:val="002060"/>
          <w:sz w:val="22"/>
          <w:szCs w:val="22"/>
        </w:rPr>
        <w:t xml:space="preserve"> nome</w:t>
      </w:r>
      <w:r w:rsidR="00B17044" w:rsidRPr="00CB1393">
        <w:rPr>
          <w:rFonts w:ascii="Calibri" w:hAnsi="Calibri" w:cs="Arial"/>
          <w:color w:val="002060"/>
          <w:sz w:val="22"/>
          <w:szCs w:val="22"/>
        </w:rPr>
        <w:t xml:space="preserve"> do titular </w:t>
      </w:r>
      <w:r w:rsidR="0035789E">
        <w:rPr>
          <w:rFonts w:ascii="Calibri" w:hAnsi="Calibri" w:cs="Arial"/>
          <w:color w:val="002060"/>
          <w:sz w:val="22"/>
          <w:szCs w:val="22"/>
        </w:rPr>
        <w:t>e</w:t>
      </w:r>
      <w:r w:rsidR="00B17044" w:rsidRPr="00CB1393">
        <w:rPr>
          <w:rFonts w:ascii="Calibri" w:hAnsi="Calibri" w:cs="Arial"/>
          <w:color w:val="002060"/>
          <w:sz w:val="22"/>
          <w:szCs w:val="22"/>
        </w:rPr>
        <w:t xml:space="preserve"> forma de pagamento</w:t>
      </w:r>
      <w:r w:rsidR="00CB1393">
        <w:rPr>
          <w:rFonts w:ascii="Calibri" w:hAnsi="Calibri" w:cs="Arial"/>
          <w:color w:val="002060"/>
          <w:sz w:val="22"/>
          <w:szCs w:val="22"/>
        </w:rPr>
        <w:t xml:space="preserve">. Implicitamente o sistema deve identificar </w:t>
      </w:r>
      <w:r w:rsidR="002C1789" w:rsidRPr="00CB1393">
        <w:rPr>
          <w:rFonts w:ascii="Calibri" w:hAnsi="Calibri" w:cs="Arial"/>
          <w:color w:val="002060"/>
          <w:sz w:val="22"/>
          <w:szCs w:val="22"/>
        </w:rPr>
        <w:t>as publicações d</w:t>
      </w:r>
      <w:r w:rsidR="00E77B83" w:rsidRPr="00CB1393">
        <w:rPr>
          <w:rFonts w:ascii="Calibri" w:hAnsi="Calibri" w:cs="Arial"/>
          <w:color w:val="002060"/>
          <w:sz w:val="22"/>
          <w:szCs w:val="22"/>
        </w:rPr>
        <w:t>a</w:t>
      </w:r>
      <w:r w:rsidR="002C1789" w:rsidRPr="00CB1393">
        <w:rPr>
          <w:rFonts w:ascii="Calibri" w:hAnsi="Calibri" w:cs="Arial"/>
          <w:color w:val="002060"/>
          <w:sz w:val="22"/>
          <w:szCs w:val="22"/>
        </w:rPr>
        <w:t xml:space="preserve"> </w:t>
      </w:r>
      <w:r w:rsidR="00E77B83" w:rsidRPr="00CB1393">
        <w:rPr>
          <w:rFonts w:ascii="Calibri" w:hAnsi="Calibri" w:cs="Arial"/>
          <w:color w:val="002060"/>
          <w:sz w:val="22"/>
          <w:szCs w:val="22"/>
        </w:rPr>
        <w:t>Cota</w:t>
      </w:r>
      <w:r w:rsidR="002C1789" w:rsidRPr="00CB1393">
        <w:rPr>
          <w:rFonts w:ascii="Calibri" w:hAnsi="Calibri" w:cs="Arial"/>
          <w:color w:val="002060"/>
          <w:sz w:val="22"/>
          <w:szCs w:val="22"/>
        </w:rPr>
        <w:t xml:space="preserve"> que deverão ser recepcionadas</w:t>
      </w:r>
      <w:r w:rsidR="0035789E">
        <w:rPr>
          <w:rFonts w:ascii="Calibri" w:hAnsi="Calibri" w:cs="Arial"/>
          <w:color w:val="002060"/>
          <w:sz w:val="22"/>
          <w:szCs w:val="22"/>
        </w:rPr>
        <w:t xml:space="preserve"> e suas respectivas quantidades</w:t>
      </w:r>
      <w:r w:rsidR="007F1045">
        <w:rPr>
          <w:rFonts w:ascii="Calibri" w:hAnsi="Calibri" w:cs="Arial"/>
          <w:color w:val="002060"/>
          <w:sz w:val="22"/>
          <w:szCs w:val="22"/>
        </w:rPr>
        <w:t xml:space="preserve"> e gra</w:t>
      </w:r>
      <w:r w:rsidR="007D4CB4">
        <w:rPr>
          <w:rFonts w:ascii="Calibri" w:hAnsi="Calibri" w:cs="Arial"/>
          <w:color w:val="002060"/>
          <w:sz w:val="22"/>
          <w:szCs w:val="22"/>
        </w:rPr>
        <w:t>var o horário dessa operação</w:t>
      </w:r>
      <w:r w:rsidR="00B17044" w:rsidRPr="00CB1393">
        <w:rPr>
          <w:rFonts w:ascii="Calibri" w:hAnsi="Calibri" w:cs="Arial"/>
          <w:color w:val="002060"/>
          <w:sz w:val="22"/>
          <w:szCs w:val="22"/>
        </w:rPr>
        <w:t>.</w:t>
      </w:r>
    </w:p>
    <w:p w:rsidR="007D4CB4" w:rsidRDefault="007D4CB4" w:rsidP="007D4CB4">
      <w:pPr>
        <w:ind w:left="720"/>
        <w:rPr>
          <w:rFonts w:ascii="Calibri" w:hAnsi="Calibri" w:cs="Arial"/>
          <w:color w:val="002060"/>
          <w:sz w:val="22"/>
          <w:szCs w:val="22"/>
        </w:rPr>
      </w:pPr>
      <w:r w:rsidRPr="007D4CB4">
        <w:rPr>
          <w:rFonts w:ascii="Calibri" w:hAnsi="Calibri" w:cs="Arial"/>
          <w:color w:val="002060"/>
          <w:sz w:val="22"/>
          <w:szCs w:val="22"/>
          <w:highlight w:val="yellow"/>
        </w:rPr>
        <w:t xml:space="preserve">INDICADORES DE PRODUTIVIDADE / </w:t>
      </w:r>
      <w:proofErr w:type="gramStart"/>
      <w:r w:rsidRPr="007D4CB4">
        <w:rPr>
          <w:rFonts w:ascii="Calibri" w:hAnsi="Calibri" w:cs="Arial"/>
          <w:color w:val="002060"/>
          <w:sz w:val="22"/>
          <w:szCs w:val="22"/>
          <w:highlight w:val="yellow"/>
        </w:rPr>
        <w:t>CONSULTA</w:t>
      </w:r>
      <w:proofErr w:type="gramEnd"/>
      <w:r w:rsidRPr="007D4CB4">
        <w:rPr>
          <w:rFonts w:ascii="Calibri" w:hAnsi="Calibri" w:cs="Arial"/>
          <w:color w:val="002060"/>
          <w:sz w:val="22"/>
          <w:szCs w:val="22"/>
          <w:highlight w:val="yellow"/>
        </w:rPr>
        <w:t xml:space="preserve"> DE INFORMAÇÕES PARA MONTÁ-LO.</w:t>
      </w:r>
    </w:p>
    <w:p w:rsidR="004137E0" w:rsidRDefault="00991FFE" w:rsidP="004F5A29">
      <w:pPr>
        <w:numPr>
          <w:ilvl w:val="0"/>
          <w:numId w:val="30"/>
        </w:numPr>
        <w:rPr>
          <w:rFonts w:ascii="Calibri" w:hAnsi="Calibri" w:cs="Arial"/>
          <w:color w:val="002060"/>
          <w:sz w:val="22"/>
          <w:szCs w:val="22"/>
        </w:rPr>
      </w:pPr>
      <w:r w:rsidRPr="004137E0">
        <w:rPr>
          <w:rFonts w:ascii="Calibri" w:hAnsi="Calibri" w:cs="Arial"/>
          <w:color w:val="002060"/>
          <w:sz w:val="22"/>
          <w:szCs w:val="22"/>
        </w:rPr>
        <w:t>Haverá uma opção parametrizável de utilização no sistema, onde o conferente poderá informar o valor total de encalhe calculado pelo jornaleiro, para que seja comparado na finalização do processamento com o valor gerado pelo sistema.</w:t>
      </w:r>
      <w:r w:rsidR="006C2479" w:rsidRPr="004137E0">
        <w:rPr>
          <w:rFonts w:ascii="Calibri" w:hAnsi="Calibri" w:cs="Arial"/>
          <w:color w:val="002060"/>
          <w:sz w:val="22"/>
          <w:szCs w:val="22"/>
        </w:rPr>
        <w:t xml:space="preserve"> </w:t>
      </w:r>
    </w:p>
    <w:p w:rsidR="000B66C2" w:rsidRDefault="000B66C2" w:rsidP="000B66C2">
      <w:pPr>
        <w:ind w:left="720"/>
        <w:rPr>
          <w:rFonts w:ascii="Calibri" w:hAnsi="Calibri" w:cs="Arial"/>
          <w:color w:val="002060"/>
          <w:sz w:val="22"/>
          <w:szCs w:val="22"/>
        </w:rPr>
      </w:pPr>
      <w:r>
        <w:rPr>
          <w:rFonts w:ascii="Calibri" w:hAnsi="Calibri" w:cs="Arial"/>
          <w:color w:val="002060"/>
          <w:sz w:val="22"/>
          <w:szCs w:val="22"/>
        </w:rPr>
        <w:t xml:space="preserve">Obs.: A utilização desta opção não deverá bloquear o encerramento da conferência de encalhe desta cota, ou seja, o sistema deverá permitir o fechamento do encalhe desta cota mesmo que tenhamos diferença entre o informado x lógico. </w:t>
      </w:r>
      <w:r w:rsidRPr="000B66C2">
        <w:rPr>
          <w:rFonts w:ascii="Calibri" w:hAnsi="Calibri" w:cs="Arial"/>
          <w:color w:val="002060"/>
          <w:sz w:val="22"/>
          <w:szCs w:val="22"/>
          <w:highlight w:val="yellow"/>
        </w:rPr>
        <w:t>VERIFICAR SE QUEREMOS TER UM RELATÓRIO COM TODAS AS COTAS QUE TIVERAM DIFERENÇA ENTRE LÓGICO X INFORMADO.</w:t>
      </w:r>
    </w:p>
    <w:p w:rsidR="003F7367" w:rsidRPr="004137E0" w:rsidRDefault="00737576" w:rsidP="004F5A29">
      <w:pPr>
        <w:numPr>
          <w:ilvl w:val="0"/>
          <w:numId w:val="30"/>
        </w:numPr>
        <w:rPr>
          <w:rFonts w:ascii="Calibri" w:hAnsi="Calibri" w:cs="Arial"/>
          <w:color w:val="002060"/>
          <w:sz w:val="22"/>
          <w:szCs w:val="22"/>
        </w:rPr>
      </w:pPr>
      <w:r>
        <w:rPr>
          <w:rFonts w:ascii="Calibri" w:hAnsi="Calibri" w:cs="Arial"/>
          <w:color w:val="002060"/>
          <w:sz w:val="22"/>
          <w:szCs w:val="22"/>
        </w:rPr>
        <w:t>Após incluir as informações acima</w:t>
      </w:r>
      <w:r w:rsidR="00077261" w:rsidRPr="004137E0">
        <w:rPr>
          <w:rFonts w:ascii="Calibri" w:hAnsi="Calibri" w:cs="Arial"/>
          <w:color w:val="002060"/>
          <w:sz w:val="22"/>
          <w:szCs w:val="22"/>
        </w:rPr>
        <w:t>, o</w:t>
      </w:r>
      <w:r w:rsidR="003F7367" w:rsidRPr="004137E0">
        <w:rPr>
          <w:rFonts w:ascii="Calibri" w:hAnsi="Calibri" w:cs="Arial"/>
          <w:color w:val="002060"/>
          <w:sz w:val="22"/>
          <w:szCs w:val="22"/>
        </w:rPr>
        <w:t xml:space="preserve"> conferente deverá realizar a conferência do encalhe através dos seguintes passos:</w:t>
      </w:r>
    </w:p>
    <w:p w:rsidR="003F7367" w:rsidRDefault="003F7367" w:rsidP="00744D00">
      <w:pPr>
        <w:ind w:left="360"/>
        <w:rPr>
          <w:rFonts w:ascii="Calibri" w:hAnsi="Calibri" w:cs="Arial"/>
          <w:color w:val="002060"/>
          <w:sz w:val="22"/>
          <w:szCs w:val="22"/>
        </w:rPr>
      </w:pPr>
    </w:p>
    <w:p w:rsidR="002814AB" w:rsidRDefault="00754EA4" w:rsidP="004F5A29">
      <w:pPr>
        <w:numPr>
          <w:ilvl w:val="1"/>
          <w:numId w:val="30"/>
        </w:numPr>
        <w:rPr>
          <w:rFonts w:ascii="Calibri" w:hAnsi="Calibri" w:cs="Arial"/>
          <w:color w:val="002060"/>
          <w:sz w:val="22"/>
          <w:szCs w:val="22"/>
        </w:rPr>
      </w:pPr>
      <w:r>
        <w:rPr>
          <w:rFonts w:ascii="Calibri" w:hAnsi="Calibri" w:cs="Arial"/>
          <w:color w:val="002060"/>
          <w:sz w:val="22"/>
          <w:szCs w:val="22"/>
        </w:rPr>
        <w:t>O</w:t>
      </w:r>
      <w:r w:rsidR="003F7367">
        <w:rPr>
          <w:rFonts w:ascii="Calibri" w:hAnsi="Calibri" w:cs="Arial"/>
          <w:color w:val="002060"/>
          <w:sz w:val="22"/>
          <w:szCs w:val="22"/>
        </w:rPr>
        <w:t xml:space="preserve"> </w:t>
      </w:r>
      <w:proofErr w:type="spellStart"/>
      <w:r w:rsidR="003F7367" w:rsidRPr="00ED7FC3">
        <w:rPr>
          <w:rFonts w:ascii="Calibri" w:hAnsi="Calibri" w:cs="Arial"/>
          <w:color w:val="002060"/>
          <w:sz w:val="22"/>
          <w:szCs w:val="22"/>
        </w:rPr>
        <w:t>prompt</w:t>
      </w:r>
      <w:proofErr w:type="spellEnd"/>
      <w:r w:rsidR="003F7367">
        <w:rPr>
          <w:rFonts w:ascii="Calibri" w:hAnsi="Calibri" w:cs="Arial"/>
          <w:color w:val="002060"/>
          <w:sz w:val="22"/>
          <w:szCs w:val="22"/>
        </w:rPr>
        <w:t xml:space="preserve"> do sistema deverá posicionar o cursor no campo q</w:t>
      </w:r>
      <w:r w:rsidR="0035789E">
        <w:rPr>
          <w:rFonts w:ascii="Calibri" w:hAnsi="Calibri" w:cs="Arial"/>
          <w:color w:val="002060"/>
          <w:sz w:val="22"/>
          <w:szCs w:val="22"/>
        </w:rPr>
        <w:t>uan</w:t>
      </w:r>
      <w:r w:rsidR="003F7367">
        <w:rPr>
          <w:rFonts w:ascii="Calibri" w:hAnsi="Calibri" w:cs="Arial"/>
          <w:color w:val="002060"/>
          <w:sz w:val="22"/>
          <w:szCs w:val="22"/>
        </w:rPr>
        <w:t>t</w:t>
      </w:r>
      <w:r w:rsidR="0035789E">
        <w:rPr>
          <w:rFonts w:ascii="Calibri" w:hAnsi="Calibri" w:cs="Arial"/>
          <w:color w:val="002060"/>
          <w:sz w:val="22"/>
          <w:szCs w:val="22"/>
        </w:rPr>
        <w:t>ida</w:t>
      </w:r>
      <w:r w:rsidR="003F7367">
        <w:rPr>
          <w:rFonts w:ascii="Calibri" w:hAnsi="Calibri" w:cs="Arial"/>
          <w:color w:val="002060"/>
          <w:sz w:val="22"/>
          <w:szCs w:val="22"/>
        </w:rPr>
        <w:t>de</w:t>
      </w:r>
      <w:r w:rsidR="0035789E">
        <w:rPr>
          <w:rFonts w:ascii="Calibri" w:hAnsi="Calibri" w:cs="Arial"/>
          <w:color w:val="002060"/>
          <w:sz w:val="22"/>
          <w:szCs w:val="22"/>
        </w:rPr>
        <w:t xml:space="preserve"> de</w:t>
      </w:r>
      <w:r w:rsidR="003F7367">
        <w:rPr>
          <w:rFonts w:ascii="Calibri" w:hAnsi="Calibri" w:cs="Arial"/>
          <w:color w:val="002060"/>
          <w:sz w:val="22"/>
          <w:szCs w:val="22"/>
        </w:rPr>
        <w:t xml:space="preserve"> exemplares recebidos para que o usuário insira a quantidade caso deseje. Outra possibilidade é: a cada passagem do código de barras o sistema deve incrementar </w:t>
      </w:r>
      <w:r w:rsidR="0035789E">
        <w:rPr>
          <w:rFonts w:ascii="Calibri" w:hAnsi="Calibri" w:cs="Arial"/>
          <w:color w:val="002060"/>
          <w:sz w:val="22"/>
          <w:szCs w:val="22"/>
        </w:rPr>
        <w:t>um exemplar</w:t>
      </w:r>
      <w:r w:rsidR="003F7367">
        <w:rPr>
          <w:rFonts w:ascii="Calibri" w:hAnsi="Calibri" w:cs="Arial"/>
          <w:color w:val="002060"/>
          <w:sz w:val="22"/>
          <w:szCs w:val="22"/>
        </w:rPr>
        <w:t xml:space="preserve"> no campo quantidade</w:t>
      </w:r>
      <w:r w:rsidR="0035789E">
        <w:rPr>
          <w:rFonts w:ascii="Calibri" w:hAnsi="Calibri" w:cs="Arial"/>
          <w:color w:val="002060"/>
          <w:sz w:val="22"/>
          <w:szCs w:val="22"/>
        </w:rPr>
        <w:t>;</w:t>
      </w:r>
      <w:r>
        <w:rPr>
          <w:rFonts w:ascii="Calibri" w:hAnsi="Calibri" w:cs="Arial"/>
          <w:color w:val="002060"/>
          <w:sz w:val="22"/>
          <w:szCs w:val="22"/>
        </w:rPr>
        <w:t xml:space="preserve"> caso o</w:t>
      </w:r>
      <w:r w:rsidR="00DB51FF">
        <w:rPr>
          <w:rFonts w:ascii="Calibri" w:hAnsi="Calibri" w:cs="Arial"/>
          <w:color w:val="002060"/>
          <w:sz w:val="22"/>
          <w:szCs w:val="22"/>
        </w:rPr>
        <w:t xml:space="preserve"> usuário passe mais de uma vez o mesmo produto sem informar a quantidade, apenas no código de barras, a funcionalidade deverá somar as quantidades.</w:t>
      </w:r>
    </w:p>
    <w:p w:rsidR="00DB51FF" w:rsidRDefault="00737576" w:rsidP="00DB51FF">
      <w:pPr>
        <w:ind w:left="1440"/>
        <w:rPr>
          <w:rFonts w:ascii="Calibri" w:hAnsi="Calibri" w:cs="Arial"/>
          <w:color w:val="002060"/>
          <w:sz w:val="22"/>
          <w:szCs w:val="22"/>
          <w:u w:val="single"/>
        </w:rPr>
      </w:pPr>
      <w:r>
        <w:rPr>
          <w:rFonts w:ascii="Calibri" w:hAnsi="Calibri" w:cs="Arial"/>
          <w:color w:val="002060"/>
          <w:sz w:val="22"/>
          <w:szCs w:val="22"/>
        </w:rPr>
        <w:t xml:space="preserve">Obs.: </w:t>
      </w:r>
      <w:r w:rsidRPr="00CB1393">
        <w:rPr>
          <w:rFonts w:ascii="Calibri" w:hAnsi="Calibri" w:cs="Arial"/>
          <w:color w:val="002060"/>
          <w:sz w:val="22"/>
          <w:szCs w:val="22"/>
        </w:rPr>
        <w:t>A quantidade de exemplares devolvidos deverá respeitar o limite de exemplares recebidos pela Cota (exemplares de encalhe &lt;= exemplares reparte</w:t>
      </w:r>
      <w:r>
        <w:rPr>
          <w:rFonts w:ascii="Calibri" w:hAnsi="Calibri" w:cs="Arial"/>
          <w:color w:val="002060"/>
          <w:sz w:val="22"/>
          <w:szCs w:val="22"/>
        </w:rPr>
        <w:t xml:space="preserve">). </w:t>
      </w:r>
      <w:r w:rsidRPr="00737576">
        <w:rPr>
          <w:rFonts w:ascii="Calibri" w:hAnsi="Calibri" w:cs="Arial"/>
          <w:color w:val="002060"/>
          <w:sz w:val="22"/>
          <w:szCs w:val="22"/>
          <w:highlight w:val="yellow"/>
        </w:rPr>
        <w:t xml:space="preserve">Para aceite de uma quantidade superior ao reparte, o sistema deve solicitar a aprovação da supervisão. IDENTIFICAR COMO PODEMOS FAZER </w:t>
      </w:r>
      <w:proofErr w:type="gramStart"/>
      <w:r w:rsidRPr="00737576">
        <w:rPr>
          <w:rFonts w:ascii="Calibri" w:hAnsi="Calibri" w:cs="Arial"/>
          <w:color w:val="002060"/>
          <w:sz w:val="22"/>
          <w:szCs w:val="22"/>
          <w:highlight w:val="yellow"/>
        </w:rPr>
        <w:t>ISSO,</w:t>
      </w:r>
      <w:proofErr w:type="gramEnd"/>
      <w:r w:rsidR="00DB51FF">
        <w:rPr>
          <w:rFonts w:ascii="Calibri" w:hAnsi="Calibri" w:cs="Arial"/>
          <w:color w:val="002060"/>
          <w:sz w:val="22"/>
          <w:szCs w:val="22"/>
          <w:highlight w:val="yellow"/>
        </w:rPr>
        <w:t xml:space="preserve">POIS DEVE </w:t>
      </w:r>
      <w:r w:rsidR="00DB51FF">
        <w:rPr>
          <w:rFonts w:ascii="Calibri" w:hAnsi="Calibri" w:cs="Arial"/>
          <w:color w:val="002060"/>
          <w:sz w:val="22"/>
          <w:szCs w:val="22"/>
          <w:highlight w:val="yellow"/>
          <w:u w:val="single"/>
        </w:rPr>
        <w:t>SER</w:t>
      </w:r>
      <w:r w:rsidRPr="00737576">
        <w:rPr>
          <w:rFonts w:ascii="Calibri" w:hAnsi="Calibri" w:cs="Arial"/>
          <w:color w:val="002060"/>
          <w:sz w:val="22"/>
          <w:szCs w:val="22"/>
          <w:highlight w:val="yellow"/>
          <w:u w:val="single"/>
        </w:rPr>
        <w:t xml:space="preserve"> VERIFICADO NA HORA</w:t>
      </w:r>
      <w:r w:rsidR="00DB51FF">
        <w:rPr>
          <w:rFonts w:ascii="Calibri" w:hAnsi="Calibri" w:cs="Arial"/>
          <w:color w:val="002060"/>
          <w:sz w:val="22"/>
          <w:szCs w:val="22"/>
          <w:highlight w:val="yellow"/>
          <w:u w:val="single"/>
        </w:rPr>
        <w:t>.</w:t>
      </w:r>
      <w:r w:rsidRPr="00737576">
        <w:rPr>
          <w:rFonts w:ascii="Calibri" w:hAnsi="Calibri" w:cs="Arial"/>
          <w:color w:val="002060"/>
          <w:sz w:val="22"/>
          <w:szCs w:val="22"/>
          <w:highlight w:val="yellow"/>
          <w:u w:val="single"/>
        </w:rPr>
        <w:t xml:space="preserve"> </w:t>
      </w:r>
    </w:p>
    <w:p w:rsidR="002814AB" w:rsidRDefault="003F7367" w:rsidP="00DB51FF">
      <w:pPr>
        <w:ind w:left="1440"/>
        <w:rPr>
          <w:rFonts w:ascii="Calibri" w:hAnsi="Calibri" w:cs="Arial"/>
          <w:color w:val="002060"/>
          <w:sz w:val="22"/>
          <w:szCs w:val="22"/>
        </w:rPr>
      </w:pPr>
      <w:r>
        <w:rPr>
          <w:rFonts w:ascii="Calibri" w:hAnsi="Calibri" w:cs="Arial"/>
          <w:color w:val="002060"/>
          <w:sz w:val="22"/>
          <w:szCs w:val="22"/>
        </w:rPr>
        <w:t xml:space="preserve">Informa o código de barras através do leitor. Nos casos em que o código de barras estiver ilegível ou o leitor não estiver funcionando por algum motivo, deve ser possível </w:t>
      </w:r>
      <w:r w:rsidR="00234498">
        <w:rPr>
          <w:rFonts w:ascii="Calibri" w:hAnsi="Calibri" w:cs="Arial"/>
          <w:color w:val="002060"/>
          <w:sz w:val="22"/>
          <w:szCs w:val="22"/>
        </w:rPr>
        <w:t>à</w:t>
      </w:r>
      <w:r>
        <w:rPr>
          <w:rFonts w:ascii="Calibri" w:hAnsi="Calibri" w:cs="Arial"/>
          <w:color w:val="002060"/>
          <w:sz w:val="22"/>
          <w:szCs w:val="22"/>
        </w:rPr>
        <w:t xml:space="preserve"> busca da revista pelo SM, código de barras do produto ou código do produto </w:t>
      </w:r>
      <w:r w:rsidR="00ED7FC3">
        <w:rPr>
          <w:rFonts w:ascii="Calibri" w:hAnsi="Calibri" w:cs="Arial"/>
          <w:color w:val="002060"/>
          <w:sz w:val="22"/>
          <w:szCs w:val="22"/>
        </w:rPr>
        <w:t>ou pelo nome do produto</w:t>
      </w:r>
      <w:r>
        <w:rPr>
          <w:rFonts w:ascii="Calibri" w:hAnsi="Calibri" w:cs="Arial"/>
          <w:color w:val="002060"/>
          <w:sz w:val="22"/>
          <w:szCs w:val="22"/>
        </w:rPr>
        <w:t xml:space="preserve">. O produto informado é associado </w:t>
      </w:r>
      <w:r w:rsidR="00234498">
        <w:rPr>
          <w:rFonts w:ascii="Calibri" w:hAnsi="Calibri" w:cs="Arial"/>
          <w:color w:val="002060"/>
          <w:sz w:val="22"/>
          <w:szCs w:val="22"/>
        </w:rPr>
        <w:t>à</w:t>
      </w:r>
      <w:r>
        <w:rPr>
          <w:rFonts w:ascii="Calibri" w:hAnsi="Calibri" w:cs="Arial"/>
          <w:color w:val="002060"/>
          <w:sz w:val="22"/>
          <w:szCs w:val="22"/>
        </w:rPr>
        <w:t xml:space="preserve"> quantidade i</w:t>
      </w:r>
      <w:r w:rsidR="00077261">
        <w:rPr>
          <w:rFonts w:ascii="Calibri" w:hAnsi="Calibri" w:cs="Arial"/>
          <w:color w:val="002060"/>
          <w:sz w:val="22"/>
          <w:szCs w:val="22"/>
        </w:rPr>
        <w:t>nformada na etapa “a”.</w:t>
      </w:r>
      <w:r w:rsidR="00234498">
        <w:rPr>
          <w:rFonts w:ascii="Calibri" w:hAnsi="Calibri" w:cs="Arial"/>
          <w:color w:val="002060"/>
          <w:sz w:val="22"/>
          <w:szCs w:val="22"/>
        </w:rPr>
        <w:t xml:space="preserve"> Portanto o sistema deverá abrir uma janela que possibilite esta busca, automaticamente.</w:t>
      </w:r>
    </w:p>
    <w:p w:rsidR="002814AB" w:rsidRDefault="004662D1" w:rsidP="004F5A29">
      <w:pPr>
        <w:numPr>
          <w:ilvl w:val="1"/>
          <w:numId w:val="30"/>
        </w:numPr>
        <w:rPr>
          <w:rFonts w:ascii="Calibri" w:hAnsi="Calibri" w:cs="Arial"/>
          <w:color w:val="002060"/>
          <w:sz w:val="22"/>
          <w:szCs w:val="22"/>
        </w:rPr>
      </w:pPr>
      <w:r>
        <w:rPr>
          <w:rFonts w:ascii="Calibri" w:hAnsi="Calibri" w:cs="Arial"/>
          <w:color w:val="002060"/>
          <w:sz w:val="22"/>
          <w:szCs w:val="22"/>
        </w:rPr>
        <w:t>O</w:t>
      </w:r>
      <w:r w:rsidR="003F7367">
        <w:rPr>
          <w:rFonts w:ascii="Calibri" w:hAnsi="Calibri" w:cs="Arial"/>
          <w:color w:val="002060"/>
          <w:sz w:val="22"/>
          <w:szCs w:val="22"/>
        </w:rPr>
        <w:t xml:space="preserve"> sis</w:t>
      </w:r>
      <w:r w:rsidR="00077261">
        <w:rPr>
          <w:rFonts w:ascii="Calibri" w:hAnsi="Calibri" w:cs="Arial"/>
          <w:color w:val="002060"/>
          <w:sz w:val="22"/>
          <w:szCs w:val="22"/>
        </w:rPr>
        <w:t>tema retorna informações d</w:t>
      </w:r>
      <w:r w:rsidR="00D45750">
        <w:rPr>
          <w:rFonts w:ascii="Calibri" w:hAnsi="Calibri" w:cs="Arial"/>
          <w:color w:val="002060"/>
          <w:sz w:val="22"/>
          <w:szCs w:val="22"/>
        </w:rPr>
        <w:t>o produto</w:t>
      </w:r>
      <w:r w:rsidR="00077261">
        <w:rPr>
          <w:rFonts w:ascii="Calibri" w:hAnsi="Calibri" w:cs="Arial"/>
          <w:color w:val="002060"/>
          <w:sz w:val="22"/>
          <w:szCs w:val="22"/>
        </w:rPr>
        <w:t xml:space="preserve">, como nome, código, chamada de capa, </w:t>
      </w:r>
      <w:r w:rsidR="003F7367">
        <w:rPr>
          <w:rFonts w:ascii="Calibri" w:hAnsi="Calibri" w:cs="Arial"/>
          <w:color w:val="002060"/>
          <w:sz w:val="22"/>
          <w:szCs w:val="22"/>
        </w:rPr>
        <w:t>preço-capa e preço-desconto, e as registra no grid.</w:t>
      </w:r>
    </w:p>
    <w:p w:rsidR="002814AB" w:rsidRDefault="003F7367" w:rsidP="004F5A29">
      <w:pPr>
        <w:numPr>
          <w:ilvl w:val="1"/>
          <w:numId w:val="30"/>
        </w:numPr>
        <w:rPr>
          <w:rFonts w:ascii="Calibri" w:hAnsi="Calibri" w:cs="Arial"/>
          <w:color w:val="002060"/>
          <w:sz w:val="22"/>
          <w:szCs w:val="22"/>
        </w:rPr>
      </w:pPr>
      <w:r>
        <w:rPr>
          <w:rFonts w:ascii="Calibri" w:hAnsi="Calibri" w:cs="Arial"/>
          <w:color w:val="002060"/>
          <w:sz w:val="22"/>
          <w:szCs w:val="22"/>
        </w:rPr>
        <w:t xml:space="preserve">O sistema aguarda novas informações, e repete os passos de “a” </w:t>
      </w:r>
      <w:proofErr w:type="gramStart"/>
      <w:r>
        <w:rPr>
          <w:rFonts w:ascii="Calibri" w:hAnsi="Calibri" w:cs="Arial"/>
          <w:color w:val="002060"/>
          <w:sz w:val="22"/>
          <w:szCs w:val="22"/>
        </w:rPr>
        <w:t>a</w:t>
      </w:r>
      <w:proofErr w:type="gramEnd"/>
      <w:r>
        <w:rPr>
          <w:rFonts w:ascii="Calibri" w:hAnsi="Calibri" w:cs="Arial"/>
          <w:color w:val="002060"/>
          <w:sz w:val="22"/>
          <w:szCs w:val="22"/>
        </w:rPr>
        <w:t xml:space="preserve"> “c”</w:t>
      </w:r>
      <w:r w:rsidR="00295FF7">
        <w:rPr>
          <w:rFonts w:ascii="Calibri" w:hAnsi="Calibri" w:cs="Arial"/>
          <w:color w:val="002060"/>
          <w:sz w:val="22"/>
          <w:szCs w:val="22"/>
        </w:rPr>
        <w:t>, sem a necessidade de informar a cota novamente</w:t>
      </w:r>
      <w:r>
        <w:rPr>
          <w:rFonts w:ascii="Calibri" w:hAnsi="Calibri" w:cs="Arial"/>
          <w:color w:val="002060"/>
          <w:sz w:val="22"/>
          <w:szCs w:val="22"/>
        </w:rPr>
        <w:t xml:space="preserve">. A cada nova inserção, o sistema deve agrupar códigos de barra semelhantes e ordenar os produtos de acordo </w:t>
      </w:r>
      <w:r w:rsidR="00016ACA">
        <w:rPr>
          <w:rFonts w:ascii="Calibri" w:hAnsi="Calibri" w:cs="Arial"/>
          <w:color w:val="002060"/>
          <w:sz w:val="22"/>
          <w:szCs w:val="22"/>
        </w:rPr>
        <w:t>com a SM (me</w:t>
      </w:r>
      <w:r w:rsidR="004662D1">
        <w:rPr>
          <w:rFonts w:ascii="Calibri" w:hAnsi="Calibri" w:cs="Arial"/>
          <w:color w:val="002060"/>
          <w:sz w:val="22"/>
          <w:szCs w:val="22"/>
        </w:rPr>
        <w:t>sma ordem da chamada de encalhe).</w:t>
      </w:r>
    </w:p>
    <w:p w:rsidR="002814AB" w:rsidRDefault="002814AB">
      <w:pPr>
        <w:ind w:left="720"/>
        <w:rPr>
          <w:rFonts w:ascii="Calibri" w:hAnsi="Calibri" w:cs="Arial"/>
          <w:color w:val="002060"/>
          <w:sz w:val="22"/>
          <w:szCs w:val="22"/>
        </w:rPr>
      </w:pPr>
    </w:p>
    <w:p w:rsidR="003F7367" w:rsidRDefault="003F7367" w:rsidP="003F7367">
      <w:pPr>
        <w:ind w:left="360"/>
        <w:rPr>
          <w:rFonts w:ascii="Calibri" w:hAnsi="Calibri" w:cs="Arial"/>
          <w:color w:val="002060"/>
          <w:sz w:val="22"/>
          <w:szCs w:val="22"/>
        </w:rPr>
      </w:pPr>
      <w:r>
        <w:rPr>
          <w:rFonts w:ascii="Calibri" w:hAnsi="Calibri" w:cs="Arial"/>
          <w:color w:val="002060"/>
          <w:sz w:val="22"/>
          <w:szCs w:val="22"/>
        </w:rPr>
        <w:t>Obs</w:t>
      </w:r>
      <w:r w:rsidR="00836EA4">
        <w:rPr>
          <w:rFonts w:ascii="Calibri" w:hAnsi="Calibri" w:cs="Arial"/>
          <w:color w:val="002060"/>
          <w:sz w:val="22"/>
          <w:szCs w:val="22"/>
        </w:rPr>
        <w:t>.</w:t>
      </w:r>
      <w:r w:rsidR="009B451E">
        <w:rPr>
          <w:rFonts w:ascii="Calibri" w:hAnsi="Calibri" w:cs="Arial"/>
          <w:color w:val="002060"/>
          <w:sz w:val="22"/>
          <w:szCs w:val="22"/>
        </w:rPr>
        <w:t xml:space="preserve"> 1</w:t>
      </w:r>
      <w:r>
        <w:rPr>
          <w:rFonts w:ascii="Calibri" w:hAnsi="Calibri" w:cs="Arial"/>
          <w:color w:val="002060"/>
          <w:sz w:val="22"/>
          <w:szCs w:val="22"/>
        </w:rPr>
        <w:t xml:space="preserve">: Nos casos em que a devolução for juramentada, </w:t>
      </w:r>
      <w:r w:rsidR="00016ACA">
        <w:rPr>
          <w:rFonts w:ascii="Calibri" w:hAnsi="Calibri" w:cs="Arial"/>
          <w:color w:val="002060"/>
          <w:sz w:val="22"/>
          <w:szCs w:val="22"/>
        </w:rPr>
        <w:t xml:space="preserve">na etapa “a” </w:t>
      </w:r>
      <w:r>
        <w:rPr>
          <w:rFonts w:ascii="Calibri" w:hAnsi="Calibri" w:cs="Arial"/>
          <w:color w:val="002060"/>
          <w:sz w:val="22"/>
          <w:szCs w:val="22"/>
        </w:rPr>
        <w:t xml:space="preserve">o sistema deve permitir ao usuário selecionar </w:t>
      </w:r>
      <w:r w:rsidR="005E4082">
        <w:rPr>
          <w:rFonts w:ascii="Calibri" w:hAnsi="Calibri" w:cs="Arial"/>
          <w:color w:val="002060"/>
          <w:sz w:val="22"/>
          <w:szCs w:val="22"/>
        </w:rPr>
        <w:t xml:space="preserve">a </w:t>
      </w:r>
      <w:proofErr w:type="spellStart"/>
      <w:r w:rsidR="005E4082">
        <w:rPr>
          <w:rFonts w:ascii="Calibri" w:hAnsi="Calibri" w:cs="Arial"/>
          <w:color w:val="002060"/>
          <w:sz w:val="22"/>
          <w:szCs w:val="22"/>
        </w:rPr>
        <w:t>flag</w:t>
      </w:r>
      <w:proofErr w:type="spellEnd"/>
      <w:r>
        <w:rPr>
          <w:rFonts w:ascii="Calibri" w:hAnsi="Calibri" w:cs="Arial"/>
          <w:color w:val="002060"/>
          <w:sz w:val="22"/>
          <w:szCs w:val="22"/>
        </w:rPr>
        <w:t xml:space="preserve">, nos casos em que for </w:t>
      </w:r>
      <w:r w:rsidR="005E4082">
        <w:rPr>
          <w:rFonts w:ascii="Calibri" w:hAnsi="Calibri" w:cs="Arial"/>
          <w:color w:val="002060"/>
          <w:sz w:val="22"/>
          <w:szCs w:val="22"/>
        </w:rPr>
        <w:t>juramentado</w:t>
      </w:r>
      <w:r>
        <w:rPr>
          <w:rFonts w:ascii="Calibri" w:hAnsi="Calibri" w:cs="Arial"/>
          <w:color w:val="002060"/>
          <w:sz w:val="22"/>
          <w:szCs w:val="22"/>
        </w:rPr>
        <w:t xml:space="preserve">, considera-se a devolução mesmo que o físico não esteja presente. </w:t>
      </w:r>
      <w:r w:rsidR="00295FF7">
        <w:rPr>
          <w:rFonts w:ascii="Calibri" w:hAnsi="Calibri" w:cs="Arial"/>
          <w:color w:val="002060"/>
          <w:sz w:val="22"/>
          <w:szCs w:val="22"/>
        </w:rPr>
        <w:t xml:space="preserve">No relatório de fechamento do encalhe, deverão constar como </w:t>
      </w:r>
      <w:r w:rsidR="009271AA">
        <w:rPr>
          <w:rFonts w:ascii="Calibri" w:hAnsi="Calibri" w:cs="Arial"/>
          <w:color w:val="002060"/>
          <w:sz w:val="22"/>
          <w:szCs w:val="22"/>
        </w:rPr>
        <w:t>exemplare</w:t>
      </w:r>
      <w:r w:rsidR="00295FF7">
        <w:rPr>
          <w:rFonts w:ascii="Calibri" w:hAnsi="Calibri" w:cs="Arial"/>
          <w:color w:val="002060"/>
          <w:sz w:val="22"/>
          <w:szCs w:val="22"/>
        </w:rPr>
        <w:t>s juramentados.</w:t>
      </w:r>
    </w:p>
    <w:p w:rsidR="009B451E" w:rsidRDefault="009B451E" w:rsidP="003F7367">
      <w:pPr>
        <w:ind w:left="360"/>
        <w:rPr>
          <w:rFonts w:ascii="Calibri" w:hAnsi="Calibri" w:cs="Arial"/>
          <w:color w:val="002060"/>
          <w:sz w:val="22"/>
          <w:szCs w:val="22"/>
        </w:rPr>
      </w:pPr>
      <w:r>
        <w:rPr>
          <w:rFonts w:ascii="Calibri" w:hAnsi="Calibri" w:cs="Arial"/>
          <w:color w:val="002060"/>
          <w:sz w:val="22"/>
          <w:szCs w:val="22"/>
        </w:rPr>
        <w:t xml:space="preserve">Obs. 2: A opção de apontamento se o item é ou não juramentado, deve ser parametrizável, pois o distribuidor pode </w:t>
      </w:r>
      <w:r w:rsidR="003F3A1A">
        <w:rPr>
          <w:rFonts w:ascii="Calibri" w:hAnsi="Calibri" w:cs="Arial"/>
          <w:color w:val="002060"/>
          <w:sz w:val="22"/>
          <w:szCs w:val="22"/>
        </w:rPr>
        <w:t>ou não trabalhar com esta forma de operação.</w:t>
      </w:r>
      <w:r w:rsidR="001F3BBE">
        <w:rPr>
          <w:rFonts w:ascii="Calibri" w:hAnsi="Calibri" w:cs="Arial"/>
          <w:color w:val="002060"/>
          <w:sz w:val="22"/>
          <w:szCs w:val="22"/>
        </w:rPr>
        <w:t xml:space="preserve"> Caso não opere com esta situação, a opção de marcação nem deve ser exibido na tela.</w:t>
      </w:r>
    </w:p>
    <w:p w:rsidR="007B0ED3" w:rsidRDefault="007B0ED3" w:rsidP="00744D00">
      <w:pPr>
        <w:ind w:left="360"/>
        <w:rPr>
          <w:rFonts w:ascii="Calibri" w:hAnsi="Calibri" w:cs="Arial"/>
          <w:color w:val="002060"/>
          <w:sz w:val="22"/>
          <w:szCs w:val="22"/>
        </w:rPr>
      </w:pPr>
    </w:p>
    <w:p w:rsidR="004137E0" w:rsidRDefault="00FA0867" w:rsidP="004137E0">
      <w:pPr>
        <w:numPr>
          <w:ilvl w:val="0"/>
          <w:numId w:val="30"/>
        </w:numPr>
        <w:rPr>
          <w:rFonts w:ascii="Calibri" w:hAnsi="Calibri" w:cs="Arial"/>
          <w:color w:val="002060"/>
          <w:sz w:val="22"/>
          <w:szCs w:val="22"/>
        </w:rPr>
      </w:pPr>
      <w:r>
        <w:rPr>
          <w:rFonts w:ascii="Calibri" w:hAnsi="Calibri" w:cs="Arial"/>
          <w:color w:val="002060"/>
          <w:sz w:val="22"/>
          <w:szCs w:val="22"/>
        </w:rPr>
        <w:t>Para finalizar a conferência, c</w:t>
      </w:r>
      <w:r w:rsidR="002C1789" w:rsidRPr="004137E0">
        <w:rPr>
          <w:rFonts w:ascii="Calibri" w:hAnsi="Calibri" w:cs="Arial"/>
          <w:color w:val="002060"/>
          <w:sz w:val="22"/>
          <w:szCs w:val="22"/>
        </w:rPr>
        <w:t>aso</w:t>
      </w:r>
      <w:r w:rsidR="004137E0" w:rsidRPr="004137E0">
        <w:rPr>
          <w:rFonts w:ascii="Calibri" w:hAnsi="Calibri" w:cs="Arial"/>
          <w:color w:val="002060"/>
          <w:sz w:val="22"/>
          <w:szCs w:val="22"/>
        </w:rPr>
        <w:t xml:space="preserve"> a </w:t>
      </w:r>
      <w:r w:rsidR="002C1789" w:rsidRPr="004137E0">
        <w:rPr>
          <w:rFonts w:ascii="Calibri" w:hAnsi="Calibri" w:cs="Arial"/>
          <w:color w:val="002060"/>
          <w:sz w:val="22"/>
          <w:szCs w:val="22"/>
        </w:rPr>
        <w:t xml:space="preserve">função </w:t>
      </w:r>
      <w:r w:rsidR="004137E0" w:rsidRPr="004137E0">
        <w:rPr>
          <w:rFonts w:ascii="Calibri" w:hAnsi="Calibri" w:cs="Arial"/>
          <w:color w:val="002060"/>
          <w:sz w:val="22"/>
          <w:szCs w:val="22"/>
        </w:rPr>
        <w:t xml:space="preserve">de comparação de valores (lógico x informado) </w:t>
      </w:r>
      <w:r w:rsidR="002C1789" w:rsidRPr="004137E0">
        <w:rPr>
          <w:rFonts w:ascii="Calibri" w:hAnsi="Calibri" w:cs="Arial"/>
          <w:color w:val="002060"/>
          <w:sz w:val="22"/>
          <w:szCs w:val="22"/>
        </w:rPr>
        <w:t xml:space="preserve">esteja sendo </w:t>
      </w:r>
      <w:r w:rsidR="00562757" w:rsidRPr="004137E0">
        <w:rPr>
          <w:rFonts w:ascii="Calibri" w:hAnsi="Calibri" w:cs="Arial"/>
          <w:color w:val="002060"/>
          <w:sz w:val="22"/>
          <w:szCs w:val="22"/>
        </w:rPr>
        <w:t>utilizado, o sistema</w:t>
      </w:r>
      <w:r w:rsidR="002C1789" w:rsidRPr="004137E0">
        <w:rPr>
          <w:rFonts w:ascii="Calibri" w:hAnsi="Calibri" w:cs="Arial"/>
          <w:color w:val="002060"/>
          <w:sz w:val="22"/>
          <w:szCs w:val="22"/>
        </w:rPr>
        <w:t xml:space="preserve"> </w:t>
      </w:r>
      <w:r w:rsidR="009271AA" w:rsidRPr="004137E0">
        <w:rPr>
          <w:rFonts w:ascii="Calibri" w:hAnsi="Calibri" w:cs="Arial"/>
          <w:color w:val="002060"/>
          <w:sz w:val="22"/>
          <w:szCs w:val="22"/>
        </w:rPr>
        <w:t xml:space="preserve">deve comparar os valores e informar, por pop-up </w:t>
      </w:r>
      <w:r w:rsidR="002C1789" w:rsidRPr="004137E0">
        <w:rPr>
          <w:rFonts w:ascii="Calibri" w:hAnsi="Calibri" w:cs="Arial"/>
          <w:color w:val="002060"/>
          <w:sz w:val="22"/>
          <w:szCs w:val="22"/>
        </w:rPr>
        <w:t>caso</w:t>
      </w:r>
      <w:r w:rsidR="009271AA" w:rsidRPr="004137E0">
        <w:rPr>
          <w:rFonts w:ascii="Calibri" w:hAnsi="Calibri" w:cs="Arial"/>
          <w:color w:val="002060"/>
          <w:sz w:val="22"/>
          <w:szCs w:val="22"/>
        </w:rPr>
        <w:t xml:space="preserve"> os valores não estejam iguais, solicitando a checagem </w:t>
      </w:r>
      <w:r w:rsidR="002C1789" w:rsidRPr="004137E0">
        <w:rPr>
          <w:rFonts w:ascii="Calibri" w:hAnsi="Calibri" w:cs="Arial"/>
          <w:color w:val="002060"/>
          <w:sz w:val="22"/>
          <w:szCs w:val="22"/>
        </w:rPr>
        <w:t xml:space="preserve">do que foi passado através do </w:t>
      </w:r>
      <w:r w:rsidR="002C1789" w:rsidRPr="004137E0">
        <w:rPr>
          <w:rFonts w:ascii="Calibri" w:hAnsi="Calibri" w:cs="Arial"/>
          <w:i/>
          <w:color w:val="002060"/>
          <w:sz w:val="22"/>
          <w:szCs w:val="22"/>
        </w:rPr>
        <w:t>grid</w:t>
      </w:r>
      <w:r w:rsidR="002C1789" w:rsidRPr="004137E0">
        <w:rPr>
          <w:rFonts w:ascii="Calibri" w:hAnsi="Calibri" w:cs="Arial"/>
          <w:color w:val="002060"/>
          <w:sz w:val="22"/>
          <w:szCs w:val="22"/>
        </w:rPr>
        <w:t xml:space="preserve"> da tela e possibilitar alterações de exemplares</w:t>
      </w:r>
      <w:r w:rsidR="005E4082">
        <w:rPr>
          <w:rFonts w:ascii="Calibri" w:hAnsi="Calibri" w:cs="Arial"/>
          <w:color w:val="002060"/>
          <w:sz w:val="22"/>
          <w:szCs w:val="22"/>
        </w:rPr>
        <w:t>,</w:t>
      </w:r>
      <w:r w:rsidR="002C1789" w:rsidRPr="004137E0">
        <w:rPr>
          <w:rFonts w:ascii="Calibri" w:hAnsi="Calibri" w:cs="Arial"/>
          <w:color w:val="002060"/>
          <w:sz w:val="22"/>
          <w:szCs w:val="22"/>
        </w:rPr>
        <w:t xml:space="preserve"> caso necessário</w:t>
      </w:r>
      <w:r w:rsidR="005E4082">
        <w:rPr>
          <w:rFonts w:ascii="Calibri" w:hAnsi="Calibri" w:cs="Arial"/>
          <w:color w:val="002060"/>
          <w:sz w:val="22"/>
          <w:szCs w:val="22"/>
        </w:rPr>
        <w:t>, ou ainda, a exclusão ou inclusão de algum produto</w:t>
      </w:r>
      <w:r w:rsidR="004137E0" w:rsidRPr="004137E0">
        <w:rPr>
          <w:rFonts w:ascii="Calibri" w:hAnsi="Calibri" w:cs="Arial"/>
          <w:color w:val="002060"/>
          <w:sz w:val="22"/>
          <w:szCs w:val="22"/>
        </w:rPr>
        <w:t xml:space="preserve">. </w:t>
      </w:r>
      <w:r w:rsidR="004137E0">
        <w:rPr>
          <w:rFonts w:ascii="Calibri" w:hAnsi="Calibri" w:cs="Arial"/>
          <w:color w:val="002060"/>
          <w:sz w:val="22"/>
          <w:szCs w:val="22"/>
        </w:rPr>
        <w:t>Se as divergências localizadas forem reais, o sistema deve autorizar a finalização da conferência de encalhe desta cota e o valor total da cobrança deverá ser efetivado mesmo que diferente que o informado pelo jornaleiro.</w:t>
      </w:r>
      <w:r w:rsidR="005E4082">
        <w:rPr>
          <w:rFonts w:ascii="Calibri" w:hAnsi="Calibri" w:cs="Arial"/>
          <w:color w:val="002060"/>
          <w:sz w:val="22"/>
          <w:szCs w:val="22"/>
        </w:rPr>
        <w:t xml:space="preserve"> </w:t>
      </w:r>
    </w:p>
    <w:p w:rsidR="004137E0" w:rsidRPr="004137E0" w:rsidRDefault="004137E0" w:rsidP="004137E0">
      <w:pPr>
        <w:rPr>
          <w:rFonts w:ascii="Calibri" w:hAnsi="Calibri" w:cs="Arial"/>
          <w:color w:val="002060"/>
          <w:sz w:val="22"/>
          <w:szCs w:val="22"/>
        </w:rPr>
      </w:pPr>
    </w:p>
    <w:p w:rsidR="005E4082" w:rsidRDefault="005E4082" w:rsidP="004137E0">
      <w:pPr>
        <w:ind w:left="360"/>
        <w:rPr>
          <w:rFonts w:ascii="Calibri" w:hAnsi="Calibri" w:cs="Arial"/>
          <w:color w:val="002060"/>
          <w:sz w:val="22"/>
          <w:szCs w:val="22"/>
        </w:rPr>
      </w:pPr>
      <w:r>
        <w:rPr>
          <w:rFonts w:ascii="Calibri" w:hAnsi="Calibri" w:cs="Arial"/>
          <w:color w:val="002060"/>
          <w:sz w:val="22"/>
          <w:szCs w:val="22"/>
        </w:rPr>
        <w:t>Devemos possibilitar ao usuário navegar pelos produtos já inclusos, alterando suas informações</w:t>
      </w:r>
      <w:r w:rsidR="00DF156B">
        <w:rPr>
          <w:rFonts w:ascii="Calibri" w:hAnsi="Calibri" w:cs="Arial"/>
          <w:color w:val="002060"/>
          <w:sz w:val="22"/>
          <w:szCs w:val="22"/>
        </w:rPr>
        <w:t xml:space="preserve"> (produto, quantidade, edição, etc.), assim como a exclusão de um produto já incluso.</w:t>
      </w:r>
    </w:p>
    <w:p w:rsidR="005E4082" w:rsidRDefault="005E4082" w:rsidP="004137E0">
      <w:pPr>
        <w:ind w:left="360"/>
        <w:rPr>
          <w:rFonts w:ascii="Calibri" w:hAnsi="Calibri" w:cs="Arial"/>
          <w:color w:val="002060"/>
          <w:sz w:val="22"/>
          <w:szCs w:val="22"/>
        </w:rPr>
      </w:pPr>
    </w:p>
    <w:p w:rsidR="007B0ED3" w:rsidRDefault="007B0ED3" w:rsidP="004137E0">
      <w:pPr>
        <w:ind w:left="360"/>
        <w:rPr>
          <w:rFonts w:ascii="Calibri" w:hAnsi="Calibri" w:cs="Arial"/>
          <w:color w:val="002060"/>
          <w:sz w:val="22"/>
          <w:szCs w:val="22"/>
        </w:rPr>
      </w:pPr>
      <w:r>
        <w:rPr>
          <w:rFonts w:ascii="Calibri" w:hAnsi="Calibri" w:cs="Arial"/>
          <w:color w:val="002060"/>
          <w:sz w:val="22"/>
          <w:szCs w:val="22"/>
        </w:rPr>
        <w:t>Para fac</w:t>
      </w:r>
      <w:r w:rsidR="004137E0">
        <w:rPr>
          <w:rFonts w:ascii="Calibri" w:hAnsi="Calibri" w:cs="Arial"/>
          <w:color w:val="002060"/>
          <w:sz w:val="22"/>
          <w:szCs w:val="22"/>
        </w:rPr>
        <w:t xml:space="preserve">ilitar a visualização dos produtos conferidos, a funcionalidade deve realizar a </w:t>
      </w:r>
      <w:r>
        <w:rPr>
          <w:rFonts w:ascii="Calibri" w:hAnsi="Calibri" w:cs="Arial"/>
          <w:color w:val="002060"/>
          <w:sz w:val="22"/>
          <w:szCs w:val="22"/>
        </w:rPr>
        <w:t>o</w:t>
      </w:r>
      <w:r w:rsidR="004137E0">
        <w:rPr>
          <w:rFonts w:ascii="Calibri" w:hAnsi="Calibri" w:cs="Arial"/>
          <w:color w:val="002060"/>
          <w:sz w:val="22"/>
          <w:szCs w:val="22"/>
        </w:rPr>
        <w:t>rdenação dos produtos na tela,</w:t>
      </w:r>
      <w:r>
        <w:rPr>
          <w:rFonts w:ascii="Calibri" w:hAnsi="Calibri" w:cs="Arial"/>
          <w:color w:val="002060"/>
          <w:sz w:val="22"/>
          <w:szCs w:val="22"/>
        </w:rPr>
        <w:t xml:space="preserve"> semelhante à ordenação da chamada de encalhe</w:t>
      </w:r>
      <w:r w:rsidR="00016ACA">
        <w:rPr>
          <w:rFonts w:ascii="Calibri" w:hAnsi="Calibri" w:cs="Arial"/>
          <w:color w:val="002060"/>
          <w:sz w:val="22"/>
          <w:szCs w:val="22"/>
        </w:rPr>
        <w:t xml:space="preserve"> (ordenado por SM)</w:t>
      </w:r>
      <w:r>
        <w:rPr>
          <w:rFonts w:ascii="Calibri" w:hAnsi="Calibri" w:cs="Arial"/>
          <w:color w:val="002060"/>
          <w:sz w:val="22"/>
          <w:szCs w:val="22"/>
        </w:rPr>
        <w:t>.</w:t>
      </w:r>
      <w:r w:rsidR="00295FF7">
        <w:rPr>
          <w:rFonts w:ascii="Calibri" w:hAnsi="Calibri" w:cs="Arial"/>
          <w:color w:val="002060"/>
          <w:sz w:val="22"/>
          <w:szCs w:val="22"/>
        </w:rPr>
        <w:t xml:space="preserve"> </w:t>
      </w:r>
    </w:p>
    <w:p w:rsidR="007B0ED3" w:rsidRDefault="007B0ED3" w:rsidP="00D90C24">
      <w:pPr>
        <w:ind w:left="360"/>
        <w:rPr>
          <w:rFonts w:ascii="Calibri" w:hAnsi="Calibri" w:cs="Arial"/>
          <w:color w:val="002060"/>
          <w:sz w:val="22"/>
          <w:szCs w:val="22"/>
        </w:rPr>
      </w:pPr>
    </w:p>
    <w:p w:rsidR="00F543D4" w:rsidRDefault="00BE1E09" w:rsidP="00F543D4">
      <w:pPr>
        <w:ind w:left="360"/>
        <w:rPr>
          <w:rFonts w:ascii="Calibri" w:hAnsi="Calibri" w:cs="Arial"/>
          <w:color w:val="002060"/>
          <w:sz w:val="22"/>
          <w:szCs w:val="22"/>
          <w:u w:val="single"/>
        </w:rPr>
      </w:pPr>
      <w:r>
        <w:rPr>
          <w:rFonts w:ascii="Calibri" w:hAnsi="Calibri" w:cs="Arial"/>
          <w:color w:val="002060"/>
          <w:sz w:val="22"/>
          <w:szCs w:val="22"/>
          <w:u w:val="single"/>
        </w:rPr>
        <w:t xml:space="preserve">Regras de </w:t>
      </w:r>
      <w:r w:rsidR="00B5758C">
        <w:rPr>
          <w:rFonts w:ascii="Calibri" w:hAnsi="Calibri" w:cs="Arial"/>
          <w:color w:val="002060"/>
          <w:sz w:val="22"/>
          <w:szCs w:val="22"/>
          <w:u w:val="single"/>
        </w:rPr>
        <w:t>Comissão (</w:t>
      </w:r>
      <w:r>
        <w:rPr>
          <w:rFonts w:ascii="Calibri" w:hAnsi="Calibri" w:cs="Arial"/>
          <w:color w:val="002060"/>
          <w:sz w:val="22"/>
          <w:szCs w:val="22"/>
          <w:u w:val="single"/>
        </w:rPr>
        <w:t>Desconto</w:t>
      </w:r>
      <w:r w:rsidR="00B5758C">
        <w:rPr>
          <w:rFonts w:ascii="Calibri" w:hAnsi="Calibri" w:cs="Arial"/>
          <w:color w:val="002060"/>
          <w:sz w:val="22"/>
          <w:szCs w:val="22"/>
          <w:u w:val="single"/>
        </w:rPr>
        <w:t>)</w:t>
      </w:r>
    </w:p>
    <w:p w:rsidR="00BE1E09" w:rsidRDefault="00BE1E09" w:rsidP="00F543D4">
      <w:pPr>
        <w:ind w:left="360"/>
        <w:rPr>
          <w:rFonts w:ascii="Calibri" w:hAnsi="Calibri" w:cs="Arial"/>
          <w:color w:val="002060"/>
          <w:sz w:val="22"/>
          <w:szCs w:val="22"/>
        </w:rPr>
      </w:pPr>
    </w:p>
    <w:p w:rsidR="00BE1E09" w:rsidRDefault="00312383" w:rsidP="00F543D4">
      <w:pPr>
        <w:ind w:left="360"/>
        <w:rPr>
          <w:rFonts w:ascii="Calibri" w:hAnsi="Calibri" w:cs="Arial"/>
          <w:color w:val="002060"/>
          <w:sz w:val="22"/>
          <w:szCs w:val="22"/>
        </w:rPr>
      </w:pPr>
      <w:r>
        <w:rPr>
          <w:rFonts w:ascii="Calibri" w:hAnsi="Calibri" w:cs="Arial"/>
          <w:color w:val="002060"/>
          <w:sz w:val="22"/>
          <w:szCs w:val="22"/>
        </w:rPr>
        <w:t>Conforme os cadastros do Distribuidor, da cota ou de um produto específico poderão ter variações nas taxas de desconto (comissionamento) dos mesmos. Ou seja, no momento da conferência do encalhe de uma cota específica, p</w:t>
      </w:r>
      <w:r w:rsidR="00BE1E09">
        <w:rPr>
          <w:rFonts w:ascii="Calibri" w:hAnsi="Calibri" w:cs="Arial"/>
          <w:color w:val="002060"/>
          <w:sz w:val="22"/>
          <w:szCs w:val="22"/>
        </w:rPr>
        <w:t>ara calcular o Preço com Desconto de cada cota, a funcionalidade deverá considerar possíveis percentuais de desconto em três níveis:</w:t>
      </w:r>
    </w:p>
    <w:p w:rsidR="00BE1E09" w:rsidRDefault="00BE1E09" w:rsidP="00F543D4">
      <w:pPr>
        <w:ind w:left="360"/>
        <w:rPr>
          <w:rFonts w:ascii="Calibri" w:hAnsi="Calibri" w:cs="Arial"/>
          <w:color w:val="002060"/>
          <w:sz w:val="22"/>
          <w:szCs w:val="22"/>
        </w:rPr>
      </w:pPr>
    </w:p>
    <w:p w:rsidR="00BE1E09" w:rsidRPr="00BE1E09" w:rsidRDefault="00312383" w:rsidP="00245BAD">
      <w:pPr>
        <w:ind w:left="360"/>
        <w:jc w:val="center"/>
        <w:rPr>
          <w:rFonts w:ascii="Calibri" w:hAnsi="Calibri" w:cs="Arial"/>
          <w:color w:val="002060"/>
          <w:sz w:val="22"/>
          <w:szCs w:val="22"/>
        </w:rPr>
      </w:pPr>
      <w:r>
        <w:rPr>
          <w:rFonts w:ascii="Calibri" w:hAnsi="Calibri" w:cs="Arial"/>
          <w:noProof/>
          <w:color w:val="002060"/>
          <w:sz w:val="22"/>
          <w:szCs w:val="22"/>
        </w:rPr>
        <w:drawing>
          <wp:inline distT="0" distB="0" distL="0" distR="0">
            <wp:extent cx="4295955" cy="1401679"/>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1.png"/>
                    <pic:cNvPicPr/>
                  </pic:nvPicPr>
                  <pic:blipFill>
                    <a:blip r:embed="rId9">
                      <a:extLst>
                        <a:ext uri="{28A0092B-C50C-407E-A947-70E740481C1C}">
                          <a14:useLocalDpi xmlns:a14="http://schemas.microsoft.com/office/drawing/2010/main" val="0"/>
                        </a:ext>
                      </a:extLst>
                    </a:blip>
                    <a:stretch>
                      <a:fillRect/>
                    </a:stretch>
                  </pic:blipFill>
                  <pic:spPr>
                    <a:xfrm>
                      <a:off x="0" y="0"/>
                      <a:ext cx="4293157" cy="1400766"/>
                    </a:xfrm>
                    <a:prstGeom prst="rect">
                      <a:avLst/>
                    </a:prstGeom>
                  </pic:spPr>
                </pic:pic>
              </a:graphicData>
            </a:graphic>
          </wp:inline>
        </w:drawing>
      </w:r>
    </w:p>
    <w:p w:rsidR="00BE1E09" w:rsidRDefault="00BE1E09" w:rsidP="00F543D4">
      <w:pPr>
        <w:ind w:left="360"/>
        <w:rPr>
          <w:rFonts w:ascii="Calibri" w:hAnsi="Calibri" w:cs="Arial"/>
          <w:color w:val="002060"/>
          <w:sz w:val="22"/>
          <w:szCs w:val="22"/>
        </w:rPr>
      </w:pPr>
    </w:p>
    <w:p w:rsidR="00312383" w:rsidRDefault="00312383" w:rsidP="00CB2FB9">
      <w:pPr>
        <w:numPr>
          <w:ilvl w:val="0"/>
          <w:numId w:val="38"/>
        </w:numPr>
        <w:rPr>
          <w:rFonts w:ascii="Calibri" w:hAnsi="Calibri" w:cs="Arial"/>
          <w:color w:val="002060"/>
          <w:sz w:val="22"/>
          <w:szCs w:val="22"/>
        </w:rPr>
      </w:pPr>
      <w:r>
        <w:rPr>
          <w:rFonts w:ascii="Calibri" w:hAnsi="Calibri" w:cs="Arial"/>
          <w:color w:val="002060"/>
          <w:sz w:val="22"/>
          <w:szCs w:val="22"/>
        </w:rPr>
        <w:t>Primeiro Passo: O sistema deverá olhar, primeiramente, para a comissão que o Distribuidor definiu em seu Parâmetro;</w:t>
      </w:r>
    </w:p>
    <w:p w:rsidR="00312383" w:rsidRDefault="00312383" w:rsidP="00CB2FB9">
      <w:pPr>
        <w:numPr>
          <w:ilvl w:val="0"/>
          <w:numId w:val="38"/>
        </w:numPr>
        <w:rPr>
          <w:rFonts w:ascii="Calibri" w:hAnsi="Calibri" w:cs="Arial"/>
          <w:color w:val="002060"/>
          <w:sz w:val="22"/>
          <w:szCs w:val="22"/>
        </w:rPr>
      </w:pPr>
      <w:r>
        <w:rPr>
          <w:rFonts w:ascii="Calibri" w:hAnsi="Calibri" w:cs="Arial"/>
          <w:color w:val="002060"/>
          <w:sz w:val="22"/>
          <w:szCs w:val="22"/>
        </w:rPr>
        <w:t xml:space="preserve">Segundo Passo: O sistema deverá verificar se esta cota pratica o mesmo comissionamento que o default do Distribuidor, caso </w:t>
      </w:r>
      <w:r w:rsidR="00CB2FB9">
        <w:rPr>
          <w:rFonts w:ascii="Calibri" w:hAnsi="Calibri" w:cs="Arial"/>
          <w:color w:val="002060"/>
          <w:sz w:val="22"/>
          <w:szCs w:val="22"/>
        </w:rPr>
        <w:t>esta cota tenha uma</w:t>
      </w:r>
      <w:r>
        <w:rPr>
          <w:rFonts w:ascii="Calibri" w:hAnsi="Calibri" w:cs="Arial"/>
          <w:color w:val="002060"/>
          <w:sz w:val="22"/>
          <w:szCs w:val="22"/>
        </w:rPr>
        <w:t xml:space="preserve"> comissão</w:t>
      </w:r>
      <w:r w:rsidR="00CB2FB9">
        <w:rPr>
          <w:rFonts w:ascii="Calibri" w:hAnsi="Calibri" w:cs="Arial"/>
          <w:color w:val="002060"/>
          <w:sz w:val="22"/>
          <w:szCs w:val="22"/>
        </w:rPr>
        <w:t xml:space="preserve"> diferenciada, </w:t>
      </w:r>
      <w:r>
        <w:rPr>
          <w:rFonts w:ascii="Calibri" w:hAnsi="Calibri" w:cs="Arial"/>
          <w:color w:val="002060"/>
          <w:sz w:val="22"/>
          <w:szCs w:val="22"/>
        </w:rPr>
        <w:t xml:space="preserve">é </w:t>
      </w:r>
      <w:r w:rsidR="00CB2FB9">
        <w:rPr>
          <w:rFonts w:ascii="Calibri" w:hAnsi="Calibri" w:cs="Arial"/>
          <w:color w:val="002060"/>
          <w:sz w:val="22"/>
          <w:szCs w:val="22"/>
        </w:rPr>
        <w:t>est</w:t>
      </w:r>
      <w:r>
        <w:rPr>
          <w:rFonts w:ascii="Calibri" w:hAnsi="Calibri" w:cs="Arial"/>
          <w:color w:val="002060"/>
          <w:sz w:val="22"/>
          <w:szCs w:val="22"/>
        </w:rPr>
        <w:t>a que deve ser praticada</w:t>
      </w:r>
      <w:r w:rsidR="00CB2FB9">
        <w:rPr>
          <w:rFonts w:ascii="Calibri" w:hAnsi="Calibri" w:cs="Arial"/>
          <w:color w:val="002060"/>
          <w:sz w:val="22"/>
          <w:szCs w:val="22"/>
        </w:rPr>
        <w:t xml:space="preserve"> pela funcionalidade para conferência.</w:t>
      </w:r>
    </w:p>
    <w:p w:rsidR="00CB2FB9" w:rsidRDefault="00CB2FB9" w:rsidP="00CB2FB9">
      <w:pPr>
        <w:numPr>
          <w:ilvl w:val="0"/>
          <w:numId w:val="38"/>
        </w:numPr>
        <w:rPr>
          <w:rFonts w:ascii="Calibri" w:hAnsi="Calibri" w:cs="Arial"/>
          <w:color w:val="002060"/>
          <w:sz w:val="22"/>
          <w:szCs w:val="22"/>
        </w:rPr>
      </w:pPr>
      <w:r>
        <w:rPr>
          <w:rFonts w:ascii="Calibri" w:hAnsi="Calibri" w:cs="Arial"/>
          <w:color w:val="002060"/>
          <w:sz w:val="22"/>
          <w:szCs w:val="22"/>
        </w:rPr>
        <w:t>Terceiro Passo: O sistema deverá checar a cada produto conferido, se este tem um desconto diferente ao do comissionamento da cota, caso haja diferença, a funcionalidade deverá, apenas para este produto, considerar esta comissão.</w:t>
      </w:r>
    </w:p>
    <w:p w:rsidR="00312383" w:rsidRDefault="00312383" w:rsidP="00F543D4">
      <w:pPr>
        <w:ind w:left="360"/>
        <w:rPr>
          <w:rFonts w:ascii="Calibri" w:hAnsi="Calibri" w:cs="Arial"/>
          <w:color w:val="002060"/>
          <w:sz w:val="22"/>
          <w:szCs w:val="22"/>
        </w:rPr>
      </w:pPr>
    </w:p>
    <w:p w:rsidR="00CB2FB9" w:rsidRDefault="00CB2FB9" w:rsidP="00F543D4">
      <w:pPr>
        <w:ind w:left="360"/>
        <w:rPr>
          <w:rFonts w:ascii="Calibri" w:hAnsi="Calibri" w:cs="Arial"/>
          <w:color w:val="002060"/>
          <w:sz w:val="22"/>
          <w:szCs w:val="22"/>
        </w:rPr>
      </w:pPr>
      <w:r>
        <w:rPr>
          <w:rFonts w:ascii="Calibri" w:hAnsi="Calibri" w:cs="Arial"/>
          <w:color w:val="002060"/>
          <w:sz w:val="22"/>
          <w:szCs w:val="22"/>
        </w:rPr>
        <w:t>Exemplo:</w:t>
      </w:r>
      <w:r w:rsidR="005047FB">
        <w:rPr>
          <w:rFonts w:ascii="Calibri" w:hAnsi="Calibri" w:cs="Arial"/>
          <w:color w:val="002060"/>
          <w:sz w:val="22"/>
          <w:szCs w:val="22"/>
        </w:rPr>
        <w:t xml:space="preserve"> Um Distribuidor tem como default (definido em seu parâmetro) comissionar suas cotas em 50% do valor de capa de todos os produtos. E, por uma escolha do Distribuidor, a cota 1010, terá 30% de comissionamento em todos os seus produtos. Porém, seu fornecedor, devido a uma estratégia de vendas/marketing, decide lançar um produto (Exame, ed. 129) com uma comissão de 45%. A conferência de encalhe desta cota</w:t>
      </w:r>
      <w:r w:rsidR="00245BAD">
        <w:rPr>
          <w:rFonts w:ascii="Calibri" w:hAnsi="Calibri" w:cs="Arial"/>
          <w:color w:val="002060"/>
          <w:sz w:val="22"/>
          <w:szCs w:val="22"/>
        </w:rPr>
        <w:t xml:space="preserve"> ficaria</w:t>
      </w:r>
      <w:r w:rsidR="005047FB">
        <w:rPr>
          <w:rFonts w:ascii="Calibri" w:hAnsi="Calibri" w:cs="Arial"/>
          <w:color w:val="002060"/>
          <w:sz w:val="22"/>
          <w:szCs w:val="22"/>
        </w:rPr>
        <w:t>:</w:t>
      </w:r>
    </w:p>
    <w:p w:rsidR="00CB2FB9" w:rsidRDefault="00CB2FB9" w:rsidP="00F543D4">
      <w:pPr>
        <w:ind w:left="360"/>
        <w:rPr>
          <w:rFonts w:ascii="Calibri" w:hAnsi="Calibri" w:cs="Arial"/>
          <w:color w:val="002060"/>
          <w:sz w:val="22"/>
          <w:szCs w:val="22"/>
        </w:rPr>
      </w:pPr>
    </w:p>
    <w:tbl>
      <w:tblPr>
        <w:tblW w:w="10190" w:type="dxa"/>
        <w:tblInd w:w="55" w:type="dxa"/>
        <w:tblCellMar>
          <w:left w:w="70" w:type="dxa"/>
          <w:right w:w="70" w:type="dxa"/>
        </w:tblCellMar>
        <w:tblLook w:val="04A0" w:firstRow="1" w:lastRow="0" w:firstColumn="1" w:lastColumn="0" w:noHBand="0" w:noVBand="1"/>
      </w:tblPr>
      <w:tblGrid>
        <w:gridCol w:w="1162"/>
        <w:gridCol w:w="1440"/>
        <w:gridCol w:w="739"/>
        <w:gridCol w:w="849"/>
        <w:gridCol w:w="1354"/>
        <w:gridCol w:w="1001"/>
        <w:gridCol w:w="1795"/>
        <w:gridCol w:w="1342"/>
        <w:gridCol w:w="764"/>
      </w:tblGrid>
      <w:tr w:rsidR="00CB2FB9" w:rsidRPr="00CB2FB9" w:rsidTr="005047FB">
        <w:trPr>
          <w:trHeight w:val="300"/>
        </w:trPr>
        <w:tc>
          <w:tcPr>
            <w:tcW w:w="1162"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Cota</w:t>
            </w:r>
          </w:p>
        </w:tc>
        <w:tc>
          <w:tcPr>
            <w:tcW w:w="1440" w:type="dxa"/>
            <w:tcBorders>
              <w:top w:val="nil"/>
              <w:left w:val="nil"/>
              <w:bottom w:val="nil"/>
              <w:right w:val="nil"/>
            </w:tcBorders>
            <w:shd w:val="clear" w:color="auto" w:fill="auto"/>
            <w:noWrap/>
            <w:vAlign w:val="center"/>
            <w:hideMark/>
          </w:tcPr>
          <w:p w:rsidR="00CB2FB9" w:rsidRPr="00CB2FB9" w:rsidRDefault="00CB2FB9" w:rsidP="00CB2FB9">
            <w:pPr>
              <w:jc w:val="center"/>
              <w:rPr>
                <w:rFonts w:ascii="Calibri" w:hAnsi="Calibri" w:cs="Calibri"/>
                <w:color w:val="000000"/>
                <w:sz w:val="22"/>
                <w:szCs w:val="22"/>
              </w:rPr>
            </w:pPr>
            <w:r w:rsidRPr="00CB2FB9">
              <w:rPr>
                <w:rFonts w:ascii="Calibri" w:hAnsi="Calibri" w:cs="Calibri"/>
                <w:color w:val="000000"/>
                <w:sz w:val="22"/>
                <w:szCs w:val="22"/>
              </w:rPr>
              <w:t>1010</w:t>
            </w:r>
          </w:p>
        </w:tc>
        <w:tc>
          <w:tcPr>
            <w:tcW w:w="3687" w:type="dxa"/>
            <w:gridSpan w:val="4"/>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 xml:space="preserve">José </w:t>
            </w:r>
            <w:r w:rsidR="00245BAD" w:rsidRPr="00CB2FB9">
              <w:rPr>
                <w:rFonts w:ascii="Calibri" w:hAnsi="Calibri" w:cs="Calibri"/>
                <w:color w:val="000000"/>
                <w:sz w:val="22"/>
                <w:szCs w:val="22"/>
              </w:rPr>
              <w:t>Antônio</w:t>
            </w:r>
            <w:r w:rsidRPr="00CB2FB9">
              <w:rPr>
                <w:rFonts w:ascii="Calibri" w:hAnsi="Calibri" w:cs="Calibri"/>
                <w:color w:val="000000"/>
                <w:sz w:val="22"/>
                <w:szCs w:val="22"/>
              </w:rPr>
              <w:t xml:space="preserve"> da Silva</w:t>
            </w:r>
          </w:p>
        </w:tc>
        <w:tc>
          <w:tcPr>
            <w:tcW w:w="3137" w:type="dxa"/>
            <w:gridSpan w:val="2"/>
            <w:tcBorders>
              <w:top w:val="nil"/>
              <w:left w:val="nil"/>
              <w:bottom w:val="nil"/>
              <w:right w:val="nil"/>
            </w:tcBorders>
            <w:shd w:val="clear" w:color="auto" w:fill="auto"/>
            <w:noWrap/>
            <w:vAlign w:val="bottom"/>
            <w:hideMark/>
          </w:tcPr>
          <w:p w:rsidR="00CB2FB9" w:rsidRPr="00CB2FB9" w:rsidRDefault="00CB2FB9" w:rsidP="00CB2FB9">
            <w:pPr>
              <w:jc w:val="center"/>
              <w:rPr>
                <w:rFonts w:ascii="Calibri" w:hAnsi="Calibri" w:cs="Calibri"/>
                <w:color w:val="000000"/>
                <w:sz w:val="22"/>
                <w:szCs w:val="22"/>
              </w:rPr>
            </w:pPr>
            <w:r w:rsidRPr="00CB2FB9">
              <w:rPr>
                <w:rFonts w:ascii="Calibri" w:hAnsi="Calibri" w:cs="Calibri"/>
                <w:color w:val="000000"/>
                <w:sz w:val="22"/>
                <w:szCs w:val="22"/>
              </w:rPr>
              <w:t>Comissão da cota - 30%</w:t>
            </w:r>
          </w:p>
        </w:tc>
        <w:tc>
          <w:tcPr>
            <w:tcW w:w="764"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r>
      <w:tr w:rsidR="00CB2FB9" w:rsidRPr="00CB2FB9" w:rsidTr="005047FB">
        <w:trPr>
          <w:trHeight w:val="300"/>
        </w:trPr>
        <w:tc>
          <w:tcPr>
            <w:tcW w:w="1162"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440"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39"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849"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354"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45"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795"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342"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64" w:type="dxa"/>
            <w:vAlign w:val="center"/>
            <w:hideMark/>
          </w:tcPr>
          <w:p w:rsidR="00CB2FB9" w:rsidRPr="00CB2FB9" w:rsidRDefault="00CB2FB9" w:rsidP="00CB2FB9"/>
        </w:tc>
      </w:tr>
      <w:tr w:rsidR="00CB2FB9" w:rsidRPr="00CB2FB9" w:rsidTr="005047FB">
        <w:trPr>
          <w:trHeight w:val="300"/>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b/>
                <w:bCs/>
                <w:color w:val="000000"/>
                <w:sz w:val="22"/>
                <w:szCs w:val="22"/>
              </w:rPr>
            </w:pPr>
            <w:r w:rsidRPr="00CB2FB9">
              <w:rPr>
                <w:rFonts w:ascii="Calibri" w:hAnsi="Calibri" w:cs="Calibri"/>
                <w:b/>
                <w:bCs/>
                <w:color w:val="000000"/>
                <w:sz w:val="22"/>
                <w:szCs w:val="22"/>
              </w:rPr>
              <w:t>Código</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b/>
                <w:bCs/>
                <w:color w:val="000000"/>
                <w:sz w:val="22"/>
                <w:szCs w:val="22"/>
              </w:rPr>
            </w:pPr>
            <w:r w:rsidRPr="00CB2FB9">
              <w:rPr>
                <w:rFonts w:ascii="Calibri" w:hAnsi="Calibri" w:cs="Calibri"/>
                <w:b/>
                <w:bCs/>
                <w:color w:val="000000"/>
                <w:sz w:val="22"/>
                <w:szCs w:val="22"/>
              </w:rPr>
              <w:t>Produto</w:t>
            </w:r>
          </w:p>
        </w:tc>
        <w:tc>
          <w:tcPr>
            <w:tcW w:w="739" w:type="dxa"/>
            <w:tcBorders>
              <w:top w:val="single" w:sz="4" w:space="0" w:color="auto"/>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b/>
                <w:bCs/>
                <w:color w:val="000000"/>
                <w:sz w:val="22"/>
                <w:szCs w:val="22"/>
              </w:rPr>
            </w:pPr>
            <w:r w:rsidRPr="00CB2FB9">
              <w:rPr>
                <w:rFonts w:ascii="Calibri" w:hAnsi="Calibri" w:cs="Calibri"/>
                <w:b/>
                <w:bCs/>
                <w:color w:val="000000"/>
                <w:sz w:val="22"/>
                <w:szCs w:val="22"/>
              </w:rPr>
              <w:t>Edição</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b/>
                <w:bCs/>
                <w:color w:val="000000"/>
                <w:sz w:val="22"/>
                <w:szCs w:val="22"/>
              </w:rPr>
            </w:pPr>
            <w:r w:rsidRPr="00CB2FB9">
              <w:rPr>
                <w:rFonts w:ascii="Calibri" w:hAnsi="Calibri" w:cs="Calibri"/>
                <w:b/>
                <w:bCs/>
                <w:color w:val="000000"/>
                <w:sz w:val="22"/>
                <w:szCs w:val="22"/>
              </w:rPr>
              <w:t>Encalhe</w:t>
            </w:r>
          </w:p>
        </w:tc>
        <w:tc>
          <w:tcPr>
            <w:tcW w:w="1354" w:type="dxa"/>
            <w:tcBorders>
              <w:top w:val="single" w:sz="4" w:space="0" w:color="auto"/>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b/>
                <w:bCs/>
                <w:color w:val="000000"/>
                <w:sz w:val="22"/>
                <w:szCs w:val="22"/>
              </w:rPr>
            </w:pPr>
            <w:r w:rsidRPr="00CB2FB9">
              <w:rPr>
                <w:rFonts w:ascii="Calibri" w:hAnsi="Calibri" w:cs="Calibri"/>
                <w:b/>
                <w:bCs/>
                <w:color w:val="000000"/>
                <w:sz w:val="22"/>
                <w:szCs w:val="22"/>
              </w:rPr>
              <w:t>Preço Capa</w:t>
            </w:r>
          </w:p>
        </w:tc>
        <w:tc>
          <w:tcPr>
            <w:tcW w:w="745" w:type="dxa"/>
            <w:tcBorders>
              <w:top w:val="single" w:sz="4" w:space="0" w:color="auto"/>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b/>
                <w:bCs/>
                <w:color w:val="000000"/>
                <w:sz w:val="22"/>
                <w:szCs w:val="22"/>
              </w:rPr>
            </w:pPr>
            <w:r w:rsidRPr="00CB2FB9">
              <w:rPr>
                <w:rFonts w:ascii="Calibri" w:hAnsi="Calibri" w:cs="Calibri"/>
                <w:b/>
                <w:bCs/>
                <w:color w:val="000000"/>
                <w:sz w:val="22"/>
                <w:szCs w:val="22"/>
              </w:rPr>
              <w:t>Desconto</w:t>
            </w:r>
          </w:p>
        </w:tc>
        <w:tc>
          <w:tcPr>
            <w:tcW w:w="1795" w:type="dxa"/>
            <w:tcBorders>
              <w:top w:val="single" w:sz="4" w:space="0" w:color="auto"/>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b/>
                <w:bCs/>
                <w:color w:val="000000"/>
                <w:sz w:val="22"/>
                <w:szCs w:val="22"/>
              </w:rPr>
            </w:pPr>
            <w:r w:rsidRPr="00CB2FB9">
              <w:rPr>
                <w:rFonts w:ascii="Calibri" w:hAnsi="Calibri" w:cs="Calibri"/>
                <w:b/>
                <w:bCs/>
                <w:color w:val="000000"/>
                <w:sz w:val="22"/>
                <w:szCs w:val="22"/>
              </w:rPr>
              <w:t>Preço c/ Desc</w:t>
            </w:r>
            <w:r w:rsidR="005047FB">
              <w:rPr>
                <w:rFonts w:ascii="Calibri" w:hAnsi="Calibri" w:cs="Calibri"/>
                <w:b/>
                <w:bCs/>
                <w:color w:val="000000"/>
                <w:sz w:val="22"/>
                <w:szCs w:val="22"/>
              </w:rPr>
              <w:t>.</w:t>
            </w:r>
          </w:p>
        </w:tc>
        <w:tc>
          <w:tcPr>
            <w:tcW w:w="1342" w:type="dxa"/>
            <w:tcBorders>
              <w:top w:val="single" w:sz="4" w:space="0" w:color="auto"/>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b/>
                <w:bCs/>
                <w:color w:val="000000"/>
                <w:sz w:val="22"/>
                <w:szCs w:val="22"/>
              </w:rPr>
            </w:pPr>
            <w:r w:rsidRPr="00CB2FB9">
              <w:rPr>
                <w:rFonts w:ascii="Calibri" w:hAnsi="Calibri" w:cs="Calibri"/>
                <w:b/>
                <w:bCs/>
                <w:color w:val="000000"/>
                <w:sz w:val="22"/>
                <w:szCs w:val="22"/>
              </w:rPr>
              <w:t>Valor Total</w:t>
            </w:r>
          </w:p>
        </w:tc>
        <w:tc>
          <w:tcPr>
            <w:tcW w:w="764" w:type="dxa"/>
            <w:vAlign w:val="center"/>
            <w:hideMark/>
          </w:tcPr>
          <w:p w:rsidR="00CB2FB9" w:rsidRPr="00CB2FB9" w:rsidRDefault="00CB2FB9" w:rsidP="00CB2FB9"/>
        </w:tc>
      </w:tr>
      <w:tr w:rsidR="00CB2FB9" w:rsidRPr="00CB2FB9" w:rsidTr="005047FB">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552</w:t>
            </w:r>
          </w:p>
        </w:tc>
        <w:tc>
          <w:tcPr>
            <w:tcW w:w="1440"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Veja</w:t>
            </w:r>
          </w:p>
        </w:tc>
        <w:tc>
          <w:tcPr>
            <w:tcW w:w="739"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2890</w:t>
            </w:r>
          </w:p>
        </w:tc>
        <w:tc>
          <w:tcPr>
            <w:tcW w:w="849"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10</w:t>
            </w:r>
          </w:p>
        </w:tc>
        <w:tc>
          <w:tcPr>
            <w:tcW w:w="1354"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 xml:space="preserve"> R$     10,90 </w:t>
            </w:r>
          </w:p>
        </w:tc>
        <w:tc>
          <w:tcPr>
            <w:tcW w:w="745"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30%</w:t>
            </w:r>
          </w:p>
        </w:tc>
        <w:tc>
          <w:tcPr>
            <w:tcW w:w="1795"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5047FB">
            <w:pPr>
              <w:rPr>
                <w:rFonts w:ascii="Calibri" w:hAnsi="Calibri" w:cs="Calibri"/>
                <w:color w:val="000000"/>
                <w:sz w:val="22"/>
                <w:szCs w:val="22"/>
              </w:rPr>
            </w:pPr>
            <w:r w:rsidRPr="00CB2FB9">
              <w:rPr>
                <w:rFonts w:ascii="Calibri" w:hAnsi="Calibri" w:cs="Calibri"/>
                <w:color w:val="000000"/>
                <w:sz w:val="22"/>
                <w:szCs w:val="22"/>
              </w:rPr>
              <w:t xml:space="preserve"> R$ 7,63 </w:t>
            </w:r>
          </w:p>
        </w:tc>
        <w:tc>
          <w:tcPr>
            <w:tcW w:w="1342"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245BAD">
            <w:pPr>
              <w:rPr>
                <w:rFonts w:ascii="Calibri" w:hAnsi="Calibri" w:cs="Calibri"/>
                <w:color w:val="000000"/>
                <w:sz w:val="22"/>
                <w:szCs w:val="22"/>
              </w:rPr>
            </w:pPr>
            <w:r w:rsidRPr="00CB2FB9">
              <w:rPr>
                <w:rFonts w:ascii="Calibri" w:hAnsi="Calibri" w:cs="Calibri"/>
                <w:color w:val="000000"/>
                <w:sz w:val="22"/>
                <w:szCs w:val="22"/>
              </w:rPr>
              <w:t xml:space="preserve"> R$</w:t>
            </w:r>
            <w:proofErr w:type="gramStart"/>
            <w:r w:rsidR="00245BAD">
              <w:rPr>
                <w:rFonts w:ascii="Calibri" w:hAnsi="Calibri" w:cs="Calibri"/>
                <w:color w:val="000000"/>
                <w:sz w:val="22"/>
                <w:szCs w:val="22"/>
              </w:rPr>
              <w:t xml:space="preserve"> </w:t>
            </w:r>
            <w:r w:rsidRPr="00CB2FB9">
              <w:rPr>
                <w:rFonts w:ascii="Calibri" w:hAnsi="Calibri" w:cs="Calibri"/>
                <w:color w:val="000000"/>
                <w:sz w:val="22"/>
                <w:szCs w:val="22"/>
              </w:rPr>
              <w:t xml:space="preserve"> </w:t>
            </w:r>
            <w:proofErr w:type="gramEnd"/>
            <w:r w:rsidRPr="00CB2FB9">
              <w:rPr>
                <w:rFonts w:ascii="Calibri" w:hAnsi="Calibri" w:cs="Calibri"/>
                <w:color w:val="000000"/>
                <w:sz w:val="22"/>
                <w:szCs w:val="22"/>
              </w:rPr>
              <w:t xml:space="preserve">76,30 </w:t>
            </w:r>
          </w:p>
        </w:tc>
        <w:tc>
          <w:tcPr>
            <w:tcW w:w="764" w:type="dxa"/>
            <w:vAlign w:val="center"/>
            <w:hideMark/>
          </w:tcPr>
          <w:p w:rsidR="00CB2FB9" w:rsidRPr="00CB2FB9" w:rsidRDefault="00CB2FB9" w:rsidP="00CB2FB9"/>
        </w:tc>
      </w:tr>
      <w:tr w:rsidR="00CB2FB9" w:rsidRPr="00CB2FB9" w:rsidTr="005047FB">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1869</w:t>
            </w:r>
          </w:p>
        </w:tc>
        <w:tc>
          <w:tcPr>
            <w:tcW w:w="1440"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Caras</w:t>
            </w:r>
          </w:p>
        </w:tc>
        <w:tc>
          <w:tcPr>
            <w:tcW w:w="739"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1353</w:t>
            </w:r>
          </w:p>
        </w:tc>
        <w:tc>
          <w:tcPr>
            <w:tcW w:w="849"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100</w:t>
            </w:r>
          </w:p>
        </w:tc>
        <w:tc>
          <w:tcPr>
            <w:tcW w:w="1354"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 xml:space="preserve"> R$        8,90 </w:t>
            </w:r>
          </w:p>
        </w:tc>
        <w:tc>
          <w:tcPr>
            <w:tcW w:w="745"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30%</w:t>
            </w:r>
          </w:p>
        </w:tc>
        <w:tc>
          <w:tcPr>
            <w:tcW w:w="1795"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5047FB">
            <w:pPr>
              <w:rPr>
                <w:rFonts w:ascii="Calibri" w:hAnsi="Calibri" w:cs="Calibri"/>
                <w:color w:val="000000"/>
                <w:sz w:val="22"/>
                <w:szCs w:val="22"/>
              </w:rPr>
            </w:pPr>
            <w:r w:rsidRPr="00CB2FB9">
              <w:rPr>
                <w:rFonts w:ascii="Calibri" w:hAnsi="Calibri" w:cs="Calibri"/>
                <w:color w:val="000000"/>
                <w:sz w:val="22"/>
                <w:szCs w:val="22"/>
              </w:rPr>
              <w:t xml:space="preserve"> R$ 6,23 </w:t>
            </w:r>
          </w:p>
        </w:tc>
        <w:tc>
          <w:tcPr>
            <w:tcW w:w="1342"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245BAD">
            <w:pPr>
              <w:rPr>
                <w:rFonts w:ascii="Calibri" w:hAnsi="Calibri" w:cs="Calibri"/>
                <w:color w:val="000000"/>
                <w:sz w:val="22"/>
                <w:szCs w:val="22"/>
              </w:rPr>
            </w:pPr>
            <w:r w:rsidRPr="00CB2FB9">
              <w:rPr>
                <w:rFonts w:ascii="Calibri" w:hAnsi="Calibri" w:cs="Calibri"/>
                <w:color w:val="000000"/>
                <w:sz w:val="22"/>
                <w:szCs w:val="22"/>
              </w:rPr>
              <w:t xml:space="preserve"> R$ 623,00 </w:t>
            </w:r>
          </w:p>
        </w:tc>
        <w:tc>
          <w:tcPr>
            <w:tcW w:w="764" w:type="dxa"/>
            <w:vAlign w:val="center"/>
            <w:hideMark/>
          </w:tcPr>
          <w:p w:rsidR="00CB2FB9" w:rsidRPr="00CB2FB9" w:rsidRDefault="00CB2FB9" w:rsidP="00CB2FB9"/>
        </w:tc>
      </w:tr>
      <w:tr w:rsidR="005047FB" w:rsidRPr="00CB2FB9" w:rsidTr="005047FB">
        <w:trPr>
          <w:trHeight w:val="300"/>
        </w:trPr>
        <w:tc>
          <w:tcPr>
            <w:tcW w:w="1162" w:type="dxa"/>
            <w:tcBorders>
              <w:top w:val="nil"/>
              <w:left w:val="single" w:sz="4" w:space="0" w:color="auto"/>
              <w:bottom w:val="single" w:sz="4" w:space="0" w:color="auto"/>
              <w:right w:val="single" w:sz="4" w:space="0" w:color="auto"/>
            </w:tcBorders>
            <w:shd w:val="clear" w:color="000000" w:fill="D9D9D9"/>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446</w:t>
            </w:r>
          </w:p>
        </w:tc>
        <w:tc>
          <w:tcPr>
            <w:tcW w:w="1440" w:type="dxa"/>
            <w:tcBorders>
              <w:top w:val="nil"/>
              <w:left w:val="nil"/>
              <w:bottom w:val="single" w:sz="4" w:space="0" w:color="auto"/>
              <w:right w:val="single" w:sz="4" w:space="0" w:color="auto"/>
            </w:tcBorders>
            <w:shd w:val="clear" w:color="000000" w:fill="D9D9D9"/>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Exame</w:t>
            </w:r>
          </w:p>
        </w:tc>
        <w:tc>
          <w:tcPr>
            <w:tcW w:w="739" w:type="dxa"/>
            <w:tcBorders>
              <w:top w:val="nil"/>
              <w:left w:val="nil"/>
              <w:bottom w:val="single" w:sz="4" w:space="0" w:color="auto"/>
              <w:right w:val="single" w:sz="4" w:space="0" w:color="auto"/>
            </w:tcBorders>
            <w:shd w:val="clear" w:color="000000" w:fill="D9D9D9"/>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129</w:t>
            </w:r>
          </w:p>
        </w:tc>
        <w:tc>
          <w:tcPr>
            <w:tcW w:w="849" w:type="dxa"/>
            <w:tcBorders>
              <w:top w:val="nil"/>
              <w:left w:val="nil"/>
              <w:bottom w:val="single" w:sz="4" w:space="0" w:color="auto"/>
              <w:right w:val="single" w:sz="4" w:space="0" w:color="auto"/>
            </w:tcBorders>
            <w:shd w:val="clear" w:color="000000" w:fill="D9D9D9"/>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30</w:t>
            </w:r>
          </w:p>
        </w:tc>
        <w:tc>
          <w:tcPr>
            <w:tcW w:w="1354" w:type="dxa"/>
            <w:tcBorders>
              <w:top w:val="nil"/>
              <w:left w:val="nil"/>
              <w:bottom w:val="single" w:sz="4" w:space="0" w:color="auto"/>
              <w:right w:val="single" w:sz="4" w:space="0" w:color="auto"/>
            </w:tcBorders>
            <w:shd w:val="clear" w:color="000000" w:fill="D9D9D9"/>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 xml:space="preserve"> R$     12,90 </w:t>
            </w:r>
          </w:p>
        </w:tc>
        <w:tc>
          <w:tcPr>
            <w:tcW w:w="745" w:type="dxa"/>
            <w:tcBorders>
              <w:top w:val="nil"/>
              <w:left w:val="nil"/>
              <w:bottom w:val="single" w:sz="4" w:space="0" w:color="auto"/>
              <w:right w:val="single" w:sz="4" w:space="0" w:color="auto"/>
            </w:tcBorders>
            <w:shd w:val="clear" w:color="000000" w:fill="D9D9D9"/>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45%</w:t>
            </w:r>
          </w:p>
        </w:tc>
        <w:tc>
          <w:tcPr>
            <w:tcW w:w="1795" w:type="dxa"/>
            <w:tcBorders>
              <w:top w:val="nil"/>
              <w:left w:val="nil"/>
              <w:bottom w:val="single" w:sz="4" w:space="0" w:color="auto"/>
              <w:right w:val="single" w:sz="4" w:space="0" w:color="auto"/>
            </w:tcBorders>
            <w:shd w:val="clear" w:color="000000" w:fill="D9D9D9"/>
            <w:noWrap/>
            <w:vAlign w:val="bottom"/>
            <w:hideMark/>
          </w:tcPr>
          <w:p w:rsidR="00CB2FB9" w:rsidRPr="00CB2FB9" w:rsidRDefault="00CB2FB9" w:rsidP="005047FB">
            <w:pPr>
              <w:rPr>
                <w:rFonts w:ascii="Calibri" w:hAnsi="Calibri" w:cs="Calibri"/>
                <w:color w:val="000000"/>
                <w:sz w:val="22"/>
                <w:szCs w:val="22"/>
              </w:rPr>
            </w:pPr>
            <w:r w:rsidRPr="00CB2FB9">
              <w:rPr>
                <w:rFonts w:ascii="Calibri" w:hAnsi="Calibri" w:cs="Calibri"/>
                <w:color w:val="000000"/>
                <w:sz w:val="22"/>
                <w:szCs w:val="22"/>
              </w:rPr>
              <w:t xml:space="preserve"> R$ 7,10 </w:t>
            </w:r>
          </w:p>
        </w:tc>
        <w:tc>
          <w:tcPr>
            <w:tcW w:w="1342" w:type="dxa"/>
            <w:tcBorders>
              <w:top w:val="nil"/>
              <w:left w:val="nil"/>
              <w:bottom w:val="single" w:sz="4" w:space="0" w:color="auto"/>
              <w:right w:val="single" w:sz="4" w:space="0" w:color="auto"/>
            </w:tcBorders>
            <w:shd w:val="clear" w:color="000000" w:fill="D9D9D9"/>
            <w:noWrap/>
            <w:vAlign w:val="bottom"/>
            <w:hideMark/>
          </w:tcPr>
          <w:p w:rsidR="00CB2FB9" w:rsidRPr="00CB2FB9" w:rsidRDefault="00CB2FB9" w:rsidP="00245BAD">
            <w:pPr>
              <w:rPr>
                <w:rFonts w:ascii="Calibri" w:hAnsi="Calibri" w:cs="Calibri"/>
                <w:color w:val="000000"/>
                <w:sz w:val="22"/>
                <w:szCs w:val="22"/>
              </w:rPr>
            </w:pPr>
            <w:r w:rsidRPr="00CB2FB9">
              <w:rPr>
                <w:rFonts w:ascii="Calibri" w:hAnsi="Calibri" w:cs="Calibri"/>
                <w:color w:val="000000"/>
                <w:sz w:val="22"/>
                <w:szCs w:val="22"/>
              </w:rPr>
              <w:t xml:space="preserve"> R$ 212,85 </w:t>
            </w:r>
          </w:p>
        </w:tc>
        <w:tc>
          <w:tcPr>
            <w:tcW w:w="764" w:type="dxa"/>
            <w:vAlign w:val="center"/>
            <w:hideMark/>
          </w:tcPr>
          <w:p w:rsidR="00CB2FB9" w:rsidRPr="00CB2FB9" w:rsidRDefault="00CB2FB9" w:rsidP="00CB2FB9"/>
        </w:tc>
      </w:tr>
      <w:tr w:rsidR="00CB2FB9" w:rsidRPr="00CB2FB9" w:rsidTr="005047FB">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8876</w:t>
            </w:r>
          </w:p>
        </w:tc>
        <w:tc>
          <w:tcPr>
            <w:tcW w:w="1440"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Você S/A</w:t>
            </w:r>
          </w:p>
        </w:tc>
        <w:tc>
          <w:tcPr>
            <w:tcW w:w="739"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13</w:t>
            </w:r>
          </w:p>
        </w:tc>
        <w:tc>
          <w:tcPr>
            <w:tcW w:w="849"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30</w:t>
            </w:r>
          </w:p>
        </w:tc>
        <w:tc>
          <w:tcPr>
            <w:tcW w:w="1354"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 xml:space="preserve"> R$     12,90 </w:t>
            </w:r>
          </w:p>
        </w:tc>
        <w:tc>
          <w:tcPr>
            <w:tcW w:w="745"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CB2FB9">
            <w:pPr>
              <w:jc w:val="right"/>
              <w:rPr>
                <w:rFonts w:ascii="Calibri" w:hAnsi="Calibri" w:cs="Calibri"/>
                <w:color w:val="000000"/>
                <w:sz w:val="22"/>
                <w:szCs w:val="22"/>
              </w:rPr>
            </w:pPr>
            <w:r w:rsidRPr="00CB2FB9">
              <w:rPr>
                <w:rFonts w:ascii="Calibri" w:hAnsi="Calibri" w:cs="Calibri"/>
                <w:color w:val="000000"/>
                <w:sz w:val="22"/>
                <w:szCs w:val="22"/>
              </w:rPr>
              <w:t>30%</w:t>
            </w:r>
          </w:p>
        </w:tc>
        <w:tc>
          <w:tcPr>
            <w:tcW w:w="1795"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5047FB">
            <w:pPr>
              <w:rPr>
                <w:rFonts w:ascii="Calibri" w:hAnsi="Calibri" w:cs="Calibri"/>
                <w:color w:val="000000"/>
                <w:sz w:val="22"/>
                <w:szCs w:val="22"/>
              </w:rPr>
            </w:pPr>
            <w:r w:rsidRPr="00CB2FB9">
              <w:rPr>
                <w:rFonts w:ascii="Calibri" w:hAnsi="Calibri" w:cs="Calibri"/>
                <w:color w:val="000000"/>
                <w:sz w:val="22"/>
                <w:szCs w:val="22"/>
              </w:rPr>
              <w:t xml:space="preserve"> R$ 9,03 </w:t>
            </w:r>
          </w:p>
        </w:tc>
        <w:tc>
          <w:tcPr>
            <w:tcW w:w="1342" w:type="dxa"/>
            <w:tcBorders>
              <w:top w:val="nil"/>
              <w:left w:val="nil"/>
              <w:bottom w:val="single" w:sz="4" w:space="0" w:color="auto"/>
              <w:right w:val="single" w:sz="4" w:space="0" w:color="auto"/>
            </w:tcBorders>
            <w:shd w:val="clear" w:color="auto" w:fill="auto"/>
            <w:noWrap/>
            <w:vAlign w:val="bottom"/>
            <w:hideMark/>
          </w:tcPr>
          <w:p w:rsidR="00CB2FB9" w:rsidRPr="00CB2FB9" w:rsidRDefault="00CB2FB9" w:rsidP="00245BAD">
            <w:pPr>
              <w:rPr>
                <w:rFonts w:ascii="Calibri" w:hAnsi="Calibri" w:cs="Calibri"/>
                <w:color w:val="000000"/>
                <w:sz w:val="22"/>
                <w:szCs w:val="22"/>
              </w:rPr>
            </w:pPr>
            <w:r w:rsidRPr="00CB2FB9">
              <w:rPr>
                <w:rFonts w:ascii="Calibri" w:hAnsi="Calibri" w:cs="Calibri"/>
                <w:color w:val="000000"/>
                <w:sz w:val="22"/>
                <w:szCs w:val="22"/>
              </w:rPr>
              <w:t xml:space="preserve"> R$ 270,90 </w:t>
            </w:r>
          </w:p>
        </w:tc>
        <w:tc>
          <w:tcPr>
            <w:tcW w:w="764" w:type="dxa"/>
            <w:vAlign w:val="center"/>
            <w:hideMark/>
          </w:tcPr>
          <w:p w:rsidR="00CB2FB9" w:rsidRPr="00CB2FB9" w:rsidRDefault="00CB2FB9" w:rsidP="00CB2FB9"/>
        </w:tc>
      </w:tr>
      <w:tr w:rsidR="00CB2FB9" w:rsidRPr="00CB2FB9" w:rsidTr="005047FB">
        <w:trPr>
          <w:trHeight w:val="300"/>
        </w:trPr>
        <w:tc>
          <w:tcPr>
            <w:tcW w:w="1162"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440"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39"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849"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354"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45"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795"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342"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64" w:type="dxa"/>
            <w:vAlign w:val="center"/>
            <w:hideMark/>
          </w:tcPr>
          <w:p w:rsidR="00CB2FB9" w:rsidRPr="00CB2FB9" w:rsidRDefault="00CB2FB9" w:rsidP="00CB2FB9"/>
        </w:tc>
      </w:tr>
      <w:tr w:rsidR="00CB2FB9" w:rsidRPr="00CB2FB9" w:rsidTr="005047FB">
        <w:trPr>
          <w:trHeight w:val="300"/>
        </w:trPr>
        <w:tc>
          <w:tcPr>
            <w:tcW w:w="1162"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Reparte</w:t>
            </w:r>
          </w:p>
        </w:tc>
        <w:tc>
          <w:tcPr>
            <w:tcW w:w="1440" w:type="dxa"/>
            <w:tcBorders>
              <w:top w:val="nil"/>
              <w:left w:val="nil"/>
              <w:bottom w:val="nil"/>
              <w:right w:val="nil"/>
            </w:tcBorders>
            <w:shd w:val="clear" w:color="auto" w:fill="auto"/>
            <w:noWrap/>
            <w:vAlign w:val="bottom"/>
            <w:hideMark/>
          </w:tcPr>
          <w:p w:rsidR="00CB2FB9" w:rsidRPr="00CB2FB9" w:rsidRDefault="00245BAD" w:rsidP="00CB2FB9">
            <w:pPr>
              <w:rPr>
                <w:rFonts w:ascii="Calibri" w:hAnsi="Calibri" w:cs="Calibri"/>
                <w:color w:val="000000"/>
                <w:sz w:val="22"/>
                <w:szCs w:val="22"/>
              </w:rPr>
            </w:pPr>
            <w:r>
              <w:rPr>
                <w:rFonts w:ascii="Calibri" w:hAnsi="Calibri" w:cs="Calibri"/>
                <w:color w:val="000000"/>
                <w:sz w:val="22"/>
                <w:szCs w:val="22"/>
              </w:rPr>
              <w:t xml:space="preserve"> R$ </w:t>
            </w:r>
            <w:r w:rsidR="00CB2FB9" w:rsidRPr="00CB2FB9">
              <w:rPr>
                <w:rFonts w:ascii="Calibri" w:hAnsi="Calibri" w:cs="Calibri"/>
                <w:color w:val="000000"/>
                <w:sz w:val="22"/>
                <w:szCs w:val="22"/>
              </w:rPr>
              <w:t xml:space="preserve">2.366,10 </w:t>
            </w:r>
          </w:p>
        </w:tc>
        <w:tc>
          <w:tcPr>
            <w:tcW w:w="739"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849"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354"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45"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795"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342"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64" w:type="dxa"/>
            <w:vAlign w:val="center"/>
            <w:hideMark/>
          </w:tcPr>
          <w:p w:rsidR="00CB2FB9" w:rsidRPr="00CB2FB9" w:rsidRDefault="00CB2FB9" w:rsidP="00CB2FB9"/>
        </w:tc>
      </w:tr>
      <w:tr w:rsidR="00CB2FB9" w:rsidRPr="00CB2FB9" w:rsidTr="005047FB">
        <w:trPr>
          <w:trHeight w:val="315"/>
        </w:trPr>
        <w:tc>
          <w:tcPr>
            <w:tcW w:w="1162" w:type="dxa"/>
            <w:tcBorders>
              <w:top w:val="single" w:sz="4" w:space="0" w:color="auto"/>
              <w:left w:val="nil"/>
              <w:bottom w:val="single" w:sz="8" w:space="0" w:color="auto"/>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Encalhe</w:t>
            </w:r>
          </w:p>
        </w:tc>
        <w:tc>
          <w:tcPr>
            <w:tcW w:w="1440" w:type="dxa"/>
            <w:tcBorders>
              <w:top w:val="single" w:sz="4" w:space="0" w:color="auto"/>
              <w:left w:val="nil"/>
              <w:bottom w:val="single" w:sz="8" w:space="0" w:color="auto"/>
              <w:right w:val="nil"/>
            </w:tcBorders>
            <w:shd w:val="clear" w:color="auto" w:fill="auto"/>
            <w:noWrap/>
            <w:vAlign w:val="bottom"/>
            <w:hideMark/>
          </w:tcPr>
          <w:p w:rsidR="00CB2FB9" w:rsidRPr="00CB2FB9" w:rsidRDefault="00CB2FB9" w:rsidP="00245BAD">
            <w:pPr>
              <w:rPr>
                <w:rFonts w:ascii="Calibri" w:hAnsi="Calibri" w:cs="Calibri"/>
                <w:color w:val="000000"/>
                <w:sz w:val="22"/>
                <w:szCs w:val="22"/>
              </w:rPr>
            </w:pPr>
            <w:r w:rsidRPr="00CB2FB9">
              <w:rPr>
                <w:rFonts w:ascii="Calibri" w:hAnsi="Calibri" w:cs="Calibri"/>
                <w:color w:val="000000"/>
                <w:sz w:val="22"/>
                <w:szCs w:val="22"/>
              </w:rPr>
              <w:t xml:space="preserve"> R$ 1.183,05 </w:t>
            </w:r>
          </w:p>
        </w:tc>
        <w:tc>
          <w:tcPr>
            <w:tcW w:w="739"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849"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354"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45"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795"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342"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64" w:type="dxa"/>
            <w:vAlign w:val="center"/>
            <w:hideMark/>
          </w:tcPr>
          <w:p w:rsidR="00CB2FB9" w:rsidRPr="00CB2FB9" w:rsidRDefault="00CB2FB9" w:rsidP="00CB2FB9"/>
        </w:tc>
      </w:tr>
      <w:tr w:rsidR="00CB2FB9" w:rsidRPr="00CB2FB9" w:rsidTr="005047FB">
        <w:trPr>
          <w:trHeight w:val="300"/>
        </w:trPr>
        <w:tc>
          <w:tcPr>
            <w:tcW w:w="1162"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r w:rsidRPr="00CB2FB9">
              <w:rPr>
                <w:rFonts w:ascii="Calibri" w:hAnsi="Calibri" w:cs="Calibri"/>
                <w:color w:val="000000"/>
                <w:sz w:val="22"/>
                <w:szCs w:val="22"/>
              </w:rPr>
              <w:t>Venda Dia</w:t>
            </w:r>
          </w:p>
        </w:tc>
        <w:tc>
          <w:tcPr>
            <w:tcW w:w="1440" w:type="dxa"/>
            <w:tcBorders>
              <w:top w:val="nil"/>
              <w:left w:val="nil"/>
              <w:bottom w:val="nil"/>
              <w:right w:val="nil"/>
            </w:tcBorders>
            <w:shd w:val="clear" w:color="auto" w:fill="auto"/>
            <w:noWrap/>
            <w:vAlign w:val="bottom"/>
            <w:hideMark/>
          </w:tcPr>
          <w:p w:rsidR="00CB2FB9" w:rsidRPr="00CB2FB9" w:rsidRDefault="00CB2FB9" w:rsidP="00245BAD">
            <w:pPr>
              <w:rPr>
                <w:rFonts w:ascii="Calibri" w:hAnsi="Calibri" w:cs="Calibri"/>
                <w:color w:val="000000"/>
                <w:sz w:val="22"/>
                <w:szCs w:val="22"/>
              </w:rPr>
            </w:pPr>
            <w:r w:rsidRPr="00CB2FB9">
              <w:rPr>
                <w:rFonts w:ascii="Calibri" w:hAnsi="Calibri" w:cs="Calibri"/>
                <w:color w:val="000000"/>
                <w:sz w:val="22"/>
                <w:szCs w:val="22"/>
              </w:rPr>
              <w:t xml:space="preserve"> R$ 1.183,05 </w:t>
            </w:r>
          </w:p>
        </w:tc>
        <w:tc>
          <w:tcPr>
            <w:tcW w:w="739"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849"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354"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45"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795"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1342" w:type="dxa"/>
            <w:tcBorders>
              <w:top w:val="nil"/>
              <w:left w:val="nil"/>
              <w:bottom w:val="nil"/>
              <w:right w:val="nil"/>
            </w:tcBorders>
            <w:shd w:val="clear" w:color="auto" w:fill="auto"/>
            <w:noWrap/>
            <w:vAlign w:val="bottom"/>
            <w:hideMark/>
          </w:tcPr>
          <w:p w:rsidR="00CB2FB9" w:rsidRPr="00CB2FB9" w:rsidRDefault="00CB2FB9" w:rsidP="00CB2FB9">
            <w:pPr>
              <w:rPr>
                <w:rFonts w:ascii="Calibri" w:hAnsi="Calibri" w:cs="Calibri"/>
                <w:color w:val="000000"/>
                <w:sz w:val="22"/>
                <w:szCs w:val="22"/>
              </w:rPr>
            </w:pPr>
          </w:p>
        </w:tc>
        <w:tc>
          <w:tcPr>
            <w:tcW w:w="764" w:type="dxa"/>
            <w:vAlign w:val="center"/>
            <w:hideMark/>
          </w:tcPr>
          <w:p w:rsidR="00CB2FB9" w:rsidRPr="00CB2FB9" w:rsidRDefault="00CB2FB9" w:rsidP="00CB2FB9"/>
        </w:tc>
      </w:tr>
    </w:tbl>
    <w:p w:rsidR="00CB2FB9" w:rsidRDefault="00CB2FB9" w:rsidP="00F543D4">
      <w:pPr>
        <w:ind w:left="360"/>
        <w:rPr>
          <w:rFonts w:ascii="Calibri" w:hAnsi="Calibri" w:cs="Arial"/>
          <w:color w:val="002060"/>
          <w:sz w:val="22"/>
          <w:szCs w:val="22"/>
        </w:rPr>
      </w:pPr>
    </w:p>
    <w:p w:rsidR="005047FB" w:rsidRDefault="005047FB" w:rsidP="00F543D4">
      <w:pPr>
        <w:ind w:left="360"/>
        <w:rPr>
          <w:rFonts w:ascii="Calibri" w:hAnsi="Calibri" w:cs="Arial"/>
          <w:color w:val="002060"/>
          <w:sz w:val="22"/>
          <w:szCs w:val="22"/>
        </w:rPr>
      </w:pPr>
      <w:r>
        <w:rPr>
          <w:rFonts w:ascii="Calibri" w:hAnsi="Calibri" w:cs="Arial"/>
          <w:color w:val="002060"/>
          <w:sz w:val="22"/>
          <w:szCs w:val="22"/>
        </w:rPr>
        <w:t>Ou seja, a funcionalidade sabe que a comissão deste Distribuidor é de 50%, porém para esta cota deve praticar apenas 30% para todos os seus produtos, com exceção da</w:t>
      </w:r>
      <w:r w:rsidR="00245BAD">
        <w:rPr>
          <w:rFonts w:ascii="Calibri" w:hAnsi="Calibri" w:cs="Arial"/>
          <w:color w:val="002060"/>
          <w:sz w:val="22"/>
          <w:szCs w:val="22"/>
        </w:rPr>
        <w:t xml:space="preserve"> revista</w:t>
      </w:r>
      <w:r>
        <w:rPr>
          <w:rFonts w:ascii="Calibri" w:hAnsi="Calibri" w:cs="Arial"/>
          <w:color w:val="002060"/>
          <w:sz w:val="22"/>
          <w:szCs w:val="22"/>
        </w:rPr>
        <w:t xml:space="preserve"> Exame, neste caso, que tem um desconto diferenciado</w:t>
      </w:r>
      <w:r w:rsidR="00B5758C">
        <w:rPr>
          <w:rFonts w:ascii="Calibri" w:hAnsi="Calibri" w:cs="Arial"/>
          <w:color w:val="002060"/>
          <w:sz w:val="22"/>
          <w:szCs w:val="22"/>
        </w:rPr>
        <w:t xml:space="preserve"> de 45%</w:t>
      </w:r>
      <w:r>
        <w:rPr>
          <w:rFonts w:ascii="Calibri" w:hAnsi="Calibri" w:cs="Arial"/>
          <w:color w:val="002060"/>
          <w:sz w:val="22"/>
          <w:szCs w:val="22"/>
        </w:rPr>
        <w:t>.</w:t>
      </w:r>
    </w:p>
    <w:p w:rsidR="00CB2FB9" w:rsidRPr="00BE1E09" w:rsidRDefault="00CB2FB9" w:rsidP="00F543D4">
      <w:pPr>
        <w:ind w:left="360"/>
        <w:rPr>
          <w:rFonts w:ascii="Calibri" w:hAnsi="Calibri" w:cs="Arial"/>
          <w:color w:val="002060"/>
          <w:sz w:val="22"/>
          <w:szCs w:val="22"/>
        </w:rPr>
      </w:pPr>
    </w:p>
    <w:p w:rsidR="00BE1E09" w:rsidRPr="00DF156B" w:rsidRDefault="00BE1E09" w:rsidP="00BE1E09">
      <w:pPr>
        <w:ind w:left="360"/>
        <w:rPr>
          <w:rFonts w:ascii="Calibri" w:hAnsi="Calibri" w:cs="Arial"/>
          <w:color w:val="002060"/>
          <w:sz w:val="22"/>
          <w:szCs w:val="22"/>
          <w:u w:val="single"/>
        </w:rPr>
      </w:pPr>
      <w:r w:rsidRPr="00DF156B">
        <w:rPr>
          <w:rFonts w:ascii="Calibri" w:hAnsi="Calibri" w:cs="Arial"/>
          <w:color w:val="002060"/>
          <w:sz w:val="22"/>
          <w:szCs w:val="22"/>
          <w:u w:val="single"/>
        </w:rPr>
        <w:t>Demais Considerações</w:t>
      </w:r>
      <w:r w:rsidR="00FA0867">
        <w:rPr>
          <w:rFonts w:ascii="Calibri" w:hAnsi="Calibri" w:cs="Arial"/>
          <w:color w:val="002060"/>
          <w:sz w:val="22"/>
          <w:szCs w:val="22"/>
          <w:u w:val="single"/>
        </w:rPr>
        <w:t xml:space="preserve"> </w:t>
      </w:r>
      <w:r w:rsidR="00FA0867" w:rsidRPr="00FA0867">
        <w:rPr>
          <w:rFonts w:ascii="Calibri" w:hAnsi="Calibri" w:cs="Arial"/>
          <w:color w:val="002060"/>
          <w:sz w:val="22"/>
          <w:szCs w:val="22"/>
          <w:highlight w:val="yellow"/>
          <w:u w:val="single"/>
        </w:rPr>
        <w:t>– VAMOS CONSULTAR AONDE ESTAS INFORMAÇÕES</w:t>
      </w:r>
      <w:proofErr w:type="gramStart"/>
      <w:r w:rsidR="00FA0867" w:rsidRPr="00FA0867">
        <w:rPr>
          <w:rFonts w:ascii="Calibri" w:hAnsi="Calibri" w:cs="Arial"/>
          <w:color w:val="002060"/>
          <w:sz w:val="22"/>
          <w:szCs w:val="22"/>
          <w:highlight w:val="yellow"/>
          <w:u w:val="single"/>
        </w:rPr>
        <w:t>??</w:t>
      </w:r>
      <w:proofErr w:type="gramEnd"/>
    </w:p>
    <w:p w:rsidR="00F543D4" w:rsidRDefault="00F543D4" w:rsidP="00F543D4">
      <w:pPr>
        <w:ind w:left="360"/>
        <w:rPr>
          <w:rFonts w:ascii="Calibri" w:hAnsi="Calibri" w:cs="Arial"/>
          <w:color w:val="002060"/>
          <w:sz w:val="22"/>
          <w:szCs w:val="22"/>
        </w:rPr>
      </w:pPr>
    </w:p>
    <w:p w:rsidR="00F543D4" w:rsidRDefault="00F543D4" w:rsidP="00F543D4">
      <w:pPr>
        <w:ind w:left="360"/>
        <w:rPr>
          <w:rFonts w:ascii="Calibri" w:hAnsi="Calibri" w:cs="Arial"/>
          <w:color w:val="002060"/>
          <w:sz w:val="22"/>
          <w:szCs w:val="22"/>
        </w:rPr>
      </w:pPr>
      <w:r>
        <w:rPr>
          <w:rFonts w:ascii="Calibri" w:hAnsi="Calibri" w:cs="Arial"/>
          <w:color w:val="002060"/>
          <w:sz w:val="22"/>
          <w:szCs w:val="22"/>
        </w:rPr>
        <w:t xml:space="preserve">O sistema deverá permitir a digitação de detalhes ou observações na linha de conferência de um produto. Este será selecionado pelo botão de ação, que deve estar disponível de acordo com a parametrização do Distribuidor, se deseja ou não utilizar este recurso. </w:t>
      </w:r>
    </w:p>
    <w:p w:rsidR="00F543D4" w:rsidRDefault="00F543D4" w:rsidP="00F543D4">
      <w:pPr>
        <w:ind w:left="360"/>
        <w:rPr>
          <w:rFonts w:ascii="Calibri" w:hAnsi="Calibri" w:cs="Arial"/>
          <w:color w:val="002060"/>
          <w:sz w:val="22"/>
          <w:szCs w:val="22"/>
        </w:rPr>
      </w:pPr>
    </w:p>
    <w:p w:rsidR="00F543D4" w:rsidRDefault="00F543D4" w:rsidP="00F543D4">
      <w:pPr>
        <w:ind w:left="360"/>
        <w:rPr>
          <w:rFonts w:ascii="Calibri" w:hAnsi="Calibri" w:cs="Arial"/>
          <w:color w:val="002060"/>
          <w:sz w:val="22"/>
          <w:szCs w:val="22"/>
        </w:rPr>
      </w:pPr>
      <w:r>
        <w:rPr>
          <w:rFonts w:ascii="Calibri" w:hAnsi="Calibri" w:cs="Arial"/>
          <w:color w:val="002060"/>
          <w:sz w:val="22"/>
          <w:szCs w:val="22"/>
        </w:rPr>
        <w:lastRenderedPageBreak/>
        <w:t>Teremos a possibilidade também de abrir uma janela com as principais informações d</w:t>
      </w:r>
      <w:r w:rsidR="00111D11">
        <w:rPr>
          <w:rFonts w:ascii="Calibri" w:hAnsi="Calibri" w:cs="Arial"/>
          <w:color w:val="002060"/>
          <w:sz w:val="22"/>
          <w:szCs w:val="22"/>
        </w:rPr>
        <w:t>e cadastro do produto selecionado, a fim de agilizar/facilitar a conferência do mesmo.</w:t>
      </w:r>
    </w:p>
    <w:p w:rsidR="00CA7D1D" w:rsidRDefault="00CA7D1D" w:rsidP="00D90C24">
      <w:pPr>
        <w:ind w:left="360"/>
        <w:rPr>
          <w:rFonts w:ascii="Calibri" w:hAnsi="Calibri" w:cs="Arial"/>
          <w:color w:val="002060"/>
          <w:sz w:val="22"/>
          <w:szCs w:val="22"/>
        </w:rPr>
      </w:pPr>
    </w:p>
    <w:p w:rsidR="004713B8" w:rsidRPr="004713B8" w:rsidRDefault="004713B8" w:rsidP="004713B8">
      <w:pPr>
        <w:ind w:left="360"/>
        <w:rPr>
          <w:rFonts w:ascii="Calibri" w:hAnsi="Calibri" w:cs="Arial"/>
          <w:color w:val="002060"/>
          <w:sz w:val="22"/>
          <w:szCs w:val="22"/>
          <w:u w:val="single"/>
        </w:rPr>
      </w:pPr>
      <w:r w:rsidRPr="004713B8">
        <w:rPr>
          <w:rFonts w:ascii="Calibri" w:hAnsi="Calibri" w:cs="Arial"/>
          <w:color w:val="002060"/>
          <w:sz w:val="22"/>
          <w:szCs w:val="22"/>
          <w:u w:val="single"/>
        </w:rPr>
        <w:t>Reabertura de Encalhe já Processado:</w:t>
      </w:r>
    </w:p>
    <w:p w:rsidR="004713B8" w:rsidRDefault="004713B8" w:rsidP="004713B8">
      <w:pPr>
        <w:ind w:left="360"/>
        <w:rPr>
          <w:rFonts w:ascii="Calibri" w:hAnsi="Calibri" w:cs="Arial"/>
          <w:color w:val="002060"/>
          <w:sz w:val="22"/>
          <w:szCs w:val="22"/>
        </w:rPr>
      </w:pPr>
    </w:p>
    <w:p w:rsidR="004713B8" w:rsidRDefault="004713B8" w:rsidP="004713B8">
      <w:pPr>
        <w:ind w:left="360"/>
        <w:rPr>
          <w:rFonts w:ascii="Calibri" w:hAnsi="Calibri" w:cs="Arial"/>
          <w:color w:val="002060"/>
          <w:sz w:val="22"/>
          <w:szCs w:val="22"/>
        </w:rPr>
      </w:pPr>
      <w:r>
        <w:rPr>
          <w:rFonts w:ascii="Calibri" w:hAnsi="Calibri" w:cs="Arial"/>
          <w:color w:val="002060"/>
          <w:sz w:val="22"/>
          <w:szCs w:val="22"/>
        </w:rPr>
        <w:t>Ao digitar uma Cota que já teve seu encalhe conferido, o sistema deverá mostrar um aviso informando que esta cota já teve seu encalhe processado e questionar o usuário se deseja reabrir. Ao confirmar esta ação, a funcionalidade deverá trazer todos os itens já processados, permitindo alterações, inclusões e exclusões dos produtos. Caso haja alterações no encalhe, o usuário irá solicitar o fechamento do encalhe e a funcionalidade deverá atualizar as informações, anteriormente gravadas, e realizar nova impressão de documentos (se este distribuidor as realiza no Box de Encalhe).</w:t>
      </w:r>
    </w:p>
    <w:p w:rsidR="00625DD1" w:rsidRDefault="00625DD1" w:rsidP="00625DD1">
      <w:pPr>
        <w:ind w:left="360"/>
        <w:rPr>
          <w:rFonts w:ascii="Calibri" w:hAnsi="Calibri" w:cs="Arial"/>
          <w:b/>
          <w:color w:val="002060"/>
          <w:sz w:val="22"/>
          <w:szCs w:val="22"/>
        </w:rPr>
      </w:pPr>
    </w:p>
    <w:p w:rsidR="00FA0867" w:rsidRPr="00FA0867" w:rsidRDefault="00FA0867" w:rsidP="00625DD1">
      <w:pPr>
        <w:ind w:left="360"/>
        <w:rPr>
          <w:rFonts w:ascii="Calibri" w:hAnsi="Calibri" w:cs="Arial"/>
          <w:color w:val="002060"/>
          <w:sz w:val="22"/>
          <w:szCs w:val="22"/>
        </w:rPr>
      </w:pPr>
      <w:r w:rsidRPr="00FA0867">
        <w:rPr>
          <w:rFonts w:ascii="Calibri" w:hAnsi="Calibri" w:cs="Arial"/>
          <w:color w:val="002060"/>
          <w:sz w:val="22"/>
          <w:szCs w:val="22"/>
        </w:rPr>
        <w:t>A reabertura só será possível para a operação de encalhe do dia (em andamento). E caso tenha sido impresso um boleto o sistema deverá cancelar o mesmo, e gerar um novo.</w:t>
      </w:r>
    </w:p>
    <w:p w:rsidR="00625DD1" w:rsidRDefault="00625DD1" w:rsidP="00625DD1">
      <w:pPr>
        <w:ind w:left="360"/>
        <w:rPr>
          <w:rFonts w:ascii="Calibri" w:hAnsi="Calibri" w:cs="Arial"/>
          <w:b/>
          <w:color w:val="002060"/>
          <w:sz w:val="22"/>
          <w:szCs w:val="22"/>
        </w:rPr>
      </w:pPr>
    </w:p>
    <w:p w:rsidR="00625DD1" w:rsidRPr="00AA5DC7" w:rsidRDefault="00625DD1" w:rsidP="00625DD1">
      <w:pPr>
        <w:ind w:left="360"/>
        <w:rPr>
          <w:rFonts w:ascii="Calibri" w:hAnsi="Calibri" w:cs="Arial"/>
          <w:b/>
          <w:color w:val="002060"/>
          <w:sz w:val="22"/>
          <w:szCs w:val="22"/>
        </w:rPr>
      </w:pPr>
      <w:r w:rsidRPr="00AA5DC7">
        <w:rPr>
          <w:rFonts w:ascii="Calibri" w:hAnsi="Calibri" w:cs="Arial"/>
          <w:b/>
          <w:color w:val="002060"/>
          <w:sz w:val="22"/>
          <w:szCs w:val="22"/>
        </w:rPr>
        <w:t>Impressão</w:t>
      </w:r>
      <w:r w:rsidR="000A51AC">
        <w:rPr>
          <w:rFonts w:ascii="Calibri" w:hAnsi="Calibri" w:cs="Arial"/>
          <w:b/>
          <w:color w:val="002060"/>
          <w:sz w:val="22"/>
          <w:szCs w:val="22"/>
        </w:rPr>
        <w:t>/E-mail</w:t>
      </w:r>
      <w:r w:rsidRPr="00AA5DC7">
        <w:rPr>
          <w:rFonts w:ascii="Calibri" w:hAnsi="Calibri" w:cs="Arial"/>
          <w:b/>
          <w:color w:val="002060"/>
          <w:sz w:val="22"/>
          <w:szCs w:val="22"/>
        </w:rPr>
        <w:t>:</w:t>
      </w:r>
    </w:p>
    <w:p w:rsidR="00625DD1" w:rsidRDefault="00625DD1" w:rsidP="00625DD1">
      <w:pPr>
        <w:ind w:left="360"/>
        <w:rPr>
          <w:rFonts w:ascii="Calibri" w:hAnsi="Calibri" w:cs="Arial"/>
          <w:color w:val="002060"/>
          <w:sz w:val="22"/>
          <w:szCs w:val="22"/>
        </w:rPr>
      </w:pPr>
    </w:p>
    <w:p w:rsidR="00625DD1" w:rsidRDefault="00625DD1" w:rsidP="00625DD1">
      <w:pPr>
        <w:ind w:left="360"/>
        <w:rPr>
          <w:rFonts w:ascii="Calibri" w:hAnsi="Calibri" w:cs="Arial"/>
          <w:color w:val="002060"/>
          <w:sz w:val="22"/>
          <w:szCs w:val="22"/>
        </w:rPr>
      </w:pPr>
      <w:r>
        <w:rPr>
          <w:rFonts w:ascii="Calibri" w:hAnsi="Calibri" w:cs="Arial"/>
          <w:color w:val="002060"/>
          <w:sz w:val="22"/>
          <w:szCs w:val="22"/>
        </w:rPr>
        <w:t>Será</w:t>
      </w:r>
      <w:r w:rsidRPr="00AA5DC7">
        <w:rPr>
          <w:rFonts w:ascii="Calibri" w:hAnsi="Calibri" w:cs="Arial"/>
          <w:color w:val="002060"/>
          <w:sz w:val="22"/>
          <w:szCs w:val="22"/>
        </w:rPr>
        <w:t xml:space="preserve"> cont</w:t>
      </w:r>
      <w:r>
        <w:rPr>
          <w:rFonts w:ascii="Calibri" w:hAnsi="Calibri" w:cs="Arial"/>
          <w:color w:val="002060"/>
          <w:sz w:val="22"/>
          <w:szCs w:val="22"/>
        </w:rPr>
        <w:t>rolada por parâmetro de sistema, os documentos que serão utilizados pelo distribuidor e o momento de impressão dos mesmos. A conferência de encalhe</w:t>
      </w:r>
      <w:proofErr w:type="gramStart"/>
      <w:r>
        <w:rPr>
          <w:rFonts w:ascii="Calibri" w:hAnsi="Calibri" w:cs="Arial"/>
          <w:color w:val="002060"/>
          <w:sz w:val="22"/>
          <w:szCs w:val="22"/>
        </w:rPr>
        <w:t>, pode</w:t>
      </w:r>
      <w:proofErr w:type="gramEnd"/>
      <w:r>
        <w:rPr>
          <w:rFonts w:ascii="Calibri" w:hAnsi="Calibri" w:cs="Arial"/>
          <w:color w:val="002060"/>
          <w:sz w:val="22"/>
          <w:szCs w:val="22"/>
        </w:rPr>
        <w:t xml:space="preserve"> gerar três opções de documentos que podem ter tratativas independentes:</w:t>
      </w:r>
    </w:p>
    <w:p w:rsidR="00625DD1" w:rsidRDefault="00625DD1" w:rsidP="00625DD1">
      <w:pPr>
        <w:ind w:left="360"/>
        <w:rPr>
          <w:rFonts w:ascii="Calibri" w:hAnsi="Calibri" w:cs="Arial"/>
          <w:color w:val="002060"/>
          <w:sz w:val="22"/>
          <w:szCs w:val="22"/>
        </w:rPr>
      </w:pPr>
    </w:p>
    <w:p w:rsidR="00625DD1" w:rsidRPr="00AA5DC7" w:rsidRDefault="00625DD1" w:rsidP="00625DD1">
      <w:pPr>
        <w:ind w:left="360"/>
        <w:rPr>
          <w:rFonts w:ascii="Calibri" w:hAnsi="Calibri" w:cs="Arial"/>
          <w:color w:val="002060"/>
          <w:sz w:val="22"/>
          <w:szCs w:val="22"/>
          <w:u w:val="single"/>
        </w:rPr>
      </w:pPr>
      <w:r w:rsidRPr="00AA5DC7">
        <w:rPr>
          <w:rFonts w:ascii="Calibri" w:hAnsi="Calibri" w:cs="Arial"/>
          <w:color w:val="002060"/>
          <w:sz w:val="22"/>
          <w:szCs w:val="22"/>
          <w:u w:val="single"/>
        </w:rPr>
        <w:t>SLIP</w:t>
      </w:r>
    </w:p>
    <w:p w:rsidR="006504FA" w:rsidRDefault="006504FA" w:rsidP="00625DD1">
      <w:pPr>
        <w:ind w:left="360"/>
        <w:rPr>
          <w:rFonts w:ascii="Calibri" w:hAnsi="Calibri" w:cs="Arial"/>
          <w:color w:val="002060"/>
          <w:sz w:val="22"/>
          <w:szCs w:val="22"/>
        </w:rPr>
      </w:pPr>
      <w:r>
        <w:rPr>
          <w:rFonts w:ascii="Calibri" w:hAnsi="Calibri" w:cs="Arial"/>
          <w:color w:val="002060"/>
          <w:sz w:val="22"/>
          <w:szCs w:val="22"/>
        </w:rPr>
        <w:t>É um d</w:t>
      </w:r>
      <w:r w:rsidR="00625DD1">
        <w:rPr>
          <w:rFonts w:ascii="Calibri" w:hAnsi="Calibri" w:cs="Arial"/>
          <w:color w:val="002060"/>
          <w:sz w:val="22"/>
          <w:szCs w:val="22"/>
        </w:rPr>
        <w:t xml:space="preserve">ocumento </w:t>
      </w:r>
      <w:r>
        <w:rPr>
          <w:rFonts w:ascii="Calibri" w:hAnsi="Calibri" w:cs="Arial"/>
          <w:color w:val="002060"/>
          <w:sz w:val="22"/>
          <w:szCs w:val="22"/>
        </w:rPr>
        <w:t xml:space="preserve">gerado após o fechamento da conferência do encalhe de cada cota, </w:t>
      </w:r>
      <w:r w:rsidR="00625DD1">
        <w:rPr>
          <w:rFonts w:ascii="Calibri" w:hAnsi="Calibri" w:cs="Arial"/>
          <w:color w:val="002060"/>
          <w:sz w:val="22"/>
          <w:szCs w:val="22"/>
        </w:rPr>
        <w:t xml:space="preserve">que registra todos os produtos que foram processados de uma determinada cota em uma operação específica processadas no </w:t>
      </w:r>
      <w:proofErr w:type="gramStart"/>
      <w:r w:rsidR="00625DD1">
        <w:rPr>
          <w:rFonts w:ascii="Calibri" w:hAnsi="Calibri" w:cs="Arial"/>
          <w:color w:val="002060"/>
          <w:sz w:val="22"/>
          <w:szCs w:val="22"/>
        </w:rPr>
        <w:t>box</w:t>
      </w:r>
      <w:proofErr w:type="gramEnd"/>
      <w:r w:rsidR="00625DD1">
        <w:rPr>
          <w:rFonts w:ascii="Calibri" w:hAnsi="Calibri" w:cs="Arial"/>
          <w:color w:val="002060"/>
          <w:sz w:val="22"/>
          <w:szCs w:val="22"/>
        </w:rPr>
        <w:t xml:space="preserve"> de encalhe, formando assim o valor da dívida a ser cobrada. </w:t>
      </w:r>
    </w:p>
    <w:p w:rsidR="006504FA" w:rsidRDefault="006504FA" w:rsidP="00625DD1">
      <w:pPr>
        <w:ind w:left="360"/>
        <w:rPr>
          <w:rFonts w:ascii="Calibri" w:hAnsi="Calibri" w:cs="Arial"/>
          <w:color w:val="002060"/>
          <w:sz w:val="22"/>
          <w:szCs w:val="22"/>
        </w:rPr>
      </w:pPr>
    </w:p>
    <w:p w:rsidR="009742FB" w:rsidRDefault="009742FB" w:rsidP="00625DD1">
      <w:pPr>
        <w:ind w:left="360"/>
        <w:rPr>
          <w:rFonts w:ascii="Calibri" w:hAnsi="Calibri" w:cs="Arial"/>
          <w:color w:val="002060"/>
          <w:sz w:val="22"/>
          <w:szCs w:val="22"/>
        </w:rPr>
      </w:pPr>
      <w:r>
        <w:rPr>
          <w:rFonts w:ascii="Calibri" w:hAnsi="Calibri" w:cs="Arial"/>
          <w:color w:val="002060"/>
          <w:sz w:val="22"/>
          <w:szCs w:val="22"/>
        </w:rPr>
        <w:t xml:space="preserve">Este documento totaliza os produtos conferidos por dia de recolhimento que irão compor a cobrança do dia, ou seja, o </w:t>
      </w:r>
      <w:proofErr w:type="spellStart"/>
      <w:r>
        <w:rPr>
          <w:rFonts w:ascii="Calibri" w:hAnsi="Calibri" w:cs="Arial"/>
          <w:color w:val="002060"/>
          <w:sz w:val="22"/>
          <w:szCs w:val="22"/>
        </w:rPr>
        <w:t>slip</w:t>
      </w:r>
      <w:proofErr w:type="spellEnd"/>
      <w:r>
        <w:rPr>
          <w:rFonts w:ascii="Calibri" w:hAnsi="Calibri" w:cs="Arial"/>
          <w:color w:val="002060"/>
          <w:sz w:val="22"/>
          <w:szCs w:val="22"/>
        </w:rPr>
        <w:t xml:space="preserve"> terá totalizadores a cada dia de recolhimento (do primeiro ao quinto dia de recolhimento, já que os produtos de chamadas de encalhes posteriores serão gravados pelo sistema e irão compor cobranças futuras).</w:t>
      </w:r>
    </w:p>
    <w:p w:rsidR="009742FB" w:rsidRDefault="009742FB" w:rsidP="00625DD1">
      <w:pPr>
        <w:ind w:left="360"/>
        <w:rPr>
          <w:rFonts w:ascii="Calibri" w:hAnsi="Calibri" w:cs="Arial"/>
          <w:color w:val="002060"/>
          <w:sz w:val="22"/>
          <w:szCs w:val="22"/>
        </w:rPr>
      </w:pPr>
    </w:p>
    <w:p w:rsidR="006504FA" w:rsidRDefault="006504FA" w:rsidP="00625DD1">
      <w:pPr>
        <w:ind w:left="360"/>
        <w:rPr>
          <w:rFonts w:ascii="Calibri" w:hAnsi="Calibri" w:cs="Arial"/>
          <w:color w:val="002060"/>
          <w:sz w:val="22"/>
          <w:szCs w:val="22"/>
        </w:rPr>
      </w:pPr>
      <w:r>
        <w:rPr>
          <w:rFonts w:ascii="Calibri" w:hAnsi="Calibri" w:cs="Arial"/>
          <w:color w:val="002060"/>
          <w:sz w:val="22"/>
          <w:szCs w:val="22"/>
        </w:rPr>
        <w:t xml:space="preserve">A utilização deste </w:t>
      </w:r>
      <w:r w:rsidR="000A51AC">
        <w:rPr>
          <w:rFonts w:ascii="Calibri" w:hAnsi="Calibri" w:cs="Arial"/>
          <w:color w:val="002060"/>
          <w:sz w:val="22"/>
          <w:szCs w:val="22"/>
        </w:rPr>
        <w:t>documento</w:t>
      </w:r>
      <w:r>
        <w:rPr>
          <w:rFonts w:ascii="Calibri" w:hAnsi="Calibri" w:cs="Arial"/>
          <w:color w:val="002060"/>
          <w:sz w:val="22"/>
          <w:szCs w:val="22"/>
        </w:rPr>
        <w:t xml:space="preserve"> é parametrizável pelo Distribuidor. </w:t>
      </w:r>
    </w:p>
    <w:p w:rsidR="006504FA" w:rsidRDefault="006504FA" w:rsidP="00625DD1">
      <w:pPr>
        <w:ind w:left="360"/>
        <w:rPr>
          <w:rFonts w:ascii="Calibri" w:hAnsi="Calibri" w:cs="Arial"/>
          <w:color w:val="002060"/>
          <w:sz w:val="22"/>
          <w:szCs w:val="22"/>
        </w:rPr>
      </w:pPr>
    </w:p>
    <w:p w:rsidR="000A51AC" w:rsidRDefault="00625DD1" w:rsidP="00625DD1">
      <w:pPr>
        <w:ind w:left="360"/>
        <w:rPr>
          <w:rFonts w:ascii="Calibri" w:hAnsi="Calibri" w:cs="Arial"/>
          <w:color w:val="002060"/>
          <w:sz w:val="22"/>
          <w:szCs w:val="22"/>
        </w:rPr>
      </w:pPr>
      <w:r w:rsidRPr="00AA5DC7">
        <w:rPr>
          <w:rFonts w:ascii="Calibri" w:hAnsi="Calibri" w:cs="Arial"/>
          <w:color w:val="002060"/>
          <w:sz w:val="22"/>
          <w:szCs w:val="22"/>
        </w:rPr>
        <w:t xml:space="preserve">O sistema deve possibilitar </w:t>
      </w:r>
      <w:r w:rsidR="000A51AC">
        <w:rPr>
          <w:rFonts w:ascii="Calibri" w:hAnsi="Calibri" w:cs="Arial"/>
          <w:color w:val="002060"/>
          <w:sz w:val="22"/>
          <w:szCs w:val="22"/>
        </w:rPr>
        <w:t xml:space="preserve">tanto o envio por e-mail quanto </w:t>
      </w:r>
      <w:r w:rsidRPr="00AA5DC7">
        <w:rPr>
          <w:rFonts w:ascii="Calibri" w:hAnsi="Calibri" w:cs="Arial"/>
          <w:color w:val="002060"/>
          <w:sz w:val="22"/>
          <w:szCs w:val="22"/>
        </w:rPr>
        <w:t>a impressão d</w:t>
      </w:r>
      <w:r w:rsidR="000A51AC">
        <w:rPr>
          <w:rFonts w:ascii="Calibri" w:hAnsi="Calibri" w:cs="Arial"/>
          <w:color w:val="002060"/>
          <w:sz w:val="22"/>
          <w:szCs w:val="22"/>
        </w:rPr>
        <w:t>o</w:t>
      </w:r>
      <w:r w:rsidRPr="00AA5DC7">
        <w:rPr>
          <w:rFonts w:ascii="Calibri" w:hAnsi="Calibri" w:cs="Arial"/>
          <w:color w:val="002060"/>
          <w:sz w:val="22"/>
          <w:szCs w:val="22"/>
        </w:rPr>
        <w:t xml:space="preserve"> Slip </w:t>
      </w:r>
      <w:r w:rsidR="006504FA">
        <w:rPr>
          <w:rFonts w:ascii="Calibri" w:hAnsi="Calibri" w:cs="Arial"/>
          <w:color w:val="002060"/>
          <w:sz w:val="22"/>
          <w:szCs w:val="22"/>
        </w:rPr>
        <w:t>no Box de Encalhe ou de forma consolidada.</w:t>
      </w:r>
      <w:r w:rsidR="000A51AC">
        <w:rPr>
          <w:rFonts w:ascii="Calibri" w:hAnsi="Calibri" w:cs="Arial"/>
          <w:color w:val="002060"/>
          <w:sz w:val="22"/>
          <w:szCs w:val="22"/>
        </w:rPr>
        <w:t xml:space="preserve"> Assim como, deve proporcionar que a impressão seja apenas do Slip ou ainda que este seja impresso junto com o boleto (independente do momento da impressão). </w:t>
      </w:r>
      <w:r w:rsidR="006504FA">
        <w:rPr>
          <w:rFonts w:ascii="Calibri" w:hAnsi="Calibri" w:cs="Arial"/>
          <w:color w:val="002060"/>
          <w:sz w:val="22"/>
          <w:szCs w:val="22"/>
        </w:rPr>
        <w:t xml:space="preserve"> </w:t>
      </w:r>
      <w:r w:rsidR="000A51AC">
        <w:rPr>
          <w:rFonts w:ascii="Calibri" w:hAnsi="Calibri" w:cs="Arial"/>
          <w:color w:val="002060"/>
          <w:sz w:val="22"/>
          <w:szCs w:val="22"/>
        </w:rPr>
        <w:t xml:space="preserve">O formato do documento deve possibilitar a impressão do documento, tanto em impressora fiscal quanto </w:t>
      </w:r>
      <w:proofErr w:type="gramStart"/>
      <w:r w:rsidR="000A51AC">
        <w:rPr>
          <w:rFonts w:ascii="Calibri" w:hAnsi="Calibri" w:cs="Arial"/>
          <w:color w:val="002060"/>
          <w:sz w:val="22"/>
          <w:szCs w:val="22"/>
        </w:rPr>
        <w:t>à</w:t>
      </w:r>
      <w:proofErr w:type="gramEnd"/>
      <w:r w:rsidR="000A51AC">
        <w:rPr>
          <w:rFonts w:ascii="Calibri" w:hAnsi="Calibri" w:cs="Arial"/>
          <w:color w:val="002060"/>
          <w:sz w:val="22"/>
          <w:szCs w:val="22"/>
        </w:rPr>
        <w:t xml:space="preserve"> laser.</w:t>
      </w:r>
    </w:p>
    <w:p w:rsidR="00625DD1" w:rsidRDefault="00625DD1" w:rsidP="00625DD1">
      <w:pPr>
        <w:ind w:left="360"/>
        <w:rPr>
          <w:rFonts w:ascii="Calibri" w:hAnsi="Calibri" w:cs="Arial"/>
          <w:color w:val="002060"/>
          <w:sz w:val="22"/>
          <w:szCs w:val="22"/>
        </w:rPr>
      </w:pPr>
    </w:p>
    <w:p w:rsidR="00625DD1" w:rsidRPr="00AA5DC7" w:rsidRDefault="00625DD1" w:rsidP="00625DD1">
      <w:pPr>
        <w:ind w:left="360"/>
        <w:rPr>
          <w:rFonts w:ascii="Calibri" w:hAnsi="Calibri" w:cs="Arial"/>
          <w:color w:val="002060"/>
          <w:sz w:val="22"/>
          <w:szCs w:val="22"/>
          <w:u w:val="single"/>
        </w:rPr>
      </w:pPr>
      <w:r w:rsidRPr="00AA5DC7">
        <w:rPr>
          <w:rFonts w:ascii="Calibri" w:hAnsi="Calibri" w:cs="Arial"/>
          <w:color w:val="002060"/>
          <w:sz w:val="22"/>
          <w:szCs w:val="22"/>
          <w:u w:val="single"/>
        </w:rPr>
        <w:t>BOLETO / RECIBO</w:t>
      </w:r>
    </w:p>
    <w:p w:rsidR="00625DD1" w:rsidRPr="00AA5DC7" w:rsidRDefault="00625DD1" w:rsidP="00625DD1">
      <w:pPr>
        <w:ind w:left="360"/>
        <w:rPr>
          <w:rFonts w:ascii="Calibri" w:hAnsi="Calibri" w:cs="Arial"/>
          <w:color w:val="002060"/>
          <w:sz w:val="22"/>
          <w:szCs w:val="22"/>
        </w:rPr>
      </w:pPr>
      <w:r w:rsidRPr="00AA5DC7">
        <w:rPr>
          <w:rFonts w:ascii="Calibri" w:hAnsi="Calibri" w:cs="Arial"/>
          <w:color w:val="002060"/>
          <w:sz w:val="22"/>
          <w:szCs w:val="22"/>
        </w:rPr>
        <w:t>O sistema deve permitir a emissão de boleto ou recibo de acordo com o parâmetro cadastro pelo distribuidor. Caso o sistema esteja habilitado para impressão ao final da conferência do encalhe.</w:t>
      </w:r>
    </w:p>
    <w:p w:rsidR="00625DD1" w:rsidRDefault="00625DD1" w:rsidP="00625DD1">
      <w:pPr>
        <w:ind w:left="360"/>
        <w:rPr>
          <w:rFonts w:ascii="Calibri" w:hAnsi="Calibri" w:cs="Arial"/>
          <w:color w:val="002060"/>
          <w:sz w:val="22"/>
          <w:szCs w:val="22"/>
        </w:rPr>
      </w:pPr>
    </w:p>
    <w:p w:rsidR="00625DD1" w:rsidRDefault="00625DD1" w:rsidP="00625DD1">
      <w:pPr>
        <w:ind w:left="360"/>
        <w:rPr>
          <w:rFonts w:ascii="Calibri" w:hAnsi="Calibri" w:cs="Arial"/>
          <w:color w:val="002060"/>
          <w:sz w:val="22"/>
          <w:szCs w:val="22"/>
        </w:rPr>
      </w:pPr>
      <w:r>
        <w:rPr>
          <w:rFonts w:ascii="Calibri" w:hAnsi="Calibri" w:cs="Arial"/>
          <w:color w:val="002060"/>
          <w:sz w:val="22"/>
          <w:szCs w:val="22"/>
        </w:rPr>
        <w:t xml:space="preserve">Obs.: Poderá ser parametrizado o momento da impressão do documento: no </w:t>
      </w:r>
      <w:proofErr w:type="gramStart"/>
      <w:r>
        <w:rPr>
          <w:rFonts w:ascii="Calibri" w:hAnsi="Calibri" w:cs="Arial"/>
          <w:color w:val="002060"/>
          <w:sz w:val="22"/>
          <w:szCs w:val="22"/>
        </w:rPr>
        <w:t>box</w:t>
      </w:r>
      <w:proofErr w:type="gramEnd"/>
      <w:r>
        <w:rPr>
          <w:rFonts w:ascii="Calibri" w:hAnsi="Calibri" w:cs="Arial"/>
          <w:color w:val="002060"/>
          <w:sz w:val="22"/>
          <w:szCs w:val="22"/>
        </w:rPr>
        <w:t xml:space="preserve"> de encalhe (impressão individual), após a geração da dívida (impressão em massa) ou ainda, poderemos enviar por e-mail após a geração da dívida.</w:t>
      </w:r>
    </w:p>
    <w:p w:rsidR="00625DD1" w:rsidRDefault="00625DD1" w:rsidP="00625DD1">
      <w:pPr>
        <w:ind w:left="360"/>
        <w:rPr>
          <w:rFonts w:ascii="Calibri" w:hAnsi="Calibri" w:cs="Arial"/>
          <w:color w:val="002060"/>
          <w:sz w:val="22"/>
          <w:szCs w:val="22"/>
        </w:rPr>
      </w:pPr>
    </w:p>
    <w:p w:rsidR="00625DD1" w:rsidRDefault="00625DD1" w:rsidP="00625DD1">
      <w:pPr>
        <w:ind w:left="360"/>
        <w:rPr>
          <w:rFonts w:ascii="Calibri" w:hAnsi="Calibri" w:cs="Arial"/>
          <w:b/>
          <w:color w:val="002060"/>
          <w:sz w:val="22"/>
          <w:szCs w:val="22"/>
        </w:rPr>
      </w:pPr>
    </w:p>
    <w:p w:rsidR="00625DD1" w:rsidRPr="003A0999" w:rsidRDefault="00625DD1" w:rsidP="00625DD1">
      <w:pPr>
        <w:ind w:left="360"/>
        <w:rPr>
          <w:rFonts w:ascii="Calibri" w:hAnsi="Calibri" w:cs="Arial"/>
          <w:b/>
          <w:color w:val="002060"/>
          <w:sz w:val="22"/>
          <w:szCs w:val="22"/>
        </w:rPr>
      </w:pPr>
      <w:r w:rsidRPr="003A0999">
        <w:rPr>
          <w:rFonts w:ascii="Calibri" w:hAnsi="Calibri" w:cs="Arial"/>
          <w:b/>
          <w:color w:val="002060"/>
          <w:sz w:val="22"/>
          <w:szCs w:val="22"/>
        </w:rPr>
        <w:t>C</w:t>
      </w:r>
      <w:r>
        <w:rPr>
          <w:rFonts w:ascii="Calibri" w:hAnsi="Calibri" w:cs="Arial"/>
          <w:b/>
          <w:color w:val="002060"/>
          <w:sz w:val="22"/>
          <w:szCs w:val="22"/>
        </w:rPr>
        <w:t>asos</w:t>
      </w:r>
      <w:r w:rsidRPr="003A0999">
        <w:rPr>
          <w:rFonts w:ascii="Calibri" w:hAnsi="Calibri" w:cs="Arial"/>
          <w:b/>
          <w:color w:val="002060"/>
          <w:sz w:val="22"/>
          <w:szCs w:val="22"/>
        </w:rPr>
        <w:t xml:space="preserve"> E</w:t>
      </w:r>
      <w:r>
        <w:rPr>
          <w:rFonts w:ascii="Calibri" w:hAnsi="Calibri" w:cs="Arial"/>
          <w:b/>
          <w:color w:val="002060"/>
          <w:sz w:val="22"/>
          <w:szCs w:val="22"/>
        </w:rPr>
        <w:t>speciais</w:t>
      </w:r>
      <w:r w:rsidRPr="003A0999">
        <w:rPr>
          <w:rFonts w:ascii="Calibri" w:hAnsi="Calibri" w:cs="Arial"/>
          <w:b/>
          <w:color w:val="002060"/>
          <w:sz w:val="22"/>
          <w:szCs w:val="22"/>
        </w:rPr>
        <w:t>:</w:t>
      </w:r>
    </w:p>
    <w:p w:rsidR="00625DD1" w:rsidRDefault="00625DD1" w:rsidP="00625DD1">
      <w:pPr>
        <w:ind w:left="360"/>
        <w:rPr>
          <w:rFonts w:ascii="Calibri" w:hAnsi="Calibri" w:cs="Arial"/>
          <w:color w:val="002060"/>
          <w:sz w:val="22"/>
          <w:szCs w:val="22"/>
        </w:rPr>
      </w:pPr>
    </w:p>
    <w:p w:rsidR="00625DD1" w:rsidRDefault="00625DD1" w:rsidP="00625DD1">
      <w:pPr>
        <w:numPr>
          <w:ilvl w:val="0"/>
          <w:numId w:val="29"/>
        </w:numPr>
        <w:rPr>
          <w:rFonts w:ascii="Calibri" w:hAnsi="Calibri" w:cs="Arial"/>
          <w:color w:val="002060"/>
          <w:sz w:val="22"/>
          <w:szCs w:val="22"/>
        </w:rPr>
      </w:pPr>
      <w:r>
        <w:rPr>
          <w:rFonts w:ascii="Calibri" w:hAnsi="Calibri" w:cs="Arial"/>
          <w:color w:val="002060"/>
          <w:sz w:val="22"/>
          <w:szCs w:val="22"/>
        </w:rPr>
        <w:t xml:space="preserve">Antecipação </w:t>
      </w:r>
      <w:proofErr w:type="gramStart"/>
      <w:r>
        <w:rPr>
          <w:rFonts w:ascii="Calibri" w:hAnsi="Calibri" w:cs="Arial"/>
          <w:color w:val="002060"/>
          <w:sz w:val="22"/>
          <w:szCs w:val="22"/>
        </w:rPr>
        <w:t>NÃO-PROGRAMADA</w:t>
      </w:r>
      <w:proofErr w:type="gramEnd"/>
      <w:r>
        <w:rPr>
          <w:rFonts w:ascii="Calibri" w:hAnsi="Calibri" w:cs="Arial"/>
          <w:color w:val="002060"/>
          <w:sz w:val="22"/>
          <w:szCs w:val="22"/>
        </w:rPr>
        <w:t xml:space="preserve"> da conferência de encalhe:</w:t>
      </w:r>
    </w:p>
    <w:p w:rsidR="00625DD1" w:rsidRDefault="00625DD1" w:rsidP="00625DD1">
      <w:pPr>
        <w:ind w:left="720"/>
        <w:rPr>
          <w:rFonts w:ascii="Calibri" w:hAnsi="Calibri" w:cs="Arial"/>
          <w:color w:val="002060"/>
          <w:sz w:val="22"/>
          <w:szCs w:val="22"/>
        </w:rPr>
      </w:pPr>
    </w:p>
    <w:p w:rsidR="00625DD1" w:rsidRDefault="00625DD1" w:rsidP="00625DD1">
      <w:pPr>
        <w:ind w:left="720"/>
        <w:rPr>
          <w:rFonts w:ascii="Calibri" w:hAnsi="Calibri" w:cs="Arial"/>
          <w:color w:val="002060"/>
          <w:sz w:val="22"/>
          <w:szCs w:val="22"/>
        </w:rPr>
      </w:pPr>
      <w:r>
        <w:rPr>
          <w:rFonts w:ascii="Calibri" w:hAnsi="Calibri" w:cs="Arial"/>
          <w:color w:val="002060"/>
          <w:sz w:val="22"/>
          <w:szCs w:val="22"/>
        </w:rPr>
        <w:t>Nos casos em que o distribuidor receber produtos de chamada de encalhes posteriores. O sistema deve liberar a conferência, porém na coluna dia aparecerá o símbolo (</w:t>
      </w:r>
      <w:proofErr w:type="gramStart"/>
      <w:r>
        <w:rPr>
          <w:rFonts w:ascii="Calibri" w:hAnsi="Calibri" w:cs="Arial"/>
          <w:color w:val="002060"/>
          <w:sz w:val="22"/>
          <w:szCs w:val="22"/>
        </w:rPr>
        <w:t>???</w:t>
      </w:r>
      <w:proofErr w:type="gramEnd"/>
      <w:r>
        <w:rPr>
          <w:rFonts w:ascii="Calibri" w:hAnsi="Calibri" w:cs="Arial"/>
          <w:color w:val="002060"/>
          <w:sz w:val="22"/>
          <w:szCs w:val="22"/>
        </w:rPr>
        <w:t xml:space="preserve">) e não será possível SALVAR a conferência. Ou seja, se o distribuidor quiser conferir o encalhe de uma cota antecipadamente, todo o encalhe da cota deve ser conferido, em caso de </w:t>
      </w:r>
      <w:proofErr w:type="gramStart"/>
      <w:r>
        <w:rPr>
          <w:rFonts w:ascii="Calibri" w:hAnsi="Calibri" w:cs="Arial"/>
          <w:color w:val="002060"/>
          <w:sz w:val="22"/>
          <w:szCs w:val="22"/>
        </w:rPr>
        <w:t>não-conferência</w:t>
      </w:r>
      <w:proofErr w:type="gramEnd"/>
      <w:r>
        <w:rPr>
          <w:rFonts w:ascii="Calibri" w:hAnsi="Calibri" w:cs="Arial"/>
          <w:color w:val="002060"/>
          <w:sz w:val="22"/>
          <w:szCs w:val="22"/>
        </w:rPr>
        <w:t xml:space="preserve"> total o sistema assumirá venda total dos produtos faltantes. Além disso, a cobrança deve assumir como parâmetro a DATA ORIGINAL da chamada de encalhe, podendo gerar cobranças com datas de emissão posteriores a data de trabalho. </w:t>
      </w:r>
    </w:p>
    <w:p w:rsidR="00625DD1" w:rsidRDefault="00625DD1" w:rsidP="00625DD1">
      <w:pPr>
        <w:numPr>
          <w:ilvl w:val="0"/>
          <w:numId w:val="29"/>
        </w:numPr>
        <w:rPr>
          <w:rFonts w:ascii="Calibri" w:hAnsi="Calibri" w:cs="Arial"/>
          <w:color w:val="002060"/>
          <w:sz w:val="22"/>
          <w:szCs w:val="22"/>
        </w:rPr>
      </w:pPr>
      <w:r>
        <w:rPr>
          <w:rFonts w:ascii="Calibri" w:hAnsi="Calibri" w:cs="Arial"/>
          <w:color w:val="002060"/>
          <w:sz w:val="22"/>
          <w:szCs w:val="22"/>
        </w:rPr>
        <w:t>Antecipação PROGRAMADA da conferência de encalhe (EMS 102 – Chamadão ou EMS 103 – Chamada de Encalhe Antecipada)</w:t>
      </w:r>
    </w:p>
    <w:p w:rsidR="00625DD1" w:rsidRDefault="00625DD1" w:rsidP="00625DD1">
      <w:pPr>
        <w:rPr>
          <w:rFonts w:ascii="Calibri" w:hAnsi="Calibri" w:cs="Arial"/>
          <w:color w:val="002060"/>
          <w:sz w:val="22"/>
          <w:szCs w:val="22"/>
        </w:rPr>
      </w:pPr>
    </w:p>
    <w:p w:rsidR="00625DD1" w:rsidRDefault="00625DD1" w:rsidP="00625DD1">
      <w:pPr>
        <w:ind w:left="720"/>
        <w:rPr>
          <w:rFonts w:ascii="Calibri" w:hAnsi="Calibri" w:cs="Arial"/>
          <w:color w:val="002060"/>
          <w:sz w:val="22"/>
          <w:szCs w:val="22"/>
        </w:rPr>
      </w:pPr>
      <w:r>
        <w:rPr>
          <w:rFonts w:ascii="Calibri" w:hAnsi="Calibri" w:cs="Arial"/>
          <w:color w:val="002060"/>
          <w:sz w:val="22"/>
          <w:szCs w:val="22"/>
        </w:rPr>
        <w:t xml:space="preserve">Nos casos em que o distribuidor receber produtos nas condições acima, deve possibilitar SALVAR a conferência e a cobrança deve assumir como parâmetro a DATA ATUAL. </w:t>
      </w:r>
    </w:p>
    <w:p w:rsidR="00625DD1" w:rsidRDefault="00625DD1" w:rsidP="00625DD1">
      <w:pPr>
        <w:rPr>
          <w:rFonts w:ascii="Calibri" w:hAnsi="Calibri" w:cs="Arial"/>
          <w:color w:val="002060"/>
          <w:sz w:val="22"/>
          <w:szCs w:val="22"/>
        </w:rPr>
      </w:pPr>
    </w:p>
    <w:p w:rsidR="00625DD1" w:rsidRDefault="00625DD1" w:rsidP="00625DD1">
      <w:pPr>
        <w:rPr>
          <w:rFonts w:ascii="Calibri" w:hAnsi="Calibri" w:cs="Arial"/>
          <w:color w:val="002060"/>
          <w:sz w:val="22"/>
          <w:szCs w:val="22"/>
        </w:rPr>
      </w:pPr>
      <w:r>
        <w:rPr>
          <w:rFonts w:ascii="Calibri" w:hAnsi="Calibri" w:cs="Arial"/>
          <w:color w:val="002060"/>
          <w:sz w:val="22"/>
          <w:szCs w:val="22"/>
        </w:rPr>
        <w:t>Em ambos os casos, o sistema deverá informar a separação dos produtos que deverão seguir o fluxo normal de encalhe (do dia atual ou anteriores) e os produtos que devem ser transferidos para o estoque de Suplementar. Para isso no Fechamento do Encalhe, precisaremos de uma relação separada dos produtos com diferentes de destinos:</w:t>
      </w:r>
    </w:p>
    <w:p w:rsidR="00625DD1" w:rsidRDefault="00625DD1" w:rsidP="00625DD1">
      <w:pPr>
        <w:ind w:left="720"/>
        <w:rPr>
          <w:rFonts w:ascii="Calibri" w:hAnsi="Calibri" w:cs="Arial"/>
          <w:color w:val="002060"/>
          <w:sz w:val="22"/>
          <w:szCs w:val="22"/>
        </w:rPr>
      </w:pPr>
    </w:p>
    <w:p w:rsidR="00625DD1" w:rsidRPr="001F770C" w:rsidRDefault="00625DD1" w:rsidP="00625DD1">
      <w:pPr>
        <w:ind w:left="720"/>
        <w:jc w:val="center"/>
        <w:rPr>
          <w:rFonts w:ascii="Calibri" w:hAnsi="Calibri" w:cs="Arial"/>
          <w:b/>
          <w:color w:val="002060"/>
          <w:sz w:val="22"/>
          <w:szCs w:val="22"/>
          <w:u w:val="single"/>
        </w:rPr>
      </w:pPr>
      <w:r w:rsidRPr="001F770C">
        <w:rPr>
          <w:rFonts w:ascii="Calibri" w:hAnsi="Calibri" w:cs="Arial"/>
          <w:b/>
          <w:color w:val="002060"/>
          <w:sz w:val="22"/>
          <w:szCs w:val="22"/>
          <w:u w:val="single"/>
        </w:rPr>
        <w:t>RESUMOS DE POSSIBILIDADES</w:t>
      </w:r>
    </w:p>
    <w:p w:rsidR="00625DD1" w:rsidRDefault="00625DD1" w:rsidP="00625DD1">
      <w:pPr>
        <w:ind w:left="720"/>
        <w:rPr>
          <w:rFonts w:ascii="Calibri" w:hAnsi="Calibri" w:cs="Arial"/>
          <w:b/>
          <w:color w:val="002060"/>
          <w:sz w:val="22"/>
          <w:szCs w:val="22"/>
        </w:rPr>
      </w:pPr>
    </w:p>
    <w:tbl>
      <w:tblPr>
        <w:tblStyle w:val="ListaMdia2-nfase1"/>
        <w:tblW w:w="10010" w:type="dxa"/>
        <w:jc w:val="center"/>
        <w:tblLook w:val="04A0" w:firstRow="1" w:lastRow="0" w:firstColumn="1" w:lastColumn="0" w:noHBand="0" w:noVBand="1"/>
      </w:tblPr>
      <w:tblGrid>
        <w:gridCol w:w="1818"/>
        <w:gridCol w:w="1790"/>
        <w:gridCol w:w="2248"/>
        <w:gridCol w:w="1444"/>
        <w:gridCol w:w="2710"/>
      </w:tblGrid>
      <w:tr w:rsidR="00625DD1" w:rsidTr="00553946">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18" w:type="dxa"/>
          </w:tcPr>
          <w:p w:rsidR="00625DD1" w:rsidRDefault="00625DD1" w:rsidP="004D484C">
            <w:pPr>
              <w:rPr>
                <w:rFonts w:ascii="Calibri" w:hAnsi="Calibri" w:cs="Arial"/>
                <w:b/>
                <w:color w:val="002060"/>
                <w:sz w:val="22"/>
                <w:szCs w:val="22"/>
              </w:rPr>
            </w:pPr>
          </w:p>
        </w:tc>
        <w:tc>
          <w:tcPr>
            <w:tcW w:w="1790" w:type="dxa"/>
          </w:tcPr>
          <w:p w:rsidR="00625DD1" w:rsidRDefault="00625DD1" w:rsidP="004D484C">
            <w:pPr>
              <w:cnfStyle w:val="100000000000" w:firstRow="1" w:lastRow="0" w:firstColumn="0" w:lastColumn="0" w:oddVBand="0" w:evenVBand="0" w:oddHBand="0"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Na data correta da CE</w:t>
            </w:r>
          </w:p>
        </w:tc>
        <w:tc>
          <w:tcPr>
            <w:tcW w:w="2248" w:type="dxa"/>
          </w:tcPr>
          <w:p w:rsidR="00625DD1" w:rsidRDefault="00625DD1" w:rsidP="004D484C">
            <w:pPr>
              <w:cnfStyle w:val="100000000000" w:firstRow="1" w:lastRow="0" w:firstColumn="0" w:lastColumn="0" w:oddVBand="0" w:evenVBand="0" w:oddHBand="0"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Antecipada dentro da semana de recolhimento</w:t>
            </w:r>
          </w:p>
        </w:tc>
        <w:tc>
          <w:tcPr>
            <w:tcW w:w="1444" w:type="dxa"/>
          </w:tcPr>
          <w:p w:rsidR="00625DD1" w:rsidRDefault="00625DD1" w:rsidP="004D484C">
            <w:pPr>
              <w:cnfStyle w:val="100000000000" w:firstRow="1" w:lastRow="0" w:firstColumn="0" w:lastColumn="0" w:oddVBand="0" w:evenVBand="0" w:oddHBand="0"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Antecipada fora da semana de recolhimento</w:t>
            </w:r>
          </w:p>
        </w:tc>
        <w:tc>
          <w:tcPr>
            <w:tcW w:w="2710" w:type="dxa"/>
          </w:tcPr>
          <w:p w:rsidR="00625DD1" w:rsidRDefault="00625DD1" w:rsidP="004D484C">
            <w:pPr>
              <w:cnfStyle w:val="100000000000" w:firstRow="1" w:lastRow="0" w:firstColumn="0" w:lastColumn="0" w:oddVBand="0" w:evenVBand="0" w:oddHBand="0"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Chamadão</w:t>
            </w:r>
          </w:p>
        </w:tc>
      </w:tr>
      <w:tr w:rsidR="00625DD1" w:rsidTr="005539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Pr>
          <w:p w:rsidR="00625DD1" w:rsidRDefault="00625DD1" w:rsidP="004D484C">
            <w:pPr>
              <w:rPr>
                <w:rFonts w:ascii="Calibri" w:hAnsi="Calibri" w:cs="Arial"/>
                <w:b/>
                <w:color w:val="002060"/>
                <w:sz w:val="22"/>
                <w:szCs w:val="22"/>
              </w:rPr>
            </w:pPr>
            <w:r>
              <w:rPr>
                <w:rFonts w:ascii="Calibri" w:hAnsi="Calibri" w:cs="Arial"/>
                <w:b/>
                <w:color w:val="002060"/>
                <w:sz w:val="22"/>
                <w:szCs w:val="22"/>
              </w:rPr>
              <w:t>Pode salvar?</w:t>
            </w:r>
          </w:p>
        </w:tc>
        <w:tc>
          <w:tcPr>
            <w:tcW w:w="1790" w:type="dxa"/>
          </w:tcPr>
          <w:p w:rsidR="00625DD1" w:rsidRDefault="00625DD1" w:rsidP="004D484C">
            <w:pPr>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Não</w:t>
            </w:r>
          </w:p>
        </w:tc>
        <w:tc>
          <w:tcPr>
            <w:tcW w:w="2248" w:type="dxa"/>
          </w:tcPr>
          <w:p w:rsidR="00625DD1" w:rsidRDefault="00625DD1" w:rsidP="004D484C">
            <w:pPr>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Não</w:t>
            </w:r>
          </w:p>
        </w:tc>
        <w:tc>
          <w:tcPr>
            <w:tcW w:w="1444" w:type="dxa"/>
          </w:tcPr>
          <w:p w:rsidR="00625DD1" w:rsidRDefault="00625DD1" w:rsidP="004D484C">
            <w:pPr>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Não</w:t>
            </w:r>
          </w:p>
        </w:tc>
        <w:tc>
          <w:tcPr>
            <w:tcW w:w="2710" w:type="dxa"/>
          </w:tcPr>
          <w:p w:rsidR="00625DD1" w:rsidRDefault="00625DD1" w:rsidP="004D484C">
            <w:pPr>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Sim</w:t>
            </w:r>
          </w:p>
        </w:tc>
      </w:tr>
      <w:tr w:rsidR="00625DD1" w:rsidTr="00553946">
        <w:trPr>
          <w:jc w:val="center"/>
        </w:trPr>
        <w:tc>
          <w:tcPr>
            <w:cnfStyle w:val="001000000000" w:firstRow="0" w:lastRow="0" w:firstColumn="1" w:lastColumn="0" w:oddVBand="0" w:evenVBand="0" w:oddHBand="0" w:evenHBand="0" w:firstRowFirstColumn="0" w:firstRowLastColumn="0" w:lastRowFirstColumn="0" w:lastRowLastColumn="0"/>
            <w:tcW w:w="1818" w:type="dxa"/>
          </w:tcPr>
          <w:p w:rsidR="00625DD1" w:rsidRDefault="00625DD1" w:rsidP="004D484C">
            <w:pPr>
              <w:rPr>
                <w:rFonts w:ascii="Calibri" w:hAnsi="Calibri" w:cs="Arial"/>
                <w:b/>
                <w:color w:val="002060"/>
                <w:sz w:val="22"/>
                <w:szCs w:val="22"/>
              </w:rPr>
            </w:pPr>
            <w:r>
              <w:rPr>
                <w:rFonts w:ascii="Calibri" w:hAnsi="Calibri" w:cs="Arial"/>
                <w:b/>
                <w:color w:val="002060"/>
                <w:sz w:val="22"/>
                <w:szCs w:val="22"/>
              </w:rPr>
              <w:t>Estoque</w:t>
            </w:r>
          </w:p>
        </w:tc>
        <w:tc>
          <w:tcPr>
            <w:tcW w:w="1790" w:type="dxa"/>
          </w:tcPr>
          <w:p w:rsidR="00625DD1" w:rsidRDefault="00625DD1" w:rsidP="004D484C">
            <w:pPr>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Devolução</w:t>
            </w:r>
          </w:p>
        </w:tc>
        <w:tc>
          <w:tcPr>
            <w:tcW w:w="2248" w:type="dxa"/>
          </w:tcPr>
          <w:p w:rsidR="00625DD1" w:rsidRDefault="00625DD1" w:rsidP="004D484C">
            <w:pPr>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Devolução</w:t>
            </w:r>
          </w:p>
        </w:tc>
        <w:tc>
          <w:tcPr>
            <w:tcW w:w="1444" w:type="dxa"/>
          </w:tcPr>
          <w:p w:rsidR="00625DD1" w:rsidRDefault="00625DD1" w:rsidP="004D484C">
            <w:pPr>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Suplementar</w:t>
            </w:r>
          </w:p>
        </w:tc>
        <w:tc>
          <w:tcPr>
            <w:tcW w:w="2710" w:type="dxa"/>
          </w:tcPr>
          <w:p w:rsidR="00625DD1" w:rsidRDefault="00625DD1" w:rsidP="003E1E16">
            <w:pPr>
              <w:cnfStyle w:val="000000000000" w:firstRow="0" w:lastRow="0" w:firstColumn="0" w:lastColumn="0" w:oddVBand="0" w:evenVBand="0" w:oddHBand="0"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Devolução</w:t>
            </w:r>
            <w:r w:rsidR="003E1E16">
              <w:rPr>
                <w:rFonts w:ascii="Calibri" w:hAnsi="Calibri" w:cs="Arial"/>
                <w:b/>
                <w:color w:val="002060"/>
                <w:sz w:val="22"/>
                <w:szCs w:val="22"/>
              </w:rPr>
              <w:t xml:space="preserve"> (produto do dia)</w:t>
            </w:r>
            <w:r>
              <w:rPr>
                <w:rFonts w:ascii="Calibri" w:hAnsi="Calibri" w:cs="Arial"/>
                <w:b/>
                <w:color w:val="002060"/>
                <w:sz w:val="22"/>
                <w:szCs w:val="22"/>
              </w:rPr>
              <w:t xml:space="preserve"> ou Suplementar (</w:t>
            </w:r>
            <w:r w:rsidR="003E1E16">
              <w:rPr>
                <w:rFonts w:ascii="Calibri" w:hAnsi="Calibri" w:cs="Arial"/>
                <w:b/>
                <w:color w:val="002060"/>
                <w:sz w:val="22"/>
                <w:szCs w:val="22"/>
              </w:rPr>
              <w:t>produto antecipado</w:t>
            </w:r>
            <w:r>
              <w:rPr>
                <w:rFonts w:ascii="Calibri" w:hAnsi="Calibri" w:cs="Arial"/>
                <w:b/>
                <w:color w:val="002060"/>
                <w:sz w:val="22"/>
                <w:szCs w:val="22"/>
              </w:rPr>
              <w:t>)</w:t>
            </w:r>
          </w:p>
        </w:tc>
      </w:tr>
      <w:tr w:rsidR="00625DD1" w:rsidTr="005539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8" w:type="dxa"/>
          </w:tcPr>
          <w:p w:rsidR="00625DD1" w:rsidRDefault="00625DD1" w:rsidP="00830701">
            <w:pPr>
              <w:rPr>
                <w:rFonts w:ascii="Calibri" w:hAnsi="Calibri" w:cs="Arial"/>
                <w:b/>
                <w:color w:val="002060"/>
                <w:sz w:val="22"/>
                <w:szCs w:val="22"/>
              </w:rPr>
            </w:pPr>
            <w:r>
              <w:rPr>
                <w:rFonts w:ascii="Calibri" w:hAnsi="Calibri" w:cs="Arial"/>
                <w:b/>
                <w:color w:val="002060"/>
                <w:sz w:val="22"/>
                <w:szCs w:val="22"/>
              </w:rPr>
              <w:t>Data de emissão de cobrança</w:t>
            </w:r>
          </w:p>
        </w:tc>
        <w:tc>
          <w:tcPr>
            <w:tcW w:w="1790" w:type="dxa"/>
          </w:tcPr>
          <w:p w:rsidR="00625DD1" w:rsidRDefault="00625DD1" w:rsidP="004D484C">
            <w:pPr>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Na data da CE (data atual)</w:t>
            </w:r>
          </w:p>
        </w:tc>
        <w:tc>
          <w:tcPr>
            <w:tcW w:w="2248" w:type="dxa"/>
          </w:tcPr>
          <w:p w:rsidR="00625DD1" w:rsidRDefault="00625DD1" w:rsidP="004D484C">
            <w:pPr>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Na data da CE original</w:t>
            </w:r>
          </w:p>
        </w:tc>
        <w:tc>
          <w:tcPr>
            <w:tcW w:w="1444" w:type="dxa"/>
          </w:tcPr>
          <w:p w:rsidR="00625DD1" w:rsidRDefault="00625DD1" w:rsidP="004D484C">
            <w:pPr>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Na data da CE original</w:t>
            </w:r>
          </w:p>
        </w:tc>
        <w:tc>
          <w:tcPr>
            <w:tcW w:w="2710" w:type="dxa"/>
          </w:tcPr>
          <w:p w:rsidR="00625DD1" w:rsidRDefault="00625DD1" w:rsidP="004D484C">
            <w:pPr>
              <w:cnfStyle w:val="000000100000" w:firstRow="0" w:lastRow="0" w:firstColumn="0" w:lastColumn="0" w:oddVBand="0" w:evenVBand="0" w:oddHBand="1" w:evenHBand="0" w:firstRowFirstColumn="0" w:firstRowLastColumn="0" w:lastRowFirstColumn="0" w:lastRowLastColumn="0"/>
              <w:rPr>
                <w:rFonts w:ascii="Calibri" w:hAnsi="Calibri" w:cs="Arial"/>
                <w:b/>
                <w:color w:val="002060"/>
                <w:sz w:val="22"/>
                <w:szCs w:val="22"/>
              </w:rPr>
            </w:pPr>
            <w:r>
              <w:rPr>
                <w:rFonts w:ascii="Calibri" w:hAnsi="Calibri" w:cs="Arial"/>
                <w:b/>
                <w:color w:val="002060"/>
                <w:sz w:val="22"/>
                <w:szCs w:val="22"/>
              </w:rPr>
              <w:t>Na data do Chamadão (data atual)</w:t>
            </w:r>
          </w:p>
        </w:tc>
      </w:tr>
    </w:tbl>
    <w:p w:rsidR="00625DD1" w:rsidRPr="00830BD5" w:rsidRDefault="00625DD1" w:rsidP="00625DD1">
      <w:pPr>
        <w:ind w:left="720"/>
        <w:rPr>
          <w:rFonts w:ascii="Calibri" w:hAnsi="Calibri" w:cs="Arial"/>
          <w:b/>
          <w:color w:val="002060"/>
          <w:sz w:val="22"/>
          <w:szCs w:val="22"/>
        </w:rPr>
      </w:pPr>
    </w:p>
    <w:p w:rsidR="00830701" w:rsidRDefault="00830701" w:rsidP="00625DD1">
      <w:pPr>
        <w:rPr>
          <w:rFonts w:ascii="Calibri" w:hAnsi="Calibri" w:cs="Arial"/>
          <w:color w:val="002060"/>
          <w:sz w:val="22"/>
          <w:szCs w:val="22"/>
        </w:rPr>
      </w:pPr>
    </w:p>
    <w:p w:rsidR="00625DD1" w:rsidRDefault="00E64729" w:rsidP="00E64729">
      <w:pPr>
        <w:numPr>
          <w:ilvl w:val="0"/>
          <w:numId w:val="29"/>
        </w:numPr>
        <w:rPr>
          <w:rFonts w:ascii="Calibri" w:hAnsi="Calibri" w:cs="Arial"/>
          <w:color w:val="002060"/>
          <w:sz w:val="22"/>
          <w:szCs w:val="22"/>
        </w:rPr>
      </w:pPr>
      <w:r>
        <w:rPr>
          <w:rFonts w:ascii="Calibri" w:hAnsi="Calibri" w:cs="Arial"/>
          <w:color w:val="002060"/>
          <w:sz w:val="22"/>
          <w:szCs w:val="22"/>
        </w:rPr>
        <w:t>Conferência de Encalhe de Cotas com Boletos em Branco:</w:t>
      </w:r>
    </w:p>
    <w:p w:rsidR="00E64729" w:rsidRDefault="00E64729" w:rsidP="00E64729">
      <w:pPr>
        <w:rPr>
          <w:rFonts w:ascii="Calibri" w:hAnsi="Calibri" w:cs="Arial"/>
          <w:color w:val="002060"/>
          <w:sz w:val="22"/>
          <w:szCs w:val="22"/>
        </w:rPr>
      </w:pPr>
    </w:p>
    <w:p w:rsidR="00E64729" w:rsidRDefault="00E64729" w:rsidP="00E64729">
      <w:pPr>
        <w:ind w:left="720"/>
        <w:rPr>
          <w:rFonts w:ascii="Calibri" w:hAnsi="Calibri" w:cs="Arial"/>
          <w:color w:val="002060"/>
          <w:sz w:val="22"/>
          <w:szCs w:val="22"/>
        </w:rPr>
      </w:pPr>
      <w:r>
        <w:rPr>
          <w:rFonts w:ascii="Calibri" w:hAnsi="Calibri" w:cs="Arial"/>
          <w:color w:val="002060"/>
          <w:sz w:val="22"/>
          <w:szCs w:val="22"/>
        </w:rPr>
        <w:t xml:space="preserve">Conforme descrito nas EMS de Parâmetros de Cobrança e Cadastro de Cota – Física e Jurídica, teremos a situação de geração/impressão de boletos em branco para algumas cotas (conforme cadastro da cota), onde este é emitido junto com a Chamada de Encalhe, ou seja, não houve a conferência do encalhe física e lógica para composição de valores e geração da dívida. Como nestas situações, o próprio jornaleiro irá incluir o valor do encalhe e pagar o boleto, normalmente, antes da conferência do encalhe desta cota, a funcionalidade deverá ao realizar a conferência normalmente, a única diferença é que o valor pago pelo jornaleiro estará como crédito </w:t>
      </w:r>
      <w:proofErr w:type="gramStart"/>
      <w:r>
        <w:rPr>
          <w:rFonts w:ascii="Calibri" w:hAnsi="Calibri" w:cs="Arial"/>
          <w:color w:val="002060"/>
          <w:sz w:val="22"/>
          <w:szCs w:val="22"/>
        </w:rPr>
        <w:t>a</w:t>
      </w:r>
      <w:proofErr w:type="gramEnd"/>
      <w:r>
        <w:rPr>
          <w:rFonts w:ascii="Calibri" w:hAnsi="Calibri" w:cs="Arial"/>
          <w:color w:val="002060"/>
          <w:sz w:val="22"/>
          <w:szCs w:val="22"/>
        </w:rPr>
        <w:t xml:space="preserve"> cota, e ao compor o valor o sistema descontará o valor a pagar deste valor pendente, e deverá realizar os acertos financeiros necessários caso haja diferença entre os valores (pago x gerado), automaticamente.</w:t>
      </w:r>
    </w:p>
    <w:p w:rsidR="00E64729" w:rsidRDefault="00E64729" w:rsidP="00625DD1">
      <w:pPr>
        <w:ind w:left="360"/>
        <w:rPr>
          <w:rFonts w:ascii="Calibri" w:hAnsi="Calibri" w:cs="Arial"/>
          <w:color w:val="002060"/>
          <w:sz w:val="22"/>
          <w:szCs w:val="22"/>
        </w:rPr>
      </w:pPr>
    </w:p>
    <w:p w:rsidR="007B0ED3" w:rsidRPr="007B0ED3" w:rsidRDefault="000624A9" w:rsidP="00D90C24">
      <w:pPr>
        <w:ind w:left="360"/>
        <w:rPr>
          <w:rFonts w:ascii="Calibri" w:hAnsi="Calibri" w:cs="Arial"/>
          <w:b/>
          <w:color w:val="002060"/>
          <w:sz w:val="22"/>
          <w:szCs w:val="22"/>
        </w:rPr>
      </w:pPr>
      <w:r w:rsidRPr="000624A9">
        <w:rPr>
          <w:rFonts w:ascii="Calibri" w:hAnsi="Calibri" w:cs="Arial"/>
          <w:b/>
          <w:color w:val="002060"/>
          <w:sz w:val="22"/>
          <w:szCs w:val="22"/>
        </w:rPr>
        <w:t>Observações adicionais:</w:t>
      </w:r>
    </w:p>
    <w:p w:rsidR="007B0ED3" w:rsidRDefault="007B0ED3" w:rsidP="00D90C24">
      <w:pPr>
        <w:ind w:left="360"/>
        <w:rPr>
          <w:rFonts w:ascii="Calibri" w:hAnsi="Calibri" w:cs="Arial"/>
          <w:color w:val="002060"/>
          <w:sz w:val="22"/>
          <w:szCs w:val="22"/>
        </w:rPr>
      </w:pPr>
    </w:p>
    <w:p w:rsidR="00C31162" w:rsidRPr="00C31162" w:rsidRDefault="00C31162" w:rsidP="00D90C24">
      <w:pPr>
        <w:ind w:left="360"/>
        <w:rPr>
          <w:rFonts w:ascii="Calibri" w:hAnsi="Calibri" w:cs="Arial"/>
          <w:color w:val="002060"/>
          <w:sz w:val="22"/>
          <w:szCs w:val="22"/>
          <w:u w:val="single"/>
        </w:rPr>
      </w:pPr>
      <w:r w:rsidRPr="003E1E16">
        <w:rPr>
          <w:rFonts w:ascii="Calibri" w:hAnsi="Calibri" w:cs="Arial"/>
          <w:color w:val="002060"/>
          <w:sz w:val="22"/>
          <w:szCs w:val="22"/>
          <w:u w:val="single"/>
        </w:rPr>
        <w:t>Cromos</w:t>
      </w:r>
    </w:p>
    <w:p w:rsidR="00C31162" w:rsidRDefault="00C31162" w:rsidP="00D90C24">
      <w:pPr>
        <w:ind w:left="360"/>
        <w:rPr>
          <w:rFonts w:ascii="Calibri" w:hAnsi="Calibri" w:cs="Arial"/>
          <w:color w:val="002060"/>
          <w:sz w:val="22"/>
          <w:szCs w:val="22"/>
        </w:rPr>
      </w:pPr>
    </w:p>
    <w:p w:rsidR="003E1E16" w:rsidRDefault="003E1E16" w:rsidP="00D90C24">
      <w:pPr>
        <w:ind w:left="360"/>
        <w:rPr>
          <w:rFonts w:ascii="Calibri" w:hAnsi="Calibri" w:cs="Arial"/>
          <w:color w:val="002060"/>
          <w:sz w:val="22"/>
          <w:szCs w:val="22"/>
        </w:rPr>
      </w:pPr>
      <w:r>
        <w:rPr>
          <w:rFonts w:ascii="Calibri" w:hAnsi="Calibri" w:cs="Arial"/>
          <w:color w:val="002060"/>
          <w:sz w:val="22"/>
          <w:szCs w:val="22"/>
        </w:rPr>
        <w:lastRenderedPageBreak/>
        <w:t>Para realizar a conferência dos produtos que são cromos, a quantidade digitada requer um cálculo diferenciado, dependendo o tipo de recolhimento: parcial ou final.</w:t>
      </w:r>
    </w:p>
    <w:p w:rsidR="008C7DB4" w:rsidRDefault="008C7DB4" w:rsidP="00D90C24">
      <w:pPr>
        <w:ind w:left="360"/>
        <w:rPr>
          <w:rFonts w:ascii="Calibri" w:hAnsi="Calibri" w:cs="Arial"/>
          <w:color w:val="002060"/>
          <w:sz w:val="22"/>
          <w:szCs w:val="22"/>
        </w:rPr>
      </w:pPr>
    </w:p>
    <w:p w:rsidR="003E1E16" w:rsidRDefault="003E1E16" w:rsidP="008C7DB4">
      <w:pPr>
        <w:numPr>
          <w:ilvl w:val="0"/>
          <w:numId w:val="46"/>
        </w:numPr>
        <w:rPr>
          <w:rFonts w:ascii="Calibri" w:hAnsi="Calibri" w:cs="Arial"/>
          <w:color w:val="002060"/>
          <w:sz w:val="22"/>
          <w:szCs w:val="22"/>
        </w:rPr>
      </w:pPr>
      <w:r w:rsidRPr="008C7DB4">
        <w:rPr>
          <w:rFonts w:ascii="Calibri" w:hAnsi="Calibri" w:cs="Arial"/>
          <w:color w:val="002060"/>
          <w:sz w:val="22"/>
          <w:szCs w:val="22"/>
          <w:u w:val="single"/>
        </w:rPr>
        <w:t>Parcial:</w:t>
      </w:r>
      <w:r>
        <w:rPr>
          <w:rFonts w:ascii="Calibri" w:hAnsi="Calibri" w:cs="Arial"/>
          <w:color w:val="002060"/>
          <w:sz w:val="22"/>
          <w:szCs w:val="22"/>
        </w:rPr>
        <w:t xml:space="preserve"> a funcionalidade deverá considerar que a quantidade digitada é referente a um pacote e fazer o cálculo proporcional.</w:t>
      </w:r>
    </w:p>
    <w:p w:rsidR="003E1E16" w:rsidRDefault="008C7DB4" w:rsidP="008C7DB4">
      <w:pPr>
        <w:numPr>
          <w:ilvl w:val="0"/>
          <w:numId w:val="46"/>
        </w:numPr>
        <w:rPr>
          <w:rFonts w:ascii="Calibri" w:hAnsi="Calibri" w:cs="Arial"/>
          <w:color w:val="002060"/>
          <w:sz w:val="22"/>
          <w:szCs w:val="22"/>
        </w:rPr>
      </w:pPr>
      <w:r w:rsidRPr="008C7DB4">
        <w:rPr>
          <w:rFonts w:ascii="Calibri" w:hAnsi="Calibri" w:cs="Arial"/>
          <w:color w:val="002060"/>
          <w:sz w:val="22"/>
          <w:szCs w:val="22"/>
          <w:u w:val="single"/>
        </w:rPr>
        <w:t>Final:</w:t>
      </w:r>
      <w:r>
        <w:rPr>
          <w:rFonts w:ascii="Calibri" w:hAnsi="Calibri" w:cs="Arial"/>
          <w:color w:val="002060"/>
          <w:sz w:val="22"/>
          <w:szCs w:val="22"/>
        </w:rPr>
        <w:t xml:space="preserve"> a quantidade que será digitada é a de envelopes, ou seja, exemplares. Com isso, a funcionalidade pode operar normalmente.</w:t>
      </w:r>
    </w:p>
    <w:p w:rsidR="003E1E16" w:rsidRDefault="003E1E16" w:rsidP="00D90C24">
      <w:pPr>
        <w:ind w:left="360"/>
        <w:rPr>
          <w:rFonts w:ascii="Calibri" w:hAnsi="Calibri" w:cs="Arial"/>
          <w:color w:val="002060"/>
          <w:sz w:val="22"/>
          <w:szCs w:val="22"/>
        </w:rPr>
      </w:pPr>
    </w:p>
    <w:p w:rsidR="004069E5" w:rsidRPr="00DF36C8" w:rsidRDefault="004069E5" w:rsidP="00D90C24">
      <w:pPr>
        <w:ind w:left="360"/>
        <w:rPr>
          <w:rFonts w:ascii="Calibri" w:hAnsi="Calibri" w:cs="Arial"/>
          <w:color w:val="002060"/>
          <w:sz w:val="22"/>
          <w:szCs w:val="22"/>
          <w:u w:val="single"/>
        </w:rPr>
      </w:pPr>
      <w:r w:rsidRPr="00DF36C8">
        <w:rPr>
          <w:rFonts w:ascii="Calibri" w:hAnsi="Calibri" w:cs="Arial"/>
          <w:color w:val="002060"/>
          <w:sz w:val="22"/>
          <w:szCs w:val="22"/>
          <w:u w:val="single"/>
        </w:rPr>
        <w:t>Venda de Encalhe</w:t>
      </w:r>
    </w:p>
    <w:p w:rsidR="004069E5" w:rsidRDefault="004069E5" w:rsidP="00D90C24">
      <w:pPr>
        <w:ind w:left="360"/>
        <w:rPr>
          <w:rFonts w:ascii="Calibri" w:hAnsi="Calibri" w:cs="Arial"/>
          <w:color w:val="002060"/>
          <w:sz w:val="22"/>
          <w:szCs w:val="22"/>
        </w:rPr>
      </w:pPr>
    </w:p>
    <w:p w:rsidR="004069E5" w:rsidRDefault="004069E5" w:rsidP="00D90C24">
      <w:pPr>
        <w:ind w:left="360"/>
        <w:rPr>
          <w:rFonts w:ascii="Calibri" w:hAnsi="Calibri" w:cs="Arial"/>
          <w:color w:val="002060"/>
          <w:sz w:val="22"/>
          <w:szCs w:val="22"/>
        </w:rPr>
      </w:pPr>
      <w:r>
        <w:rPr>
          <w:rFonts w:ascii="Calibri" w:hAnsi="Calibri" w:cs="Arial"/>
          <w:color w:val="002060"/>
          <w:sz w:val="22"/>
          <w:szCs w:val="22"/>
        </w:rPr>
        <w:t xml:space="preserve">O sistema não deve permitir a inclusão de um produto </w:t>
      </w:r>
      <w:r w:rsidR="00DF36C8">
        <w:rPr>
          <w:rFonts w:ascii="Calibri" w:hAnsi="Calibri" w:cs="Arial"/>
          <w:color w:val="002060"/>
          <w:sz w:val="22"/>
          <w:szCs w:val="22"/>
        </w:rPr>
        <w:t xml:space="preserve">ao conferir o encalhe de uma cota </w:t>
      </w:r>
      <w:r>
        <w:rPr>
          <w:rFonts w:ascii="Calibri" w:hAnsi="Calibri" w:cs="Arial"/>
          <w:color w:val="002060"/>
          <w:sz w:val="22"/>
          <w:szCs w:val="22"/>
        </w:rPr>
        <w:t>que foi enviado como Venda de Encalhe</w:t>
      </w:r>
      <w:r w:rsidR="00014035">
        <w:rPr>
          <w:rFonts w:ascii="Calibri" w:hAnsi="Calibri" w:cs="Arial"/>
          <w:color w:val="002060"/>
          <w:sz w:val="22"/>
          <w:szCs w:val="22"/>
        </w:rPr>
        <w:t>, pois esta é uma Venda à Vista, ou seja, o material não foi consignado para esta cota</w:t>
      </w:r>
      <w:r w:rsidR="00DF36C8">
        <w:rPr>
          <w:rFonts w:ascii="Calibri" w:hAnsi="Calibri" w:cs="Arial"/>
          <w:color w:val="002060"/>
          <w:sz w:val="22"/>
          <w:szCs w:val="22"/>
        </w:rPr>
        <w:t>, logo não permite devolução</w:t>
      </w:r>
      <w:r w:rsidR="00014035">
        <w:rPr>
          <w:rFonts w:ascii="Calibri" w:hAnsi="Calibri" w:cs="Arial"/>
          <w:color w:val="002060"/>
          <w:sz w:val="22"/>
          <w:szCs w:val="22"/>
        </w:rPr>
        <w:t>.</w:t>
      </w:r>
    </w:p>
    <w:p w:rsidR="004069E5" w:rsidRDefault="004069E5" w:rsidP="00D90C24">
      <w:pPr>
        <w:ind w:left="360"/>
        <w:rPr>
          <w:rFonts w:ascii="Calibri" w:hAnsi="Calibri" w:cs="Arial"/>
          <w:color w:val="002060"/>
          <w:sz w:val="22"/>
          <w:szCs w:val="22"/>
        </w:rPr>
      </w:pPr>
    </w:p>
    <w:p w:rsidR="00DF156B" w:rsidRPr="00DF156B" w:rsidRDefault="00DF156B" w:rsidP="00D90C24">
      <w:pPr>
        <w:ind w:left="360"/>
        <w:rPr>
          <w:rFonts w:ascii="Calibri" w:hAnsi="Calibri" w:cs="Arial"/>
          <w:color w:val="002060"/>
          <w:sz w:val="22"/>
          <w:szCs w:val="22"/>
          <w:u w:val="single"/>
        </w:rPr>
      </w:pPr>
      <w:r w:rsidRPr="00DF156B">
        <w:rPr>
          <w:rFonts w:ascii="Calibri" w:hAnsi="Calibri" w:cs="Arial"/>
          <w:color w:val="002060"/>
          <w:sz w:val="22"/>
          <w:szCs w:val="22"/>
          <w:u w:val="single"/>
        </w:rPr>
        <w:t>Vale-desconto</w:t>
      </w:r>
    </w:p>
    <w:p w:rsidR="00DF156B" w:rsidRDefault="00DF156B" w:rsidP="00D90C24">
      <w:pPr>
        <w:ind w:left="360"/>
        <w:rPr>
          <w:rFonts w:ascii="Calibri" w:hAnsi="Calibri" w:cs="Arial"/>
          <w:color w:val="002060"/>
          <w:sz w:val="22"/>
          <w:szCs w:val="22"/>
        </w:rPr>
      </w:pPr>
    </w:p>
    <w:p w:rsidR="005077FF" w:rsidRDefault="00562757" w:rsidP="00D90C24">
      <w:pPr>
        <w:ind w:left="360"/>
        <w:rPr>
          <w:rFonts w:ascii="Calibri" w:hAnsi="Calibri" w:cs="Arial"/>
          <w:color w:val="002060"/>
          <w:sz w:val="22"/>
          <w:szCs w:val="22"/>
        </w:rPr>
      </w:pPr>
      <w:r>
        <w:rPr>
          <w:rFonts w:ascii="Calibri" w:hAnsi="Calibri" w:cs="Arial"/>
          <w:color w:val="002060"/>
          <w:sz w:val="22"/>
          <w:szCs w:val="22"/>
        </w:rPr>
        <w:t>A funcionalidade também deve prever a digitação e/ou conferência de vale-desconto. O vale-desconto é uma forma de promoção que o fornecedor pode adotar onde, na compra de um produto você tem desconto em um segundo produto, com a apresentação deste. Logo, o sistema não deve permitir mais vale-descontos do que a venda efetiva deste segundo produto. Exemplo:</w:t>
      </w:r>
    </w:p>
    <w:p w:rsidR="00562757" w:rsidRDefault="00562757" w:rsidP="00D90C24">
      <w:pPr>
        <w:ind w:left="360"/>
        <w:rPr>
          <w:rFonts w:ascii="Calibri" w:hAnsi="Calibri" w:cs="Arial"/>
          <w:color w:val="002060"/>
          <w:sz w:val="22"/>
          <w:szCs w:val="22"/>
        </w:rPr>
      </w:pPr>
    </w:p>
    <w:p w:rsidR="00030142" w:rsidRDefault="00562757" w:rsidP="00E1134B">
      <w:pPr>
        <w:ind w:left="360"/>
        <w:rPr>
          <w:rFonts w:ascii="Calibri" w:hAnsi="Calibri" w:cs="Arial"/>
          <w:color w:val="002060"/>
          <w:sz w:val="22"/>
          <w:szCs w:val="22"/>
        </w:rPr>
      </w:pPr>
      <w:r>
        <w:rPr>
          <w:rFonts w:ascii="Calibri" w:hAnsi="Calibri" w:cs="Arial"/>
          <w:color w:val="002060"/>
          <w:sz w:val="22"/>
          <w:szCs w:val="22"/>
        </w:rPr>
        <w:t xml:space="preserve">Ao processar o encalhe, identificamos a venda de </w:t>
      </w:r>
      <w:proofErr w:type="gramStart"/>
      <w:r>
        <w:rPr>
          <w:rFonts w:ascii="Calibri" w:hAnsi="Calibri" w:cs="Arial"/>
          <w:color w:val="002060"/>
          <w:sz w:val="22"/>
          <w:szCs w:val="22"/>
        </w:rPr>
        <w:t>7</w:t>
      </w:r>
      <w:proofErr w:type="gramEnd"/>
      <w:r>
        <w:rPr>
          <w:rFonts w:ascii="Calibri" w:hAnsi="Calibri" w:cs="Arial"/>
          <w:color w:val="002060"/>
          <w:sz w:val="22"/>
          <w:szCs w:val="22"/>
        </w:rPr>
        <w:t xml:space="preserve"> exemplares de Veja, que contém vale-desconto para a compra da Caras ed. X.</w:t>
      </w:r>
      <w:r w:rsidR="00E1134B">
        <w:rPr>
          <w:rFonts w:ascii="Calibri" w:hAnsi="Calibri" w:cs="Arial"/>
          <w:color w:val="002060"/>
          <w:sz w:val="22"/>
          <w:szCs w:val="22"/>
        </w:rPr>
        <w:t xml:space="preserve"> Ao realizar o processamento do encalhe de Caras ed. X e do vale-desconto, o sistema deverá cruzar as seguintes informações: a quantidade de vale desconto recebida, deve ser menor ou igual à venda de Veja e a venda de Caras.</w:t>
      </w:r>
    </w:p>
    <w:p w:rsidR="00913924" w:rsidRDefault="00913924" w:rsidP="00030142">
      <w:pPr>
        <w:ind w:left="360"/>
        <w:jc w:val="center"/>
        <w:rPr>
          <w:rFonts w:ascii="Calibri" w:hAnsi="Calibri" w:cs="Arial"/>
          <w:color w:val="002060"/>
          <w:sz w:val="22"/>
          <w:szCs w:val="22"/>
          <w:u w:val="single"/>
        </w:rPr>
      </w:pPr>
    </w:p>
    <w:p w:rsidR="00913924" w:rsidRDefault="00030142" w:rsidP="00030142">
      <w:pPr>
        <w:ind w:left="360"/>
        <w:jc w:val="center"/>
        <w:rPr>
          <w:rFonts w:ascii="Calibri" w:hAnsi="Calibri" w:cs="Arial"/>
          <w:color w:val="002060"/>
          <w:sz w:val="22"/>
          <w:szCs w:val="22"/>
          <w:u w:val="single"/>
        </w:rPr>
      </w:pPr>
      <w:proofErr w:type="gramStart"/>
      <w:r w:rsidRPr="00030142">
        <w:rPr>
          <w:rFonts w:ascii="Calibri" w:hAnsi="Calibri" w:cs="Arial"/>
          <w:color w:val="002060"/>
          <w:sz w:val="22"/>
          <w:szCs w:val="22"/>
          <w:u w:val="single"/>
        </w:rPr>
        <w:t>(</w:t>
      </w:r>
      <w:proofErr w:type="spellStart"/>
      <w:r w:rsidRPr="00030142">
        <w:rPr>
          <w:rFonts w:ascii="Calibri" w:hAnsi="Calibri" w:cs="Arial"/>
          <w:color w:val="002060"/>
          <w:sz w:val="22"/>
          <w:szCs w:val="22"/>
          <w:u w:val="single"/>
        </w:rPr>
        <w:t>Qtde</w:t>
      </w:r>
      <w:proofErr w:type="spellEnd"/>
      <w:r w:rsidRPr="00030142">
        <w:rPr>
          <w:rFonts w:ascii="Calibri" w:hAnsi="Calibri" w:cs="Arial"/>
          <w:color w:val="002060"/>
          <w:sz w:val="22"/>
          <w:szCs w:val="22"/>
          <w:u w:val="single"/>
        </w:rPr>
        <w:t>.</w:t>
      </w:r>
      <w:proofErr w:type="gramEnd"/>
      <w:r w:rsidRPr="00030142">
        <w:rPr>
          <w:rFonts w:ascii="Calibri" w:hAnsi="Calibri" w:cs="Arial"/>
          <w:color w:val="002060"/>
          <w:sz w:val="22"/>
          <w:szCs w:val="22"/>
          <w:u w:val="single"/>
        </w:rPr>
        <w:t xml:space="preserve"> Vendida de Veja &lt;= </w:t>
      </w:r>
      <w:proofErr w:type="spellStart"/>
      <w:r w:rsidRPr="00030142">
        <w:rPr>
          <w:rFonts w:ascii="Calibri" w:hAnsi="Calibri" w:cs="Arial"/>
          <w:color w:val="002060"/>
          <w:sz w:val="22"/>
          <w:szCs w:val="22"/>
          <w:u w:val="single"/>
        </w:rPr>
        <w:t>Qtde</w:t>
      </w:r>
      <w:proofErr w:type="spellEnd"/>
      <w:r w:rsidRPr="00030142">
        <w:rPr>
          <w:rFonts w:ascii="Calibri" w:hAnsi="Calibri" w:cs="Arial"/>
          <w:color w:val="002060"/>
          <w:sz w:val="22"/>
          <w:szCs w:val="22"/>
          <w:u w:val="single"/>
        </w:rPr>
        <w:t>. Recebida de Vale-Descontos</w:t>
      </w:r>
    </w:p>
    <w:p w:rsidR="00913924" w:rsidRDefault="00913924" w:rsidP="00030142">
      <w:pPr>
        <w:ind w:left="360"/>
        <w:jc w:val="center"/>
        <w:rPr>
          <w:rFonts w:ascii="Calibri" w:hAnsi="Calibri" w:cs="Arial"/>
          <w:color w:val="002060"/>
          <w:sz w:val="22"/>
          <w:szCs w:val="22"/>
          <w:u w:val="single"/>
        </w:rPr>
      </w:pPr>
    </w:p>
    <w:p w:rsidR="00913924" w:rsidRDefault="00913924" w:rsidP="00030142">
      <w:pPr>
        <w:ind w:left="360"/>
        <w:jc w:val="center"/>
        <w:rPr>
          <w:rFonts w:ascii="Calibri" w:hAnsi="Calibri" w:cs="Arial"/>
          <w:color w:val="002060"/>
          <w:sz w:val="22"/>
          <w:szCs w:val="22"/>
          <w:u w:val="single"/>
        </w:rPr>
      </w:pPr>
      <w:r>
        <w:rPr>
          <w:rFonts w:ascii="Calibri" w:hAnsi="Calibri" w:cs="Arial"/>
          <w:color w:val="002060"/>
          <w:sz w:val="22"/>
          <w:szCs w:val="22"/>
          <w:u w:val="single"/>
        </w:rPr>
        <w:t>E</w:t>
      </w:r>
    </w:p>
    <w:p w:rsidR="00913924" w:rsidRDefault="00913924" w:rsidP="00030142">
      <w:pPr>
        <w:ind w:left="360"/>
        <w:jc w:val="center"/>
        <w:rPr>
          <w:rFonts w:ascii="Calibri" w:hAnsi="Calibri" w:cs="Arial"/>
          <w:color w:val="002060"/>
          <w:sz w:val="22"/>
          <w:szCs w:val="22"/>
          <w:u w:val="single"/>
        </w:rPr>
      </w:pPr>
    </w:p>
    <w:p w:rsidR="00E1134B" w:rsidRPr="00030142" w:rsidRDefault="00913924" w:rsidP="00030142">
      <w:pPr>
        <w:ind w:left="360"/>
        <w:jc w:val="center"/>
        <w:rPr>
          <w:rFonts w:ascii="Calibri" w:hAnsi="Calibri" w:cs="Arial"/>
          <w:color w:val="002060"/>
          <w:sz w:val="22"/>
          <w:szCs w:val="22"/>
          <w:u w:val="single"/>
        </w:rPr>
      </w:pPr>
      <w:proofErr w:type="spellStart"/>
      <w:r w:rsidRPr="00030142">
        <w:rPr>
          <w:rFonts w:ascii="Calibri" w:hAnsi="Calibri" w:cs="Arial"/>
          <w:color w:val="002060"/>
          <w:sz w:val="22"/>
          <w:szCs w:val="22"/>
          <w:u w:val="single"/>
        </w:rPr>
        <w:t>Qtde</w:t>
      </w:r>
      <w:proofErr w:type="spellEnd"/>
      <w:r w:rsidRPr="00030142">
        <w:rPr>
          <w:rFonts w:ascii="Calibri" w:hAnsi="Calibri" w:cs="Arial"/>
          <w:color w:val="002060"/>
          <w:sz w:val="22"/>
          <w:szCs w:val="22"/>
          <w:u w:val="single"/>
        </w:rPr>
        <w:t>. Recebida de Vale-Descontos</w:t>
      </w:r>
      <w:r>
        <w:rPr>
          <w:rFonts w:ascii="Calibri" w:hAnsi="Calibri" w:cs="Arial"/>
          <w:color w:val="002060"/>
          <w:sz w:val="22"/>
          <w:szCs w:val="22"/>
          <w:u w:val="single"/>
        </w:rPr>
        <w:t xml:space="preserve"> </w:t>
      </w:r>
      <w:r w:rsidR="00030142" w:rsidRPr="00030142">
        <w:rPr>
          <w:rFonts w:ascii="Calibri" w:hAnsi="Calibri" w:cs="Arial"/>
          <w:color w:val="002060"/>
          <w:sz w:val="22"/>
          <w:szCs w:val="22"/>
          <w:u w:val="single"/>
        </w:rPr>
        <w:t xml:space="preserve">&lt;= </w:t>
      </w:r>
      <w:proofErr w:type="spellStart"/>
      <w:r w:rsidR="00030142" w:rsidRPr="00030142">
        <w:rPr>
          <w:rFonts w:ascii="Calibri" w:hAnsi="Calibri" w:cs="Arial"/>
          <w:color w:val="002060"/>
          <w:sz w:val="22"/>
          <w:szCs w:val="22"/>
          <w:u w:val="single"/>
        </w:rPr>
        <w:t>Qtde</w:t>
      </w:r>
      <w:proofErr w:type="spellEnd"/>
      <w:r w:rsidR="00030142" w:rsidRPr="00030142">
        <w:rPr>
          <w:rFonts w:ascii="Calibri" w:hAnsi="Calibri" w:cs="Arial"/>
          <w:color w:val="002060"/>
          <w:sz w:val="22"/>
          <w:szCs w:val="22"/>
          <w:u w:val="single"/>
        </w:rPr>
        <w:t xml:space="preserve">. </w:t>
      </w:r>
      <w:proofErr w:type="gramStart"/>
      <w:r w:rsidR="00030142" w:rsidRPr="00030142">
        <w:rPr>
          <w:rFonts w:ascii="Calibri" w:hAnsi="Calibri" w:cs="Arial"/>
          <w:color w:val="002060"/>
          <w:sz w:val="22"/>
          <w:szCs w:val="22"/>
          <w:u w:val="single"/>
        </w:rPr>
        <w:t>Vendida de Caras)</w:t>
      </w:r>
      <w:proofErr w:type="gramEnd"/>
    </w:p>
    <w:p w:rsidR="005077FF" w:rsidRDefault="005077FF" w:rsidP="00D90C24">
      <w:pPr>
        <w:ind w:left="360"/>
        <w:rPr>
          <w:rFonts w:ascii="Calibri" w:hAnsi="Calibri" w:cs="Arial"/>
          <w:color w:val="002060"/>
          <w:sz w:val="22"/>
          <w:szCs w:val="22"/>
        </w:rPr>
      </w:pPr>
    </w:p>
    <w:p w:rsidR="00871286" w:rsidRDefault="00871286" w:rsidP="00871286">
      <w:pPr>
        <w:ind w:left="360"/>
        <w:rPr>
          <w:rFonts w:ascii="Calibri" w:hAnsi="Calibri" w:cs="Arial"/>
          <w:color w:val="002060"/>
          <w:sz w:val="22"/>
          <w:szCs w:val="22"/>
          <w:u w:val="single"/>
        </w:rPr>
      </w:pPr>
      <w:r>
        <w:rPr>
          <w:rFonts w:ascii="Calibri" w:hAnsi="Calibri" w:cs="Arial"/>
          <w:color w:val="002060"/>
          <w:sz w:val="22"/>
          <w:szCs w:val="22"/>
          <w:u w:val="single"/>
        </w:rPr>
        <w:t>Recolhimento Parcial</w:t>
      </w:r>
    </w:p>
    <w:p w:rsidR="00871286" w:rsidRDefault="00871286" w:rsidP="00871286">
      <w:pPr>
        <w:ind w:left="360"/>
        <w:rPr>
          <w:rFonts w:ascii="Calibri" w:hAnsi="Calibri" w:cs="Arial"/>
          <w:color w:val="002060"/>
          <w:sz w:val="22"/>
          <w:szCs w:val="22"/>
          <w:u w:val="single"/>
        </w:rPr>
      </w:pPr>
    </w:p>
    <w:p w:rsidR="00871286" w:rsidRPr="00871286" w:rsidRDefault="00871286" w:rsidP="00871286">
      <w:pPr>
        <w:ind w:left="360"/>
        <w:rPr>
          <w:rFonts w:ascii="Calibri" w:hAnsi="Calibri" w:cs="Arial"/>
          <w:color w:val="002060"/>
          <w:sz w:val="22"/>
          <w:szCs w:val="22"/>
        </w:rPr>
      </w:pPr>
      <w:r>
        <w:rPr>
          <w:rFonts w:ascii="Calibri" w:hAnsi="Calibri" w:cs="Arial"/>
          <w:color w:val="002060"/>
          <w:sz w:val="22"/>
          <w:szCs w:val="22"/>
        </w:rPr>
        <w:t>Devido o produto com Recolhimento Parcial ser relançado em curto prazo após o recolhimento</w:t>
      </w:r>
      <w:r w:rsidR="00484E09">
        <w:rPr>
          <w:rFonts w:ascii="Calibri" w:hAnsi="Calibri" w:cs="Arial"/>
          <w:color w:val="002060"/>
          <w:sz w:val="22"/>
          <w:szCs w:val="22"/>
        </w:rPr>
        <w:t>, a</w:t>
      </w:r>
      <w:r>
        <w:rPr>
          <w:rFonts w:ascii="Calibri" w:hAnsi="Calibri" w:cs="Arial"/>
          <w:color w:val="002060"/>
          <w:sz w:val="22"/>
          <w:szCs w:val="22"/>
        </w:rPr>
        <w:t xml:space="preserve"> funcionalidade deve permitir a conferência de produtos com recolhimento parcial apenas na data de recolhimento do mesmo (ou seja, apenas no 1º dia)</w:t>
      </w:r>
      <w:r w:rsidR="001F3BBE">
        <w:rPr>
          <w:rFonts w:ascii="Calibri" w:hAnsi="Calibri" w:cs="Arial"/>
          <w:color w:val="002060"/>
          <w:sz w:val="22"/>
          <w:szCs w:val="22"/>
        </w:rPr>
        <w:t xml:space="preserve"> para cotas ativas, e para as cotas suspensas, deve permitir apenas, com a autorização e senha de supervisão</w:t>
      </w:r>
      <w:r>
        <w:rPr>
          <w:rFonts w:ascii="Calibri" w:hAnsi="Calibri" w:cs="Arial"/>
          <w:color w:val="002060"/>
          <w:sz w:val="22"/>
          <w:szCs w:val="22"/>
        </w:rPr>
        <w:t>.</w:t>
      </w:r>
      <w:r w:rsidR="001F3BBE">
        <w:rPr>
          <w:rFonts w:ascii="Calibri" w:hAnsi="Calibri" w:cs="Arial"/>
          <w:color w:val="002060"/>
          <w:sz w:val="22"/>
          <w:szCs w:val="22"/>
        </w:rPr>
        <w:t xml:space="preserve"> </w:t>
      </w:r>
      <w:r w:rsidR="001F3BBE" w:rsidRPr="001F3BBE">
        <w:rPr>
          <w:rFonts w:ascii="Calibri" w:hAnsi="Calibri" w:cs="Arial"/>
          <w:color w:val="002060"/>
          <w:sz w:val="22"/>
          <w:szCs w:val="22"/>
          <w:highlight w:val="yellow"/>
        </w:rPr>
        <w:t>VERIFICAR COMO FAREMOS COM ESTA QUESTÃO DE SENHA DE SUPERVISÃO</w:t>
      </w:r>
      <w:r w:rsidR="00484E09">
        <w:rPr>
          <w:rFonts w:ascii="Calibri" w:hAnsi="Calibri" w:cs="Arial"/>
          <w:color w:val="002060"/>
          <w:sz w:val="22"/>
          <w:szCs w:val="22"/>
        </w:rPr>
        <w:t xml:space="preserve"> </w:t>
      </w:r>
    </w:p>
    <w:p w:rsidR="00871286" w:rsidRPr="00871286" w:rsidRDefault="00871286" w:rsidP="00871286">
      <w:pPr>
        <w:ind w:left="360"/>
        <w:rPr>
          <w:rFonts w:ascii="Calibri" w:hAnsi="Calibri" w:cs="Arial"/>
          <w:color w:val="002060"/>
          <w:sz w:val="22"/>
          <w:szCs w:val="22"/>
        </w:rPr>
      </w:pPr>
    </w:p>
    <w:p w:rsidR="00871286" w:rsidRPr="00DF156B" w:rsidRDefault="00871286" w:rsidP="00871286">
      <w:pPr>
        <w:ind w:left="360"/>
        <w:rPr>
          <w:rFonts w:ascii="Calibri" w:hAnsi="Calibri" w:cs="Arial"/>
          <w:color w:val="002060"/>
          <w:sz w:val="22"/>
          <w:szCs w:val="22"/>
          <w:u w:val="single"/>
        </w:rPr>
      </w:pPr>
      <w:r>
        <w:rPr>
          <w:rFonts w:ascii="Calibri" w:hAnsi="Calibri" w:cs="Arial"/>
          <w:color w:val="002060"/>
          <w:sz w:val="22"/>
          <w:szCs w:val="22"/>
          <w:u w:val="single"/>
        </w:rPr>
        <w:t>Datas de Operação/Conferência</w:t>
      </w:r>
    </w:p>
    <w:p w:rsidR="00DF156B" w:rsidRDefault="00DF156B" w:rsidP="00D90C24">
      <w:pPr>
        <w:ind w:left="360"/>
        <w:rPr>
          <w:rFonts w:ascii="Calibri" w:hAnsi="Calibri" w:cs="Arial"/>
          <w:color w:val="002060"/>
          <w:sz w:val="22"/>
          <w:szCs w:val="22"/>
        </w:rPr>
      </w:pPr>
    </w:p>
    <w:p w:rsidR="005077FF" w:rsidRDefault="002C1789" w:rsidP="00D90C24">
      <w:pPr>
        <w:ind w:left="360"/>
        <w:rPr>
          <w:rFonts w:ascii="Calibri" w:hAnsi="Calibri" w:cs="Arial"/>
          <w:color w:val="002060"/>
          <w:sz w:val="22"/>
          <w:szCs w:val="22"/>
        </w:rPr>
      </w:pPr>
      <w:r>
        <w:rPr>
          <w:rFonts w:ascii="Calibri" w:hAnsi="Calibri" w:cs="Arial"/>
          <w:color w:val="002060"/>
          <w:sz w:val="22"/>
          <w:szCs w:val="22"/>
        </w:rPr>
        <w:t>A tela possibilitar</w:t>
      </w:r>
      <w:r w:rsidR="007B0ED3">
        <w:rPr>
          <w:rFonts w:ascii="Calibri" w:hAnsi="Calibri" w:cs="Arial"/>
          <w:color w:val="002060"/>
          <w:sz w:val="22"/>
          <w:szCs w:val="22"/>
        </w:rPr>
        <w:t>á</w:t>
      </w:r>
      <w:r>
        <w:rPr>
          <w:rFonts w:ascii="Calibri" w:hAnsi="Calibri" w:cs="Arial"/>
          <w:color w:val="002060"/>
          <w:sz w:val="22"/>
          <w:szCs w:val="22"/>
        </w:rPr>
        <w:t xml:space="preserve"> alterações nas confer</w:t>
      </w:r>
      <w:r w:rsidR="007B0ED3">
        <w:rPr>
          <w:rFonts w:ascii="Calibri" w:hAnsi="Calibri" w:cs="Arial"/>
          <w:color w:val="002060"/>
          <w:sz w:val="22"/>
          <w:szCs w:val="22"/>
        </w:rPr>
        <w:t>ê</w:t>
      </w:r>
      <w:r>
        <w:rPr>
          <w:rFonts w:ascii="Calibri" w:hAnsi="Calibri" w:cs="Arial"/>
          <w:color w:val="002060"/>
          <w:sz w:val="22"/>
          <w:szCs w:val="22"/>
        </w:rPr>
        <w:t xml:space="preserve">ncias </w:t>
      </w:r>
      <w:r w:rsidR="005077FF">
        <w:rPr>
          <w:rFonts w:ascii="Calibri" w:hAnsi="Calibri" w:cs="Arial"/>
          <w:color w:val="002060"/>
          <w:sz w:val="22"/>
          <w:szCs w:val="22"/>
        </w:rPr>
        <w:t>de duas maneiras distintas:</w:t>
      </w:r>
    </w:p>
    <w:p w:rsidR="005077FF" w:rsidRDefault="005077FF" w:rsidP="00D90C24">
      <w:pPr>
        <w:ind w:left="360"/>
        <w:rPr>
          <w:rFonts w:ascii="Calibri" w:hAnsi="Calibri" w:cs="Arial"/>
          <w:color w:val="002060"/>
          <w:sz w:val="22"/>
          <w:szCs w:val="22"/>
        </w:rPr>
      </w:pPr>
    </w:p>
    <w:p w:rsidR="003A2E8B" w:rsidRPr="003A2E8B" w:rsidRDefault="005077FF" w:rsidP="005077FF">
      <w:pPr>
        <w:numPr>
          <w:ilvl w:val="0"/>
          <w:numId w:val="28"/>
        </w:numPr>
        <w:rPr>
          <w:rFonts w:ascii="Calibri" w:hAnsi="Calibri" w:cs="Arial"/>
          <w:color w:val="002060"/>
          <w:sz w:val="22"/>
          <w:szCs w:val="22"/>
        </w:rPr>
      </w:pPr>
      <w:r w:rsidRPr="003A2E8B">
        <w:rPr>
          <w:rFonts w:ascii="Calibri" w:hAnsi="Calibri" w:cs="Arial"/>
          <w:color w:val="002060"/>
          <w:sz w:val="22"/>
          <w:szCs w:val="22"/>
        </w:rPr>
        <w:t>Nos casos em que a conferência de encalhe de uma cota não se se encerrar no</w:t>
      </w:r>
      <w:r w:rsidR="00A060C8" w:rsidRPr="003A2E8B">
        <w:rPr>
          <w:rFonts w:ascii="Calibri" w:hAnsi="Calibri" w:cs="Arial"/>
          <w:color w:val="002060"/>
          <w:sz w:val="22"/>
          <w:szCs w:val="22"/>
        </w:rPr>
        <w:t xml:space="preserve"> di</w:t>
      </w:r>
      <w:r w:rsidRPr="003A2E8B">
        <w:rPr>
          <w:rFonts w:ascii="Calibri" w:hAnsi="Calibri" w:cs="Arial"/>
          <w:color w:val="002060"/>
          <w:sz w:val="22"/>
          <w:szCs w:val="22"/>
        </w:rPr>
        <w:t xml:space="preserve">a do </w:t>
      </w:r>
      <w:r w:rsidR="00A060C8" w:rsidRPr="003A2E8B">
        <w:rPr>
          <w:rFonts w:ascii="Calibri" w:hAnsi="Calibri" w:cs="Arial"/>
          <w:color w:val="002060"/>
          <w:sz w:val="22"/>
          <w:szCs w:val="22"/>
        </w:rPr>
        <w:t>i</w:t>
      </w:r>
      <w:r w:rsidRPr="003A2E8B">
        <w:rPr>
          <w:rFonts w:ascii="Calibri" w:hAnsi="Calibri" w:cs="Arial"/>
          <w:color w:val="002060"/>
          <w:sz w:val="22"/>
          <w:szCs w:val="22"/>
        </w:rPr>
        <w:t>n</w:t>
      </w:r>
      <w:r w:rsidR="00A060C8" w:rsidRPr="003A2E8B">
        <w:rPr>
          <w:rFonts w:ascii="Calibri" w:hAnsi="Calibri" w:cs="Arial"/>
          <w:color w:val="002060"/>
          <w:sz w:val="22"/>
          <w:szCs w:val="22"/>
        </w:rPr>
        <w:t>í</w:t>
      </w:r>
      <w:r w:rsidRPr="003A2E8B">
        <w:rPr>
          <w:rFonts w:ascii="Calibri" w:hAnsi="Calibri" w:cs="Arial"/>
          <w:color w:val="002060"/>
          <w:sz w:val="22"/>
          <w:szCs w:val="22"/>
        </w:rPr>
        <w:t xml:space="preserve">cio da mesma, o usuário deve clicar no botão “Salvar” afim de que as informações fiquem gravadas no sistema, podendo ser reabertas a qualquer momento antes da devolução dos produtos ao fornecedor por meio da digitação da cota. </w:t>
      </w:r>
      <w:r w:rsidR="003A2E8B">
        <w:rPr>
          <w:rFonts w:ascii="Calibri" w:hAnsi="Calibri" w:cs="Arial"/>
          <w:color w:val="002060"/>
          <w:sz w:val="22"/>
          <w:szCs w:val="22"/>
        </w:rPr>
        <w:t>Esta ação não deve gerar cobrança.</w:t>
      </w:r>
    </w:p>
    <w:p w:rsidR="005077FF" w:rsidRPr="003A2E8B" w:rsidRDefault="005077FF" w:rsidP="005077FF">
      <w:pPr>
        <w:numPr>
          <w:ilvl w:val="0"/>
          <w:numId w:val="28"/>
        </w:numPr>
        <w:rPr>
          <w:rFonts w:ascii="Calibri" w:hAnsi="Calibri" w:cs="Arial"/>
          <w:color w:val="002060"/>
          <w:sz w:val="22"/>
          <w:szCs w:val="22"/>
        </w:rPr>
      </w:pPr>
      <w:r w:rsidRPr="003A2E8B">
        <w:rPr>
          <w:rFonts w:ascii="Calibri" w:hAnsi="Calibri" w:cs="Arial"/>
          <w:color w:val="002060"/>
          <w:sz w:val="22"/>
          <w:szCs w:val="22"/>
        </w:rPr>
        <w:t>Nos casos em que a conferência de encalhe de uma cota se encerrar no mesmo dia do i</w:t>
      </w:r>
      <w:r w:rsidR="00A060C8" w:rsidRPr="003A2E8B">
        <w:rPr>
          <w:rFonts w:ascii="Calibri" w:hAnsi="Calibri" w:cs="Arial"/>
          <w:color w:val="002060"/>
          <w:sz w:val="22"/>
          <w:szCs w:val="22"/>
        </w:rPr>
        <w:t>nício da mesma, o usuário deve acion</w:t>
      </w:r>
      <w:r w:rsidRPr="003A2E8B">
        <w:rPr>
          <w:rFonts w:ascii="Calibri" w:hAnsi="Calibri" w:cs="Arial"/>
          <w:color w:val="002060"/>
          <w:sz w:val="22"/>
          <w:szCs w:val="22"/>
        </w:rPr>
        <w:t>ar o botão “Finalizar Conferência”</w:t>
      </w:r>
      <w:r w:rsidR="00A060C8" w:rsidRPr="003A2E8B">
        <w:rPr>
          <w:rFonts w:ascii="Calibri" w:hAnsi="Calibri" w:cs="Arial"/>
          <w:color w:val="002060"/>
          <w:sz w:val="22"/>
          <w:szCs w:val="22"/>
        </w:rPr>
        <w:t>.</w:t>
      </w:r>
    </w:p>
    <w:p w:rsidR="005077FF" w:rsidRPr="005077FF" w:rsidRDefault="005077FF" w:rsidP="005077FF">
      <w:pPr>
        <w:ind w:left="720"/>
        <w:rPr>
          <w:rFonts w:ascii="Calibri" w:hAnsi="Calibri" w:cs="Arial"/>
          <w:color w:val="002060"/>
          <w:sz w:val="22"/>
          <w:szCs w:val="22"/>
        </w:rPr>
      </w:pPr>
    </w:p>
    <w:p w:rsidR="005077FF" w:rsidRDefault="005077FF" w:rsidP="005077FF">
      <w:pPr>
        <w:ind w:left="360"/>
        <w:rPr>
          <w:rFonts w:ascii="Calibri" w:hAnsi="Calibri" w:cs="Arial"/>
          <w:color w:val="002060"/>
          <w:sz w:val="22"/>
          <w:szCs w:val="22"/>
        </w:rPr>
      </w:pPr>
      <w:r>
        <w:rPr>
          <w:rFonts w:ascii="Calibri" w:hAnsi="Calibri" w:cs="Arial"/>
          <w:color w:val="002060"/>
          <w:sz w:val="22"/>
          <w:szCs w:val="22"/>
        </w:rPr>
        <w:t>IMPORTAN</w:t>
      </w:r>
      <w:r w:rsidR="004C3E37">
        <w:rPr>
          <w:rFonts w:ascii="Calibri" w:hAnsi="Calibri" w:cs="Arial"/>
          <w:color w:val="002060"/>
          <w:sz w:val="22"/>
          <w:szCs w:val="22"/>
        </w:rPr>
        <w:t>TE: A funcionalidade “Fechamento do Encalhe</w:t>
      </w:r>
      <w:r>
        <w:rPr>
          <w:rFonts w:ascii="Calibri" w:hAnsi="Calibri" w:cs="Arial"/>
          <w:color w:val="002060"/>
          <w:sz w:val="22"/>
          <w:szCs w:val="22"/>
        </w:rPr>
        <w:t>”</w:t>
      </w:r>
      <w:r w:rsidR="004C3E37">
        <w:rPr>
          <w:rFonts w:ascii="Calibri" w:hAnsi="Calibri" w:cs="Arial"/>
          <w:color w:val="002060"/>
          <w:sz w:val="22"/>
          <w:szCs w:val="22"/>
        </w:rPr>
        <w:t xml:space="preserve"> (EMS XXXX) deve efetivar</w:t>
      </w:r>
      <w:r>
        <w:rPr>
          <w:rFonts w:ascii="Calibri" w:hAnsi="Calibri" w:cs="Arial"/>
          <w:color w:val="002060"/>
          <w:sz w:val="22"/>
          <w:szCs w:val="22"/>
        </w:rPr>
        <w:t xml:space="preserve"> apenas as conferências de encalhes finalizadas. As conferências postergadas deverão ser efetivadas apenas no dia em que estas forem finalizadas.</w:t>
      </w:r>
    </w:p>
    <w:p w:rsidR="00207130" w:rsidRDefault="00207130" w:rsidP="00D90C24">
      <w:pPr>
        <w:ind w:left="360"/>
        <w:rPr>
          <w:rFonts w:ascii="Calibri" w:hAnsi="Calibri" w:cs="Arial"/>
          <w:color w:val="002060"/>
          <w:sz w:val="22"/>
          <w:szCs w:val="22"/>
        </w:rPr>
      </w:pPr>
    </w:p>
    <w:p w:rsidR="003A10A7" w:rsidRPr="003A10A7" w:rsidRDefault="003A10A7" w:rsidP="00D90C24">
      <w:pPr>
        <w:ind w:left="360"/>
        <w:rPr>
          <w:rFonts w:ascii="Calibri" w:hAnsi="Calibri" w:cs="Arial"/>
          <w:color w:val="002060"/>
          <w:sz w:val="22"/>
          <w:szCs w:val="22"/>
          <w:u w:val="single"/>
        </w:rPr>
      </w:pPr>
      <w:r w:rsidRPr="003A10A7">
        <w:rPr>
          <w:rFonts w:ascii="Calibri" w:hAnsi="Calibri" w:cs="Arial"/>
          <w:color w:val="002060"/>
          <w:sz w:val="22"/>
          <w:szCs w:val="22"/>
          <w:u w:val="single"/>
        </w:rPr>
        <w:t>Produto Danificado</w:t>
      </w:r>
    </w:p>
    <w:p w:rsidR="003A10A7" w:rsidRDefault="003A10A7" w:rsidP="00D90C24">
      <w:pPr>
        <w:ind w:left="360"/>
        <w:rPr>
          <w:rFonts w:ascii="Calibri" w:hAnsi="Calibri" w:cs="Arial"/>
          <w:color w:val="002060"/>
          <w:sz w:val="22"/>
          <w:szCs w:val="22"/>
        </w:rPr>
      </w:pPr>
    </w:p>
    <w:p w:rsidR="00D33AED" w:rsidRPr="00875148" w:rsidRDefault="00D33AED" w:rsidP="00CB7DB2">
      <w:pPr>
        <w:rPr>
          <w:rFonts w:ascii="Arial Narrow" w:hAnsi="Arial Narrow" w:cs="Arial"/>
          <w:color w:val="002060"/>
          <w:sz w:val="22"/>
          <w:szCs w:val="22"/>
        </w:rPr>
      </w:pPr>
    </w:p>
    <w:tbl>
      <w:tblPr>
        <w:tblW w:w="0" w:type="auto"/>
        <w:tblBorders>
          <w:insideV w:val="single" w:sz="4" w:space="0" w:color="auto"/>
        </w:tblBorders>
        <w:tblLayout w:type="fixed"/>
        <w:tblCellMar>
          <w:left w:w="70" w:type="dxa"/>
          <w:right w:w="70" w:type="dxa"/>
        </w:tblCellMar>
        <w:tblLook w:val="0000" w:firstRow="0" w:lastRow="0" w:firstColumn="0" w:lastColumn="0" w:noHBand="0" w:noVBand="0"/>
      </w:tblPr>
      <w:tblGrid>
        <w:gridCol w:w="9779"/>
      </w:tblGrid>
      <w:tr w:rsidR="002C1789" w:rsidRPr="00875148">
        <w:tc>
          <w:tcPr>
            <w:tcW w:w="9779" w:type="dxa"/>
          </w:tcPr>
          <w:p w:rsidR="002C1789" w:rsidRPr="009540DC" w:rsidRDefault="002C1789" w:rsidP="00FF0990">
            <w:pPr>
              <w:pStyle w:val="Ttulo2"/>
              <w:numPr>
                <w:ilvl w:val="0"/>
                <w:numId w:val="2"/>
              </w:numPr>
              <w:rPr>
                <w:rFonts w:ascii="Arial Narrow" w:hAnsi="Arial Narrow"/>
                <w:bCs w:val="0"/>
                <w:i w:val="0"/>
                <w:iCs w:val="0"/>
                <w:sz w:val="20"/>
                <w:szCs w:val="20"/>
              </w:rPr>
            </w:pPr>
            <w:r w:rsidRPr="009540DC">
              <w:rPr>
                <w:rFonts w:ascii="Arial Narrow" w:hAnsi="Arial Narrow"/>
                <w:bCs w:val="0"/>
                <w:i w:val="0"/>
                <w:iCs w:val="0"/>
                <w:sz w:val="20"/>
                <w:szCs w:val="20"/>
              </w:rPr>
              <w:t>Benefício esperado com a Manutenção:</w:t>
            </w:r>
          </w:p>
          <w:p w:rsidR="002C1789" w:rsidRPr="00875148" w:rsidRDefault="002C1789" w:rsidP="00597006">
            <w:pPr>
              <w:rPr>
                <w:rFonts w:ascii="Arial Narrow" w:hAnsi="Arial Narrow"/>
              </w:rPr>
            </w:pPr>
          </w:p>
        </w:tc>
      </w:tr>
    </w:tbl>
    <w:p w:rsidR="002C1789" w:rsidRPr="00875148" w:rsidRDefault="002C1789" w:rsidP="00603A73">
      <w:pPr>
        <w:pStyle w:val="Ttulo2"/>
        <w:numPr>
          <w:ilvl w:val="1"/>
          <w:numId w:val="2"/>
        </w:numPr>
        <w:rPr>
          <w:rFonts w:ascii="Arial Narrow" w:hAnsi="Arial Narrow"/>
          <w:sz w:val="20"/>
        </w:rPr>
      </w:pPr>
      <w:r w:rsidRPr="00875148">
        <w:rPr>
          <w:rFonts w:ascii="Arial Narrow" w:hAnsi="Arial Narrow"/>
          <w:sz w:val="20"/>
        </w:rPr>
        <w:t>Parâmetros Recebidos;</w:t>
      </w:r>
    </w:p>
    <w:p w:rsidR="002C1789" w:rsidRPr="00875148" w:rsidRDefault="002C1789" w:rsidP="00E34CC4">
      <w:pPr>
        <w:rPr>
          <w:rFonts w:ascii="Arial Narrow" w:hAnsi="Arial Narrow"/>
        </w:rPr>
      </w:pPr>
    </w:p>
    <w:p w:rsidR="002C1789" w:rsidRPr="00875148" w:rsidRDefault="002C1789" w:rsidP="00603A73">
      <w:pPr>
        <w:pStyle w:val="Ttulo2"/>
        <w:numPr>
          <w:ilvl w:val="1"/>
          <w:numId w:val="2"/>
        </w:numPr>
        <w:rPr>
          <w:rFonts w:ascii="Arial Narrow" w:hAnsi="Arial Narrow"/>
          <w:sz w:val="20"/>
        </w:rPr>
      </w:pPr>
      <w:r w:rsidRPr="00875148">
        <w:rPr>
          <w:rFonts w:ascii="Arial Narrow" w:hAnsi="Arial Narrow"/>
          <w:sz w:val="20"/>
        </w:rPr>
        <w:t>Tabelas;</w:t>
      </w:r>
    </w:p>
    <w:p w:rsidR="002C1789" w:rsidRPr="00875148" w:rsidRDefault="002C1789" w:rsidP="008665A6">
      <w:pPr>
        <w:rPr>
          <w:rFonts w:ascii="Arial Narrow" w:hAnsi="Arial Narrow"/>
        </w:rPr>
      </w:pPr>
    </w:p>
    <w:tbl>
      <w:tblPr>
        <w:tblW w:w="8156"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36"/>
        <w:gridCol w:w="1004"/>
        <w:gridCol w:w="1076"/>
        <w:gridCol w:w="812"/>
        <w:gridCol w:w="1076"/>
        <w:gridCol w:w="1052"/>
      </w:tblGrid>
      <w:tr w:rsidR="002C1789" w:rsidRPr="00875148" w:rsidTr="008573CA">
        <w:trPr>
          <w:trHeight w:val="314"/>
        </w:trPr>
        <w:tc>
          <w:tcPr>
            <w:tcW w:w="3136" w:type="dxa"/>
          </w:tcPr>
          <w:p w:rsidR="002C1789" w:rsidRPr="00875148" w:rsidRDefault="002C1789" w:rsidP="000339EB">
            <w:pPr>
              <w:rPr>
                <w:rFonts w:ascii="Arial Narrow" w:hAnsi="Arial Narrow" w:cs="Arial"/>
                <w:b/>
                <w:color w:val="0000FF"/>
              </w:rPr>
            </w:pPr>
            <w:r w:rsidRPr="00875148">
              <w:rPr>
                <w:rFonts w:ascii="Arial Narrow" w:hAnsi="Arial Narrow" w:cs="Arial"/>
                <w:b/>
                <w:color w:val="0000FF"/>
              </w:rPr>
              <w:t>TABELAS</w:t>
            </w:r>
          </w:p>
        </w:tc>
        <w:tc>
          <w:tcPr>
            <w:tcW w:w="1004" w:type="dxa"/>
          </w:tcPr>
          <w:p w:rsidR="002C1789" w:rsidRPr="00875148" w:rsidRDefault="002C1789" w:rsidP="00D013E8">
            <w:pPr>
              <w:jc w:val="center"/>
              <w:rPr>
                <w:rFonts w:ascii="Arial Narrow" w:hAnsi="Arial Narrow" w:cs="Arial"/>
                <w:b/>
                <w:color w:val="0000FF"/>
              </w:rPr>
            </w:pPr>
            <w:r w:rsidRPr="00875148">
              <w:rPr>
                <w:rFonts w:ascii="Arial Narrow" w:hAnsi="Arial Narrow" w:cs="Arial"/>
                <w:b/>
                <w:color w:val="0000FF"/>
              </w:rPr>
              <w:t>SUFIXO</w:t>
            </w:r>
          </w:p>
        </w:tc>
        <w:tc>
          <w:tcPr>
            <w:tcW w:w="1076" w:type="dxa"/>
          </w:tcPr>
          <w:p w:rsidR="002C1789" w:rsidRPr="00875148" w:rsidRDefault="002C1789" w:rsidP="00D013E8">
            <w:pPr>
              <w:jc w:val="center"/>
              <w:rPr>
                <w:rFonts w:ascii="Arial Narrow" w:hAnsi="Arial Narrow" w:cs="Arial"/>
                <w:b/>
                <w:color w:val="0000FF"/>
              </w:rPr>
            </w:pPr>
            <w:r w:rsidRPr="00875148">
              <w:rPr>
                <w:rFonts w:ascii="Arial Narrow" w:hAnsi="Arial Narrow" w:cs="Arial"/>
                <w:b/>
                <w:color w:val="0000FF"/>
              </w:rPr>
              <w:t>CREATE</w:t>
            </w:r>
          </w:p>
        </w:tc>
        <w:tc>
          <w:tcPr>
            <w:tcW w:w="812" w:type="dxa"/>
          </w:tcPr>
          <w:p w:rsidR="002C1789" w:rsidRPr="00875148" w:rsidRDefault="002C1789" w:rsidP="00D013E8">
            <w:pPr>
              <w:jc w:val="center"/>
              <w:rPr>
                <w:rFonts w:ascii="Arial Narrow" w:hAnsi="Arial Narrow" w:cs="Arial"/>
                <w:b/>
                <w:color w:val="0000FF"/>
              </w:rPr>
            </w:pPr>
            <w:r w:rsidRPr="00875148">
              <w:rPr>
                <w:rFonts w:ascii="Arial Narrow" w:hAnsi="Arial Narrow" w:cs="Arial"/>
                <w:b/>
                <w:color w:val="0000FF"/>
              </w:rPr>
              <w:t>READ</w:t>
            </w:r>
          </w:p>
        </w:tc>
        <w:tc>
          <w:tcPr>
            <w:tcW w:w="1076" w:type="dxa"/>
          </w:tcPr>
          <w:p w:rsidR="002C1789" w:rsidRPr="00875148" w:rsidRDefault="002C1789" w:rsidP="00D013E8">
            <w:pPr>
              <w:jc w:val="center"/>
              <w:rPr>
                <w:rFonts w:ascii="Arial Narrow" w:hAnsi="Arial Narrow" w:cs="Arial"/>
                <w:b/>
                <w:color w:val="0000FF"/>
              </w:rPr>
            </w:pPr>
            <w:r w:rsidRPr="00875148">
              <w:rPr>
                <w:rFonts w:ascii="Arial Narrow" w:hAnsi="Arial Narrow" w:cs="Arial"/>
                <w:b/>
                <w:color w:val="0000FF"/>
              </w:rPr>
              <w:t>UPDATE</w:t>
            </w:r>
          </w:p>
        </w:tc>
        <w:tc>
          <w:tcPr>
            <w:tcW w:w="1052" w:type="dxa"/>
          </w:tcPr>
          <w:p w:rsidR="002C1789" w:rsidRPr="00875148" w:rsidRDefault="002C1789" w:rsidP="00D013E8">
            <w:pPr>
              <w:jc w:val="center"/>
              <w:rPr>
                <w:rFonts w:ascii="Arial Narrow" w:hAnsi="Arial Narrow" w:cs="Arial"/>
                <w:b/>
                <w:color w:val="0000FF"/>
              </w:rPr>
            </w:pPr>
            <w:proofErr w:type="gramStart"/>
            <w:r w:rsidRPr="00875148">
              <w:rPr>
                <w:rFonts w:ascii="Arial Narrow" w:hAnsi="Arial Narrow" w:cs="Arial"/>
                <w:b/>
                <w:color w:val="0000FF"/>
              </w:rPr>
              <w:t>DELETE</w:t>
            </w:r>
            <w:proofErr w:type="gramEnd"/>
          </w:p>
        </w:tc>
      </w:tr>
      <w:tr w:rsidR="002C1789" w:rsidRPr="00875148" w:rsidTr="008573CA">
        <w:trPr>
          <w:trHeight w:val="228"/>
        </w:trPr>
        <w:tc>
          <w:tcPr>
            <w:tcW w:w="3136" w:type="dxa"/>
          </w:tcPr>
          <w:p w:rsidR="002C1789" w:rsidRPr="009540DC" w:rsidRDefault="002C1789" w:rsidP="00D013E8">
            <w:pPr>
              <w:pStyle w:val="Ttulo1"/>
              <w:ind w:left="0"/>
              <w:jc w:val="left"/>
              <w:rPr>
                <w:rFonts w:ascii="Arial Narrow" w:hAnsi="Arial Narrow" w:cs="Arial"/>
                <w:b w:val="0"/>
                <w:bCs w:val="0"/>
                <w:kern w:val="0"/>
                <w:sz w:val="20"/>
                <w:szCs w:val="20"/>
              </w:rPr>
            </w:pPr>
          </w:p>
        </w:tc>
        <w:tc>
          <w:tcPr>
            <w:tcW w:w="1004" w:type="dxa"/>
          </w:tcPr>
          <w:p w:rsidR="002C1789" w:rsidRPr="00FD0CD1" w:rsidRDefault="002C1789" w:rsidP="00D013E8">
            <w:pPr>
              <w:jc w:val="center"/>
              <w:rPr>
                <w:rFonts w:ascii="Arial Narrow" w:hAnsi="Arial Narrow" w:cs="Arial"/>
                <w:caps/>
              </w:rPr>
            </w:pPr>
          </w:p>
        </w:tc>
        <w:tc>
          <w:tcPr>
            <w:tcW w:w="1076" w:type="dxa"/>
          </w:tcPr>
          <w:p w:rsidR="002C1789" w:rsidRPr="00FD0CD1" w:rsidRDefault="002C1789" w:rsidP="00D013E8">
            <w:pPr>
              <w:jc w:val="center"/>
              <w:rPr>
                <w:rFonts w:ascii="Arial Narrow" w:hAnsi="Arial Narrow" w:cs="Arial"/>
                <w:caps/>
              </w:rPr>
            </w:pPr>
          </w:p>
        </w:tc>
        <w:tc>
          <w:tcPr>
            <w:tcW w:w="812" w:type="dxa"/>
          </w:tcPr>
          <w:p w:rsidR="002C1789" w:rsidRPr="00FD0CD1" w:rsidRDefault="002C1789" w:rsidP="00D013E8">
            <w:pPr>
              <w:jc w:val="center"/>
              <w:rPr>
                <w:rFonts w:ascii="Arial Narrow" w:hAnsi="Arial Narrow" w:cs="Arial"/>
                <w:caps/>
              </w:rPr>
            </w:pPr>
          </w:p>
        </w:tc>
        <w:tc>
          <w:tcPr>
            <w:tcW w:w="1076" w:type="dxa"/>
          </w:tcPr>
          <w:p w:rsidR="002C1789" w:rsidRPr="00FD0CD1" w:rsidRDefault="002C1789" w:rsidP="00D013E8">
            <w:pPr>
              <w:jc w:val="center"/>
              <w:rPr>
                <w:rFonts w:ascii="Arial Narrow" w:hAnsi="Arial Narrow" w:cs="Arial"/>
                <w:caps/>
              </w:rPr>
            </w:pPr>
          </w:p>
        </w:tc>
        <w:tc>
          <w:tcPr>
            <w:tcW w:w="1052" w:type="dxa"/>
          </w:tcPr>
          <w:p w:rsidR="002C1789" w:rsidRPr="00FD0CD1" w:rsidRDefault="002C1789" w:rsidP="00D013E8">
            <w:pPr>
              <w:jc w:val="center"/>
              <w:rPr>
                <w:rFonts w:ascii="Arial Narrow" w:hAnsi="Arial Narrow" w:cs="Arial"/>
                <w:caps/>
              </w:rPr>
            </w:pPr>
          </w:p>
        </w:tc>
      </w:tr>
      <w:tr w:rsidR="002C1789" w:rsidRPr="00875148" w:rsidTr="008573CA">
        <w:trPr>
          <w:trHeight w:val="228"/>
        </w:trPr>
        <w:tc>
          <w:tcPr>
            <w:tcW w:w="3136" w:type="dxa"/>
          </w:tcPr>
          <w:p w:rsidR="002C1789" w:rsidRPr="009540DC" w:rsidRDefault="002C1789" w:rsidP="00D013E8">
            <w:pPr>
              <w:pStyle w:val="Ttulo1"/>
              <w:ind w:left="0"/>
              <w:jc w:val="left"/>
              <w:rPr>
                <w:rFonts w:ascii="Arial Narrow" w:hAnsi="Arial Narrow" w:cs="Arial"/>
                <w:b w:val="0"/>
                <w:bCs w:val="0"/>
                <w:kern w:val="0"/>
                <w:sz w:val="20"/>
                <w:szCs w:val="20"/>
              </w:rPr>
            </w:pPr>
          </w:p>
        </w:tc>
        <w:tc>
          <w:tcPr>
            <w:tcW w:w="1004" w:type="dxa"/>
          </w:tcPr>
          <w:p w:rsidR="002C1789" w:rsidRDefault="002C1789" w:rsidP="00D013E8">
            <w:pPr>
              <w:jc w:val="center"/>
              <w:rPr>
                <w:rFonts w:ascii="Arial Narrow" w:hAnsi="Arial Narrow" w:cs="Arial"/>
                <w:caps/>
              </w:rPr>
            </w:pPr>
          </w:p>
        </w:tc>
        <w:tc>
          <w:tcPr>
            <w:tcW w:w="1076" w:type="dxa"/>
          </w:tcPr>
          <w:p w:rsidR="002C1789" w:rsidRPr="00FD0CD1" w:rsidRDefault="002C1789" w:rsidP="00D013E8">
            <w:pPr>
              <w:jc w:val="center"/>
              <w:rPr>
                <w:rFonts w:ascii="Arial Narrow" w:hAnsi="Arial Narrow" w:cs="Arial"/>
                <w:caps/>
              </w:rPr>
            </w:pPr>
          </w:p>
        </w:tc>
        <w:tc>
          <w:tcPr>
            <w:tcW w:w="812" w:type="dxa"/>
          </w:tcPr>
          <w:p w:rsidR="002C1789" w:rsidRPr="00FD0CD1" w:rsidRDefault="002C1789" w:rsidP="00D013E8">
            <w:pPr>
              <w:jc w:val="center"/>
              <w:rPr>
                <w:rFonts w:ascii="Arial Narrow" w:hAnsi="Arial Narrow" w:cs="Arial"/>
                <w:caps/>
              </w:rPr>
            </w:pPr>
          </w:p>
        </w:tc>
        <w:tc>
          <w:tcPr>
            <w:tcW w:w="1076" w:type="dxa"/>
          </w:tcPr>
          <w:p w:rsidR="002C1789" w:rsidRDefault="002C1789" w:rsidP="00D013E8">
            <w:pPr>
              <w:jc w:val="center"/>
              <w:rPr>
                <w:rFonts w:ascii="Arial Narrow" w:hAnsi="Arial Narrow" w:cs="Arial"/>
                <w:caps/>
              </w:rPr>
            </w:pPr>
          </w:p>
        </w:tc>
        <w:tc>
          <w:tcPr>
            <w:tcW w:w="1052" w:type="dxa"/>
          </w:tcPr>
          <w:p w:rsidR="002C1789" w:rsidRPr="00FD0CD1" w:rsidRDefault="002C1789" w:rsidP="00D013E8">
            <w:pPr>
              <w:jc w:val="center"/>
              <w:rPr>
                <w:rFonts w:ascii="Arial Narrow" w:hAnsi="Arial Narrow" w:cs="Arial"/>
                <w:caps/>
              </w:rPr>
            </w:pPr>
          </w:p>
        </w:tc>
      </w:tr>
      <w:tr w:rsidR="002C1789" w:rsidRPr="00875148" w:rsidTr="008573CA">
        <w:trPr>
          <w:trHeight w:val="228"/>
        </w:trPr>
        <w:tc>
          <w:tcPr>
            <w:tcW w:w="3136" w:type="dxa"/>
          </w:tcPr>
          <w:p w:rsidR="002C1789" w:rsidRPr="009540DC" w:rsidRDefault="002C1789" w:rsidP="00D013E8">
            <w:pPr>
              <w:pStyle w:val="Ttulo1"/>
              <w:ind w:left="0"/>
              <w:jc w:val="left"/>
              <w:rPr>
                <w:rFonts w:ascii="Arial Narrow" w:hAnsi="Arial Narrow" w:cs="Arial"/>
                <w:b w:val="0"/>
                <w:bCs w:val="0"/>
                <w:kern w:val="0"/>
                <w:sz w:val="20"/>
                <w:szCs w:val="20"/>
              </w:rPr>
            </w:pPr>
          </w:p>
        </w:tc>
        <w:tc>
          <w:tcPr>
            <w:tcW w:w="1004" w:type="dxa"/>
          </w:tcPr>
          <w:p w:rsidR="002C1789" w:rsidRDefault="002C1789" w:rsidP="00D013E8">
            <w:pPr>
              <w:jc w:val="center"/>
              <w:rPr>
                <w:rFonts w:ascii="Arial Narrow" w:hAnsi="Arial Narrow" w:cs="Arial"/>
                <w:caps/>
              </w:rPr>
            </w:pPr>
          </w:p>
        </w:tc>
        <w:tc>
          <w:tcPr>
            <w:tcW w:w="1076" w:type="dxa"/>
          </w:tcPr>
          <w:p w:rsidR="002C1789" w:rsidRPr="00FD0CD1" w:rsidRDefault="002C1789" w:rsidP="00D013E8">
            <w:pPr>
              <w:jc w:val="center"/>
              <w:rPr>
                <w:rFonts w:ascii="Arial Narrow" w:hAnsi="Arial Narrow" w:cs="Arial"/>
                <w:caps/>
              </w:rPr>
            </w:pPr>
          </w:p>
        </w:tc>
        <w:tc>
          <w:tcPr>
            <w:tcW w:w="812" w:type="dxa"/>
          </w:tcPr>
          <w:p w:rsidR="002C1789" w:rsidRDefault="002C1789" w:rsidP="00D013E8">
            <w:pPr>
              <w:jc w:val="center"/>
              <w:rPr>
                <w:rFonts w:ascii="Arial Narrow" w:hAnsi="Arial Narrow" w:cs="Arial"/>
                <w:caps/>
              </w:rPr>
            </w:pPr>
          </w:p>
        </w:tc>
        <w:tc>
          <w:tcPr>
            <w:tcW w:w="1076" w:type="dxa"/>
          </w:tcPr>
          <w:p w:rsidR="002C1789" w:rsidRDefault="002C1789" w:rsidP="00D013E8">
            <w:pPr>
              <w:jc w:val="center"/>
              <w:rPr>
                <w:rFonts w:ascii="Arial Narrow" w:hAnsi="Arial Narrow" w:cs="Arial"/>
                <w:caps/>
              </w:rPr>
            </w:pPr>
          </w:p>
        </w:tc>
        <w:tc>
          <w:tcPr>
            <w:tcW w:w="1052" w:type="dxa"/>
          </w:tcPr>
          <w:p w:rsidR="002C1789" w:rsidRPr="00FD0CD1" w:rsidRDefault="002C1789" w:rsidP="00D013E8">
            <w:pPr>
              <w:jc w:val="center"/>
              <w:rPr>
                <w:rFonts w:ascii="Arial Narrow" w:hAnsi="Arial Narrow" w:cs="Arial"/>
                <w:caps/>
              </w:rPr>
            </w:pPr>
          </w:p>
        </w:tc>
      </w:tr>
    </w:tbl>
    <w:p w:rsidR="002C1789" w:rsidRPr="00875148" w:rsidRDefault="002C1789" w:rsidP="008665A6">
      <w:pPr>
        <w:outlineLvl w:val="0"/>
        <w:rPr>
          <w:rFonts w:ascii="Arial Narrow" w:hAnsi="Arial Narrow" w:cs="Arial"/>
          <w:b/>
        </w:rPr>
      </w:pPr>
    </w:p>
    <w:p w:rsidR="002C1789" w:rsidRPr="00875148" w:rsidRDefault="002C1789" w:rsidP="00517854">
      <w:pPr>
        <w:pStyle w:val="Ttulo2"/>
        <w:numPr>
          <w:ilvl w:val="1"/>
          <w:numId w:val="2"/>
        </w:numPr>
        <w:rPr>
          <w:rFonts w:ascii="Arial Narrow" w:hAnsi="Arial Narrow"/>
          <w:sz w:val="20"/>
        </w:rPr>
      </w:pPr>
      <w:r w:rsidRPr="00875148">
        <w:rPr>
          <w:rFonts w:ascii="Arial Narrow" w:hAnsi="Arial Narrow"/>
          <w:sz w:val="20"/>
        </w:rPr>
        <w:t>Acesso as Tabelas;</w:t>
      </w:r>
    </w:p>
    <w:p w:rsidR="002C1789" w:rsidRPr="00875148" w:rsidRDefault="002C1789" w:rsidP="00517854">
      <w:pPr>
        <w:rPr>
          <w:rFonts w:ascii="Arial Narrow" w:hAnsi="Arial Narrow"/>
        </w:rPr>
      </w:pPr>
    </w:p>
    <w:tbl>
      <w:tblPr>
        <w:tblW w:w="921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8"/>
        <w:gridCol w:w="2835"/>
        <w:gridCol w:w="3969"/>
        <w:gridCol w:w="1701"/>
      </w:tblGrid>
      <w:tr w:rsidR="002C1789" w:rsidRPr="00875148" w:rsidTr="00092FF2">
        <w:trPr>
          <w:trHeight w:val="234"/>
        </w:trPr>
        <w:tc>
          <w:tcPr>
            <w:tcW w:w="708" w:type="dxa"/>
          </w:tcPr>
          <w:p w:rsidR="002C1789" w:rsidRPr="00875148" w:rsidRDefault="002C1789" w:rsidP="00D013E8">
            <w:pPr>
              <w:rPr>
                <w:rFonts w:ascii="Arial Narrow" w:hAnsi="Arial Narrow" w:cs="Arial"/>
                <w:color w:val="0000FF"/>
              </w:rPr>
            </w:pPr>
          </w:p>
        </w:tc>
        <w:tc>
          <w:tcPr>
            <w:tcW w:w="2835" w:type="dxa"/>
          </w:tcPr>
          <w:p w:rsidR="002C1789" w:rsidRPr="009540DC" w:rsidRDefault="002C1789" w:rsidP="00116B72">
            <w:pPr>
              <w:pStyle w:val="Ttulo1"/>
              <w:ind w:left="0"/>
              <w:jc w:val="left"/>
              <w:rPr>
                <w:rFonts w:ascii="Arial Narrow" w:hAnsi="Arial Narrow" w:cs="Arial"/>
                <w:bCs w:val="0"/>
                <w:caps/>
                <w:color w:val="0000FF"/>
                <w:kern w:val="0"/>
                <w:sz w:val="20"/>
                <w:szCs w:val="20"/>
              </w:rPr>
            </w:pPr>
            <w:r w:rsidRPr="009540DC">
              <w:rPr>
                <w:rFonts w:ascii="Arial Narrow" w:hAnsi="Arial Narrow" w:cs="Arial"/>
                <w:bCs w:val="0"/>
                <w:caps/>
                <w:color w:val="0000FF"/>
                <w:kern w:val="0"/>
                <w:sz w:val="20"/>
                <w:szCs w:val="20"/>
              </w:rPr>
              <w:t>TABELA</w:t>
            </w:r>
          </w:p>
        </w:tc>
        <w:tc>
          <w:tcPr>
            <w:tcW w:w="3969" w:type="dxa"/>
          </w:tcPr>
          <w:p w:rsidR="002C1789" w:rsidRPr="00875148" w:rsidRDefault="002C1789" w:rsidP="00116B72">
            <w:pPr>
              <w:rPr>
                <w:rFonts w:ascii="Arial Narrow" w:hAnsi="Arial Narrow" w:cs="Arial"/>
                <w:b/>
                <w:color w:val="0000FF"/>
              </w:rPr>
            </w:pPr>
            <w:r w:rsidRPr="00875148">
              <w:rPr>
                <w:rFonts w:ascii="Arial Narrow" w:hAnsi="Arial Narrow" w:cs="Arial"/>
                <w:b/>
                <w:color w:val="0000FF"/>
              </w:rPr>
              <w:t>Chave de Acesso</w:t>
            </w:r>
          </w:p>
        </w:tc>
        <w:tc>
          <w:tcPr>
            <w:tcW w:w="1701" w:type="dxa"/>
          </w:tcPr>
          <w:p w:rsidR="002C1789" w:rsidRPr="00875148" w:rsidRDefault="002C1789" w:rsidP="00116B72">
            <w:pPr>
              <w:rPr>
                <w:rFonts w:ascii="Arial Narrow" w:hAnsi="Arial Narrow" w:cs="Arial"/>
                <w:b/>
                <w:color w:val="0000FF"/>
              </w:rPr>
            </w:pPr>
            <w:r w:rsidRPr="00875148">
              <w:rPr>
                <w:rFonts w:ascii="Arial Narrow" w:hAnsi="Arial Narrow" w:cs="Arial"/>
                <w:b/>
                <w:color w:val="0000FF"/>
              </w:rPr>
              <w:t>Localizado na Tabela</w:t>
            </w:r>
          </w:p>
        </w:tc>
      </w:tr>
      <w:tr w:rsidR="002C1789" w:rsidRPr="00875148" w:rsidTr="00092FF2">
        <w:trPr>
          <w:trHeight w:val="236"/>
        </w:trPr>
        <w:tc>
          <w:tcPr>
            <w:tcW w:w="708" w:type="dxa"/>
          </w:tcPr>
          <w:p w:rsidR="002C1789" w:rsidRPr="00875148" w:rsidRDefault="002C1789" w:rsidP="002A4DAE">
            <w:pPr>
              <w:jc w:val="center"/>
              <w:rPr>
                <w:rFonts w:ascii="Arial Narrow" w:hAnsi="Arial Narrow" w:cs="Arial"/>
                <w:caps/>
                <w:color w:val="000000"/>
              </w:rPr>
            </w:pPr>
          </w:p>
        </w:tc>
        <w:tc>
          <w:tcPr>
            <w:tcW w:w="2835" w:type="dxa"/>
          </w:tcPr>
          <w:p w:rsidR="002C1789" w:rsidRPr="00875148" w:rsidRDefault="002C1789" w:rsidP="00116B72">
            <w:pPr>
              <w:rPr>
                <w:rFonts w:ascii="Arial Narrow" w:hAnsi="Arial Narrow" w:cs="Arial"/>
                <w:b/>
                <w:color w:val="000000"/>
              </w:rPr>
            </w:pPr>
          </w:p>
        </w:tc>
        <w:tc>
          <w:tcPr>
            <w:tcW w:w="3969" w:type="dxa"/>
          </w:tcPr>
          <w:p w:rsidR="002C1789" w:rsidRPr="009540DC" w:rsidRDefault="002C1789" w:rsidP="00D013E8">
            <w:pPr>
              <w:pStyle w:val="Cabealho"/>
              <w:tabs>
                <w:tab w:val="clear" w:pos="4320"/>
                <w:tab w:val="clear" w:pos="8640"/>
              </w:tabs>
              <w:rPr>
                <w:rFonts w:ascii="Arial Narrow" w:hAnsi="Arial Narrow" w:cs="Arial"/>
                <w:color w:val="000000"/>
              </w:rPr>
            </w:pPr>
          </w:p>
        </w:tc>
        <w:tc>
          <w:tcPr>
            <w:tcW w:w="1701" w:type="dxa"/>
          </w:tcPr>
          <w:p w:rsidR="002C1789" w:rsidRPr="00875148" w:rsidRDefault="002C1789" w:rsidP="00D013E8">
            <w:pPr>
              <w:rPr>
                <w:rFonts w:ascii="Arial Narrow" w:hAnsi="Arial Narrow" w:cs="Arial"/>
                <w:color w:val="000000"/>
              </w:rPr>
            </w:pPr>
          </w:p>
        </w:tc>
      </w:tr>
    </w:tbl>
    <w:p w:rsidR="002C1789" w:rsidRPr="00875148" w:rsidRDefault="002C1789" w:rsidP="00116B72">
      <w:pPr>
        <w:rPr>
          <w:rFonts w:ascii="Arial Narrow" w:hAnsi="Arial Narrow"/>
        </w:rPr>
      </w:pPr>
    </w:p>
    <w:p w:rsidR="002C1789" w:rsidRPr="00875148" w:rsidRDefault="002C1789" w:rsidP="00517854">
      <w:pPr>
        <w:pStyle w:val="Ttulo2"/>
        <w:numPr>
          <w:ilvl w:val="1"/>
          <w:numId w:val="2"/>
        </w:numPr>
        <w:rPr>
          <w:rFonts w:ascii="Arial Narrow" w:hAnsi="Arial Narrow"/>
          <w:sz w:val="20"/>
        </w:rPr>
      </w:pPr>
      <w:r w:rsidRPr="00875148">
        <w:rPr>
          <w:rFonts w:ascii="Arial Narrow" w:hAnsi="Arial Narrow"/>
          <w:sz w:val="20"/>
        </w:rPr>
        <w:t>Formatação das Telas;</w:t>
      </w:r>
    </w:p>
    <w:p w:rsidR="002C1789" w:rsidRPr="00875148" w:rsidRDefault="002C1789" w:rsidP="00517854">
      <w:pPr>
        <w:rPr>
          <w:rFonts w:ascii="Arial Narrow" w:hAnsi="Arial Narrow"/>
        </w:rPr>
      </w:pPr>
    </w:p>
    <w:tbl>
      <w:tblPr>
        <w:tblW w:w="843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9"/>
        <w:gridCol w:w="1496"/>
        <w:gridCol w:w="1888"/>
        <w:gridCol w:w="1808"/>
      </w:tblGrid>
      <w:tr w:rsidR="002C1789" w:rsidRPr="00875148">
        <w:trPr>
          <w:trHeight w:val="204"/>
        </w:trPr>
        <w:tc>
          <w:tcPr>
            <w:tcW w:w="3239" w:type="dxa"/>
          </w:tcPr>
          <w:p w:rsidR="002C1789" w:rsidRPr="00875148" w:rsidRDefault="002C1789" w:rsidP="00A837DC">
            <w:pPr>
              <w:rPr>
                <w:rFonts w:ascii="Arial Narrow" w:hAnsi="Arial Narrow" w:cs="Arial"/>
                <w:b/>
                <w:caps/>
                <w:color w:val="0000FF"/>
              </w:rPr>
            </w:pPr>
            <w:r w:rsidRPr="00875148">
              <w:rPr>
                <w:rFonts w:ascii="Arial Narrow" w:hAnsi="Arial Narrow" w:cs="Arial"/>
                <w:b/>
                <w:caps/>
                <w:color w:val="0000FF"/>
              </w:rPr>
              <w:t>COLUNA</w:t>
            </w:r>
          </w:p>
        </w:tc>
        <w:tc>
          <w:tcPr>
            <w:tcW w:w="1496" w:type="dxa"/>
          </w:tcPr>
          <w:p w:rsidR="002C1789" w:rsidRPr="00875148" w:rsidRDefault="002C1789" w:rsidP="00A837DC">
            <w:pPr>
              <w:rPr>
                <w:rFonts w:ascii="Arial Narrow" w:hAnsi="Arial Narrow" w:cs="Arial"/>
                <w:b/>
                <w:color w:val="0000FF"/>
              </w:rPr>
            </w:pPr>
            <w:r w:rsidRPr="00875148">
              <w:rPr>
                <w:rFonts w:ascii="Arial Narrow" w:hAnsi="Arial Narrow" w:cs="Arial"/>
                <w:b/>
                <w:color w:val="0000FF"/>
              </w:rPr>
              <w:t>LABEL</w:t>
            </w:r>
          </w:p>
        </w:tc>
        <w:tc>
          <w:tcPr>
            <w:tcW w:w="1888" w:type="dxa"/>
          </w:tcPr>
          <w:p w:rsidR="002C1789" w:rsidRPr="009540DC" w:rsidRDefault="002C1789" w:rsidP="00A837DC">
            <w:pPr>
              <w:pStyle w:val="Ttulo1"/>
              <w:ind w:left="0"/>
              <w:jc w:val="left"/>
              <w:rPr>
                <w:rFonts w:ascii="Arial Narrow" w:hAnsi="Arial Narrow" w:cs="Arial"/>
                <w:bCs w:val="0"/>
                <w:color w:val="0000FF"/>
                <w:kern w:val="0"/>
                <w:sz w:val="20"/>
                <w:szCs w:val="20"/>
              </w:rPr>
            </w:pPr>
            <w:r w:rsidRPr="009540DC">
              <w:rPr>
                <w:rFonts w:ascii="Arial Narrow" w:hAnsi="Arial Narrow" w:cs="Arial"/>
                <w:bCs w:val="0"/>
                <w:color w:val="0000FF"/>
                <w:kern w:val="0"/>
                <w:sz w:val="20"/>
                <w:szCs w:val="20"/>
              </w:rPr>
              <w:t>TABELA</w:t>
            </w:r>
          </w:p>
        </w:tc>
        <w:tc>
          <w:tcPr>
            <w:tcW w:w="1808" w:type="dxa"/>
          </w:tcPr>
          <w:p w:rsidR="002C1789" w:rsidRPr="00875148" w:rsidRDefault="002C1789" w:rsidP="00A837DC">
            <w:pPr>
              <w:rPr>
                <w:rFonts w:ascii="Arial Narrow" w:hAnsi="Arial Narrow" w:cs="Arial"/>
                <w:b/>
                <w:color w:val="0000FF"/>
              </w:rPr>
            </w:pPr>
            <w:r w:rsidRPr="00875148">
              <w:rPr>
                <w:rFonts w:ascii="Arial Narrow" w:hAnsi="Arial Narrow" w:cs="Arial"/>
                <w:b/>
                <w:color w:val="0000FF"/>
              </w:rPr>
              <w:t>OBJETO</w:t>
            </w:r>
          </w:p>
        </w:tc>
      </w:tr>
      <w:tr w:rsidR="002C1789" w:rsidRPr="00875148">
        <w:tc>
          <w:tcPr>
            <w:tcW w:w="3239" w:type="dxa"/>
          </w:tcPr>
          <w:p w:rsidR="002C1789" w:rsidRPr="00875148" w:rsidRDefault="002C1789" w:rsidP="00A837DC">
            <w:pPr>
              <w:rPr>
                <w:rStyle w:val="Negritoatributo"/>
                <w:rFonts w:ascii="Arial Narrow" w:hAnsi="Arial Narrow" w:cs="Arial"/>
                <w:b w:val="0"/>
                <w:caps/>
                <w:color w:val="0000FF"/>
              </w:rPr>
            </w:pPr>
          </w:p>
        </w:tc>
        <w:tc>
          <w:tcPr>
            <w:tcW w:w="1496" w:type="dxa"/>
          </w:tcPr>
          <w:p w:rsidR="002C1789" w:rsidRPr="00875148" w:rsidRDefault="002C1789" w:rsidP="00A837DC">
            <w:pPr>
              <w:rPr>
                <w:rFonts w:ascii="Arial Narrow" w:hAnsi="Arial Narrow" w:cs="Arial"/>
                <w:color w:val="0000FF"/>
              </w:rPr>
            </w:pPr>
          </w:p>
        </w:tc>
        <w:tc>
          <w:tcPr>
            <w:tcW w:w="1888" w:type="dxa"/>
          </w:tcPr>
          <w:p w:rsidR="002C1789" w:rsidRPr="00875148" w:rsidRDefault="002C1789" w:rsidP="00A837DC">
            <w:pPr>
              <w:rPr>
                <w:rStyle w:val="Negritoatributo"/>
                <w:rFonts w:ascii="Arial Narrow" w:hAnsi="Arial Narrow" w:cs="Arial"/>
                <w:color w:val="0000FF"/>
              </w:rPr>
            </w:pPr>
          </w:p>
        </w:tc>
        <w:tc>
          <w:tcPr>
            <w:tcW w:w="1808" w:type="dxa"/>
          </w:tcPr>
          <w:p w:rsidR="002C1789" w:rsidRPr="00875148" w:rsidRDefault="002C1789" w:rsidP="00A837DC">
            <w:pPr>
              <w:rPr>
                <w:rFonts w:ascii="Arial Narrow" w:hAnsi="Arial Narrow" w:cs="Arial"/>
                <w:color w:val="0000FF"/>
              </w:rPr>
            </w:pPr>
          </w:p>
        </w:tc>
      </w:tr>
    </w:tbl>
    <w:p w:rsidR="002C1789" w:rsidRPr="00875148" w:rsidRDefault="002C1789" w:rsidP="00752424">
      <w:pPr>
        <w:spacing w:before="30" w:after="30"/>
        <w:ind w:left="720"/>
        <w:rPr>
          <w:rFonts w:ascii="Arial Narrow" w:hAnsi="Arial Narrow" w:cs="Arial"/>
          <w:color w:val="0000FF"/>
        </w:rPr>
      </w:pPr>
    </w:p>
    <w:p w:rsidR="002C1789" w:rsidRPr="00875148" w:rsidRDefault="002C1789" w:rsidP="00BE1A1C">
      <w:pPr>
        <w:pStyle w:val="Ttulo2"/>
        <w:numPr>
          <w:ilvl w:val="1"/>
          <w:numId w:val="2"/>
        </w:numPr>
        <w:rPr>
          <w:rFonts w:ascii="Arial Narrow" w:hAnsi="Arial Narrow"/>
          <w:sz w:val="20"/>
        </w:rPr>
      </w:pPr>
      <w:r w:rsidRPr="00875148">
        <w:rPr>
          <w:rFonts w:ascii="Arial Narrow" w:hAnsi="Arial Narrow"/>
          <w:sz w:val="20"/>
        </w:rPr>
        <w:t>Formatação dos Relatórios;</w:t>
      </w:r>
    </w:p>
    <w:p w:rsidR="002C1789" w:rsidRPr="00875148" w:rsidRDefault="002C1789" w:rsidP="00BE1A1C">
      <w:pPr>
        <w:rPr>
          <w:rFonts w:ascii="Arial Narrow" w:hAnsi="Arial Narrow"/>
        </w:rPr>
      </w:pPr>
    </w:p>
    <w:tbl>
      <w:tblPr>
        <w:tblW w:w="8431"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39"/>
        <w:gridCol w:w="1496"/>
        <w:gridCol w:w="1888"/>
        <w:gridCol w:w="1808"/>
      </w:tblGrid>
      <w:tr w:rsidR="002C1789" w:rsidRPr="00875148">
        <w:trPr>
          <w:trHeight w:val="204"/>
        </w:trPr>
        <w:tc>
          <w:tcPr>
            <w:tcW w:w="3239" w:type="dxa"/>
          </w:tcPr>
          <w:p w:rsidR="002C1789" w:rsidRPr="00875148" w:rsidRDefault="002C1789" w:rsidP="00725A0D">
            <w:pPr>
              <w:rPr>
                <w:rFonts w:ascii="Arial Narrow" w:hAnsi="Arial Narrow" w:cs="Arial"/>
                <w:b/>
                <w:caps/>
                <w:color w:val="0000FF"/>
              </w:rPr>
            </w:pPr>
            <w:r w:rsidRPr="00875148">
              <w:rPr>
                <w:rFonts w:ascii="Arial Narrow" w:hAnsi="Arial Narrow" w:cs="Arial"/>
                <w:b/>
                <w:caps/>
                <w:color w:val="0000FF"/>
              </w:rPr>
              <w:t>COLUNA</w:t>
            </w:r>
          </w:p>
        </w:tc>
        <w:tc>
          <w:tcPr>
            <w:tcW w:w="1496" w:type="dxa"/>
          </w:tcPr>
          <w:p w:rsidR="002C1789" w:rsidRPr="00875148" w:rsidRDefault="002C1789" w:rsidP="00725A0D">
            <w:pPr>
              <w:rPr>
                <w:rFonts w:ascii="Arial Narrow" w:hAnsi="Arial Narrow" w:cs="Arial"/>
                <w:b/>
                <w:color w:val="0000FF"/>
              </w:rPr>
            </w:pPr>
            <w:r w:rsidRPr="00875148">
              <w:rPr>
                <w:rFonts w:ascii="Arial Narrow" w:hAnsi="Arial Narrow" w:cs="Arial"/>
                <w:b/>
                <w:color w:val="0000FF"/>
              </w:rPr>
              <w:t>LABEL</w:t>
            </w:r>
          </w:p>
        </w:tc>
        <w:tc>
          <w:tcPr>
            <w:tcW w:w="1888" w:type="dxa"/>
          </w:tcPr>
          <w:p w:rsidR="002C1789" w:rsidRPr="009540DC" w:rsidRDefault="002C1789" w:rsidP="00725A0D">
            <w:pPr>
              <w:pStyle w:val="Ttulo1"/>
              <w:ind w:left="0"/>
              <w:jc w:val="left"/>
              <w:rPr>
                <w:rFonts w:ascii="Arial Narrow" w:hAnsi="Arial Narrow" w:cs="Arial"/>
                <w:bCs w:val="0"/>
                <w:color w:val="0000FF"/>
                <w:kern w:val="0"/>
                <w:sz w:val="20"/>
                <w:szCs w:val="20"/>
              </w:rPr>
            </w:pPr>
            <w:r w:rsidRPr="009540DC">
              <w:rPr>
                <w:rFonts w:ascii="Arial Narrow" w:hAnsi="Arial Narrow" w:cs="Arial"/>
                <w:bCs w:val="0"/>
                <w:color w:val="0000FF"/>
                <w:kern w:val="0"/>
                <w:sz w:val="20"/>
                <w:szCs w:val="20"/>
              </w:rPr>
              <w:t>TABELA</w:t>
            </w:r>
          </w:p>
        </w:tc>
        <w:tc>
          <w:tcPr>
            <w:tcW w:w="1808" w:type="dxa"/>
          </w:tcPr>
          <w:p w:rsidR="002C1789" w:rsidRPr="00875148" w:rsidRDefault="002C1789" w:rsidP="00725A0D">
            <w:pPr>
              <w:rPr>
                <w:rFonts w:ascii="Arial Narrow" w:hAnsi="Arial Narrow" w:cs="Arial"/>
                <w:b/>
                <w:color w:val="0000FF"/>
              </w:rPr>
            </w:pPr>
            <w:r w:rsidRPr="00875148">
              <w:rPr>
                <w:rFonts w:ascii="Arial Narrow" w:hAnsi="Arial Narrow" w:cs="Arial"/>
                <w:b/>
                <w:color w:val="0000FF"/>
              </w:rPr>
              <w:t>OBJETO</w:t>
            </w:r>
          </w:p>
        </w:tc>
      </w:tr>
      <w:tr w:rsidR="002C1789" w:rsidRPr="00875148">
        <w:tc>
          <w:tcPr>
            <w:tcW w:w="3239" w:type="dxa"/>
          </w:tcPr>
          <w:p w:rsidR="002C1789" w:rsidRPr="00875148" w:rsidRDefault="002C1789" w:rsidP="00725A0D">
            <w:pPr>
              <w:rPr>
                <w:rStyle w:val="Negritoatributo"/>
                <w:rFonts w:ascii="Arial Narrow" w:hAnsi="Arial Narrow" w:cs="Arial"/>
                <w:b w:val="0"/>
                <w:caps/>
                <w:color w:val="0000FF"/>
              </w:rPr>
            </w:pPr>
          </w:p>
        </w:tc>
        <w:tc>
          <w:tcPr>
            <w:tcW w:w="1496" w:type="dxa"/>
          </w:tcPr>
          <w:p w:rsidR="002C1789" w:rsidRPr="00875148" w:rsidRDefault="002C1789" w:rsidP="00725A0D">
            <w:pPr>
              <w:rPr>
                <w:rFonts w:ascii="Arial Narrow" w:hAnsi="Arial Narrow" w:cs="Arial"/>
                <w:color w:val="0000FF"/>
              </w:rPr>
            </w:pPr>
          </w:p>
        </w:tc>
        <w:tc>
          <w:tcPr>
            <w:tcW w:w="1888" w:type="dxa"/>
          </w:tcPr>
          <w:p w:rsidR="002C1789" w:rsidRPr="00875148" w:rsidRDefault="002C1789" w:rsidP="00725A0D">
            <w:pPr>
              <w:rPr>
                <w:rStyle w:val="Negritoatributo"/>
                <w:rFonts w:ascii="Arial Narrow" w:hAnsi="Arial Narrow" w:cs="Arial"/>
                <w:color w:val="0000FF"/>
              </w:rPr>
            </w:pPr>
          </w:p>
        </w:tc>
        <w:tc>
          <w:tcPr>
            <w:tcW w:w="1808" w:type="dxa"/>
          </w:tcPr>
          <w:p w:rsidR="002C1789" w:rsidRPr="00875148" w:rsidRDefault="002C1789" w:rsidP="00725A0D">
            <w:pPr>
              <w:rPr>
                <w:rFonts w:ascii="Arial Narrow" w:hAnsi="Arial Narrow" w:cs="Arial"/>
                <w:color w:val="0000FF"/>
              </w:rPr>
            </w:pPr>
          </w:p>
        </w:tc>
      </w:tr>
    </w:tbl>
    <w:p w:rsidR="002C1789" w:rsidRPr="00875148" w:rsidRDefault="002C1789" w:rsidP="00517854">
      <w:pPr>
        <w:pStyle w:val="Ttulo2"/>
        <w:numPr>
          <w:ilvl w:val="1"/>
          <w:numId w:val="2"/>
        </w:numPr>
        <w:rPr>
          <w:rFonts w:ascii="Arial Narrow" w:hAnsi="Arial Narrow"/>
          <w:sz w:val="20"/>
        </w:rPr>
      </w:pPr>
      <w:r w:rsidRPr="00875148">
        <w:rPr>
          <w:rFonts w:ascii="Arial Narrow" w:hAnsi="Arial Narrow"/>
          <w:sz w:val="20"/>
        </w:rPr>
        <w:t>Manutenção das Tabelas;</w:t>
      </w:r>
    </w:p>
    <w:p w:rsidR="002C1789" w:rsidRPr="00875148" w:rsidRDefault="002C1789" w:rsidP="00517854">
      <w:pPr>
        <w:rPr>
          <w:rFonts w:ascii="Arial Narrow" w:hAnsi="Arial Narrow"/>
        </w:rPr>
      </w:pPr>
    </w:p>
    <w:p w:rsidR="002C1789" w:rsidRPr="00875148" w:rsidRDefault="002C1789" w:rsidP="00D82DF3">
      <w:pPr>
        <w:pStyle w:val="Ttulo2"/>
        <w:numPr>
          <w:ilvl w:val="2"/>
          <w:numId w:val="2"/>
        </w:numPr>
        <w:rPr>
          <w:rFonts w:ascii="Arial Narrow" w:hAnsi="Arial Narrow"/>
          <w:sz w:val="20"/>
        </w:rPr>
      </w:pPr>
      <w:r w:rsidRPr="00875148">
        <w:rPr>
          <w:rFonts w:ascii="Arial Narrow" w:hAnsi="Arial Narrow"/>
          <w:sz w:val="20"/>
        </w:rPr>
        <w:t>Inclusão Tabela</w:t>
      </w:r>
    </w:p>
    <w:p w:rsidR="002C1789" w:rsidRPr="00875148" w:rsidRDefault="002C1789" w:rsidP="000F5D38">
      <w:pPr>
        <w:rPr>
          <w:rFonts w:ascii="Arial Narrow" w:hAnsi="Arial Narrow"/>
        </w:rPr>
      </w:pPr>
    </w:p>
    <w:tbl>
      <w:tblPr>
        <w:tblW w:w="6804" w:type="dxa"/>
        <w:tblInd w:w="1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20"/>
        <w:gridCol w:w="2292"/>
        <w:gridCol w:w="992"/>
      </w:tblGrid>
      <w:tr w:rsidR="002C1789" w:rsidRPr="00875148" w:rsidTr="008573CA">
        <w:trPr>
          <w:trHeight w:val="204"/>
        </w:trPr>
        <w:tc>
          <w:tcPr>
            <w:tcW w:w="3520" w:type="dxa"/>
          </w:tcPr>
          <w:p w:rsidR="002C1789" w:rsidRPr="00875148" w:rsidRDefault="002C1789" w:rsidP="002D69A4">
            <w:pPr>
              <w:rPr>
                <w:rFonts w:ascii="Arial Narrow" w:hAnsi="Arial Narrow" w:cs="Arial"/>
                <w:b/>
                <w:caps/>
                <w:color w:val="0000FF"/>
              </w:rPr>
            </w:pPr>
            <w:r w:rsidRPr="00875148">
              <w:rPr>
                <w:rFonts w:ascii="Arial Narrow" w:hAnsi="Arial Narrow" w:cs="Arial"/>
                <w:b/>
                <w:caps/>
                <w:color w:val="0000FF"/>
              </w:rPr>
              <w:t>COLUNA</w:t>
            </w:r>
          </w:p>
        </w:tc>
        <w:tc>
          <w:tcPr>
            <w:tcW w:w="2292" w:type="dxa"/>
          </w:tcPr>
          <w:p w:rsidR="002C1789" w:rsidRPr="00875148" w:rsidRDefault="002C1789" w:rsidP="002D69A4">
            <w:pPr>
              <w:rPr>
                <w:rFonts w:ascii="Arial Narrow" w:hAnsi="Arial Narrow" w:cs="Arial"/>
                <w:b/>
                <w:color w:val="0000FF"/>
              </w:rPr>
            </w:pPr>
            <w:r w:rsidRPr="00875148">
              <w:rPr>
                <w:rFonts w:ascii="Arial Narrow" w:hAnsi="Arial Narrow" w:cs="Arial"/>
                <w:b/>
                <w:color w:val="0000FF"/>
              </w:rPr>
              <w:t>Conteúdo</w:t>
            </w:r>
          </w:p>
        </w:tc>
        <w:tc>
          <w:tcPr>
            <w:tcW w:w="992" w:type="dxa"/>
          </w:tcPr>
          <w:p w:rsidR="002C1789" w:rsidRPr="009540DC" w:rsidRDefault="002C1789" w:rsidP="002B1A0A">
            <w:pPr>
              <w:pStyle w:val="Ttulo1"/>
              <w:ind w:left="0"/>
              <w:jc w:val="left"/>
              <w:rPr>
                <w:rFonts w:ascii="Arial Narrow" w:hAnsi="Arial Narrow" w:cs="Arial"/>
                <w:bCs w:val="0"/>
                <w:color w:val="0000FF"/>
                <w:kern w:val="0"/>
                <w:sz w:val="20"/>
                <w:szCs w:val="20"/>
              </w:rPr>
            </w:pPr>
            <w:r w:rsidRPr="009540DC">
              <w:rPr>
                <w:rFonts w:ascii="Arial Narrow" w:hAnsi="Arial Narrow" w:cs="Arial"/>
                <w:bCs w:val="0"/>
                <w:color w:val="0000FF"/>
                <w:kern w:val="0"/>
                <w:sz w:val="20"/>
                <w:szCs w:val="20"/>
              </w:rPr>
              <w:t>Origem</w:t>
            </w:r>
          </w:p>
        </w:tc>
      </w:tr>
      <w:tr w:rsidR="002C1789" w:rsidRPr="00875148" w:rsidTr="008573CA">
        <w:tc>
          <w:tcPr>
            <w:tcW w:w="3520" w:type="dxa"/>
          </w:tcPr>
          <w:p w:rsidR="002C1789" w:rsidRPr="00875148" w:rsidRDefault="002C1789" w:rsidP="00D013E8">
            <w:pPr>
              <w:rPr>
                <w:rStyle w:val="Negritoatributo"/>
                <w:rFonts w:ascii="Arial Narrow" w:hAnsi="Arial Narrow" w:cs="Arial"/>
                <w:b w:val="0"/>
                <w:caps/>
                <w:color w:val="0000FF"/>
              </w:rPr>
            </w:pPr>
          </w:p>
        </w:tc>
        <w:tc>
          <w:tcPr>
            <w:tcW w:w="2292" w:type="dxa"/>
          </w:tcPr>
          <w:p w:rsidR="002C1789" w:rsidRPr="00875148" w:rsidRDefault="002C1789" w:rsidP="00321262">
            <w:pPr>
              <w:rPr>
                <w:rStyle w:val="Negritoatributo"/>
                <w:rFonts w:ascii="Arial Narrow" w:hAnsi="Arial Narrow" w:cs="Arial"/>
                <w:b w:val="0"/>
                <w:color w:val="0000FF"/>
              </w:rPr>
            </w:pPr>
          </w:p>
        </w:tc>
        <w:tc>
          <w:tcPr>
            <w:tcW w:w="992" w:type="dxa"/>
          </w:tcPr>
          <w:p w:rsidR="002C1789" w:rsidRPr="00875148" w:rsidRDefault="002C1789" w:rsidP="002B1A0A">
            <w:pPr>
              <w:rPr>
                <w:rStyle w:val="Negritoatributo"/>
                <w:rFonts w:ascii="Arial Narrow" w:hAnsi="Arial Narrow" w:cs="Arial"/>
                <w:b w:val="0"/>
                <w:color w:val="0000FF"/>
              </w:rPr>
            </w:pPr>
          </w:p>
        </w:tc>
      </w:tr>
    </w:tbl>
    <w:p w:rsidR="002C1789" w:rsidRPr="00875148" w:rsidRDefault="002C1789" w:rsidP="00116B72">
      <w:pPr>
        <w:rPr>
          <w:rFonts w:ascii="Arial Narrow" w:hAnsi="Arial Narrow"/>
        </w:rPr>
      </w:pPr>
    </w:p>
    <w:p w:rsidR="002C1789" w:rsidRPr="00875148" w:rsidRDefault="002C1789" w:rsidP="00D82DF3">
      <w:pPr>
        <w:pStyle w:val="Ttulo2"/>
        <w:numPr>
          <w:ilvl w:val="2"/>
          <w:numId w:val="2"/>
        </w:numPr>
        <w:rPr>
          <w:rFonts w:ascii="Arial Narrow" w:hAnsi="Arial Narrow"/>
          <w:sz w:val="20"/>
        </w:rPr>
      </w:pPr>
      <w:r w:rsidRPr="00875148">
        <w:rPr>
          <w:rFonts w:ascii="Arial Narrow" w:hAnsi="Arial Narrow"/>
          <w:sz w:val="20"/>
        </w:rPr>
        <w:t>Alteração Tabela</w:t>
      </w:r>
    </w:p>
    <w:p w:rsidR="002C1789" w:rsidRPr="00875148" w:rsidRDefault="002C1789" w:rsidP="000F5D38">
      <w:pPr>
        <w:pStyle w:val="Ttulo2"/>
        <w:numPr>
          <w:ilvl w:val="0"/>
          <w:numId w:val="0"/>
        </w:numPr>
        <w:ind w:left="1080"/>
        <w:rPr>
          <w:rFonts w:ascii="Arial Narrow" w:hAnsi="Arial Narrow"/>
          <w:sz w:val="20"/>
        </w:rPr>
      </w:pPr>
    </w:p>
    <w:tbl>
      <w:tblPr>
        <w:tblW w:w="6812" w:type="dxa"/>
        <w:tblInd w:w="1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93"/>
        <w:gridCol w:w="2370"/>
        <w:gridCol w:w="949"/>
      </w:tblGrid>
      <w:tr w:rsidR="002C1789" w:rsidRPr="00875148" w:rsidTr="00974529">
        <w:trPr>
          <w:trHeight w:val="204"/>
        </w:trPr>
        <w:tc>
          <w:tcPr>
            <w:tcW w:w="3493" w:type="dxa"/>
          </w:tcPr>
          <w:p w:rsidR="002C1789" w:rsidRPr="00875148" w:rsidRDefault="002C1789" w:rsidP="00186729">
            <w:pPr>
              <w:rPr>
                <w:rFonts w:ascii="Arial Narrow" w:hAnsi="Arial Narrow" w:cs="Arial"/>
                <w:b/>
                <w:caps/>
                <w:color w:val="0000FF"/>
              </w:rPr>
            </w:pPr>
            <w:r w:rsidRPr="00875148">
              <w:rPr>
                <w:rFonts w:ascii="Arial Narrow" w:hAnsi="Arial Narrow" w:cs="Arial"/>
                <w:b/>
                <w:caps/>
                <w:color w:val="0000FF"/>
              </w:rPr>
              <w:t>COLUNA</w:t>
            </w:r>
          </w:p>
        </w:tc>
        <w:tc>
          <w:tcPr>
            <w:tcW w:w="2370" w:type="dxa"/>
          </w:tcPr>
          <w:p w:rsidR="002C1789" w:rsidRPr="00875148" w:rsidRDefault="002C1789" w:rsidP="00186729">
            <w:pPr>
              <w:rPr>
                <w:rFonts w:ascii="Arial Narrow" w:hAnsi="Arial Narrow" w:cs="Arial"/>
                <w:b/>
                <w:color w:val="0000FF"/>
              </w:rPr>
            </w:pPr>
            <w:r w:rsidRPr="00875148">
              <w:rPr>
                <w:rFonts w:ascii="Arial Narrow" w:hAnsi="Arial Narrow" w:cs="Arial"/>
                <w:b/>
                <w:color w:val="0000FF"/>
              </w:rPr>
              <w:t>Conteúdo</w:t>
            </w:r>
          </w:p>
        </w:tc>
        <w:tc>
          <w:tcPr>
            <w:tcW w:w="949" w:type="dxa"/>
          </w:tcPr>
          <w:p w:rsidR="002C1789" w:rsidRPr="009540DC" w:rsidRDefault="002C1789" w:rsidP="00186729">
            <w:pPr>
              <w:pStyle w:val="Ttulo1"/>
              <w:ind w:left="0"/>
              <w:jc w:val="left"/>
              <w:rPr>
                <w:rFonts w:ascii="Arial Narrow" w:hAnsi="Arial Narrow" w:cs="Arial"/>
                <w:bCs w:val="0"/>
                <w:color w:val="0000FF"/>
                <w:kern w:val="0"/>
                <w:sz w:val="20"/>
                <w:szCs w:val="20"/>
              </w:rPr>
            </w:pPr>
            <w:r w:rsidRPr="009540DC">
              <w:rPr>
                <w:rFonts w:ascii="Arial Narrow" w:hAnsi="Arial Narrow" w:cs="Arial"/>
                <w:bCs w:val="0"/>
                <w:color w:val="0000FF"/>
                <w:kern w:val="0"/>
                <w:sz w:val="20"/>
                <w:szCs w:val="20"/>
              </w:rPr>
              <w:t>Origem</w:t>
            </w:r>
          </w:p>
        </w:tc>
      </w:tr>
      <w:tr w:rsidR="002C1789" w:rsidRPr="00875148" w:rsidTr="00974529">
        <w:tc>
          <w:tcPr>
            <w:tcW w:w="3493" w:type="dxa"/>
          </w:tcPr>
          <w:p w:rsidR="002C1789" w:rsidRPr="00875148" w:rsidRDefault="002C1789" w:rsidP="00186729">
            <w:pPr>
              <w:rPr>
                <w:rStyle w:val="Negritoatributo"/>
                <w:rFonts w:ascii="Arial Narrow" w:hAnsi="Arial Narrow" w:cs="Arial"/>
                <w:b w:val="0"/>
                <w:caps/>
                <w:color w:val="0000FF"/>
              </w:rPr>
            </w:pPr>
          </w:p>
        </w:tc>
        <w:tc>
          <w:tcPr>
            <w:tcW w:w="2370" w:type="dxa"/>
          </w:tcPr>
          <w:p w:rsidR="002C1789" w:rsidRPr="00875148" w:rsidRDefault="002C1789">
            <w:pPr>
              <w:rPr>
                <w:rFonts w:ascii="Arial Narrow" w:hAnsi="Arial Narrow"/>
              </w:rPr>
            </w:pPr>
          </w:p>
        </w:tc>
        <w:tc>
          <w:tcPr>
            <w:tcW w:w="949" w:type="dxa"/>
          </w:tcPr>
          <w:p w:rsidR="002C1789" w:rsidRPr="00875148" w:rsidRDefault="002C1789" w:rsidP="00186729">
            <w:pPr>
              <w:rPr>
                <w:rStyle w:val="Negritoatributo"/>
                <w:rFonts w:ascii="Arial Narrow" w:hAnsi="Arial Narrow" w:cs="Arial"/>
                <w:b w:val="0"/>
                <w:color w:val="0000FF"/>
              </w:rPr>
            </w:pPr>
          </w:p>
        </w:tc>
      </w:tr>
    </w:tbl>
    <w:p w:rsidR="002C1789" w:rsidRPr="00875148" w:rsidRDefault="002C1789" w:rsidP="00550E13">
      <w:pPr>
        <w:pStyle w:val="Ttulo2"/>
        <w:numPr>
          <w:ilvl w:val="0"/>
          <w:numId w:val="0"/>
        </w:numPr>
        <w:ind w:left="1080"/>
        <w:rPr>
          <w:rFonts w:ascii="Arial Narrow" w:hAnsi="Arial Narrow"/>
          <w:sz w:val="20"/>
        </w:rPr>
      </w:pPr>
    </w:p>
    <w:p w:rsidR="002C1789" w:rsidRPr="00875148" w:rsidRDefault="002C1789" w:rsidP="00517854">
      <w:pPr>
        <w:pStyle w:val="Ttulo2"/>
        <w:numPr>
          <w:ilvl w:val="1"/>
          <w:numId w:val="2"/>
        </w:numPr>
        <w:rPr>
          <w:rFonts w:ascii="Arial Narrow" w:hAnsi="Arial Narrow"/>
          <w:sz w:val="20"/>
        </w:rPr>
      </w:pPr>
      <w:r w:rsidRPr="00875148">
        <w:rPr>
          <w:rFonts w:ascii="Arial Narrow" w:hAnsi="Arial Narrow"/>
          <w:sz w:val="20"/>
        </w:rPr>
        <w:t>Descrição do processo;</w:t>
      </w:r>
    </w:p>
    <w:p w:rsidR="002C1789" w:rsidRDefault="002C1789" w:rsidP="00AA323C">
      <w:pPr>
        <w:rPr>
          <w:rFonts w:ascii="Arial Narrow" w:hAnsi="Arial Narrow"/>
        </w:rPr>
      </w:pPr>
    </w:p>
    <w:p w:rsidR="002C1789" w:rsidRPr="00875148" w:rsidRDefault="002C1789">
      <w:pPr>
        <w:pStyle w:val="Ttulo2"/>
        <w:numPr>
          <w:ilvl w:val="0"/>
          <w:numId w:val="2"/>
        </w:numPr>
        <w:rPr>
          <w:rFonts w:ascii="Arial Narrow" w:hAnsi="Arial Narrow"/>
          <w:sz w:val="20"/>
        </w:rPr>
      </w:pPr>
      <w:r w:rsidRPr="00875148">
        <w:rPr>
          <w:rFonts w:ascii="Arial Narrow" w:hAnsi="Arial Narrow"/>
          <w:sz w:val="20"/>
        </w:rPr>
        <w:t>Telas envolvidas na Manutenção:</w:t>
      </w:r>
    </w:p>
    <w:p w:rsidR="002C1789" w:rsidRDefault="002C1789" w:rsidP="0010198B">
      <w:pPr>
        <w:ind w:left="426"/>
        <w:rPr>
          <w:rFonts w:ascii="Arial Narrow" w:hAnsi="Arial Narrow"/>
        </w:rPr>
      </w:pPr>
    </w:p>
    <w:p w:rsidR="002C1789" w:rsidRDefault="002C1789" w:rsidP="0010198B">
      <w:pPr>
        <w:ind w:left="426"/>
        <w:rPr>
          <w:rFonts w:ascii="Arial Narrow" w:hAnsi="Arial Narrow"/>
          <w:b/>
        </w:rPr>
      </w:pPr>
      <w:r w:rsidRPr="00271A13">
        <w:rPr>
          <w:rFonts w:ascii="Arial Narrow" w:hAnsi="Arial Narrow"/>
          <w:b/>
        </w:rPr>
        <w:t>“</w:t>
      </w:r>
      <w:r>
        <w:rPr>
          <w:rFonts w:ascii="Arial Narrow" w:hAnsi="Arial Narrow"/>
          <w:b/>
        </w:rPr>
        <w:t>Conferência de encalhe d</w:t>
      </w:r>
      <w:r w:rsidR="00274045">
        <w:rPr>
          <w:rFonts w:ascii="Arial Narrow" w:hAnsi="Arial Narrow"/>
          <w:b/>
        </w:rPr>
        <w:t>a</w:t>
      </w:r>
      <w:r>
        <w:rPr>
          <w:rFonts w:ascii="Arial Narrow" w:hAnsi="Arial Narrow"/>
          <w:b/>
        </w:rPr>
        <w:t xml:space="preserve"> </w:t>
      </w:r>
      <w:r w:rsidR="00E77B83">
        <w:rPr>
          <w:rFonts w:ascii="Arial Narrow" w:hAnsi="Arial Narrow"/>
          <w:b/>
        </w:rPr>
        <w:t>Cota</w:t>
      </w:r>
      <w:r w:rsidRPr="00271A13">
        <w:rPr>
          <w:rFonts w:ascii="Arial Narrow" w:hAnsi="Arial Narrow"/>
          <w:b/>
        </w:rPr>
        <w:t>”</w:t>
      </w:r>
    </w:p>
    <w:p w:rsidR="000B5690" w:rsidRDefault="000B5690" w:rsidP="0010198B">
      <w:pPr>
        <w:ind w:left="426"/>
        <w:rPr>
          <w:rFonts w:ascii="Arial Narrow" w:hAnsi="Arial Narrow"/>
          <w:b/>
        </w:rPr>
      </w:pPr>
    </w:p>
    <w:p w:rsidR="000B5690" w:rsidRPr="000B5690" w:rsidRDefault="000B5690" w:rsidP="000B5690">
      <w:pPr>
        <w:ind w:left="360"/>
        <w:rPr>
          <w:rFonts w:ascii="Calibri" w:hAnsi="Calibri" w:cs="Arial"/>
          <w:color w:val="002060"/>
          <w:sz w:val="22"/>
          <w:szCs w:val="22"/>
        </w:rPr>
      </w:pPr>
      <w:r w:rsidRPr="000B5690">
        <w:rPr>
          <w:rFonts w:ascii="Calibri" w:hAnsi="Calibri" w:cs="Arial"/>
          <w:color w:val="002060"/>
          <w:sz w:val="22"/>
          <w:szCs w:val="22"/>
        </w:rPr>
        <w:t>Ação:</w:t>
      </w:r>
    </w:p>
    <w:p w:rsidR="000B5690" w:rsidRDefault="000B5690" w:rsidP="000B5690">
      <w:pPr>
        <w:ind w:left="360"/>
        <w:rPr>
          <w:rFonts w:ascii="Calibri" w:hAnsi="Calibri" w:cs="Arial"/>
          <w:color w:val="002060"/>
          <w:sz w:val="22"/>
          <w:szCs w:val="22"/>
        </w:rPr>
      </w:pPr>
    </w:p>
    <w:p w:rsidR="000B5690" w:rsidRPr="000B5690" w:rsidRDefault="000B5690" w:rsidP="000B5690">
      <w:pPr>
        <w:ind w:left="360"/>
        <w:rPr>
          <w:rFonts w:ascii="Calibri" w:hAnsi="Calibri" w:cs="Arial"/>
          <w:color w:val="002060"/>
          <w:sz w:val="22"/>
          <w:szCs w:val="22"/>
          <w:u w:val="single"/>
        </w:rPr>
      </w:pPr>
      <w:r w:rsidRPr="000B5690">
        <w:rPr>
          <w:rFonts w:ascii="Calibri" w:hAnsi="Calibri" w:cs="Arial"/>
          <w:color w:val="002060"/>
          <w:sz w:val="22"/>
          <w:szCs w:val="22"/>
          <w:u w:val="single"/>
        </w:rPr>
        <w:lastRenderedPageBreak/>
        <w:t>Seleção da Cota</w:t>
      </w:r>
    </w:p>
    <w:p w:rsidR="000B5690" w:rsidRPr="000B5690" w:rsidRDefault="000B5690" w:rsidP="000B5690">
      <w:pPr>
        <w:ind w:left="360"/>
        <w:rPr>
          <w:rFonts w:ascii="Calibri" w:hAnsi="Calibri" w:cs="Arial"/>
          <w:color w:val="002060"/>
          <w:sz w:val="22"/>
          <w:szCs w:val="22"/>
        </w:rPr>
      </w:pPr>
    </w:p>
    <w:p w:rsidR="000B5690" w:rsidRDefault="000B5690" w:rsidP="000B5690">
      <w:pPr>
        <w:numPr>
          <w:ilvl w:val="0"/>
          <w:numId w:val="35"/>
        </w:numPr>
        <w:rPr>
          <w:rFonts w:ascii="Calibri" w:hAnsi="Calibri" w:cs="Arial"/>
          <w:color w:val="002060"/>
          <w:sz w:val="22"/>
          <w:szCs w:val="22"/>
        </w:rPr>
      </w:pPr>
      <w:r>
        <w:rPr>
          <w:rFonts w:ascii="Calibri" w:hAnsi="Calibri" w:cs="Arial"/>
          <w:color w:val="002060"/>
          <w:sz w:val="22"/>
          <w:szCs w:val="22"/>
        </w:rPr>
        <w:t>Cota: Número da cota que processará o encalhe.</w:t>
      </w:r>
    </w:p>
    <w:p w:rsidR="000B5690" w:rsidRPr="000B5690" w:rsidRDefault="000B5690" w:rsidP="000B5690">
      <w:pPr>
        <w:numPr>
          <w:ilvl w:val="0"/>
          <w:numId w:val="35"/>
        </w:numPr>
        <w:rPr>
          <w:rFonts w:ascii="Arial Narrow" w:hAnsi="Arial Narrow"/>
        </w:rPr>
      </w:pPr>
      <w:r w:rsidRPr="000B5690">
        <w:rPr>
          <w:rFonts w:ascii="Calibri" w:hAnsi="Calibri" w:cs="Arial"/>
          <w:color w:val="002060"/>
          <w:sz w:val="22"/>
          <w:szCs w:val="22"/>
        </w:rPr>
        <w:t xml:space="preserve">Valor CE Jornaleiro: Valor da Chamada de Encalhe informado pelo Jornaleiro. (a utilização </w:t>
      </w:r>
      <w:r>
        <w:rPr>
          <w:rFonts w:ascii="Calibri" w:hAnsi="Calibri" w:cs="Arial"/>
          <w:color w:val="002060"/>
          <w:sz w:val="22"/>
          <w:szCs w:val="22"/>
        </w:rPr>
        <w:t>deste recurso será parametrizável)</w:t>
      </w:r>
    </w:p>
    <w:p w:rsidR="000B5690" w:rsidRDefault="000B5690" w:rsidP="000B5690">
      <w:pPr>
        <w:ind w:left="426"/>
        <w:rPr>
          <w:rFonts w:ascii="Calibri" w:hAnsi="Calibri" w:cs="Arial"/>
          <w:color w:val="002060"/>
          <w:sz w:val="22"/>
          <w:szCs w:val="22"/>
        </w:rPr>
      </w:pPr>
    </w:p>
    <w:p w:rsidR="000B5690" w:rsidRDefault="000B5690" w:rsidP="000B5690">
      <w:pPr>
        <w:ind w:left="426"/>
        <w:rPr>
          <w:rFonts w:ascii="Calibri" w:hAnsi="Calibri" w:cs="Arial"/>
          <w:color w:val="002060"/>
          <w:sz w:val="22"/>
          <w:szCs w:val="22"/>
          <w:u w:val="single"/>
        </w:rPr>
      </w:pPr>
      <w:r w:rsidRPr="000B5690">
        <w:rPr>
          <w:rFonts w:ascii="Calibri" w:hAnsi="Calibri" w:cs="Arial"/>
          <w:color w:val="002060"/>
          <w:sz w:val="22"/>
          <w:szCs w:val="22"/>
          <w:u w:val="single"/>
        </w:rPr>
        <w:t>Grid para Conferência</w:t>
      </w:r>
    </w:p>
    <w:p w:rsidR="000B5690" w:rsidRDefault="000B5690" w:rsidP="0074523A">
      <w:pPr>
        <w:ind w:left="1146"/>
        <w:rPr>
          <w:rFonts w:ascii="Calibri" w:hAnsi="Calibri" w:cs="Arial"/>
          <w:color w:val="002060"/>
          <w:sz w:val="22"/>
          <w:szCs w:val="22"/>
          <w:u w:val="single"/>
        </w:rPr>
      </w:pPr>
    </w:p>
    <w:p w:rsidR="0074523A" w:rsidRPr="00C03818" w:rsidRDefault="0074523A" w:rsidP="000B5690">
      <w:pPr>
        <w:numPr>
          <w:ilvl w:val="0"/>
          <w:numId w:val="36"/>
        </w:numPr>
        <w:rPr>
          <w:rFonts w:ascii="Calibri" w:hAnsi="Calibri" w:cs="Arial"/>
          <w:color w:val="002060"/>
          <w:sz w:val="22"/>
          <w:szCs w:val="22"/>
          <w:u w:val="single"/>
        </w:rPr>
      </w:pPr>
      <w:r w:rsidRPr="0074523A">
        <w:rPr>
          <w:rFonts w:ascii="Calibri" w:hAnsi="Calibri" w:cs="Arial"/>
          <w:color w:val="002060"/>
          <w:sz w:val="22"/>
          <w:szCs w:val="22"/>
          <w:u w:val="single"/>
        </w:rPr>
        <w:t>Quantidade:</w:t>
      </w:r>
      <w:r w:rsidR="00C03818">
        <w:rPr>
          <w:rFonts w:ascii="Calibri" w:hAnsi="Calibri" w:cs="Arial"/>
          <w:color w:val="002060"/>
          <w:sz w:val="22"/>
          <w:szCs w:val="22"/>
          <w:u w:val="single"/>
        </w:rPr>
        <w:t xml:space="preserve"> </w:t>
      </w:r>
      <w:r w:rsidR="00C03818">
        <w:rPr>
          <w:rFonts w:ascii="Calibri" w:hAnsi="Calibri" w:cs="Arial"/>
          <w:color w:val="002060"/>
          <w:sz w:val="22"/>
          <w:szCs w:val="22"/>
        </w:rPr>
        <w:t>Quantidade de Exemplares de Encalhe de um produto.</w:t>
      </w:r>
    </w:p>
    <w:p w:rsidR="000B5690" w:rsidRPr="0074523A" w:rsidRDefault="000B5690" w:rsidP="000B5690">
      <w:pPr>
        <w:numPr>
          <w:ilvl w:val="0"/>
          <w:numId w:val="36"/>
        </w:numPr>
        <w:rPr>
          <w:rFonts w:ascii="Calibri" w:hAnsi="Calibri" w:cs="Arial"/>
          <w:color w:val="002060"/>
          <w:sz w:val="22"/>
          <w:szCs w:val="22"/>
          <w:u w:val="single"/>
        </w:rPr>
      </w:pPr>
      <w:r>
        <w:rPr>
          <w:rFonts w:ascii="Calibri" w:hAnsi="Calibri" w:cs="Arial"/>
          <w:color w:val="002060"/>
          <w:sz w:val="22"/>
          <w:szCs w:val="22"/>
          <w:u w:val="single"/>
        </w:rPr>
        <w:t>Código de Barras</w:t>
      </w:r>
      <w:r w:rsidR="0074523A">
        <w:rPr>
          <w:rFonts w:ascii="Calibri" w:hAnsi="Calibri" w:cs="Arial"/>
          <w:color w:val="002060"/>
          <w:sz w:val="22"/>
          <w:szCs w:val="22"/>
          <w:u w:val="single"/>
        </w:rPr>
        <w:t>:</w:t>
      </w:r>
      <w:r w:rsidR="00C03818" w:rsidRPr="00C03818">
        <w:rPr>
          <w:rFonts w:ascii="Calibri" w:hAnsi="Calibri" w:cs="Arial"/>
          <w:color w:val="002060"/>
          <w:sz w:val="22"/>
          <w:szCs w:val="22"/>
        </w:rPr>
        <w:t xml:space="preserve"> Código de Barras do produto.</w:t>
      </w:r>
    </w:p>
    <w:p w:rsidR="0074523A" w:rsidRPr="0074523A" w:rsidRDefault="0074523A" w:rsidP="000B5690">
      <w:pPr>
        <w:numPr>
          <w:ilvl w:val="0"/>
          <w:numId w:val="36"/>
        </w:numPr>
        <w:rPr>
          <w:rFonts w:ascii="Calibri" w:hAnsi="Calibri" w:cs="Arial"/>
          <w:color w:val="002060"/>
          <w:sz w:val="22"/>
          <w:szCs w:val="22"/>
          <w:u w:val="single"/>
        </w:rPr>
      </w:pPr>
      <w:r w:rsidRPr="0074523A">
        <w:rPr>
          <w:rFonts w:ascii="Calibri" w:hAnsi="Calibri" w:cs="Arial"/>
          <w:color w:val="002060"/>
          <w:sz w:val="22"/>
          <w:szCs w:val="22"/>
          <w:u w:val="single"/>
        </w:rPr>
        <w:t>SM:</w:t>
      </w:r>
      <w:r w:rsidR="00C03818">
        <w:rPr>
          <w:rFonts w:ascii="Calibri" w:hAnsi="Calibri" w:cs="Arial"/>
          <w:color w:val="002060"/>
          <w:sz w:val="22"/>
          <w:szCs w:val="22"/>
        </w:rPr>
        <w:t xml:space="preserve"> Sequência numérica do produto na Chamada de Encalhe.</w:t>
      </w:r>
    </w:p>
    <w:p w:rsidR="000B5690" w:rsidRPr="0074523A" w:rsidRDefault="000B5690" w:rsidP="000B5690">
      <w:pPr>
        <w:numPr>
          <w:ilvl w:val="0"/>
          <w:numId w:val="36"/>
        </w:numPr>
        <w:rPr>
          <w:rFonts w:ascii="Calibri" w:hAnsi="Calibri" w:cs="Arial"/>
          <w:color w:val="002060"/>
          <w:sz w:val="22"/>
          <w:szCs w:val="22"/>
          <w:u w:val="single"/>
        </w:rPr>
      </w:pPr>
      <w:r>
        <w:rPr>
          <w:rFonts w:ascii="Calibri" w:hAnsi="Calibri" w:cs="Arial"/>
          <w:color w:val="002060"/>
          <w:sz w:val="22"/>
          <w:szCs w:val="22"/>
          <w:u w:val="single"/>
        </w:rPr>
        <w:t>Código:</w:t>
      </w:r>
      <w:r w:rsidR="00C03818">
        <w:rPr>
          <w:rFonts w:ascii="Calibri" w:hAnsi="Calibri" w:cs="Arial"/>
          <w:color w:val="002060"/>
          <w:sz w:val="22"/>
          <w:szCs w:val="22"/>
        </w:rPr>
        <w:t xml:space="preserve"> Código do Produto.</w:t>
      </w:r>
    </w:p>
    <w:p w:rsidR="000B5690" w:rsidRPr="0074523A" w:rsidRDefault="000B5690" w:rsidP="000B5690">
      <w:pPr>
        <w:numPr>
          <w:ilvl w:val="0"/>
          <w:numId w:val="36"/>
        </w:numPr>
        <w:rPr>
          <w:rFonts w:ascii="Calibri" w:hAnsi="Calibri" w:cs="Arial"/>
          <w:color w:val="002060"/>
          <w:sz w:val="22"/>
          <w:szCs w:val="22"/>
          <w:u w:val="single"/>
        </w:rPr>
      </w:pPr>
      <w:r>
        <w:rPr>
          <w:rFonts w:ascii="Calibri" w:hAnsi="Calibri" w:cs="Arial"/>
          <w:color w:val="002060"/>
          <w:sz w:val="22"/>
          <w:szCs w:val="22"/>
          <w:u w:val="single"/>
        </w:rPr>
        <w:t>Produto:</w:t>
      </w:r>
      <w:r w:rsidR="00C03818">
        <w:rPr>
          <w:rFonts w:ascii="Calibri" w:hAnsi="Calibri" w:cs="Arial"/>
          <w:color w:val="002060"/>
          <w:sz w:val="22"/>
          <w:szCs w:val="22"/>
        </w:rPr>
        <w:t xml:space="preserve"> Nome do Produto.</w:t>
      </w:r>
    </w:p>
    <w:p w:rsidR="000B5690" w:rsidRPr="00C03818" w:rsidRDefault="000B5690" w:rsidP="000B5690">
      <w:pPr>
        <w:numPr>
          <w:ilvl w:val="0"/>
          <w:numId w:val="36"/>
        </w:numPr>
        <w:rPr>
          <w:rFonts w:ascii="Calibri" w:hAnsi="Calibri" w:cs="Arial"/>
          <w:color w:val="002060"/>
          <w:sz w:val="22"/>
          <w:szCs w:val="22"/>
          <w:u w:val="single"/>
        </w:rPr>
      </w:pPr>
      <w:r>
        <w:rPr>
          <w:rFonts w:ascii="Calibri" w:hAnsi="Calibri" w:cs="Arial"/>
          <w:color w:val="002060"/>
          <w:sz w:val="22"/>
          <w:szCs w:val="22"/>
          <w:u w:val="single"/>
        </w:rPr>
        <w:t>Edição</w:t>
      </w:r>
      <w:r w:rsidR="00C03818">
        <w:rPr>
          <w:rFonts w:ascii="Calibri" w:hAnsi="Calibri" w:cs="Arial"/>
          <w:color w:val="002060"/>
          <w:sz w:val="22"/>
          <w:szCs w:val="22"/>
          <w:u w:val="single"/>
        </w:rPr>
        <w:t>:</w:t>
      </w:r>
      <w:r w:rsidR="00C03818">
        <w:rPr>
          <w:rFonts w:ascii="Calibri" w:hAnsi="Calibri" w:cs="Arial"/>
          <w:color w:val="002060"/>
          <w:sz w:val="22"/>
          <w:szCs w:val="22"/>
        </w:rPr>
        <w:t xml:space="preserve"> Edição do Produto.</w:t>
      </w:r>
    </w:p>
    <w:p w:rsidR="00C03818" w:rsidRPr="00C03818" w:rsidRDefault="00C03818" w:rsidP="000B5690">
      <w:pPr>
        <w:numPr>
          <w:ilvl w:val="0"/>
          <w:numId w:val="36"/>
        </w:numPr>
        <w:rPr>
          <w:rFonts w:ascii="Calibri" w:hAnsi="Calibri" w:cs="Arial"/>
          <w:color w:val="002060"/>
          <w:sz w:val="22"/>
          <w:szCs w:val="22"/>
          <w:u w:val="single"/>
        </w:rPr>
      </w:pPr>
      <w:r>
        <w:rPr>
          <w:rFonts w:ascii="Calibri" w:hAnsi="Calibri" w:cs="Arial"/>
          <w:color w:val="002060"/>
          <w:sz w:val="22"/>
          <w:szCs w:val="22"/>
          <w:u w:val="single"/>
        </w:rPr>
        <w:t xml:space="preserve">Preço Capa $: </w:t>
      </w:r>
      <w:r>
        <w:rPr>
          <w:rFonts w:ascii="Calibri" w:hAnsi="Calibri" w:cs="Arial"/>
          <w:color w:val="002060"/>
          <w:sz w:val="22"/>
          <w:szCs w:val="22"/>
        </w:rPr>
        <w:t>Preço de Capa do Produto.</w:t>
      </w:r>
    </w:p>
    <w:p w:rsidR="00C03818" w:rsidRPr="00C03818" w:rsidRDefault="00C03818" w:rsidP="000B5690">
      <w:pPr>
        <w:numPr>
          <w:ilvl w:val="0"/>
          <w:numId w:val="36"/>
        </w:numPr>
        <w:rPr>
          <w:rFonts w:ascii="Calibri" w:hAnsi="Calibri" w:cs="Arial"/>
          <w:color w:val="002060"/>
          <w:sz w:val="22"/>
          <w:szCs w:val="22"/>
          <w:u w:val="single"/>
        </w:rPr>
      </w:pPr>
      <w:r>
        <w:rPr>
          <w:rFonts w:ascii="Calibri" w:hAnsi="Calibri" w:cs="Arial"/>
          <w:color w:val="002060"/>
          <w:sz w:val="22"/>
          <w:szCs w:val="22"/>
          <w:u w:val="single"/>
        </w:rPr>
        <w:t>Preço com Desconto $:</w:t>
      </w:r>
      <w:r>
        <w:rPr>
          <w:rFonts w:ascii="Calibri" w:hAnsi="Calibri" w:cs="Arial"/>
          <w:color w:val="002060"/>
          <w:sz w:val="22"/>
          <w:szCs w:val="22"/>
        </w:rPr>
        <w:t xml:space="preserve"> Preço de Capa do Produto com Desconto.</w:t>
      </w:r>
    </w:p>
    <w:p w:rsidR="00C03818" w:rsidRPr="0074523A" w:rsidRDefault="00C03818" w:rsidP="000B5690">
      <w:pPr>
        <w:numPr>
          <w:ilvl w:val="0"/>
          <w:numId w:val="36"/>
        </w:numPr>
        <w:rPr>
          <w:rFonts w:ascii="Calibri" w:hAnsi="Calibri" w:cs="Arial"/>
          <w:color w:val="002060"/>
          <w:sz w:val="22"/>
          <w:szCs w:val="22"/>
          <w:u w:val="single"/>
        </w:rPr>
      </w:pPr>
      <w:r>
        <w:rPr>
          <w:rFonts w:ascii="Calibri" w:hAnsi="Calibri" w:cs="Arial"/>
          <w:color w:val="002060"/>
          <w:sz w:val="22"/>
          <w:szCs w:val="22"/>
          <w:u w:val="single"/>
        </w:rPr>
        <w:t xml:space="preserve">Valor Total $: </w:t>
      </w:r>
      <w:r>
        <w:rPr>
          <w:rFonts w:ascii="Calibri" w:hAnsi="Calibri" w:cs="Arial"/>
          <w:color w:val="002060"/>
          <w:sz w:val="22"/>
          <w:szCs w:val="22"/>
        </w:rPr>
        <w:t>Resultado da multiplicação da Quantidade com o Preço com Desconto, por produto.</w:t>
      </w:r>
    </w:p>
    <w:p w:rsidR="000B5690" w:rsidRDefault="000B5690" w:rsidP="00B56BEF">
      <w:pPr>
        <w:rPr>
          <w:rFonts w:ascii="Arial Narrow" w:hAnsi="Arial Narrow"/>
          <w:u w:val="single"/>
        </w:rPr>
      </w:pPr>
    </w:p>
    <w:p w:rsidR="00B56BEF" w:rsidRPr="00B56BEF" w:rsidRDefault="00B56BEF" w:rsidP="00B56BEF">
      <w:pPr>
        <w:ind w:left="426"/>
        <w:rPr>
          <w:rFonts w:ascii="Calibri" w:hAnsi="Calibri" w:cs="Arial"/>
          <w:color w:val="002060"/>
          <w:sz w:val="22"/>
          <w:szCs w:val="22"/>
          <w:u w:val="single"/>
        </w:rPr>
      </w:pPr>
      <w:r w:rsidRPr="00B56BEF">
        <w:rPr>
          <w:rFonts w:ascii="Calibri" w:hAnsi="Calibri" w:cs="Arial"/>
          <w:color w:val="002060"/>
          <w:sz w:val="22"/>
          <w:szCs w:val="22"/>
          <w:u w:val="single"/>
        </w:rPr>
        <w:t>Resultado do Grid</w:t>
      </w:r>
    </w:p>
    <w:p w:rsidR="00B56BEF" w:rsidRPr="00B56BEF" w:rsidRDefault="00B56BEF" w:rsidP="00B56BEF">
      <w:pPr>
        <w:ind w:left="426"/>
        <w:rPr>
          <w:rFonts w:ascii="Calibri" w:hAnsi="Calibri" w:cs="Arial"/>
          <w:color w:val="002060"/>
          <w:sz w:val="22"/>
          <w:szCs w:val="22"/>
          <w:u w:val="single"/>
        </w:rPr>
      </w:pPr>
    </w:p>
    <w:p w:rsidR="00EB03B6" w:rsidRDefault="00B56BEF" w:rsidP="00B56BEF">
      <w:pPr>
        <w:numPr>
          <w:ilvl w:val="0"/>
          <w:numId w:val="42"/>
        </w:numPr>
        <w:rPr>
          <w:rFonts w:ascii="Calibri" w:hAnsi="Calibri" w:cs="Arial"/>
          <w:color w:val="002060"/>
          <w:sz w:val="22"/>
          <w:szCs w:val="22"/>
        </w:rPr>
      </w:pPr>
      <w:r w:rsidRPr="00EB03B6">
        <w:rPr>
          <w:rFonts w:ascii="Calibri" w:hAnsi="Calibri" w:cs="Arial"/>
          <w:color w:val="002060"/>
          <w:sz w:val="22"/>
          <w:szCs w:val="22"/>
        </w:rPr>
        <w:t>Reparte:</w:t>
      </w:r>
      <w:r w:rsidR="00EB03B6" w:rsidRPr="00EB03B6">
        <w:rPr>
          <w:rFonts w:ascii="Calibri" w:hAnsi="Calibri" w:cs="Arial"/>
          <w:color w:val="002060"/>
          <w:sz w:val="22"/>
          <w:szCs w:val="22"/>
        </w:rPr>
        <w:t xml:space="preserve"> Valor da Chamada de Encalhe. </w:t>
      </w:r>
    </w:p>
    <w:p w:rsidR="00B56BEF" w:rsidRPr="00EB03B6" w:rsidRDefault="00B56BEF" w:rsidP="00B56BEF">
      <w:pPr>
        <w:numPr>
          <w:ilvl w:val="0"/>
          <w:numId w:val="42"/>
        </w:numPr>
        <w:rPr>
          <w:rFonts w:ascii="Calibri" w:hAnsi="Calibri" w:cs="Arial"/>
          <w:color w:val="002060"/>
          <w:sz w:val="22"/>
          <w:szCs w:val="22"/>
        </w:rPr>
      </w:pPr>
      <w:r w:rsidRPr="00EB03B6">
        <w:rPr>
          <w:rFonts w:ascii="Calibri" w:hAnsi="Calibri" w:cs="Arial"/>
          <w:color w:val="002060"/>
          <w:sz w:val="22"/>
          <w:szCs w:val="22"/>
        </w:rPr>
        <w:t>Encalhe:</w:t>
      </w:r>
      <w:r w:rsidR="00EB03B6" w:rsidRPr="00EB03B6">
        <w:rPr>
          <w:rFonts w:ascii="Calibri" w:hAnsi="Calibri" w:cs="Arial"/>
          <w:color w:val="002060"/>
          <w:sz w:val="22"/>
          <w:szCs w:val="22"/>
        </w:rPr>
        <w:t xml:space="preserve"> Valor do Encalhe Devolvido. </w:t>
      </w:r>
    </w:p>
    <w:p w:rsidR="00B56BEF" w:rsidRDefault="00B56BEF" w:rsidP="00B56BEF">
      <w:pPr>
        <w:numPr>
          <w:ilvl w:val="0"/>
          <w:numId w:val="42"/>
        </w:numPr>
        <w:rPr>
          <w:rFonts w:ascii="Calibri" w:hAnsi="Calibri" w:cs="Arial"/>
          <w:color w:val="002060"/>
          <w:sz w:val="22"/>
          <w:szCs w:val="22"/>
        </w:rPr>
      </w:pPr>
      <w:r w:rsidRPr="00B56BEF">
        <w:rPr>
          <w:rFonts w:ascii="Calibri" w:hAnsi="Calibri" w:cs="Arial"/>
          <w:color w:val="002060"/>
          <w:sz w:val="22"/>
          <w:szCs w:val="22"/>
        </w:rPr>
        <w:t>Valor Venda Dia:</w:t>
      </w:r>
      <w:r w:rsidR="00EB03B6">
        <w:rPr>
          <w:rFonts w:ascii="Calibri" w:hAnsi="Calibri" w:cs="Arial"/>
          <w:color w:val="002060"/>
          <w:sz w:val="22"/>
          <w:szCs w:val="22"/>
        </w:rPr>
        <w:t xml:space="preserve"> Reparte </w:t>
      </w:r>
      <w:r w:rsidR="00F132CD">
        <w:rPr>
          <w:rFonts w:ascii="Calibri" w:hAnsi="Calibri" w:cs="Arial"/>
          <w:color w:val="002060"/>
          <w:sz w:val="22"/>
          <w:szCs w:val="22"/>
        </w:rPr>
        <w:t>(-)</w:t>
      </w:r>
      <w:r w:rsidR="00EB03B6">
        <w:rPr>
          <w:rFonts w:ascii="Calibri" w:hAnsi="Calibri" w:cs="Arial"/>
          <w:color w:val="002060"/>
          <w:sz w:val="22"/>
          <w:szCs w:val="22"/>
        </w:rPr>
        <w:t xml:space="preserve"> Encalhe</w:t>
      </w:r>
      <w:r w:rsidR="00F132CD">
        <w:rPr>
          <w:rFonts w:ascii="Calibri" w:hAnsi="Calibri" w:cs="Arial"/>
          <w:color w:val="002060"/>
          <w:sz w:val="22"/>
          <w:szCs w:val="22"/>
        </w:rPr>
        <w:t xml:space="preserve"> (=) Valor Venda Dia</w:t>
      </w:r>
      <w:r w:rsidR="00EB03B6">
        <w:rPr>
          <w:rFonts w:ascii="Calibri" w:hAnsi="Calibri" w:cs="Arial"/>
          <w:color w:val="002060"/>
          <w:sz w:val="22"/>
          <w:szCs w:val="22"/>
        </w:rPr>
        <w:t>.</w:t>
      </w:r>
    </w:p>
    <w:p w:rsidR="00B56BEF" w:rsidRDefault="00B56BEF" w:rsidP="00B56BEF">
      <w:pPr>
        <w:numPr>
          <w:ilvl w:val="0"/>
          <w:numId w:val="42"/>
        </w:numPr>
        <w:rPr>
          <w:rFonts w:ascii="Calibri" w:hAnsi="Calibri" w:cs="Arial"/>
          <w:color w:val="002060"/>
          <w:sz w:val="22"/>
          <w:szCs w:val="22"/>
        </w:rPr>
      </w:pPr>
      <w:r>
        <w:rPr>
          <w:rFonts w:ascii="Calibri" w:hAnsi="Calibri" w:cs="Arial"/>
          <w:color w:val="002060"/>
          <w:sz w:val="22"/>
          <w:szCs w:val="22"/>
        </w:rPr>
        <w:t>Outros Valores:</w:t>
      </w:r>
      <w:r w:rsidR="00EB03B6">
        <w:rPr>
          <w:rFonts w:ascii="Calibri" w:hAnsi="Calibri" w:cs="Arial"/>
          <w:color w:val="002060"/>
          <w:sz w:val="22"/>
          <w:szCs w:val="22"/>
        </w:rPr>
        <w:t xml:space="preserve"> </w:t>
      </w:r>
      <w:r w:rsidR="00DD743D">
        <w:rPr>
          <w:rFonts w:ascii="Calibri" w:hAnsi="Calibri" w:cs="Arial"/>
          <w:color w:val="002060"/>
          <w:sz w:val="22"/>
          <w:szCs w:val="22"/>
        </w:rPr>
        <w:t xml:space="preserve">Soma de todos os demais valores que podem compor o boleto. </w:t>
      </w:r>
      <w:proofErr w:type="spellStart"/>
      <w:r w:rsidR="00DD743D">
        <w:rPr>
          <w:rFonts w:ascii="Calibri" w:hAnsi="Calibri" w:cs="Arial"/>
          <w:color w:val="002060"/>
          <w:sz w:val="22"/>
          <w:szCs w:val="22"/>
        </w:rPr>
        <w:t>Tmabém</w:t>
      </w:r>
      <w:proofErr w:type="spellEnd"/>
      <w:r w:rsidR="00DD743D">
        <w:rPr>
          <w:rFonts w:ascii="Calibri" w:hAnsi="Calibri" w:cs="Arial"/>
          <w:color w:val="002060"/>
          <w:sz w:val="22"/>
          <w:szCs w:val="22"/>
        </w:rPr>
        <w:t xml:space="preserve"> é um link para descrição destes </w:t>
      </w:r>
      <w:r w:rsidR="00EB03B6">
        <w:rPr>
          <w:rFonts w:ascii="Calibri" w:hAnsi="Calibri" w:cs="Arial"/>
          <w:color w:val="002060"/>
          <w:sz w:val="22"/>
          <w:szCs w:val="22"/>
        </w:rPr>
        <w:t>demais lançamentos que podem interferir para mais ou menos no valor a pagar desta cota. São eles:</w:t>
      </w:r>
    </w:p>
    <w:p w:rsidR="00EB03B6" w:rsidRDefault="00EB03B6" w:rsidP="00EB03B6">
      <w:pPr>
        <w:numPr>
          <w:ilvl w:val="1"/>
          <w:numId w:val="42"/>
        </w:numPr>
        <w:rPr>
          <w:rFonts w:ascii="Calibri" w:hAnsi="Calibri" w:cs="Arial"/>
          <w:color w:val="002060"/>
          <w:sz w:val="22"/>
          <w:szCs w:val="22"/>
        </w:rPr>
      </w:pPr>
      <w:r>
        <w:rPr>
          <w:rFonts w:ascii="Calibri" w:hAnsi="Calibri" w:cs="Arial"/>
          <w:color w:val="002060"/>
          <w:sz w:val="22"/>
          <w:szCs w:val="22"/>
        </w:rPr>
        <w:t>N.A. (Números Atrasados)</w:t>
      </w:r>
    </w:p>
    <w:p w:rsidR="00EB03B6" w:rsidRDefault="00F132CD" w:rsidP="00EB03B6">
      <w:pPr>
        <w:numPr>
          <w:ilvl w:val="1"/>
          <w:numId w:val="42"/>
        </w:numPr>
        <w:rPr>
          <w:rFonts w:ascii="Calibri" w:hAnsi="Calibri" w:cs="Arial"/>
          <w:color w:val="002060"/>
          <w:sz w:val="22"/>
          <w:szCs w:val="22"/>
        </w:rPr>
      </w:pPr>
      <w:r>
        <w:rPr>
          <w:rFonts w:ascii="Calibri" w:hAnsi="Calibri" w:cs="Arial"/>
          <w:color w:val="002060"/>
          <w:sz w:val="22"/>
          <w:szCs w:val="22"/>
        </w:rPr>
        <w:t>Débitos</w:t>
      </w:r>
    </w:p>
    <w:p w:rsidR="00F132CD" w:rsidRDefault="00F132CD" w:rsidP="00EB03B6">
      <w:pPr>
        <w:numPr>
          <w:ilvl w:val="1"/>
          <w:numId w:val="42"/>
        </w:numPr>
        <w:rPr>
          <w:rFonts w:ascii="Calibri" w:hAnsi="Calibri" w:cs="Arial"/>
          <w:color w:val="002060"/>
          <w:sz w:val="22"/>
          <w:szCs w:val="22"/>
        </w:rPr>
      </w:pPr>
      <w:r>
        <w:rPr>
          <w:rFonts w:ascii="Calibri" w:hAnsi="Calibri" w:cs="Arial"/>
          <w:color w:val="002060"/>
          <w:sz w:val="22"/>
          <w:szCs w:val="22"/>
        </w:rPr>
        <w:t>Créditos</w:t>
      </w:r>
    </w:p>
    <w:p w:rsidR="00F132CD" w:rsidRDefault="00F132CD" w:rsidP="00EB03B6">
      <w:pPr>
        <w:numPr>
          <w:ilvl w:val="1"/>
          <w:numId w:val="42"/>
        </w:numPr>
        <w:rPr>
          <w:rFonts w:ascii="Calibri" w:hAnsi="Calibri" w:cs="Arial"/>
          <w:color w:val="002060"/>
          <w:sz w:val="22"/>
          <w:szCs w:val="22"/>
        </w:rPr>
      </w:pPr>
      <w:r>
        <w:rPr>
          <w:rFonts w:ascii="Calibri" w:hAnsi="Calibri" w:cs="Arial"/>
          <w:color w:val="002060"/>
          <w:sz w:val="22"/>
          <w:szCs w:val="22"/>
        </w:rPr>
        <w:t>Faltas</w:t>
      </w:r>
    </w:p>
    <w:p w:rsidR="00F132CD" w:rsidRDefault="00F132CD" w:rsidP="00EB03B6">
      <w:pPr>
        <w:numPr>
          <w:ilvl w:val="1"/>
          <w:numId w:val="42"/>
        </w:numPr>
        <w:rPr>
          <w:rFonts w:ascii="Calibri" w:hAnsi="Calibri" w:cs="Arial"/>
          <w:color w:val="002060"/>
          <w:sz w:val="22"/>
          <w:szCs w:val="22"/>
        </w:rPr>
      </w:pPr>
      <w:r>
        <w:rPr>
          <w:rFonts w:ascii="Calibri" w:hAnsi="Calibri" w:cs="Arial"/>
          <w:color w:val="002060"/>
          <w:sz w:val="22"/>
          <w:szCs w:val="22"/>
        </w:rPr>
        <w:t>Sobras</w:t>
      </w:r>
    </w:p>
    <w:p w:rsidR="00F132CD" w:rsidRDefault="00F132CD" w:rsidP="00EB03B6">
      <w:pPr>
        <w:numPr>
          <w:ilvl w:val="1"/>
          <w:numId w:val="42"/>
        </w:numPr>
        <w:rPr>
          <w:rFonts w:ascii="Calibri" w:hAnsi="Calibri" w:cs="Arial"/>
          <w:color w:val="002060"/>
          <w:sz w:val="22"/>
          <w:szCs w:val="22"/>
        </w:rPr>
      </w:pPr>
      <w:r>
        <w:rPr>
          <w:rFonts w:ascii="Calibri" w:hAnsi="Calibri" w:cs="Arial"/>
          <w:color w:val="002060"/>
          <w:sz w:val="22"/>
          <w:szCs w:val="22"/>
        </w:rPr>
        <w:t>Venda de Encalhe</w:t>
      </w:r>
    </w:p>
    <w:p w:rsidR="00F132CD" w:rsidRDefault="00F132CD" w:rsidP="00EB03B6">
      <w:pPr>
        <w:numPr>
          <w:ilvl w:val="1"/>
          <w:numId w:val="42"/>
        </w:numPr>
        <w:rPr>
          <w:rFonts w:ascii="Calibri" w:hAnsi="Calibri" w:cs="Arial"/>
          <w:color w:val="002060"/>
          <w:sz w:val="22"/>
          <w:szCs w:val="22"/>
        </w:rPr>
      </w:pPr>
      <w:r>
        <w:rPr>
          <w:rFonts w:ascii="Calibri" w:hAnsi="Calibri" w:cs="Arial"/>
          <w:color w:val="002060"/>
          <w:sz w:val="22"/>
          <w:szCs w:val="22"/>
        </w:rPr>
        <w:t>Valor Pendente</w:t>
      </w:r>
    </w:p>
    <w:p w:rsidR="00F132CD" w:rsidRDefault="00F132CD" w:rsidP="00EB03B6">
      <w:pPr>
        <w:numPr>
          <w:ilvl w:val="1"/>
          <w:numId w:val="42"/>
        </w:numPr>
        <w:rPr>
          <w:rFonts w:ascii="Calibri" w:hAnsi="Calibri" w:cs="Arial"/>
          <w:color w:val="002060"/>
          <w:sz w:val="22"/>
          <w:szCs w:val="22"/>
        </w:rPr>
      </w:pPr>
      <w:r>
        <w:rPr>
          <w:rFonts w:ascii="Calibri" w:hAnsi="Calibri" w:cs="Arial"/>
          <w:color w:val="002060"/>
          <w:sz w:val="22"/>
          <w:szCs w:val="22"/>
        </w:rPr>
        <w:t>Valor Postergado</w:t>
      </w:r>
    </w:p>
    <w:p w:rsidR="00F132CD" w:rsidRDefault="00F132CD" w:rsidP="00EB03B6">
      <w:pPr>
        <w:numPr>
          <w:ilvl w:val="1"/>
          <w:numId w:val="42"/>
        </w:numPr>
        <w:rPr>
          <w:rFonts w:ascii="Calibri" w:hAnsi="Calibri" w:cs="Arial"/>
          <w:color w:val="002060"/>
          <w:sz w:val="22"/>
          <w:szCs w:val="22"/>
        </w:rPr>
      </w:pPr>
      <w:r>
        <w:rPr>
          <w:rFonts w:ascii="Calibri" w:hAnsi="Calibri" w:cs="Arial"/>
          <w:color w:val="002060"/>
          <w:sz w:val="22"/>
          <w:szCs w:val="22"/>
        </w:rPr>
        <w:t>Encargos</w:t>
      </w:r>
    </w:p>
    <w:p w:rsidR="00B56BEF" w:rsidRPr="00B56BEF" w:rsidRDefault="00B56BEF" w:rsidP="00B56BEF">
      <w:pPr>
        <w:numPr>
          <w:ilvl w:val="0"/>
          <w:numId w:val="42"/>
        </w:numPr>
        <w:rPr>
          <w:rFonts w:ascii="Calibri" w:hAnsi="Calibri" w:cs="Arial"/>
          <w:color w:val="002060"/>
          <w:sz w:val="22"/>
          <w:szCs w:val="22"/>
        </w:rPr>
      </w:pPr>
      <w:r>
        <w:rPr>
          <w:rFonts w:ascii="Calibri" w:hAnsi="Calibri" w:cs="Arial"/>
          <w:color w:val="002060"/>
          <w:sz w:val="22"/>
          <w:szCs w:val="22"/>
        </w:rPr>
        <w:t>Valor a Pagar:</w:t>
      </w:r>
      <w:r w:rsidR="00F132CD">
        <w:rPr>
          <w:rFonts w:ascii="Calibri" w:hAnsi="Calibri" w:cs="Arial"/>
          <w:color w:val="002060"/>
          <w:sz w:val="22"/>
          <w:szCs w:val="22"/>
        </w:rPr>
        <w:t xml:space="preserve"> Valor Venda Dia (+) Outros Valores (=) Valor a Pagar.</w:t>
      </w:r>
    </w:p>
    <w:p w:rsidR="000B5690" w:rsidRDefault="000B5690" w:rsidP="000B5690">
      <w:pPr>
        <w:ind w:left="426"/>
        <w:rPr>
          <w:rFonts w:ascii="Arial Narrow" w:hAnsi="Arial Narrow"/>
        </w:rPr>
      </w:pPr>
    </w:p>
    <w:p w:rsidR="00111D11" w:rsidRPr="00111D11" w:rsidRDefault="00111D11" w:rsidP="000B5690">
      <w:pPr>
        <w:ind w:left="426"/>
        <w:rPr>
          <w:rFonts w:ascii="Calibri" w:hAnsi="Calibri" w:cs="Arial"/>
          <w:color w:val="002060"/>
          <w:sz w:val="22"/>
          <w:szCs w:val="22"/>
          <w:u w:val="single"/>
        </w:rPr>
      </w:pPr>
      <w:r w:rsidRPr="00111D11">
        <w:rPr>
          <w:rFonts w:ascii="Calibri" w:hAnsi="Calibri" w:cs="Arial"/>
          <w:color w:val="002060"/>
          <w:sz w:val="22"/>
          <w:szCs w:val="22"/>
          <w:u w:val="single"/>
        </w:rPr>
        <w:t>Ficha Cadastral - Produto</w:t>
      </w:r>
    </w:p>
    <w:p w:rsidR="00111D11" w:rsidRDefault="00111D11" w:rsidP="000B5690">
      <w:pPr>
        <w:ind w:left="426"/>
        <w:rPr>
          <w:rFonts w:ascii="Arial Narrow" w:hAnsi="Arial Narrow"/>
        </w:rPr>
      </w:pP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Capa: Imagem da Capa do Produto.</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Código: Código do Produto.</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Nome: Nome do Produto.</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Edição: Código de Edição do Produto.</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Chamada de Capa: Chamada de Capa do Produto.</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Fornecedor: Fornecedor do Produto.</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Editor: Editor do Produto.</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Desconto: Desconto do Produto.</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Preço Capa: Preço de Capa do Produto.</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Preço Desconto: Preço de Desconto do Produto.</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lastRenderedPageBreak/>
        <w:t>Brinde: Produto tem Brinde (S/N).</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Pacote Padrão: Quantidade de revistas que compõe o pacote padrão.</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SM: Sequência do produto na Chamada de Encalhe.</w:t>
      </w:r>
    </w:p>
    <w:p w:rsidR="00111D11" w:rsidRDefault="00111D11" w:rsidP="00111D11">
      <w:pPr>
        <w:numPr>
          <w:ilvl w:val="0"/>
          <w:numId w:val="37"/>
        </w:numPr>
        <w:rPr>
          <w:rFonts w:ascii="Calibri" w:hAnsi="Calibri" w:cs="Arial"/>
          <w:color w:val="002060"/>
          <w:sz w:val="22"/>
          <w:szCs w:val="22"/>
        </w:rPr>
      </w:pPr>
      <w:r>
        <w:rPr>
          <w:rFonts w:ascii="Calibri" w:hAnsi="Calibri" w:cs="Arial"/>
          <w:color w:val="002060"/>
          <w:sz w:val="22"/>
          <w:szCs w:val="22"/>
        </w:rPr>
        <w:t>Código de Barras: Código de Barras do Produto.</w:t>
      </w:r>
    </w:p>
    <w:p w:rsidR="00111D11" w:rsidRPr="00F543D4" w:rsidRDefault="00111D11" w:rsidP="00111D11">
      <w:pPr>
        <w:numPr>
          <w:ilvl w:val="0"/>
          <w:numId w:val="37"/>
        </w:numPr>
        <w:rPr>
          <w:rFonts w:ascii="Calibri" w:hAnsi="Calibri" w:cs="Arial"/>
          <w:color w:val="002060"/>
          <w:sz w:val="22"/>
          <w:szCs w:val="22"/>
        </w:rPr>
      </w:pPr>
      <w:r w:rsidRPr="00F543D4">
        <w:rPr>
          <w:rFonts w:ascii="Calibri" w:hAnsi="Calibri" w:cs="Arial"/>
          <w:color w:val="002060"/>
          <w:sz w:val="22"/>
          <w:szCs w:val="22"/>
        </w:rPr>
        <w:t>Recolhimento: Parcial ou Final.</w:t>
      </w:r>
    </w:p>
    <w:p w:rsidR="00111D11" w:rsidRPr="00CA7D1D" w:rsidRDefault="00111D11" w:rsidP="00111D11">
      <w:pPr>
        <w:numPr>
          <w:ilvl w:val="0"/>
          <w:numId w:val="39"/>
        </w:numPr>
        <w:rPr>
          <w:rFonts w:ascii="Calibri" w:hAnsi="Calibri" w:cs="Arial"/>
          <w:color w:val="002060"/>
          <w:sz w:val="22"/>
          <w:szCs w:val="22"/>
        </w:rPr>
      </w:pPr>
      <w:r>
        <w:rPr>
          <w:rFonts w:ascii="Calibri" w:hAnsi="Calibri" w:cs="Arial"/>
          <w:color w:val="002060"/>
          <w:sz w:val="22"/>
          <w:szCs w:val="22"/>
        </w:rPr>
        <w:t>Data de Lançamento: Data de Lançamento do Produto;</w:t>
      </w:r>
    </w:p>
    <w:p w:rsidR="00111D11" w:rsidRPr="00CA7D1D" w:rsidRDefault="00111D11" w:rsidP="00111D11">
      <w:pPr>
        <w:numPr>
          <w:ilvl w:val="0"/>
          <w:numId w:val="39"/>
        </w:numPr>
        <w:rPr>
          <w:rFonts w:ascii="Calibri" w:hAnsi="Calibri" w:cs="Arial"/>
          <w:color w:val="002060"/>
          <w:sz w:val="22"/>
          <w:szCs w:val="22"/>
        </w:rPr>
      </w:pPr>
      <w:r>
        <w:rPr>
          <w:rFonts w:ascii="Calibri" w:hAnsi="Calibri" w:cs="Arial"/>
          <w:color w:val="002060"/>
          <w:sz w:val="22"/>
          <w:szCs w:val="22"/>
        </w:rPr>
        <w:t>Data de Recolhimento: Data de Recolhimento do Produto.</w:t>
      </w:r>
    </w:p>
    <w:p w:rsidR="00111D11" w:rsidRDefault="00111D11" w:rsidP="00F83735">
      <w:pPr>
        <w:ind w:left="426"/>
        <w:rPr>
          <w:rFonts w:ascii="Calibri" w:hAnsi="Calibri" w:cs="Arial"/>
          <w:color w:val="002060"/>
          <w:sz w:val="22"/>
          <w:szCs w:val="22"/>
          <w:u w:val="single"/>
        </w:rPr>
      </w:pPr>
    </w:p>
    <w:p w:rsidR="00F83735" w:rsidRPr="00755311" w:rsidRDefault="00F83735" w:rsidP="00F83735">
      <w:pPr>
        <w:ind w:left="426"/>
        <w:rPr>
          <w:rFonts w:ascii="Calibri" w:hAnsi="Calibri" w:cs="Arial"/>
          <w:color w:val="002060"/>
          <w:sz w:val="22"/>
          <w:szCs w:val="22"/>
          <w:u w:val="single"/>
        </w:rPr>
      </w:pPr>
      <w:r>
        <w:rPr>
          <w:rFonts w:ascii="Calibri" w:hAnsi="Calibri" w:cs="Arial"/>
          <w:color w:val="002060"/>
          <w:sz w:val="22"/>
          <w:szCs w:val="22"/>
          <w:u w:val="single"/>
        </w:rPr>
        <w:t>Dados</w:t>
      </w:r>
      <w:r w:rsidRPr="00755311">
        <w:rPr>
          <w:rFonts w:ascii="Calibri" w:hAnsi="Calibri" w:cs="Arial"/>
          <w:color w:val="002060"/>
          <w:sz w:val="22"/>
          <w:szCs w:val="22"/>
          <w:u w:val="single"/>
        </w:rPr>
        <w:t xml:space="preserve"> d</w:t>
      </w:r>
      <w:r>
        <w:rPr>
          <w:rFonts w:ascii="Calibri" w:hAnsi="Calibri" w:cs="Arial"/>
          <w:color w:val="002060"/>
          <w:sz w:val="22"/>
          <w:szCs w:val="22"/>
          <w:u w:val="single"/>
        </w:rPr>
        <w:t>a</w:t>
      </w:r>
      <w:r w:rsidRPr="00755311">
        <w:rPr>
          <w:rFonts w:ascii="Calibri" w:hAnsi="Calibri" w:cs="Arial"/>
          <w:color w:val="002060"/>
          <w:sz w:val="22"/>
          <w:szCs w:val="22"/>
          <w:u w:val="single"/>
        </w:rPr>
        <w:t xml:space="preserve"> Nota Fiscal</w:t>
      </w:r>
    </w:p>
    <w:p w:rsidR="00F83735" w:rsidRDefault="00F83735" w:rsidP="00F83735">
      <w:pPr>
        <w:ind w:left="426"/>
        <w:rPr>
          <w:rFonts w:ascii="Calibri" w:hAnsi="Calibri" w:cs="Arial"/>
          <w:color w:val="002060"/>
          <w:sz w:val="22"/>
          <w:szCs w:val="22"/>
          <w:u w:val="single"/>
        </w:rPr>
      </w:pPr>
    </w:p>
    <w:p w:rsidR="00F83735" w:rsidRPr="00511449" w:rsidRDefault="00F83735" w:rsidP="00F83735">
      <w:pPr>
        <w:ind w:left="426"/>
        <w:rPr>
          <w:rFonts w:ascii="Calibri" w:hAnsi="Calibri" w:cs="Arial"/>
          <w:color w:val="002060"/>
          <w:sz w:val="22"/>
          <w:szCs w:val="22"/>
        </w:rPr>
      </w:pPr>
      <w:r w:rsidRPr="00511449">
        <w:rPr>
          <w:rFonts w:ascii="Calibri" w:hAnsi="Calibri" w:cs="Arial"/>
          <w:color w:val="002060"/>
          <w:sz w:val="22"/>
          <w:szCs w:val="22"/>
        </w:rPr>
        <w:t>Os dados abaixo serão inseridos pelo usuário:</w:t>
      </w:r>
    </w:p>
    <w:p w:rsidR="00F83735" w:rsidRPr="00755311" w:rsidRDefault="00F83735" w:rsidP="00F83735">
      <w:pPr>
        <w:ind w:left="426"/>
        <w:rPr>
          <w:rFonts w:ascii="Calibri" w:hAnsi="Calibri" w:cs="Arial"/>
          <w:color w:val="002060"/>
          <w:sz w:val="22"/>
          <w:szCs w:val="22"/>
          <w:u w:val="single"/>
        </w:rPr>
      </w:pPr>
    </w:p>
    <w:p w:rsidR="00F83735" w:rsidRDefault="00F83735" w:rsidP="00F83735">
      <w:pPr>
        <w:numPr>
          <w:ilvl w:val="0"/>
          <w:numId w:val="33"/>
        </w:numPr>
        <w:rPr>
          <w:rFonts w:ascii="Calibri" w:hAnsi="Calibri" w:cs="Arial"/>
          <w:color w:val="002060"/>
          <w:sz w:val="22"/>
          <w:szCs w:val="22"/>
        </w:rPr>
      </w:pPr>
      <w:r>
        <w:rPr>
          <w:rFonts w:ascii="Calibri" w:hAnsi="Calibri" w:cs="Arial"/>
          <w:color w:val="002060"/>
          <w:sz w:val="22"/>
          <w:szCs w:val="22"/>
        </w:rPr>
        <w:t>Número da nota: número da nota fiscal.</w:t>
      </w:r>
    </w:p>
    <w:p w:rsidR="00F83735" w:rsidRDefault="00F83735" w:rsidP="00F83735">
      <w:pPr>
        <w:numPr>
          <w:ilvl w:val="0"/>
          <w:numId w:val="33"/>
        </w:numPr>
        <w:rPr>
          <w:rFonts w:ascii="Calibri" w:hAnsi="Calibri" w:cs="Arial"/>
          <w:color w:val="002060"/>
          <w:sz w:val="22"/>
          <w:szCs w:val="22"/>
        </w:rPr>
      </w:pPr>
      <w:r>
        <w:rPr>
          <w:rFonts w:ascii="Calibri" w:hAnsi="Calibri" w:cs="Arial"/>
          <w:color w:val="002060"/>
          <w:sz w:val="22"/>
          <w:szCs w:val="22"/>
        </w:rPr>
        <w:t>Série da nota: série da nota fiscal.</w:t>
      </w:r>
    </w:p>
    <w:p w:rsidR="00F83735" w:rsidRPr="00511449" w:rsidRDefault="00F83735" w:rsidP="00F83735">
      <w:pPr>
        <w:numPr>
          <w:ilvl w:val="0"/>
          <w:numId w:val="33"/>
        </w:numPr>
        <w:rPr>
          <w:rFonts w:ascii="Calibri" w:hAnsi="Calibri" w:cs="Arial"/>
          <w:color w:val="002060"/>
          <w:sz w:val="22"/>
          <w:szCs w:val="22"/>
        </w:rPr>
      </w:pPr>
      <w:r>
        <w:rPr>
          <w:rFonts w:ascii="Calibri" w:hAnsi="Calibri" w:cs="Arial"/>
          <w:color w:val="002060"/>
          <w:sz w:val="22"/>
          <w:szCs w:val="22"/>
        </w:rPr>
        <w:t>Valor da nota: valor da nota fiscal.</w:t>
      </w:r>
    </w:p>
    <w:p w:rsidR="00F83735" w:rsidRDefault="00F83735" w:rsidP="00F83735">
      <w:pPr>
        <w:numPr>
          <w:ilvl w:val="0"/>
          <w:numId w:val="33"/>
        </w:numPr>
        <w:rPr>
          <w:rFonts w:ascii="Calibri" w:hAnsi="Calibri" w:cs="Arial"/>
          <w:color w:val="002060"/>
          <w:sz w:val="22"/>
          <w:szCs w:val="22"/>
        </w:rPr>
      </w:pPr>
      <w:r>
        <w:rPr>
          <w:rFonts w:ascii="Calibri" w:hAnsi="Calibri" w:cs="Arial"/>
          <w:color w:val="002060"/>
          <w:sz w:val="22"/>
          <w:szCs w:val="22"/>
        </w:rPr>
        <w:t>Data de emissão da nota: data de emissão da nota fiscal.</w:t>
      </w:r>
    </w:p>
    <w:p w:rsidR="00F83735" w:rsidRDefault="00F83735" w:rsidP="00F83735">
      <w:pPr>
        <w:numPr>
          <w:ilvl w:val="0"/>
          <w:numId w:val="33"/>
        </w:numPr>
        <w:rPr>
          <w:rFonts w:ascii="Calibri" w:hAnsi="Calibri" w:cs="Arial"/>
          <w:color w:val="002060"/>
          <w:sz w:val="22"/>
          <w:szCs w:val="22"/>
        </w:rPr>
      </w:pPr>
      <w:r>
        <w:rPr>
          <w:rFonts w:ascii="Calibri" w:hAnsi="Calibri" w:cs="Arial"/>
          <w:color w:val="002060"/>
          <w:sz w:val="22"/>
          <w:szCs w:val="22"/>
        </w:rPr>
        <w:t>É NF-e?: Usuário irá informar ‘S’ de Sim ou ‘N’ de Não.</w:t>
      </w:r>
    </w:p>
    <w:p w:rsidR="00F83735" w:rsidRDefault="00F83735" w:rsidP="00F83735">
      <w:pPr>
        <w:numPr>
          <w:ilvl w:val="0"/>
          <w:numId w:val="33"/>
        </w:numPr>
        <w:rPr>
          <w:rFonts w:ascii="Calibri" w:hAnsi="Calibri" w:cs="Arial"/>
          <w:color w:val="002060"/>
          <w:sz w:val="22"/>
          <w:szCs w:val="22"/>
        </w:rPr>
      </w:pPr>
      <w:r w:rsidRPr="0046744E">
        <w:rPr>
          <w:rFonts w:ascii="Calibri" w:hAnsi="Calibri" w:cs="Arial"/>
          <w:color w:val="002060"/>
          <w:sz w:val="22"/>
          <w:szCs w:val="22"/>
        </w:rPr>
        <w:t>Chave</w:t>
      </w:r>
      <w:r>
        <w:rPr>
          <w:rFonts w:ascii="Calibri" w:hAnsi="Calibri" w:cs="Arial"/>
          <w:color w:val="002060"/>
          <w:sz w:val="22"/>
          <w:szCs w:val="22"/>
        </w:rPr>
        <w:t xml:space="preserve"> de acesso</w:t>
      </w:r>
      <w:proofErr w:type="gramStart"/>
      <w:r>
        <w:rPr>
          <w:rFonts w:ascii="Calibri" w:hAnsi="Calibri" w:cs="Arial"/>
          <w:color w:val="002060"/>
          <w:sz w:val="22"/>
          <w:szCs w:val="22"/>
        </w:rPr>
        <w:t>.:</w:t>
      </w:r>
      <w:proofErr w:type="gramEnd"/>
      <w:r>
        <w:rPr>
          <w:rFonts w:ascii="Calibri" w:hAnsi="Calibri" w:cs="Arial"/>
          <w:color w:val="002060"/>
          <w:sz w:val="22"/>
          <w:szCs w:val="22"/>
        </w:rPr>
        <w:t xml:space="preserve"> Chave de Acesso da </w:t>
      </w:r>
      <w:proofErr w:type="spellStart"/>
      <w:r>
        <w:rPr>
          <w:rFonts w:ascii="Calibri" w:hAnsi="Calibri" w:cs="Arial"/>
          <w:color w:val="002060"/>
          <w:sz w:val="22"/>
          <w:szCs w:val="22"/>
        </w:rPr>
        <w:t>Nf-e</w:t>
      </w:r>
      <w:proofErr w:type="spellEnd"/>
      <w:r>
        <w:rPr>
          <w:rFonts w:ascii="Calibri" w:hAnsi="Calibri" w:cs="Arial"/>
          <w:color w:val="002060"/>
          <w:sz w:val="22"/>
          <w:szCs w:val="22"/>
        </w:rPr>
        <w:t>. Este campo só deverá ser habilitado caso o preenchimento do item anterior for ‘S’, ou seja, caso for nota fiscal eletrônica, o sistema deverá solicitar a Chave de Acesso, caso o input for ‘N’, não deve habilitar este.</w:t>
      </w:r>
    </w:p>
    <w:p w:rsidR="00F83735" w:rsidRDefault="00F83735" w:rsidP="00F83735">
      <w:pPr>
        <w:ind w:left="426"/>
        <w:rPr>
          <w:rFonts w:ascii="Calibri" w:hAnsi="Calibri" w:cs="Arial"/>
          <w:color w:val="002060"/>
          <w:sz w:val="22"/>
          <w:szCs w:val="22"/>
          <w:u w:val="single"/>
        </w:rPr>
      </w:pPr>
    </w:p>
    <w:p w:rsidR="00F83735" w:rsidRDefault="00F83735" w:rsidP="00F83735">
      <w:pPr>
        <w:ind w:left="426"/>
        <w:rPr>
          <w:rFonts w:ascii="Calibri" w:hAnsi="Calibri" w:cs="Arial"/>
          <w:color w:val="002060"/>
          <w:sz w:val="22"/>
          <w:szCs w:val="22"/>
        </w:rPr>
      </w:pPr>
      <w:r w:rsidRPr="00F83735">
        <w:rPr>
          <w:rFonts w:ascii="Calibri" w:hAnsi="Calibri" w:cs="Arial"/>
          <w:color w:val="002060"/>
          <w:sz w:val="22"/>
          <w:szCs w:val="22"/>
        </w:rPr>
        <w:t xml:space="preserve">Ao clicar em confirmar o sistema </w:t>
      </w:r>
      <w:r>
        <w:rPr>
          <w:rFonts w:ascii="Calibri" w:hAnsi="Calibri" w:cs="Arial"/>
          <w:color w:val="002060"/>
          <w:sz w:val="22"/>
          <w:szCs w:val="22"/>
        </w:rPr>
        <w:t>deverá informar ao usuário se houve ou não diferença entre: valor venda dia (lógico) e valor da nota fiscal.</w:t>
      </w:r>
    </w:p>
    <w:p w:rsidR="00B358E4" w:rsidRDefault="00B358E4" w:rsidP="00F83735">
      <w:pPr>
        <w:ind w:left="426"/>
        <w:rPr>
          <w:rFonts w:ascii="Calibri" w:hAnsi="Calibri" w:cs="Arial"/>
          <w:color w:val="002060"/>
          <w:sz w:val="22"/>
          <w:szCs w:val="22"/>
        </w:rPr>
      </w:pPr>
    </w:p>
    <w:p w:rsidR="00B358E4" w:rsidRPr="00F83735" w:rsidRDefault="00B358E4" w:rsidP="00F83735">
      <w:pPr>
        <w:ind w:left="426"/>
        <w:rPr>
          <w:rFonts w:ascii="Calibri" w:hAnsi="Calibri" w:cs="Arial"/>
          <w:color w:val="002060"/>
          <w:sz w:val="22"/>
          <w:szCs w:val="22"/>
        </w:rPr>
      </w:pPr>
      <w:r>
        <w:rPr>
          <w:rFonts w:ascii="Calibri" w:hAnsi="Calibri" w:cs="Arial"/>
          <w:color w:val="002060"/>
          <w:sz w:val="22"/>
          <w:szCs w:val="22"/>
        </w:rPr>
        <w:t>Em casos de diferença entre estes valores, o sistema após informar o usuário, deverá abrir pop-up com todos os produtos conferidos e possibilitar alteração dos campos da nota fiscal:</w:t>
      </w:r>
    </w:p>
    <w:p w:rsidR="00F83735" w:rsidRDefault="00F83735" w:rsidP="00F83735">
      <w:pPr>
        <w:ind w:left="426"/>
        <w:rPr>
          <w:rFonts w:ascii="Calibri" w:hAnsi="Calibri" w:cs="Arial"/>
          <w:color w:val="002060"/>
          <w:sz w:val="22"/>
          <w:szCs w:val="22"/>
          <w:u w:val="single"/>
        </w:rPr>
      </w:pPr>
    </w:p>
    <w:p w:rsidR="00F83735" w:rsidRPr="00755311" w:rsidRDefault="00F83735" w:rsidP="00F83735">
      <w:pPr>
        <w:ind w:left="426"/>
        <w:rPr>
          <w:rFonts w:ascii="Calibri" w:hAnsi="Calibri" w:cs="Arial"/>
          <w:color w:val="002060"/>
          <w:sz w:val="22"/>
          <w:szCs w:val="22"/>
          <w:u w:val="single"/>
        </w:rPr>
      </w:pPr>
      <w:r>
        <w:rPr>
          <w:rFonts w:ascii="Calibri" w:hAnsi="Calibri" w:cs="Arial"/>
          <w:color w:val="002060"/>
          <w:sz w:val="22"/>
          <w:szCs w:val="22"/>
          <w:u w:val="single"/>
        </w:rPr>
        <w:t>Dados</w:t>
      </w:r>
      <w:r w:rsidRPr="00755311">
        <w:rPr>
          <w:rFonts w:ascii="Calibri" w:hAnsi="Calibri" w:cs="Arial"/>
          <w:color w:val="002060"/>
          <w:sz w:val="22"/>
          <w:szCs w:val="22"/>
          <w:u w:val="single"/>
        </w:rPr>
        <w:t xml:space="preserve"> d</w:t>
      </w:r>
      <w:r>
        <w:rPr>
          <w:rFonts w:ascii="Calibri" w:hAnsi="Calibri" w:cs="Arial"/>
          <w:color w:val="002060"/>
          <w:sz w:val="22"/>
          <w:szCs w:val="22"/>
          <w:u w:val="single"/>
        </w:rPr>
        <w:t>a</w:t>
      </w:r>
      <w:r w:rsidRPr="00755311">
        <w:rPr>
          <w:rFonts w:ascii="Calibri" w:hAnsi="Calibri" w:cs="Arial"/>
          <w:color w:val="002060"/>
          <w:sz w:val="22"/>
          <w:szCs w:val="22"/>
          <w:u w:val="single"/>
        </w:rPr>
        <w:t xml:space="preserve"> Nota Fiscal</w:t>
      </w:r>
      <w:r w:rsidR="00B358E4">
        <w:rPr>
          <w:rFonts w:ascii="Calibri" w:hAnsi="Calibri" w:cs="Arial"/>
          <w:color w:val="002060"/>
          <w:sz w:val="22"/>
          <w:szCs w:val="22"/>
          <w:u w:val="single"/>
        </w:rPr>
        <w:t xml:space="preserve"> - Confirmação</w:t>
      </w:r>
    </w:p>
    <w:p w:rsidR="00F83735" w:rsidRDefault="00F83735" w:rsidP="00F83735">
      <w:pPr>
        <w:ind w:left="426"/>
        <w:rPr>
          <w:rFonts w:ascii="Calibri" w:hAnsi="Calibri" w:cs="Arial"/>
          <w:color w:val="002060"/>
          <w:sz w:val="22"/>
          <w:szCs w:val="22"/>
          <w:u w:val="single"/>
        </w:rPr>
      </w:pPr>
    </w:p>
    <w:p w:rsidR="00B358E4" w:rsidRPr="00B358E4" w:rsidRDefault="00B358E4" w:rsidP="00F83735">
      <w:pPr>
        <w:ind w:left="426"/>
        <w:rPr>
          <w:rFonts w:ascii="Calibri" w:hAnsi="Calibri" w:cs="Arial"/>
          <w:color w:val="002060"/>
          <w:sz w:val="22"/>
          <w:szCs w:val="22"/>
        </w:rPr>
      </w:pPr>
      <w:r w:rsidRPr="00B358E4">
        <w:rPr>
          <w:rFonts w:ascii="Calibri" w:hAnsi="Calibri" w:cs="Arial"/>
          <w:color w:val="002060"/>
          <w:sz w:val="22"/>
          <w:szCs w:val="22"/>
        </w:rPr>
        <w:t>Teremos um cabeçalho com as informações da nota fis</w:t>
      </w:r>
      <w:r w:rsidR="0074362D">
        <w:rPr>
          <w:rFonts w:ascii="Calibri" w:hAnsi="Calibri" w:cs="Arial"/>
          <w:color w:val="002060"/>
          <w:sz w:val="22"/>
          <w:szCs w:val="22"/>
        </w:rPr>
        <w:t xml:space="preserve">cal inserida, onde a funcionalidade trará default das digitações realizadas pelo usuário, sem permitir alteração. </w:t>
      </w:r>
      <w:r>
        <w:rPr>
          <w:rFonts w:ascii="Calibri" w:hAnsi="Calibri" w:cs="Arial"/>
          <w:color w:val="002060"/>
          <w:sz w:val="22"/>
          <w:szCs w:val="22"/>
        </w:rPr>
        <w:t>E</w:t>
      </w:r>
      <w:r w:rsidR="0074362D">
        <w:rPr>
          <w:rFonts w:ascii="Calibri" w:hAnsi="Calibri" w:cs="Arial"/>
          <w:color w:val="002060"/>
          <w:sz w:val="22"/>
          <w:szCs w:val="22"/>
        </w:rPr>
        <w:t xml:space="preserve"> o</w:t>
      </w:r>
      <w:r>
        <w:rPr>
          <w:rFonts w:ascii="Calibri" w:hAnsi="Calibri" w:cs="Arial"/>
          <w:color w:val="002060"/>
          <w:sz w:val="22"/>
          <w:szCs w:val="22"/>
        </w:rPr>
        <w:t xml:space="preserve"> g</w:t>
      </w:r>
      <w:r w:rsidRPr="00B358E4">
        <w:rPr>
          <w:rFonts w:ascii="Calibri" w:hAnsi="Calibri" w:cs="Arial"/>
          <w:color w:val="002060"/>
          <w:sz w:val="22"/>
          <w:szCs w:val="22"/>
        </w:rPr>
        <w:t>rid para conferência</w:t>
      </w:r>
      <w:r>
        <w:rPr>
          <w:rFonts w:ascii="Calibri" w:hAnsi="Calibri" w:cs="Arial"/>
          <w:color w:val="002060"/>
          <w:sz w:val="22"/>
          <w:szCs w:val="22"/>
        </w:rPr>
        <w:t>:</w:t>
      </w:r>
    </w:p>
    <w:p w:rsidR="00B358E4" w:rsidRDefault="00B358E4" w:rsidP="00F83735">
      <w:pPr>
        <w:ind w:left="426"/>
        <w:rPr>
          <w:rFonts w:ascii="Calibri" w:hAnsi="Calibri" w:cs="Arial"/>
          <w:color w:val="002060"/>
          <w:sz w:val="22"/>
          <w:szCs w:val="22"/>
          <w:u w:val="single"/>
        </w:rPr>
      </w:pPr>
    </w:p>
    <w:p w:rsidR="00F83735" w:rsidRDefault="00B358E4" w:rsidP="00F83735">
      <w:pPr>
        <w:numPr>
          <w:ilvl w:val="0"/>
          <w:numId w:val="33"/>
        </w:numPr>
        <w:rPr>
          <w:rFonts w:ascii="Calibri" w:hAnsi="Calibri" w:cs="Arial"/>
          <w:color w:val="002060"/>
          <w:sz w:val="22"/>
          <w:szCs w:val="22"/>
        </w:rPr>
      </w:pPr>
      <w:r>
        <w:rPr>
          <w:rFonts w:ascii="Calibri" w:hAnsi="Calibri" w:cs="Arial"/>
          <w:color w:val="002060"/>
          <w:sz w:val="22"/>
          <w:szCs w:val="22"/>
        </w:rPr>
        <w:t>Código:</w:t>
      </w:r>
      <w:r w:rsidR="000C5EB1">
        <w:rPr>
          <w:rFonts w:ascii="Calibri" w:hAnsi="Calibri" w:cs="Arial"/>
          <w:color w:val="002060"/>
          <w:sz w:val="22"/>
          <w:szCs w:val="22"/>
        </w:rPr>
        <w:t xml:space="preserve"> Código do Produto.</w:t>
      </w:r>
    </w:p>
    <w:p w:rsidR="000C5EB1" w:rsidRDefault="000C5EB1" w:rsidP="000C5EB1">
      <w:pPr>
        <w:numPr>
          <w:ilvl w:val="0"/>
          <w:numId w:val="33"/>
        </w:numPr>
        <w:rPr>
          <w:rFonts w:ascii="Calibri" w:hAnsi="Calibri" w:cs="Arial"/>
          <w:color w:val="002060"/>
          <w:sz w:val="22"/>
          <w:szCs w:val="22"/>
        </w:rPr>
      </w:pPr>
      <w:r>
        <w:rPr>
          <w:rFonts w:ascii="Calibri" w:hAnsi="Calibri" w:cs="Arial"/>
          <w:color w:val="002060"/>
          <w:sz w:val="22"/>
          <w:szCs w:val="22"/>
        </w:rPr>
        <w:t>Produto: Nome do Produto.</w:t>
      </w:r>
    </w:p>
    <w:p w:rsidR="000C5EB1" w:rsidRDefault="000C5EB1" w:rsidP="000C5EB1">
      <w:pPr>
        <w:numPr>
          <w:ilvl w:val="0"/>
          <w:numId w:val="33"/>
        </w:numPr>
        <w:rPr>
          <w:rFonts w:ascii="Calibri" w:hAnsi="Calibri" w:cs="Arial"/>
          <w:color w:val="002060"/>
          <w:sz w:val="22"/>
          <w:szCs w:val="22"/>
        </w:rPr>
      </w:pPr>
      <w:r>
        <w:rPr>
          <w:rFonts w:ascii="Calibri" w:hAnsi="Calibri" w:cs="Arial"/>
          <w:color w:val="002060"/>
          <w:sz w:val="22"/>
          <w:szCs w:val="22"/>
        </w:rPr>
        <w:t>Edição: Edição do Produto.</w:t>
      </w:r>
    </w:p>
    <w:p w:rsidR="00B358E4" w:rsidRDefault="00B358E4" w:rsidP="00F83735">
      <w:pPr>
        <w:numPr>
          <w:ilvl w:val="0"/>
          <w:numId w:val="33"/>
        </w:numPr>
        <w:rPr>
          <w:rFonts w:ascii="Calibri" w:hAnsi="Calibri" w:cs="Arial"/>
          <w:color w:val="002060"/>
          <w:sz w:val="22"/>
          <w:szCs w:val="22"/>
        </w:rPr>
      </w:pPr>
      <w:proofErr w:type="spellStart"/>
      <w:r>
        <w:rPr>
          <w:rFonts w:ascii="Calibri" w:hAnsi="Calibri" w:cs="Arial"/>
          <w:color w:val="002060"/>
          <w:sz w:val="22"/>
          <w:szCs w:val="22"/>
        </w:rPr>
        <w:t>Qtde</w:t>
      </w:r>
      <w:proofErr w:type="spellEnd"/>
      <w:r>
        <w:rPr>
          <w:rFonts w:ascii="Calibri" w:hAnsi="Calibri" w:cs="Arial"/>
          <w:color w:val="002060"/>
          <w:sz w:val="22"/>
          <w:szCs w:val="22"/>
        </w:rPr>
        <w:t>. Informada:</w:t>
      </w:r>
      <w:r w:rsidR="000C5EB1">
        <w:rPr>
          <w:rFonts w:ascii="Calibri" w:hAnsi="Calibri" w:cs="Arial"/>
          <w:color w:val="002060"/>
          <w:sz w:val="22"/>
          <w:szCs w:val="22"/>
        </w:rPr>
        <w:t xml:space="preserve"> Replica da Quantidade de Encalhe Processado. (permite alteração na checagem com a quantidade recebida).</w:t>
      </w:r>
    </w:p>
    <w:p w:rsidR="00B358E4" w:rsidRDefault="00B358E4" w:rsidP="005838DE">
      <w:pPr>
        <w:numPr>
          <w:ilvl w:val="0"/>
          <w:numId w:val="33"/>
        </w:numPr>
        <w:rPr>
          <w:rFonts w:ascii="Calibri" w:hAnsi="Calibri" w:cs="Arial"/>
          <w:color w:val="002060"/>
          <w:sz w:val="22"/>
          <w:szCs w:val="22"/>
        </w:rPr>
      </w:pPr>
      <w:proofErr w:type="spellStart"/>
      <w:r>
        <w:rPr>
          <w:rFonts w:ascii="Calibri" w:hAnsi="Calibri" w:cs="Arial"/>
          <w:color w:val="002060"/>
          <w:sz w:val="22"/>
          <w:szCs w:val="22"/>
        </w:rPr>
        <w:t>Qtde</w:t>
      </w:r>
      <w:proofErr w:type="spellEnd"/>
      <w:r>
        <w:rPr>
          <w:rFonts w:ascii="Calibri" w:hAnsi="Calibri" w:cs="Arial"/>
          <w:color w:val="002060"/>
          <w:sz w:val="22"/>
          <w:szCs w:val="22"/>
        </w:rPr>
        <w:t>. Recebida:</w:t>
      </w:r>
      <w:r w:rsidR="000C5EB1">
        <w:rPr>
          <w:rFonts w:ascii="Calibri" w:hAnsi="Calibri" w:cs="Arial"/>
          <w:color w:val="002060"/>
          <w:sz w:val="22"/>
          <w:szCs w:val="22"/>
        </w:rPr>
        <w:t xml:space="preserve"> Quantidade de Encalhe Proces</w:t>
      </w:r>
      <w:r w:rsidR="000C5EB1" w:rsidRPr="005838DE">
        <w:rPr>
          <w:rFonts w:ascii="Calibri" w:hAnsi="Calibri" w:cs="Arial"/>
          <w:color w:val="002060"/>
          <w:sz w:val="22"/>
          <w:szCs w:val="22"/>
        </w:rPr>
        <w:t>sado.</w:t>
      </w:r>
    </w:p>
    <w:p w:rsidR="005838DE" w:rsidRDefault="005838DE" w:rsidP="005838DE">
      <w:pPr>
        <w:numPr>
          <w:ilvl w:val="0"/>
          <w:numId w:val="33"/>
        </w:numPr>
        <w:rPr>
          <w:rFonts w:ascii="Calibri" w:hAnsi="Calibri" w:cs="Arial"/>
          <w:color w:val="002060"/>
          <w:sz w:val="22"/>
          <w:szCs w:val="22"/>
        </w:rPr>
      </w:pPr>
      <w:r>
        <w:rPr>
          <w:rFonts w:ascii="Calibri" w:hAnsi="Calibri" w:cs="Arial"/>
          <w:color w:val="002060"/>
          <w:sz w:val="22"/>
          <w:szCs w:val="22"/>
        </w:rPr>
        <w:t>Desconto: Percentual de Desconto do Produto.</w:t>
      </w:r>
    </w:p>
    <w:p w:rsidR="00B358E4" w:rsidRDefault="00B358E4" w:rsidP="00F83735">
      <w:pPr>
        <w:numPr>
          <w:ilvl w:val="0"/>
          <w:numId w:val="33"/>
        </w:numPr>
        <w:rPr>
          <w:rFonts w:ascii="Calibri" w:hAnsi="Calibri" w:cs="Arial"/>
          <w:color w:val="002060"/>
          <w:sz w:val="22"/>
          <w:szCs w:val="22"/>
        </w:rPr>
      </w:pPr>
      <w:r>
        <w:rPr>
          <w:rFonts w:ascii="Calibri" w:hAnsi="Calibri" w:cs="Arial"/>
          <w:color w:val="002060"/>
          <w:sz w:val="22"/>
          <w:szCs w:val="22"/>
        </w:rPr>
        <w:t>Ação:</w:t>
      </w:r>
      <w:r w:rsidR="005838DE">
        <w:rPr>
          <w:rFonts w:ascii="Calibri" w:hAnsi="Calibri" w:cs="Arial"/>
          <w:color w:val="002060"/>
          <w:sz w:val="22"/>
          <w:szCs w:val="22"/>
        </w:rPr>
        <w:t xml:space="preserve"> Possibilita a alteração da quantidade, preço e desconto do produto.</w:t>
      </w:r>
    </w:p>
    <w:p w:rsidR="00EB21EA" w:rsidRDefault="00EB21EA" w:rsidP="000B5690">
      <w:pPr>
        <w:ind w:left="426"/>
        <w:rPr>
          <w:rFonts w:ascii="Arial Narrow" w:hAnsi="Arial Narrow"/>
        </w:rPr>
      </w:pPr>
    </w:p>
    <w:p w:rsidR="000A51AC" w:rsidRPr="00755311" w:rsidRDefault="000A51AC" w:rsidP="000A51AC">
      <w:pPr>
        <w:ind w:left="426"/>
        <w:rPr>
          <w:rFonts w:ascii="Calibri" w:hAnsi="Calibri" w:cs="Arial"/>
          <w:color w:val="002060"/>
          <w:sz w:val="22"/>
          <w:szCs w:val="22"/>
          <w:u w:val="single"/>
        </w:rPr>
      </w:pPr>
      <w:r>
        <w:rPr>
          <w:rFonts w:ascii="Calibri" w:hAnsi="Calibri" w:cs="Arial"/>
          <w:color w:val="002060"/>
          <w:sz w:val="22"/>
          <w:szCs w:val="22"/>
          <w:u w:val="single"/>
        </w:rPr>
        <w:t>Slip</w:t>
      </w:r>
    </w:p>
    <w:p w:rsidR="000A51AC" w:rsidRDefault="000A51AC" w:rsidP="000A51AC">
      <w:pPr>
        <w:ind w:left="426"/>
        <w:rPr>
          <w:rFonts w:ascii="Calibri" w:hAnsi="Calibri" w:cs="Arial"/>
          <w:color w:val="002060"/>
          <w:sz w:val="22"/>
          <w:szCs w:val="22"/>
          <w:u w:val="single"/>
        </w:rPr>
      </w:pPr>
    </w:p>
    <w:p w:rsidR="00B451B0" w:rsidRDefault="00B451B0" w:rsidP="000A51AC">
      <w:pPr>
        <w:ind w:left="426"/>
        <w:rPr>
          <w:rFonts w:ascii="Calibri" w:hAnsi="Calibri" w:cs="Arial"/>
          <w:color w:val="002060"/>
          <w:sz w:val="22"/>
          <w:szCs w:val="22"/>
          <w:u w:val="single"/>
        </w:rPr>
      </w:pPr>
      <w:r>
        <w:rPr>
          <w:rFonts w:ascii="Calibri" w:hAnsi="Calibri" w:cs="Arial"/>
          <w:color w:val="002060"/>
          <w:sz w:val="22"/>
          <w:szCs w:val="22"/>
          <w:u w:val="single"/>
        </w:rPr>
        <w:t>Cabeçalho do Slip</w:t>
      </w:r>
    </w:p>
    <w:p w:rsidR="00B451B0" w:rsidRDefault="00B451B0" w:rsidP="000A51AC">
      <w:pPr>
        <w:ind w:left="426"/>
        <w:rPr>
          <w:rFonts w:ascii="Calibri" w:hAnsi="Calibri" w:cs="Arial"/>
          <w:color w:val="002060"/>
          <w:sz w:val="22"/>
          <w:szCs w:val="22"/>
          <w:u w:val="single"/>
        </w:rPr>
      </w:pPr>
    </w:p>
    <w:p w:rsidR="00B451B0" w:rsidRDefault="00B451B0" w:rsidP="000A51AC">
      <w:pPr>
        <w:numPr>
          <w:ilvl w:val="0"/>
          <w:numId w:val="33"/>
        </w:numPr>
        <w:rPr>
          <w:rFonts w:ascii="Calibri" w:hAnsi="Calibri" w:cs="Arial"/>
          <w:color w:val="002060"/>
          <w:sz w:val="22"/>
          <w:szCs w:val="22"/>
        </w:rPr>
      </w:pPr>
      <w:r>
        <w:rPr>
          <w:rFonts w:ascii="Calibri" w:hAnsi="Calibri" w:cs="Arial"/>
          <w:color w:val="002060"/>
          <w:sz w:val="22"/>
          <w:szCs w:val="22"/>
        </w:rPr>
        <w:t>Distribuidora: Logo, Razão Social e CNPJ da Distribuidora.</w:t>
      </w:r>
    </w:p>
    <w:p w:rsidR="00B451B0" w:rsidRDefault="00B451B0" w:rsidP="000A51AC">
      <w:pPr>
        <w:numPr>
          <w:ilvl w:val="0"/>
          <w:numId w:val="33"/>
        </w:numPr>
        <w:rPr>
          <w:rFonts w:ascii="Calibri" w:hAnsi="Calibri" w:cs="Arial"/>
          <w:color w:val="002060"/>
          <w:sz w:val="22"/>
          <w:szCs w:val="22"/>
        </w:rPr>
      </w:pPr>
      <w:r>
        <w:rPr>
          <w:rFonts w:ascii="Calibri" w:hAnsi="Calibri" w:cs="Arial"/>
          <w:color w:val="002060"/>
          <w:sz w:val="22"/>
          <w:szCs w:val="22"/>
        </w:rPr>
        <w:t>Data: Data da Operação.</w:t>
      </w:r>
    </w:p>
    <w:p w:rsidR="00B451B0" w:rsidRDefault="00B451B0" w:rsidP="000A51AC">
      <w:pPr>
        <w:numPr>
          <w:ilvl w:val="0"/>
          <w:numId w:val="33"/>
        </w:numPr>
        <w:rPr>
          <w:rFonts w:ascii="Calibri" w:hAnsi="Calibri" w:cs="Arial"/>
          <w:color w:val="002060"/>
          <w:sz w:val="22"/>
          <w:szCs w:val="22"/>
        </w:rPr>
      </w:pPr>
      <w:r>
        <w:rPr>
          <w:rFonts w:ascii="Calibri" w:hAnsi="Calibri" w:cs="Arial"/>
          <w:color w:val="002060"/>
          <w:sz w:val="22"/>
          <w:szCs w:val="22"/>
        </w:rPr>
        <w:t>Hora: Horário da Conferência do Encalhe desta Cota.</w:t>
      </w:r>
    </w:p>
    <w:p w:rsidR="00B451B0" w:rsidRDefault="00B451B0" w:rsidP="000A51AC">
      <w:pPr>
        <w:numPr>
          <w:ilvl w:val="0"/>
          <w:numId w:val="33"/>
        </w:numPr>
        <w:rPr>
          <w:rFonts w:ascii="Calibri" w:hAnsi="Calibri" w:cs="Arial"/>
          <w:color w:val="002060"/>
          <w:sz w:val="22"/>
          <w:szCs w:val="22"/>
        </w:rPr>
      </w:pPr>
      <w:r>
        <w:rPr>
          <w:rFonts w:ascii="Calibri" w:hAnsi="Calibri" w:cs="Arial"/>
          <w:color w:val="002060"/>
          <w:sz w:val="22"/>
          <w:szCs w:val="22"/>
        </w:rPr>
        <w:t>Box de Encalhe: Box de Encalhe que a cota foi conferida.</w:t>
      </w:r>
    </w:p>
    <w:p w:rsidR="002E5966" w:rsidRDefault="002E5966" w:rsidP="000A51AC">
      <w:pPr>
        <w:numPr>
          <w:ilvl w:val="0"/>
          <w:numId w:val="33"/>
        </w:numPr>
        <w:rPr>
          <w:rFonts w:ascii="Calibri" w:hAnsi="Calibri" w:cs="Arial"/>
          <w:color w:val="002060"/>
          <w:sz w:val="22"/>
          <w:szCs w:val="22"/>
        </w:rPr>
      </w:pPr>
      <w:r>
        <w:rPr>
          <w:rFonts w:ascii="Calibri" w:hAnsi="Calibri" w:cs="Arial"/>
          <w:color w:val="002060"/>
          <w:sz w:val="22"/>
          <w:szCs w:val="22"/>
        </w:rPr>
        <w:lastRenderedPageBreak/>
        <w:t>Título: Slip de Recolhimento de Encalhe.</w:t>
      </w:r>
    </w:p>
    <w:p w:rsidR="00B451B0" w:rsidRDefault="00B451B0" w:rsidP="000A51AC">
      <w:pPr>
        <w:numPr>
          <w:ilvl w:val="0"/>
          <w:numId w:val="33"/>
        </w:numPr>
        <w:rPr>
          <w:rFonts w:ascii="Calibri" w:hAnsi="Calibri" w:cs="Arial"/>
          <w:color w:val="002060"/>
          <w:sz w:val="22"/>
          <w:szCs w:val="22"/>
        </w:rPr>
      </w:pPr>
      <w:r>
        <w:rPr>
          <w:rFonts w:ascii="Calibri" w:hAnsi="Calibri" w:cs="Arial"/>
          <w:color w:val="002060"/>
          <w:sz w:val="22"/>
          <w:szCs w:val="22"/>
        </w:rPr>
        <w:t>Cota – Jornaleiro: Número da Cota e Nome do Jornaleiro (proprietário da cota).</w:t>
      </w:r>
    </w:p>
    <w:p w:rsidR="00B451B0" w:rsidRDefault="00B451B0" w:rsidP="00B451B0">
      <w:pPr>
        <w:rPr>
          <w:rFonts w:ascii="Calibri" w:hAnsi="Calibri" w:cs="Arial"/>
          <w:color w:val="002060"/>
          <w:sz w:val="22"/>
          <w:szCs w:val="22"/>
          <w:u w:val="single"/>
        </w:rPr>
      </w:pPr>
    </w:p>
    <w:p w:rsidR="00B451B0" w:rsidRDefault="00B451B0" w:rsidP="00B451B0">
      <w:pPr>
        <w:rPr>
          <w:rFonts w:ascii="Calibri" w:hAnsi="Calibri" w:cs="Arial"/>
          <w:color w:val="002060"/>
          <w:sz w:val="22"/>
          <w:szCs w:val="22"/>
          <w:u w:val="single"/>
        </w:rPr>
      </w:pPr>
      <w:r>
        <w:rPr>
          <w:rFonts w:ascii="Calibri" w:hAnsi="Calibri" w:cs="Arial"/>
          <w:color w:val="002060"/>
          <w:sz w:val="22"/>
          <w:szCs w:val="22"/>
          <w:u w:val="single"/>
        </w:rPr>
        <w:t>Grid do Slip</w:t>
      </w:r>
    </w:p>
    <w:p w:rsidR="00B451B0" w:rsidRDefault="00B451B0" w:rsidP="00B451B0">
      <w:pPr>
        <w:ind w:left="1080"/>
        <w:rPr>
          <w:rFonts w:ascii="Calibri" w:hAnsi="Calibri" w:cs="Arial"/>
          <w:color w:val="002060"/>
          <w:sz w:val="22"/>
          <w:szCs w:val="22"/>
        </w:rPr>
      </w:pPr>
    </w:p>
    <w:p w:rsidR="000A51AC" w:rsidRDefault="000A51AC" w:rsidP="000A51AC">
      <w:pPr>
        <w:numPr>
          <w:ilvl w:val="0"/>
          <w:numId w:val="33"/>
        </w:numPr>
        <w:rPr>
          <w:rFonts w:ascii="Calibri" w:hAnsi="Calibri" w:cs="Arial"/>
          <w:color w:val="002060"/>
          <w:sz w:val="22"/>
          <w:szCs w:val="22"/>
        </w:rPr>
      </w:pPr>
      <w:r>
        <w:rPr>
          <w:rFonts w:ascii="Calibri" w:hAnsi="Calibri" w:cs="Arial"/>
          <w:color w:val="002060"/>
          <w:sz w:val="22"/>
          <w:szCs w:val="22"/>
        </w:rPr>
        <w:t>Produto: Nome do Produto</w:t>
      </w:r>
      <w:r w:rsidR="00951F41">
        <w:rPr>
          <w:rFonts w:ascii="Calibri" w:hAnsi="Calibri" w:cs="Arial"/>
          <w:color w:val="002060"/>
          <w:sz w:val="22"/>
          <w:szCs w:val="22"/>
        </w:rPr>
        <w:t>.</w:t>
      </w:r>
    </w:p>
    <w:p w:rsidR="000A51AC" w:rsidRDefault="000A51AC" w:rsidP="000A51AC">
      <w:pPr>
        <w:numPr>
          <w:ilvl w:val="0"/>
          <w:numId w:val="33"/>
        </w:numPr>
        <w:rPr>
          <w:rFonts w:ascii="Calibri" w:hAnsi="Calibri" w:cs="Arial"/>
          <w:color w:val="002060"/>
          <w:sz w:val="22"/>
          <w:szCs w:val="22"/>
        </w:rPr>
      </w:pPr>
      <w:r>
        <w:rPr>
          <w:rFonts w:ascii="Calibri" w:hAnsi="Calibri" w:cs="Arial"/>
          <w:color w:val="002060"/>
          <w:sz w:val="22"/>
          <w:szCs w:val="22"/>
        </w:rPr>
        <w:t>Edição: Edição do Produto</w:t>
      </w:r>
      <w:r w:rsidR="00951F41">
        <w:rPr>
          <w:rFonts w:ascii="Calibri" w:hAnsi="Calibri" w:cs="Arial"/>
          <w:color w:val="002060"/>
          <w:sz w:val="22"/>
          <w:szCs w:val="22"/>
        </w:rPr>
        <w:t>.</w:t>
      </w:r>
    </w:p>
    <w:p w:rsidR="000A51AC" w:rsidRDefault="000A51AC" w:rsidP="000A51AC">
      <w:pPr>
        <w:numPr>
          <w:ilvl w:val="0"/>
          <w:numId w:val="33"/>
        </w:numPr>
        <w:rPr>
          <w:rFonts w:ascii="Calibri" w:hAnsi="Calibri" w:cs="Arial"/>
          <w:color w:val="002060"/>
          <w:sz w:val="22"/>
          <w:szCs w:val="22"/>
        </w:rPr>
      </w:pPr>
      <w:r>
        <w:rPr>
          <w:rFonts w:ascii="Calibri" w:hAnsi="Calibri" w:cs="Arial"/>
          <w:color w:val="002060"/>
          <w:sz w:val="22"/>
          <w:szCs w:val="22"/>
        </w:rPr>
        <w:t>REP: Quantidade de Exemplares de Reparte recebido pela cota do Produto</w:t>
      </w:r>
      <w:r w:rsidR="00951F41">
        <w:rPr>
          <w:rFonts w:ascii="Calibri" w:hAnsi="Calibri" w:cs="Arial"/>
          <w:color w:val="002060"/>
          <w:sz w:val="22"/>
          <w:szCs w:val="22"/>
        </w:rPr>
        <w:t>.</w:t>
      </w:r>
    </w:p>
    <w:p w:rsidR="000A51AC" w:rsidRDefault="000A51AC" w:rsidP="000A51AC">
      <w:pPr>
        <w:numPr>
          <w:ilvl w:val="0"/>
          <w:numId w:val="33"/>
        </w:numPr>
        <w:rPr>
          <w:rFonts w:ascii="Calibri" w:hAnsi="Calibri" w:cs="Arial"/>
          <w:color w:val="002060"/>
          <w:sz w:val="22"/>
          <w:szCs w:val="22"/>
        </w:rPr>
      </w:pPr>
      <w:r>
        <w:rPr>
          <w:rFonts w:ascii="Calibri" w:hAnsi="Calibri" w:cs="Arial"/>
          <w:color w:val="002060"/>
          <w:sz w:val="22"/>
          <w:szCs w:val="22"/>
        </w:rPr>
        <w:t>ENC:</w:t>
      </w:r>
      <w:r w:rsidR="00951F41">
        <w:rPr>
          <w:rFonts w:ascii="Calibri" w:hAnsi="Calibri" w:cs="Arial"/>
          <w:color w:val="002060"/>
          <w:sz w:val="22"/>
          <w:szCs w:val="22"/>
        </w:rPr>
        <w:t xml:space="preserve"> Quantidade de Exemplares devolvidos pela cota como Encalhe de cada produto.</w:t>
      </w:r>
    </w:p>
    <w:p w:rsidR="000A51AC" w:rsidRDefault="000A51AC" w:rsidP="000A51AC">
      <w:pPr>
        <w:numPr>
          <w:ilvl w:val="0"/>
          <w:numId w:val="33"/>
        </w:numPr>
        <w:rPr>
          <w:rFonts w:ascii="Calibri" w:hAnsi="Calibri" w:cs="Arial"/>
          <w:color w:val="002060"/>
          <w:sz w:val="22"/>
          <w:szCs w:val="22"/>
        </w:rPr>
      </w:pPr>
      <w:r>
        <w:rPr>
          <w:rFonts w:ascii="Calibri" w:hAnsi="Calibri" w:cs="Arial"/>
          <w:color w:val="002060"/>
          <w:sz w:val="22"/>
          <w:szCs w:val="22"/>
        </w:rPr>
        <w:t>Preço $:</w:t>
      </w:r>
      <w:r w:rsidR="00951F41">
        <w:rPr>
          <w:rFonts w:ascii="Calibri" w:hAnsi="Calibri" w:cs="Arial"/>
          <w:color w:val="002060"/>
          <w:sz w:val="22"/>
          <w:szCs w:val="22"/>
        </w:rPr>
        <w:t xml:space="preserve"> Preço com Desconto do Produto.</w:t>
      </w:r>
    </w:p>
    <w:p w:rsidR="00D036A0" w:rsidRPr="00B451B0" w:rsidRDefault="000A51AC" w:rsidP="00D036A0">
      <w:pPr>
        <w:numPr>
          <w:ilvl w:val="0"/>
          <w:numId w:val="33"/>
        </w:numPr>
        <w:rPr>
          <w:rFonts w:ascii="Calibri" w:hAnsi="Calibri" w:cs="Arial"/>
          <w:color w:val="002060"/>
          <w:sz w:val="22"/>
          <w:szCs w:val="22"/>
        </w:rPr>
      </w:pPr>
      <w:r w:rsidRPr="00B451B0">
        <w:rPr>
          <w:rFonts w:ascii="Calibri" w:hAnsi="Calibri" w:cs="Arial"/>
          <w:color w:val="002060"/>
          <w:sz w:val="22"/>
          <w:szCs w:val="22"/>
        </w:rPr>
        <w:t>Total $:</w:t>
      </w:r>
      <w:r w:rsidR="00951F41" w:rsidRPr="00B451B0">
        <w:rPr>
          <w:rFonts w:ascii="Calibri" w:hAnsi="Calibri" w:cs="Arial"/>
          <w:color w:val="002060"/>
          <w:sz w:val="22"/>
          <w:szCs w:val="22"/>
        </w:rPr>
        <w:t xml:space="preserve"> Resultado da Multiplicação da Quantidade de Encalhe pelo Preço $.</w:t>
      </w:r>
    </w:p>
    <w:p w:rsidR="00D036A0" w:rsidRDefault="00D036A0" w:rsidP="00D036A0">
      <w:pPr>
        <w:numPr>
          <w:ilvl w:val="0"/>
          <w:numId w:val="33"/>
        </w:numPr>
        <w:rPr>
          <w:rFonts w:ascii="Calibri" w:hAnsi="Calibri" w:cs="Arial"/>
          <w:color w:val="002060"/>
          <w:sz w:val="22"/>
          <w:szCs w:val="22"/>
        </w:rPr>
      </w:pPr>
      <w:r>
        <w:rPr>
          <w:rFonts w:ascii="Calibri" w:hAnsi="Calibri" w:cs="Arial"/>
          <w:color w:val="002060"/>
          <w:sz w:val="22"/>
          <w:szCs w:val="22"/>
        </w:rPr>
        <w:t>Total de Produtos do dia:</w:t>
      </w:r>
      <w:r w:rsidR="009742FB">
        <w:rPr>
          <w:rFonts w:ascii="Calibri" w:hAnsi="Calibri" w:cs="Arial"/>
          <w:color w:val="002060"/>
          <w:sz w:val="22"/>
          <w:szCs w:val="22"/>
        </w:rPr>
        <w:t xml:space="preserve"> Quantidade de Produtos conferidos no encalhe de cada dia (1º, 2º, 3º, 4º e 5º dia).</w:t>
      </w:r>
    </w:p>
    <w:p w:rsidR="005E1FC2" w:rsidRDefault="00D036A0" w:rsidP="005E1FC2">
      <w:pPr>
        <w:numPr>
          <w:ilvl w:val="0"/>
          <w:numId w:val="33"/>
        </w:numPr>
        <w:rPr>
          <w:rFonts w:ascii="Calibri" w:hAnsi="Calibri" w:cs="Arial"/>
          <w:color w:val="002060"/>
          <w:sz w:val="22"/>
          <w:szCs w:val="22"/>
        </w:rPr>
      </w:pPr>
      <w:r>
        <w:rPr>
          <w:rFonts w:ascii="Calibri" w:hAnsi="Calibri" w:cs="Arial"/>
          <w:color w:val="002060"/>
          <w:sz w:val="22"/>
          <w:szCs w:val="22"/>
        </w:rPr>
        <w:t>Valor do Encalhe do dia:</w:t>
      </w:r>
      <w:r w:rsidR="005E1FC2" w:rsidRPr="005E1FC2">
        <w:rPr>
          <w:rFonts w:ascii="Calibri" w:hAnsi="Calibri" w:cs="Arial"/>
          <w:color w:val="002060"/>
          <w:sz w:val="22"/>
          <w:szCs w:val="22"/>
        </w:rPr>
        <w:t xml:space="preserve"> </w:t>
      </w:r>
      <w:r w:rsidR="005E1FC2">
        <w:rPr>
          <w:rFonts w:ascii="Calibri" w:hAnsi="Calibri" w:cs="Arial"/>
          <w:color w:val="002060"/>
          <w:sz w:val="22"/>
          <w:szCs w:val="22"/>
        </w:rPr>
        <w:t>Valor dos Produtos conferidos no encalhe de cada dia (1º, 2º, 3º, 4º e 5º dia).</w:t>
      </w:r>
    </w:p>
    <w:p w:rsidR="00D036A0" w:rsidRDefault="00D036A0" w:rsidP="00D036A0">
      <w:pPr>
        <w:numPr>
          <w:ilvl w:val="0"/>
          <w:numId w:val="33"/>
        </w:numPr>
        <w:rPr>
          <w:rFonts w:ascii="Calibri" w:hAnsi="Calibri" w:cs="Arial"/>
          <w:color w:val="002060"/>
          <w:sz w:val="22"/>
          <w:szCs w:val="22"/>
        </w:rPr>
      </w:pPr>
      <w:r>
        <w:rPr>
          <w:rFonts w:ascii="Calibri" w:hAnsi="Calibri" w:cs="Arial"/>
          <w:color w:val="002060"/>
          <w:sz w:val="22"/>
          <w:szCs w:val="22"/>
        </w:rPr>
        <w:t>Total de Produtos:</w:t>
      </w:r>
      <w:r w:rsidR="005E1FC2">
        <w:rPr>
          <w:rFonts w:ascii="Calibri" w:hAnsi="Calibri" w:cs="Arial"/>
          <w:color w:val="002060"/>
          <w:sz w:val="22"/>
          <w:szCs w:val="22"/>
        </w:rPr>
        <w:t xml:space="preserve"> Soma </w:t>
      </w:r>
      <w:r w:rsidR="00CD1DF4">
        <w:rPr>
          <w:rFonts w:ascii="Calibri" w:hAnsi="Calibri" w:cs="Arial"/>
          <w:color w:val="002060"/>
          <w:sz w:val="22"/>
          <w:szCs w:val="22"/>
        </w:rPr>
        <w:t>das Quantidades</w:t>
      </w:r>
      <w:r w:rsidR="005E1FC2">
        <w:rPr>
          <w:rFonts w:ascii="Calibri" w:hAnsi="Calibri" w:cs="Arial"/>
          <w:color w:val="002060"/>
          <w:sz w:val="22"/>
          <w:szCs w:val="22"/>
        </w:rPr>
        <w:t xml:space="preserve"> de Produtos conferidos, de todos os dias.</w:t>
      </w:r>
    </w:p>
    <w:p w:rsidR="00D036A0" w:rsidRDefault="00D036A0" w:rsidP="00D036A0">
      <w:pPr>
        <w:numPr>
          <w:ilvl w:val="0"/>
          <w:numId w:val="33"/>
        </w:numPr>
        <w:rPr>
          <w:rFonts w:ascii="Calibri" w:hAnsi="Calibri" w:cs="Arial"/>
          <w:color w:val="002060"/>
          <w:sz w:val="22"/>
          <w:szCs w:val="22"/>
        </w:rPr>
      </w:pPr>
      <w:r>
        <w:rPr>
          <w:rFonts w:ascii="Calibri" w:hAnsi="Calibri" w:cs="Arial"/>
          <w:color w:val="002060"/>
          <w:sz w:val="22"/>
          <w:szCs w:val="22"/>
        </w:rPr>
        <w:t>Valor Total do Encalhe:</w:t>
      </w:r>
      <w:r w:rsidR="005E1FC2">
        <w:rPr>
          <w:rFonts w:ascii="Calibri" w:hAnsi="Calibri" w:cs="Arial"/>
          <w:color w:val="002060"/>
          <w:sz w:val="22"/>
          <w:szCs w:val="22"/>
        </w:rPr>
        <w:t xml:space="preserve"> Soma dos Valores de Encalhe conferidos, de todos os dias.</w:t>
      </w:r>
    </w:p>
    <w:p w:rsidR="00D036A0" w:rsidRDefault="00D036A0" w:rsidP="00D036A0">
      <w:pPr>
        <w:numPr>
          <w:ilvl w:val="0"/>
          <w:numId w:val="33"/>
        </w:numPr>
        <w:rPr>
          <w:rFonts w:ascii="Calibri" w:hAnsi="Calibri" w:cs="Arial"/>
          <w:color w:val="002060"/>
          <w:sz w:val="22"/>
          <w:szCs w:val="22"/>
        </w:rPr>
      </w:pPr>
      <w:r>
        <w:rPr>
          <w:rFonts w:ascii="Calibri" w:hAnsi="Calibri" w:cs="Arial"/>
          <w:color w:val="002060"/>
          <w:sz w:val="22"/>
          <w:szCs w:val="22"/>
        </w:rPr>
        <w:t>Valor Devido:</w:t>
      </w:r>
      <w:r w:rsidR="005E1FC2">
        <w:rPr>
          <w:rFonts w:ascii="Calibri" w:hAnsi="Calibri" w:cs="Arial"/>
          <w:color w:val="002060"/>
          <w:sz w:val="22"/>
          <w:szCs w:val="22"/>
        </w:rPr>
        <w:t xml:space="preserve"> Valor Total da Chamada de Encalhe do dia (caso não houvesse devolução de qualquer produto, esta seria a cobrança total).</w:t>
      </w:r>
    </w:p>
    <w:p w:rsidR="00D036A0" w:rsidRDefault="00D036A0" w:rsidP="00D036A0">
      <w:pPr>
        <w:numPr>
          <w:ilvl w:val="0"/>
          <w:numId w:val="33"/>
        </w:numPr>
        <w:rPr>
          <w:rFonts w:ascii="Calibri" w:hAnsi="Calibri" w:cs="Arial"/>
          <w:color w:val="002060"/>
          <w:sz w:val="22"/>
          <w:szCs w:val="22"/>
        </w:rPr>
      </w:pPr>
      <w:r>
        <w:rPr>
          <w:rFonts w:ascii="Calibri" w:hAnsi="Calibri" w:cs="Arial"/>
          <w:color w:val="002060"/>
          <w:sz w:val="22"/>
          <w:szCs w:val="22"/>
        </w:rPr>
        <w:t>Valor do Slip do Dia:</w:t>
      </w:r>
      <w:r w:rsidR="005E1FC2">
        <w:rPr>
          <w:rFonts w:ascii="Calibri" w:hAnsi="Calibri" w:cs="Arial"/>
          <w:color w:val="002060"/>
          <w:sz w:val="22"/>
          <w:szCs w:val="22"/>
        </w:rPr>
        <w:t xml:space="preserve"> É a subtração do Valor Devido pelo Valor Total do Encalhe.</w:t>
      </w:r>
    </w:p>
    <w:p w:rsidR="00D036A0" w:rsidRDefault="00D036A0" w:rsidP="00D036A0">
      <w:pPr>
        <w:numPr>
          <w:ilvl w:val="0"/>
          <w:numId w:val="33"/>
        </w:numPr>
        <w:rPr>
          <w:rFonts w:ascii="Calibri" w:hAnsi="Calibri" w:cs="Arial"/>
          <w:color w:val="002060"/>
          <w:sz w:val="22"/>
          <w:szCs w:val="22"/>
        </w:rPr>
      </w:pPr>
      <w:r>
        <w:rPr>
          <w:rFonts w:ascii="Calibri" w:hAnsi="Calibri" w:cs="Arial"/>
          <w:color w:val="002060"/>
          <w:sz w:val="22"/>
          <w:szCs w:val="22"/>
        </w:rPr>
        <w:t>Valor Total a Pagar:</w:t>
      </w:r>
      <w:r w:rsidR="005E1FC2">
        <w:rPr>
          <w:rFonts w:ascii="Calibri" w:hAnsi="Calibri" w:cs="Arial"/>
          <w:color w:val="002060"/>
          <w:sz w:val="22"/>
          <w:szCs w:val="22"/>
        </w:rPr>
        <w:t xml:space="preserve"> É a soma do Valor do Slip do Dia mais os </w:t>
      </w:r>
      <w:r w:rsidR="005E1FC2" w:rsidRPr="005E1FC2">
        <w:rPr>
          <w:rFonts w:ascii="Calibri" w:hAnsi="Calibri" w:cs="Arial"/>
          <w:color w:val="002060"/>
          <w:sz w:val="22"/>
          <w:szCs w:val="22"/>
          <w:highlight w:val="yellow"/>
        </w:rPr>
        <w:t>valores pendentes.</w:t>
      </w:r>
    </w:p>
    <w:p w:rsidR="000A51AC" w:rsidRDefault="000A51AC" w:rsidP="000B5690">
      <w:pPr>
        <w:ind w:left="426"/>
        <w:rPr>
          <w:rFonts w:ascii="Arial Narrow" w:hAnsi="Arial Narrow"/>
        </w:rPr>
      </w:pPr>
    </w:p>
    <w:p w:rsidR="00EB21EA" w:rsidRDefault="00DD743D" w:rsidP="000B5690">
      <w:pPr>
        <w:ind w:left="426"/>
        <w:rPr>
          <w:rFonts w:ascii="Arial Narrow" w:hAnsi="Arial Narrow"/>
        </w:rPr>
      </w:pPr>
      <w:r w:rsidRPr="00DD743D">
        <w:rPr>
          <w:rFonts w:ascii="Arial Narrow" w:hAnsi="Arial Narrow"/>
          <w:highlight w:val="yellow"/>
        </w:rPr>
        <w:t>ATALHOS</w:t>
      </w:r>
      <w:bookmarkStart w:id="13" w:name="_GoBack"/>
      <w:bookmarkEnd w:id="13"/>
    </w:p>
    <w:p w:rsidR="00DD743D" w:rsidRPr="000B5690" w:rsidRDefault="00DD743D" w:rsidP="000B5690">
      <w:pPr>
        <w:ind w:left="426"/>
        <w:rPr>
          <w:rFonts w:ascii="Arial Narrow" w:hAnsi="Arial Narrow"/>
        </w:rPr>
      </w:pPr>
    </w:p>
    <w:p w:rsidR="002C1789" w:rsidRPr="00B56BEF" w:rsidRDefault="0015504D" w:rsidP="000B5690">
      <w:pPr>
        <w:ind w:left="426"/>
        <w:rPr>
          <w:rFonts w:ascii="Arial Narrow" w:hAnsi="Arial Narrow"/>
          <w:b/>
        </w:rPr>
      </w:pPr>
      <w:r>
        <w:rPr>
          <w:b/>
          <w:noProof/>
        </w:rPr>
        <w:pict>
          <v:line id="_x0000_s1027" style="position:absolute;left:0;text-align:left;z-index:251659264" from="202.7pt,211.6pt" to="226.35pt,248.65pt">
            <v:stroke endarrow="block"/>
          </v:line>
        </w:pict>
      </w:r>
      <w:r>
        <w:rPr>
          <w:b/>
          <w:noProof/>
        </w:rPr>
        <w:pict>
          <v:oval id="_x0000_s1029" style="position:absolute;left:0;text-align:left;margin-left:118.35pt;margin-top:161.55pt;width:108pt;height:54pt;z-index:251657216">
            <v:textbox style="mso-next-textbox:#_x0000_s1029">
              <w:txbxContent>
                <w:p w:rsidR="00BE1E09" w:rsidRPr="00952615" w:rsidRDefault="00BE1E09">
                  <w:pPr>
                    <w:rPr>
                      <w:sz w:val="16"/>
                      <w:szCs w:val="16"/>
                    </w:rPr>
                  </w:pPr>
                  <w:r w:rsidRPr="00952615">
                    <w:rPr>
                      <w:sz w:val="16"/>
                      <w:szCs w:val="16"/>
                    </w:rPr>
                    <w:t xml:space="preserve">Demonstrar o valor </w:t>
                  </w:r>
                </w:p>
                <w:p w:rsidR="00BE1E09" w:rsidRPr="00952615" w:rsidRDefault="00BE1E09">
                  <w:pPr>
                    <w:rPr>
                      <w:sz w:val="16"/>
                      <w:szCs w:val="16"/>
                    </w:rPr>
                  </w:pPr>
                  <w:r w:rsidRPr="00952615">
                    <w:rPr>
                      <w:sz w:val="16"/>
                      <w:szCs w:val="16"/>
                    </w:rPr>
                    <w:t xml:space="preserve">Somente </w:t>
                  </w:r>
                  <w:r>
                    <w:rPr>
                      <w:sz w:val="16"/>
                      <w:szCs w:val="16"/>
                    </w:rPr>
                    <w:t>no final da con</w:t>
                  </w:r>
                  <w:r w:rsidRPr="00952615">
                    <w:rPr>
                      <w:sz w:val="16"/>
                      <w:szCs w:val="16"/>
                    </w:rPr>
                    <w:t>fe</w:t>
                  </w:r>
                  <w:r>
                    <w:rPr>
                      <w:sz w:val="16"/>
                      <w:szCs w:val="16"/>
                    </w:rPr>
                    <w:t>r</w:t>
                  </w:r>
                  <w:r w:rsidRPr="00952615">
                    <w:rPr>
                      <w:sz w:val="16"/>
                      <w:szCs w:val="16"/>
                    </w:rPr>
                    <w:t>e</w:t>
                  </w:r>
                  <w:r>
                    <w:rPr>
                      <w:sz w:val="16"/>
                      <w:szCs w:val="16"/>
                    </w:rPr>
                    <w:t>n</w:t>
                  </w:r>
                  <w:r w:rsidRPr="00952615">
                    <w:rPr>
                      <w:sz w:val="16"/>
                      <w:szCs w:val="16"/>
                    </w:rPr>
                    <w:t>cia</w:t>
                  </w:r>
                  <w:r>
                    <w:rPr>
                      <w:sz w:val="16"/>
                      <w:szCs w:val="16"/>
                    </w:rPr>
                    <w:t>.</w:t>
                  </w:r>
                </w:p>
              </w:txbxContent>
            </v:textbox>
          </v:oval>
        </w:pict>
      </w:r>
      <w:r>
        <w:rPr>
          <w:b/>
          <w:noProof/>
        </w:rPr>
        <w:pict>
          <v:oval id="_x0000_s1030" style="position:absolute;left:0;text-align:left;margin-left:28.35pt;margin-top:239.65pt;width:126pt;height:27pt;z-index:251656192">
            <v:fill opacity="0"/>
          </v:oval>
        </w:pict>
      </w:r>
      <w:r>
        <w:rPr>
          <w:b/>
          <w:noProof/>
        </w:rPr>
        <w:pict>
          <v:line id="_x0000_s1028" style="position:absolute;left:0;text-align:left;flip:x;z-index:251658240" from="109.35pt,211.6pt" to="138.4pt,239.65pt">
            <v:stroke endarrow="block"/>
          </v:line>
        </w:pict>
      </w:r>
      <w:r w:rsidR="00B56BEF" w:rsidRPr="00B56BEF">
        <w:rPr>
          <w:rFonts w:ascii="Arial Narrow" w:hAnsi="Arial Narrow"/>
          <w:b/>
          <w:noProof/>
        </w:rPr>
        <w:t>ATUALIZAR TELAS</w:t>
      </w:r>
    </w:p>
    <w:p w:rsidR="00830DE4" w:rsidRDefault="00830DE4" w:rsidP="0010198B">
      <w:pPr>
        <w:ind w:left="426"/>
        <w:rPr>
          <w:rFonts w:ascii="Arial Narrow" w:hAnsi="Arial Narrow"/>
        </w:rPr>
      </w:pPr>
    </w:p>
    <w:p w:rsidR="0065002A" w:rsidRDefault="0065002A" w:rsidP="0010198B">
      <w:pPr>
        <w:ind w:left="426"/>
        <w:rPr>
          <w:rFonts w:ascii="Arial Narrow" w:hAnsi="Arial Narrow"/>
        </w:rPr>
      </w:pPr>
    </w:p>
    <w:p w:rsidR="0065002A" w:rsidRDefault="0065002A" w:rsidP="0010198B">
      <w:pPr>
        <w:ind w:left="426"/>
        <w:rPr>
          <w:rFonts w:ascii="Arial Narrow" w:hAnsi="Arial Narrow"/>
        </w:rPr>
      </w:pPr>
    </w:p>
    <w:p w:rsidR="002C1789" w:rsidRDefault="002C1789" w:rsidP="0010198B">
      <w:pPr>
        <w:ind w:left="426"/>
        <w:rPr>
          <w:rFonts w:ascii="Arial Narrow" w:hAnsi="Arial Narrow"/>
        </w:rPr>
      </w:pPr>
    </w:p>
    <w:p w:rsidR="002C1789" w:rsidRPr="00875148" w:rsidRDefault="002C1789" w:rsidP="0010198B">
      <w:pPr>
        <w:ind w:left="426"/>
        <w:rPr>
          <w:rFonts w:ascii="Arial Narrow" w:hAnsi="Arial Narrow"/>
        </w:rPr>
      </w:pPr>
    </w:p>
    <w:p w:rsidR="002C1789" w:rsidRPr="00875148" w:rsidRDefault="002C1789">
      <w:pPr>
        <w:pStyle w:val="Ttulo2"/>
        <w:numPr>
          <w:ilvl w:val="0"/>
          <w:numId w:val="2"/>
        </w:numPr>
        <w:rPr>
          <w:rFonts w:ascii="Arial Narrow" w:hAnsi="Arial Narrow"/>
          <w:sz w:val="20"/>
        </w:rPr>
      </w:pPr>
      <w:r w:rsidRPr="00875148">
        <w:rPr>
          <w:rFonts w:ascii="Arial Narrow" w:hAnsi="Arial Narrow"/>
          <w:sz w:val="20"/>
        </w:rPr>
        <w:t>Relatórios envolvidos na Manutenção</w:t>
      </w:r>
    </w:p>
    <w:p w:rsidR="002C1789" w:rsidRDefault="002C1789" w:rsidP="00FD0CD1">
      <w:pPr>
        <w:ind w:left="426"/>
        <w:rPr>
          <w:rFonts w:ascii="Arial Narrow" w:hAnsi="Arial Narrow"/>
        </w:rPr>
      </w:pPr>
      <w:r>
        <w:rPr>
          <w:rFonts w:ascii="Arial Narrow" w:hAnsi="Arial Narrow"/>
        </w:rPr>
        <w:t>NA</w:t>
      </w:r>
    </w:p>
    <w:p w:rsidR="002C1789" w:rsidRPr="00875148" w:rsidRDefault="002C1789" w:rsidP="00FD0CD1">
      <w:pPr>
        <w:ind w:left="426"/>
        <w:rPr>
          <w:rFonts w:ascii="Arial Narrow" w:hAnsi="Arial Narrow"/>
        </w:rPr>
      </w:pPr>
    </w:p>
    <w:p w:rsidR="002C1789" w:rsidRPr="00875148" w:rsidRDefault="002C1789">
      <w:pPr>
        <w:pStyle w:val="Ttulo2"/>
        <w:numPr>
          <w:ilvl w:val="0"/>
          <w:numId w:val="2"/>
        </w:numPr>
        <w:rPr>
          <w:rFonts w:ascii="Arial Narrow" w:hAnsi="Arial Narrow"/>
          <w:sz w:val="20"/>
        </w:rPr>
      </w:pPr>
      <w:r w:rsidRPr="00875148">
        <w:rPr>
          <w:rFonts w:ascii="Arial Narrow" w:hAnsi="Arial Narrow"/>
          <w:sz w:val="20"/>
        </w:rPr>
        <w:t>Interface dos Dispositivos envolvidos na Manutenção</w:t>
      </w:r>
    </w:p>
    <w:p w:rsidR="002C1789" w:rsidRDefault="002C1789" w:rsidP="00FD0CD1">
      <w:pPr>
        <w:ind w:left="426"/>
        <w:rPr>
          <w:rFonts w:ascii="Arial Narrow" w:hAnsi="Arial Narrow"/>
        </w:rPr>
      </w:pPr>
      <w:r w:rsidRPr="00875148">
        <w:rPr>
          <w:rFonts w:ascii="Arial Narrow" w:hAnsi="Arial Narrow"/>
        </w:rPr>
        <w:t>NA</w:t>
      </w:r>
    </w:p>
    <w:p w:rsidR="002C1789" w:rsidRPr="00875148" w:rsidRDefault="002C1789" w:rsidP="00FD0CD1">
      <w:pPr>
        <w:ind w:left="426"/>
        <w:rPr>
          <w:rFonts w:ascii="Arial Narrow" w:hAnsi="Arial Narrow"/>
        </w:rPr>
      </w:pPr>
    </w:p>
    <w:p w:rsidR="002C1789" w:rsidRPr="00875148" w:rsidRDefault="002C1789">
      <w:pPr>
        <w:pStyle w:val="Ttulo2"/>
        <w:numPr>
          <w:ilvl w:val="0"/>
          <w:numId w:val="2"/>
        </w:numPr>
        <w:rPr>
          <w:rFonts w:ascii="Arial Narrow" w:hAnsi="Arial Narrow"/>
          <w:sz w:val="20"/>
        </w:rPr>
      </w:pPr>
      <w:r w:rsidRPr="00875148">
        <w:rPr>
          <w:rFonts w:ascii="Arial Narrow" w:hAnsi="Arial Narrow"/>
          <w:sz w:val="20"/>
        </w:rPr>
        <w:t>Integrações entre sistemas/módulos envolvidas na Manutenção</w:t>
      </w:r>
    </w:p>
    <w:p w:rsidR="002C1789" w:rsidRPr="00875148" w:rsidRDefault="002C1789" w:rsidP="00FD0CD1">
      <w:pPr>
        <w:ind w:left="426"/>
        <w:rPr>
          <w:rFonts w:ascii="Arial Narrow" w:hAnsi="Arial Narrow"/>
        </w:rPr>
      </w:pPr>
      <w:r w:rsidRPr="00875148">
        <w:rPr>
          <w:rFonts w:ascii="Arial Narrow" w:hAnsi="Arial Narrow"/>
        </w:rPr>
        <w:t>NA</w:t>
      </w:r>
    </w:p>
    <w:p w:rsidR="002C1789" w:rsidRPr="00875148" w:rsidRDefault="002C1789">
      <w:pPr>
        <w:pStyle w:val="TCTips"/>
        <w:ind w:firstLine="720"/>
        <w:rPr>
          <w:rFonts w:ascii="Arial Narrow" w:hAnsi="Arial Narrow"/>
          <w:i w:val="0"/>
        </w:rPr>
      </w:pPr>
    </w:p>
    <w:bookmarkEnd w:id="12"/>
    <w:p w:rsidR="002C1789" w:rsidRPr="00875148" w:rsidRDefault="002C1789">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PONTOS DE ATENÇÃO</w:t>
      </w:r>
      <w:r w:rsidRPr="00875148">
        <w:rPr>
          <w:rStyle w:val="Refdenotaderodap"/>
          <w:rFonts w:ascii="Arial Narrow" w:hAnsi="Arial Narrow"/>
        </w:rPr>
        <w:footnoteReference w:customMarkFollows="1" w:id="3"/>
        <w:t>*</w:t>
      </w:r>
    </w:p>
    <w:p w:rsidR="002C1789" w:rsidRPr="00875148" w:rsidRDefault="002C1789">
      <w:pPr>
        <w:pStyle w:val="TCTips"/>
        <w:rPr>
          <w:rFonts w:ascii="Arial Narrow" w:hAnsi="Arial Narrow"/>
          <w:i w:val="0"/>
        </w:rPr>
      </w:pPr>
    </w:p>
    <w:p w:rsidR="002C1789" w:rsidRPr="00875148" w:rsidRDefault="002C1789">
      <w:pPr>
        <w:pStyle w:val="Ttulo2"/>
        <w:numPr>
          <w:ilvl w:val="0"/>
          <w:numId w:val="2"/>
        </w:numPr>
        <w:rPr>
          <w:rFonts w:ascii="Arial Narrow" w:hAnsi="Arial Narrow"/>
          <w:sz w:val="20"/>
        </w:rPr>
      </w:pPr>
      <w:r w:rsidRPr="00875148">
        <w:rPr>
          <w:rFonts w:ascii="Arial Narrow" w:hAnsi="Arial Narrow"/>
          <w:sz w:val="20"/>
        </w:rPr>
        <w:t xml:space="preserve">Riscos, restrições e dependências envolvidos na </w:t>
      </w:r>
      <w:r w:rsidR="00CD1DF4" w:rsidRPr="00875148">
        <w:rPr>
          <w:rFonts w:ascii="Arial Narrow" w:hAnsi="Arial Narrow"/>
          <w:sz w:val="20"/>
        </w:rPr>
        <w:t>manutenção.</w:t>
      </w:r>
    </w:p>
    <w:p w:rsidR="002C1789" w:rsidRPr="00875148" w:rsidRDefault="002C1789" w:rsidP="00FD0CD1">
      <w:pPr>
        <w:ind w:left="426"/>
        <w:rPr>
          <w:rFonts w:ascii="Arial Narrow" w:hAnsi="Arial Narrow"/>
        </w:rPr>
      </w:pPr>
      <w:r w:rsidRPr="00875148">
        <w:rPr>
          <w:rFonts w:ascii="Arial Narrow" w:hAnsi="Arial Narrow"/>
        </w:rPr>
        <w:t>NA</w:t>
      </w:r>
    </w:p>
    <w:p w:rsidR="002C1789" w:rsidRPr="00875148" w:rsidRDefault="002C1789">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br w:type="page"/>
      </w:r>
      <w:r w:rsidRPr="00875148">
        <w:rPr>
          <w:rFonts w:ascii="Arial Narrow" w:hAnsi="Arial Narrow"/>
        </w:rPr>
        <w:lastRenderedPageBreak/>
        <w:t>ESPECIFICAÇÃO TÉCNICA</w:t>
      </w:r>
      <w:r w:rsidRPr="00875148">
        <w:rPr>
          <w:rStyle w:val="Refdenotaderodap"/>
          <w:rFonts w:ascii="Arial Narrow" w:hAnsi="Arial Narrow"/>
        </w:rPr>
        <w:footnoteReference w:customMarkFollows="1" w:id="4"/>
        <w:t>**</w:t>
      </w:r>
    </w:p>
    <w:p w:rsidR="002C1789" w:rsidRPr="00875148" w:rsidRDefault="002C1789">
      <w:pPr>
        <w:pStyle w:val="Ttulo2"/>
        <w:numPr>
          <w:ilvl w:val="0"/>
          <w:numId w:val="2"/>
        </w:numPr>
        <w:rPr>
          <w:rFonts w:ascii="Arial Narrow" w:hAnsi="Arial Narrow"/>
          <w:sz w:val="20"/>
        </w:rPr>
      </w:pPr>
      <w:r w:rsidRPr="00875148">
        <w:rPr>
          <w:rFonts w:ascii="Arial Narrow" w:hAnsi="Arial Narrow"/>
          <w:sz w:val="20"/>
        </w:rPr>
        <w:t>Lista de objetos manipulados/alterados/criados</w:t>
      </w:r>
    </w:p>
    <w:p w:rsidR="002C1789" w:rsidRPr="00875148" w:rsidRDefault="002C1789">
      <w:pPr>
        <w:pStyle w:val="TCParagraph"/>
        <w:ind w:firstLine="709"/>
        <w:rPr>
          <w:rFonts w:ascii="Arial Narrow" w:hAnsi="Arial Narrow"/>
        </w:rPr>
      </w:pPr>
      <w:r w:rsidRPr="00875148">
        <w:rPr>
          <w:rFonts w:ascii="Arial Narrow" w:hAnsi="Arial Narrow"/>
        </w:rPr>
        <w:t>Esta seção destaca os objetos do sistema/módulo envolvidos nesta Manutenção.</w:t>
      </w:r>
    </w:p>
    <w:p w:rsidR="002C1789" w:rsidRDefault="002C1789" w:rsidP="00A9451A">
      <w:pPr>
        <w:pStyle w:val="Ttulo2"/>
        <w:numPr>
          <w:ilvl w:val="1"/>
          <w:numId w:val="2"/>
        </w:numPr>
        <w:tabs>
          <w:tab w:val="clear" w:pos="9720"/>
        </w:tabs>
        <w:rPr>
          <w:rFonts w:ascii="Arial Narrow" w:hAnsi="Arial Narrow"/>
          <w:sz w:val="20"/>
        </w:rPr>
      </w:pPr>
      <w:r w:rsidRPr="00875148">
        <w:rPr>
          <w:rFonts w:ascii="Arial Narrow" w:hAnsi="Arial Narrow"/>
          <w:sz w:val="20"/>
        </w:rPr>
        <w:t>Estrutura de Dados</w:t>
      </w:r>
    </w:p>
    <w:p w:rsidR="002C1789" w:rsidRPr="001E5B29" w:rsidRDefault="002C1789" w:rsidP="001E5B29">
      <w:pPr>
        <w:pStyle w:val="TCTips"/>
        <w:ind w:firstLine="720"/>
        <w:rPr>
          <w:i w:val="0"/>
        </w:rPr>
      </w:pPr>
    </w:p>
    <w:p w:rsidR="002C1789" w:rsidRDefault="002C1789">
      <w:pPr>
        <w:pStyle w:val="Ttulo2"/>
        <w:numPr>
          <w:ilvl w:val="1"/>
          <w:numId w:val="2"/>
        </w:numPr>
        <w:rPr>
          <w:rFonts w:ascii="Arial Narrow" w:hAnsi="Arial Narrow"/>
          <w:sz w:val="20"/>
        </w:rPr>
      </w:pPr>
      <w:r w:rsidRPr="00875148">
        <w:rPr>
          <w:rFonts w:ascii="Arial Narrow" w:hAnsi="Arial Narrow"/>
          <w:sz w:val="20"/>
        </w:rPr>
        <w:t>Objetos de Banco de Dados</w:t>
      </w:r>
    </w:p>
    <w:p w:rsidR="002C1789" w:rsidRPr="00B978C8" w:rsidRDefault="002C1789" w:rsidP="00B978C8"/>
    <w:p w:rsidR="002C1789" w:rsidRDefault="002C1789">
      <w:pPr>
        <w:pStyle w:val="Ttulo2"/>
        <w:numPr>
          <w:ilvl w:val="1"/>
          <w:numId w:val="2"/>
        </w:numPr>
        <w:rPr>
          <w:rFonts w:ascii="Arial Narrow" w:hAnsi="Arial Narrow"/>
          <w:sz w:val="20"/>
        </w:rPr>
      </w:pPr>
      <w:r w:rsidRPr="00875148">
        <w:rPr>
          <w:rFonts w:ascii="Arial Narrow" w:hAnsi="Arial Narrow"/>
          <w:sz w:val="20"/>
        </w:rPr>
        <w:t>Fontes</w:t>
      </w:r>
    </w:p>
    <w:p w:rsidR="002C1789" w:rsidRPr="00B978C8" w:rsidRDefault="002C1789" w:rsidP="00B978C8"/>
    <w:p w:rsidR="002C1789" w:rsidRPr="00875148" w:rsidRDefault="002C1789">
      <w:pPr>
        <w:pStyle w:val="Ttulo2"/>
        <w:numPr>
          <w:ilvl w:val="1"/>
          <w:numId w:val="2"/>
        </w:numPr>
        <w:rPr>
          <w:rFonts w:ascii="Arial Narrow" w:hAnsi="Arial Narrow"/>
          <w:sz w:val="20"/>
        </w:rPr>
      </w:pPr>
      <w:r w:rsidRPr="00875148">
        <w:rPr>
          <w:rFonts w:ascii="Arial Narrow" w:hAnsi="Arial Narrow"/>
          <w:sz w:val="20"/>
        </w:rPr>
        <w:t>Documentação</w:t>
      </w:r>
    </w:p>
    <w:p w:rsidR="002C1789" w:rsidRPr="00875148" w:rsidRDefault="002C1789">
      <w:pPr>
        <w:pStyle w:val="StyleHeading"/>
        <w:pBdr>
          <w:bottom w:val="single" w:sz="30" w:space="0" w:color="000080"/>
        </w:pBdr>
        <w:tabs>
          <w:tab w:val="clear" w:pos="720"/>
          <w:tab w:val="clear" w:pos="1080"/>
        </w:tabs>
        <w:jc w:val="both"/>
        <w:rPr>
          <w:rFonts w:ascii="Arial Narrow" w:hAnsi="Arial Narrow"/>
        </w:rPr>
      </w:pPr>
      <w:r>
        <w:rPr>
          <w:rFonts w:ascii="Arial Narrow" w:hAnsi="Arial Narrow"/>
        </w:rPr>
        <w:br w:type="page"/>
      </w:r>
      <w:r w:rsidRPr="00875148">
        <w:rPr>
          <w:rFonts w:ascii="Arial Narrow" w:hAnsi="Arial Narrow"/>
        </w:rPr>
        <w:lastRenderedPageBreak/>
        <w:t>ESTIMATIVA PREVISTA</w:t>
      </w:r>
      <w:r w:rsidRPr="00875148">
        <w:rPr>
          <w:rStyle w:val="Refdenotaderodap"/>
          <w:rFonts w:ascii="Arial Narrow" w:hAnsi="Arial Narrow"/>
        </w:rPr>
        <w:footnoteReference w:customMarkFollows="1" w:id="5"/>
        <w:t>**</w:t>
      </w:r>
    </w:p>
    <w:p w:rsidR="002C1789" w:rsidRPr="00875148" w:rsidRDefault="002C1789">
      <w:pPr>
        <w:pStyle w:val="TCTips"/>
        <w:rPr>
          <w:rFonts w:ascii="Arial Narrow" w:hAnsi="Arial Narrow"/>
          <w:i w:val="0"/>
        </w:rPr>
      </w:pPr>
    </w:p>
    <w:p w:rsidR="002C1789" w:rsidRPr="00875148" w:rsidRDefault="002C1789">
      <w:pPr>
        <w:pStyle w:val="Ttulo2"/>
        <w:numPr>
          <w:ilvl w:val="0"/>
          <w:numId w:val="2"/>
        </w:numPr>
        <w:rPr>
          <w:rFonts w:ascii="Arial Narrow" w:hAnsi="Arial Narrow"/>
          <w:sz w:val="20"/>
        </w:rPr>
      </w:pPr>
      <w:r w:rsidRPr="00875148">
        <w:rPr>
          <w:rFonts w:ascii="Arial Narrow" w:hAnsi="Arial Narrow"/>
          <w:sz w:val="20"/>
        </w:rPr>
        <w:t>Estimativa de para implantação:</w:t>
      </w:r>
    </w:p>
    <w:p w:rsidR="002C1789" w:rsidRPr="00875148" w:rsidRDefault="002C1789">
      <w:pPr>
        <w:rPr>
          <w:rFonts w:ascii="Arial Narrow" w:hAnsi="Arial Narr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07"/>
        <w:gridCol w:w="1735"/>
        <w:gridCol w:w="1736"/>
      </w:tblGrid>
      <w:tr w:rsidR="002C1789"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2C1789" w:rsidRPr="009540DC" w:rsidRDefault="002C1789">
            <w:pPr>
              <w:pStyle w:val="TCTips"/>
              <w:jc w:val="center"/>
              <w:rPr>
                <w:rFonts w:ascii="Arial Narrow" w:hAnsi="Arial Narrow"/>
                <w:b/>
                <w:i w:val="0"/>
                <w:color w:val="auto"/>
                <w:sz w:val="24"/>
              </w:rPr>
            </w:pPr>
            <w:r w:rsidRPr="009540DC">
              <w:rPr>
                <w:rFonts w:ascii="Arial Narrow" w:hAnsi="Arial Narrow"/>
                <w:b/>
                <w:i w:val="0"/>
                <w:color w:val="auto"/>
                <w:sz w:val="24"/>
              </w:rPr>
              <w:t xml:space="preserve">ATIVIDADES DE </w:t>
            </w:r>
            <w:proofErr w:type="gramStart"/>
            <w:r w:rsidRPr="009540DC">
              <w:rPr>
                <w:rFonts w:ascii="Arial Narrow" w:hAnsi="Arial Narrow"/>
                <w:b/>
                <w:i w:val="0"/>
                <w:color w:val="auto"/>
                <w:sz w:val="24"/>
              </w:rPr>
              <w:t>IMPLEMENTAÇÃO</w:t>
            </w:r>
            <w:proofErr w:type="gramEnd"/>
          </w:p>
        </w:tc>
        <w:tc>
          <w:tcPr>
            <w:tcW w:w="3471" w:type="dxa"/>
            <w:gridSpan w:val="2"/>
            <w:tcBorders>
              <w:top w:val="single" w:sz="12" w:space="0" w:color="auto"/>
              <w:left w:val="single" w:sz="12" w:space="0" w:color="auto"/>
              <w:bottom w:val="single" w:sz="12" w:space="0" w:color="auto"/>
              <w:right w:val="single" w:sz="12" w:space="0" w:color="auto"/>
            </w:tcBorders>
            <w:shd w:val="pct12" w:color="auto" w:fill="FFFFFF"/>
          </w:tcPr>
          <w:p w:rsidR="002C1789" w:rsidRPr="009540DC" w:rsidRDefault="002C1789">
            <w:pPr>
              <w:pStyle w:val="TCTips"/>
              <w:jc w:val="center"/>
              <w:rPr>
                <w:rFonts w:ascii="Arial Narrow" w:hAnsi="Arial Narrow"/>
                <w:b/>
                <w:i w:val="0"/>
                <w:color w:val="auto"/>
                <w:sz w:val="24"/>
              </w:rPr>
            </w:pPr>
            <w:r w:rsidRPr="009540DC">
              <w:rPr>
                <w:rFonts w:ascii="Arial Narrow" w:hAnsi="Arial Narrow"/>
                <w:b/>
                <w:i w:val="0"/>
                <w:color w:val="auto"/>
                <w:sz w:val="24"/>
              </w:rPr>
              <w:t>HORAS ESTIMADAS (h)</w:t>
            </w:r>
          </w:p>
        </w:tc>
      </w:tr>
      <w:tr w:rsidR="002C1789" w:rsidRPr="00875148">
        <w:tc>
          <w:tcPr>
            <w:tcW w:w="6307" w:type="dxa"/>
            <w:tcBorders>
              <w:top w:val="nil"/>
              <w:lef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&lt;Preencher com o nome da atividade executada pela Consultoria &gt;</w:t>
            </w:r>
          </w:p>
        </w:tc>
        <w:tc>
          <w:tcPr>
            <w:tcW w:w="3471" w:type="dxa"/>
            <w:gridSpan w:val="2"/>
            <w:tcBorders>
              <w:top w:val="nil"/>
              <w:righ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2C1789" w:rsidRPr="00875148">
        <w:tc>
          <w:tcPr>
            <w:tcW w:w="6307" w:type="dxa"/>
            <w:tcBorders>
              <w:lef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&lt;Preencher com o nome da atividade executada pela Consultoria &gt;</w:t>
            </w:r>
          </w:p>
        </w:tc>
        <w:tc>
          <w:tcPr>
            <w:tcW w:w="3471" w:type="dxa"/>
            <w:gridSpan w:val="2"/>
            <w:tcBorders>
              <w:righ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2C1789" w:rsidRPr="00875148">
        <w:tc>
          <w:tcPr>
            <w:tcW w:w="6307" w:type="dxa"/>
            <w:tcBorders>
              <w:lef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&lt;Preencher com o nome da atividade executada pela Consultoria &gt;</w:t>
            </w:r>
          </w:p>
        </w:tc>
        <w:tc>
          <w:tcPr>
            <w:tcW w:w="3471" w:type="dxa"/>
            <w:gridSpan w:val="2"/>
            <w:tcBorders>
              <w:righ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2C1789" w:rsidRPr="00875148">
        <w:tc>
          <w:tcPr>
            <w:tcW w:w="6307" w:type="dxa"/>
            <w:tcBorders>
              <w:left w:val="single" w:sz="12" w:space="0" w:color="auto"/>
              <w:bottom w:val="nil"/>
            </w:tcBorders>
          </w:tcPr>
          <w:p w:rsidR="002C1789" w:rsidRPr="009540DC" w:rsidRDefault="002C1789">
            <w:pPr>
              <w:pStyle w:val="TCTips"/>
              <w:rPr>
                <w:rFonts w:ascii="Arial Narrow" w:hAnsi="Arial Narrow"/>
                <w:i w:val="0"/>
              </w:rPr>
            </w:pPr>
          </w:p>
        </w:tc>
        <w:tc>
          <w:tcPr>
            <w:tcW w:w="3471" w:type="dxa"/>
            <w:gridSpan w:val="2"/>
            <w:tcBorders>
              <w:bottom w:val="nil"/>
              <w:right w:val="single" w:sz="12" w:space="0" w:color="auto"/>
            </w:tcBorders>
          </w:tcPr>
          <w:p w:rsidR="002C1789" w:rsidRPr="009540DC" w:rsidRDefault="002C1789">
            <w:pPr>
              <w:pStyle w:val="TCTips"/>
              <w:rPr>
                <w:rFonts w:ascii="Arial Narrow" w:hAnsi="Arial Narrow"/>
                <w:i w:val="0"/>
              </w:rPr>
            </w:pPr>
          </w:p>
        </w:tc>
      </w:tr>
      <w:tr w:rsidR="002C1789" w:rsidRPr="00875148">
        <w:tc>
          <w:tcPr>
            <w:tcW w:w="6307" w:type="dxa"/>
            <w:tcBorders>
              <w:top w:val="single" w:sz="12" w:space="0" w:color="auto"/>
              <w:left w:val="single" w:sz="12" w:space="0" w:color="auto"/>
              <w:bottom w:val="single" w:sz="12" w:space="0" w:color="auto"/>
              <w:right w:val="nil"/>
            </w:tcBorders>
          </w:tcPr>
          <w:p w:rsidR="002C1789" w:rsidRPr="009540DC" w:rsidRDefault="002C1789">
            <w:pPr>
              <w:pStyle w:val="TCTips"/>
              <w:rPr>
                <w:rFonts w:ascii="Arial Narrow" w:hAnsi="Arial Narrow"/>
                <w:b/>
                <w:i w:val="0"/>
                <w:color w:val="auto"/>
                <w:sz w:val="24"/>
              </w:rPr>
            </w:pPr>
            <w:proofErr w:type="gramStart"/>
            <w:r w:rsidRPr="009540DC">
              <w:rPr>
                <w:rFonts w:ascii="Arial Narrow" w:hAnsi="Arial Narrow"/>
                <w:b/>
                <w:i w:val="0"/>
                <w:color w:val="auto"/>
                <w:sz w:val="24"/>
              </w:rPr>
              <w:t>TOTAL HORAS</w:t>
            </w:r>
            <w:proofErr w:type="gramEnd"/>
          </w:p>
        </w:tc>
        <w:tc>
          <w:tcPr>
            <w:tcW w:w="3471" w:type="dxa"/>
            <w:gridSpan w:val="2"/>
            <w:tcBorders>
              <w:top w:val="single" w:sz="12" w:space="0" w:color="auto"/>
              <w:left w:val="single" w:sz="12" w:space="0" w:color="auto"/>
              <w:bottom w:val="single" w:sz="12" w:space="0" w:color="auto"/>
              <w:righ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 xml:space="preserve">&lt;Preencher com </w:t>
            </w:r>
            <w:proofErr w:type="spellStart"/>
            <w:r w:rsidRPr="009540DC">
              <w:rPr>
                <w:rFonts w:ascii="Arial Narrow" w:hAnsi="Arial Narrow"/>
                <w:i w:val="0"/>
              </w:rPr>
              <w:t>qtde</w:t>
            </w:r>
            <w:proofErr w:type="spellEnd"/>
            <w:r w:rsidRPr="009540DC">
              <w:rPr>
                <w:rFonts w:ascii="Arial Narrow" w:hAnsi="Arial Narrow"/>
                <w:i w:val="0"/>
              </w:rPr>
              <w:t xml:space="preserve"> TOTAL de horas&gt;</w:t>
            </w:r>
          </w:p>
        </w:tc>
      </w:tr>
      <w:tr w:rsidR="002C1789" w:rsidRPr="00875148">
        <w:tc>
          <w:tcPr>
            <w:tcW w:w="6307" w:type="dxa"/>
            <w:tcBorders>
              <w:top w:val="nil"/>
              <w:left w:val="single" w:sz="12" w:space="0" w:color="auto"/>
              <w:bottom w:val="nil"/>
              <w:right w:val="nil"/>
            </w:tcBorders>
          </w:tcPr>
          <w:p w:rsidR="002C1789" w:rsidRPr="009540DC" w:rsidRDefault="002C1789">
            <w:pPr>
              <w:pStyle w:val="TCTips"/>
              <w:rPr>
                <w:rFonts w:ascii="Arial Narrow" w:hAnsi="Arial Narrow"/>
                <w:b/>
                <w:i w:val="0"/>
                <w:color w:val="auto"/>
                <w:sz w:val="24"/>
              </w:rPr>
            </w:pPr>
            <w:r w:rsidRPr="009540DC">
              <w:rPr>
                <w:rFonts w:ascii="Arial Narrow" w:hAnsi="Arial Narrow"/>
                <w:b/>
                <w:i w:val="0"/>
                <w:color w:val="auto"/>
                <w:sz w:val="24"/>
              </w:rPr>
              <w:t xml:space="preserve">Data Início/Fim da </w:t>
            </w:r>
            <w:proofErr w:type="gramStart"/>
            <w:r w:rsidRPr="009540DC">
              <w:rPr>
                <w:rFonts w:ascii="Arial Narrow" w:hAnsi="Arial Narrow"/>
                <w:b/>
                <w:i w:val="0"/>
                <w:color w:val="auto"/>
                <w:sz w:val="24"/>
              </w:rPr>
              <w:t>Implementação</w:t>
            </w:r>
            <w:proofErr w:type="gramEnd"/>
            <w:r w:rsidRPr="009540DC">
              <w:rPr>
                <w:rFonts w:ascii="Arial Narrow" w:hAnsi="Arial Narrow"/>
                <w:b/>
                <w:i w:val="0"/>
                <w:color w:val="auto"/>
                <w:sz w:val="24"/>
              </w:rPr>
              <w:t xml:space="preserve"> da EMS</w:t>
            </w:r>
          </w:p>
        </w:tc>
        <w:tc>
          <w:tcPr>
            <w:tcW w:w="1735" w:type="dxa"/>
            <w:tcBorders>
              <w:top w:val="nil"/>
              <w:left w:val="single" w:sz="12" w:space="0" w:color="auto"/>
              <w:bottom w:val="nil"/>
              <w:right w:val="single" w:sz="12" w:space="0" w:color="auto"/>
            </w:tcBorders>
          </w:tcPr>
          <w:p w:rsidR="002C1789" w:rsidRPr="00875148" w:rsidRDefault="002C1789">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c>
          <w:tcPr>
            <w:tcW w:w="1736" w:type="dxa"/>
            <w:tcBorders>
              <w:top w:val="nil"/>
              <w:bottom w:val="nil"/>
              <w:right w:val="single" w:sz="12" w:space="0" w:color="auto"/>
            </w:tcBorders>
          </w:tcPr>
          <w:p w:rsidR="002C1789" w:rsidRPr="00875148" w:rsidRDefault="002C1789">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r w:rsidR="002C1789"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2C1789" w:rsidRPr="009540DC" w:rsidRDefault="002C1789">
            <w:pPr>
              <w:pStyle w:val="TCTips"/>
              <w:jc w:val="center"/>
              <w:rPr>
                <w:rFonts w:ascii="Arial Narrow" w:hAnsi="Arial Narrow"/>
                <w:b/>
                <w:i w:val="0"/>
                <w:color w:val="auto"/>
                <w:sz w:val="24"/>
              </w:rPr>
            </w:pPr>
            <w:r w:rsidRPr="009540DC">
              <w:rPr>
                <w:rFonts w:ascii="Arial Narrow" w:hAnsi="Arial Narrow"/>
                <w:b/>
                <w:i w:val="0"/>
                <w:color w:val="auto"/>
                <w:sz w:val="24"/>
              </w:rPr>
              <w:t>ATIVIDADES DE HOMOLOGAÇÃO/TESTES</w:t>
            </w:r>
          </w:p>
        </w:tc>
        <w:tc>
          <w:tcPr>
            <w:tcW w:w="3471" w:type="dxa"/>
            <w:gridSpan w:val="2"/>
            <w:tcBorders>
              <w:top w:val="single" w:sz="12" w:space="0" w:color="auto"/>
              <w:left w:val="single" w:sz="12" w:space="0" w:color="auto"/>
              <w:bottom w:val="single" w:sz="12" w:space="0" w:color="auto"/>
              <w:right w:val="single" w:sz="12" w:space="0" w:color="auto"/>
            </w:tcBorders>
            <w:shd w:val="pct12" w:color="auto" w:fill="FFFFFF"/>
          </w:tcPr>
          <w:p w:rsidR="002C1789" w:rsidRPr="009540DC" w:rsidRDefault="002C1789">
            <w:pPr>
              <w:pStyle w:val="TCTips"/>
              <w:jc w:val="center"/>
              <w:rPr>
                <w:rFonts w:ascii="Arial Narrow" w:hAnsi="Arial Narrow"/>
                <w:b/>
                <w:i w:val="0"/>
                <w:color w:val="auto"/>
                <w:sz w:val="24"/>
              </w:rPr>
            </w:pPr>
            <w:r w:rsidRPr="009540DC">
              <w:rPr>
                <w:rFonts w:ascii="Arial Narrow" w:hAnsi="Arial Narrow"/>
                <w:b/>
                <w:i w:val="0"/>
                <w:color w:val="auto"/>
                <w:sz w:val="24"/>
              </w:rPr>
              <w:t>HORAS ESTIMADAS (h)</w:t>
            </w:r>
          </w:p>
        </w:tc>
      </w:tr>
      <w:tr w:rsidR="002C1789" w:rsidRPr="00875148">
        <w:tc>
          <w:tcPr>
            <w:tcW w:w="6307" w:type="dxa"/>
            <w:tcBorders>
              <w:top w:val="nil"/>
              <w:lef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&lt;Preencher com o nome da atividade executada pela Consultoria&gt;</w:t>
            </w:r>
          </w:p>
        </w:tc>
        <w:tc>
          <w:tcPr>
            <w:tcW w:w="3471" w:type="dxa"/>
            <w:gridSpan w:val="2"/>
            <w:tcBorders>
              <w:top w:val="nil"/>
              <w:righ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2C1789" w:rsidRPr="00875148">
        <w:tc>
          <w:tcPr>
            <w:tcW w:w="6307" w:type="dxa"/>
            <w:tcBorders>
              <w:lef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 xml:space="preserve">&lt;Preencher com o nome da atividade executada </w:t>
            </w:r>
            <w:proofErr w:type="gramStart"/>
            <w:r w:rsidRPr="009540DC">
              <w:rPr>
                <w:rFonts w:ascii="Arial Narrow" w:hAnsi="Arial Narrow"/>
                <w:i w:val="0"/>
              </w:rPr>
              <w:t>pela Abril</w:t>
            </w:r>
            <w:proofErr w:type="gramEnd"/>
            <w:r w:rsidRPr="009540DC">
              <w:rPr>
                <w:rFonts w:ascii="Arial Narrow" w:hAnsi="Arial Narrow"/>
                <w:i w:val="0"/>
              </w:rPr>
              <w:t>&gt;</w:t>
            </w:r>
          </w:p>
        </w:tc>
        <w:tc>
          <w:tcPr>
            <w:tcW w:w="3471" w:type="dxa"/>
            <w:gridSpan w:val="2"/>
            <w:tcBorders>
              <w:bottom w:val="nil"/>
              <w:righ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2C1789" w:rsidRPr="00875148">
        <w:tc>
          <w:tcPr>
            <w:tcW w:w="6307" w:type="dxa"/>
            <w:tcBorders>
              <w:left w:val="single" w:sz="12" w:space="0" w:color="auto"/>
              <w:right w:val="nil"/>
            </w:tcBorders>
          </w:tcPr>
          <w:p w:rsidR="002C1789" w:rsidRPr="009540DC" w:rsidRDefault="002C1789">
            <w:pPr>
              <w:pStyle w:val="TCTips"/>
              <w:rPr>
                <w:rFonts w:ascii="Arial Narrow" w:hAnsi="Arial Narrow"/>
                <w:b/>
                <w:i w:val="0"/>
                <w:color w:val="auto"/>
                <w:sz w:val="24"/>
              </w:rPr>
            </w:pPr>
            <w:r w:rsidRPr="009540DC">
              <w:rPr>
                <w:rFonts w:ascii="Arial Narrow" w:hAnsi="Arial Narrow"/>
                <w:b/>
                <w:i w:val="0"/>
                <w:color w:val="auto"/>
                <w:sz w:val="24"/>
              </w:rPr>
              <w:t>Data Início/Fim da Homologação da EMS</w:t>
            </w:r>
          </w:p>
        </w:tc>
        <w:tc>
          <w:tcPr>
            <w:tcW w:w="1735" w:type="dxa"/>
            <w:tcBorders>
              <w:top w:val="single" w:sz="12" w:space="0" w:color="auto"/>
              <w:left w:val="single" w:sz="12" w:space="0" w:color="auto"/>
              <w:bottom w:val="single" w:sz="12" w:space="0" w:color="auto"/>
              <w:right w:val="single" w:sz="12" w:space="0" w:color="auto"/>
            </w:tcBorders>
          </w:tcPr>
          <w:p w:rsidR="002C1789" w:rsidRPr="00875148" w:rsidRDefault="002C1789">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c>
          <w:tcPr>
            <w:tcW w:w="1736" w:type="dxa"/>
            <w:tcBorders>
              <w:top w:val="single" w:sz="12" w:space="0" w:color="auto"/>
              <w:bottom w:val="single" w:sz="12" w:space="0" w:color="auto"/>
              <w:right w:val="single" w:sz="12" w:space="0" w:color="auto"/>
            </w:tcBorders>
          </w:tcPr>
          <w:p w:rsidR="002C1789" w:rsidRPr="00875148" w:rsidRDefault="002C1789">
            <w:pPr>
              <w:pStyle w:val="TCTips"/>
              <w:rPr>
                <w:rFonts w:ascii="Arial Narrow" w:hAnsi="Arial Narrow"/>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r w:rsidR="002C1789" w:rsidRPr="00875148">
        <w:tc>
          <w:tcPr>
            <w:tcW w:w="6307" w:type="dxa"/>
            <w:tcBorders>
              <w:top w:val="single" w:sz="12" w:space="0" w:color="auto"/>
              <w:left w:val="single" w:sz="12" w:space="0" w:color="auto"/>
              <w:bottom w:val="single" w:sz="12" w:space="0" w:color="auto"/>
              <w:right w:val="single" w:sz="12" w:space="0" w:color="auto"/>
            </w:tcBorders>
            <w:shd w:val="pct12" w:color="auto" w:fill="FFFFFF"/>
          </w:tcPr>
          <w:p w:rsidR="002C1789" w:rsidRPr="009540DC" w:rsidRDefault="002C1789">
            <w:pPr>
              <w:pStyle w:val="TCTips"/>
              <w:jc w:val="center"/>
              <w:rPr>
                <w:rFonts w:ascii="Arial Narrow" w:hAnsi="Arial Narrow"/>
                <w:b/>
                <w:i w:val="0"/>
                <w:color w:val="auto"/>
                <w:sz w:val="24"/>
              </w:rPr>
            </w:pPr>
            <w:r w:rsidRPr="009540DC">
              <w:rPr>
                <w:rFonts w:ascii="Arial Narrow" w:hAnsi="Arial Narrow"/>
                <w:b/>
                <w:i w:val="0"/>
                <w:color w:val="auto"/>
                <w:sz w:val="24"/>
              </w:rPr>
              <w:t>ATIVIDADES IMPLANTAÇÃO</w:t>
            </w:r>
          </w:p>
        </w:tc>
        <w:tc>
          <w:tcPr>
            <w:tcW w:w="3471" w:type="dxa"/>
            <w:gridSpan w:val="2"/>
            <w:tcBorders>
              <w:top w:val="nil"/>
              <w:left w:val="single" w:sz="12" w:space="0" w:color="auto"/>
              <w:bottom w:val="single" w:sz="12" w:space="0" w:color="auto"/>
              <w:right w:val="single" w:sz="12" w:space="0" w:color="auto"/>
            </w:tcBorders>
            <w:shd w:val="pct12" w:color="auto" w:fill="FFFFFF"/>
          </w:tcPr>
          <w:p w:rsidR="002C1789" w:rsidRPr="009540DC" w:rsidRDefault="002C1789">
            <w:pPr>
              <w:pStyle w:val="TCTips"/>
              <w:jc w:val="center"/>
              <w:rPr>
                <w:rFonts w:ascii="Arial Narrow" w:hAnsi="Arial Narrow"/>
                <w:b/>
                <w:i w:val="0"/>
                <w:color w:val="auto"/>
                <w:sz w:val="24"/>
              </w:rPr>
            </w:pPr>
            <w:r w:rsidRPr="009540DC">
              <w:rPr>
                <w:rFonts w:ascii="Arial Narrow" w:hAnsi="Arial Narrow"/>
                <w:b/>
                <w:i w:val="0"/>
                <w:color w:val="auto"/>
                <w:sz w:val="24"/>
              </w:rPr>
              <w:t>HORAS ESTIMADAS (h)</w:t>
            </w:r>
          </w:p>
        </w:tc>
      </w:tr>
      <w:tr w:rsidR="002C1789" w:rsidRPr="00875148">
        <w:tc>
          <w:tcPr>
            <w:tcW w:w="6307" w:type="dxa"/>
            <w:tcBorders>
              <w:top w:val="nil"/>
              <w:lef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&lt;Preencher com o nome da atividade&gt;</w:t>
            </w:r>
          </w:p>
        </w:tc>
        <w:tc>
          <w:tcPr>
            <w:tcW w:w="3471" w:type="dxa"/>
            <w:gridSpan w:val="2"/>
            <w:tcBorders>
              <w:top w:val="nil"/>
              <w:righ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2C1789" w:rsidRPr="00875148">
        <w:tc>
          <w:tcPr>
            <w:tcW w:w="6307" w:type="dxa"/>
            <w:tcBorders>
              <w:left w:val="single" w:sz="12" w:space="0" w:color="auto"/>
              <w:bottom w:val="nil"/>
            </w:tcBorders>
          </w:tcPr>
          <w:p w:rsidR="002C1789" w:rsidRPr="009540DC" w:rsidRDefault="002C1789">
            <w:pPr>
              <w:pStyle w:val="TCTips"/>
              <w:rPr>
                <w:rFonts w:ascii="Arial Narrow" w:hAnsi="Arial Narrow"/>
                <w:i w:val="0"/>
              </w:rPr>
            </w:pPr>
            <w:r w:rsidRPr="009540DC">
              <w:rPr>
                <w:rFonts w:ascii="Arial Narrow" w:hAnsi="Arial Narrow"/>
                <w:i w:val="0"/>
              </w:rPr>
              <w:t>&lt;Preencher com o nome da atividade&gt;</w:t>
            </w:r>
          </w:p>
        </w:tc>
        <w:tc>
          <w:tcPr>
            <w:tcW w:w="3471" w:type="dxa"/>
            <w:gridSpan w:val="2"/>
            <w:tcBorders>
              <w:bottom w:val="nil"/>
              <w:right w:val="single" w:sz="12" w:space="0" w:color="auto"/>
            </w:tcBorders>
          </w:tcPr>
          <w:p w:rsidR="002C1789" w:rsidRPr="009540DC" w:rsidRDefault="002C1789">
            <w:pPr>
              <w:pStyle w:val="TCTips"/>
              <w:rPr>
                <w:rFonts w:ascii="Arial Narrow" w:hAnsi="Arial Narrow"/>
                <w:i w:val="0"/>
              </w:rPr>
            </w:pPr>
            <w:r w:rsidRPr="009540DC">
              <w:rPr>
                <w:rFonts w:ascii="Arial Narrow" w:hAnsi="Arial Narrow"/>
                <w:i w:val="0"/>
              </w:rPr>
              <w:t xml:space="preserve">&lt;Preencher com a </w:t>
            </w:r>
            <w:proofErr w:type="spellStart"/>
            <w:r w:rsidRPr="009540DC">
              <w:rPr>
                <w:rFonts w:ascii="Arial Narrow" w:hAnsi="Arial Narrow"/>
                <w:i w:val="0"/>
              </w:rPr>
              <w:t>qtde</w:t>
            </w:r>
            <w:proofErr w:type="spellEnd"/>
            <w:r w:rsidRPr="009540DC">
              <w:rPr>
                <w:rFonts w:ascii="Arial Narrow" w:hAnsi="Arial Narrow"/>
                <w:i w:val="0"/>
              </w:rPr>
              <w:t xml:space="preserve"> de horas&gt;</w:t>
            </w:r>
          </w:p>
        </w:tc>
      </w:tr>
      <w:tr w:rsidR="002C1789" w:rsidRPr="00875148">
        <w:tc>
          <w:tcPr>
            <w:tcW w:w="6307" w:type="dxa"/>
            <w:tcBorders>
              <w:top w:val="single" w:sz="12" w:space="0" w:color="auto"/>
              <w:left w:val="single" w:sz="12" w:space="0" w:color="auto"/>
              <w:bottom w:val="single" w:sz="12" w:space="0" w:color="auto"/>
              <w:right w:val="nil"/>
            </w:tcBorders>
          </w:tcPr>
          <w:p w:rsidR="002C1789" w:rsidRPr="009540DC" w:rsidRDefault="002C1789">
            <w:pPr>
              <w:pStyle w:val="TCTips"/>
              <w:rPr>
                <w:rFonts w:ascii="Arial Narrow" w:hAnsi="Arial Narrow"/>
                <w:b/>
                <w:i w:val="0"/>
                <w:color w:val="auto"/>
                <w:sz w:val="24"/>
              </w:rPr>
            </w:pPr>
            <w:r w:rsidRPr="009540DC">
              <w:rPr>
                <w:rFonts w:ascii="Arial Narrow" w:hAnsi="Arial Narrow"/>
                <w:b/>
                <w:i w:val="0"/>
                <w:color w:val="auto"/>
                <w:sz w:val="24"/>
              </w:rPr>
              <w:t>Data de Implantação em Produção</w:t>
            </w:r>
          </w:p>
        </w:tc>
        <w:tc>
          <w:tcPr>
            <w:tcW w:w="1735" w:type="dxa"/>
            <w:tcBorders>
              <w:top w:val="single" w:sz="12" w:space="0" w:color="auto"/>
              <w:left w:val="single" w:sz="12" w:space="0" w:color="auto"/>
              <w:bottom w:val="single" w:sz="12" w:space="0" w:color="auto"/>
              <w:right w:val="single" w:sz="12" w:space="0" w:color="auto"/>
            </w:tcBorders>
          </w:tcPr>
          <w:p w:rsidR="002C1789" w:rsidRPr="00875148" w:rsidRDefault="002C1789">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c>
          <w:tcPr>
            <w:tcW w:w="1736" w:type="dxa"/>
            <w:tcBorders>
              <w:top w:val="single" w:sz="12" w:space="0" w:color="auto"/>
              <w:bottom w:val="single" w:sz="12" w:space="0" w:color="auto"/>
              <w:right w:val="single" w:sz="12" w:space="0" w:color="auto"/>
            </w:tcBorders>
          </w:tcPr>
          <w:p w:rsidR="002C1789" w:rsidRPr="00875148" w:rsidRDefault="002C1789">
            <w:pPr>
              <w:pStyle w:val="TCTips"/>
              <w:rPr>
                <w:rFonts w:ascii="Arial Narrow" w:hAnsi="Arial Narrow"/>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bl>
    <w:p w:rsidR="002C1789" w:rsidRPr="00875148" w:rsidRDefault="002C1789">
      <w:pPr>
        <w:pStyle w:val="TCTips"/>
        <w:rPr>
          <w:rFonts w:ascii="Arial Narrow" w:hAnsi="Arial Narrow"/>
          <w:i w:val="0"/>
          <w:lang w:val="es-ES_tradnl"/>
        </w:rPr>
      </w:pPr>
    </w:p>
    <w:p w:rsidR="002C1789" w:rsidRPr="00875148" w:rsidRDefault="002C1789">
      <w:pPr>
        <w:pStyle w:val="Ttulo2"/>
        <w:numPr>
          <w:ilvl w:val="0"/>
          <w:numId w:val="2"/>
        </w:numPr>
        <w:rPr>
          <w:rFonts w:ascii="Arial Narrow" w:hAnsi="Arial Narrow"/>
          <w:sz w:val="20"/>
        </w:rPr>
      </w:pPr>
      <w:r w:rsidRPr="00875148">
        <w:rPr>
          <w:rFonts w:ascii="Arial Narrow" w:hAnsi="Arial Narrow"/>
          <w:sz w:val="20"/>
        </w:rPr>
        <w:t>Aprovações:</w:t>
      </w:r>
    </w:p>
    <w:p w:rsidR="002C1789" w:rsidRPr="00875148" w:rsidRDefault="002C1789">
      <w:pPr>
        <w:pStyle w:val="TCTips"/>
        <w:rPr>
          <w:rFonts w:ascii="Arial Narrow" w:hAnsi="Arial Narrow"/>
          <w:i w:val="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2126"/>
        <w:gridCol w:w="2127"/>
        <w:gridCol w:w="1910"/>
      </w:tblGrid>
      <w:tr w:rsidR="002C1789" w:rsidRPr="00875148">
        <w:trPr>
          <w:cantSplit/>
        </w:trPr>
        <w:tc>
          <w:tcPr>
            <w:tcW w:w="3614" w:type="dxa"/>
            <w:tcBorders>
              <w:top w:val="single" w:sz="12" w:space="0" w:color="auto"/>
              <w:bottom w:val="single" w:sz="12" w:space="0" w:color="auto"/>
            </w:tcBorders>
          </w:tcPr>
          <w:p w:rsidR="002C1789" w:rsidRPr="009540DC" w:rsidRDefault="002C1789">
            <w:pPr>
              <w:pStyle w:val="TCTips"/>
              <w:jc w:val="left"/>
              <w:rPr>
                <w:rFonts w:ascii="Arial Narrow" w:hAnsi="Arial Narrow"/>
                <w:b/>
                <w:i w:val="0"/>
                <w:color w:val="auto"/>
                <w:sz w:val="24"/>
              </w:rPr>
            </w:pPr>
            <w:r w:rsidRPr="009540DC">
              <w:rPr>
                <w:rFonts w:ascii="Arial Narrow" w:hAnsi="Arial Narrow"/>
                <w:b/>
                <w:i w:val="0"/>
                <w:color w:val="auto"/>
                <w:sz w:val="24"/>
              </w:rPr>
              <w:t>Nome</w:t>
            </w:r>
          </w:p>
        </w:tc>
        <w:tc>
          <w:tcPr>
            <w:tcW w:w="2126" w:type="dxa"/>
            <w:tcBorders>
              <w:top w:val="single" w:sz="12" w:space="0" w:color="auto"/>
              <w:bottom w:val="single" w:sz="12" w:space="0" w:color="auto"/>
            </w:tcBorders>
          </w:tcPr>
          <w:p w:rsidR="002C1789" w:rsidRPr="009540DC" w:rsidRDefault="002C1789">
            <w:pPr>
              <w:pStyle w:val="TCTips"/>
              <w:jc w:val="left"/>
              <w:rPr>
                <w:rFonts w:ascii="Arial Narrow" w:hAnsi="Arial Narrow"/>
                <w:b/>
                <w:i w:val="0"/>
                <w:color w:val="auto"/>
                <w:sz w:val="24"/>
              </w:rPr>
            </w:pPr>
            <w:r w:rsidRPr="009540DC">
              <w:rPr>
                <w:rFonts w:ascii="Arial Narrow" w:hAnsi="Arial Narrow"/>
                <w:b/>
                <w:i w:val="0"/>
                <w:color w:val="auto"/>
                <w:sz w:val="24"/>
              </w:rPr>
              <w:t>Área</w:t>
            </w:r>
          </w:p>
        </w:tc>
        <w:tc>
          <w:tcPr>
            <w:tcW w:w="2127" w:type="dxa"/>
            <w:tcBorders>
              <w:top w:val="single" w:sz="12" w:space="0" w:color="auto"/>
              <w:bottom w:val="single" w:sz="12" w:space="0" w:color="auto"/>
            </w:tcBorders>
          </w:tcPr>
          <w:p w:rsidR="002C1789" w:rsidRPr="009540DC" w:rsidRDefault="002C1789">
            <w:pPr>
              <w:pStyle w:val="TCTips"/>
              <w:jc w:val="left"/>
              <w:rPr>
                <w:rFonts w:ascii="Arial Narrow" w:hAnsi="Arial Narrow"/>
                <w:b/>
                <w:i w:val="0"/>
                <w:color w:val="auto"/>
                <w:sz w:val="24"/>
              </w:rPr>
            </w:pPr>
            <w:r w:rsidRPr="009540DC">
              <w:rPr>
                <w:rFonts w:ascii="Arial Narrow" w:hAnsi="Arial Narrow"/>
                <w:b/>
                <w:i w:val="0"/>
                <w:color w:val="auto"/>
                <w:sz w:val="24"/>
              </w:rPr>
              <w:t>Assinatura</w:t>
            </w:r>
          </w:p>
        </w:tc>
        <w:tc>
          <w:tcPr>
            <w:tcW w:w="1910" w:type="dxa"/>
            <w:tcBorders>
              <w:top w:val="single" w:sz="12" w:space="0" w:color="auto"/>
              <w:bottom w:val="single" w:sz="12" w:space="0" w:color="auto"/>
            </w:tcBorders>
          </w:tcPr>
          <w:p w:rsidR="002C1789" w:rsidRPr="009540DC" w:rsidRDefault="002C1789">
            <w:pPr>
              <w:pStyle w:val="TCTips"/>
              <w:jc w:val="left"/>
              <w:rPr>
                <w:rFonts w:ascii="Arial Narrow" w:hAnsi="Arial Narrow"/>
                <w:b/>
                <w:i w:val="0"/>
                <w:color w:val="auto"/>
                <w:sz w:val="24"/>
              </w:rPr>
            </w:pPr>
            <w:r w:rsidRPr="009540DC">
              <w:rPr>
                <w:rFonts w:ascii="Arial Narrow" w:hAnsi="Arial Narrow"/>
                <w:b/>
                <w:i w:val="0"/>
                <w:color w:val="auto"/>
                <w:sz w:val="24"/>
              </w:rPr>
              <w:t>Data</w:t>
            </w:r>
          </w:p>
        </w:tc>
      </w:tr>
      <w:tr w:rsidR="002C1789" w:rsidRPr="00875148">
        <w:trPr>
          <w:cantSplit/>
        </w:trPr>
        <w:tc>
          <w:tcPr>
            <w:tcW w:w="3614" w:type="dxa"/>
            <w:tcBorders>
              <w:top w:val="nil"/>
            </w:tcBorders>
          </w:tcPr>
          <w:p w:rsidR="002C1789" w:rsidRPr="009540DC" w:rsidRDefault="002C1789">
            <w:pPr>
              <w:pStyle w:val="TCTips"/>
              <w:rPr>
                <w:rFonts w:ascii="Arial Narrow" w:hAnsi="Arial Narrow"/>
                <w:i w:val="0"/>
              </w:rPr>
            </w:pPr>
            <w:r w:rsidRPr="009540DC">
              <w:rPr>
                <w:rFonts w:ascii="Arial Narrow" w:hAnsi="Arial Narrow"/>
                <w:i w:val="0"/>
              </w:rPr>
              <w:t>&lt;Nome do aprovador&gt;</w:t>
            </w:r>
          </w:p>
        </w:tc>
        <w:tc>
          <w:tcPr>
            <w:tcW w:w="2126" w:type="dxa"/>
            <w:tcBorders>
              <w:top w:val="nil"/>
            </w:tcBorders>
          </w:tcPr>
          <w:p w:rsidR="002C1789" w:rsidRPr="009540DC" w:rsidRDefault="002C1789">
            <w:pPr>
              <w:pStyle w:val="TCTips"/>
              <w:jc w:val="left"/>
              <w:rPr>
                <w:rFonts w:ascii="Arial Narrow" w:hAnsi="Arial Narrow"/>
                <w:i w:val="0"/>
              </w:rPr>
            </w:pPr>
            <w:r w:rsidRPr="009540DC">
              <w:rPr>
                <w:rFonts w:ascii="Arial Narrow" w:hAnsi="Arial Narrow"/>
                <w:i w:val="0"/>
              </w:rPr>
              <w:t>&lt;Nome da área do aprovador&gt;</w:t>
            </w:r>
          </w:p>
        </w:tc>
        <w:tc>
          <w:tcPr>
            <w:tcW w:w="2127" w:type="dxa"/>
            <w:tcBorders>
              <w:top w:val="nil"/>
            </w:tcBorders>
          </w:tcPr>
          <w:p w:rsidR="002C1789" w:rsidRPr="009540DC" w:rsidRDefault="002C1789">
            <w:pPr>
              <w:pStyle w:val="TCTips"/>
              <w:jc w:val="left"/>
              <w:rPr>
                <w:rFonts w:ascii="Arial Narrow" w:hAnsi="Arial Narrow"/>
                <w:i w:val="0"/>
              </w:rPr>
            </w:pPr>
            <w:r w:rsidRPr="009540DC">
              <w:rPr>
                <w:rFonts w:ascii="Arial Narrow" w:hAnsi="Arial Narrow"/>
                <w:i w:val="0"/>
              </w:rPr>
              <w:t>&lt;Assinatura do aprovador&gt;</w:t>
            </w:r>
          </w:p>
        </w:tc>
        <w:tc>
          <w:tcPr>
            <w:tcW w:w="1910" w:type="dxa"/>
            <w:tcBorders>
              <w:top w:val="nil"/>
            </w:tcBorders>
          </w:tcPr>
          <w:p w:rsidR="002C1789" w:rsidRPr="00875148" w:rsidRDefault="002C1789">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r w:rsidR="002C1789" w:rsidRPr="00875148">
        <w:trPr>
          <w:cantSplit/>
        </w:trPr>
        <w:tc>
          <w:tcPr>
            <w:tcW w:w="3614" w:type="dxa"/>
          </w:tcPr>
          <w:p w:rsidR="002C1789" w:rsidRPr="009540DC" w:rsidRDefault="002C1789">
            <w:pPr>
              <w:pStyle w:val="TCTips"/>
              <w:rPr>
                <w:rFonts w:ascii="Arial Narrow" w:hAnsi="Arial Narrow"/>
                <w:i w:val="0"/>
              </w:rPr>
            </w:pPr>
            <w:r w:rsidRPr="009540DC">
              <w:rPr>
                <w:rFonts w:ascii="Arial Narrow" w:hAnsi="Arial Narrow"/>
                <w:i w:val="0"/>
              </w:rPr>
              <w:t>&lt;Nome do aprovador&gt;</w:t>
            </w:r>
          </w:p>
        </w:tc>
        <w:tc>
          <w:tcPr>
            <w:tcW w:w="2126" w:type="dxa"/>
          </w:tcPr>
          <w:p w:rsidR="002C1789" w:rsidRPr="009540DC" w:rsidRDefault="002C1789">
            <w:pPr>
              <w:pStyle w:val="TCTips"/>
              <w:jc w:val="left"/>
              <w:rPr>
                <w:rFonts w:ascii="Arial Narrow" w:hAnsi="Arial Narrow"/>
                <w:i w:val="0"/>
              </w:rPr>
            </w:pPr>
            <w:r w:rsidRPr="009540DC">
              <w:rPr>
                <w:rFonts w:ascii="Arial Narrow" w:hAnsi="Arial Narrow"/>
                <w:i w:val="0"/>
              </w:rPr>
              <w:t>&lt;Nome da área do aprovador&gt;</w:t>
            </w:r>
          </w:p>
        </w:tc>
        <w:tc>
          <w:tcPr>
            <w:tcW w:w="2127" w:type="dxa"/>
          </w:tcPr>
          <w:p w:rsidR="002C1789" w:rsidRPr="009540DC" w:rsidRDefault="002C1789">
            <w:pPr>
              <w:pStyle w:val="TCTips"/>
              <w:jc w:val="left"/>
              <w:rPr>
                <w:rFonts w:ascii="Arial Narrow" w:hAnsi="Arial Narrow"/>
                <w:i w:val="0"/>
              </w:rPr>
            </w:pPr>
            <w:r w:rsidRPr="009540DC">
              <w:rPr>
                <w:rFonts w:ascii="Arial Narrow" w:hAnsi="Arial Narrow"/>
                <w:i w:val="0"/>
              </w:rPr>
              <w:t>&lt;Assinatura do aprovador&gt;</w:t>
            </w:r>
          </w:p>
        </w:tc>
        <w:tc>
          <w:tcPr>
            <w:tcW w:w="1910" w:type="dxa"/>
          </w:tcPr>
          <w:p w:rsidR="002C1789" w:rsidRPr="00875148" w:rsidRDefault="002C1789">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r w:rsidR="002C1789" w:rsidRPr="00875148">
        <w:trPr>
          <w:cantSplit/>
        </w:trPr>
        <w:tc>
          <w:tcPr>
            <w:tcW w:w="3614" w:type="dxa"/>
          </w:tcPr>
          <w:p w:rsidR="002C1789" w:rsidRPr="009540DC" w:rsidRDefault="002C1789">
            <w:pPr>
              <w:pStyle w:val="TCTips"/>
              <w:rPr>
                <w:rFonts w:ascii="Arial Narrow" w:hAnsi="Arial Narrow"/>
                <w:i w:val="0"/>
              </w:rPr>
            </w:pPr>
            <w:r w:rsidRPr="009540DC">
              <w:rPr>
                <w:rFonts w:ascii="Arial Narrow" w:hAnsi="Arial Narrow"/>
                <w:i w:val="0"/>
              </w:rPr>
              <w:t>&lt;Nome do aprovador&gt;</w:t>
            </w:r>
          </w:p>
        </w:tc>
        <w:tc>
          <w:tcPr>
            <w:tcW w:w="2126" w:type="dxa"/>
          </w:tcPr>
          <w:p w:rsidR="002C1789" w:rsidRPr="009540DC" w:rsidRDefault="002C1789">
            <w:pPr>
              <w:pStyle w:val="TCTips"/>
              <w:jc w:val="left"/>
              <w:rPr>
                <w:rFonts w:ascii="Arial Narrow" w:hAnsi="Arial Narrow"/>
                <w:i w:val="0"/>
              </w:rPr>
            </w:pPr>
            <w:r w:rsidRPr="009540DC">
              <w:rPr>
                <w:rFonts w:ascii="Arial Narrow" w:hAnsi="Arial Narrow"/>
                <w:i w:val="0"/>
              </w:rPr>
              <w:t>&lt;Nome da área do aprovador&gt;</w:t>
            </w:r>
          </w:p>
        </w:tc>
        <w:tc>
          <w:tcPr>
            <w:tcW w:w="2127" w:type="dxa"/>
          </w:tcPr>
          <w:p w:rsidR="002C1789" w:rsidRPr="009540DC" w:rsidRDefault="002C1789">
            <w:pPr>
              <w:pStyle w:val="TCTips"/>
              <w:jc w:val="left"/>
              <w:rPr>
                <w:rFonts w:ascii="Arial Narrow" w:hAnsi="Arial Narrow"/>
                <w:i w:val="0"/>
              </w:rPr>
            </w:pPr>
            <w:r w:rsidRPr="009540DC">
              <w:rPr>
                <w:rFonts w:ascii="Arial Narrow" w:hAnsi="Arial Narrow"/>
                <w:i w:val="0"/>
              </w:rPr>
              <w:t>&lt;Assinatura do aprovador&gt;</w:t>
            </w:r>
          </w:p>
        </w:tc>
        <w:tc>
          <w:tcPr>
            <w:tcW w:w="1910" w:type="dxa"/>
          </w:tcPr>
          <w:p w:rsidR="002C1789" w:rsidRPr="00875148" w:rsidRDefault="002C1789">
            <w:pPr>
              <w:pStyle w:val="TCTips"/>
              <w:rPr>
                <w:rFonts w:ascii="Arial Narrow" w:hAnsi="Arial Narrow"/>
                <w:i w:val="0"/>
                <w:lang w:val="es-ES_tradnl"/>
              </w:rPr>
            </w:pPr>
            <w:r w:rsidRPr="00875148">
              <w:rPr>
                <w:rFonts w:ascii="Arial Narrow" w:hAnsi="Arial Narrow"/>
                <w:i w:val="0"/>
                <w:lang w:val="es-ES_tradnl"/>
              </w:rPr>
              <w:t>&lt;</w:t>
            </w:r>
            <w:proofErr w:type="spellStart"/>
            <w:r w:rsidRPr="00875148">
              <w:rPr>
                <w:rFonts w:ascii="Arial Narrow" w:hAnsi="Arial Narrow"/>
                <w:i w:val="0"/>
                <w:lang w:val="es-ES_tradnl"/>
              </w:rPr>
              <w:t>dd</w:t>
            </w:r>
            <w:proofErr w:type="spellEnd"/>
            <w:r w:rsidRPr="00875148">
              <w:rPr>
                <w:rFonts w:ascii="Arial Narrow" w:hAnsi="Arial Narrow"/>
                <w:i w:val="0"/>
                <w:lang w:val="es-ES_tradnl"/>
              </w:rPr>
              <w:t>/mm/</w:t>
            </w:r>
            <w:proofErr w:type="spellStart"/>
            <w:r w:rsidRPr="00875148">
              <w:rPr>
                <w:rFonts w:ascii="Arial Narrow" w:hAnsi="Arial Narrow"/>
                <w:i w:val="0"/>
                <w:lang w:val="es-ES_tradnl"/>
              </w:rPr>
              <w:t>aaaa</w:t>
            </w:r>
            <w:proofErr w:type="spellEnd"/>
            <w:r w:rsidRPr="00875148">
              <w:rPr>
                <w:rFonts w:ascii="Arial Narrow" w:hAnsi="Arial Narrow"/>
                <w:i w:val="0"/>
                <w:lang w:val="es-ES_tradnl"/>
              </w:rPr>
              <w:t>&gt;</w:t>
            </w:r>
          </w:p>
        </w:tc>
      </w:tr>
      <w:tr w:rsidR="002C1789" w:rsidRPr="00875148">
        <w:trPr>
          <w:cantSplit/>
        </w:trPr>
        <w:tc>
          <w:tcPr>
            <w:tcW w:w="3614" w:type="dxa"/>
            <w:tcBorders>
              <w:bottom w:val="single" w:sz="12" w:space="0" w:color="auto"/>
            </w:tcBorders>
          </w:tcPr>
          <w:p w:rsidR="002C1789" w:rsidRPr="00875148" w:rsidRDefault="002C1789">
            <w:pPr>
              <w:pStyle w:val="TCTips"/>
              <w:rPr>
                <w:rFonts w:ascii="Arial Narrow" w:hAnsi="Arial Narrow"/>
                <w:i w:val="0"/>
                <w:lang w:val="es-ES_tradnl"/>
              </w:rPr>
            </w:pPr>
          </w:p>
        </w:tc>
        <w:tc>
          <w:tcPr>
            <w:tcW w:w="2126" w:type="dxa"/>
            <w:tcBorders>
              <w:bottom w:val="single" w:sz="12" w:space="0" w:color="auto"/>
            </w:tcBorders>
          </w:tcPr>
          <w:p w:rsidR="002C1789" w:rsidRPr="00875148" w:rsidRDefault="002C1789">
            <w:pPr>
              <w:pStyle w:val="TCTips"/>
              <w:jc w:val="left"/>
              <w:rPr>
                <w:rFonts w:ascii="Arial Narrow" w:hAnsi="Arial Narrow"/>
                <w:i w:val="0"/>
                <w:lang w:val="es-ES_tradnl"/>
              </w:rPr>
            </w:pPr>
          </w:p>
        </w:tc>
        <w:tc>
          <w:tcPr>
            <w:tcW w:w="2127" w:type="dxa"/>
            <w:tcBorders>
              <w:bottom w:val="single" w:sz="12" w:space="0" w:color="auto"/>
            </w:tcBorders>
          </w:tcPr>
          <w:p w:rsidR="002C1789" w:rsidRPr="00875148" w:rsidRDefault="002C1789">
            <w:pPr>
              <w:pStyle w:val="TCTips"/>
              <w:jc w:val="left"/>
              <w:rPr>
                <w:rFonts w:ascii="Arial Narrow" w:hAnsi="Arial Narrow"/>
                <w:i w:val="0"/>
                <w:lang w:val="es-ES_tradnl"/>
              </w:rPr>
            </w:pPr>
          </w:p>
        </w:tc>
        <w:tc>
          <w:tcPr>
            <w:tcW w:w="1910" w:type="dxa"/>
            <w:tcBorders>
              <w:bottom w:val="single" w:sz="12" w:space="0" w:color="auto"/>
            </w:tcBorders>
          </w:tcPr>
          <w:p w:rsidR="002C1789" w:rsidRPr="00875148" w:rsidRDefault="002C1789">
            <w:pPr>
              <w:pStyle w:val="TCTips"/>
              <w:rPr>
                <w:rFonts w:ascii="Arial Narrow" w:hAnsi="Arial Narrow"/>
                <w:i w:val="0"/>
                <w:lang w:val="es-ES_tradnl"/>
              </w:rPr>
            </w:pPr>
          </w:p>
        </w:tc>
      </w:tr>
    </w:tbl>
    <w:p w:rsidR="002C1789" w:rsidRPr="00875148" w:rsidRDefault="002C1789">
      <w:pPr>
        <w:pStyle w:val="TCTips"/>
        <w:jc w:val="left"/>
        <w:rPr>
          <w:rFonts w:ascii="Arial Narrow" w:hAnsi="Arial Narrow"/>
          <w:i w:val="0"/>
          <w:sz w:val="16"/>
          <w:lang w:val="es-ES_tradnl"/>
        </w:rPr>
      </w:pPr>
    </w:p>
    <w:p w:rsidR="002C1789" w:rsidRPr="00875148" w:rsidRDefault="002C1789">
      <w:pPr>
        <w:pStyle w:val="TCTips"/>
        <w:jc w:val="left"/>
        <w:rPr>
          <w:rFonts w:ascii="Arial Narrow" w:hAnsi="Arial Narrow"/>
          <w:i w:val="0"/>
          <w:sz w:val="16"/>
          <w:lang w:val="es-ES_tradnl"/>
        </w:rPr>
      </w:pPr>
    </w:p>
    <w:p w:rsidR="002C1789" w:rsidRPr="00875148" w:rsidRDefault="002C1789">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IMPLANTAÇÃO EM HOMOLOGAÇÃO/PRODUÇÃO</w:t>
      </w:r>
      <w:r w:rsidRPr="00875148">
        <w:rPr>
          <w:rStyle w:val="Refdenotaderodap"/>
          <w:rFonts w:ascii="Arial Narrow" w:hAnsi="Arial Narrow"/>
        </w:rPr>
        <w:footnoteReference w:customMarkFollows="1" w:id="6"/>
        <w:t>**</w:t>
      </w:r>
    </w:p>
    <w:p w:rsidR="002C1789" w:rsidRPr="00875148" w:rsidRDefault="002C1789">
      <w:pPr>
        <w:pStyle w:val="TCTips"/>
        <w:rPr>
          <w:rFonts w:ascii="Arial Narrow" w:hAnsi="Arial Narrow"/>
          <w:i w:val="0"/>
        </w:rPr>
      </w:pPr>
    </w:p>
    <w:p w:rsidR="002C1789" w:rsidRPr="00875148" w:rsidRDefault="002C1789">
      <w:pPr>
        <w:pStyle w:val="Ttulo2"/>
        <w:numPr>
          <w:ilvl w:val="0"/>
          <w:numId w:val="2"/>
        </w:numPr>
        <w:rPr>
          <w:rFonts w:ascii="Arial Narrow" w:hAnsi="Arial Narrow"/>
          <w:sz w:val="20"/>
        </w:rPr>
      </w:pPr>
      <w:r w:rsidRPr="00875148">
        <w:rPr>
          <w:rFonts w:ascii="Arial Narrow" w:hAnsi="Arial Narrow"/>
          <w:sz w:val="20"/>
        </w:rPr>
        <w:lastRenderedPageBreak/>
        <w:t>Roteiro de implantação em homologação</w:t>
      </w:r>
    </w:p>
    <w:p w:rsidR="002C1789" w:rsidRPr="00875148" w:rsidRDefault="002C1789" w:rsidP="0000716A">
      <w:pPr>
        <w:rPr>
          <w:rFonts w:ascii="Arial Narrow" w:hAnsi="Arial Narrow"/>
        </w:rPr>
      </w:pPr>
    </w:p>
    <w:tbl>
      <w:tblPr>
        <w:tblpPr w:leftFromText="141" w:rightFromText="141" w:vertAnchor="text" w:horzAnchor="margin" w:tblpXSpec="center" w:tblpY="71"/>
        <w:tblW w:w="9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840"/>
        <w:gridCol w:w="2818"/>
        <w:gridCol w:w="816"/>
        <w:gridCol w:w="2418"/>
        <w:gridCol w:w="832"/>
      </w:tblGrid>
      <w:tr w:rsidR="002C1789" w:rsidRPr="00875148">
        <w:tc>
          <w:tcPr>
            <w:tcW w:w="579" w:type="dxa"/>
            <w:vAlign w:val="center"/>
          </w:tcPr>
          <w:p w:rsidR="002C1789" w:rsidRPr="00875148" w:rsidRDefault="002C1789" w:rsidP="0000716A">
            <w:pPr>
              <w:jc w:val="center"/>
              <w:rPr>
                <w:rFonts w:ascii="Arial Narrow" w:hAnsi="Arial Narrow"/>
                <w:b/>
              </w:rPr>
            </w:pPr>
            <w:r w:rsidRPr="00875148">
              <w:rPr>
                <w:rFonts w:ascii="Arial Narrow" w:hAnsi="Arial Narrow"/>
                <w:b/>
              </w:rPr>
              <w:t>Seq.</w:t>
            </w:r>
          </w:p>
        </w:tc>
        <w:tc>
          <w:tcPr>
            <w:tcW w:w="1840" w:type="dxa"/>
            <w:vAlign w:val="center"/>
          </w:tcPr>
          <w:p w:rsidR="002C1789" w:rsidRPr="00875148" w:rsidRDefault="002C1789" w:rsidP="0000716A">
            <w:pPr>
              <w:jc w:val="center"/>
              <w:rPr>
                <w:rFonts w:ascii="Arial Narrow" w:hAnsi="Arial Narrow"/>
                <w:b/>
              </w:rPr>
            </w:pPr>
            <w:r w:rsidRPr="00875148">
              <w:rPr>
                <w:rFonts w:ascii="Arial Narrow" w:hAnsi="Arial Narrow"/>
                <w:b/>
              </w:rPr>
              <w:t>Grupo Solucionador</w:t>
            </w:r>
          </w:p>
        </w:tc>
        <w:tc>
          <w:tcPr>
            <w:tcW w:w="2818" w:type="dxa"/>
            <w:vAlign w:val="center"/>
          </w:tcPr>
          <w:p w:rsidR="002C1789" w:rsidRPr="00875148" w:rsidRDefault="002C1789" w:rsidP="0000716A">
            <w:pPr>
              <w:jc w:val="center"/>
              <w:rPr>
                <w:rFonts w:ascii="Arial Narrow" w:hAnsi="Arial Narrow"/>
                <w:b/>
              </w:rPr>
            </w:pPr>
            <w:r w:rsidRPr="00875148">
              <w:rPr>
                <w:rFonts w:ascii="Arial Narrow" w:hAnsi="Arial Narrow"/>
                <w:b/>
              </w:rPr>
              <w:t>Descrição da atividade</w:t>
            </w:r>
          </w:p>
        </w:tc>
        <w:tc>
          <w:tcPr>
            <w:tcW w:w="816" w:type="dxa"/>
            <w:vAlign w:val="center"/>
          </w:tcPr>
          <w:p w:rsidR="002C1789" w:rsidRPr="00875148" w:rsidRDefault="002C1789" w:rsidP="0000716A">
            <w:pPr>
              <w:jc w:val="center"/>
              <w:rPr>
                <w:rFonts w:ascii="Arial Narrow" w:hAnsi="Arial Narrow"/>
                <w:b/>
              </w:rPr>
            </w:pPr>
            <w:r w:rsidRPr="00875148">
              <w:rPr>
                <w:rFonts w:ascii="Arial Narrow" w:hAnsi="Arial Narrow"/>
                <w:b/>
              </w:rPr>
              <w:t>Versão</w:t>
            </w:r>
          </w:p>
        </w:tc>
        <w:tc>
          <w:tcPr>
            <w:tcW w:w="2418" w:type="dxa"/>
            <w:vAlign w:val="center"/>
          </w:tcPr>
          <w:p w:rsidR="002C1789" w:rsidRPr="00875148" w:rsidRDefault="002C1789" w:rsidP="0000716A">
            <w:pPr>
              <w:jc w:val="center"/>
              <w:rPr>
                <w:rFonts w:ascii="Arial Narrow" w:hAnsi="Arial Narrow"/>
                <w:b/>
              </w:rPr>
            </w:pPr>
            <w:r w:rsidRPr="00875148">
              <w:rPr>
                <w:rFonts w:ascii="Arial Narrow" w:hAnsi="Arial Narrow"/>
                <w:b/>
              </w:rPr>
              <w:t xml:space="preserve">Caminho </w:t>
            </w:r>
            <w:proofErr w:type="spellStart"/>
            <w:r w:rsidRPr="00875148">
              <w:rPr>
                <w:rFonts w:ascii="Arial Narrow" w:hAnsi="Arial Narrow"/>
                <w:b/>
              </w:rPr>
              <w:t>Versionador</w:t>
            </w:r>
            <w:proofErr w:type="spellEnd"/>
          </w:p>
        </w:tc>
        <w:tc>
          <w:tcPr>
            <w:tcW w:w="832" w:type="dxa"/>
            <w:vAlign w:val="center"/>
          </w:tcPr>
          <w:p w:rsidR="002C1789" w:rsidRPr="00875148" w:rsidRDefault="002C1789" w:rsidP="0000716A">
            <w:pPr>
              <w:jc w:val="center"/>
              <w:rPr>
                <w:rFonts w:ascii="Arial Narrow" w:hAnsi="Arial Narrow"/>
                <w:b/>
              </w:rPr>
            </w:pPr>
            <w:r w:rsidRPr="00875148">
              <w:rPr>
                <w:rFonts w:ascii="Arial Narrow" w:hAnsi="Arial Narrow"/>
                <w:b/>
              </w:rPr>
              <w:t>Status*</w:t>
            </w:r>
          </w:p>
        </w:tc>
      </w:tr>
      <w:tr w:rsidR="002C1789" w:rsidRPr="00875148">
        <w:tc>
          <w:tcPr>
            <w:tcW w:w="579" w:type="dxa"/>
          </w:tcPr>
          <w:p w:rsidR="002C1789" w:rsidRPr="00875148" w:rsidRDefault="002C1789" w:rsidP="0000716A">
            <w:pPr>
              <w:rPr>
                <w:rFonts w:ascii="Arial Narrow" w:hAnsi="Arial Narrow"/>
              </w:rPr>
            </w:pPr>
            <w:r w:rsidRPr="00875148">
              <w:rPr>
                <w:rFonts w:ascii="Arial Narrow" w:hAnsi="Arial Narrow"/>
                <w:i/>
                <w:color w:val="0000FF"/>
                <w:lang w:val="en-US"/>
              </w:rPr>
              <w:t>&lt;1&gt;</w:t>
            </w:r>
          </w:p>
        </w:tc>
        <w:tc>
          <w:tcPr>
            <w:tcW w:w="1840" w:type="dxa"/>
          </w:tcPr>
          <w:p w:rsidR="002C1789" w:rsidRPr="00875148" w:rsidRDefault="002C1789" w:rsidP="0000716A">
            <w:pPr>
              <w:rPr>
                <w:rFonts w:ascii="Arial Narrow" w:hAnsi="Arial Narrow"/>
                <w:i/>
                <w:color w:val="0000FF"/>
                <w:lang w:val="en-US"/>
              </w:rPr>
            </w:pPr>
          </w:p>
        </w:tc>
        <w:tc>
          <w:tcPr>
            <w:tcW w:w="2818" w:type="dxa"/>
          </w:tcPr>
          <w:p w:rsidR="002C1789" w:rsidRPr="00875148" w:rsidRDefault="002C1789" w:rsidP="0000716A">
            <w:pPr>
              <w:rPr>
                <w:rFonts w:ascii="Arial Narrow" w:hAnsi="Arial Narrow"/>
                <w:i/>
                <w:color w:val="0000FF"/>
                <w:lang w:val="en-US"/>
              </w:rPr>
            </w:pPr>
          </w:p>
        </w:tc>
        <w:tc>
          <w:tcPr>
            <w:tcW w:w="816" w:type="dxa"/>
          </w:tcPr>
          <w:p w:rsidR="002C1789" w:rsidRPr="00875148" w:rsidRDefault="002C1789" w:rsidP="0000716A">
            <w:pPr>
              <w:rPr>
                <w:rFonts w:ascii="Arial Narrow" w:hAnsi="Arial Narrow"/>
                <w:i/>
                <w:color w:val="0000FF"/>
                <w:lang w:val="en-US"/>
              </w:rPr>
            </w:pPr>
          </w:p>
        </w:tc>
        <w:tc>
          <w:tcPr>
            <w:tcW w:w="2418" w:type="dxa"/>
          </w:tcPr>
          <w:p w:rsidR="002C1789" w:rsidRPr="00875148" w:rsidRDefault="002C1789" w:rsidP="0000716A">
            <w:pPr>
              <w:rPr>
                <w:rFonts w:ascii="Arial Narrow" w:hAnsi="Arial Narrow"/>
                <w:i/>
                <w:color w:val="0000FF"/>
                <w:lang w:val="en-US"/>
              </w:rPr>
            </w:pPr>
          </w:p>
        </w:tc>
        <w:tc>
          <w:tcPr>
            <w:tcW w:w="832" w:type="dxa"/>
          </w:tcPr>
          <w:p w:rsidR="002C1789" w:rsidRPr="00875148" w:rsidRDefault="002C1789" w:rsidP="0000716A">
            <w:pPr>
              <w:rPr>
                <w:rFonts w:ascii="Arial Narrow" w:hAnsi="Arial Narrow"/>
                <w:i/>
                <w:color w:val="0000FF"/>
                <w:lang w:val="en-US"/>
              </w:rPr>
            </w:pPr>
          </w:p>
        </w:tc>
      </w:tr>
      <w:tr w:rsidR="002C1789" w:rsidRPr="00875148">
        <w:tc>
          <w:tcPr>
            <w:tcW w:w="579" w:type="dxa"/>
          </w:tcPr>
          <w:p w:rsidR="002C1789" w:rsidRPr="00875148" w:rsidRDefault="002C1789" w:rsidP="0000716A">
            <w:pPr>
              <w:rPr>
                <w:rFonts w:ascii="Arial Narrow" w:hAnsi="Arial Narrow"/>
              </w:rPr>
            </w:pPr>
            <w:r w:rsidRPr="00875148">
              <w:rPr>
                <w:rFonts w:ascii="Arial Narrow" w:hAnsi="Arial Narrow"/>
                <w:i/>
                <w:color w:val="0000FF"/>
                <w:lang w:val="en-US"/>
              </w:rPr>
              <w:t>&lt;2&gt;</w:t>
            </w:r>
          </w:p>
        </w:tc>
        <w:tc>
          <w:tcPr>
            <w:tcW w:w="1840" w:type="dxa"/>
          </w:tcPr>
          <w:p w:rsidR="002C1789" w:rsidRPr="00875148" w:rsidRDefault="002C1789" w:rsidP="0000716A">
            <w:pPr>
              <w:rPr>
                <w:rFonts w:ascii="Arial Narrow" w:hAnsi="Arial Narrow"/>
                <w:i/>
                <w:color w:val="0000FF"/>
                <w:lang w:val="en-US"/>
              </w:rPr>
            </w:pPr>
          </w:p>
        </w:tc>
        <w:tc>
          <w:tcPr>
            <w:tcW w:w="2818" w:type="dxa"/>
          </w:tcPr>
          <w:p w:rsidR="002C1789" w:rsidRPr="00875148" w:rsidRDefault="002C1789" w:rsidP="0000716A">
            <w:pPr>
              <w:rPr>
                <w:rFonts w:ascii="Arial Narrow" w:hAnsi="Arial Narrow"/>
                <w:i/>
                <w:color w:val="0000FF"/>
                <w:lang w:val="en-US"/>
              </w:rPr>
            </w:pPr>
          </w:p>
        </w:tc>
        <w:tc>
          <w:tcPr>
            <w:tcW w:w="816" w:type="dxa"/>
          </w:tcPr>
          <w:p w:rsidR="002C1789" w:rsidRPr="00875148" w:rsidRDefault="002C1789" w:rsidP="0000716A">
            <w:pPr>
              <w:rPr>
                <w:rFonts w:ascii="Arial Narrow" w:hAnsi="Arial Narrow"/>
                <w:i/>
                <w:color w:val="0000FF"/>
                <w:lang w:val="en-US"/>
              </w:rPr>
            </w:pPr>
          </w:p>
        </w:tc>
        <w:tc>
          <w:tcPr>
            <w:tcW w:w="2418" w:type="dxa"/>
          </w:tcPr>
          <w:p w:rsidR="002C1789" w:rsidRPr="00875148" w:rsidRDefault="002C1789" w:rsidP="0000716A">
            <w:pPr>
              <w:rPr>
                <w:rFonts w:ascii="Arial Narrow" w:hAnsi="Arial Narrow"/>
                <w:i/>
                <w:color w:val="0000FF"/>
                <w:lang w:val="en-US"/>
              </w:rPr>
            </w:pPr>
          </w:p>
        </w:tc>
        <w:tc>
          <w:tcPr>
            <w:tcW w:w="832" w:type="dxa"/>
          </w:tcPr>
          <w:p w:rsidR="002C1789" w:rsidRPr="00875148" w:rsidRDefault="002C1789" w:rsidP="0000716A">
            <w:pPr>
              <w:rPr>
                <w:rFonts w:ascii="Arial Narrow" w:hAnsi="Arial Narrow"/>
                <w:i/>
                <w:color w:val="0000FF"/>
                <w:lang w:val="en-US"/>
              </w:rPr>
            </w:pPr>
          </w:p>
        </w:tc>
      </w:tr>
      <w:tr w:rsidR="002C1789" w:rsidRPr="00875148">
        <w:tc>
          <w:tcPr>
            <w:tcW w:w="579" w:type="dxa"/>
          </w:tcPr>
          <w:p w:rsidR="002C1789" w:rsidRPr="00875148" w:rsidRDefault="002C1789" w:rsidP="0000716A">
            <w:pPr>
              <w:rPr>
                <w:rFonts w:ascii="Arial Narrow" w:hAnsi="Arial Narrow"/>
              </w:rPr>
            </w:pPr>
            <w:r w:rsidRPr="00875148">
              <w:rPr>
                <w:rFonts w:ascii="Arial Narrow" w:hAnsi="Arial Narrow"/>
                <w:i/>
                <w:color w:val="0000FF"/>
                <w:lang w:val="en-US"/>
              </w:rPr>
              <w:t>&lt;3&gt;</w:t>
            </w:r>
          </w:p>
        </w:tc>
        <w:tc>
          <w:tcPr>
            <w:tcW w:w="1840" w:type="dxa"/>
          </w:tcPr>
          <w:p w:rsidR="002C1789" w:rsidRPr="00875148" w:rsidRDefault="002C1789" w:rsidP="0000716A">
            <w:pPr>
              <w:rPr>
                <w:rFonts w:ascii="Arial Narrow" w:hAnsi="Arial Narrow"/>
                <w:i/>
                <w:color w:val="0000FF"/>
                <w:lang w:val="en-US"/>
              </w:rPr>
            </w:pPr>
          </w:p>
        </w:tc>
        <w:tc>
          <w:tcPr>
            <w:tcW w:w="2818" w:type="dxa"/>
          </w:tcPr>
          <w:p w:rsidR="002C1789" w:rsidRPr="00875148" w:rsidRDefault="002C1789" w:rsidP="0000716A">
            <w:pPr>
              <w:rPr>
                <w:rFonts w:ascii="Arial Narrow" w:hAnsi="Arial Narrow"/>
                <w:i/>
                <w:color w:val="0000FF"/>
                <w:lang w:val="en-US"/>
              </w:rPr>
            </w:pPr>
          </w:p>
        </w:tc>
        <w:tc>
          <w:tcPr>
            <w:tcW w:w="816" w:type="dxa"/>
          </w:tcPr>
          <w:p w:rsidR="002C1789" w:rsidRPr="00875148" w:rsidRDefault="002C1789" w:rsidP="0000716A">
            <w:pPr>
              <w:rPr>
                <w:rFonts w:ascii="Arial Narrow" w:hAnsi="Arial Narrow"/>
                <w:i/>
                <w:color w:val="0000FF"/>
                <w:lang w:val="en-US"/>
              </w:rPr>
            </w:pPr>
          </w:p>
        </w:tc>
        <w:tc>
          <w:tcPr>
            <w:tcW w:w="2418" w:type="dxa"/>
          </w:tcPr>
          <w:p w:rsidR="002C1789" w:rsidRPr="00875148" w:rsidRDefault="002C1789" w:rsidP="0000716A">
            <w:pPr>
              <w:rPr>
                <w:rFonts w:ascii="Arial Narrow" w:hAnsi="Arial Narrow"/>
                <w:i/>
                <w:color w:val="0000FF"/>
                <w:lang w:val="en-US"/>
              </w:rPr>
            </w:pPr>
          </w:p>
        </w:tc>
        <w:tc>
          <w:tcPr>
            <w:tcW w:w="832" w:type="dxa"/>
          </w:tcPr>
          <w:p w:rsidR="002C1789" w:rsidRPr="00875148" w:rsidRDefault="002C1789" w:rsidP="0000716A">
            <w:pPr>
              <w:rPr>
                <w:rFonts w:ascii="Arial Narrow" w:hAnsi="Arial Narrow"/>
                <w:i/>
                <w:color w:val="0000FF"/>
                <w:lang w:val="en-US"/>
              </w:rPr>
            </w:pPr>
          </w:p>
        </w:tc>
      </w:tr>
      <w:tr w:rsidR="002C1789" w:rsidRPr="00875148">
        <w:tc>
          <w:tcPr>
            <w:tcW w:w="579" w:type="dxa"/>
          </w:tcPr>
          <w:p w:rsidR="002C1789" w:rsidRPr="00875148" w:rsidRDefault="002C1789" w:rsidP="0000716A">
            <w:pPr>
              <w:rPr>
                <w:rFonts w:ascii="Arial Narrow" w:hAnsi="Arial Narrow"/>
              </w:rPr>
            </w:pPr>
            <w:r w:rsidRPr="00875148">
              <w:rPr>
                <w:rFonts w:ascii="Arial Narrow" w:hAnsi="Arial Narrow"/>
                <w:i/>
                <w:color w:val="0000FF"/>
                <w:lang w:val="en-US"/>
              </w:rPr>
              <w:t>&lt;4&gt;</w:t>
            </w:r>
          </w:p>
        </w:tc>
        <w:tc>
          <w:tcPr>
            <w:tcW w:w="1840" w:type="dxa"/>
          </w:tcPr>
          <w:p w:rsidR="002C1789" w:rsidRPr="00875148" w:rsidRDefault="002C1789" w:rsidP="0000716A">
            <w:pPr>
              <w:rPr>
                <w:rFonts w:ascii="Arial Narrow" w:hAnsi="Arial Narrow"/>
                <w:i/>
                <w:color w:val="0000FF"/>
                <w:lang w:val="en-US"/>
              </w:rPr>
            </w:pPr>
          </w:p>
        </w:tc>
        <w:tc>
          <w:tcPr>
            <w:tcW w:w="2818" w:type="dxa"/>
          </w:tcPr>
          <w:p w:rsidR="002C1789" w:rsidRPr="00875148" w:rsidRDefault="002C1789" w:rsidP="0000716A">
            <w:pPr>
              <w:rPr>
                <w:rFonts w:ascii="Arial Narrow" w:hAnsi="Arial Narrow"/>
                <w:i/>
                <w:color w:val="0000FF"/>
                <w:lang w:val="en-US"/>
              </w:rPr>
            </w:pPr>
          </w:p>
        </w:tc>
        <w:tc>
          <w:tcPr>
            <w:tcW w:w="816" w:type="dxa"/>
          </w:tcPr>
          <w:p w:rsidR="002C1789" w:rsidRPr="00875148" w:rsidRDefault="002C1789" w:rsidP="0000716A">
            <w:pPr>
              <w:rPr>
                <w:rFonts w:ascii="Arial Narrow" w:hAnsi="Arial Narrow"/>
                <w:i/>
                <w:color w:val="0000FF"/>
                <w:lang w:val="en-US"/>
              </w:rPr>
            </w:pPr>
          </w:p>
        </w:tc>
        <w:tc>
          <w:tcPr>
            <w:tcW w:w="2418" w:type="dxa"/>
          </w:tcPr>
          <w:p w:rsidR="002C1789" w:rsidRPr="00875148" w:rsidRDefault="002C1789" w:rsidP="0000716A">
            <w:pPr>
              <w:rPr>
                <w:rFonts w:ascii="Arial Narrow" w:hAnsi="Arial Narrow"/>
                <w:i/>
                <w:color w:val="0000FF"/>
                <w:lang w:val="en-US"/>
              </w:rPr>
            </w:pPr>
          </w:p>
        </w:tc>
        <w:tc>
          <w:tcPr>
            <w:tcW w:w="832" w:type="dxa"/>
          </w:tcPr>
          <w:p w:rsidR="002C1789" w:rsidRPr="00875148" w:rsidRDefault="002C1789" w:rsidP="0000716A">
            <w:pPr>
              <w:rPr>
                <w:rFonts w:ascii="Arial Narrow" w:hAnsi="Arial Narrow"/>
                <w:i/>
                <w:color w:val="0000FF"/>
                <w:lang w:val="en-US"/>
              </w:rPr>
            </w:pPr>
          </w:p>
        </w:tc>
      </w:tr>
      <w:tr w:rsidR="002C1789" w:rsidRPr="00875148">
        <w:tc>
          <w:tcPr>
            <w:tcW w:w="579" w:type="dxa"/>
          </w:tcPr>
          <w:p w:rsidR="002C1789" w:rsidRPr="00875148" w:rsidRDefault="002C1789" w:rsidP="0000716A">
            <w:pPr>
              <w:rPr>
                <w:rFonts w:ascii="Arial Narrow" w:hAnsi="Arial Narrow"/>
              </w:rPr>
            </w:pPr>
            <w:r w:rsidRPr="00875148">
              <w:rPr>
                <w:rFonts w:ascii="Arial Narrow" w:hAnsi="Arial Narrow"/>
                <w:i/>
                <w:color w:val="0000FF"/>
                <w:lang w:val="en-US"/>
              </w:rPr>
              <w:t>&lt;n&gt;</w:t>
            </w:r>
          </w:p>
        </w:tc>
        <w:tc>
          <w:tcPr>
            <w:tcW w:w="1840" w:type="dxa"/>
          </w:tcPr>
          <w:p w:rsidR="002C1789" w:rsidRPr="00875148" w:rsidRDefault="002C1789" w:rsidP="0000716A">
            <w:pPr>
              <w:rPr>
                <w:rFonts w:ascii="Arial Narrow" w:hAnsi="Arial Narrow"/>
                <w:i/>
                <w:color w:val="0000FF"/>
                <w:lang w:val="en-US"/>
              </w:rPr>
            </w:pPr>
          </w:p>
        </w:tc>
        <w:tc>
          <w:tcPr>
            <w:tcW w:w="2818" w:type="dxa"/>
          </w:tcPr>
          <w:p w:rsidR="002C1789" w:rsidRPr="00875148" w:rsidRDefault="002C1789" w:rsidP="0000716A">
            <w:pPr>
              <w:rPr>
                <w:rFonts w:ascii="Arial Narrow" w:hAnsi="Arial Narrow"/>
                <w:i/>
                <w:color w:val="0000FF"/>
                <w:lang w:val="en-US"/>
              </w:rPr>
            </w:pPr>
          </w:p>
        </w:tc>
        <w:tc>
          <w:tcPr>
            <w:tcW w:w="816" w:type="dxa"/>
          </w:tcPr>
          <w:p w:rsidR="002C1789" w:rsidRPr="00875148" w:rsidRDefault="002C1789" w:rsidP="0000716A">
            <w:pPr>
              <w:rPr>
                <w:rFonts w:ascii="Arial Narrow" w:hAnsi="Arial Narrow"/>
                <w:i/>
                <w:color w:val="0000FF"/>
                <w:lang w:val="en-US"/>
              </w:rPr>
            </w:pPr>
          </w:p>
        </w:tc>
        <w:tc>
          <w:tcPr>
            <w:tcW w:w="2418" w:type="dxa"/>
          </w:tcPr>
          <w:p w:rsidR="002C1789" w:rsidRPr="00875148" w:rsidRDefault="002C1789" w:rsidP="0000716A">
            <w:pPr>
              <w:rPr>
                <w:rFonts w:ascii="Arial Narrow" w:hAnsi="Arial Narrow"/>
                <w:i/>
                <w:color w:val="0000FF"/>
                <w:lang w:val="en-US"/>
              </w:rPr>
            </w:pPr>
          </w:p>
        </w:tc>
        <w:tc>
          <w:tcPr>
            <w:tcW w:w="832" w:type="dxa"/>
          </w:tcPr>
          <w:p w:rsidR="002C1789" w:rsidRPr="00875148" w:rsidRDefault="002C1789" w:rsidP="0000716A">
            <w:pPr>
              <w:rPr>
                <w:rFonts w:ascii="Arial Narrow" w:hAnsi="Arial Narrow"/>
                <w:i/>
                <w:color w:val="0000FF"/>
                <w:lang w:val="en-US"/>
              </w:rPr>
            </w:pPr>
          </w:p>
        </w:tc>
      </w:tr>
    </w:tbl>
    <w:p w:rsidR="002C1789" w:rsidRPr="00875148" w:rsidRDefault="002C1789" w:rsidP="00D94953">
      <w:pPr>
        <w:ind w:left="142"/>
        <w:rPr>
          <w:rFonts w:ascii="Arial Narrow" w:hAnsi="Arial Narrow"/>
        </w:rPr>
      </w:pPr>
      <w:r w:rsidRPr="00875148">
        <w:rPr>
          <w:rFonts w:ascii="Arial Narrow" w:hAnsi="Arial Narrow"/>
        </w:rPr>
        <w:t>*</w:t>
      </w:r>
      <w:proofErr w:type="gramStart"/>
      <w:r w:rsidRPr="00875148">
        <w:rPr>
          <w:rFonts w:ascii="Arial Narrow" w:hAnsi="Arial Narrow"/>
        </w:rPr>
        <w:t xml:space="preserve">  </w:t>
      </w:r>
      <w:proofErr w:type="gramEnd"/>
      <w:r w:rsidRPr="00875148">
        <w:rPr>
          <w:rFonts w:ascii="Arial Narrow" w:hAnsi="Arial Narrow"/>
        </w:rPr>
        <w:t>Preenchido pela Gerência de Liberação</w:t>
      </w:r>
    </w:p>
    <w:p w:rsidR="002C1789" w:rsidRPr="00875148" w:rsidRDefault="002C1789" w:rsidP="0000716A">
      <w:pPr>
        <w:rPr>
          <w:rFonts w:ascii="Arial Narrow" w:hAnsi="Arial Narrow"/>
        </w:rPr>
      </w:pPr>
    </w:p>
    <w:p w:rsidR="002C1789" w:rsidRPr="00875148" w:rsidRDefault="002C1789" w:rsidP="0000716A">
      <w:pPr>
        <w:pStyle w:val="Ttulo2"/>
        <w:numPr>
          <w:ilvl w:val="0"/>
          <w:numId w:val="2"/>
        </w:numPr>
        <w:rPr>
          <w:rFonts w:ascii="Arial Narrow" w:hAnsi="Arial Narrow"/>
          <w:sz w:val="20"/>
        </w:rPr>
      </w:pPr>
      <w:r w:rsidRPr="00875148">
        <w:rPr>
          <w:rFonts w:ascii="Arial Narrow" w:hAnsi="Arial Narrow"/>
          <w:sz w:val="20"/>
        </w:rPr>
        <w:t>Roteiro de implantação em produção</w:t>
      </w:r>
    </w:p>
    <w:p w:rsidR="002C1789" w:rsidRPr="00875148" w:rsidRDefault="002C1789" w:rsidP="0000716A">
      <w:pPr>
        <w:rPr>
          <w:rFonts w:ascii="Arial Narrow" w:hAnsi="Arial Narrow"/>
        </w:rPr>
      </w:pPr>
    </w:p>
    <w:tbl>
      <w:tblPr>
        <w:tblW w:w="1118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1840"/>
        <w:gridCol w:w="2818"/>
        <w:gridCol w:w="1878"/>
        <w:gridCol w:w="816"/>
        <w:gridCol w:w="2418"/>
        <w:gridCol w:w="832"/>
      </w:tblGrid>
      <w:tr w:rsidR="002C1789" w:rsidRPr="00875148">
        <w:tc>
          <w:tcPr>
            <w:tcW w:w="579" w:type="dxa"/>
            <w:vAlign w:val="center"/>
          </w:tcPr>
          <w:p w:rsidR="002C1789" w:rsidRPr="00875148" w:rsidRDefault="002C1789" w:rsidP="001F4ADC">
            <w:pPr>
              <w:jc w:val="center"/>
              <w:rPr>
                <w:rFonts w:ascii="Arial Narrow" w:hAnsi="Arial Narrow"/>
                <w:b/>
              </w:rPr>
            </w:pPr>
            <w:r w:rsidRPr="00875148">
              <w:rPr>
                <w:rFonts w:ascii="Arial Narrow" w:hAnsi="Arial Narrow"/>
                <w:b/>
              </w:rPr>
              <w:t>Seq.</w:t>
            </w:r>
          </w:p>
        </w:tc>
        <w:tc>
          <w:tcPr>
            <w:tcW w:w="1840" w:type="dxa"/>
            <w:vAlign w:val="center"/>
          </w:tcPr>
          <w:p w:rsidR="002C1789" w:rsidRPr="00875148" w:rsidRDefault="002C1789" w:rsidP="001F4ADC">
            <w:pPr>
              <w:jc w:val="center"/>
              <w:rPr>
                <w:rFonts w:ascii="Arial Narrow" w:hAnsi="Arial Narrow"/>
                <w:b/>
              </w:rPr>
            </w:pPr>
            <w:r w:rsidRPr="00875148">
              <w:rPr>
                <w:rFonts w:ascii="Arial Narrow" w:hAnsi="Arial Narrow"/>
                <w:b/>
              </w:rPr>
              <w:t>Grupo Solucionador</w:t>
            </w:r>
          </w:p>
        </w:tc>
        <w:tc>
          <w:tcPr>
            <w:tcW w:w="2818" w:type="dxa"/>
            <w:vAlign w:val="center"/>
          </w:tcPr>
          <w:p w:rsidR="002C1789" w:rsidRPr="00875148" w:rsidRDefault="002C1789" w:rsidP="001F4ADC">
            <w:pPr>
              <w:jc w:val="center"/>
              <w:rPr>
                <w:rFonts w:ascii="Arial Narrow" w:hAnsi="Arial Narrow"/>
                <w:b/>
              </w:rPr>
            </w:pPr>
            <w:r w:rsidRPr="00875148">
              <w:rPr>
                <w:rFonts w:ascii="Arial Narrow" w:hAnsi="Arial Narrow"/>
                <w:b/>
              </w:rPr>
              <w:t>Descrição da atividade</w:t>
            </w:r>
          </w:p>
        </w:tc>
        <w:tc>
          <w:tcPr>
            <w:tcW w:w="1878" w:type="dxa"/>
            <w:vAlign w:val="center"/>
          </w:tcPr>
          <w:p w:rsidR="002C1789" w:rsidRPr="00875148" w:rsidRDefault="002C1789" w:rsidP="001F4ADC">
            <w:pPr>
              <w:jc w:val="center"/>
              <w:rPr>
                <w:rFonts w:ascii="Arial Narrow" w:hAnsi="Arial Narrow"/>
                <w:b/>
              </w:rPr>
            </w:pPr>
            <w:r w:rsidRPr="00875148">
              <w:rPr>
                <w:rFonts w:ascii="Arial Narrow" w:hAnsi="Arial Narrow"/>
                <w:b/>
              </w:rPr>
              <w:t>Data/Hora Programada p/ Execução</w:t>
            </w:r>
          </w:p>
        </w:tc>
        <w:tc>
          <w:tcPr>
            <w:tcW w:w="816" w:type="dxa"/>
            <w:vAlign w:val="center"/>
          </w:tcPr>
          <w:p w:rsidR="002C1789" w:rsidRPr="00875148" w:rsidRDefault="002C1789" w:rsidP="001F4ADC">
            <w:pPr>
              <w:jc w:val="center"/>
              <w:rPr>
                <w:rFonts w:ascii="Arial Narrow" w:hAnsi="Arial Narrow"/>
                <w:b/>
              </w:rPr>
            </w:pPr>
            <w:r w:rsidRPr="00875148">
              <w:rPr>
                <w:rFonts w:ascii="Arial Narrow" w:hAnsi="Arial Narrow"/>
                <w:b/>
              </w:rPr>
              <w:t>Versão</w:t>
            </w:r>
          </w:p>
        </w:tc>
        <w:tc>
          <w:tcPr>
            <w:tcW w:w="2418" w:type="dxa"/>
            <w:vAlign w:val="center"/>
          </w:tcPr>
          <w:p w:rsidR="002C1789" w:rsidRPr="00875148" w:rsidRDefault="002C1789" w:rsidP="001F4ADC">
            <w:pPr>
              <w:jc w:val="center"/>
              <w:rPr>
                <w:rFonts w:ascii="Arial Narrow" w:hAnsi="Arial Narrow"/>
                <w:b/>
              </w:rPr>
            </w:pPr>
            <w:r w:rsidRPr="00875148">
              <w:rPr>
                <w:rFonts w:ascii="Arial Narrow" w:hAnsi="Arial Narrow"/>
                <w:b/>
              </w:rPr>
              <w:t xml:space="preserve">Caminho </w:t>
            </w:r>
            <w:proofErr w:type="spellStart"/>
            <w:r w:rsidRPr="00875148">
              <w:rPr>
                <w:rFonts w:ascii="Arial Narrow" w:hAnsi="Arial Narrow"/>
                <w:b/>
              </w:rPr>
              <w:t>Versionador</w:t>
            </w:r>
            <w:proofErr w:type="spellEnd"/>
          </w:p>
        </w:tc>
        <w:tc>
          <w:tcPr>
            <w:tcW w:w="832" w:type="dxa"/>
            <w:vAlign w:val="center"/>
          </w:tcPr>
          <w:p w:rsidR="002C1789" w:rsidRPr="00875148" w:rsidRDefault="002C1789" w:rsidP="001F4ADC">
            <w:pPr>
              <w:jc w:val="center"/>
              <w:rPr>
                <w:rFonts w:ascii="Arial Narrow" w:hAnsi="Arial Narrow"/>
                <w:b/>
              </w:rPr>
            </w:pPr>
            <w:r w:rsidRPr="00875148">
              <w:rPr>
                <w:rFonts w:ascii="Arial Narrow" w:hAnsi="Arial Narrow"/>
                <w:b/>
              </w:rPr>
              <w:t>Status*</w:t>
            </w:r>
          </w:p>
        </w:tc>
      </w:tr>
      <w:tr w:rsidR="002C1789" w:rsidRPr="00875148">
        <w:tc>
          <w:tcPr>
            <w:tcW w:w="579" w:type="dxa"/>
          </w:tcPr>
          <w:p w:rsidR="002C1789" w:rsidRPr="00875148" w:rsidRDefault="002C1789" w:rsidP="00A14994">
            <w:pPr>
              <w:rPr>
                <w:rFonts w:ascii="Arial Narrow" w:hAnsi="Arial Narrow"/>
              </w:rPr>
            </w:pPr>
            <w:r w:rsidRPr="00875148">
              <w:rPr>
                <w:rFonts w:ascii="Arial Narrow" w:hAnsi="Arial Narrow"/>
                <w:i/>
                <w:color w:val="0000FF"/>
                <w:lang w:val="en-US"/>
              </w:rPr>
              <w:t>&lt;1&gt;</w:t>
            </w:r>
          </w:p>
        </w:tc>
        <w:tc>
          <w:tcPr>
            <w:tcW w:w="1840" w:type="dxa"/>
          </w:tcPr>
          <w:p w:rsidR="002C1789" w:rsidRPr="00875148" w:rsidRDefault="002C1789" w:rsidP="00A14994">
            <w:pPr>
              <w:rPr>
                <w:rFonts w:ascii="Arial Narrow" w:hAnsi="Arial Narrow"/>
                <w:i/>
                <w:color w:val="0000FF"/>
                <w:lang w:val="en-US"/>
              </w:rPr>
            </w:pPr>
          </w:p>
        </w:tc>
        <w:tc>
          <w:tcPr>
            <w:tcW w:w="2818" w:type="dxa"/>
          </w:tcPr>
          <w:p w:rsidR="002C1789" w:rsidRPr="00875148" w:rsidRDefault="002C1789" w:rsidP="00A14994">
            <w:pPr>
              <w:rPr>
                <w:rFonts w:ascii="Arial Narrow" w:hAnsi="Arial Narrow"/>
                <w:i/>
                <w:color w:val="0000FF"/>
                <w:lang w:val="en-US"/>
              </w:rPr>
            </w:pPr>
          </w:p>
        </w:tc>
        <w:tc>
          <w:tcPr>
            <w:tcW w:w="1878" w:type="dxa"/>
          </w:tcPr>
          <w:p w:rsidR="002C1789" w:rsidRPr="00875148" w:rsidRDefault="002C1789" w:rsidP="00A14994">
            <w:pPr>
              <w:rPr>
                <w:rFonts w:ascii="Arial Narrow" w:hAnsi="Arial Narrow"/>
                <w:i/>
                <w:color w:val="0000FF"/>
                <w:lang w:val="en-US"/>
              </w:rPr>
            </w:pPr>
          </w:p>
        </w:tc>
        <w:tc>
          <w:tcPr>
            <w:tcW w:w="816" w:type="dxa"/>
          </w:tcPr>
          <w:p w:rsidR="002C1789" w:rsidRPr="00875148" w:rsidRDefault="002C1789" w:rsidP="00A14994">
            <w:pPr>
              <w:rPr>
                <w:rFonts w:ascii="Arial Narrow" w:hAnsi="Arial Narrow"/>
                <w:i/>
                <w:color w:val="0000FF"/>
                <w:lang w:val="en-US"/>
              </w:rPr>
            </w:pPr>
          </w:p>
        </w:tc>
        <w:tc>
          <w:tcPr>
            <w:tcW w:w="2418" w:type="dxa"/>
          </w:tcPr>
          <w:p w:rsidR="002C1789" w:rsidRPr="00875148" w:rsidRDefault="002C1789" w:rsidP="00A14994">
            <w:pPr>
              <w:rPr>
                <w:rFonts w:ascii="Arial Narrow" w:hAnsi="Arial Narrow"/>
                <w:i/>
                <w:color w:val="0000FF"/>
                <w:lang w:val="en-US"/>
              </w:rPr>
            </w:pPr>
          </w:p>
        </w:tc>
        <w:tc>
          <w:tcPr>
            <w:tcW w:w="832" w:type="dxa"/>
          </w:tcPr>
          <w:p w:rsidR="002C1789" w:rsidRPr="00875148" w:rsidRDefault="002C1789" w:rsidP="00A14994">
            <w:pPr>
              <w:rPr>
                <w:rFonts w:ascii="Arial Narrow" w:hAnsi="Arial Narrow"/>
                <w:i/>
                <w:color w:val="0000FF"/>
                <w:lang w:val="en-US"/>
              </w:rPr>
            </w:pPr>
          </w:p>
        </w:tc>
      </w:tr>
      <w:tr w:rsidR="002C1789" w:rsidRPr="00875148">
        <w:tc>
          <w:tcPr>
            <w:tcW w:w="579" w:type="dxa"/>
          </w:tcPr>
          <w:p w:rsidR="002C1789" w:rsidRPr="00875148" w:rsidRDefault="002C1789" w:rsidP="00EA538F">
            <w:pPr>
              <w:rPr>
                <w:rFonts w:ascii="Arial Narrow" w:hAnsi="Arial Narrow"/>
              </w:rPr>
            </w:pPr>
            <w:r w:rsidRPr="00875148">
              <w:rPr>
                <w:rFonts w:ascii="Arial Narrow" w:hAnsi="Arial Narrow"/>
                <w:i/>
                <w:color w:val="0000FF"/>
                <w:lang w:val="en-US"/>
              </w:rPr>
              <w:t>&lt;2&gt;</w:t>
            </w:r>
          </w:p>
        </w:tc>
        <w:tc>
          <w:tcPr>
            <w:tcW w:w="1840" w:type="dxa"/>
          </w:tcPr>
          <w:p w:rsidR="002C1789" w:rsidRPr="00875148" w:rsidRDefault="002C1789" w:rsidP="00A14994">
            <w:pPr>
              <w:rPr>
                <w:rFonts w:ascii="Arial Narrow" w:hAnsi="Arial Narrow"/>
                <w:i/>
                <w:color w:val="0000FF"/>
                <w:lang w:val="en-US"/>
              </w:rPr>
            </w:pPr>
          </w:p>
        </w:tc>
        <w:tc>
          <w:tcPr>
            <w:tcW w:w="2818" w:type="dxa"/>
          </w:tcPr>
          <w:p w:rsidR="002C1789" w:rsidRPr="00875148" w:rsidRDefault="002C1789" w:rsidP="00A14994">
            <w:pPr>
              <w:rPr>
                <w:rFonts w:ascii="Arial Narrow" w:hAnsi="Arial Narrow"/>
                <w:i/>
                <w:color w:val="0000FF"/>
                <w:lang w:val="en-US"/>
              </w:rPr>
            </w:pPr>
          </w:p>
        </w:tc>
        <w:tc>
          <w:tcPr>
            <w:tcW w:w="1878" w:type="dxa"/>
          </w:tcPr>
          <w:p w:rsidR="002C1789" w:rsidRPr="00875148" w:rsidRDefault="002C1789" w:rsidP="00A14994">
            <w:pPr>
              <w:rPr>
                <w:rFonts w:ascii="Arial Narrow" w:hAnsi="Arial Narrow"/>
                <w:i/>
                <w:color w:val="0000FF"/>
                <w:lang w:val="en-US"/>
              </w:rPr>
            </w:pPr>
          </w:p>
        </w:tc>
        <w:tc>
          <w:tcPr>
            <w:tcW w:w="816" w:type="dxa"/>
          </w:tcPr>
          <w:p w:rsidR="002C1789" w:rsidRPr="00875148" w:rsidRDefault="002C1789" w:rsidP="00A14994">
            <w:pPr>
              <w:rPr>
                <w:rFonts w:ascii="Arial Narrow" w:hAnsi="Arial Narrow"/>
                <w:i/>
                <w:color w:val="0000FF"/>
                <w:lang w:val="en-US"/>
              </w:rPr>
            </w:pPr>
          </w:p>
        </w:tc>
        <w:tc>
          <w:tcPr>
            <w:tcW w:w="2418" w:type="dxa"/>
          </w:tcPr>
          <w:p w:rsidR="002C1789" w:rsidRPr="00875148" w:rsidRDefault="002C1789" w:rsidP="00A14994">
            <w:pPr>
              <w:rPr>
                <w:rFonts w:ascii="Arial Narrow" w:hAnsi="Arial Narrow"/>
                <w:i/>
                <w:color w:val="0000FF"/>
                <w:lang w:val="en-US"/>
              </w:rPr>
            </w:pPr>
          </w:p>
        </w:tc>
        <w:tc>
          <w:tcPr>
            <w:tcW w:w="832" w:type="dxa"/>
          </w:tcPr>
          <w:p w:rsidR="002C1789" w:rsidRPr="00875148" w:rsidRDefault="002C1789" w:rsidP="00A14994">
            <w:pPr>
              <w:rPr>
                <w:rFonts w:ascii="Arial Narrow" w:hAnsi="Arial Narrow"/>
                <w:i/>
                <w:color w:val="0000FF"/>
                <w:lang w:val="en-US"/>
              </w:rPr>
            </w:pPr>
          </w:p>
        </w:tc>
      </w:tr>
      <w:tr w:rsidR="002C1789" w:rsidRPr="00875148">
        <w:tc>
          <w:tcPr>
            <w:tcW w:w="579" w:type="dxa"/>
          </w:tcPr>
          <w:p w:rsidR="002C1789" w:rsidRPr="00875148" w:rsidRDefault="002C1789" w:rsidP="00EA538F">
            <w:pPr>
              <w:rPr>
                <w:rFonts w:ascii="Arial Narrow" w:hAnsi="Arial Narrow"/>
              </w:rPr>
            </w:pPr>
            <w:r w:rsidRPr="00875148">
              <w:rPr>
                <w:rFonts w:ascii="Arial Narrow" w:hAnsi="Arial Narrow"/>
                <w:i/>
                <w:color w:val="0000FF"/>
                <w:lang w:val="en-US"/>
              </w:rPr>
              <w:t>&lt;3&gt;</w:t>
            </w:r>
          </w:p>
        </w:tc>
        <w:tc>
          <w:tcPr>
            <w:tcW w:w="1840" w:type="dxa"/>
          </w:tcPr>
          <w:p w:rsidR="002C1789" w:rsidRPr="00875148" w:rsidRDefault="002C1789" w:rsidP="00A14994">
            <w:pPr>
              <w:rPr>
                <w:rFonts w:ascii="Arial Narrow" w:hAnsi="Arial Narrow"/>
                <w:i/>
                <w:color w:val="0000FF"/>
                <w:lang w:val="en-US"/>
              </w:rPr>
            </w:pPr>
          </w:p>
        </w:tc>
        <w:tc>
          <w:tcPr>
            <w:tcW w:w="2818" w:type="dxa"/>
          </w:tcPr>
          <w:p w:rsidR="002C1789" w:rsidRPr="00875148" w:rsidRDefault="002C1789" w:rsidP="00A14994">
            <w:pPr>
              <w:rPr>
                <w:rFonts w:ascii="Arial Narrow" w:hAnsi="Arial Narrow"/>
                <w:i/>
                <w:color w:val="0000FF"/>
                <w:lang w:val="en-US"/>
              </w:rPr>
            </w:pPr>
          </w:p>
        </w:tc>
        <w:tc>
          <w:tcPr>
            <w:tcW w:w="1878" w:type="dxa"/>
          </w:tcPr>
          <w:p w:rsidR="002C1789" w:rsidRPr="00875148" w:rsidRDefault="002C1789" w:rsidP="00A14994">
            <w:pPr>
              <w:rPr>
                <w:rFonts w:ascii="Arial Narrow" w:hAnsi="Arial Narrow"/>
                <w:i/>
                <w:color w:val="0000FF"/>
                <w:lang w:val="en-US"/>
              </w:rPr>
            </w:pPr>
          </w:p>
        </w:tc>
        <w:tc>
          <w:tcPr>
            <w:tcW w:w="816" w:type="dxa"/>
          </w:tcPr>
          <w:p w:rsidR="002C1789" w:rsidRPr="00875148" w:rsidRDefault="002C1789" w:rsidP="00A14994">
            <w:pPr>
              <w:rPr>
                <w:rFonts w:ascii="Arial Narrow" w:hAnsi="Arial Narrow"/>
                <w:i/>
                <w:color w:val="0000FF"/>
                <w:lang w:val="en-US"/>
              </w:rPr>
            </w:pPr>
          </w:p>
        </w:tc>
        <w:tc>
          <w:tcPr>
            <w:tcW w:w="2418" w:type="dxa"/>
          </w:tcPr>
          <w:p w:rsidR="002C1789" w:rsidRPr="00875148" w:rsidRDefault="002C1789" w:rsidP="00A14994">
            <w:pPr>
              <w:rPr>
                <w:rFonts w:ascii="Arial Narrow" w:hAnsi="Arial Narrow"/>
                <w:i/>
                <w:color w:val="0000FF"/>
                <w:lang w:val="en-US"/>
              </w:rPr>
            </w:pPr>
          </w:p>
        </w:tc>
        <w:tc>
          <w:tcPr>
            <w:tcW w:w="832" w:type="dxa"/>
          </w:tcPr>
          <w:p w:rsidR="002C1789" w:rsidRPr="00875148" w:rsidRDefault="002C1789" w:rsidP="00A14994">
            <w:pPr>
              <w:rPr>
                <w:rFonts w:ascii="Arial Narrow" w:hAnsi="Arial Narrow"/>
                <w:i/>
                <w:color w:val="0000FF"/>
                <w:lang w:val="en-US"/>
              </w:rPr>
            </w:pPr>
          </w:p>
        </w:tc>
      </w:tr>
      <w:tr w:rsidR="002C1789" w:rsidRPr="00875148">
        <w:tc>
          <w:tcPr>
            <w:tcW w:w="579" w:type="dxa"/>
          </w:tcPr>
          <w:p w:rsidR="002C1789" w:rsidRPr="00875148" w:rsidRDefault="002C1789" w:rsidP="00EA538F">
            <w:pPr>
              <w:rPr>
                <w:rFonts w:ascii="Arial Narrow" w:hAnsi="Arial Narrow"/>
              </w:rPr>
            </w:pPr>
            <w:r w:rsidRPr="00875148">
              <w:rPr>
                <w:rFonts w:ascii="Arial Narrow" w:hAnsi="Arial Narrow"/>
                <w:i/>
                <w:color w:val="0000FF"/>
                <w:lang w:val="en-US"/>
              </w:rPr>
              <w:t>&lt;4&gt;</w:t>
            </w:r>
          </w:p>
        </w:tc>
        <w:tc>
          <w:tcPr>
            <w:tcW w:w="1840" w:type="dxa"/>
          </w:tcPr>
          <w:p w:rsidR="002C1789" w:rsidRPr="00875148" w:rsidRDefault="002C1789" w:rsidP="00A14994">
            <w:pPr>
              <w:rPr>
                <w:rFonts w:ascii="Arial Narrow" w:hAnsi="Arial Narrow"/>
                <w:i/>
                <w:color w:val="0000FF"/>
                <w:lang w:val="en-US"/>
              </w:rPr>
            </w:pPr>
          </w:p>
        </w:tc>
        <w:tc>
          <w:tcPr>
            <w:tcW w:w="2818" w:type="dxa"/>
          </w:tcPr>
          <w:p w:rsidR="002C1789" w:rsidRPr="00875148" w:rsidRDefault="002C1789" w:rsidP="00A14994">
            <w:pPr>
              <w:rPr>
                <w:rFonts w:ascii="Arial Narrow" w:hAnsi="Arial Narrow"/>
                <w:i/>
                <w:color w:val="0000FF"/>
                <w:lang w:val="en-US"/>
              </w:rPr>
            </w:pPr>
          </w:p>
        </w:tc>
        <w:tc>
          <w:tcPr>
            <w:tcW w:w="1878" w:type="dxa"/>
          </w:tcPr>
          <w:p w:rsidR="002C1789" w:rsidRPr="00875148" w:rsidRDefault="002C1789" w:rsidP="00A14994">
            <w:pPr>
              <w:rPr>
                <w:rFonts w:ascii="Arial Narrow" w:hAnsi="Arial Narrow"/>
                <w:i/>
                <w:color w:val="0000FF"/>
                <w:lang w:val="en-US"/>
              </w:rPr>
            </w:pPr>
          </w:p>
        </w:tc>
        <w:tc>
          <w:tcPr>
            <w:tcW w:w="816" w:type="dxa"/>
          </w:tcPr>
          <w:p w:rsidR="002C1789" w:rsidRPr="00875148" w:rsidRDefault="002C1789" w:rsidP="00A14994">
            <w:pPr>
              <w:rPr>
                <w:rFonts w:ascii="Arial Narrow" w:hAnsi="Arial Narrow"/>
                <w:i/>
                <w:color w:val="0000FF"/>
                <w:lang w:val="en-US"/>
              </w:rPr>
            </w:pPr>
          </w:p>
        </w:tc>
        <w:tc>
          <w:tcPr>
            <w:tcW w:w="2418" w:type="dxa"/>
          </w:tcPr>
          <w:p w:rsidR="002C1789" w:rsidRPr="00875148" w:rsidRDefault="002C1789" w:rsidP="00A14994">
            <w:pPr>
              <w:rPr>
                <w:rFonts w:ascii="Arial Narrow" w:hAnsi="Arial Narrow"/>
                <w:i/>
                <w:color w:val="0000FF"/>
                <w:lang w:val="en-US"/>
              </w:rPr>
            </w:pPr>
          </w:p>
        </w:tc>
        <w:tc>
          <w:tcPr>
            <w:tcW w:w="832" w:type="dxa"/>
          </w:tcPr>
          <w:p w:rsidR="002C1789" w:rsidRPr="00875148" w:rsidRDefault="002C1789" w:rsidP="00A14994">
            <w:pPr>
              <w:rPr>
                <w:rFonts w:ascii="Arial Narrow" w:hAnsi="Arial Narrow"/>
                <w:i/>
                <w:color w:val="0000FF"/>
                <w:lang w:val="en-US"/>
              </w:rPr>
            </w:pPr>
          </w:p>
        </w:tc>
      </w:tr>
      <w:tr w:rsidR="002C1789" w:rsidRPr="00875148">
        <w:tc>
          <w:tcPr>
            <w:tcW w:w="579" w:type="dxa"/>
          </w:tcPr>
          <w:p w:rsidR="002C1789" w:rsidRPr="00875148" w:rsidRDefault="002C1789" w:rsidP="00A14994">
            <w:pPr>
              <w:rPr>
                <w:rFonts w:ascii="Arial Narrow" w:hAnsi="Arial Narrow"/>
              </w:rPr>
            </w:pPr>
            <w:r w:rsidRPr="00875148">
              <w:rPr>
                <w:rFonts w:ascii="Arial Narrow" w:hAnsi="Arial Narrow"/>
                <w:i/>
                <w:color w:val="0000FF"/>
                <w:lang w:val="en-US"/>
              </w:rPr>
              <w:t>&lt;n&gt;</w:t>
            </w:r>
          </w:p>
        </w:tc>
        <w:tc>
          <w:tcPr>
            <w:tcW w:w="1840" w:type="dxa"/>
          </w:tcPr>
          <w:p w:rsidR="002C1789" w:rsidRPr="00875148" w:rsidRDefault="002C1789" w:rsidP="00A14994">
            <w:pPr>
              <w:rPr>
                <w:rFonts w:ascii="Arial Narrow" w:hAnsi="Arial Narrow"/>
                <w:i/>
                <w:color w:val="0000FF"/>
                <w:lang w:val="en-US"/>
              </w:rPr>
            </w:pPr>
          </w:p>
        </w:tc>
        <w:tc>
          <w:tcPr>
            <w:tcW w:w="2818" w:type="dxa"/>
          </w:tcPr>
          <w:p w:rsidR="002C1789" w:rsidRPr="00875148" w:rsidRDefault="002C1789" w:rsidP="00A14994">
            <w:pPr>
              <w:rPr>
                <w:rFonts w:ascii="Arial Narrow" w:hAnsi="Arial Narrow"/>
                <w:i/>
                <w:color w:val="0000FF"/>
                <w:lang w:val="en-US"/>
              </w:rPr>
            </w:pPr>
          </w:p>
        </w:tc>
        <w:tc>
          <w:tcPr>
            <w:tcW w:w="1878" w:type="dxa"/>
          </w:tcPr>
          <w:p w:rsidR="002C1789" w:rsidRPr="00875148" w:rsidRDefault="002C1789" w:rsidP="00A14994">
            <w:pPr>
              <w:rPr>
                <w:rFonts w:ascii="Arial Narrow" w:hAnsi="Arial Narrow"/>
                <w:i/>
                <w:color w:val="0000FF"/>
                <w:lang w:val="en-US"/>
              </w:rPr>
            </w:pPr>
          </w:p>
        </w:tc>
        <w:tc>
          <w:tcPr>
            <w:tcW w:w="816" w:type="dxa"/>
          </w:tcPr>
          <w:p w:rsidR="002C1789" w:rsidRPr="00875148" w:rsidRDefault="002C1789" w:rsidP="00A14994">
            <w:pPr>
              <w:rPr>
                <w:rFonts w:ascii="Arial Narrow" w:hAnsi="Arial Narrow"/>
                <w:i/>
                <w:color w:val="0000FF"/>
                <w:lang w:val="en-US"/>
              </w:rPr>
            </w:pPr>
          </w:p>
        </w:tc>
        <w:tc>
          <w:tcPr>
            <w:tcW w:w="2418" w:type="dxa"/>
          </w:tcPr>
          <w:p w:rsidR="002C1789" w:rsidRPr="00875148" w:rsidRDefault="002C1789" w:rsidP="00A14994">
            <w:pPr>
              <w:rPr>
                <w:rFonts w:ascii="Arial Narrow" w:hAnsi="Arial Narrow"/>
                <w:i/>
                <w:color w:val="0000FF"/>
                <w:lang w:val="en-US"/>
              </w:rPr>
            </w:pPr>
          </w:p>
        </w:tc>
        <w:tc>
          <w:tcPr>
            <w:tcW w:w="832" w:type="dxa"/>
          </w:tcPr>
          <w:p w:rsidR="002C1789" w:rsidRPr="00875148" w:rsidRDefault="002C1789" w:rsidP="00A14994">
            <w:pPr>
              <w:rPr>
                <w:rFonts w:ascii="Arial Narrow" w:hAnsi="Arial Narrow"/>
                <w:i/>
                <w:color w:val="0000FF"/>
                <w:lang w:val="en-US"/>
              </w:rPr>
            </w:pPr>
          </w:p>
        </w:tc>
      </w:tr>
    </w:tbl>
    <w:p w:rsidR="002C1789" w:rsidRPr="00875148" w:rsidRDefault="002C1789" w:rsidP="00D94953">
      <w:pPr>
        <w:rPr>
          <w:rFonts w:ascii="Arial Narrow" w:hAnsi="Arial Narrow"/>
        </w:rPr>
      </w:pPr>
      <w:r w:rsidRPr="00875148">
        <w:rPr>
          <w:rFonts w:ascii="Arial Narrow" w:hAnsi="Arial Narrow"/>
        </w:rPr>
        <w:t>*</w:t>
      </w:r>
      <w:proofErr w:type="gramStart"/>
      <w:r w:rsidRPr="00875148">
        <w:rPr>
          <w:rFonts w:ascii="Arial Narrow" w:hAnsi="Arial Narrow"/>
        </w:rPr>
        <w:t xml:space="preserve">  </w:t>
      </w:r>
      <w:proofErr w:type="gramEnd"/>
      <w:r w:rsidRPr="00875148">
        <w:rPr>
          <w:rFonts w:ascii="Arial Narrow" w:hAnsi="Arial Narrow"/>
        </w:rPr>
        <w:t>Preenchido pela Gerência de Liberação</w:t>
      </w:r>
    </w:p>
    <w:p w:rsidR="002C1789" w:rsidRPr="00875148" w:rsidRDefault="002C1789" w:rsidP="00A14994">
      <w:pPr>
        <w:rPr>
          <w:rFonts w:ascii="Arial Narrow" w:hAnsi="Arial Narrow"/>
        </w:rPr>
      </w:pPr>
    </w:p>
    <w:p w:rsidR="002C1789" w:rsidRPr="00875148" w:rsidRDefault="002C1789" w:rsidP="002552D5">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VOLTA</w:t>
      </w:r>
    </w:p>
    <w:p w:rsidR="002C1789" w:rsidRPr="00875148" w:rsidRDefault="002C1789">
      <w:pPr>
        <w:pStyle w:val="TCTips"/>
        <w:rPr>
          <w:rFonts w:ascii="Arial Narrow" w:hAnsi="Arial Narrow"/>
          <w:i w:val="0"/>
        </w:rPr>
      </w:pPr>
    </w:p>
    <w:p w:rsidR="002C1789" w:rsidRPr="00875148" w:rsidRDefault="002C1789" w:rsidP="002552D5">
      <w:pPr>
        <w:pStyle w:val="Ttulo2"/>
        <w:numPr>
          <w:ilvl w:val="0"/>
          <w:numId w:val="2"/>
        </w:numPr>
        <w:rPr>
          <w:rFonts w:ascii="Arial Narrow" w:hAnsi="Arial Narrow"/>
        </w:rPr>
      </w:pPr>
      <w:r w:rsidRPr="00875148">
        <w:rPr>
          <w:rFonts w:ascii="Arial Narrow" w:hAnsi="Arial Narrow"/>
          <w:sz w:val="20"/>
        </w:rPr>
        <w:t>Roteiro para aplicação do plano de volta</w:t>
      </w:r>
    </w:p>
    <w:p w:rsidR="002C1789" w:rsidRPr="00875148" w:rsidRDefault="002C1789">
      <w:pPr>
        <w:pStyle w:val="TCTips"/>
        <w:rPr>
          <w:rFonts w:ascii="Arial Narrow" w:hAnsi="Arial Narrow"/>
          <w:i w:val="0"/>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9"/>
        <w:gridCol w:w="2966"/>
        <w:gridCol w:w="7654"/>
      </w:tblGrid>
      <w:tr w:rsidR="002C1789" w:rsidRPr="00875148">
        <w:tc>
          <w:tcPr>
            <w:tcW w:w="579" w:type="dxa"/>
            <w:vAlign w:val="center"/>
          </w:tcPr>
          <w:p w:rsidR="002C1789" w:rsidRPr="00875148" w:rsidRDefault="002C1789" w:rsidP="000A2DBE">
            <w:pPr>
              <w:jc w:val="center"/>
              <w:rPr>
                <w:rFonts w:ascii="Arial Narrow" w:hAnsi="Arial Narrow"/>
                <w:b/>
              </w:rPr>
            </w:pPr>
            <w:r w:rsidRPr="00875148">
              <w:rPr>
                <w:rFonts w:ascii="Arial Narrow" w:hAnsi="Arial Narrow"/>
                <w:b/>
              </w:rPr>
              <w:t>Seq.</w:t>
            </w:r>
          </w:p>
        </w:tc>
        <w:tc>
          <w:tcPr>
            <w:tcW w:w="2966" w:type="dxa"/>
            <w:vAlign w:val="center"/>
          </w:tcPr>
          <w:p w:rsidR="002C1789" w:rsidRPr="00875148" w:rsidRDefault="002C1789" w:rsidP="000A2DBE">
            <w:pPr>
              <w:jc w:val="center"/>
              <w:rPr>
                <w:rFonts w:ascii="Arial Narrow" w:hAnsi="Arial Narrow"/>
                <w:b/>
              </w:rPr>
            </w:pPr>
            <w:r w:rsidRPr="00875148">
              <w:rPr>
                <w:rFonts w:ascii="Arial Narrow" w:hAnsi="Arial Narrow"/>
                <w:b/>
              </w:rPr>
              <w:t>Grupo Solucionador</w:t>
            </w:r>
          </w:p>
        </w:tc>
        <w:tc>
          <w:tcPr>
            <w:tcW w:w="7654" w:type="dxa"/>
            <w:vAlign w:val="center"/>
          </w:tcPr>
          <w:p w:rsidR="002C1789" w:rsidRPr="00875148" w:rsidRDefault="002C1789" w:rsidP="000A2DBE">
            <w:pPr>
              <w:jc w:val="center"/>
              <w:rPr>
                <w:rFonts w:ascii="Arial Narrow" w:hAnsi="Arial Narrow"/>
                <w:b/>
              </w:rPr>
            </w:pPr>
            <w:r w:rsidRPr="00875148">
              <w:rPr>
                <w:rFonts w:ascii="Arial Narrow" w:hAnsi="Arial Narrow"/>
                <w:b/>
              </w:rPr>
              <w:t>Descrição da atividade de volta</w:t>
            </w:r>
          </w:p>
        </w:tc>
      </w:tr>
      <w:tr w:rsidR="002C1789" w:rsidRPr="00875148">
        <w:tc>
          <w:tcPr>
            <w:tcW w:w="579" w:type="dxa"/>
          </w:tcPr>
          <w:p w:rsidR="002C1789" w:rsidRPr="00875148" w:rsidRDefault="002C1789" w:rsidP="000A2DBE">
            <w:pPr>
              <w:rPr>
                <w:rFonts w:ascii="Arial Narrow" w:hAnsi="Arial Narrow"/>
              </w:rPr>
            </w:pPr>
            <w:r w:rsidRPr="00875148">
              <w:rPr>
                <w:rFonts w:ascii="Arial Narrow" w:hAnsi="Arial Narrow"/>
                <w:i/>
                <w:color w:val="0000FF"/>
                <w:lang w:val="en-US"/>
              </w:rPr>
              <w:t>&lt;1&gt;</w:t>
            </w:r>
          </w:p>
        </w:tc>
        <w:tc>
          <w:tcPr>
            <w:tcW w:w="2966" w:type="dxa"/>
          </w:tcPr>
          <w:p w:rsidR="002C1789" w:rsidRPr="00875148" w:rsidRDefault="002C1789" w:rsidP="000A2DBE">
            <w:pPr>
              <w:rPr>
                <w:rFonts w:ascii="Arial Narrow" w:hAnsi="Arial Narrow"/>
                <w:i/>
                <w:color w:val="0000FF"/>
                <w:lang w:val="en-US"/>
              </w:rPr>
            </w:pPr>
          </w:p>
        </w:tc>
        <w:tc>
          <w:tcPr>
            <w:tcW w:w="7654" w:type="dxa"/>
          </w:tcPr>
          <w:p w:rsidR="002C1789" w:rsidRPr="00875148" w:rsidRDefault="002C1789" w:rsidP="000A2DBE">
            <w:pPr>
              <w:rPr>
                <w:rFonts w:ascii="Arial Narrow" w:hAnsi="Arial Narrow"/>
                <w:i/>
                <w:color w:val="0000FF"/>
                <w:lang w:val="en-US"/>
              </w:rPr>
            </w:pPr>
          </w:p>
        </w:tc>
      </w:tr>
      <w:tr w:rsidR="002C1789" w:rsidRPr="00875148">
        <w:tc>
          <w:tcPr>
            <w:tcW w:w="579" w:type="dxa"/>
          </w:tcPr>
          <w:p w:rsidR="002C1789" w:rsidRPr="00875148" w:rsidRDefault="002C1789" w:rsidP="000A2DBE">
            <w:pPr>
              <w:rPr>
                <w:rFonts w:ascii="Arial Narrow" w:hAnsi="Arial Narrow"/>
              </w:rPr>
            </w:pPr>
            <w:r w:rsidRPr="00875148">
              <w:rPr>
                <w:rFonts w:ascii="Arial Narrow" w:hAnsi="Arial Narrow"/>
                <w:i/>
                <w:color w:val="0000FF"/>
                <w:lang w:val="en-US"/>
              </w:rPr>
              <w:t>&lt;2&gt;</w:t>
            </w:r>
          </w:p>
        </w:tc>
        <w:tc>
          <w:tcPr>
            <w:tcW w:w="2966" w:type="dxa"/>
          </w:tcPr>
          <w:p w:rsidR="002C1789" w:rsidRPr="00875148" w:rsidRDefault="002C1789" w:rsidP="000A2DBE">
            <w:pPr>
              <w:rPr>
                <w:rFonts w:ascii="Arial Narrow" w:hAnsi="Arial Narrow"/>
                <w:i/>
                <w:color w:val="0000FF"/>
                <w:lang w:val="en-US"/>
              </w:rPr>
            </w:pPr>
          </w:p>
        </w:tc>
        <w:tc>
          <w:tcPr>
            <w:tcW w:w="7654" w:type="dxa"/>
          </w:tcPr>
          <w:p w:rsidR="002C1789" w:rsidRPr="00875148" w:rsidRDefault="002C1789" w:rsidP="000A2DBE">
            <w:pPr>
              <w:rPr>
                <w:rFonts w:ascii="Arial Narrow" w:hAnsi="Arial Narrow"/>
                <w:i/>
                <w:color w:val="0000FF"/>
                <w:lang w:val="en-US"/>
              </w:rPr>
            </w:pPr>
          </w:p>
        </w:tc>
      </w:tr>
      <w:tr w:rsidR="002C1789" w:rsidRPr="00875148">
        <w:tc>
          <w:tcPr>
            <w:tcW w:w="579" w:type="dxa"/>
          </w:tcPr>
          <w:p w:rsidR="002C1789" w:rsidRPr="00875148" w:rsidRDefault="002C1789" w:rsidP="000A2DBE">
            <w:pPr>
              <w:rPr>
                <w:rFonts w:ascii="Arial Narrow" w:hAnsi="Arial Narrow"/>
              </w:rPr>
            </w:pPr>
            <w:r w:rsidRPr="00875148">
              <w:rPr>
                <w:rFonts w:ascii="Arial Narrow" w:hAnsi="Arial Narrow"/>
                <w:i/>
                <w:color w:val="0000FF"/>
                <w:lang w:val="en-US"/>
              </w:rPr>
              <w:t>&lt;3&gt;</w:t>
            </w:r>
          </w:p>
        </w:tc>
        <w:tc>
          <w:tcPr>
            <w:tcW w:w="2966" w:type="dxa"/>
          </w:tcPr>
          <w:p w:rsidR="002C1789" w:rsidRPr="00875148" w:rsidRDefault="002C1789" w:rsidP="000A2DBE">
            <w:pPr>
              <w:rPr>
                <w:rFonts w:ascii="Arial Narrow" w:hAnsi="Arial Narrow"/>
                <w:i/>
                <w:color w:val="0000FF"/>
                <w:lang w:val="en-US"/>
              </w:rPr>
            </w:pPr>
          </w:p>
        </w:tc>
        <w:tc>
          <w:tcPr>
            <w:tcW w:w="7654" w:type="dxa"/>
          </w:tcPr>
          <w:p w:rsidR="002C1789" w:rsidRPr="00875148" w:rsidRDefault="002C1789" w:rsidP="000A2DBE">
            <w:pPr>
              <w:rPr>
                <w:rFonts w:ascii="Arial Narrow" w:hAnsi="Arial Narrow"/>
                <w:i/>
                <w:color w:val="0000FF"/>
                <w:lang w:val="en-US"/>
              </w:rPr>
            </w:pPr>
          </w:p>
        </w:tc>
      </w:tr>
      <w:tr w:rsidR="002C1789" w:rsidRPr="00875148">
        <w:tc>
          <w:tcPr>
            <w:tcW w:w="579" w:type="dxa"/>
          </w:tcPr>
          <w:p w:rsidR="002C1789" w:rsidRPr="00875148" w:rsidRDefault="002C1789" w:rsidP="000A2DBE">
            <w:pPr>
              <w:rPr>
                <w:rFonts w:ascii="Arial Narrow" w:hAnsi="Arial Narrow"/>
              </w:rPr>
            </w:pPr>
            <w:r w:rsidRPr="00875148">
              <w:rPr>
                <w:rFonts w:ascii="Arial Narrow" w:hAnsi="Arial Narrow"/>
                <w:i/>
                <w:color w:val="0000FF"/>
                <w:lang w:val="en-US"/>
              </w:rPr>
              <w:t>&lt;4&gt;</w:t>
            </w:r>
          </w:p>
        </w:tc>
        <w:tc>
          <w:tcPr>
            <w:tcW w:w="2966" w:type="dxa"/>
          </w:tcPr>
          <w:p w:rsidR="002C1789" w:rsidRPr="00875148" w:rsidRDefault="002C1789" w:rsidP="000A2DBE">
            <w:pPr>
              <w:rPr>
                <w:rFonts w:ascii="Arial Narrow" w:hAnsi="Arial Narrow"/>
                <w:i/>
                <w:color w:val="0000FF"/>
                <w:lang w:val="en-US"/>
              </w:rPr>
            </w:pPr>
          </w:p>
        </w:tc>
        <w:tc>
          <w:tcPr>
            <w:tcW w:w="7654" w:type="dxa"/>
          </w:tcPr>
          <w:p w:rsidR="002C1789" w:rsidRPr="00875148" w:rsidRDefault="002C1789" w:rsidP="000A2DBE">
            <w:pPr>
              <w:rPr>
                <w:rFonts w:ascii="Arial Narrow" w:hAnsi="Arial Narrow"/>
                <w:i/>
                <w:color w:val="0000FF"/>
                <w:lang w:val="en-US"/>
              </w:rPr>
            </w:pPr>
          </w:p>
        </w:tc>
      </w:tr>
      <w:tr w:rsidR="002C1789" w:rsidRPr="00875148">
        <w:tc>
          <w:tcPr>
            <w:tcW w:w="579" w:type="dxa"/>
          </w:tcPr>
          <w:p w:rsidR="002C1789" w:rsidRPr="00875148" w:rsidRDefault="002C1789" w:rsidP="000A2DBE">
            <w:pPr>
              <w:rPr>
                <w:rFonts w:ascii="Arial Narrow" w:hAnsi="Arial Narrow"/>
              </w:rPr>
            </w:pPr>
            <w:r w:rsidRPr="00875148">
              <w:rPr>
                <w:rFonts w:ascii="Arial Narrow" w:hAnsi="Arial Narrow"/>
                <w:i/>
                <w:color w:val="0000FF"/>
                <w:lang w:val="en-US"/>
              </w:rPr>
              <w:t>&lt;n&gt;</w:t>
            </w:r>
          </w:p>
        </w:tc>
        <w:tc>
          <w:tcPr>
            <w:tcW w:w="2966" w:type="dxa"/>
          </w:tcPr>
          <w:p w:rsidR="002C1789" w:rsidRPr="00875148" w:rsidRDefault="002C1789" w:rsidP="000A2DBE">
            <w:pPr>
              <w:rPr>
                <w:rFonts w:ascii="Arial Narrow" w:hAnsi="Arial Narrow"/>
                <w:i/>
                <w:color w:val="0000FF"/>
                <w:lang w:val="en-US"/>
              </w:rPr>
            </w:pPr>
          </w:p>
        </w:tc>
        <w:tc>
          <w:tcPr>
            <w:tcW w:w="7654" w:type="dxa"/>
          </w:tcPr>
          <w:p w:rsidR="002C1789" w:rsidRPr="00875148" w:rsidRDefault="002C1789" w:rsidP="000A2DBE">
            <w:pPr>
              <w:rPr>
                <w:rFonts w:ascii="Arial Narrow" w:hAnsi="Arial Narrow"/>
                <w:i/>
                <w:color w:val="0000FF"/>
                <w:lang w:val="en-US"/>
              </w:rPr>
            </w:pPr>
          </w:p>
        </w:tc>
      </w:tr>
    </w:tbl>
    <w:p w:rsidR="002C1789" w:rsidRPr="00875148" w:rsidRDefault="002C1789" w:rsidP="002552D5">
      <w:pPr>
        <w:rPr>
          <w:rFonts w:ascii="Arial Narrow" w:hAnsi="Arial Narrow"/>
        </w:rPr>
      </w:pPr>
      <w:r w:rsidRPr="00875148">
        <w:rPr>
          <w:rFonts w:ascii="Arial Narrow" w:hAnsi="Arial Narrow"/>
        </w:rPr>
        <w:t xml:space="preserve">* A </w:t>
      </w:r>
      <w:proofErr w:type="spellStart"/>
      <w:r w:rsidRPr="00875148">
        <w:rPr>
          <w:rFonts w:ascii="Arial Narrow" w:hAnsi="Arial Narrow"/>
        </w:rPr>
        <w:t>seqüência</w:t>
      </w:r>
      <w:proofErr w:type="spellEnd"/>
      <w:r w:rsidRPr="00875148">
        <w:rPr>
          <w:rFonts w:ascii="Arial Narrow" w:hAnsi="Arial Narrow"/>
        </w:rPr>
        <w:t xml:space="preserve"> de atividades descritas no plano de volta deverão estar sincronizadas (mesmo ID) com o Roteiro de Implantação</w:t>
      </w:r>
    </w:p>
    <w:p w:rsidR="002C1789" w:rsidRPr="00875148" w:rsidRDefault="002C1789" w:rsidP="002552D5">
      <w:pPr>
        <w:rPr>
          <w:rFonts w:ascii="Arial Narrow" w:hAnsi="Arial Narrow"/>
        </w:rPr>
      </w:pPr>
    </w:p>
    <w:p w:rsidR="002C1789" w:rsidRPr="00875148" w:rsidRDefault="002C1789" w:rsidP="0007424A">
      <w:pPr>
        <w:pStyle w:val="StyleHeading"/>
        <w:pBdr>
          <w:bottom w:val="single" w:sz="30" w:space="0" w:color="000080"/>
        </w:pBdr>
        <w:tabs>
          <w:tab w:val="clear" w:pos="720"/>
          <w:tab w:val="clear" w:pos="1080"/>
        </w:tabs>
        <w:jc w:val="both"/>
        <w:rPr>
          <w:rFonts w:ascii="Arial Narrow" w:hAnsi="Arial Narrow"/>
        </w:rPr>
      </w:pPr>
      <w:r w:rsidRPr="00875148">
        <w:rPr>
          <w:rFonts w:ascii="Arial Narrow" w:hAnsi="Arial Narrow"/>
        </w:rPr>
        <w:t>PLANO DE COMUNICAÇÃO</w:t>
      </w:r>
    </w:p>
    <w:p w:rsidR="002C1789" w:rsidRPr="00875148" w:rsidRDefault="002C1789">
      <w:pPr>
        <w:pStyle w:val="TCTips"/>
        <w:rPr>
          <w:rFonts w:ascii="Arial Narrow" w:hAnsi="Arial Narrow"/>
          <w:i w:val="0"/>
        </w:rPr>
      </w:pPr>
    </w:p>
    <w:tbl>
      <w:tblPr>
        <w:tblW w:w="1119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4"/>
        <w:gridCol w:w="4580"/>
        <w:gridCol w:w="2268"/>
        <w:gridCol w:w="2507"/>
      </w:tblGrid>
      <w:tr w:rsidR="002C1789" w:rsidRPr="00875148">
        <w:tc>
          <w:tcPr>
            <w:tcW w:w="1844" w:type="dxa"/>
            <w:vAlign w:val="center"/>
          </w:tcPr>
          <w:p w:rsidR="002C1789" w:rsidRPr="00875148" w:rsidRDefault="002C1789" w:rsidP="006E2C4F">
            <w:pPr>
              <w:jc w:val="center"/>
              <w:rPr>
                <w:rFonts w:ascii="Arial Narrow" w:hAnsi="Arial Narrow"/>
                <w:b/>
              </w:rPr>
            </w:pPr>
            <w:r w:rsidRPr="00875148">
              <w:rPr>
                <w:rFonts w:ascii="Arial Narrow" w:hAnsi="Arial Narrow"/>
                <w:b/>
              </w:rPr>
              <w:t>Seq. Escalonamento</w:t>
            </w:r>
          </w:p>
        </w:tc>
        <w:tc>
          <w:tcPr>
            <w:tcW w:w="4580" w:type="dxa"/>
            <w:vAlign w:val="center"/>
          </w:tcPr>
          <w:p w:rsidR="002C1789" w:rsidRPr="00875148" w:rsidRDefault="002C1789" w:rsidP="006E2C4F">
            <w:pPr>
              <w:jc w:val="center"/>
              <w:rPr>
                <w:rFonts w:ascii="Arial Narrow" w:hAnsi="Arial Narrow"/>
                <w:b/>
              </w:rPr>
            </w:pPr>
            <w:r w:rsidRPr="00875148">
              <w:rPr>
                <w:rFonts w:ascii="Arial Narrow" w:hAnsi="Arial Narrow"/>
                <w:b/>
              </w:rPr>
              <w:t>Nome Contato</w:t>
            </w:r>
          </w:p>
        </w:tc>
        <w:tc>
          <w:tcPr>
            <w:tcW w:w="2268" w:type="dxa"/>
            <w:vAlign w:val="center"/>
          </w:tcPr>
          <w:p w:rsidR="002C1789" w:rsidRPr="00875148" w:rsidRDefault="002C1789" w:rsidP="006E2C4F">
            <w:pPr>
              <w:jc w:val="center"/>
              <w:rPr>
                <w:rFonts w:ascii="Arial Narrow" w:hAnsi="Arial Narrow"/>
                <w:b/>
              </w:rPr>
            </w:pPr>
            <w:r w:rsidRPr="00875148">
              <w:rPr>
                <w:rFonts w:ascii="Arial Narrow" w:hAnsi="Arial Narrow"/>
                <w:b/>
              </w:rPr>
              <w:t>Telefone</w:t>
            </w:r>
          </w:p>
        </w:tc>
        <w:tc>
          <w:tcPr>
            <w:tcW w:w="2507" w:type="dxa"/>
            <w:vAlign w:val="center"/>
          </w:tcPr>
          <w:p w:rsidR="002C1789" w:rsidRPr="00875148" w:rsidRDefault="002C1789" w:rsidP="006E2C4F">
            <w:pPr>
              <w:jc w:val="center"/>
              <w:rPr>
                <w:rFonts w:ascii="Arial Narrow" w:hAnsi="Arial Narrow"/>
                <w:b/>
              </w:rPr>
            </w:pPr>
            <w:r w:rsidRPr="00875148">
              <w:rPr>
                <w:rFonts w:ascii="Arial Narrow" w:hAnsi="Arial Narrow"/>
                <w:b/>
              </w:rPr>
              <w:t>Área / Responsabilidade</w:t>
            </w:r>
          </w:p>
        </w:tc>
      </w:tr>
      <w:tr w:rsidR="002C1789" w:rsidRPr="00875148">
        <w:tc>
          <w:tcPr>
            <w:tcW w:w="1844" w:type="dxa"/>
          </w:tcPr>
          <w:p w:rsidR="002C1789" w:rsidRPr="00875148" w:rsidRDefault="002C1789" w:rsidP="000A2DBE">
            <w:pPr>
              <w:rPr>
                <w:rFonts w:ascii="Arial Narrow" w:hAnsi="Arial Narrow"/>
                <w:i/>
                <w:color w:val="0000FF"/>
                <w:lang w:val="en-US"/>
              </w:rPr>
            </w:pPr>
            <w:r w:rsidRPr="00875148">
              <w:rPr>
                <w:rFonts w:ascii="Arial Narrow" w:hAnsi="Arial Narrow"/>
                <w:i/>
                <w:color w:val="0000FF"/>
                <w:lang w:val="en-US"/>
              </w:rPr>
              <w:t>1.</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r w:rsidR="002C1789" w:rsidRPr="00875148">
        <w:tc>
          <w:tcPr>
            <w:tcW w:w="1844" w:type="dxa"/>
          </w:tcPr>
          <w:p w:rsidR="002C1789" w:rsidRPr="00875148" w:rsidRDefault="002C1789" w:rsidP="0007424A">
            <w:pPr>
              <w:ind w:left="176"/>
              <w:rPr>
                <w:rFonts w:ascii="Arial Narrow" w:hAnsi="Arial Narrow"/>
                <w:i/>
                <w:color w:val="0000FF"/>
                <w:lang w:val="en-US"/>
              </w:rPr>
            </w:pPr>
            <w:r w:rsidRPr="00875148">
              <w:rPr>
                <w:rFonts w:ascii="Arial Narrow" w:hAnsi="Arial Narrow"/>
                <w:i/>
                <w:color w:val="0000FF"/>
                <w:lang w:val="en-US"/>
              </w:rPr>
              <w:t>1.1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r w:rsidR="002C1789" w:rsidRPr="00875148">
        <w:tc>
          <w:tcPr>
            <w:tcW w:w="1844" w:type="dxa"/>
          </w:tcPr>
          <w:p w:rsidR="002C1789" w:rsidRPr="00875148" w:rsidRDefault="002C1789" w:rsidP="006E2C4F">
            <w:pPr>
              <w:ind w:left="176"/>
              <w:rPr>
                <w:rFonts w:ascii="Arial Narrow" w:hAnsi="Arial Narrow"/>
                <w:i/>
                <w:color w:val="0000FF"/>
                <w:lang w:val="en-US"/>
              </w:rPr>
            </w:pPr>
            <w:r w:rsidRPr="00875148">
              <w:rPr>
                <w:rFonts w:ascii="Arial Narrow" w:hAnsi="Arial Narrow"/>
                <w:i/>
                <w:color w:val="0000FF"/>
                <w:lang w:val="en-US"/>
              </w:rPr>
              <w:t>1.2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r w:rsidR="002C1789" w:rsidRPr="00875148">
        <w:tc>
          <w:tcPr>
            <w:tcW w:w="1844" w:type="dxa"/>
          </w:tcPr>
          <w:p w:rsidR="002C1789" w:rsidRPr="00875148" w:rsidRDefault="002C1789" w:rsidP="006E2C4F">
            <w:pPr>
              <w:ind w:left="176"/>
              <w:rPr>
                <w:rFonts w:ascii="Arial Narrow" w:hAnsi="Arial Narrow"/>
                <w:i/>
                <w:color w:val="0000FF"/>
                <w:lang w:val="en-US"/>
              </w:rPr>
            </w:pPr>
            <w:r w:rsidRPr="00875148">
              <w:rPr>
                <w:rFonts w:ascii="Arial Narrow" w:hAnsi="Arial Narrow"/>
                <w:i/>
                <w:color w:val="0000FF"/>
                <w:lang w:val="en-US"/>
              </w:rPr>
              <w:t>1.3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r w:rsidR="002C1789" w:rsidRPr="00875148">
        <w:tc>
          <w:tcPr>
            <w:tcW w:w="1844" w:type="dxa"/>
          </w:tcPr>
          <w:p w:rsidR="002C1789" w:rsidRPr="00875148" w:rsidRDefault="002C1789" w:rsidP="000A2DBE">
            <w:pPr>
              <w:rPr>
                <w:rFonts w:ascii="Arial Narrow" w:hAnsi="Arial Narrow"/>
                <w:i/>
                <w:color w:val="0000FF"/>
                <w:lang w:val="en-US"/>
              </w:rPr>
            </w:pPr>
            <w:r w:rsidRPr="00875148">
              <w:rPr>
                <w:rFonts w:ascii="Arial Narrow" w:hAnsi="Arial Narrow"/>
                <w:i/>
                <w:color w:val="0000FF"/>
                <w:lang w:val="en-US"/>
              </w:rPr>
              <w:t>2.</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r w:rsidR="002C1789" w:rsidRPr="00875148">
        <w:tc>
          <w:tcPr>
            <w:tcW w:w="1844" w:type="dxa"/>
          </w:tcPr>
          <w:p w:rsidR="002C1789" w:rsidRPr="00875148" w:rsidRDefault="002C1789" w:rsidP="006E2C4F">
            <w:pPr>
              <w:ind w:left="176"/>
              <w:rPr>
                <w:rFonts w:ascii="Arial Narrow" w:hAnsi="Arial Narrow"/>
                <w:i/>
                <w:color w:val="0000FF"/>
                <w:lang w:val="en-US"/>
              </w:rPr>
            </w:pPr>
            <w:r w:rsidRPr="00875148">
              <w:rPr>
                <w:rFonts w:ascii="Arial Narrow" w:hAnsi="Arial Narrow"/>
                <w:i/>
                <w:color w:val="0000FF"/>
                <w:lang w:val="en-US"/>
              </w:rPr>
              <w:t>2.1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r w:rsidR="002C1789" w:rsidRPr="00875148">
        <w:tc>
          <w:tcPr>
            <w:tcW w:w="1844" w:type="dxa"/>
          </w:tcPr>
          <w:p w:rsidR="002C1789" w:rsidRPr="00875148" w:rsidRDefault="002C1789" w:rsidP="006E2C4F">
            <w:pPr>
              <w:ind w:left="176"/>
              <w:rPr>
                <w:rFonts w:ascii="Arial Narrow" w:hAnsi="Arial Narrow"/>
                <w:i/>
                <w:color w:val="0000FF"/>
                <w:lang w:val="en-US"/>
              </w:rPr>
            </w:pPr>
            <w:r w:rsidRPr="00875148">
              <w:rPr>
                <w:rFonts w:ascii="Arial Narrow" w:hAnsi="Arial Narrow"/>
                <w:i/>
                <w:color w:val="0000FF"/>
                <w:lang w:val="en-US"/>
              </w:rPr>
              <w:t>2.2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r w:rsidR="002C1789" w:rsidRPr="00875148">
        <w:tc>
          <w:tcPr>
            <w:tcW w:w="1844" w:type="dxa"/>
          </w:tcPr>
          <w:p w:rsidR="002C1789" w:rsidRPr="00875148" w:rsidRDefault="002C1789" w:rsidP="006E2C4F">
            <w:pPr>
              <w:ind w:left="176"/>
              <w:rPr>
                <w:rFonts w:ascii="Arial Narrow" w:hAnsi="Arial Narrow"/>
                <w:i/>
                <w:color w:val="0000FF"/>
                <w:lang w:val="en-US"/>
              </w:rPr>
            </w:pPr>
            <w:r w:rsidRPr="00875148">
              <w:rPr>
                <w:rFonts w:ascii="Arial Narrow" w:hAnsi="Arial Narrow"/>
                <w:i/>
                <w:color w:val="0000FF"/>
                <w:lang w:val="en-US"/>
              </w:rPr>
              <w:t>2.3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r w:rsidR="002C1789" w:rsidRPr="00875148">
        <w:tc>
          <w:tcPr>
            <w:tcW w:w="1844" w:type="dxa"/>
          </w:tcPr>
          <w:p w:rsidR="002C1789" w:rsidRPr="00875148" w:rsidRDefault="002C1789" w:rsidP="006E2C4F">
            <w:pPr>
              <w:rPr>
                <w:rFonts w:ascii="Arial Narrow" w:hAnsi="Arial Narrow"/>
                <w:i/>
                <w:color w:val="0000FF"/>
                <w:lang w:val="en-US"/>
              </w:rPr>
            </w:pPr>
            <w:r w:rsidRPr="00875148">
              <w:rPr>
                <w:rFonts w:ascii="Arial Narrow" w:hAnsi="Arial Narrow"/>
                <w:i/>
                <w:color w:val="0000FF"/>
                <w:lang w:val="en-US"/>
              </w:rPr>
              <w:t>3.</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r w:rsidR="002C1789" w:rsidRPr="00875148">
        <w:tc>
          <w:tcPr>
            <w:tcW w:w="1844" w:type="dxa"/>
          </w:tcPr>
          <w:p w:rsidR="002C1789" w:rsidRPr="00875148" w:rsidRDefault="002C1789" w:rsidP="006E2C4F">
            <w:pPr>
              <w:ind w:left="176"/>
              <w:rPr>
                <w:rFonts w:ascii="Arial Narrow" w:hAnsi="Arial Narrow"/>
                <w:i/>
                <w:color w:val="0000FF"/>
                <w:lang w:val="en-US"/>
              </w:rPr>
            </w:pPr>
            <w:r w:rsidRPr="00875148">
              <w:rPr>
                <w:rFonts w:ascii="Arial Narrow" w:hAnsi="Arial Narrow"/>
                <w:i/>
                <w:color w:val="0000FF"/>
                <w:lang w:val="en-US"/>
              </w:rPr>
              <w:t>3.1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r w:rsidR="002C1789" w:rsidRPr="00875148">
        <w:tc>
          <w:tcPr>
            <w:tcW w:w="1844" w:type="dxa"/>
          </w:tcPr>
          <w:p w:rsidR="002C1789" w:rsidRPr="00875148" w:rsidRDefault="002C1789" w:rsidP="006E2C4F">
            <w:pPr>
              <w:ind w:left="176"/>
              <w:rPr>
                <w:rFonts w:ascii="Arial Narrow" w:hAnsi="Arial Narrow"/>
                <w:i/>
                <w:color w:val="0000FF"/>
                <w:lang w:val="en-US"/>
              </w:rPr>
            </w:pPr>
            <w:r w:rsidRPr="00875148">
              <w:rPr>
                <w:rFonts w:ascii="Arial Narrow" w:hAnsi="Arial Narrow"/>
                <w:i/>
                <w:color w:val="0000FF"/>
                <w:lang w:val="en-US"/>
              </w:rPr>
              <w:t>3.2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r w:rsidR="002C1789" w:rsidRPr="00875148">
        <w:tc>
          <w:tcPr>
            <w:tcW w:w="1844" w:type="dxa"/>
          </w:tcPr>
          <w:p w:rsidR="002C1789" w:rsidRPr="00875148" w:rsidRDefault="002C1789" w:rsidP="000A2DBE">
            <w:pPr>
              <w:ind w:left="176"/>
              <w:rPr>
                <w:rFonts w:ascii="Arial Narrow" w:hAnsi="Arial Narrow"/>
                <w:i/>
                <w:color w:val="0000FF"/>
                <w:lang w:val="en-US"/>
              </w:rPr>
            </w:pPr>
            <w:r w:rsidRPr="00875148">
              <w:rPr>
                <w:rFonts w:ascii="Arial Narrow" w:hAnsi="Arial Narrow"/>
                <w:i/>
                <w:color w:val="0000FF"/>
                <w:lang w:val="en-US"/>
              </w:rPr>
              <w:t>3.3 (</w:t>
            </w:r>
            <w:proofErr w:type="spellStart"/>
            <w:r w:rsidRPr="00875148">
              <w:rPr>
                <w:rFonts w:ascii="Arial Narrow" w:hAnsi="Arial Narrow"/>
                <w:i/>
                <w:color w:val="0000FF"/>
                <w:lang w:val="en-US"/>
              </w:rPr>
              <w:t>opcional</w:t>
            </w:r>
            <w:proofErr w:type="spellEnd"/>
            <w:r w:rsidRPr="00875148">
              <w:rPr>
                <w:rFonts w:ascii="Arial Narrow" w:hAnsi="Arial Narrow"/>
                <w:i/>
                <w:color w:val="0000FF"/>
                <w:lang w:val="en-US"/>
              </w:rPr>
              <w:t>)</w:t>
            </w:r>
          </w:p>
        </w:tc>
        <w:tc>
          <w:tcPr>
            <w:tcW w:w="4580" w:type="dxa"/>
          </w:tcPr>
          <w:p w:rsidR="002C1789" w:rsidRPr="00875148" w:rsidRDefault="002C1789" w:rsidP="000A2DBE">
            <w:pPr>
              <w:rPr>
                <w:rFonts w:ascii="Arial Narrow" w:hAnsi="Arial Narrow"/>
              </w:rPr>
            </w:pPr>
          </w:p>
        </w:tc>
        <w:tc>
          <w:tcPr>
            <w:tcW w:w="2268" w:type="dxa"/>
          </w:tcPr>
          <w:p w:rsidR="002C1789" w:rsidRPr="00875148" w:rsidRDefault="002C1789" w:rsidP="000A2DBE">
            <w:pPr>
              <w:rPr>
                <w:rFonts w:ascii="Arial Narrow" w:hAnsi="Arial Narrow"/>
                <w:i/>
                <w:color w:val="0000FF"/>
                <w:lang w:val="en-US"/>
              </w:rPr>
            </w:pPr>
          </w:p>
        </w:tc>
        <w:tc>
          <w:tcPr>
            <w:tcW w:w="2507" w:type="dxa"/>
          </w:tcPr>
          <w:p w:rsidR="002C1789" w:rsidRPr="00875148" w:rsidRDefault="002C1789" w:rsidP="000A2DBE">
            <w:pPr>
              <w:rPr>
                <w:rFonts w:ascii="Arial Narrow" w:hAnsi="Arial Narrow"/>
                <w:i/>
                <w:color w:val="0000FF"/>
                <w:lang w:val="en-US"/>
              </w:rPr>
            </w:pPr>
          </w:p>
        </w:tc>
      </w:tr>
    </w:tbl>
    <w:p w:rsidR="002C1789" w:rsidRPr="00875148" w:rsidRDefault="002C1789">
      <w:pPr>
        <w:pStyle w:val="TCTips"/>
        <w:rPr>
          <w:rFonts w:ascii="Arial Narrow" w:hAnsi="Arial Narrow"/>
          <w:i w:val="0"/>
        </w:rPr>
      </w:pPr>
    </w:p>
    <w:sectPr w:rsidR="002C1789" w:rsidRPr="00875148" w:rsidSect="006F1417">
      <w:headerReference w:type="default" r:id="rId10"/>
      <w:footerReference w:type="default" r:id="rId11"/>
      <w:pgSz w:w="11907" w:h="16840" w:code="9"/>
      <w:pgMar w:top="1134" w:right="1134" w:bottom="567" w:left="1134" w:header="567" w:footer="567" w:gutter="0"/>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04D" w:rsidRDefault="0015504D">
      <w:r>
        <w:separator/>
      </w:r>
    </w:p>
  </w:endnote>
  <w:endnote w:type="continuationSeparator" w:id="0">
    <w:p w:rsidR="0015504D" w:rsidRDefault="00155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E09" w:rsidRDefault="00BE1E09">
    <w:pPr>
      <w:pStyle w:val="Rodap"/>
      <w:pBdr>
        <w:top w:val="single" w:sz="12" w:space="1" w:color="auto"/>
      </w:pBdr>
      <w:tabs>
        <w:tab w:val="clear" w:pos="4320"/>
        <w:tab w:val="clear" w:pos="8640"/>
        <w:tab w:val="right" w:pos="9498"/>
      </w:tabs>
      <w:ind w:right="360"/>
      <w:rPr>
        <w:rFonts w:ascii="Arial" w:hAnsi="Arial"/>
      </w:rPr>
    </w:pPr>
    <w:r>
      <w:rPr>
        <w:rFonts w:ascii="Arial" w:hAnsi="Arial"/>
      </w:rPr>
      <w:t>Diretoria de Tecnologia da Informação</w:t>
    </w:r>
    <w:r>
      <w:rPr>
        <w:rFonts w:ascii="Arial" w:hAnsi="Arial"/>
      </w:rPr>
      <w:tab/>
    </w:r>
    <w:r>
      <w:rPr>
        <w:rStyle w:val="Nmerodepgina"/>
        <w:rFonts w:ascii="Arial" w:hAnsi="Arial"/>
        <w:snapToGrid w:val="0"/>
      </w:rPr>
      <w:t xml:space="preserve">Página </w:t>
    </w:r>
    <w:r>
      <w:rPr>
        <w:rStyle w:val="Nmerodepgina"/>
        <w:rFonts w:ascii="Arial" w:hAnsi="Arial"/>
        <w:snapToGrid w:val="0"/>
      </w:rPr>
      <w:fldChar w:fldCharType="begin"/>
    </w:r>
    <w:r>
      <w:rPr>
        <w:rStyle w:val="Nmerodepgina"/>
        <w:rFonts w:ascii="Arial" w:hAnsi="Arial"/>
        <w:snapToGrid w:val="0"/>
      </w:rPr>
      <w:instrText xml:space="preserve"> PAGE </w:instrText>
    </w:r>
    <w:r>
      <w:rPr>
        <w:rStyle w:val="Nmerodepgina"/>
        <w:rFonts w:ascii="Arial" w:hAnsi="Arial"/>
        <w:snapToGrid w:val="0"/>
      </w:rPr>
      <w:fldChar w:fldCharType="separate"/>
    </w:r>
    <w:r w:rsidR="00DD743D">
      <w:rPr>
        <w:rStyle w:val="Nmerodepgina"/>
        <w:rFonts w:ascii="Arial" w:hAnsi="Arial"/>
        <w:noProof/>
        <w:snapToGrid w:val="0"/>
      </w:rPr>
      <w:t>13</w:t>
    </w:r>
    <w:r>
      <w:rPr>
        <w:rStyle w:val="Nmerodepgina"/>
        <w:rFonts w:ascii="Arial" w:hAnsi="Arial"/>
        <w:snapToGrid w:val="0"/>
      </w:rPr>
      <w:fldChar w:fldCharType="end"/>
    </w:r>
    <w:r>
      <w:rPr>
        <w:rStyle w:val="Nmerodepgina"/>
        <w:rFonts w:ascii="Arial" w:hAnsi="Arial"/>
        <w:snapToGrid w:val="0"/>
      </w:rPr>
      <w:t xml:space="preserve"> de </w:t>
    </w:r>
    <w:r>
      <w:rPr>
        <w:rStyle w:val="Nmerodepgina"/>
        <w:rFonts w:ascii="Arial" w:hAnsi="Arial"/>
        <w:snapToGrid w:val="0"/>
      </w:rPr>
      <w:fldChar w:fldCharType="begin"/>
    </w:r>
    <w:r>
      <w:rPr>
        <w:rStyle w:val="Nmerodepgina"/>
        <w:rFonts w:ascii="Arial" w:hAnsi="Arial"/>
        <w:snapToGrid w:val="0"/>
      </w:rPr>
      <w:instrText xml:space="preserve"> NUMPAGES </w:instrText>
    </w:r>
    <w:r>
      <w:rPr>
        <w:rStyle w:val="Nmerodepgina"/>
        <w:rFonts w:ascii="Arial" w:hAnsi="Arial"/>
        <w:snapToGrid w:val="0"/>
      </w:rPr>
      <w:fldChar w:fldCharType="separate"/>
    </w:r>
    <w:r w:rsidR="00DD743D">
      <w:rPr>
        <w:rStyle w:val="Nmerodepgina"/>
        <w:rFonts w:ascii="Arial" w:hAnsi="Arial"/>
        <w:noProof/>
        <w:snapToGrid w:val="0"/>
      </w:rPr>
      <w:t>16</w:t>
    </w:r>
    <w:r>
      <w:rPr>
        <w:rStyle w:val="Nmerodepgina"/>
        <w:rFonts w:ascii="Arial" w:hAnsi="Arial"/>
        <w:snapToGrid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04D" w:rsidRDefault="0015504D">
      <w:r>
        <w:separator/>
      </w:r>
    </w:p>
  </w:footnote>
  <w:footnote w:type="continuationSeparator" w:id="0">
    <w:p w:rsidR="0015504D" w:rsidRDefault="0015504D">
      <w:r>
        <w:continuationSeparator/>
      </w:r>
    </w:p>
  </w:footnote>
  <w:footnote w:id="1">
    <w:p w:rsidR="00BE1E09" w:rsidRDefault="00BE1E09">
      <w:pPr>
        <w:pStyle w:val="Textodenotaderodap"/>
      </w:pPr>
      <w:r>
        <w:rPr>
          <w:rStyle w:val="Refdenotaderodap"/>
        </w:rPr>
        <w:t>*</w:t>
      </w:r>
      <w:r>
        <w:t xml:space="preserve"> Preenchido </w:t>
      </w:r>
      <w:proofErr w:type="gramStart"/>
      <w:r>
        <w:t>pela Abril</w:t>
      </w:r>
      <w:proofErr w:type="gramEnd"/>
    </w:p>
  </w:footnote>
  <w:footnote w:id="2">
    <w:p w:rsidR="00BE1E09" w:rsidRDefault="00BE1E09">
      <w:pPr>
        <w:pStyle w:val="Textodenotaderodap"/>
      </w:pPr>
    </w:p>
  </w:footnote>
  <w:footnote w:id="3">
    <w:p w:rsidR="00BE1E09" w:rsidRDefault="00BE1E09">
      <w:pPr>
        <w:pStyle w:val="Textodenotaderodap"/>
      </w:pPr>
      <w:r>
        <w:rPr>
          <w:rStyle w:val="Refdenotaderodap"/>
        </w:rPr>
        <w:t>*</w:t>
      </w:r>
      <w:r>
        <w:t xml:space="preserve"> Preenchido </w:t>
      </w:r>
      <w:proofErr w:type="gramStart"/>
      <w:r>
        <w:t>pela Abril</w:t>
      </w:r>
      <w:proofErr w:type="gramEnd"/>
    </w:p>
  </w:footnote>
  <w:footnote w:id="4">
    <w:p w:rsidR="00BE1E09" w:rsidRDefault="00BE1E09">
      <w:pPr>
        <w:pStyle w:val="Textodenotaderodap"/>
      </w:pPr>
      <w:r>
        <w:rPr>
          <w:rStyle w:val="Refdenotaderodap"/>
        </w:rPr>
        <w:t>**</w:t>
      </w:r>
      <w:r>
        <w:t xml:space="preserve"> Preenchido pela Consultoria</w:t>
      </w:r>
    </w:p>
  </w:footnote>
  <w:footnote w:id="5">
    <w:p w:rsidR="00BE1E09" w:rsidRDefault="00BE1E09">
      <w:pPr>
        <w:pStyle w:val="Textodenotaderodap"/>
      </w:pPr>
      <w:r>
        <w:rPr>
          <w:rStyle w:val="Refdenotaderodap"/>
        </w:rPr>
        <w:t>**</w:t>
      </w:r>
      <w:r>
        <w:t xml:space="preserve"> Preenchido pela Consultoria</w:t>
      </w:r>
    </w:p>
  </w:footnote>
  <w:footnote w:id="6">
    <w:p w:rsidR="00BE1E09" w:rsidRDefault="00BE1E09">
      <w:pPr>
        <w:pStyle w:val="Textodenotaderodap"/>
      </w:pPr>
      <w:r>
        <w:rPr>
          <w:rStyle w:val="Refdenotaderodap"/>
        </w:rPr>
        <w:t>**</w:t>
      </w:r>
      <w:r>
        <w:t xml:space="preserve"> Preenchido pela Consultoria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89"/>
      <w:gridCol w:w="3970"/>
      <w:gridCol w:w="1985"/>
      <w:gridCol w:w="1772"/>
    </w:tblGrid>
    <w:tr w:rsidR="00BE1E09">
      <w:trPr>
        <w:cantSplit/>
        <w:trHeight w:val="336"/>
        <w:jc w:val="center"/>
      </w:trPr>
      <w:tc>
        <w:tcPr>
          <w:tcW w:w="2089" w:type="dxa"/>
          <w:vMerge w:val="restart"/>
          <w:vAlign w:val="center"/>
        </w:tcPr>
        <w:p w:rsidR="00BE1E09" w:rsidRPr="009540DC" w:rsidRDefault="0015504D">
          <w:pPr>
            <w:pStyle w:val="Cabealho"/>
            <w:jc w:val="center"/>
            <w:rPr>
              <w:rFonts w:ascii="Arial" w:hAnsi="Arial"/>
              <w:sz w:val="1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60.45pt;height:26.5pt;visibility:visible">
                <v:imagedata r:id="rId1" o:title=""/>
              </v:shape>
            </w:pict>
          </w:r>
        </w:p>
      </w:tc>
      <w:tc>
        <w:tcPr>
          <w:tcW w:w="3970" w:type="dxa"/>
          <w:vMerge w:val="restart"/>
          <w:vAlign w:val="center"/>
        </w:tcPr>
        <w:p w:rsidR="00BE1E09" w:rsidRPr="009540DC" w:rsidRDefault="00BE1E09">
          <w:pPr>
            <w:pStyle w:val="Cabealho"/>
            <w:jc w:val="center"/>
            <w:rPr>
              <w:rFonts w:ascii="Arial" w:hAnsi="Arial"/>
              <w:b/>
              <w:sz w:val="24"/>
            </w:rPr>
          </w:pPr>
          <w:r w:rsidRPr="009540DC">
            <w:rPr>
              <w:rFonts w:ascii="Arial" w:hAnsi="Arial"/>
              <w:b/>
              <w:sz w:val="24"/>
            </w:rPr>
            <w:t>MODELO DE DOCUMENTO</w:t>
          </w:r>
        </w:p>
      </w:tc>
      <w:tc>
        <w:tcPr>
          <w:tcW w:w="1985" w:type="dxa"/>
          <w:vAlign w:val="center"/>
        </w:tcPr>
        <w:p w:rsidR="00BE1E09" w:rsidRPr="009540DC" w:rsidRDefault="00BE1E09">
          <w:pPr>
            <w:pStyle w:val="Cabealho"/>
            <w:rPr>
              <w:rFonts w:ascii="Arial" w:hAnsi="Arial"/>
              <w:sz w:val="16"/>
            </w:rPr>
          </w:pPr>
          <w:r w:rsidRPr="009540DC">
            <w:rPr>
              <w:rFonts w:ascii="Arial" w:hAnsi="Arial"/>
              <w:sz w:val="16"/>
            </w:rPr>
            <w:t>VERSÃO: 1.0</w:t>
          </w:r>
        </w:p>
      </w:tc>
      <w:tc>
        <w:tcPr>
          <w:tcW w:w="1772" w:type="dxa"/>
          <w:vAlign w:val="center"/>
        </w:tcPr>
        <w:p w:rsidR="00BE1E09" w:rsidRPr="009540DC" w:rsidRDefault="00BE1E09">
          <w:pPr>
            <w:pStyle w:val="Cabealho"/>
            <w:rPr>
              <w:rFonts w:ascii="Arial" w:hAnsi="Arial"/>
              <w:sz w:val="16"/>
            </w:rPr>
          </w:pPr>
          <w:r w:rsidRPr="009540DC">
            <w:rPr>
              <w:rFonts w:ascii="Arial" w:hAnsi="Arial"/>
              <w:sz w:val="16"/>
            </w:rPr>
            <w:t>CÓDIGO: 147</w:t>
          </w:r>
        </w:p>
      </w:tc>
    </w:tr>
    <w:tr w:rsidR="00BE1E09">
      <w:trPr>
        <w:cantSplit/>
        <w:trHeight w:val="337"/>
        <w:jc w:val="center"/>
      </w:trPr>
      <w:tc>
        <w:tcPr>
          <w:tcW w:w="2089" w:type="dxa"/>
          <w:vMerge/>
        </w:tcPr>
        <w:p w:rsidR="00BE1E09" w:rsidRPr="009540DC" w:rsidRDefault="00BE1E09">
          <w:pPr>
            <w:pStyle w:val="Cabealho"/>
            <w:jc w:val="center"/>
            <w:rPr>
              <w:noProof/>
            </w:rPr>
          </w:pPr>
        </w:p>
      </w:tc>
      <w:tc>
        <w:tcPr>
          <w:tcW w:w="3970" w:type="dxa"/>
          <w:vMerge/>
          <w:vAlign w:val="center"/>
        </w:tcPr>
        <w:p w:rsidR="00BE1E09" w:rsidRPr="009540DC" w:rsidRDefault="00BE1E09">
          <w:pPr>
            <w:pStyle w:val="Cabealho"/>
            <w:jc w:val="center"/>
            <w:rPr>
              <w:rFonts w:ascii="Arial" w:hAnsi="Arial"/>
              <w:b/>
              <w:sz w:val="24"/>
            </w:rPr>
          </w:pPr>
        </w:p>
      </w:tc>
      <w:tc>
        <w:tcPr>
          <w:tcW w:w="1985" w:type="dxa"/>
          <w:vAlign w:val="center"/>
        </w:tcPr>
        <w:p w:rsidR="00BE1E09" w:rsidRPr="009540DC" w:rsidRDefault="00BE1E09">
          <w:pPr>
            <w:pStyle w:val="Cabealho"/>
            <w:rPr>
              <w:rFonts w:ascii="Arial" w:hAnsi="Arial"/>
              <w:sz w:val="16"/>
            </w:rPr>
          </w:pPr>
          <w:r w:rsidRPr="009540DC">
            <w:rPr>
              <w:rFonts w:ascii="Arial" w:hAnsi="Arial"/>
              <w:sz w:val="16"/>
            </w:rPr>
            <w:t>STATUS: APROVADO</w:t>
          </w:r>
        </w:p>
      </w:tc>
      <w:tc>
        <w:tcPr>
          <w:tcW w:w="1772" w:type="dxa"/>
          <w:vAlign w:val="center"/>
        </w:tcPr>
        <w:p w:rsidR="00BE1E09" w:rsidRPr="009540DC" w:rsidRDefault="00BE1E09" w:rsidP="0000716A">
          <w:pPr>
            <w:pStyle w:val="Cabealho"/>
            <w:rPr>
              <w:rFonts w:ascii="Arial" w:hAnsi="Arial"/>
              <w:sz w:val="16"/>
            </w:rPr>
          </w:pPr>
          <w:r w:rsidRPr="009540DC">
            <w:rPr>
              <w:rFonts w:ascii="Arial" w:hAnsi="Arial"/>
              <w:sz w:val="16"/>
            </w:rPr>
            <w:t xml:space="preserve">DATA: </w:t>
          </w:r>
          <w:r>
            <w:rPr>
              <w:rFonts w:ascii="Arial" w:hAnsi="Arial"/>
              <w:sz w:val="16"/>
            </w:rPr>
            <w:t>28</w:t>
          </w:r>
          <w:r w:rsidRPr="009540DC">
            <w:rPr>
              <w:rFonts w:ascii="Arial" w:hAnsi="Arial"/>
              <w:sz w:val="16"/>
            </w:rPr>
            <w:t>/</w:t>
          </w:r>
          <w:r>
            <w:rPr>
              <w:rFonts w:ascii="Arial" w:hAnsi="Arial"/>
              <w:sz w:val="16"/>
            </w:rPr>
            <w:t>12</w:t>
          </w:r>
          <w:r w:rsidRPr="009540DC">
            <w:rPr>
              <w:rFonts w:ascii="Arial" w:hAnsi="Arial"/>
              <w:sz w:val="16"/>
            </w:rPr>
            <w:t>/2011</w:t>
          </w:r>
        </w:p>
      </w:tc>
    </w:tr>
    <w:tr w:rsidR="00BE1E09">
      <w:trPr>
        <w:cantSplit/>
        <w:trHeight w:val="427"/>
        <w:jc w:val="center"/>
      </w:trPr>
      <w:tc>
        <w:tcPr>
          <w:tcW w:w="9816" w:type="dxa"/>
          <w:gridSpan w:val="4"/>
          <w:vAlign w:val="center"/>
        </w:tcPr>
        <w:p w:rsidR="00BE1E09" w:rsidRPr="009540DC" w:rsidRDefault="00BE1E09">
          <w:pPr>
            <w:pStyle w:val="Cabealho"/>
            <w:rPr>
              <w:rFonts w:ascii="Arial" w:hAnsi="Arial"/>
              <w:sz w:val="16"/>
            </w:rPr>
          </w:pPr>
          <w:r w:rsidRPr="009540DC">
            <w:rPr>
              <w:rFonts w:ascii="Arial" w:hAnsi="Arial"/>
              <w:b/>
              <w:sz w:val="28"/>
            </w:rPr>
            <w:t>Especificação de Manutenção de Sistemas - EMS</w:t>
          </w:r>
        </w:p>
      </w:tc>
    </w:tr>
    <w:tr w:rsidR="00BE1E09">
      <w:trPr>
        <w:cantSplit/>
        <w:trHeight w:val="427"/>
        <w:jc w:val="center"/>
      </w:trPr>
      <w:tc>
        <w:tcPr>
          <w:tcW w:w="9816" w:type="dxa"/>
          <w:gridSpan w:val="4"/>
          <w:vAlign w:val="center"/>
        </w:tcPr>
        <w:p w:rsidR="00BE1E09" w:rsidRPr="009540DC" w:rsidRDefault="00BE1E09">
          <w:pPr>
            <w:pStyle w:val="Cabealho"/>
            <w:rPr>
              <w:rStyle w:val="Nmerodepgina"/>
              <w:rFonts w:ascii="Arial" w:hAnsi="Arial"/>
              <w:snapToGrid w:val="0"/>
            </w:rPr>
          </w:pPr>
          <w:r w:rsidRPr="009540DC">
            <w:rPr>
              <w:rFonts w:ascii="Arial" w:hAnsi="Arial"/>
            </w:rPr>
            <w:t>Área Responsável pelo Modelo:</w:t>
          </w:r>
        </w:p>
      </w:tc>
    </w:tr>
  </w:tbl>
  <w:p w:rsidR="00BE1E09" w:rsidRDefault="00BE1E0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3C046AE"/>
    <w:lvl w:ilvl="0">
      <w:start w:val="1"/>
      <w:numFmt w:val="decimal"/>
      <w:lvlText w:val="%1."/>
      <w:lvlJc w:val="left"/>
      <w:pPr>
        <w:tabs>
          <w:tab w:val="num" w:pos="360"/>
        </w:tabs>
      </w:pPr>
      <w:rPr>
        <w:rFonts w:cs="Times New Roman"/>
      </w:rPr>
    </w:lvl>
    <w:lvl w:ilvl="1">
      <w:start w:val="1"/>
      <w:numFmt w:val="decimal"/>
      <w:pStyle w:val="TCHeading2"/>
      <w:lvlText w:val="%1.%2"/>
      <w:lvlJc w:val="left"/>
      <w:pPr>
        <w:tabs>
          <w:tab w:val="num" w:pos="360"/>
        </w:tabs>
      </w:pPr>
      <w:rPr>
        <w:rFonts w:cs="Times New Roman"/>
      </w:rPr>
    </w:lvl>
    <w:lvl w:ilvl="2">
      <w:start w:val="1"/>
      <w:numFmt w:val="decimal"/>
      <w:pStyle w:val="TCHeading3"/>
      <w:lvlText w:val="%1.%2.%3"/>
      <w:lvlJc w:val="left"/>
      <w:pPr>
        <w:tabs>
          <w:tab w:val="num" w:pos="720"/>
        </w:tabs>
      </w:pPr>
      <w:rPr>
        <w:rFonts w:cs="Times New Roman"/>
      </w:rPr>
    </w:lvl>
    <w:lvl w:ilvl="3">
      <w:start w:val="1"/>
      <w:numFmt w:val="decimal"/>
      <w:lvlText w:val="%1.%2.%3.%4"/>
      <w:lvlJc w:val="left"/>
      <w:pPr>
        <w:tabs>
          <w:tab w:val="num" w:pos="0"/>
        </w:tabs>
      </w:pPr>
      <w:rPr>
        <w:rFonts w:cs="Times New Roman"/>
      </w:rPr>
    </w:lvl>
    <w:lvl w:ilvl="4">
      <w:start w:val="1"/>
      <w:numFmt w:val="decimal"/>
      <w:lvlText w:val="%1.%2.%3.%4.%5"/>
      <w:lvlJc w:val="left"/>
      <w:pPr>
        <w:tabs>
          <w:tab w:val="num" w:pos="0"/>
        </w:tabs>
      </w:pPr>
      <w:rPr>
        <w:rFonts w:cs="Times New Roman"/>
      </w:rPr>
    </w:lvl>
    <w:lvl w:ilvl="5">
      <w:start w:val="1"/>
      <w:numFmt w:val="decimal"/>
      <w:lvlText w:val="%1.%2.%3.%4.%5.%6"/>
      <w:lvlJc w:val="left"/>
      <w:pPr>
        <w:tabs>
          <w:tab w:val="num" w:pos="0"/>
        </w:tabs>
      </w:pPr>
      <w:rPr>
        <w:rFonts w:cs="Times New Roman"/>
      </w:rPr>
    </w:lvl>
    <w:lvl w:ilvl="6">
      <w:start w:val="1"/>
      <w:numFmt w:val="decimal"/>
      <w:lvlText w:val="%1.%2.%3.%4.%5.%6.%7"/>
      <w:lvlJc w:val="left"/>
      <w:pPr>
        <w:tabs>
          <w:tab w:val="num" w:pos="0"/>
        </w:tabs>
      </w:pPr>
      <w:rPr>
        <w:rFonts w:cs="Times New Roman"/>
      </w:rPr>
    </w:lvl>
    <w:lvl w:ilvl="7">
      <w:start w:val="1"/>
      <w:numFmt w:val="decimal"/>
      <w:lvlText w:val="%1.%2.%3.%4.%5.%6.%7.%8"/>
      <w:lvlJc w:val="left"/>
      <w:pPr>
        <w:tabs>
          <w:tab w:val="num" w:pos="0"/>
        </w:tabs>
      </w:pPr>
      <w:rPr>
        <w:rFonts w:cs="Times New Roman"/>
      </w:rPr>
    </w:lvl>
    <w:lvl w:ilvl="8">
      <w:start w:val="1"/>
      <w:numFmt w:val="decimal"/>
      <w:lvlText w:val="%1.%2.%3.%4.%5.%6.%7.%8.%9"/>
      <w:lvlJc w:val="left"/>
      <w:pPr>
        <w:tabs>
          <w:tab w:val="num" w:pos="0"/>
        </w:tabs>
      </w:pPr>
      <w:rPr>
        <w:rFonts w:cs="Times New Roman"/>
      </w:rPr>
    </w:lvl>
  </w:abstractNum>
  <w:abstractNum w:abstractNumId="1">
    <w:nsid w:val="01007900"/>
    <w:multiLevelType w:val="hybridMultilevel"/>
    <w:tmpl w:val="A8E0122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2082E89"/>
    <w:multiLevelType w:val="hybridMultilevel"/>
    <w:tmpl w:val="D25EDEE2"/>
    <w:lvl w:ilvl="0" w:tplc="04160003">
      <w:start w:val="1"/>
      <w:numFmt w:val="bullet"/>
      <w:lvlText w:val="o"/>
      <w:lvlJc w:val="left"/>
      <w:pPr>
        <w:tabs>
          <w:tab w:val="num" w:pos="2520"/>
        </w:tabs>
        <w:ind w:left="2520" w:hanging="360"/>
      </w:pPr>
      <w:rPr>
        <w:rFonts w:ascii="Courier New" w:hAnsi="Courier New" w:hint="default"/>
      </w:rPr>
    </w:lvl>
    <w:lvl w:ilvl="1" w:tplc="04160003" w:tentative="1">
      <w:start w:val="1"/>
      <w:numFmt w:val="bullet"/>
      <w:lvlText w:val="o"/>
      <w:lvlJc w:val="left"/>
      <w:pPr>
        <w:tabs>
          <w:tab w:val="num" w:pos="3240"/>
        </w:tabs>
        <w:ind w:left="3240" w:hanging="360"/>
      </w:pPr>
      <w:rPr>
        <w:rFonts w:ascii="Courier New" w:hAnsi="Courier New" w:hint="default"/>
      </w:rPr>
    </w:lvl>
    <w:lvl w:ilvl="2" w:tplc="04160005" w:tentative="1">
      <w:start w:val="1"/>
      <w:numFmt w:val="bullet"/>
      <w:lvlText w:val=""/>
      <w:lvlJc w:val="left"/>
      <w:pPr>
        <w:tabs>
          <w:tab w:val="num" w:pos="3960"/>
        </w:tabs>
        <w:ind w:left="3960" w:hanging="360"/>
      </w:pPr>
      <w:rPr>
        <w:rFonts w:ascii="Wingdings" w:hAnsi="Wingdings" w:hint="default"/>
      </w:rPr>
    </w:lvl>
    <w:lvl w:ilvl="3" w:tplc="04160001" w:tentative="1">
      <w:start w:val="1"/>
      <w:numFmt w:val="bullet"/>
      <w:lvlText w:val=""/>
      <w:lvlJc w:val="left"/>
      <w:pPr>
        <w:tabs>
          <w:tab w:val="num" w:pos="4680"/>
        </w:tabs>
        <w:ind w:left="4680" w:hanging="360"/>
      </w:pPr>
      <w:rPr>
        <w:rFonts w:ascii="Symbol" w:hAnsi="Symbol" w:hint="default"/>
      </w:rPr>
    </w:lvl>
    <w:lvl w:ilvl="4" w:tplc="04160003" w:tentative="1">
      <w:start w:val="1"/>
      <w:numFmt w:val="bullet"/>
      <w:lvlText w:val="o"/>
      <w:lvlJc w:val="left"/>
      <w:pPr>
        <w:tabs>
          <w:tab w:val="num" w:pos="5400"/>
        </w:tabs>
        <w:ind w:left="5400" w:hanging="360"/>
      </w:pPr>
      <w:rPr>
        <w:rFonts w:ascii="Courier New" w:hAnsi="Courier New" w:hint="default"/>
      </w:rPr>
    </w:lvl>
    <w:lvl w:ilvl="5" w:tplc="04160005" w:tentative="1">
      <w:start w:val="1"/>
      <w:numFmt w:val="bullet"/>
      <w:lvlText w:val=""/>
      <w:lvlJc w:val="left"/>
      <w:pPr>
        <w:tabs>
          <w:tab w:val="num" w:pos="6120"/>
        </w:tabs>
        <w:ind w:left="6120" w:hanging="360"/>
      </w:pPr>
      <w:rPr>
        <w:rFonts w:ascii="Wingdings" w:hAnsi="Wingdings" w:hint="default"/>
      </w:rPr>
    </w:lvl>
    <w:lvl w:ilvl="6" w:tplc="04160001" w:tentative="1">
      <w:start w:val="1"/>
      <w:numFmt w:val="bullet"/>
      <w:lvlText w:val=""/>
      <w:lvlJc w:val="left"/>
      <w:pPr>
        <w:tabs>
          <w:tab w:val="num" w:pos="6840"/>
        </w:tabs>
        <w:ind w:left="6840" w:hanging="360"/>
      </w:pPr>
      <w:rPr>
        <w:rFonts w:ascii="Symbol" w:hAnsi="Symbol" w:hint="default"/>
      </w:rPr>
    </w:lvl>
    <w:lvl w:ilvl="7" w:tplc="04160003" w:tentative="1">
      <w:start w:val="1"/>
      <w:numFmt w:val="bullet"/>
      <w:lvlText w:val="o"/>
      <w:lvlJc w:val="left"/>
      <w:pPr>
        <w:tabs>
          <w:tab w:val="num" w:pos="7560"/>
        </w:tabs>
        <w:ind w:left="7560" w:hanging="360"/>
      </w:pPr>
      <w:rPr>
        <w:rFonts w:ascii="Courier New" w:hAnsi="Courier New" w:hint="default"/>
      </w:rPr>
    </w:lvl>
    <w:lvl w:ilvl="8" w:tplc="04160005" w:tentative="1">
      <w:start w:val="1"/>
      <w:numFmt w:val="bullet"/>
      <w:lvlText w:val=""/>
      <w:lvlJc w:val="left"/>
      <w:pPr>
        <w:tabs>
          <w:tab w:val="num" w:pos="8280"/>
        </w:tabs>
        <w:ind w:left="8280" w:hanging="360"/>
      </w:pPr>
      <w:rPr>
        <w:rFonts w:ascii="Wingdings" w:hAnsi="Wingdings" w:hint="default"/>
      </w:rPr>
    </w:lvl>
  </w:abstractNum>
  <w:abstractNum w:abstractNumId="3">
    <w:nsid w:val="04333EF5"/>
    <w:multiLevelType w:val="hybridMultilevel"/>
    <w:tmpl w:val="158E4E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7E75F2E"/>
    <w:multiLevelType w:val="hybridMultilevel"/>
    <w:tmpl w:val="54164466"/>
    <w:lvl w:ilvl="0" w:tplc="0416000F">
      <w:start w:val="1"/>
      <w:numFmt w:val="decimal"/>
      <w:lvlText w:val="%1."/>
      <w:lvlJc w:val="left"/>
      <w:pPr>
        <w:tabs>
          <w:tab w:val="num" w:pos="1440"/>
        </w:tabs>
        <w:ind w:left="1440" w:hanging="360"/>
      </w:pPr>
      <w:rPr>
        <w:rFonts w:cs="Times New Roman"/>
      </w:rPr>
    </w:lvl>
    <w:lvl w:ilvl="1" w:tplc="04160019" w:tentative="1">
      <w:start w:val="1"/>
      <w:numFmt w:val="lowerLetter"/>
      <w:lvlText w:val="%2."/>
      <w:lvlJc w:val="left"/>
      <w:pPr>
        <w:tabs>
          <w:tab w:val="num" w:pos="2160"/>
        </w:tabs>
        <w:ind w:left="2160" w:hanging="360"/>
      </w:pPr>
      <w:rPr>
        <w:rFonts w:cs="Times New Roman"/>
      </w:rPr>
    </w:lvl>
    <w:lvl w:ilvl="2" w:tplc="0416001B" w:tentative="1">
      <w:start w:val="1"/>
      <w:numFmt w:val="lowerRoman"/>
      <w:lvlText w:val="%3."/>
      <w:lvlJc w:val="right"/>
      <w:pPr>
        <w:tabs>
          <w:tab w:val="num" w:pos="2880"/>
        </w:tabs>
        <w:ind w:left="2880" w:hanging="180"/>
      </w:pPr>
      <w:rPr>
        <w:rFonts w:cs="Times New Roman"/>
      </w:rPr>
    </w:lvl>
    <w:lvl w:ilvl="3" w:tplc="0416000F" w:tentative="1">
      <w:start w:val="1"/>
      <w:numFmt w:val="decimal"/>
      <w:lvlText w:val="%4."/>
      <w:lvlJc w:val="left"/>
      <w:pPr>
        <w:tabs>
          <w:tab w:val="num" w:pos="3600"/>
        </w:tabs>
        <w:ind w:left="3600" w:hanging="360"/>
      </w:pPr>
      <w:rPr>
        <w:rFonts w:cs="Times New Roman"/>
      </w:rPr>
    </w:lvl>
    <w:lvl w:ilvl="4" w:tplc="04160019" w:tentative="1">
      <w:start w:val="1"/>
      <w:numFmt w:val="lowerLetter"/>
      <w:lvlText w:val="%5."/>
      <w:lvlJc w:val="left"/>
      <w:pPr>
        <w:tabs>
          <w:tab w:val="num" w:pos="4320"/>
        </w:tabs>
        <w:ind w:left="4320" w:hanging="360"/>
      </w:pPr>
      <w:rPr>
        <w:rFonts w:cs="Times New Roman"/>
      </w:rPr>
    </w:lvl>
    <w:lvl w:ilvl="5" w:tplc="0416001B" w:tentative="1">
      <w:start w:val="1"/>
      <w:numFmt w:val="lowerRoman"/>
      <w:lvlText w:val="%6."/>
      <w:lvlJc w:val="right"/>
      <w:pPr>
        <w:tabs>
          <w:tab w:val="num" w:pos="5040"/>
        </w:tabs>
        <w:ind w:left="5040" w:hanging="180"/>
      </w:pPr>
      <w:rPr>
        <w:rFonts w:cs="Times New Roman"/>
      </w:rPr>
    </w:lvl>
    <w:lvl w:ilvl="6" w:tplc="0416000F" w:tentative="1">
      <w:start w:val="1"/>
      <w:numFmt w:val="decimal"/>
      <w:lvlText w:val="%7."/>
      <w:lvlJc w:val="left"/>
      <w:pPr>
        <w:tabs>
          <w:tab w:val="num" w:pos="5760"/>
        </w:tabs>
        <w:ind w:left="5760" w:hanging="360"/>
      </w:pPr>
      <w:rPr>
        <w:rFonts w:cs="Times New Roman"/>
      </w:rPr>
    </w:lvl>
    <w:lvl w:ilvl="7" w:tplc="04160019" w:tentative="1">
      <w:start w:val="1"/>
      <w:numFmt w:val="lowerLetter"/>
      <w:lvlText w:val="%8."/>
      <w:lvlJc w:val="left"/>
      <w:pPr>
        <w:tabs>
          <w:tab w:val="num" w:pos="6480"/>
        </w:tabs>
        <w:ind w:left="6480" w:hanging="360"/>
      </w:pPr>
      <w:rPr>
        <w:rFonts w:cs="Times New Roman"/>
      </w:rPr>
    </w:lvl>
    <w:lvl w:ilvl="8" w:tplc="0416001B" w:tentative="1">
      <w:start w:val="1"/>
      <w:numFmt w:val="lowerRoman"/>
      <w:lvlText w:val="%9."/>
      <w:lvlJc w:val="right"/>
      <w:pPr>
        <w:tabs>
          <w:tab w:val="num" w:pos="7200"/>
        </w:tabs>
        <w:ind w:left="7200" w:hanging="180"/>
      </w:pPr>
      <w:rPr>
        <w:rFonts w:cs="Times New Roman"/>
      </w:rPr>
    </w:lvl>
  </w:abstractNum>
  <w:abstractNum w:abstractNumId="5">
    <w:nsid w:val="127F557A"/>
    <w:multiLevelType w:val="hybridMultilevel"/>
    <w:tmpl w:val="B3AC4D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29A5679"/>
    <w:multiLevelType w:val="hybridMultilevel"/>
    <w:tmpl w:val="5B568598"/>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7">
    <w:nsid w:val="13555EF5"/>
    <w:multiLevelType w:val="hybridMultilevel"/>
    <w:tmpl w:val="2FD8F3C8"/>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8">
    <w:nsid w:val="142761DB"/>
    <w:multiLevelType w:val="hybridMultilevel"/>
    <w:tmpl w:val="AFD291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4437C0A"/>
    <w:multiLevelType w:val="hybridMultilevel"/>
    <w:tmpl w:val="CE623CE2"/>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0">
    <w:nsid w:val="155E77A1"/>
    <w:multiLevelType w:val="multilevel"/>
    <w:tmpl w:val="A194535E"/>
    <w:lvl w:ilvl="0">
      <w:start w:val="1"/>
      <w:numFmt w:val="decimal"/>
      <w:lvlText w:val="%1."/>
      <w:lvlJc w:val="left"/>
      <w:pPr>
        <w:tabs>
          <w:tab w:val="num" w:pos="360"/>
        </w:tabs>
        <w:ind w:left="360" w:hanging="360"/>
      </w:pPr>
      <w:rPr>
        <w:rFonts w:ascii="Arial" w:hAnsi="Arial" w:cs="Times New Roman" w:hint="default"/>
        <w:strike w:val="0"/>
        <w:dstrike w:val="0"/>
        <w:sz w:val="24"/>
        <w:vertAlign w:val="baseline"/>
      </w:rPr>
    </w:lvl>
    <w:lvl w:ilvl="1">
      <w:start w:val="1"/>
      <w:numFmt w:val="decimal"/>
      <w:lvlText w:val="%1.%2."/>
      <w:lvlJc w:val="left"/>
      <w:pPr>
        <w:tabs>
          <w:tab w:val="num" w:pos="792"/>
        </w:tabs>
        <w:ind w:left="792" w:hanging="432"/>
      </w:pPr>
      <w:rPr>
        <w:rFonts w:ascii="Arial" w:hAnsi="Arial" w:cs="Times New Roman" w:hint="default"/>
        <w:b w:val="0"/>
        <w:i w:val="0"/>
        <w:sz w:val="24"/>
      </w:rPr>
    </w:lvl>
    <w:lvl w:ilvl="2">
      <w:start w:val="1"/>
      <w:numFmt w:val="decimal"/>
      <w:lvlText w:val="%1.%2.%3."/>
      <w:lvlJc w:val="left"/>
      <w:pPr>
        <w:tabs>
          <w:tab w:val="num" w:pos="1224"/>
        </w:tabs>
        <w:ind w:left="1224" w:hanging="504"/>
      </w:pPr>
      <w:rPr>
        <w:rFonts w:cs="Times New Roman" w:hint="default"/>
        <w:b w:val="0"/>
        <w:i w:val="0"/>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nsid w:val="169D3F9C"/>
    <w:multiLevelType w:val="hybridMultilevel"/>
    <w:tmpl w:val="FFDC3790"/>
    <w:lvl w:ilvl="0" w:tplc="04160003">
      <w:start w:val="1"/>
      <w:numFmt w:val="bullet"/>
      <w:lvlText w:val="o"/>
      <w:lvlJc w:val="left"/>
      <w:pPr>
        <w:tabs>
          <w:tab w:val="num" w:pos="1800"/>
        </w:tabs>
        <w:ind w:left="1800" w:hanging="360"/>
      </w:pPr>
      <w:rPr>
        <w:rFonts w:ascii="Courier New" w:hAnsi="Courier New" w:hint="default"/>
      </w:rPr>
    </w:lvl>
    <w:lvl w:ilvl="1" w:tplc="04160003" w:tentative="1">
      <w:start w:val="1"/>
      <w:numFmt w:val="bullet"/>
      <w:lvlText w:val="o"/>
      <w:lvlJc w:val="left"/>
      <w:pPr>
        <w:tabs>
          <w:tab w:val="num" w:pos="2520"/>
        </w:tabs>
        <w:ind w:left="2520" w:hanging="360"/>
      </w:pPr>
      <w:rPr>
        <w:rFonts w:ascii="Courier New" w:hAnsi="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12">
    <w:nsid w:val="16B37D47"/>
    <w:multiLevelType w:val="hybridMultilevel"/>
    <w:tmpl w:val="9D2AD248"/>
    <w:lvl w:ilvl="0" w:tplc="04160001">
      <w:start w:val="1"/>
      <w:numFmt w:val="bullet"/>
      <w:lvlText w:val=""/>
      <w:lvlJc w:val="left"/>
      <w:pPr>
        <w:tabs>
          <w:tab w:val="num" w:pos="1800"/>
        </w:tabs>
        <w:ind w:left="1800" w:hanging="360"/>
      </w:pPr>
      <w:rPr>
        <w:rFonts w:ascii="Symbol" w:hAnsi="Symbol" w:hint="default"/>
      </w:rPr>
    </w:lvl>
    <w:lvl w:ilvl="1" w:tplc="04160003" w:tentative="1">
      <w:start w:val="1"/>
      <w:numFmt w:val="bullet"/>
      <w:lvlText w:val="o"/>
      <w:lvlJc w:val="left"/>
      <w:pPr>
        <w:tabs>
          <w:tab w:val="num" w:pos="2520"/>
        </w:tabs>
        <w:ind w:left="2520" w:hanging="360"/>
      </w:pPr>
      <w:rPr>
        <w:rFonts w:ascii="Courier New" w:hAnsi="Courier New" w:hint="default"/>
      </w:rPr>
    </w:lvl>
    <w:lvl w:ilvl="2" w:tplc="04160005" w:tentative="1">
      <w:start w:val="1"/>
      <w:numFmt w:val="bullet"/>
      <w:lvlText w:val=""/>
      <w:lvlJc w:val="left"/>
      <w:pPr>
        <w:tabs>
          <w:tab w:val="num" w:pos="3240"/>
        </w:tabs>
        <w:ind w:left="3240" w:hanging="360"/>
      </w:pPr>
      <w:rPr>
        <w:rFonts w:ascii="Wingdings" w:hAnsi="Wingdings" w:hint="default"/>
      </w:rPr>
    </w:lvl>
    <w:lvl w:ilvl="3" w:tplc="04160001" w:tentative="1">
      <w:start w:val="1"/>
      <w:numFmt w:val="bullet"/>
      <w:lvlText w:val=""/>
      <w:lvlJc w:val="left"/>
      <w:pPr>
        <w:tabs>
          <w:tab w:val="num" w:pos="3960"/>
        </w:tabs>
        <w:ind w:left="3960" w:hanging="360"/>
      </w:pPr>
      <w:rPr>
        <w:rFonts w:ascii="Symbol" w:hAnsi="Symbol" w:hint="default"/>
      </w:rPr>
    </w:lvl>
    <w:lvl w:ilvl="4" w:tplc="04160003" w:tentative="1">
      <w:start w:val="1"/>
      <w:numFmt w:val="bullet"/>
      <w:lvlText w:val="o"/>
      <w:lvlJc w:val="left"/>
      <w:pPr>
        <w:tabs>
          <w:tab w:val="num" w:pos="4680"/>
        </w:tabs>
        <w:ind w:left="4680" w:hanging="360"/>
      </w:pPr>
      <w:rPr>
        <w:rFonts w:ascii="Courier New" w:hAnsi="Courier New" w:hint="default"/>
      </w:rPr>
    </w:lvl>
    <w:lvl w:ilvl="5" w:tplc="04160005" w:tentative="1">
      <w:start w:val="1"/>
      <w:numFmt w:val="bullet"/>
      <w:lvlText w:val=""/>
      <w:lvlJc w:val="left"/>
      <w:pPr>
        <w:tabs>
          <w:tab w:val="num" w:pos="5400"/>
        </w:tabs>
        <w:ind w:left="5400" w:hanging="360"/>
      </w:pPr>
      <w:rPr>
        <w:rFonts w:ascii="Wingdings" w:hAnsi="Wingdings" w:hint="default"/>
      </w:rPr>
    </w:lvl>
    <w:lvl w:ilvl="6" w:tplc="04160001" w:tentative="1">
      <w:start w:val="1"/>
      <w:numFmt w:val="bullet"/>
      <w:lvlText w:val=""/>
      <w:lvlJc w:val="left"/>
      <w:pPr>
        <w:tabs>
          <w:tab w:val="num" w:pos="6120"/>
        </w:tabs>
        <w:ind w:left="6120" w:hanging="360"/>
      </w:pPr>
      <w:rPr>
        <w:rFonts w:ascii="Symbol" w:hAnsi="Symbol" w:hint="default"/>
      </w:rPr>
    </w:lvl>
    <w:lvl w:ilvl="7" w:tplc="04160003" w:tentative="1">
      <w:start w:val="1"/>
      <w:numFmt w:val="bullet"/>
      <w:lvlText w:val="o"/>
      <w:lvlJc w:val="left"/>
      <w:pPr>
        <w:tabs>
          <w:tab w:val="num" w:pos="6840"/>
        </w:tabs>
        <w:ind w:left="6840" w:hanging="360"/>
      </w:pPr>
      <w:rPr>
        <w:rFonts w:ascii="Courier New" w:hAnsi="Courier New" w:hint="default"/>
      </w:rPr>
    </w:lvl>
    <w:lvl w:ilvl="8" w:tplc="04160005" w:tentative="1">
      <w:start w:val="1"/>
      <w:numFmt w:val="bullet"/>
      <w:lvlText w:val=""/>
      <w:lvlJc w:val="left"/>
      <w:pPr>
        <w:tabs>
          <w:tab w:val="num" w:pos="7560"/>
        </w:tabs>
        <w:ind w:left="7560" w:hanging="360"/>
      </w:pPr>
      <w:rPr>
        <w:rFonts w:ascii="Wingdings" w:hAnsi="Wingdings" w:hint="default"/>
      </w:rPr>
    </w:lvl>
  </w:abstractNum>
  <w:abstractNum w:abstractNumId="13">
    <w:nsid w:val="175F53D3"/>
    <w:multiLevelType w:val="hybridMultilevel"/>
    <w:tmpl w:val="2068C23A"/>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4">
    <w:nsid w:val="199A5CB8"/>
    <w:multiLevelType w:val="hybridMultilevel"/>
    <w:tmpl w:val="82DA7BF2"/>
    <w:lvl w:ilvl="0" w:tplc="04160003">
      <w:start w:val="1"/>
      <w:numFmt w:val="bullet"/>
      <w:lvlText w:val="o"/>
      <w:lvlJc w:val="left"/>
      <w:pPr>
        <w:tabs>
          <w:tab w:val="num" w:pos="3240"/>
        </w:tabs>
        <w:ind w:left="3240" w:hanging="360"/>
      </w:pPr>
      <w:rPr>
        <w:rFonts w:ascii="Courier New" w:hAnsi="Courier New" w:hint="default"/>
      </w:rPr>
    </w:lvl>
    <w:lvl w:ilvl="1" w:tplc="04160003" w:tentative="1">
      <w:start w:val="1"/>
      <w:numFmt w:val="bullet"/>
      <w:lvlText w:val="o"/>
      <w:lvlJc w:val="left"/>
      <w:pPr>
        <w:tabs>
          <w:tab w:val="num" w:pos="3960"/>
        </w:tabs>
        <w:ind w:left="3960" w:hanging="360"/>
      </w:pPr>
      <w:rPr>
        <w:rFonts w:ascii="Courier New" w:hAnsi="Courier New" w:hint="default"/>
      </w:rPr>
    </w:lvl>
    <w:lvl w:ilvl="2" w:tplc="04160005" w:tentative="1">
      <w:start w:val="1"/>
      <w:numFmt w:val="bullet"/>
      <w:lvlText w:val=""/>
      <w:lvlJc w:val="left"/>
      <w:pPr>
        <w:tabs>
          <w:tab w:val="num" w:pos="4680"/>
        </w:tabs>
        <w:ind w:left="4680" w:hanging="360"/>
      </w:pPr>
      <w:rPr>
        <w:rFonts w:ascii="Wingdings" w:hAnsi="Wingdings" w:hint="default"/>
      </w:rPr>
    </w:lvl>
    <w:lvl w:ilvl="3" w:tplc="04160001" w:tentative="1">
      <w:start w:val="1"/>
      <w:numFmt w:val="bullet"/>
      <w:lvlText w:val=""/>
      <w:lvlJc w:val="left"/>
      <w:pPr>
        <w:tabs>
          <w:tab w:val="num" w:pos="5400"/>
        </w:tabs>
        <w:ind w:left="5400" w:hanging="360"/>
      </w:pPr>
      <w:rPr>
        <w:rFonts w:ascii="Symbol" w:hAnsi="Symbol" w:hint="default"/>
      </w:rPr>
    </w:lvl>
    <w:lvl w:ilvl="4" w:tplc="04160003" w:tentative="1">
      <w:start w:val="1"/>
      <w:numFmt w:val="bullet"/>
      <w:lvlText w:val="o"/>
      <w:lvlJc w:val="left"/>
      <w:pPr>
        <w:tabs>
          <w:tab w:val="num" w:pos="6120"/>
        </w:tabs>
        <w:ind w:left="6120" w:hanging="360"/>
      </w:pPr>
      <w:rPr>
        <w:rFonts w:ascii="Courier New" w:hAnsi="Courier New" w:hint="default"/>
      </w:rPr>
    </w:lvl>
    <w:lvl w:ilvl="5" w:tplc="04160005" w:tentative="1">
      <w:start w:val="1"/>
      <w:numFmt w:val="bullet"/>
      <w:lvlText w:val=""/>
      <w:lvlJc w:val="left"/>
      <w:pPr>
        <w:tabs>
          <w:tab w:val="num" w:pos="6840"/>
        </w:tabs>
        <w:ind w:left="6840" w:hanging="360"/>
      </w:pPr>
      <w:rPr>
        <w:rFonts w:ascii="Wingdings" w:hAnsi="Wingdings" w:hint="default"/>
      </w:rPr>
    </w:lvl>
    <w:lvl w:ilvl="6" w:tplc="04160001" w:tentative="1">
      <w:start w:val="1"/>
      <w:numFmt w:val="bullet"/>
      <w:lvlText w:val=""/>
      <w:lvlJc w:val="left"/>
      <w:pPr>
        <w:tabs>
          <w:tab w:val="num" w:pos="7560"/>
        </w:tabs>
        <w:ind w:left="7560" w:hanging="360"/>
      </w:pPr>
      <w:rPr>
        <w:rFonts w:ascii="Symbol" w:hAnsi="Symbol" w:hint="default"/>
      </w:rPr>
    </w:lvl>
    <w:lvl w:ilvl="7" w:tplc="04160003" w:tentative="1">
      <w:start w:val="1"/>
      <w:numFmt w:val="bullet"/>
      <w:lvlText w:val="o"/>
      <w:lvlJc w:val="left"/>
      <w:pPr>
        <w:tabs>
          <w:tab w:val="num" w:pos="8280"/>
        </w:tabs>
        <w:ind w:left="8280" w:hanging="360"/>
      </w:pPr>
      <w:rPr>
        <w:rFonts w:ascii="Courier New" w:hAnsi="Courier New" w:hint="default"/>
      </w:rPr>
    </w:lvl>
    <w:lvl w:ilvl="8" w:tplc="04160005" w:tentative="1">
      <w:start w:val="1"/>
      <w:numFmt w:val="bullet"/>
      <w:lvlText w:val=""/>
      <w:lvlJc w:val="left"/>
      <w:pPr>
        <w:tabs>
          <w:tab w:val="num" w:pos="9000"/>
        </w:tabs>
        <w:ind w:left="9000" w:hanging="360"/>
      </w:pPr>
      <w:rPr>
        <w:rFonts w:ascii="Wingdings" w:hAnsi="Wingdings" w:hint="default"/>
      </w:rPr>
    </w:lvl>
  </w:abstractNum>
  <w:abstractNum w:abstractNumId="15">
    <w:nsid w:val="1AFD1863"/>
    <w:multiLevelType w:val="hybridMultilevel"/>
    <w:tmpl w:val="A7BA314C"/>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6">
    <w:nsid w:val="1C093E48"/>
    <w:multiLevelType w:val="hybridMultilevel"/>
    <w:tmpl w:val="1E7A7644"/>
    <w:lvl w:ilvl="0" w:tplc="04160001">
      <w:start w:val="1"/>
      <w:numFmt w:val="bullet"/>
      <w:lvlText w:val=""/>
      <w:lvlJc w:val="left"/>
      <w:pPr>
        <w:ind w:left="1146" w:hanging="360"/>
      </w:pPr>
      <w:rPr>
        <w:rFonts w:ascii="Symbol" w:hAnsi="Symbol" w:hint="default"/>
      </w:rPr>
    </w:lvl>
    <w:lvl w:ilvl="1" w:tplc="04160003">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7">
    <w:nsid w:val="1F605DD3"/>
    <w:multiLevelType w:val="hybridMultilevel"/>
    <w:tmpl w:val="E7D099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214C114F"/>
    <w:multiLevelType w:val="hybridMultilevel"/>
    <w:tmpl w:val="A73C160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23117232"/>
    <w:multiLevelType w:val="hybridMultilevel"/>
    <w:tmpl w:val="7DBADFC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0">
    <w:nsid w:val="23E378A6"/>
    <w:multiLevelType w:val="hybridMultilevel"/>
    <w:tmpl w:val="15B058E4"/>
    <w:lvl w:ilvl="0" w:tplc="0416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1080"/>
        </w:tabs>
        <w:ind w:left="1080" w:hanging="360"/>
      </w:pPr>
      <w:rPr>
        <w:rFonts w:ascii="Courier New" w:hAnsi="Courier New" w:hint="default"/>
      </w:rPr>
    </w:lvl>
    <w:lvl w:ilvl="2" w:tplc="04160001">
      <w:start w:val="1"/>
      <w:numFmt w:val="bullet"/>
      <w:lvlText w:val=""/>
      <w:lvlJc w:val="left"/>
      <w:pPr>
        <w:tabs>
          <w:tab w:val="num" w:pos="1800"/>
        </w:tabs>
        <w:ind w:left="1800" w:hanging="360"/>
      </w:pPr>
      <w:rPr>
        <w:rFonts w:ascii="Symbol" w:hAnsi="Symbol" w:hint="default"/>
      </w:rPr>
    </w:lvl>
    <w:lvl w:ilvl="3" w:tplc="0416000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1">
    <w:nsid w:val="24C27189"/>
    <w:multiLevelType w:val="hybridMultilevel"/>
    <w:tmpl w:val="AE72B9B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nsid w:val="25D76F50"/>
    <w:multiLevelType w:val="hybridMultilevel"/>
    <w:tmpl w:val="81C85046"/>
    <w:lvl w:ilvl="0" w:tplc="0416000F">
      <w:start w:val="1"/>
      <w:numFmt w:val="decimal"/>
      <w:lvlText w:val="%1."/>
      <w:lvlJc w:val="left"/>
      <w:pPr>
        <w:ind w:left="720" w:hanging="360"/>
      </w:pPr>
      <w:rPr>
        <w:rFonts w:cs="Times New Roman"/>
      </w:rPr>
    </w:lvl>
    <w:lvl w:ilvl="1" w:tplc="04160019">
      <w:start w:val="1"/>
      <w:numFmt w:val="decimal"/>
      <w:lvlText w:val="%2."/>
      <w:lvlJc w:val="left"/>
      <w:pPr>
        <w:tabs>
          <w:tab w:val="num" w:pos="1440"/>
        </w:tabs>
        <w:ind w:left="1440" w:hanging="360"/>
      </w:pPr>
      <w:rPr>
        <w:rFonts w:cs="Times New Roman"/>
      </w:rPr>
    </w:lvl>
    <w:lvl w:ilvl="2" w:tplc="0416001B">
      <w:start w:val="1"/>
      <w:numFmt w:val="decimal"/>
      <w:lvlText w:val="%3."/>
      <w:lvlJc w:val="left"/>
      <w:pPr>
        <w:tabs>
          <w:tab w:val="num" w:pos="2160"/>
        </w:tabs>
        <w:ind w:left="2160" w:hanging="360"/>
      </w:pPr>
      <w:rPr>
        <w:rFonts w:cs="Times New Roman"/>
      </w:rPr>
    </w:lvl>
    <w:lvl w:ilvl="3" w:tplc="0416000F">
      <w:start w:val="1"/>
      <w:numFmt w:val="decimal"/>
      <w:lvlText w:val="%4."/>
      <w:lvlJc w:val="left"/>
      <w:pPr>
        <w:tabs>
          <w:tab w:val="num" w:pos="2880"/>
        </w:tabs>
        <w:ind w:left="2880" w:hanging="360"/>
      </w:pPr>
      <w:rPr>
        <w:rFonts w:cs="Times New Roman"/>
      </w:rPr>
    </w:lvl>
    <w:lvl w:ilvl="4" w:tplc="04160019">
      <w:start w:val="1"/>
      <w:numFmt w:val="decimal"/>
      <w:lvlText w:val="%5."/>
      <w:lvlJc w:val="left"/>
      <w:pPr>
        <w:tabs>
          <w:tab w:val="num" w:pos="3600"/>
        </w:tabs>
        <w:ind w:left="3600" w:hanging="360"/>
      </w:pPr>
      <w:rPr>
        <w:rFonts w:cs="Times New Roman"/>
      </w:rPr>
    </w:lvl>
    <w:lvl w:ilvl="5" w:tplc="0416001B">
      <w:start w:val="1"/>
      <w:numFmt w:val="decimal"/>
      <w:lvlText w:val="%6."/>
      <w:lvlJc w:val="left"/>
      <w:pPr>
        <w:tabs>
          <w:tab w:val="num" w:pos="4320"/>
        </w:tabs>
        <w:ind w:left="4320" w:hanging="360"/>
      </w:pPr>
      <w:rPr>
        <w:rFonts w:cs="Times New Roman"/>
      </w:rPr>
    </w:lvl>
    <w:lvl w:ilvl="6" w:tplc="0416000F">
      <w:start w:val="1"/>
      <w:numFmt w:val="decimal"/>
      <w:lvlText w:val="%7."/>
      <w:lvlJc w:val="left"/>
      <w:pPr>
        <w:tabs>
          <w:tab w:val="num" w:pos="5040"/>
        </w:tabs>
        <w:ind w:left="5040" w:hanging="360"/>
      </w:pPr>
      <w:rPr>
        <w:rFonts w:cs="Times New Roman"/>
      </w:rPr>
    </w:lvl>
    <w:lvl w:ilvl="7" w:tplc="04160019">
      <w:start w:val="1"/>
      <w:numFmt w:val="decimal"/>
      <w:lvlText w:val="%8."/>
      <w:lvlJc w:val="left"/>
      <w:pPr>
        <w:tabs>
          <w:tab w:val="num" w:pos="5760"/>
        </w:tabs>
        <w:ind w:left="5760" w:hanging="360"/>
      </w:pPr>
      <w:rPr>
        <w:rFonts w:cs="Times New Roman"/>
      </w:rPr>
    </w:lvl>
    <w:lvl w:ilvl="8" w:tplc="0416001B">
      <w:start w:val="1"/>
      <w:numFmt w:val="decimal"/>
      <w:lvlText w:val="%9."/>
      <w:lvlJc w:val="left"/>
      <w:pPr>
        <w:tabs>
          <w:tab w:val="num" w:pos="6480"/>
        </w:tabs>
        <w:ind w:left="6480" w:hanging="360"/>
      </w:pPr>
      <w:rPr>
        <w:rFonts w:cs="Times New Roman"/>
      </w:rPr>
    </w:lvl>
  </w:abstractNum>
  <w:abstractNum w:abstractNumId="23">
    <w:nsid w:val="2C9873E7"/>
    <w:multiLevelType w:val="hybridMultilevel"/>
    <w:tmpl w:val="C4824B1E"/>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24">
    <w:nsid w:val="2E940F74"/>
    <w:multiLevelType w:val="hybridMultilevel"/>
    <w:tmpl w:val="FBC6633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5">
    <w:nsid w:val="31AB1812"/>
    <w:multiLevelType w:val="hybridMultilevel"/>
    <w:tmpl w:val="A7C01D5A"/>
    <w:lvl w:ilvl="0" w:tplc="6EF647FC">
      <w:start w:val="1"/>
      <w:numFmt w:val="lowerLetter"/>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32A17D85"/>
    <w:multiLevelType w:val="hybridMultilevel"/>
    <w:tmpl w:val="37D2F4D6"/>
    <w:lvl w:ilvl="0" w:tplc="0416000F">
      <w:start w:val="1"/>
      <w:numFmt w:val="decimal"/>
      <w:lvlText w:val="%1."/>
      <w:lvlJc w:val="left"/>
      <w:pPr>
        <w:ind w:left="1141" w:hanging="360"/>
      </w:pPr>
    </w:lvl>
    <w:lvl w:ilvl="1" w:tplc="04160019" w:tentative="1">
      <w:start w:val="1"/>
      <w:numFmt w:val="lowerLetter"/>
      <w:lvlText w:val="%2."/>
      <w:lvlJc w:val="left"/>
      <w:pPr>
        <w:ind w:left="1861" w:hanging="360"/>
      </w:pPr>
    </w:lvl>
    <w:lvl w:ilvl="2" w:tplc="0416001B" w:tentative="1">
      <w:start w:val="1"/>
      <w:numFmt w:val="lowerRoman"/>
      <w:lvlText w:val="%3."/>
      <w:lvlJc w:val="right"/>
      <w:pPr>
        <w:ind w:left="2581" w:hanging="180"/>
      </w:pPr>
    </w:lvl>
    <w:lvl w:ilvl="3" w:tplc="0416000F" w:tentative="1">
      <w:start w:val="1"/>
      <w:numFmt w:val="decimal"/>
      <w:lvlText w:val="%4."/>
      <w:lvlJc w:val="left"/>
      <w:pPr>
        <w:ind w:left="3301" w:hanging="360"/>
      </w:pPr>
    </w:lvl>
    <w:lvl w:ilvl="4" w:tplc="04160019" w:tentative="1">
      <w:start w:val="1"/>
      <w:numFmt w:val="lowerLetter"/>
      <w:lvlText w:val="%5."/>
      <w:lvlJc w:val="left"/>
      <w:pPr>
        <w:ind w:left="4021" w:hanging="360"/>
      </w:pPr>
    </w:lvl>
    <w:lvl w:ilvl="5" w:tplc="0416001B" w:tentative="1">
      <w:start w:val="1"/>
      <w:numFmt w:val="lowerRoman"/>
      <w:lvlText w:val="%6."/>
      <w:lvlJc w:val="right"/>
      <w:pPr>
        <w:ind w:left="4741" w:hanging="180"/>
      </w:pPr>
    </w:lvl>
    <w:lvl w:ilvl="6" w:tplc="0416000F" w:tentative="1">
      <w:start w:val="1"/>
      <w:numFmt w:val="decimal"/>
      <w:lvlText w:val="%7."/>
      <w:lvlJc w:val="left"/>
      <w:pPr>
        <w:ind w:left="5461" w:hanging="360"/>
      </w:pPr>
    </w:lvl>
    <w:lvl w:ilvl="7" w:tplc="04160019" w:tentative="1">
      <w:start w:val="1"/>
      <w:numFmt w:val="lowerLetter"/>
      <w:lvlText w:val="%8."/>
      <w:lvlJc w:val="left"/>
      <w:pPr>
        <w:ind w:left="6181" w:hanging="360"/>
      </w:pPr>
    </w:lvl>
    <w:lvl w:ilvl="8" w:tplc="0416001B" w:tentative="1">
      <w:start w:val="1"/>
      <w:numFmt w:val="lowerRoman"/>
      <w:lvlText w:val="%9."/>
      <w:lvlJc w:val="right"/>
      <w:pPr>
        <w:ind w:left="6901" w:hanging="180"/>
      </w:pPr>
    </w:lvl>
  </w:abstractNum>
  <w:abstractNum w:abstractNumId="27">
    <w:nsid w:val="351A5FD9"/>
    <w:multiLevelType w:val="hybridMultilevel"/>
    <w:tmpl w:val="896685F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8">
    <w:nsid w:val="396931A6"/>
    <w:multiLevelType w:val="hybridMultilevel"/>
    <w:tmpl w:val="0B40EBC2"/>
    <w:lvl w:ilvl="0" w:tplc="9790040E">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3AA50F0B"/>
    <w:multiLevelType w:val="hybridMultilevel"/>
    <w:tmpl w:val="77241134"/>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nsid w:val="401233A0"/>
    <w:multiLevelType w:val="hybridMultilevel"/>
    <w:tmpl w:val="7E3C2BB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1">
    <w:nsid w:val="441C2E9A"/>
    <w:multiLevelType w:val="hybridMultilevel"/>
    <w:tmpl w:val="2760E0B4"/>
    <w:lvl w:ilvl="0" w:tplc="04160003">
      <w:start w:val="1"/>
      <w:numFmt w:val="bullet"/>
      <w:lvlText w:val="o"/>
      <w:lvlJc w:val="left"/>
      <w:pPr>
        <w:tabs>
          <w:tab w:val="num" w:pos="1440"/>
        </w:tabs>
        <w:ind w:left="1440" w:hanging="360"/>
      </w:pPr>
      <w:rPr>
        <w:rFonts w:ascii="Courier New" w:hAnsi="Courier New"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2">
    <w:nsid w:val="45B90E8A"/>
    <w:multiLevelType w:val="hybridMultilevel"/>
    <w:tmpl w:val="EE5A8F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472F1026"/>
    <w:multiLevelType w:val="hybridMultilevel"/>
    <w:tmpl w:val="D2C2117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4">
    <w:nsid w:val="4D632509"/>
    <w:multiLevelType w:val="hybridMultilevel"/>
    <w:tmpl w:val="45B47C66"/>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35">
    <w:nsid w:val="5AD90145"/>
    <w:multiLevelType w:val="hybridMultilevel"/>
    <w:tmpl w:val="AF06E3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B0C14AE"/>
    <w:multiLevelType w:val="hybridMultilevel"/>
    <w:tmpl w:val="FE14057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37">
    <w:nsid w:val="5B8E1595"/>
    <w:multiLevelType w:val="hybridMultilevel"/>
    <w:tmpl w:val="7A464118"/>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8">
    <w:nsid w:val="5CFF6264"/>
    <w:multiLevelType w:val="hybridMultilevel"/>
    <w:tmpl w:val="E03CE75E"/>
    <w:lvl w:ilvl="0" w:tplc="0416000F">
      <w:start w:val="1"/>
      <w:numFmt w:val="decimal"/>
      <w:lvlText w:val="%1."/>
      <w:lvlJc w:val="left"/>
      <w:pPr>
        <w:tabs>
          <w:tab w:val="num" w:pos="1584"/>
        </w:tabs>
        <w:ind w:left="1584" w:hanging="360"/>
      </w:pPr>
      <w:rPr>
        <w:rFonts w:cs="Times New Roman"/>
      </w:rPr>
    </w:lvl>
    <w:lvl w:ilvl="1" w:tplc="04160019" w:tentative="1">
      <w:start w:val="1"/>
      <w:numFmt w:val="lowerLetter"/>
      <w:lvlText w:val="%2."/>
      <w:lvlJc w:val="left"/>
      <w:pPr>
        <w:tabs>
          <w:tab w:val="num" w:pos="2304"/>
        </w:tabs>
        <w:ind w:left="2304" w:hanging="360"/>
      </w:pPr>
      <w:rPr>
        <w:rFonts w:cs="Times New Roman"/>
      </w:rPr>
    </w:lvl>
    <w:lvl w:ilvl="2" w:tplc="0416001B" w:tentative="1">
      <w:start w:val="1"/>
      <w:numFmt w:val="lowerRoman"/>
      <w:lvlText w:val="%3."/>
      <w:lvlJc w:val="right"/>
      <w:pPr>
        <w:tabs>
          <w:tab w:val="num" w:pos="3024"/>
        </w:tabs>
        <w:ind w:left="3024" w:hanging="180"/>
      </w:pPr>
      <w:rPr>
        <w:rFonts w:cs="Times New Roman"/>
      </w:rPr>
    </w:lvl>
    <w:lvl w:ilvl="3" w:tplc="0416000F" w:tentative="1">
      <w:start w:val="1"/>
      <w:numFmt w:val="decimal"/>
      <w:lvlText w:val="%4."/>
      <w:lvlJc w:val="left"/>
      <w:pPr>
        <w:tabs>
          <w:tab w:val="num" w:pos="3744"/>
        </w:tabs>
        <w:ind w:left="3744" w:hanging="360"/>
      </w:pPr>
      <w:rPr>
        <w:rFonts w:cs="Times New Roman"/>
      </w:rPr>
    </w:lvl>
    <w:lvl w:ilvl="4" w:tplc="04160019" w:tentative="1">
      <w:start w:val="1"/>
      <w:numFmt w:val="lowerLetter"/>
      <w:lvlText w:val="%5."/>
      <w:lvlJc w:val="left"/>
      <w:pPr>
        <w:tabs>
          <w:tab w:val="num" w:pos="4464"/>
        </w:tabs>
        <w:ind w:left="4464" w:hanging="360"/>
      </w:pPr>
      <w:rPr>
        <w:rFonts w:cs="Times New Roman"/>
      </w:rPr>
    </w:lvl>
    <w:lvl w:ilvl="5" w:tplc="0416001B" w:tentative="1">
      <w:start w:val="1"/>
      <w:numFmt w:val="lowerRoman"/>
      <w:lvlText w:val="%6."/>
      <w:lvlJc w:val="right"/>
      <w:pPr>
        <w:tabs>
          <w:tab w:val="num" w:pos="5184"/>
        </w:tabs>
        <w:ind w:left="5184" w:hanging="180"/>
      </w:pPr>
      <w:rPr>
        <w:rFonts w:cs="Times New Roman"/>
      </w:rPr>
    </w:lvl>
    <w:lvl w:ilvl="6" w:tplc="0416000F" w:tentative="1">
      <w:start w:val="1"/>
      <w:numFmt w:val="decimal"/>
      <w:lvlText w:val="%7."/>
      <w:lvlJc w:val="left"/>
      <w:pPr>
        <w:tabs>
          <w:tab w:val="num" w:pos="5904"/>
        </w:tabs>
        <w:ind w:left="5904" w:hanging="360"/>
      </w:pPr>
      <w:rPr>
        <w:rFonts w:cs="Times New Roman"/>
      </w:rPr>
    </w:lvl>
    <w:lvl w:ilvl="7" w:tplc="04160019" w:tentative="1">
      <w:start w:val="1"/>
      <w:numFmt w:val="lowerLetter"/>
      <w:lvlText w:val="%8."/>
      <w:lvlJc w:val="left"/>
      <w:pPr>
        <w:tabs>
          <w:tab w:val="num" w:pos="6624"/>
        </w:tabs>
        <w:ind w:left="6624" w:hanging="360"/>
      </w:pPr>
      <w:rPr>
        <w:rFonts w:cs="Times New Roman"/>
      </w:rPr>
    </w:lvl>
    <w:lvl w:ilvl="8" w:tplc="0416001B" w:tentative="1">
      <w:start w:val="1"/>
      <w:numFmt w:val="lowerRoman"/>
      <w:lvlText w:val="%9."/>
      <w:lvlJc w:val="right"/>
      <w:pPr>
        <w:tabs>
          <w:tab w:val="num" w:pos="7344"/>
        </w:tabs>
        <w:ind w:left="7344" w:hanging="180"/>
      </w:pPr>
      <w:rPr>
        <w:rFonts w:cs="Times New Roman"/>
      </w:rPr>
    </w:lvl>
  </w:abstractNum>
  <w:abstractNum w:abstractNumId="39">
    <w:nsid w:val="6B932326"/>
    <w:multiLevelType w:val="hybridMultilevel"/>
    <w:tmpl w:val="5F5A9BEC"/>
    <w:lvl w:ilvl="0" w:tplc="04160001">
      <w:start w:val="1"/>
      <w:numFmt w:val="bullet"/>
      <w:lvlText w:val=""/>
      <w:lvlJc w:val="left"/>
      <w:pPr>
        <w:tabs>
          <w:tab w:val="num" w:pos="1080"/>
        </w:tabs>
        <w:ind w:left="1080" w:hanging="360"/>
      </w:pPr>
      <w:rPr>
        <w:rFonts w:ascii="Symbol" w:hAnsi="Symbol" w:hint="default"/>
      </w:rPr>
    </w:lvl>
    <w:lvl w:ilvl="1" w:tplc="04160003" w:tentative="1">
      <w:start w:val="1"/>
      <w:numFmt w:val="bullet"/>
      <w:lvlText w:val="o"/>
      <w:lvlJc w:val="left"/>
      <w:pPr>
        <w:tabs>
          <w:tab w:val="num" w:pos="1800"/>
        </w:tabs>
        <w:ind w:left="1800" w:hanging="360"/>
      </w:pPr>
      <w:rPr>
        <w:rFonts w:ascii="Courier New" w:hAnsi="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40">
    <w:nsid w:val="6C1A6C83"/>
    <w:multiLevelType w:val="hybridMultilevel"/>
    <w:tmpl w:val="56D23130"/>
    <w:lvl w:ilvl="0" w:tplc="04160003">
      <w:start w:val="1"/>
      <w:numFmt w:val="bullet"/>
      <w:lvlText w:val="o"/>
      <w:lvlJc w:val="left"/>
      <w:pPr>
        <w:tabs>
          <w:tab w:val="num" w:pos="2880"/>
        </w:tabs>
        <w:ind w:left="2880" w:hanging="360"/>
      </w:pPr>
      <w:rPr>
        <w:rFonts w:ascii="Courier New" w:hAnsi="Courier New" w:hint="default"/>
      </w:rPr>
    </w:lvl>
    <w:lvl w:ilvl="1" w:tplc="04160001">
      <w:start w:val="1"/>
      <w:numFmt w:val="bullet"/>
      <w:lvlText w:val=""/>
      <w:lvlJc w:val="left"/>
      <w:pPr>
        <w:tabs>
          <w:tab w:val="num" w:pos="3600"/>
        </w:tabs>
        <w:ind w:left="3600" w:hanging="360"/>
      </w:pPr>
      <w:rPr>
        <w:rFonts w:ascii="Symbol" w:hAnsi="Symbol" w:hint="default"/>
      </w:rPr>
    </w:lvl>
    <w:lvl w:ilvl="2" w:tplc="04160005" w:tentative="1">
      <w:start w:val="1"/>
      <w:numFmt w:val="bullet"/>
      <w:lvlText w:val=""/>
      <w:lvlJc w:val="left"/>
      <w:pPr>
        <w:tabs>
          <w:tab w:val="num" w:pos="4320"/>
        </w:tabs>
        <w:ind w:left="4320" w:hanging="360"/>
      </w:pPr>
      <w:rPr>
        <w:rFonts w:ascii="Wingdings" w:hAnsi="Wingdings" w:hint="default"/>
      </w:rPr>
    </w:lvl>
    <w:lvl w:ilvl="3" w:tplc="04160001" w:tentative="1">
      <w:start w:val="1"/>
      <w:numFmt w:val="bullet"/>
      <w:lvlText w:val=""/>
      <w:lvlJc w:val="left"/>
      <w:pPr>
        <w:tabs>
          <w:tab w:val="num" w:pos="5040"/>
        </w:tabs>
        <w:ind w:left="5040" w:hanging="360"/>
      </w:pPr>
      <w:rPr>
        <w:rFonts w:ascii="Symbol" w:hAnsi="Symbol" w:hint="default"/>
      </w:rPr>
    </w:lvl>
    <w:lvl w:ilvl="4" w:tplc="04160003" w:tentative="1">
      <w:start w:val="1"/>
      <w:numFmt w:val="bullet"/>
      <w:lvlText w:val="o"/>
      <w:lvlJc w:val="left"/>
      <w:pPr>
        <w:tabs>
          <w:tab w:val="num" w:pos="5760"/>
        </w:tabs>
        <w:ind w:left="5760" w:hanging="360"/>
      </w:pPr>
      <w:rPr>
        <w:rFonts w:ascii="Courier New" w:hAnsi="Courier New" w:hint="default"/>
      </w:rPr>
    </w:lvl>
    <w:lvl w:ilvl="5" w:tplc="04160005" w:tentative="1">
      <w:start w:val="1"/>
      <w:numFmt w:val="bullet"/>
      <w:lvlText w:val=""/>
      <w:lvlJc w:val="left"/>
      <w:pPr>
        <w:tabs>
          <w:tab w:val="num" w:pos="6480"/>
        </w:tabs>
        <w:ind w:left="6480" w:hanging="360"/>
      </w:pPr>
      <w:rPr>
        <w:rFonts w:ascii="Wingdings" w:hAnsi="Wingdings" w:hint="default"/>
      </w:rPr>
    </w:lvl>
    <w:lvl w:ilvl="6" w:tplc="04160001" w:tentative="1">
      <w:start w:val="1"/>
      <w:numFmt w:val="bullet"/>
      <w:lvlText w:val=""/>
      <w:lvlJc w:val="left"/>
      <w:pPr>
        <w:tabs>
          <w:tab w:val="num" w:pos="7200"/>
        </w:tabs>
        <w:ind w:left="7200" w:hanging="360"/>
      </w:pPr>
      <w:rPr>
        <w:rFonts w:ascii="Symbol" w:hAnsi="Symbol" w:hint="default"/>
      </w:rPr>
    </w:lvl>
    <w:lvl w:ilvl="7" w:tplc="04160003" w:tentative="1">
      <w:start w:val="1"/>
      <w:numFmt w:val="bullet"/>
      <w:lvlText w:val="o"/>
      <w:lvlJc w:val="left"/>
      <w:pPr>
        <w:tabs>
          <w:tab w:val="num" w:pos="7920"/>
        </w:tabs>
        <w:ind w:left="7920" w:hanging="360"/>
      </w:pPr>
      <w:rPr>
        <w:rFonts w:ascii="Courier New" w:hAnsi="Courier New" w:hint="default"/>
      </w:rPr>
    </w:lvl>
    <w:lvl w:ilvl="8" w:tplc="04160005" w:tentative="1">
      <w:start w:val="1"/>
      <w:numFmt w:val="bullet"/>
      <w:lvlText w:val=""/>
      <w:lvlJc w:val="left"/>
      <w:pPr>
        <w:tabs>
          <w:tab w:val="num" w:pos="8640"/>
        </w:tabs>
        <w:ind w:left="8640" w:hanging="360"/>
      </w:pPr>
      <w:rPr>
        <w:rFonts w:ascii="Wingdings" w:hAnsi="Wingdings" w:hint="default"/>
      </w:rPr>
    </w:lvl>
  </w:abstractNum>
  <w:abstractNum w:abstractNumId="41">
    <w:nsid w:val="6D4E1D30"/>
    <w:multiLevelType w:val="hybridMultilevel"/>
    <w:tmpl w:val="A690890C"/>
    <w:lvl w:ilvl="0" w:tplc="5178D94E">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6E7C554C"/>
    <w:multiLevelType w:val="hybridMultilevel"/>
    <w:tmpl w:val="0D8C259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43">
    <w:nsid w:val="6FD05476"/>
    <w:multiLevelType w:val="hybridMultilevel"/>
    <w:tmpl w:val="15C80954"/>
    <w:lvl w:ilvl="0" w:tplc="0416000F">
      <w:start w:val="1"/>
      <w:numFmt w:val="decimal"/>
      <w:lvlText w:val="%1."/>
      <w:lvlJc w:val="left"/>
      <w:pPr>
        <w:tabs>
          <w:tab w:val="num" w:pos="360"/>
        </w:tabs>
        <w:ind w:left="360" w:hanging="360"/>
      </w:pPr>
      <w:rPr>
        <w:rFonts w:cs="Times New Roman"/>
      </w:rPr>
    </w:lvl>
    <w:lvl w:ilvl="1" w:tplc="04160019" w:tentative="1">
      <w:start w:val="1"/>
      <w:numFmt w:val="lowerLetter"/>
      <w:lvlText w:val="%2."/>
      <w:lvlJc w:val="left"/>
      <w:pPr>
        <w:tabs>
          <w:tab w:val="num" w:pos="1080"/>
        </w:tabs>
        <w:ind w:left="1080" w:hanging="360"/>
      </w:pPr>
      <w:rPr>
        <w:rFonts w:cs="Times New Roman"/>
      </w:rPr>
    </w:lvl>
    <w:lvl w:ilvl="2" w:tplc="0416001B" w:tentative="1">
      <w:start w:val="1"/>
      <w:numFmt w:val="lowerRoman"/>
      <w:lvlText w:val="%3."/>
      <w:lvlJc w:val="right"/>
      <w:pPr>
        <w:tabs>
          <w:tab w:val="num" w:pos="1800"/>
        </w:tabs>
        <w:ind w:left="1800" w:hanging="180"/>
      </w:pPr>
      <w:rPr>
        <w:rFonts w:cs="Times New Roman"/>
      </w:rPr>
    </w:lvl>
    <w:lvl w:ilvl="3" w:tplc="0416000F" w:tentative="1">
      <w:start w:val="1"/>
      <w:numFmt w:val="decimal"/>
      <w:lvlText w:val="%4."/>
      <w:lvlJc w:val="left"/>
      <w:pPr>
        <w:tabs>
          <w:tab w:val="num" w:pos="2520"/>
        </w:tabs>
        <w:ind w:left="2520" w:hanging="360"/>
      </w:pPr>
      <w:rPr>
        <w:rFonts w:cs="Times New Roman"/>
      </w:rPr>
    </w:lvl>
    <w:lvl w:ilvl="4" w:tplc="04160019" w:tentative="1">
      <w:start w:val="1"/>
      <w:numFmt w:val="lowerLetter"/>
      <w:lvlText w:val="%5."/>
      <w:lvlJc w:val="left"/>
      <w:pPr>
        <w:tabs>
          <w:tab w:val="num" w:pos="3240"/>
        </w:tabs>
        <w:ind w:left="3240" w:hanging="360"/>
      </w:pPr>
      <w:rPr>
        <w:rFonts w:cs="Times New Roman"/>
      </w:rPr>
    </w:lvl>
    <w:lvl w:ilvl="5" w:tplc="0416001B" w:tentative="1">
      <w:start w:val="1"/>
      <w:numFmt w:val="lowerRoman"/>
      <w:lvlText w:val="%6."/>
      <w:lvlJc w:val="right"/>
      <w:pPr>
        <w:tabs>
          <w:tab w:val="num" w:pos="3960"/>
        </w:tabs>
        <w:ind w:left="3960" w:hanging="180"/>
      </w:pPr>
      <w:rPr>
        <w:rFonts w:cs="Times New Roman"/>
      </w:rPr>
    </w:lvl>
    <w:lvl w:ilvl="6" w:tplc="0416000F" w:tentative="1">
      <w:start w:val="1"/>
      <w:numFmt w:val="decimal"/>
      <w:lvlText w:val="%7."/>
      <w:lvlJc w:val="left"/>
      <w:pPr>
        <w:tabs>
          <w:tab w:val="num" w:pos="4680"/>
        </w:tabs>
        <w:ind w:left="4680" w:hanging="360"/>
      </w:pPr>
      <w:rPr>
        <w:rFonts w:cs="Times New Roman"/>
      </w:rPr>
    </w:lvl>
    <w:lvl w:ilvl="7" w:tplc="04160019" w:tentative="1">
      <w:start w:val="1"/>
      <w:numFmt w:val="lowerLetter"/>
      <w:lvlText w:val="%8."/>
      <w:lvlJc w:val="left"/>
      <w:pPr>
        <w:tabs>
          <w:tab w:val="num" w:pos="5400"/>
        </w:tabs>
        <w:ind w:left="5400" w:hanging="360"/>
      </w:pPr>
      <w:rPr>
        <w:rFonts w:cs="Times New Roman"/>
      </w:rPr>
    </w:lvl>
    <w:lvl w:ilvl="8" w:tplc="0416001B" w:tentative="1">
      <w:start w:val="1"/>
      <w:numFmt w:val="lowerRoman"/>
      <w:lvlText w:val="%9."/>
      <w:lvlJc w:val="right"/>
      <w:pPr>
        <w:tabs>
          <w:tab w:val="num" w:pos="6120"/>
        </w:tabs>
        <w:ind w:left="6120" w:hanging="180"/>
      </w:pPr>
      <w:rPr>
        <w:rFonts w:cs="Times New Roman"/>
      </w:rPr>
    </w:lvl>
  </w:abstractNum>
  <w:abstractNum w:abstractNumId="44">
    <w:nsid w:val="717A2088"/>
    <w:multiLevelType w:val="hybridMultilevel"/>
    <w:tmpl w:val="0D62BE5C"/>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hint="default"/>
      </w:rPr>
    </w:lvl>
    <w:lvl w:ilvl="2" w:tplc="04160005">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45">
    <w:nsid w:val="7713756B"/>
    <w:multiLevelType w:val="hybridMultilevel"/>
    <w:tmpl w:val="5E08C81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0"/>
  </w:num>
  <w:num w:numId="3">
    <w:abstractNumId w:val="15"/>
  </w:num>
  <w:num w:numId="4">
    <w:abstractNumId w:val="36"/>
  </w:num>
  <w:num w:numId="5">
    <w:abstractNumId w:val="20"/>
  </w:num>
  <w:num w:numId="6">
    <w:abstractNumId w:val="43"/>
  </w:num>
  <w:num w:numId="7">
    <w:abstractNumId w:val="12"/>
  </w:num>
  <w:num w:numId="8">
    <w:abstractNumId w:val="34"/>
  </w:num>
  <w:num w:numId="9">
    <w:abstractNumId w:val="24"/>
  </w:num>
  <w:num w:numId="10">
    <w:abstractNumId w:val="21"/>
  </w:num>
  <w:num w:numId="11">
    <w:abstractNumId w:val="39"/>
  </w:num>
  <w:num w:numId="12">
    <w:abstractNumId w:val="38"/>
  </w:num>
  <w:num w:numId="13">
    <w:abstractNumId w:val="9"/>
  </w:num>
  <w:num w:numId="14">
    <w:abstractNumId w:val="4"/>
  </w:num>
  <w:num w:numId="15">
    <w:abstractNumId w:val="44"/>
  </w:num>
  <w:num w:numId="16">
    <w:abstractNumId w:val="14"/>
  </w:num>
  <w:num w:numId="17">
    <w:abstractNumId w:val="31"/>
  </w:num>
  <w:num w:numId="18">
    <w:abstractNumId w:val="2"/>
  </w:num>
  <w:num w:numId="19">
    <w:abstractNumId w:val="11"/>
  </w:num>
  <w:num w:numId="20">
    <w:abstractNumId w:val="40"/>
  </w:num>
  <w:num w:numId="21">
    <w:abstractNumId w:val="42"/>
  </w:num>
  <w:num w:numId="22">
    <w:abstractNumId w:val="23"/>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5"/>
  </w:num>
  <w:num w:numId="27">
    <w:abstractNumId w:val="45"/>
  </w:num>
  <w:num w:numId="28">
    <w:abstractNumId w:val="25"/>
  </w:num>
  <w:num w:numId="29">
    <w:abstractNumId w:val="28"/>
  </w:num>
  <w:num w:numId="30">
    <w:abstractNumId w:val="41"/>
  </w:num>
  <w:num w:numId="31">
    <w:abstractNumId w:val="35"/>
  </w:num>
  <w:num w:numId="32">
    <w:abstractNumId w:val="8"/>
  </w:num>
  <w:num w:numId="33">
    <w:abstractNumId w:val="3"/>
  </w:num>
  <w:num w:numId="34">
    <w:abstractNumId w:val="27"/>
  </w:num>
  <w:num w:numId="35">
    <w:abstractNumId w:val="29"/>
  </w:num>
  <w:num w:numId="36">
    <w:abstractNumId w:val="7"/>
  </w:num>
  <w:num w:numId="37">
    <w:abstractNumId w:val="1"/>
  </w:num>
  <w:num w:numId="38">
    <w:abstractNumId w:val="17"/>
  </w:num>
  <w:num w:numId="39">
    <w:abstractNumId w:val="30"/>
  </w:num>
  <w:num w:numId="40">
    <w:abstractNumId w:val="37"/>
  </w:num>
  <w:num w:numId="41">
    <w:abstractNumId w:val="13"/>
  </w:num>
  <w:num w:numId="42">
    <w:abstractNumId w:val="16"/>
  </w:num>
  <w:num w:numId="43">
    <w:abstractNumId w:val="32"/>
  </w:num>
  <w:num w:numId="44">
    <w:abstractNumId w:val="19"/>
  </w:num>
  <w:num w:numId="45">
    <w:abstractNumId w:val="26"/>
  </w:num>
  <w:num w:numId="46">
    <w:abstractNumId w:val="3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A29F1"/>
    <w:rsid w:val="00001B20"/>
    <w:rsid w:val="00002D60"/>
    <w:rsid w:val="00005CD4"/>
    <w:rsid w:val="0000716A"/>
    <w:rsid w:val="000111F6"/>
    <w:rsid w:val="000119B3"/>
    <w:rsid w:val="00011A3A"/>
    <w:rsid w:val="00014035"/>
    <w:rsid w:val="00016ACA"/>
    <w:rsid w:val="0002068B"/>
    <w:rsid w:val="00020A0D"/>
    <w:rsid w:val="00023800"/>
    <w:rsid w:val="00023D0A"/>
    <w:rsid w:val="00025789"/>
    <w:rsid w:val="00026F37"/>
    <w:rsid w:val="00030142"/>
    <w:rsid w:val="000339EB"/>
    <w:rsid w:val="00033B45"/>
    <w:rsid w:val="00033FA6"/>
    <w:rsid w:val="00034CB0"/>
    <w:rsid w:val="000408DB"/>
    <w:rsid w:val="000425DB"/>
    <w:rsid w:val="00043B76"/>
    <w:rsid w:val="00047D6D"/>
    <w:rsid w:val="0005102B"/>
    <w:rsid w:val="00052667"/>
    <w:rsid w:val="00057981"/>
    <w:rsid w:val="00062236"/>
    <w:rsid w:val="000624A9"/>
    <w:rsid w:val="0006327C"/>
    <w:rsid w:val="00063320"/>
    <w:rsid w:val="00065E97"/>
    <w:rsid w:val="000718DF"/>
    <w:rsid w:val="0007424A"/>
    <w:rsid w:val="000742A1"/>
    <w:rsid w:val="00074CB4"/>
    <w:rsid w:val="00075AD6"/>
    <w:rsid w:val="00075F45"/>
    <w:rsid w:val="00077261"/>
    <w:rsid w:val="00085C58"/>
    <w:rsid w:val="00090E34"/>
    <w:rsid w:val="00092FF2"/>
    <w:rsid w:val="00095B92"/>
    <w:rsid w:val="00096E8F"/>
    <w:rsid w:val="000A2DBE"/>
    <w:rsid w:val="000A30D1"/>
    <w:rsid w:val="000A51AC"/>
    <w:rsid w:val="000A5878"/>
    <w:rsid w:val="000A60CC"/>
    <w:rsid w:val="000B206F"/>
    <w:rsid w:val="000B3976"/>
    <w:rsid w:val="000B4422"/>
    <w:rsid w:val="000B458E"/>
    <w:rsid w:val="000B5690"/>
    <w:rsid w:val="000B5FA9"/>
    <w:rsid w:val="000B66C2"/>
    <w:rsid w:val="000B74F7"/>
    <w:rsid w:val="000C1D0F"/>
    <w:rsid w:val="000C5EB1"/>
    <w:rsid w:val="000C6D8D"/>
    <w:rsid w:val="000C7753"/>
    <w:rsid w:val="000D0995"/>
    <w:rsid w:val="000D29E9"/>
    <w:rsid w:val="000E3473"/>
    <w:rsid w:val="000E4113"/>
    <w:rsid w:val="000E5668"/>
    <w:rsid w:val="000E61E4"/>
    <w:rsid w:val="000E6CEA"/>
    <w:rsid w:val="000F0195"/>
    <w:rsid w:val="000F01B0"/>
    <w:rsid w:val="000F25C4"/>
    <w:rsid w:val="000F3876"/>
    <w:rsid w:val="000F4B3C"/>
    <w:rsid w:val="000F5D38"/>
    <w:rsid w:val="000F7F7E"/>
    <w:rsid w:val="00100949"/>
    <w:rsid w:val="0010198B"/>
    <w:rsid w:val="00102E3C"/>
    <w:rsid w:val="00107798"/>
    <w:rsid w:val="00107843"/>
    <w:rsid w:val="001104DE"/>
    <w:rsid w:val="00111D11"/>
    <w:rsid w:val="00111FA2"/>
    <w:rsid w:val="00112EFC"/>
    <w:rsid w:val="00116B72"/>
    <w:rsid w:val="00120D7F"/>
    <w:rsid w:val="0012448A"/>
    <w:rsid w:val="00130BF4"/>
    <w:rsid w:val="0013234C"/>
    <w:rsid w:val="00133562"/>
    <w:rsid w:val="00134664"/>
    <w:rsid w:val="00134801"/>
    <w:rsid w:val="00134EA4"/>
    <w:rsid w:val="00154A64"/>
    <w:rsid w:val="0015504D"/>
    <w:rsid w:val="00155152"/>
    <w:rsid w:val="00155485"/>
    <w:rsid w:val="00155AF9"/>
    <w:rsid w:val="0015625A"/>
    <w:rsid w:val="00156A85"/>
    <w:rsid w:val="00161746"/>
    <w:rsid w:val="001625D5"/>
    <w:rsid w:val="0016673B"/>
    <w:rsid w:val="00170678"/>
    <w:rsid w:val="00176665"/>
    <w:rsid w:val="00176B48"/>
    <w:rsid w:val="001776B5"/>
    <w:rsid w:val="0018054E"/>
    <w:rsid w:val="0018172E"/>
    <w:rsid w:val="001826EF"/>
    <w:rsid w:val="00186729"/>
    <w:rsid w:val="0018798B"/>
    <w:rsid w:val="00190B56"/>
    <w:rsid w:val="0019415F"/>
    <w:rsid w:val="00195723"/>
    <w:rsid w:val="001967A0"/>
    <w:rsid w:val="001B744E"/>
    <w:rsid w:val="001C0FEA"/>
    <w:rsid w:val="001C3A9A"/>
    <w:rsid w:val="001D0389"/>
    <w:rsid w:val="001D0F63"/>
    <w:rsid w:val="001D24B2"/>
    <w:rsid w:val="001D3A86"/>
    <w:rsid w:val="001D55EF"/>
    <w:rsid w:val="001D5FD3"/>
    <w:rsid w:val="001E5B29"/>
    <w:rsid w:val="001E7285"/>
    <w:rsid w:val="001E7D53"/>
    <w:rsid w:val="001F1D50"/>
    <w:rsid w:val="001F34B9"/>
    <w:rsid w:val="001F36C6"/>
    <w:rsid w:val="001F3BBE"/>
    <w:rsid w:val="001F4ADC"/>
    <w:rsid w:val="001F53B7"/>
    <w:rsid w:val="001F64EB"/>
    <w:rsid w:val="001F770C"/>
    <w:rsid w:val="00203CBB"/>
    <w:rsid w:val="00207130"/>
    <w:rsid w:val="002117FD"/>
    <w:rsid w:val="002128F9"/>
    <w:rsid w:val="00215804"/>
    <w:rsid w:val="00216BD7"/>
    <w:rsid w:val="0022479C"/>
    <w:rsid w:val="00225398"/>
    <w:rsid w:val="00227E41"/>
    <w:rsid w:val="00232E19"/>
    <w:rsid w:val="0023440C"/>
    <w:rsid w:val="00234498"/>
    <w:rsid w:val="002369D3"/>
    <w:rsid w:val="0023793F"/>
    <w:rsid w:val="00237D06"/>
    <w:rsid w:val="002420A0"/>
    <w:rsid w:val="00242A3C"/>
    <w:rsid w:val="00242FDD"/>
    <w:rsid w:val="00245221"/>
    <w:rsid w:val="00245BAD"/>
    <w:rsid w:val="0025354A"/>
    <w:rsid w:val="00254241"/>
    <w:rsid w:val="002552D5"/>
    <w:rsid w:val="002609F8"/>
    <w:rsid w:val="00263DF6"/>
    <w:rsid w:val="00266541"/>
    <w:rsid w:val="0026759F"/>
    <w:rsid w:val="00270B92"/>
    <w:rsid w:val="00271A13"/>
    <w:rsid w:val="00271B85"/>
    <w:rsid w:val="00271FB7"/>
    <w:rsid w:val="00274045"/>
    <w:rsid w:val="002743D3"/>
    <w:rsid w:val="002814AB"/>
    <w:rsid w:val="00285AEC"/>
    <w:rsid w:val="00285C4C"/>
    <w:rsid w:val="002867D4"/>
    <w:rsid w:val="00290D93"/>
    <w:rsid w:val="00292871"/>
    <w:rsid w:val="00293543"/>
    <w:rsid w:val="00295FF7"/>
    <w:rsid w:val="00296253"/>
    <w:rsid w:val="002A37A9"/>
    <w:rsid w:val="002A3D6C"/>
    <w:rsid w:val="002A489D"/>
    <w:rsid w:val="002A493C"/>
    <w:rsid w:val="002A4DAE"/>
    <w:rsid w:val="002A5A05"/>
    <w:rsid w:val="002B1A0A"/>
    <w:rsid w:val="002B78BF"/>
    <w:rsid w:val="002C1789"/>
    <w:rsid w:val="002C2B68"/>
    <w:rsid w:val="002C7386"/>
    <w:rsid w:val="002C7CDA"/>
    <w:rsid w:val="002D07E2"/>
    <w:rsid w:val="002D0D9D"/>
    <w:rsid w:val="002D0FFA"/>
    <w:rsid w:val="002D2F9A"/>
    <w:rsid w:val="002D36B7"/>
    <w:rsid w:val="002D3A39"/>
    <w:rsid w:val="002D3C52"/>
    <w:rsid w:val="002D69A4"/>
    <w:rsid w:val="002E28B9"/>
    <w:rsid w:val="002E294F"/>
    <w:rsid w:val="002E2EC5"/>
    <w:rsid w:val="002E5966"/>
    <w:rsid w:val="002E6A5F"/>
    <w:rsid w:val="002E73E1"/>
    <w:rsid w:val="002F2F90"/>
    <w:rsid w:val="002F64E0"/>
    <w:rsid w:val="003007BC"/>
    <w:rsid w:val="00301702"/>
    <w:rsid w:val="00301E5B"/>
    <w:rsid w:val="003026BA"/>
    <w:rsid w:val="00303590"/>
    <w:rsid w:val="00304F50"/>
    <w:rsid w:val="00306C3B"/>
    <w:rsid w:val="00310E23"/>
    <w:rsid w:val="00312383"/>
    <w:rsid w:val="00313C02"/>
    <w:rsid w:val="0031420D"/>
    <w:rsid w:val="00314B6A"/>
    <w:rsid w:val="00315652"/>
    <w:rsid w:val="00321262"/>
    <w:rsid w:val="00321FF4"/>
    <w:rsid w:val="00324DF4"/>
    <w:rsid w:val="0032615C"/>
    <w:rsid w:val="003342E6"/>
    <w:rsid w:val="00343E85"/>
    <w:rsid w:val="0034692E"/>
    <w:rsid w:val="00346E2C"/>
    <w:rsid w:val="003514B3"/>
    <w:rsid w:val="00352574"/>
    <w:rsid w:val="00355E58"/>
    <w:rsid w:val="0035789E"/>
    <w:rsid w:val="00360B96"/>
    <w:rsid w:val="00362927"/>
    <w:rsid w:val="003647E5"/>
    <w:rsid w:val="0036483C"/>
    <w:rsid w:val="00370AA5"/>
    <w:rsid w:val="003735EF"/>
    <w:rsid w:val="003753C5"/>
    <w:rsid w:val="00375CE0"/>
    <w:rsid w:val="00375FF0"/>
    <w:rsid w:val="003814DB"/>
    <w:rsid w:val="00385FB7"/>
    <w:rsid w:val="003878F7"/>
    <w:rsid w:val="00390935"/>
    <w:rsid w:val="00392A11"/>
    <w:rsid w:val="00392D4C"/>
    <w:rsid w:val="003935D9"/>
    <w:rsid w:val="003938B1"/>
    <w:rsid w:val="00394D33"/>
    <w:rsid w:val="00395F0A"/>
    <w:rsid w:val="003976C3"/>
    <w:rsid w:val="003A031B"/>
    <w:rsid w:val="003A0999"/>
    <w:rsid w:val="003A10A7"/>
    <w:rsid w:val="003A29F1"/>
    <w:rsid w:val="003A2E8B"/>
    <w:rsid w:val="003B124F"/>
    <w:rsid w:val="003C0E76"/>
    <w:rsid w:val="003C2B66"/>
    <w:rsid w:val="003C3E5A"/>
    <w:rsid w:val="003C52BF"/>
    <w:rsid w:val="003C6159"/>
    <w:rsid w:val="003C7E6F"/>
    <w:rsid w:val="003D0015"/>
    <w:rsid w:val="003D4B3F"/>
    <w:rsid w:val="003D596E"/>
    <w:rsid w:val="003D5F2A"/>
    <w:rsid w:val="003D6623"/>
    <w:rsid w:val="003D6AE0"/>
    <w:rsid w:val="003E1A6B"/>
    <w:rsid w:val="003E1E16"/>
    <w:rsid w:val="003E65D7"/>
    <w:rsid w:val="003F3769"/>
    <w:rsid w:val="003F3A1A"/>
    <w:rsid w:val="003F4CD3"/>
    <w:rsid w:val="003F51EA"/>
    <w:rsid w:val="003F7367"/>
    <w:rsid w:val="004046F9"/>
    <w:rsid w:val="004069E5"/>
    <w:rsid w:val="00406C5E"/>
    <w:rsid w:val="0040743C"/>
    <w:rsid w:val="00407BCF"/>
    <w:rsid w:val="0041056A"/>
    <w:rsid w:val="00411C60"/>
    <w:rsid w:val="0041262B"/>
    <w:rsid w:val="004137E0"/>
    <w:rsid w:val="004150D4"/>
    <w:rsid w:val="00415F64"/>
    <w:rsid w:val="00421B06"/>
    <w:rsid w:val="00425CF6"/>
    <w:rsid w:val="00427853"/>
    <w:rsid w:val="00432241"/>
    <w:rsid w:val="004429EB"/>
    <w:rsid w:val="004454DC"/>
    <w:rsid w:val="004474E5"/>
    <w:rsid w:val="004602E7"/>
    <w:rsid w:val="00460E14"/>
    <w:rsid w:val="00462052"/>
    <w:rsid w:val="00462254"/>
    <w:rsid w:val="0046284F"/>
    <w:rsid w:val="00462F1A"/>
    <w:rsid w:val="004662D1"/>
    <w:rsid w:val="004663C3"/>
    <w:rsid w:val="00466BB1"/>
    <w:rsid w:val="0046744E"/>
    <w:rsid w:val="004713B8"/>
    <w:rsid w:val="004748E1"/>
    <w:rsid w:val="00475930"/>
    <w:rsid w:val="00481037"/>
    <w:rsid w:val="0048184D"/>
    <w:rsid w:val="004838F3"/>
    <w:rsid w:val="004848D8"/>
    <w:rsid w:val="00484E09"/>
    <w:rsid w:val="00485E88"/>
    <w:rsid w:val="00495B6C"/>
    <w:rsid w:val="0049781C"/>
    <w:rsid w:val="004A0DF3"/>
    <w:rsid w:val="004A5B23"/>
    <w:rsid w:val="004B2235"/>
    <w:rsid w:val="004B4CB8"/>
    <w:rsid w:val="004B6EE3"/>
    <w:rsid w:val="004B7C78"/>
    <w:rsid w:val="004C20D4"/>
    <w:rsid w:val="004C23C5"/>
    <w:rsid w:val="004C2A8E"/>
    <w:rsid w:val="004C3E37"/>
    <w:rsid w:val="004C5A88"/>
    <w:rsid w:val="004C5CED"/>
    <w:rsid w:val="004D06BD"/>
    <w:rsid w:val="004D1F01"/>
    <w:rsid w:val="004D3EF6"/>
    <w:rsid w:val="004D479A"/>
    <w:rsid w:val="004D484C"/>
    <w:rsid w:val="004D681A"/>
    <w:rsid w:val="004D72B7"/>
    <w:rsid w:val="004D77D6"/>
    <w:rsid w:val="004E146B"/>
    <w:rsid w:val="004E433D"/>
    <w:rsid w:val="004F355F"/>
    <w:rsid w:val="004F5A29"/>
    <w:rsid w:val="004F73A2"/>
    <w:rsid w:val="004F7A14"/>
    <w:rsid w:val="005003B0"/>
    <w:rsid w:val="00504061"/>
    <w:rsid w:val="005047FB"/>
    <w:rsid w:val="0050515B"/>
    <w:rsid w:val="00507162"/>
    <w:rsid w:val="00507568"/>
    <w:rsid w:val="005077FF"/>
    <w:rsid w:val="00511449"/>
    <w:rsid w:val="00512CFC"/>
    <w:rsid w:val="00514BD6"/>
    <w:rsid w:val="00517854"/>
    <w:rsid w:val="005205DF"/>
    <w:rsid w:val="00520752"/>
    <w:rsid w:val="00520A18"/>
    <w:rsid w:val="00524239"/>
    <w:rsid w:val="00525158"/>
    <w:rsid w:val="00533434"/>
    <w:rsid w:val="00533709"/>
    <w:rsid w:val="005342FA"/>
    <w:rsid w:val="00536B8D"/>
    <w:rsid w:val="0054459F"/>
    <w:rsid w:val="0054470E"/>
    <w:rsid w:val="00550E13"/>
    <w:rsid w:val="00551A51"/>
    <w:rsid w:val="005529EC"/>
    <w:rsid w:val="00553946"/>
    <w:rsid w:val="00562757"/>
    <w:rsid w:val="00563CCF"/>
    <w:rsid w:val="00565A80"/>
    <w:rsid w:val="00566DA7"/>
    <w:rsid w:val="005728F6"/>
    <w:rsid w:val="00580FAD"/>
    <w:rsid w:val="005838DE"/>
    <w:rsid w:val="00586977"/>
    <w:rsid w:val="00591325"/>
    <w:rsid w:val="0059362C"/>
    <w:rsid w:val="00594103"/>
    <w:rsid w:val="00595535"/>
    <w:rsid w:val="00597006"/>
    <w:rsid w:val="005976A3"/>
    <w:rsid w:val="005A5984"/>
    <w:rsid w:val="005B56C8"/>
    <w:rsid w:val="005B57DE"/>
    <w:rsid w:val="005B5AF7"/>
    <w:rsid w:val="005B5C2A"/>
    <w:rsid w:val="005B5C5F"/>
    <w:rsid w:val="005B65F8"/>
    <w:rsid w:val="005B7EC3"/>
    <w:rsid w:val="005C23C6"/>
    <w:rsid w:val="005C2ABC"/>
    <w:rsid w:val="005C53BE"/>
    <w:rsid w:val="005C759A"/>
    <w:rsid w:val="005D1858"/>
    <w:rsid w:val="005D18EF"/>
    <w:rsid w:val="005E1FC2"/>
    <w:rsid w:val="005E211D"/>
    <w:rsid w:val="005E2F8C"/>
    <w:rsid w:val="005E4082"/>
    <w:rsid w:val="005E57D7"/>
    <w:rsid w:val="005F10E3"/>
    <w:rsid w:val="005F1EC1"/>
    <w:rsid w:val="006011B9"/>
    <w:rsid w:val="0060216A"/>
    <w:rsid w:val="00603A73"/>
    <w:rsid w:val="00603F7B"/>
    <w:rsid w:val="00610B3D"/>
    <w:rsid w:val="00610B7E"/>
    <w:rsid w:val="00614377"/>
    <w:rsid w:val="0061447C"/>
    <w:rsid w:val="00614B88"/>
    <w:rsid w:val="0062407B"/>
    <w:rsid w:val="00625DD1"/>
    <w:rsid w:val="006432C3"/>
    <w:rsid w:val="00645DE2"/>
    <w:rsid w:val="0065002A"/>
    <w:rsid w:val="006504FA"/>
    <w:rsid w:val="00652F0D"/>
    <w:rsid w:val="006538E2"/>
    <w:rsid w:val="0065593F"/>
    <w:rsid w:val="0065695B"/>
    <w:rsid w:val="00666B82"/>
    <w:rsid w:val="006675D3"/>
    <w:rsid w:val="006740BF"/>
    <w:rsid w:val="00674551"/>
    <w:rsid w:val="00676DC7"/>
    <w:rsid w:val="006862DB"/>
    <w:rsid w:val="00687C7B"/>
    <w:rsid w:val="006919C9"/>
    <w:rsid w:val="00691D6D"/>
    <w:rsid w:val="006A2A01"/>
    <w:rsid w:val="006B452A"/>
    <w:rsid w:val="006B4D0C"/>
    <w:rsid w:val="006B5723"/>
    <w:rsid w:val="006C1E49"/>
    <w:rsid w:val="006C2479"/>
    <w:rsid w:val="006C43F7"/>
    <w:rsid w:val="006E1FCB"/>
    <w:rsid w:val="006E2C4F"/>
    <w:rsid w:val="006E2F17"/>
    <w:rsid w:val="006E709B"/>
    <w:rsid w:val="006E7B55"/>
    <w:rsid w:val="006F0842"/>
    <w:rsid w:val="006F13AB"/>
    <w:rsid w:val="006F1417"/>
    <w:rsid w:val="006F3399"/>
    <w:rsid w:val="006F61F8"/>
    <w:rsid w:val="00701417"/>
    <w:rsid w:val="00703B21"/>
    <w:rsid w:val="00703C26"/>
    <w:rsid w:val="007044C8"/>
    <w:rsid w:val="007069D1"/>
    <w:rsid w:val="007077A7"/>
    <w:rsid w:val="00707850"/>
    <w:rsid w:val="00710567"/>
    <w:rsid w:val="00711B32"/>
    <w:rsid w:val="00713A58"/>
    <w:rsid w:val="00715235"/>
    <w:rsid w:val="00716B52"/>
    <w:rsid w:val="0072187F"/>
    <w:rsid w:val="00723253"/>
    <w:rsid w:val="00725A0D"/>
    <w:rsid w:val="00731672"/>
    <w:rsid w:val="00732BAF"/>
    <w:rsid w:val="0073442D"/>
    <w:rsid w:val="00734F41"/>
    <w:rsid w:val="00736B62"/>
    <w:rsid w:val="00736D34"/>
    <w:rsid w:val="00737576"/>
    <w:rsid w:val="00737BCC"/>
    <w:rsid w:val="007400F0"/>
    <w:rsid w:val="00741B99"/>
    <w:rsid w:val="0074362D"/>
    <w:rsid w:val="00744D00"/>
    <w:rsid w:val="0074523A"/>
    <w:rsid w:val="007472E9"/>
    <w:rsid w:val="00752424"/>
    <w:rsid w:val="00754EA4"/>
    <w:rsid w:val="00755311"/>
    <w:rsid w:val="007565D7"/>
    <w:rsid w:val="0076025F"/>
    <w:rsid w:val="0076149A"/>
    <w:rsid w:val="00762321"/>
    <w:rsid w:val="007634EE"/>
    <w:rsid w:val="00765193"/>
    <w:rsid w:val="00766BD5"/>
    <w:rsid w:val="00772978"/>
    <w:rsid w:val="0077376A"/>
    <w:rsid w:val="00776469"/>
    <w:rsid w:val="00786918"/>
    <w:rsid w:val="00792AF6"/>
    <w:rsid w:val="00793B84"/>
    <w:rsid w:val="00793D6C"/>
    <w:rsid w:val="007974B6"/>
    <w:rsid w:val="0079782D"/>
    <w:rsid w:val="007A00C4"/>
    <w:rsid w:val="007A0632"/>
    <w:rsid w:val="007A2713"/>
    <w:rsid w:val="007A5C14"/>
    <w:rsid w:val="007A7128"/>
    <w:rsid w:val="007B0ED3"/>
    <w:rsid w:val="007B1491"/>
    <w:rsid w:val="007B1AD5"/>
    <w:rsid w:val="007B3B6D"/>
    <w:rsid w:val="007B5D5D"/>
    <w:rsid w:val="007B744D"/>
    <w:rsid w:val="007B769E"/>
    <w:rsid w:val="007C09C7"/>
    <w:rsid w:val="007C23B0"/>
    <w:rsid w:val="007C3C15"/>
    <w:rsid w:val="007C6825"/>
    <w:rsid w:val="007C6A63"/>
    <w:rsid w:val="007C7C12"/>
    <w:rsid w:val="007D0756"/>
    <w:rsid w:val="007D4CB4"/>
    <w:rsid w:val="007D5525"/>
    <w:rsid w:val="007E4CA4"/>
    <w:rsid w:val="007E4E97"/>
    <w:rsid w:val="007E71B4"/>
    <w:rsid w:val="007F1045"/>
    <w:rsid w:val="008017EC"/>
    <w:rsid w:val="0080382D"/>
    <w:rsid w:val="008110AC"/>
    <w:rsid w:val="008125D7"/>
    <w:rsid w:val="00813102"/>
    <w:rsid w:val="008140EF"/>
    <w:rsid w:val="00817C75"/>
    <w:rsid w:val="00823133"/>
    <w:rsid w:val="00824444"/>
    <w:rsid w:val="00827879"/>
    <w:rsid w:val="00830701"/>
    <w:rsid w:val="00830BD5"/>
    <w:rsid w:val="00830DE4"/>
    <w:rsid w:val="00832F35"/>
    <w:rsid w:val="00836148"/>
    <w:rsid w:val="00836EA4"/>
    <w:rsid w:val="00841321"/>
    <w:rsid w:val="00854EA4"/>
    <w:rsid w:val="008573CA"/>
    <w:rsid w:val="00862B7C"/>
    <w:rsid w:val="00865547"/>
    <w:rsid w:val="008665A6"/>
    <w:rsid w:val="008670D4"/>
    <w:rsid w:val="00870065"/>
    <w:rsid w:val="00871286"/>
    <w:rsid w:val="0087218B"/>
    <w:rsid w:val="0087493D"/>
    <w:rsid w:val="00875148"/>
    <w:rsid w:val="0087702B"/>
    <w:rsid w:val="00883CB7"/>
    <w:rsid w:val="00886CF7"/>
    <w:rsid w:val="00890929"/>
    <w:rsid w:val="0089266A"/>
    <w:rsid w:val="0089306D"/>
    <w:rsid w:val="008941BE"/>
    <w:rsid w:val="008A1117"/>
    <w:rsid w:val="008B3FE1"/>
    <w:rsid w:val="008B4D8E"/>
    <w:rsid w:val="008B6165"/>
    <w:rsid w:val="008C5990"/>
    <w:rsid w:val="008C696C"/>
    <w:rsid w:val="008C7DB4"/>
    <w:rsid w:val="008D111F"/>
    <w:rsid w:val="008D53D2"/>
    <w:rsid w:val="008D5D89"/>
    <w:rsid w:val="008D7370"/>
    <w:rsid w:val="008E04FA"/>
    <w:rsid w:val="008E31C4"/>
    <w:rsid w:val="008E6D40"/>
    <w:rsid w:val="008E74C4"/>
    <w:rsid w:val="008F0069"/>
    <w:rsid w:val="008F42D5"/>
    <w:rsid w:val="008F548F"/>
    <w:rsid w:val="008F5D03"/>
    <w:rsid w:val="009056E9"/>
    <w:rsid w:val="00905D43"/>
    <w:rsid w:val="009073BD"/>
    <w:rsid w:val="00912FD6"/>
    <w:rsid w:val="00913924"/>
    <w:rsid w:val="00915B58"/>
    <w:rsid w:val="0092036A"/>
    <w:rsid w:val="009207B5"/>
    <w:rsid w:val="009271AA"/>
    <w:rsid w:val="00927DE3"/>
    <w:rsid w:val="00933E88"/>
    <w:rsid w:val="00935C2B"/>
    <w:rsid w:val="00936174"/>
    <w:rsid w:val="00940DC6"/>
    <w:rsid w:val="0094354E"/>
    <w:rsid w:val="00951F41"/>
    <w:rsid w:val="00952615"/>
    <w:rsid w:val="009540DC"/>
    <w:rsid w:val="00954189"/>
    <w:rsid w:val="00960881"/>
    <w:rsid w:val="009610A6"/>
    <w:rsid w:val="00961437"/>
    <w:rsid w:val="00963850"/>
    <w:rsid w:val="009646D5"/>
    <w:rsid w:val="00965E63"/>
    <w:rsid w:val="00967685"/>
    <w:rsid w:val="00970784"/>
    <w:rsid w:val="00970806"/>
    <w:rsid w:val="009742FB"/>
    <w:rsid w:val="00974529"/>
    <w:rsid w:val="00976443"/>
    <w:rsid w:val="00977667"/>
    <w:rsid w:val="00977A2B"/>
    <w:rsid w:val="009812EF"/>
    <w:rsid w:val="009844E0"/>
    <w:rsid w:val="00985A93"/>
    <w:rsid w:val="00987E43"/>
    <w:rsid w:val="00990122"/>
    <w:rsid w:val="00990DFB"/>
    <w:rsid w:val="00991CB1"/>
    <w:rsid w:val="00991FFE"/>
    <w:rsid w:val="0099463C"/>
    <w:rsid w:val="00994D77"/>
    <w:rsid w:val="00996E98"/>
    <w:rsid w:val="009B02FE"/>
    <w:rsid w:val="009B451E"/>
    <w:rsid w:val="009C0CFF"/>
    <w:rsid w:val="009C2CEB"/>
    <w:rsid w:val="009D0684"/>
    <w:rsid w:val="009D6653"/>
    <w:rsid w:val="009D6BA7"/>
    <w:rsid w:val="009E3C95"/>
    <w:rsid w:val="009F2E14"/>
    <w:rsid w:val="009F5AA5"/>
    <w:rsid w:val="00A00118"/>
    <w:rsid w:val="00A017B4"/>
    <w:rsid w:val="00A035DD"/>
    <w:rsid w:val="00A05703"/>
    <w:rsid w:val="00A060C8"/>
    <w:rsid w:val="00A11C87"/>
    <w:rsid w:val="00A14994"/>
    <w:rsid w:val="00A16D04"/>
    <w:rsid w:val="00A178C1"/>
    <w:rsid w:val="00A17B35"/>
    <w:rsid w:val="00A203A1"/>
    <w:rsid w:val="00A21164"/>
    <w:rsid w:val="00A21EA2"/>
    <w:rsid w:val="00A235E5"/>
    <w:rsid w:val="00A33BD2"/>
    <w:rsid w:val="00A3631C"/>
    <w:rsid w:val="00A36F80"/>
    <w:rsid w:val="00A47B45"/>
    <w:rsid w:val="00A504B8"/>
    <w:rsid w:val="00A50F02"/>
    <w:rsid w:val="00A52738"/>
    <w:rsid w:val="00A543D3"/>
    <w:rsid w:val="00A569C8"/>
    <w:rsid w:val="00A56E9F"/>
    <w:rsid w:val="00A6089A"/>
    <w:rsid w:val="00A6152F"/>
    <w:rsid w:val="00A61BBE"/>
    <w:rsid w:val="00A63569"/>
    <w:rsid w:val="00A64519"/>
    <w:rsid w:val="00A66899"/>
    <w:rsid w:val="00A7024F"/>
    <w:rsid w:val="00A71F64"/>
    <w:rsid w:val="00A7235E"/>
    <w:rsid w:val="00A7369D"/>
    <w:rsid w:val="00A740B4"/>
    <w:rsid w:val="00A75621"/>
    <w:rsid w:val="00A757B8"/>
    <w:rsid w:val="00A827E2"/>
    <w:rsid w:val="00A82A7E"/>
    <w:rsid w:val="00A837DC"/>
    <w:rsid w:val="00A87728"/>
    <w:rsid w:val="00A910F9"/>
    <w:rsid w:val="00A91DC6"/>
    <w:rsid w:val="00A91F99"/>
    <w:rsid w:val="00A941BE"/>
    <w:rsid w:val="00A9451A"/>
    <w:rsid w:val="00AA31ED"/>
    <w:rsid w:val="00AA323C"/>
    <w:rsid w:val="00AA52F3"/>
    <w:rsid w:val="00AA5DC7"/>
    <w:rsid w:val="00AB4590"/>
    <w:rsid w:val="00AB67A7"/>
    <w:rsid w:val="00AB7DCE"/>
    <w:rsid w:val="00AC3425"/>
    <w:rsid w:val="00AC3DDC"/>
    <w:rsid w:val="00AD13A0"/>
    <w:rsid w:val="00AD1CD7"/>
    <w:rsid w:val="00AD20B9"/>
    <w:rsid w:val="00AD450E"/>
    <w:rsid w:val="00AD527E"/>
    <w:rsid w:val="00AD59B6"/>
    <w:rsid w:val="00AE290D"/>
    <w:rsid w:val="00AE45E8"/>
    <w:rsid w:val="00AF2A86"/>
    <w:rsid w:val="00AF4003"/>
    <w:rsid w:val="00AF6532"/>
    <w:rsid w:val="00AF6E5E"/>
    <w:rsid w:val="00AF7F8F"/>
    <w:rsid w:val="00B027CB"/>
    <w:rsid w:val="00B02BE8"/>
    <w:rsid w:val="00B05FC8"/>
    <w:rsid w:val="00B11C84"/>
    <w:rsid w:val="00B12EB4"/>
    <w:rsid w:val="00B13D59"/>
    <w:rsid w:val="00B14A7A"/>
    <w:rsid w:val="00B17044"/>
    <w:rsid w:val="00B171CD"/>
    <w:rsid w:val="00B22B20"/>
    <w:rsid w:val="00B232EC"/>
    <w:rsid w:val="00B26273"/>
    <w:rsid w:val="00B26CF8"/>
    <w:rsid w:val="00B275F6"/>
    <w:rsid w:val="00B342E9"/>
    <w:rsid w:val="00B34DBD"/>
    <w:rsid w:val="00B34FA0"/>
    <w:rsid w:val="00B358E4"/>
    <w:rsid w:val="00B36A35"/>
    <w:rsid w:val="00B37E90"/>
    <w:rsid w:val="00B420A7"/>
    <w:rsid w:val="00B451B0"/>
    <w:rsid w:val="00B46CF8"/>
    <w:rsid w:val="00B51A23"/>
    <w:rsid w:val="00B5598E"/>
    <w:rsid w:val="00B562E1"/>
    <w:rsid w:val="00B56BEF"/>
    <w:rsid w:val="00B5758C"/>
    <w:rsid w:val="00B604B0"/>
    <w:rsid w:val="00B604DF"/>
    <w:rsid w:val="00B6253E"/>
    <w:rsid w:val="00B639D5"/>
    <w:rsid w:val="00B65ACA"/>
    <w:rsid w:val="00B676B1"/>
    <w:rsid w:val="00B71115"/>
    <w:rsid w:val="00B71670"/>
    <w:rsid w:val="00B718ED"/>
    <w:rsid w:val="00B749AE"/>
    <w:rsid w:val="00B84DBD"/>
    <w:rsid w:val="00B86F32"/>
    <w:rsid w:val="00B871AF"/>
    <w:rsid w:val="00B87E6C"/>
    <w:rsid w:val="00B92540"/>
    <w:rsid w:val="00B94AE9"/>
    <w:rsid w:val="00B97270"/>
    <w:rsid w:val="00B97651"/>
    <w:rsid w:val="00B978C8"/>
    <w:rsid w:val="00BA00BC"/>
    <w:rsid w:val="00BA6CC9"/>
    <w:rsid w:val="00BA6DDF"/>
    <w:rsid w:val="00BB189E"/>
    <w:rsid w:val="00BB2081"/>
    <w:rsid w:val="00BB4FC7"/>
    <w:rsid w:val="00BB542A"/>
    <w:rsid w:val="00BB74D3"/>
    <w:rsid w:val="00BD06A1"/>
    <w:rsid w:val="00BD0D7E"/>
    <w:rsid w:val="00BD11A1"/>
    <w:rsid w:val="00BD16C4"/>
    <w:rsid w:val="00BD1DF1"/>
    <w:rsid w:val="00BD389E"/>
    <w:rsid w:val="00BD4414"/>
    <w:rsid w:val="00BE1773"/>
    <w:rsid w:val="00BE1A1C"/>
    <w:rsid w:val="00BE1CD2"/>
    <w:rsid w:val="00BE1E09"/>
    <w:rsid w:val="00BE2A80"/>
    <w:rsid w:val="00BE31F3"/>
    <w:rsid w:val="00BF0AAB"/>
    <w:rsid w:val="00BF216B"/>
    <w:rsid w:val="00BF243E"/>
    <w:rsid w:val="00C00B8A"/>
    <w:rsid w:val="00C0154E"/>
    <w:rsid w:val="00C02839"/>
    <w:rsid w:val="00C03818"/>
    <w:rsid w:val="00C06858"/>
    <w:rsid w:val="00C06BDE"/>
    <w:rsid w:val="00C21A6F"/>
    <w:rsid w:val="00C25AFA"/>
    <w:rsid w:val="00C25D3F"/>
    <w:rsid w:val="00C30277"/>
    <w:rsid w:val="00C31143"/>
    <w:rsid w:val="00C31162"/>
    <w:rsid w:val="00C313B6"/>
    <w:rsid w:val="00C31446"/>
    <w:rsid w:val="00C3375E"/>
    <w:rsid w:val="00C34D98"/>
    <w:rsid w:val="00C35528"/>
    <w:rsid w:val="00C3621F"/>
    <w:rsid w:val="00C36FB2"/>
    <w:rsid w:val="00C449A0"/>
    <w:rsid w:val="00C468C7"/>
    <w:rsid w:val="00C475C9"/>
    <w:rsid w:val="00C47D5A"/>
    <w:rsid w:val="00C53E4B"/>
    <w:rsid w:val="00C55F51"/>
    <w:rsid w:val="00C57994"/>
    <w:rsid w:val="00C57C2E"/>
    <w:rsid w:val="00C60F0C"/>
    <w:rsid w:val="00C62494"/>
    <w:rsid w:val="00C65E4E"/>
    <w:rsid w:val="00C6618A"/>
    <w:rsid w:val="00C75E39"/>
    <w:rsid w:val="00C8363C"/>
    <w:rsid w:val="00C83B93"/>
    <w:rsid w:val="00C86DCE"/>
    <w:rsid w:val="00C9056D"/>
    <w:rsid w:val="00C93B4D"/>
    <w:rsid w:val="00CA1659"/>
    <w:rsid w:val="00CA3EC1"/>
    <w:rsid w:val="00CA4A3D"/>
    <w:rsid w:val="00CA5310"/>
    <w:rsid w:val="00CA7D1D"/>
    <w:rsid w:val="00CB1393"/>
    <w:rsid w:val="00CB1B89"/>
    <w:rsid w:val="00CB2FB9"/>
    <w:rsid w:val="00CB7054"/>
    <w:rsid w:val="00CB7DB2"/>
    <w:rsid w:val="00CC186B"/>
    <w:rsid w:val="00CC356D"/>
    <w:rsid w:val="00CC628B"/>
    <w:rsid w:val="00CD1DF4"/>
    <w:rsid w:val="00CE44B4"/>
    <w:rsid w:val="00CF2AC9"/>
    <w:rsid w:val="00CF360A"/>
    <w:rsid w:val="00D013E8"/>
    <w:rsid w:val="00D019BE"/>
    <w:rsid w:val="00D036A0"/>
    <w:rsid w:val="00D10EEF"/>
    <w:rsid w:val="00D1287F"/>
    <w:rsid w:val="00D131F2"/>
    <w:rsid w:val="00D1455B"/>
    <w:rsid w:val="00D15072"/>
    <w:rsid w:val="00D1558F"/>
    <w:rsid w:val="00D16DDA"/>
    <w:rsid w:val="00D20231"/>
    <w:rsid w:val="00D22EED"/>
    <w:rsid w:val="00D253D6"/>
    <w:rsid w:val="00D31268"/>
    <w:rsid w:val="00D33AED"/>
    <w:rsid w:val="00D340EF"/>
    <w:rsid w:val="00D357CD"/>
    <w:rsid w:val="00D401AD"/>
    <w:rsid w:val="00D43507"/>
    <w:rsid w:val="00D453FF"/>
    <w:rsid w:val="00D45750"/>
    <w:rsid w:val="00D45EB1"/>
    <w:rsid w:val="00D46F7A"/>
    <w:rsid w:val="00D515AB"/>
    <w:rsid w:val="00D51B34"/>
    <w:rsid w:val="00D60A47"/>
    <w:rsid w:val="00D60C2B"/>
    <w:rsid w:val="00D64577"/>
    <w:rsid w:val="00D64742"/>
    <w:rsid w:val="00D67D31"/>
    <w:rsid w:val="00D729CF"/>
    <w:rsid w:val="00D745E9"/>
    <w:rsid w:val="00D74DFC"/>
    <w:rsid w:val="00D7574A"/>
    <w:rsid w:val="00D82DF3"/>
    <w:rsid w:val="00D8427F"/>
    <w:rsid w:val="00D86DCA"/>
    <w:rsid w:val="00D90C24"/>
    <w:rsid w:val="00D93DBB"/>
    <w:rsid w:val="00D94953"/>
    <w:rsid w:val="00D9721C"/>
    <w:rsid w:val="00DA0FB6"/>
    <w:rsid w:val="00DA24A9"/>
    <w:rsid w:val="00DA4CC3"/>
    <w:rsid w:val="00DA6877"/>
    <w:rsid w:val="00DA73D1"/>
    <w:rsid w:val="00DB2ADC"/>
    <w:rsid w:val="00DB41DE"/>
    <w:rsid w:val="00DB51FF"/>
    <w:rsid w:val="00DB5999"/>
    <w:rsid w:val="00DC14D4"/>
    <w:rsid w:val="00DC2EAD"/>
    <w:rsid w:val="00DC340A"/>
    <w:rsid w:val="00DC5667"/>
    <w:rsid w:val="00DD1970"/>
    <w:rsid w:val="00DD743D"/>
    <w:rsid w:val="00DE104B"/>
    <w:rsid w:val="00DE31D7"/>
    <w:rsid w:val="00DE7021"/>
    <w:rsid w:val="00DE7252"/>
    <w:rsid w:val="00DF092E"/>
    <w:rsid w:val="00DF156B"/>
    <w:rsid w:val="00DF36C8"/>
    <w:rsid w:val="00DF36CC"/>
    <w:rsid w:val="00DF3B81"/>
    <w:rsid w:val="00DF4D9A"/>
    <w:rsid w:val="00DF57AA"/>
    <w:rsid w:val="00E00549"/>
    <w:rsid w:val="00E0054C"/>
    <w:rsid w:val="00E006B2"/>
    <w:rsid w:val="00E01607"/>
    <w:rsid w:val="00E0408D"/>
    <w:rsid w:val="00E0494C"/>
    <w:rsid w:val="00E060E1"/>
    <w:rsid w:val="00E061EF"/>
    <w:rsid w:val="00E1134B"/>
    <w:rsid w:val="00E174D1"/>
    <w:rsid w:val="00E1791F"/>
    <w:rsid w:val="00E2543B"/>
    <w:rsid w:val="00E2592F"/>
    <w:rsid w:val="00E3022E"/>
    <w:rsid w:val="00E31B86"/>
    <w:rsid w:val="00E3295F"/>
    <w:rsid w:val="00E34CC4"/>
    <w:rsid w:val="00E35D0E"/>
    <w:rsid w:val="00E36D54"/>
    <w:rsid w:val="00E41F2B"/>
    <w:rsid w:val="00E51217"/>
    <w:rsid w:val="00E52A49"/>
    <w:rsid w:val="00E5584C"/>
    <w:rsid w:val="00E62254"/>
    <w:rsid w:val="00E635A2"/>
    <w:rsid w:val="00E64729"/>
    <w:rsid w:val="00E73683"/>
    <w:rsid w:val="00E7459E"/>
    <w:rsid w:val="00E751F2"/>
    <w:rsid w:val="00E76C04"/>
    <w:rsid w:val="00E77B83"/>
    <w:rsid w:val="00E825E0"/>
    <w:rsid w:val="00E829D5"/>
    <w:rsid w:val="00E857C3"/>
    <w:rsid w:val="00E86BF7"/>
    <w:rsid w:val="00E87A12"/>
    <w:rsid w:val="00E9191F"/>
    <w:rsid w:val="00E95ABE"/>
    <w:rsid w:val="00E95E60"/>
    <w:rsid w:val="00E9713B"/>
    <w:rsid w:val="00EA21F6"/>
    <w:rsid w:val="00EA27C5"/>
    <w:rsid w:val="00EA2A0F"/>
    <w:rsid w:val="00EA3AAD"/>
    <w:rsid w:val="00EA538F"/>
    <w:rsid w:val="00EB03B6"/>
    <w:rsid w:val="00EB0455"/>
    <w:rsid w:val="00EB0A3F"/>
    <w:rsid w:val="00EB21EA"/>
    <w:rsid w:val="00EB2506"/>
    <w:rsid w:val="00EB7615"/>
    <w:rsid w:val="00EC0A20"/>
    <w:rsid w:val="00EC6D24"/>
    <w:rsid w:val="00ED1B21"/>
    <w:rsid w:val="00ED2325"/>
    <w:rsid w:val="00ED3A3F"/>
    <w:rsid w:val="00ED439D"/>
    <w:rsid w:val="00ED5B4E"/>
    <w:rsid w:val="00ED7FC3"/>
    <w:rsid w:val="00EE251C"/>
    <w:rsid w:val="00EE76B3"/>
    <w:rsid w:val="00EF2883"/>
    <w:rsid w:val="00EF4284"/>
    <w:rsid w:val="00EF4F69"/>
    <w:rsid w:val="00F00402"/>
    <w:rsid w:val="00F023D9"/>
    <w:rsid w:val="00F025FE"/>
    <w:rsid w:val="00F06D28"/>
    <w:rsid w:val="00F06E32"/>
    <w:rsid w:val="00F07841"/>
    <w:rsid w:val="00F110A0"/>
    <w:rsid w:val="00F115A0"/>
    <w:rsid w:val="00F120C2"/>
    <w:rsid w:val="00F132CD"/>
    <w:rsid w:val="00F1361E"/>
    <w:rsid w:val="00F17E54"/>
    <w:rsid w:val="00F215C1"/>
    <w:rsid w:val="00F255DF"/>
    <w:rsid w:val="00F25CB5"/>
    <w:rsid w:val="00F27E38"/>
    <w:rsid w:val="00F355CD"/>
    <w:rsid w:val="00F379EA"/>
    <w:rsid w:val="00F41E73"/>
    <w:rsid w:val="00F43753"/>
    <w:rsid w:val="00F44663"/>
    <w:rsid w:val="00F543D4"/>
    <w:rsid w:val="00F56109"/>
    <w:rsid w:val="00F56B86"/>
    <w:rsid w:val="00F57135"/>
    <w:rsid w:val="00F5724C"/>
    <w:rsid w:val="00F574A1"/>
    <w:rsid w:val="00F6479F"/>
    <w:rsid w:val="00F65E7A"/>
    <w:rsid w:val="00F6638C"/>
    <w:rsid w:val="00F715DB"/>
    <w:rsid w:val="00F76278"/>
    <w:rsid w:val="00F8004C"/>
    <w:rsid w:val="00F82747"/>
    <w:rsid w:val="00F83735"/>
    <w:rsid w:val="00F85B21"/>
    <w:rsid w:val="00F87061"/>
    <w:rsid w:val="00F9249A"/>
    <w:rsid w:val="00F937C5"/>
    <w:rsid w:val="00F94FE3"/>
    <w:rsid w:val="00F96D18"/>
    <w:rsid w:val="00FA0719"/>
    <w:rsid w:val="00FA0867"/>
    <w:rsid w:val="00FA6D41"/>
    <w:rsid w:val="00FA7B23"/>
    <w:rsid w:val="00FA7D9D"/>
    <w:rsid w:val="00FB28B8"/>
    <w:rsid w:val="00FB31E6"/>
    <w:rsid w:val="00FB47D1"/>
    <w:rsid w:val="00FB6741"/>
    <w:rsid w:val="00FC09DF"/>
    <w:rsid w:val="00FC21FC"/>
    <w:rsid w:val="00FC2C72"/>
    <w:rsid w:val="00FC47B9"/>
    <w:rsid w:val="00FC5D77"/>
    <w:rsid w:val="00FC747C"/>
    <w:rsid w:val="00FC748C"/>
    <w:rsid w:val="00FC7D7F"/>
    <w:rsid w:val="00FD0CD1"/>
    <w:rsid w:val="00FD141E"/>
    <w:rsid w:val="00FD1B9A"/>
    <w:rsid w:val="00FD2DDC"/>
    <w:rsid w:val="00FD5051"/>
    <w:rsid w:val="00FD507A"/>
    <w:rsid w:val="00FE000B"/>
    <w:rsid w:val="00FE1EDE"/>
    <w:rsid w:val="00FE32C4"/>
    <w:rsid w:val="00FE65F9"/>
    <w:rsid w:val="00FF03C0"/>
    <w:rsid w:val="00FF05FC"/>
    <w:rsid w:val="00FF0990"/>
    <w:rsid w:val="00FF62B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3C7E6F"/>
  </w:style>
  <w:style w:type="paragraph" w:styleId="Ttulo1">
    <w:name w:val="heading 1"/>
    <w:basedOn w:val="Normal"/>
    <w:next w:val="Normal"/>
    <w:link w:val="Ttulo1Char"/>
    <w:uiPriority w:val="99"/>
    <w:qFormat/>
    <w:rsid w:val="003C7E6F"/>
    <w:pPr>
      <w:keepNext/>
      <w:numPr>
        <w:ilvl w:val="12"/>
      </w:numPr>
      <w:tabs>
        <w:tab w:val="left" w:pos="360"/>
        <w:tab w:val="left" w:pos="720"/>
        <w:tab w:val="left" w:pos="1260"/>
        <w:tab w:val="left" w:pos="1440"/>
        <w:tab w:val="left" w:leader="dot" w:pos="9720"/>
      </w:tabs>
      <w:ind w:left="900"/>
      <w:jc w:val="both"/>
      <w:outlineLvl w:val="0"/>
    </w:pPr>
    <w:rPr>
      <w:rFonts w:ascii="Cambria" w:hAnsi="Cambria"/>
      <w:b/>
      <w:bCs/>
      <w:kern w:val="32"/>
      <w:sz w:val="32"/>
      <w:szCs w:val="32"/>
    </w:rPr>
  </w:style>
  <w:style w:type="paragraph" w:styleId="Ttulo2">
    <w:name w:val="heading 2"/>
    <w:basedOn w:val="Normal"/>
    <w:next w:val="Normal"/>
    <w:link w:val="Ttulo2Char"/>
    <w:uiPriority w:val="99"/>
    <w:qFormat/>
    <w:rsid w:val="003C7E6F"/>
    <w:pPr>
      <w:keepNext/>
      <w:numPr>
        <w:ilvl w:val="12"/>
      </w:numPr>
      <w:tabs>
        <w:tab w:val="left" w:pos="720"/>
        <w:tab w:val="left" w:leader="dot" w:pos="9720"/>
      </w:tabs>
      <w:ind w:left="360"/>
      <w:jc w:val="both"/>
      <w:outlineLvl w:val="1"/>
    </w:pPr>
    <w:rPr>
      <w:rFonts w:ascii="Cambria" w:hAnsi="Cambria"/>
      <w:b/>
      <w:bCs/>
      <w:i/>
      <w:iCs/>
      <w:sz w:val="28"/>
      <w:szCs w:val="28"/>
    </w:rPr>
  </w:style>
  <w:style w:type="paragraph" w:styleId="Ttulo3">
    <w:name w:val="heading 3"/>
    <w:basedOn w:val="Normal"/>
    <w:next w:val="Normal"/>
    <w:link w:val="Ttulo3Char"/>
    <w:uiPriority w:val="99"/>
    <w:qFormat/>
    <w:rsid w:val="003C7E6F"/>
    <w:pPr>
      <w:keepNext/>
      <w:numPr>
        <w:ilvl w:val="12"/>
      </w:numPr>
      <w:ind w:left="3240"/>
      <w:jc w:val="both"/>
      <w:outlineLvl w:val="2"/>
    </w:pPr>
    <w:rPr>
      <w:rFonts w:ascii="Cambria" w:hAnsi="Cambria"/>
      <w:b/>
      <w:bCs/>
      <w:sz w:val="26"/>
      <w:szCs w:val="26"/>
    </w:rPr>
  </w:style>
  <w:style w:type="paragraph" w:styleId="Ttulo4">
    <w:name w:val="heading 4"/>
    <w:basedOn w:val="Normal"/>
    <w:next w:val="Normal"/>
    <w:link w:val="Ttulo4Char"/>
    <w:uiPriority w:val="99"/>
    <w:qFormat/>
    <w:rsid w:val="003C7E6F"/>
    <w:pPr>
      <w:keepNext/>
      <w:numPr>
        <w:ilvl w:val="12"/>
      </w:numPr>
      <w:tabs>
        <w:tab w:val="left" w:pos="360"/>
        <w:tab w:val="left" w:pos="426"/>
        <w:tab w:val="left" w:leader="dot" w:pos="9720"/>
      </w:tabs>
      <w:ind w:left="426"/>
      <w:jc w:val="both"/>
      <w:outlineLvl w:val="3"/>
    </w:pPr>
    <w:rPr>
      <w:rFonts w:ascii="Calibri" w:hAnsi="Calibri"/>
      <w:b/>
      <w:bCs/>
      <w:sz w:val="28"/>
      <w:szCs w:val="28"/>
    </w:rPr>
  </w:style>
  <w:style w:type="paragraph" w:styleId="Ttulo5">
    <w:name w:val="heading 5"/>
    <w:basedOn w:val="Normal"/>
    <w:next w:val="Normal"/>
    <w:link w:val="Ttulo5Char"/>
    <w:uiPriority w:val="99"/>
    <w:qFormat/>
    <w:rsid w:val="003C7E6F"/>
    <w:pPr>
      <w:keepNext/>
      <w:tabs>
        <w:tab w:val="left" w:pos="720"/>
        <w:tab w:val="left" w:pos="1080"/>
      </w:tabs>
      <w:ind w:left="426"/>
      <w:jc w:val="both"/>
      <w:outlineLvl w:val="4"/>
    </w:pPr>
    <w:rPr>
      <w:rFonts w:ascii="Calibri" w:hAnsi="Calibri"/>
      <w:b/>
      <w:bCs/>
      <w:i/>
      <w:iCs/>
      <w:sz w:val="26"/>
      <w:szCs w:val="26"/>
    </w:rPr>
  </w:style>
  <w:style w:type="paragraph" w:styleId="Ttulo6">
    <w:name w:val="heading 6"/>
    <w:basedOn w:val="Normal"/>
    <w:next w:val="Normal"/>
    <w:link w:val="Ttulo6Char"/>
    <w:uiPriority w:val="99"/>
    <w:qFormat/>
    <w:rsid w:val="003C7E6F"/>
    <w:pPr>
      <w:keepNext/>
      <w:tabs>
        <w:tab w:val="left" w:pos="720"/>
        <w:tab w:val="left" w:leader="dot" w:pos="9720"/>
      </w:tabs>
      <w:jc w:val="both"/>
      <w:outlineLvl w:val="5"/>
    </w:pPr>
    <w:rPr>
      <w:rFonts w:ascii="Calibri" w:hAnsi="Calibri"/>
      <w:b/>
      <w:bCs/>
    </w:rPr>
  </w:style>
  <w:style w:type="paragraph" w:styleId="Ttulo7">
    <w:name w:val="heading 7"/>
    <w:basedOn w:val="Normal"/>
    <w:next w:val="Normal"/>
    <w:link w:val="Ttulo7Char"/>
    <w:uiPriority w:val="99"/>
    <w:qFormat/>
    <w:rsid w:val="003C7E6F"/>
    <w:pPr>
      <w:keepNext/>
      <w:tabs>
        <w:tab w:val="left" w:pos="720"/>
        <w:tab w:val="left" w:leader="dot" w:pos="9720"/>
      </w:tabs>
      <w:ind w:left="720"/>
      <w:jc w:val="both"/>
      <w:outlineLvl w:val="6"/>
    </w:pPr>
    <w:rPr>
      <w:rFonts w:ascii="Calibri" w:hAnsi="Calibri"/>
      <w:sz w:val="24"/>
      <w:szCs w:val="24"/>
    </w:rPr>
  </w:style>
  <w:style w:type="paragraph" w:styleId="Ttulo8">
    <w:name w:val="heading 8"/>
    <w:basedOn w:val="Normal"/>
    <w:next w:val="Normal"/>
    <w:link w:val="Ttulo8Char"/>
    <w:uiPriority w:val="99"/>
    <w:qFormat/>
    <w:rsid w:val="003C7E6F"/>
    <w:pPr>
      <w:spacing w:before="240" w:after="60"/>
      <w:outlineLvl w:val="7"/>
    </w:pPr>
    <w:rPr>
      <w:rFonts w:ascii="Calibri" w:hAnsi="Calibri"/>
      <w:i/>
      <w:iCs/>
      <w:sz w:val="24"/>
      <w:szCs w:val="24"/>
    </w:rPr>
  </w:style>
  <w:style w:type="paragraph" w:styleId="Ttulo9">
    <w:name w:val="heading 9"/>
    <w:basedOn w:val="Normal"/>
    <w:next w:val="Normal"/>
    <w:link w:val="Ttulo9Char"/>
    <w:uiPriority w:val="99"/>
    <w:qFormat/>
    <w:rsid w:val="003C7E6F"/>
    <w:pPr>
      <w:keepNext/>
      <w:numPr>
        <w:ilvl w:val="12"/>
      </w:numPr>
      <w:tabs>
        <w:tab w:val="left" w:pos="5040"/>
      </w:tabs>
      <w:spacing w:line="360" w:lineRule="auto"/>
      <w:ind w:left="3240"/>
      <w:jc w:val="both"/>
      <w:outlineLvl w:val="8"/>
    </w:pPr>
    <w:rPr>
      <w:rFonts w:ascii="Cambria" w:hAnsi="Cambri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5F10E3"/>
    <w:rPr>
      <w:rFonts w:ascii="Cambria" w:hAnsi="Cambria" w:cs="Times New Roman"/>
      <w:b/>
      <w:kern w:val="32"/>
      <w:sz w:val="32"/>
    </w:rPr>
  </w:style>
  <w:style w:type="character" w:customStyle="1" w:styleId="Ttulo2Char">
    <w:name w:val="Título 2 Char"/>
    <w:link w:val="Ttulo2"/>
    <w:uiPriority w:val="99"/>
    <w:semiHidden/>
    <w:locked/>
    <w:rsid w:val="005F10E3"/>
    <w:rPr>
      <w:rFonts w:ascii="Cambria" w:hAnsi="Cambria" w:cs="Times New Roman"/>
      <w:b/>
      <w:i/>
      <w:sz w:val="28"/>
    </w:rPr>
  </w:style>
  <w:style w:type="character" w:customStyle="1" w:styleId="Ttulo3Char">
    <w:name w:val="Título 3 Char"/>
    <w:link w:val="Ttulo3"/>
    <w:uiPriority w:val="99"/>
    <w:semiHidden/>
    <w:locked/>
    <w:rsid w:val="005F10E3"/>
    <w:rPr>
      <w:rFonts w:ascii="Cambria" w:hAnsi="Cambria" w:cs="Times New Roman"/>
      <w:b/>
      <w:sz w:val="26"/>
    </w:rPr>
  </w:style>
  <w:style w:type="character" w:customStyle="1" w:styleId="Ttulo4Char">
    <w:name w:val="Título 4 Char"/>
    <w:link w:val="Ttulo4"/>
    <w:uiPriority w:val="99"/>
    <w:semiHidden/>
    <w:locked/>
    <w:rsid w:val="005F10E3"/>
    <w:rPr>
      <w:rFonts w:ascii="Calibri" w:hAnsi="Calibri" w:cs="Times New Roman"/>
      <w:b/>
      <w:sz w:val="28"/>
    </w:rPr>
  </w:style>
  <w:style w:type="character" w:customStyle="1" w:styleId="Ttulo5Char">
    <w:name w:val="Título 5 Char"/>
    <w:link w:val="Ttulo5"/>
    <w:uiPriority w:val="99"/>
    <w:semiHidden/>
    <w:locked/>
    <w:rsid w:val="005F10E3"/>
    <w:rPr>
      <w:rFonts w:ascii="Calibri" w:hAnsi="Calibri" w:cs="Times New Roman"/>
      <w:b/>
      <w:i/>
      <w:sz w:val="26"/>
    </w:rPr>
  </w:style>
  <w:style w:type="character" w:customStyle="1" w:styleId="Ttulo6Char">
    <w:name w:val="Título 6 Char"/>
    <w:link w:val="Ttulo6"/>
    <w:uiPriority w:val="99"/>
    <w:semiHidden/>
    <w:locked/>
    <w:rsid w:val="005F10E3"/>
    <w:rPr>
      <w:rFonts w:ascii="Calibri" w:hAnsi="Calibri" w:cs="Times New Roman"/>
      <w:b/>
    </w:rPr>
  </w:style>
  <w:style w:type="character" w:customStyle="1" w:styleId="Ttulo7Char">
    <w:name w:val="Título 7 Char"/>
    <w:link w:val="Ttulo7"/>
    <w:uiPriority w:val="99"/>
    <w:semiHidden/>
    <w:locked/>
    <w:rsid w:val="005F10E3"/>
    <w:rPr>
      <w:rFonts w:ascii="Calibri" w:hAnsi="Calibri" w:cs="Times New Roman"/>
      <w:sz w:val="24"/>
    </w:rPr>
  </w:style>
  <w:style w:type="character" w:customStyle="1" w:styleId="Ttulo8Char">
    <w:name w:val="Título 8 Char"/>
    <w:link w:val="Ttulo8"/>
    <w:uiPriority w:val="99"/>
    <w:semiHidden/>
    <w:locked/>
    <w:rsid w:val="005F10E3"/>
    <w:rPr>
      <w:rFonts w:ascii="Calibri" w:hAnsi="Calibri" w:cs="Times New Roman"/>
      <w:i/>
      <w:sz w:val="24"/>
    </w:rPr>
  </w:style>
  <w:style w:type="character" w:customStyle="1" w:styleId="Ttulo9Char">
    <w:name w:val="Título 9 Char"/>
    <w:link w:val="Ttulo9"/>
    <w:uiPriority w:val="99"/>
    <w:semiHidden/>
    <w:locked/>
    <w:rsid w:val="005F10E3"/>
    <w:rPr>
      <w:rFonts w:ascii="Cambria" w:hAnsi="Cambria" w:cs="Times New Roman"/>
    </w:rPr>
  </w:style>
  <w:style w:type="paragraph" w:styleId="Cabealho">
    <w:name w:val="header"/>
    <w:basedOn w:val="Normal"/>
    <w:link w:val="CabealhoChar"/>
    <w:uiPriority w:val="99"/>
    <w:rsid w:val="003C7E6F"/>
    <w:pPr>
      <w:tabs>
        <w:tab w:val="center" w:pos="4320"/>
        <w:tab w:val="right" w:pos="8640"/>
      </w:tabs>
    </w:pPr>
  </w:style>
  <w:style w:type="character" w:customStyle="1" w:styleId="CabealhoChar">
    <w:name w:val="Cabeçalho Char"/>
    <w:link w:val="Cabealho"/>
    <w:uiPriority w:val="99"/>
    <w:semiHidden/>
    <w:locked/>
    <w:rsid w:val="005F10E3"/>
    <w:rPr>
      <w:rFonts w:cs="Times New Roman"/>
      <w:sz w:val="20"/>
    </w:rPr>
  </w:style>
  <w:style w:type="paragraph" w:styleId="Rodap">
    <w:name w:val="footer"/>
    <w:basedOn w:val="Normal"/>
    <w:link w:val="RodapChar"/>
    <w:uiPriority w:val="99"/>
    <w:rsid w:val="003C7E6F"/>
    <w:pPr>
      <w:tabs>
        <w:tab w:val="center" w:pos="4320"/>
        <w:tab w:val="right" w:pos="8640"/>
      </w:tabs>
    </w:pPr>
  </w:style>
  <w:style w:type="character" w:customStyle="1" w:styleId="RodapChar">
    <w:name w:val="Rodapé Char"/>
    <w:link w:val="Rodap"/>
    <w:uiPriority w:val="99"/>
    <w:semiHidden/>
    <w:locked/>
    <w:rsid w:val="005F10E3"/>
    <w:rPr>
      <w:rFonts w:cs="Times New Roman"/>
      <w:sz w:val="20"/>
    </w:rPr>
  </w:style>
  <w:style w:type="character" w:styleId="Nmerodepgina">
    <w:name w:val="page number"/>
    <w:uiPriority w:val="99"/>
    <w:rsid w:val="003C7E6F"/>
    <w:rPr>
      <w:rFonts w:cs="Times New Roman"/>
    </w:rPr>
  </w:style>
  <w:style w:type="paragraph" w:styleId="Sumrio1">
    <w:name w:val="toc 1"/>
    <w:basedOn w:val="Normal"/>
    <w:next w:val="Normal"/>
    <w:uiPriority w:val="99"/>
    <w:semiHidden/>
    <w:rsid w:val="003C7E6F"/>
    <w:pPr>
      <w:spacing w:before="120"/>
    </w:pPr>
    <w:rPr>
      <w:b/>
      <w:i/>
      <w:sz w:val="24"/>
    </w:rPr>
  </w:style>
  <w:style w:type="paragraph" w:customStyle="1" w:styleId="StyleHeading">
    <w:name w:val="Style Heading"/>
    <w:basedOn w:val="Normal"/>
    <w:uiPriority w:val="99"/>
    <w:rsid w:val="003C7E6F"/>
    <w:pPr>
      <w:pBdr>
        <w:bottom w:val="single" w:sz="30" w:space="1" w:color="000080"/>
      </w:pBdr>
      <w:tabs>
        <w:tab w:val="left" w:pos="720"/>
        <w:tab w:val="left" w:pos="1080"/>
      </w:tabs>
    </w:pPr>
    <w:rPr>
      <w:b/>
      <w:color w:val="000080"/>
      <w:sz w:val="28"/>
    </w:rPr>
  </w:style>
  <w:style w:type="paragraph" w:customStyle="1" w:styleId="SubHeading">
    <w:name w:val="Sub Heading"/>
    <w:basedOn w:val="Normal"/>
    <w:uiPriority w:val="99"/>
    <w:rsid w:val="003C7E6F"/>
    <w:pPr>
      <w:pBdr>
        <w:bottom w:val="single" w:sz="18" w:space="1" w:color="000080"/>
      </w:pBdr>
      <w:tabs>
        <w:tab w:val="left" w:pos="720"/>
        <w:tab w:val="left" w:pos="1080"/>
      </w:tabs>
      <w:ind w:left="720" w:right="4500" w:hanging="360"/>
    </w:pPr>
    <w:rPr>
      <w:b/>
      <w:sz w:val="24"/>
    </w:rPr>
  </w:style>
  <w:style w:type="paragraph" w:customStyle="1" w:styleId="Body">
    <w:name w:val="Body"/>
    <w:basedOn w:val="Normal"/>
    <w:uiPriority w:val="99"/>
    <w:rsid w:val="003C7E6F"/>
    <w:pPr>
      <w:ind w:left="360"/>
    </w:pPr>
    <w:rPr>
      <w:sz w:val="24"/>
    </w:rPr>
  </w:style>
  <w:style w:type="paragraph" w:styleId="Sumrio2">
    <w:name w:val="toc 2"/>
    <w:basedOn w:val="Normal"/>
    <w:next w:val="Normal"/>
    <w:uiPriority w:val="99"/>
    <w:semiHidden/>
    <w:rsid w:val="003C7E6F"/>
    <w:pPr>
      <w:spacing w:before="120"/>
      <w:ind w:left="200"/>
    </w:pPr>
    <w:rPr>
      <w:b/>
      <w:sz w:val="22"/>
    </w:rPr>
  </w:style>
  <w:style w:type="paragraph" w:styleId="Sumrio3">
    <w:name w:val="toc 3"/>
    <w:basedOn w:val="Normal"/>
    <w:next w:val="Normal"/>
    <w:uiPriority w:val="99"/>
    <w:semiHidden/>
    <w:rsid w:val="003C7E6F"/>
    <w:pPr>
      <w:ind w:left="400"/>
    </w:pPr>
  </w:style>
  <w:style w:type="paragraph" w:styleId="Sumrio4">
    <w:name w:val="toc 4"/>
    <w:basedOn w:val="Normal"/>
    <w:next w:val="Normal"/>
    <w:uiPriority w:val="99"/>
    <w:semiHidden/>
    <w:rsid w:val="003C7E6F"/>
    <w:pPr>
      <w:ind w:left="600"/>
    </w:pPr>
  </w:style>
  <w:style w:type="paragraph" w:styleId="Sumrio5">
    <w:name w:val="toc 5"/>
    <w:basedOn w:val="Normal"/>
    <w:next w:val="Normal"/>
    <w:uiPriority w:val="99"/>
    <w:semiHidden/>
    <w:rsid w:val="003C7E6F"/>
    <w:pPr>
      <w:ind w:left="800"/>
    </w:pPr>
  </w:style>
  <w:style w:type="paragraph" w:styleId="Sumrio6">
    <w:name w:val="toc 6"/>
    <w:basedOn w:val="Normal"/>
    <w:next w:val="Normal"/>
    <w:uiPriority w:val="99"/>
    <w:semiHidden/>
    <w:rsid w:val="003C7E6F"/>
    <w:pPr>
      <w:ind w:left="1000"/>
    </w:pPr>
  </w:style>
  <w:style w:type="paragraph" w:styleId="Sumrio7">
    <w:name w:val="toc 7"/>
    <w:basedOn w:val="Normal"/>
    <w:next w:val="Normal"/>
    <w:uiPriority w:val="99"/>
    <w:semiHidden/>
    <w:rsid w:val="003C7E6F"/>
    <w:pPr>
      <w:ind w:left="1200"/>
    </w:pPr>
  </w:style>
  <w:style w:type="paragraph" w:styleId="Sumrio8">
    <w:name w:val="toc 8"/>
    <w:basedOn w:val="Normal"/>
    <w:next w:val="Normal"/>
    <w:uiPriority w:val="99"/>
    <w:semiHidden/>
    <w:rsid w:val="003C7E6F"/>
    <w:pPr>
      <w:ind w:left="1400"/>
    </w:pPr>
  </w:style>
  <w:style w:type="paragraph" w:styleId="Sumrio9">
    <w:name w:val="toc 9"/>
    <w:basedOn w:val="Normal"/>
    <w:next w:val="Normal"/>
    <w:uiPriority w:val="99"/>
    <w:semiHidden/>
    <w:rsid w:val="003C7E6F"/>
    <w:pPr>
      <w:ind w:left="1600"/>
    </w:pPr>
  </w:style>
  <w:style w:type="paragraph" w:customStyle="1" w:styleId="Corpo">
    <w:name w:val="Corpo"/>
    <w:basedOn w:val="Normal"/>
    <w:uiPriority w:val="99"/>
    <w:rsid w:val="003C7E6F"/>
    <w:pPr>
      <w:spacing w:after="120"/>
      <w:ind w:left="709"/>
      <w:jc w:val="both"/>
    </w:pPr>
    <w:rPr>
      <w:rFonts w:ascii="Garamond" w:hAnsi="Garamond"/>
      <w:sz w:val="24"/>
      <w:lang w:eastAsia="en-US"/>
    </w:rPr>
  </w:style>
  <w:style w:type="paragraph" w:customStyle="1" w:styleId="TtulodoDocumento">
    <w:name w:val="Título do Documento"/>
    <w:basedOn w:val="Normal"/>
    <w:uiPriority w:val="99"/>
    <w:rsid w:val="003C7E6F"/>
    <w:pPr>
      <w:spacing w:before="3000" w:after="480"/>
      <w:ind w:left="567"/>
    </w:pPr>
    <w:rPr>
      <w:rFonts w:ascii="Impact" w:hAnsi="Impact"/>
      <w:sz w:val="36"/>
      <w:lang w:eastAsia="en-US"/>
    </w:rPr>
  </w:style>
  <w:style w:type="paragraph" w:customStyle="1" w:styleId="SubttulodoDocumento">
    <w:name w:val="Subtítulo do Documento"/>
    <w:basedOn w:val="TtulodoDocumento"/>
    <w:uiPriority w:val="99"/>
    <w:rsid w:val="003C7E6F"/>
    <w:pPr>
      <w:spacing w:before="120"/>
    </w:pPr>
  </w:style>
  <w:style w:type="paragraph" w:styleId="Recuodecorpodetexto">
    <w:name w:val="Body Text Indent"/>
    <w:basedOn w:val="Normal"/>
    <w:link w:val="RecuodecorpodetextoChar"/>
    <w:uiPriority w:val="99"/>
    <w:rsid w:val="003C7E6F"/>
    <w:pPr>
      <w:numPr>
        <w:ilvl w:val="12"/>
      </w:numPr>
      <w:tabs>
        <w:tab w:val="left" w:leader="dot" w:pos="9720"/>
      </w:tabs>
      <w:ind w:left="900"/>
      <w:jc w:val="both"/>
    </w:pPr>
  </w:style>
  <w:style w:type="character" w:customStyle="1" w:styleId="RecuodecorpodetextoChar">
    <w:name w:val="Recuo de corpo de texto Char"/>
    <w:link w:val="Recuodecorpodetexto"/>
    <w:uiPriority w:val="99"/>
    <w:semiHidden/>
    <w:locked/>
    <w:rsid w:val="005F10E3"/>
    <w:rPr>
      <w:rFonts w:cs="Times New Roman"/>
      <w:sz w:val="20"/>
    </w:rPr>
  </w:style>
  <w:style w:type="paragraph" w:styleId="Corpodetexto">
    <w:name w:val="Body Text"/>
    <w:basedOn w:val="Normal"/>
    <w:link w:val="CorpodetextoChar"/>
    <w:uiPriority w:val="99"/>
    <w:rsid w:val="003C7E6F"/>
  </w:style>
  <w:style w:type="character" w:customStyle="1" w:styleId="CorpodetextoChar">
    <w:name w:val="Corpo de texto Char"/>
    <w:link w:val="Corpodetexto"/>
    <w:uiPriority w:val="99"/>
    <w:semiHidden/>
    <w:locked/>
    <w:rsid w:val="005F10E3"/>
    <w:rPr>
      <w:rFonts w:cs="Times New Roman"/>
      <w:sz w:val="20"/>
    </w:rPr>
  </w:style>
  <w:style w:type="paragraph" w:styleId="Recuodecorpodetexto2">
    <w:name w:val="Body Text Indent 2"/>
    <w:basedOn w:val="Normal"/>
    <w:link w:val="Recuodecorpodetexto2Char"/>
    <w:uiPriority w:val="99"/>
    <w:rsid w:val="003C7E6F"/>
    <w:pPr>
      <w:numPr>
        <w:ilvl w:val="12"/>
      </w:numPr>
      <w:tabs>
        <w:tab w:val="left" w:pos="360"/>
        <w:tab w:val="left" w:pos="1260"/>
        <w:tab w:val="left" w:pos="1440"/>
        <w:tab w:val="left" w:leader="dot" w:pos="9720"/>
      </w:tabs>
      <w:ind w:left="426"/>
      <w:jc w:val="both"/>
    </w:pPr>
  </w:style>
  <w:style w:type="character" w:customStyle="1" w:styleId="Recuodecorpodetexto2Char">
    <w:name w:val="Recuo de corpo de texto 2 Char"/>
    <w:link w:val="Recuodecorpodetexto2"/>
    <w:uiPriority w:val="99"/>
    <w:semiHidden/>
    <w:locked/>
    <w:rsid w:val="005F10E3"/>
    <w:rPr>
      <w:rFonts w:cs="Times New Roman"/>
      <w:sz w:val="20"/>
    </w:rPr>
  </w:style>
  <w:style w:type="paragraph" w:styleId="Recuodecorpodetexto3">
    <w:name w:val="Body Text Indent 3"/>
    <w:basedOn w:val="Normal"/>
    <w:link w:val="Recuodecorpodetexto3Char"/>
    <w:uiPriority w:val="99"/>
    <w:rsid w:val="003C7E6F"/>
    <w:pPr>
      <w:numPr>
        <w:ilvl w:val="12"/>
      </w:numPr>
      <w:tabs>
        <w:tab w:val="left" w:pos="630"/>
        <w:tab w:val="left" w:pos="1260"/>
        <w:tab w:val="left" w:pos="1440"/>
        <w:tab w:val="left" w:pos="2410"/>
        <w:tab w:val="left" w:leader="dot" w:pos="9720"/>
      </w:tabs>
      <w:ind w:left="2410"/>
      <w:jc w:val="both"/>
    </w:pPr>
    <w:rPr>
      <w:sz w:val="16"/>
      <w:szCs w:val="16"/>
    </w:rPr>
  </w:style>
  <w:style w:type="character" w:customStyle="1" w:styleId="Recuodecorpodetexto3Char">
    <w:name w:val="Recuo de corpo de texto 3 Char"/>
    <w:link w:val="Recuodecorpodetexto3"/>
    <w:uiPriority w:val="99"/>
    <w:semiHidden/>
    <w:locked/>
    <w:rsid w:val="005F10E3"/>
    <w:rPr>
      <w:rFonts w:cs="Times New Roman"/>
      <w:sz w:val="16"/>
    </w:rPr>
  </w:style>
  <w:style w:type="paragraph" w:customStyle="1" w:styleId="Paragraph1">
    <w:name w:val="Paragraph1"/>
    <w:basedOn w:val="Normal"/>
    <w:uiPriority w:val="99"/>
    <w:rsid w:val="003C7E6F"/>
    <w:pPr>
      <w:widowControl w:val="0"/>
      <w:spacing w:before="80"/>
      <w:jc w:val="both"/>
    </w:pPr>
  </w:style>
  <w:style w:type="paragraph" w:customStyle="1" w:styleId="TCHeading1">
    <w:name w:val="TC Heading 1"/>
    <w:basedOn w:val="Ttulo1"/>
    <w:next w:val="Normal"/>
    <w:uiPriority w:val="99"/>
    <w:rsid w:val="003C7E6F"/>
    <w:pPr>
      <w:widowControl w:val="0"/>
      <w:numPr>
        <w:ilvl w:val="0"/>
      </w:numPr>
      <w:tabs>
        <w:tab w:val="clear" w:pos="720"/>
        <w:tab w:val="clear" w:pos="1260"/>
        <w:tab w:val="clear" w:pos="1440"/>
        <w:tab w:val="clear" w:pos="9720"/>
        <w:tab w:val="num" w:pos="360"/>
      </w:tabs>
      <w:spacing w:before="240" w:after="60" w:line="240" w:lineRule="atLeast"/>
      <w:ind w:left="900"/>
      <w:jc w:val="left"/>
    </w:pPr>
  </w:style>
  <w:style w:type="paragraph" w:customStyle="1" w:styleId="TCParagraph">
    <w:name w:val="TC Paragraph"/>
    <w:basedOn w:val="Corpodetexto"/>
    <w:uiPriority w:val="99"/>
    <w:rsid w:val="003C7E6F"/>
    <w:pPr>
      <w:keepLines/>
      <w:widowControl w:val="0"/>
      <w:spacing w:after="120" w:line="240" w:lineRule="atLeast"/>
      <w:ind w:firstLine="720"/>
      <w:jc w:val="both"/>
    </w:pPr>
  </w:style>
  <w:style w:type="paragraph" w:customStyle="1" w:styleId="TCTips">
    <w:name w:val="TC Tips"/>
    <w:basedOn w:val="Corpodetexto"/>
    <w:uiPriority w:val="99"/>
    <w:rsid w:val="003C7E6F"/>
    <w:pPr>
      <w:keepLines/>
      <w:widowControl w:val="0"/>
      <w:spacing w:after="120" w:line="240" w:lineRule="atLeast"/>
      <w:jc w:val="both"/>
    </w:pPr>
    <w:rPr>
      <w:i/>
      <w:color w:val="0000FF"/>
    </w:rPr>
  </w:style>
  <w:style w:type="paragraph" w:customStyle="1" w:styleId="TCHeading2">
    <w:name w:val="TC Heading 2"/>
    <w:basedOn w:val="Ttulo2"/>
    <w:next w:val="TCParagraph"/>
    <w:uiPriority w:val="99"/>
    <w:rsid w:val="003C7E6F"/>
    <w:pPr>
      <w:widowControl w:val="0"/>
      <w:numPr>
        <w:ilvl w:val="1"/>
        <w:numId w:val="1"/>
      </w:numPr>
      <w:tabs>
        <w:tab w:val="clear" w:pos="720"/>
        <w:tab w:val="clear" w:pos="9720"/>
      </w:tabs>
      <w:spacing w:before="120" w:after="60" w:line="240" w:lineRule="atLeast"/>
      <w:ind w:left="0"/>
      <w:jc w:val="left"/>
    </w:pPr>
    <w:rPr>
      <w:rFonts w:ascii="Arial" w:hAnsi="Arial"/>
      <w:sz w:val="24"/>
    </w:rPr>
  </w:style>
  <w:style w:type="paragraph" w:customStyle="1" w:styleId="TCHeading3">
    <w:name w:val="TC Heading 3"/>
    <w:basedOn w:val="Ttulo3"/>
    <w:next w:val="TCParagraph"/>
    <w:uiPriority w:val="99"/>
    <w:rsid w:val="003C7E6F"/>
    <w:pPr>
      <w:widowControl w:val="0"/>
      <w:numPr>
        <w:ilvl w:val="2"/>
        <w:numId w:val="1"/>
      </w:numPr>
      <w:spacing w:before="120" w:after="60" w:line="240" w:lineRule="atLeast"/>
      <w:ind w:left="0"/>
      <w:jc w:val="left"/>
    </w:pPr>
    <w:rPr>
      <w:rFonts w:ascii="Arial" w:hAnsi="Arial"/>
      <w:sz w:val="20"/>
    </w:rPr>
  </w:style>
  <w:style w:type="paragraph" w:customStyle="1" w:styleId="InfoBlue">
    <w:name w:val="InfoBlue"/>
    <w:basedOn w:val="Normal"/>
    <w:next w:val="Corpodetexto"/>
    <w:autoRedefine/>
    <w:uiPriority w:val="99"/>
    <w:rsid w:val="00752424"/>
    <w:pPr>
      <w:widowControl w:val="0"/>
      <w:spacing w:after="120" w:line="240" w:lineRule="atLeast"/>
      <w:ind w:left="720"/>
    </w:pPr>
    <w:rPr>
      <w:rFonts w:ascii="Arial" w:hAnsi="Arial"/>
      <w:i/>
      <w:color w:val="0000FF"/>
      <w:lang w:val="en-US"/>
    </w:rPr>
  </w:style>
  <w:style w:type="paragraph" w:styleId="Ttulo">
    <w:name w:val="Title"/>
    <w:basedOn w:val="Normal"/>
    <w:next w:val="Normal"/>
    <w:link w:val="TtuloChar"/>
    <w:uiPriority w:val="99"/>
    <w:qFormat/>
    <w:rsid w:val="003C7E6F"/>
    <w:pPr>
      <w:widowControl w:val="0"/>
      <w:jc w:val="center"/>
    </w:pPr>
    <w:rPr>
      <w:rFonts w:ascii="Cambria" w:hAnsi="Cambria"/>
      <w:b/>
      <w:bCs/>
      <w:kern w:val="28"/>
      <w:sz w:val="32"/>
      <w:szCs w:val="32"/>
    </w:rPr>
  </w:style>
  <w:style w:type="character" w:customStyle="1" w:styleId="TtuloChar">
    <w:name w:val="Título Char"/>
    <w:link w:val="Ttulo"/>
    <w:uiPriority w:val="99"/>
    <w:locked/>
    <w:rsid w:val="005F10E3"/>
    <w:rPr>
      <w:rFonts w:ascii="Cambria" w:hAnsi="Cambria" w:cs="Times New Roman"/>
      <w:b/>
      <w:kern w:val="28"/>
      <w:sz w:val="32"/>
    </w:rPr>
  </w:style>
  <w:style w:type="paragraph" w:customStyle="1" w:styleId="Tabletext">
    <w:name w:val="Tabletext"/>
    <w:basedOn w:val="Normal"/>
    <w:uiPriority w:val="99"/>
    <w:rsid w:val="003C7E6F"/>
    <w:pPr>
      <w:keepLines/>
      <w:widowControl w:val="0"/>
      <w:spacing w:after="120" w:line="240" w:lineRule="atLeast"/>
    </w:pPr>
    <w:rPr>
      <w:rFonts w:ascii="Arial" w:hAnsi="Arial"/>
      <w:lang w:val="en-US"/>
    </w:rPr>
  </w:style>
  <w:style w:type="character" w:styleId="Refdecomentrio">
    <w:name w:val="annotation reference"/>
    <w:uiPriority w:val="99"/>
    <w:semiHidden/>
    <w:rsid w:val="003C7E6F"/>
    <w:rPr>
      <w:rFonts w:cs="Times New Roman"/>
      <w:sz w:val="16"/>
    </w:rPr>
  </w:style>
  <w:style w:type="paragraph" w:styleId="Textodecomentrio">
    <w:name w:val="annotation text"/>
    <w:basedOn w:val="Normal"/>
    <w:link w:val="TextodecomentrioChar"/>
    <w:uiPriority w:val="99"/>
    <w:semiHidden/>
    <w:rsid w:val="003C7E6F"/>
  </w:style>
  <w:style w:type="character" w:customStyle="1" w:styleId="TextodecomentrioChar">
    <w:name w:val="Texto de comentário Char"/>
    <w:link w:val="Textodecomentrio"/>
    <w:uiPriority w:val="99"/>
    <w:semiHidden/>
    <w:locked/>
    <w:rsid w:val="005F10E3"/>
    <w:rPr>
      <w:rFonts w:cs="Times New Roman"/>
      <w:sz w:val="20"/>
    </w:rPr>
  </w:style>
  <w:style w:type="paragraph" w:styleId="Textodenotaderodap">
    <w:name w:val="footnote text"/>
    <w:basedOn w:val="Normal"/>
    <w:link w:val="TextodenotaderodapChar"/>
    <w:uiPriority w:val="99"/>
    <w:semiHidden/>
    <w:rsid w:val="003C7E6F"/>
  </w:style>
  <w:style w:type="character" w:customStyle="1" w:styleId="TextodenotaderodapChar">
    <w:name w:val="Texto de nota de rodapé Char"/>
    <w:link w:val="Textodenotaderodap"/>
    <w:uiPriority w:val="99"/>
    <w:semiHidden/>
    <w:locked/>
    <w:rsid w:val="005F10E3"/>
    <w:rPr>
      <w:rFonts w:cs="Times New Roman"/>
      <w:sz w:val="20"/>
    </w:rPr>
  </w:style>
  <w:style w:type="character" w:styleId="Refdenotaderodap">
    <w:name w:val="footnote reference"/>
    <w:uiPriority w:val="99"/>
    <w:semiHidden/>
    <w:rsid w:val="003C7E6F"/>
    <w:rPr>
      <w:rFonts w:cs="Times New Roman"/>
      <w:vertAlign w:val="superscript"/>
    </w:rPr>
  </w:style>
  <w:style w:type="paragraph" w:styleId="Textodebalo">
    <w:name w:val="Balloon Text"/>
    <w:basedOn w:val="Normal"/>
    <w:link w:val="TextodebaloChar"/>
    <w:uiPriority w:val="99"/>
    <w:semiHidden/>
    <w:rsid w:val="00776469"/>
    <w:rPr>
      <w:sz w:val="2"/>
    </w:rPr>
  </w:style>
  <w:style w:type="character" w:customStyle="1" w:styleId="TextodebaloChar">
    <w:name w:val="Texto de balão Char"/>
    <w:link w:val="Textodebalo"/>
    <w:uiPriority w:val="99"/>
    <w:semiHidden/>
    <w:locked/>
    <w:rsid w:val="005F10E3"/>
    <w:rPr>
      <w:rFonts w:cs="Times New Roman"/>
      <w:sz w:val="2"/>
    </w:rPr>
  </w:style>
  <w:style w:type="table" w:styleId="Tabelacomgrade">
    <w:name w:val="Table Grid"/>
    <w:basedOn w:val="Tabelanormal"/>
    <w:uiPriority w:val="99"/>
    <w:rsid w:val="006011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gritoatributo">
    <w:name w:val="Negrito atributo"/>
    <w:uiPriority w:val="99"/>
    <w:rsid w:val="00752424"/>
    <w:rPr>
      <w:rFonts w:ascii="Courier New" w:hAnsi="Courier New"/>
      <w:b/>
      <w:sz w:val="18"/>
    </w:rPr>
  </w:style>
  <w:style w:type="paragraph" w:styleId="PargrafodaLista">
    <w:name w:val="List Paragraph"/>
    <w:basedOn w:val="Normal"/>
    <w:uiPriority w:val="99"/>
    <w:qFormat/>
    <w:rsid w:val="00A63569"/>
    <w:pPr>
      <w:ind w:left="720"/>
    </w:pPr>
    <w:rPr>
      <w:rFonts w:ascii="Calibri" w:hAnsi="Calibri"/>
      <w:sz w:val="22"/>
      <w:szCs w:val="22"/>
    </w:rPr>
  </w:style>
  <w:style w:type="character" w:customStyle="1" w:styleId="apple-style-span">
    <w:name w:val="apple-style-span"/>
    <w:uiPriority w:val="99"/>
    <w:rsid w:val="005D18EF"/>
  </w:style>
  <w:style w:type="paragraph" w:customStyle="1" w:styleId="NormalArialNarrow">
    <w:name w:val="Normal + Arial Narrow"/>
    <w:aliases w:val="11 pt,Cor Personalizada(RGB(0,32,96))"/>
    <w:basedOn w:val="Normal"/>
    <w:link w:val="NormalArialNarrowChar"/>
    <w:uiPriority w:val="99"/>
    <w:rsid w:val="00EF4F69"/>
    <w:rPr>
      <w:rFonts w:ascii="Arial Narrow" w:hAnsi="Arial Narrow"/>
      <w:color w:val="002060"/>
      <w:sz w:val="22"/>
    </w:rPr>
  </w:style>
  <w:style w:type="character" w:customStyle="1" w:styleId="NormalArialNarrowChar">
    <w:name w:val="Normal + Arial Narrow Char"/>
    <w:aliases w:val="11 pt Char,Cor Personalizada(RGB(0 Char,32 Char,96)) Char"/>
    <w:link w:val="NormalArialNarrow"/>
    <w:uiPriority w:val="99"/>
    <w:locked/>
    <w:rsid w:val="00EF4F69"/>
    <w:rPr>
      <w:rFonts w:ascii="Arial Narrow" w:hAnsi="Arial Narrow"/>
      <w:color w:val="002060"/>
      <w:sz w:val="22"/>
      <w:lang w:val="pt-BR" w:eastAsia="pt-BR"/>
    </w:rPr>
  </w:style>
  <w:style w:type="paragraph" w:styleId="Assuntodocomentrio">
    <w:name w:val="annotation subject"/>
    <w:basedOn w:val="Textodecomentrio"/>
    <w:next w:val="Textodecomentrio"/>
    <w:link w:val="AssuntodocomentrioChar"/>
    <w:uiPriority w:val="99"/>
    <w:semiHidden/>
    <w:unhideWhenUsed/>
    <w:locked/>
    <w:rsid w:val="007C3C15"/>
    <w:rPr>
      <w:b/>
      <w:bCs/>
    </w:rPr>
  </w:style>
  <w:style w:type="character" w:customStyle="1" w:styleId="AssuntodocomentrioChar">
    <w:name w:val="Assunto do comentário Char"/>
    <w:basedOn w:val="TextodecomentrioChar"/>
    <w:link w:val="Assuntodocomentrio"/>
    <w:uiPriority w:val="99"/>
    <w:semiHidden/>
    <w:rsid w:val="007C3C15"/>
    <w:rPr>
      <w:rFonts w:cs="Times New Roman"/>
      <w:b/>
      <w:bCs/>
      <w:sz w:val="20"/>
    </w:rPr>
  </w:style>
  <w:style w:type="table" w:styleId="ListaMdia2-nfase1">
    <w:name w:val="Medium List 2 Accent 1"/>
    <w:basedOn w:val="Tabelanormal"/>
    <w:uiPriority w:val="66"/>
    <w:rsid w:val="00830BD5"/>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Hyperlink">
    <w:name w:val="Hyperlink"/>
    <w:basedOn w:val="Fontepargpadro"/>
    <w:uiPriority w:val="99"/>
    <w:unhideWhenUsed/>
    <w:locked/>
    <w:rsid w:val="00D457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3148536">
      <w:marLeft w:val="0"/>
      <w:marRight w:val="0"/>
      <w:marTop w:val="0"/>
      <w:marBottom w:val="0"/>
      <w:divBdr>
        <w:top w:val="none" w:sz="0" w:space="0" w:color="auto"/>
        <w:left w:val="none" w:sz="0" w:space="0" w:color="auto"/>
        <w:bottom w:val="none" w:sz="0" w:space="0" w:color="auto"/>
        <w:right w:val="none" w:sz="0" w:space="0" w:color="auto"/>
      </w:divBdr>
    </w:div>
    <w:div w:id="993148537">
      <w:marLeft w:val="0"/>
      <w:marRight w:val="0"/>
      <w:marTop w:val="0"/>
      <w:marBottom w:val="0"/>
      <w:divBdr>
        <w:top w:val="none" w:sz="0" w:space="0" w:color="auto"/>
        <w:left w:val="none" w:sz="0" w:space="0" w:color="auto"/>
        <w:bottom w:val="none" w:sz="0" w:space="0" w:color="auto"/>
        <w:right w:val="none" w:sz="0" w:space="0" w:color="auto"/>
      </w:divBdr>
    </w:div>
    <w:div w:id="993148538">
      <w:marLeft w:val="0"/>
      <w:marRight w:val="0"/>
      <w:marTop w:val="0"/>
      <w:marBottom w:val="0"/>
      <w:divBdr>
        <w:top w:val="none" w:sz="0" w:space="0" w:color="auto"/>
        <w:left w:val="none" w:sz="0" w:space="0" w:color="auto"/>
        <w:bottom w:val="none" w:sz="0" w:space="0" w:color="auto"/>
        <w:right w:val="none" w:sz="0" w:space="0" w:color="auto"/>
      </w:divBdr>
    </w:div>
    <w:div w:id="993148539">
      <w:marLeft w:val="0"/>
      <w:marRight w:val="0"/>
      <w:marTop w:val="0"/>
      <w:marBottom w:val="0"/>
      <w:divBdr>
        <w:top w:val="none" w:sz="0" w:space="0" w:color="auto"/>
        <w:left w:val="none" w:sz="0" w:space="0" w:color="auto"/>
        <w:bottom w:val="none" w:sz="0" w:space="0" w:color="auto"/>
        <w:right w:val="none" w:sz="0" w:space="0" w:color="auto"/>
      </w:divBdr>
    </w:div>
    <w:div w:id="993148540">
      <w:marLeft w:val="0"/>
      <w:marRight w:val="0"/>
      <w:marTop w:val="0"/>
      <w:marBottom w:val="0"/>
      <w:divBdr>
        <w:top w:val="none" w:sz="0" w:space="0" w:color="auto"/>
        <w:left w:val="none" w:sz="0" w:space="0" w:color="auto"/>
        <w:bottom w:val="none" w:sz="0" w:space="0" w:color="auto"/>
        <w:right w:val="none" w:sz="0" w:space="0" w:color="auto"/>
      </w:divBdr>
    </w:div>
    <w:div w:id="993148541">
      <w:marLeft w:val="0"/>
      <w:marRight w:val="0"/>
      <w:marTop w:val="0"/>
      <w:marBottom w:val="0"/>
      <w:divBdr>
        <w:top w:val="none" w:sz="0" w:space="0" w:color="auto"/>
        <w:left w:val="none" w:sz="0" w:space="0" w:color="auto"/>
        <w:bottom w:val="none" w:sz="0" w:space="0" w:color="auto"/>
        <w:right w:val="none" w:sz="0" w:space="0" w:color="auto"/>
      </w:divBdr>
    </w:div>
    <w:div w:id="993148542">
      <w:marLeft w:val="0"/>
      <w:marRight w:val="0"/>
      <w:marTop w:val="0"/>
      <w:marBottom w:val="0"/>
      <w:divBdr>
        <w:top w:val="none" w:sz="0" w:space="0" w:color="auto"/>
        <w:left w:val="none" w:sz="0" w:space="0" w:color="auto"/>
        <w:bottom w:val="none" w:sz="0" w:space="0" w:color="auto"/>
        <w:right w:val="none" w:sz="0" w:space="0" w:color="auto"/>
      </w:divBdr>
    </w:div>
    <w:div w:id="993148543">
      <w:marLeft w:val="0"/>
      <w:marRight w:val="0"/>
      <w:marTop w:val="0"/>
      <w:marBottom w:val="0"/>
      <w:divBdr>
        <w:top w:val="none" w:sz="0" w:space="0" w:color="auto"/>
        <w:left w:val="none" w:sz="0" w:space="0" w:color="auto"/>
        <w:bottom w:val="none" w:sz="0" w:space="0" w:color="auto"/>
        <w:right w:val="none" w:sz="0" w:space="0" w:color="auto"/>
      </w:divBdr>
    </w:div>
    <w:div w:id="993148544">
      <w:marLeft w:val="0"/>
      <w:marRight w:val="0"/>
      <w:marTop w:val="0"/>
      <w:marBottom w:val="0"/>
      <w:divBdr>
        <w:top w:val="none" w:sz="0" w:space="0" w:color="auto"/>
        <w:left w:val="none" w:sz="0" w:space="0" w:color="auto"/>
        <w:bottom w:val="none" w:sz="0" w:space="0" w:color="auto"/>
        <w:right w:val="none" w:sz="0" w:space="0" w:color="auto"/>
      </w:divBdr>
    </w:div>
    <w:div w:id="993148545">
      <w:marLeft w:val="0"/>
      <w:marRight w:val="0"/>
      <w:marTop w:val="0"/>
      <w:marBottom w:val="0"/>
      <w:divBdr>
        <w:top w:val="none" w:sz="0" w:space="0" w:color="auto"/>
        <w:left w:val="none" w:sz="0" w:space="0" w:color="auto"/>
        <w:bottom w:val="none" w:sz="0" w:space="0" w:color="auto"/>
        <w:right w:val="none" w:sz="0" w:space="0" w:color="auto"/>
      </w:divBdr>
    </w:div>
    <w:div w:id="993148546">
      <w:marLeft w:val="0"/>
      <w:marRight w:val="0"/>
      <w:marTop w:val="0"/>
      <w:marBottom w:val="0"/>
      <w:divBdr>
        <w:top w:val="none" w:sz="0" w:space="0" w:color="auto"/>
        <w:left w:val="none" w:sz="0" w:space="0" w:color="auto"/>
        <w:bottom w:val="none" w:sz="0" w:space="0" w:color="auto"/>
        <w:right w:val="none" w:sz="0" w:space="0" w:color="auto"/>
      </w:divBdr>
    </w:div>
    <w:div w:id="993148547">
      <w:marLeft w:val="0"/>
      <w:marRight w:val="0"/>
      <w:marTop w:val="0"/>
      <w:marBottom w:val="0"/>
      <w:divBdr>
        <w:top w:val="none" w:sz="0" w:space="0" w:color="auto"/>
        <w:left w:val="none" w:sz="0" w:space="0" w:color="auto"/>
        <w:bottom w:val="none" w:sz="0" w:space="0" w:color="auto"/>
        <w:right w:val="none" w:sz="0" w:space="0" w:color="auto"/>
      </w:divBdr>
    </w:div>
    <w:div w:id="993148548">
      <w:marLeft w:val="0"/>
      <w:marRight w:val="0"/>
      <w:marTop w:val="0"/>
      <w:marBottom w:val="0"/>
      <w:divBdr>
        <w:top w:val="none" w:sz="0" w:space="0" w:color="auto"/>
        <w:left w:val="none" w:sz="0" w:space="0" w:color="auto"/>
        <w:bottom w:val="none" w:sz="0" w:space="0" w:color="auto"/>
        <w:right w:val="none" w:sz="0" w:space="0" w:color="auto"/>
      </w:divBdr>
    </w:div>
    <w:div w:id="993148549">
      <w:marLeft w:val="0"/>
      <w:marRight w:val="0"/>
      <w:marTop w:val="0"/>
      <w:marBottom w:val="0"/>
      <w:divBdr>
        <w:top w:val="none" w:sz="0" w:space="0" w:color="auto"/>
        <w:left w:val="none" w:sz="0" w:space="0" w:color="auto"/>
        <w:bottom w:val="none" w:sz="0" w:space="0" w:color="auto"/>
        <w:right w:val="none" w:sz="0" w:space="0" w:color="auto"/>
      </w:divBdr>
    </w:div>
    <w:div w:id="993148550">
      <w:marLeft w:val="0"/>
      <w:marRight w:val="0"/>
      <w:marTop w:val="0"/>
      <w:marBottom w:val="0"/>
      <w:divBdr>
        <w:top w:val="none" w:sz="0" w:space="0" w:color="auto"/>
        <w:left w:val="none" w:sz="0" w:space="0" w:color="auto"/>
        <w:bottom w:val="none" w:sz="0" w:space="0" w:color="auto"/>
        <w:right w:val="none" w:sz="0" w:space="0" w:color="auto"/>
      </w:divBdr>
    </w:div>
    <w:div w:id="993148551">
      <w:marLeft w:val="0"/>
      <w:marRight w:val="0"/>
      <w:marTop w:val="0"/>
      <w:marBottom w:val="0"/>
      <w:divBdr>
        <w:top w:val="none" w:sz="0" w:space="0" w:color="auto"/>
        <w:left w:val="none" w:sz="0" w:space="0" w:color="auto"/>
        <w:bottom w:val="none" w:sz="0" w:space="0" w:color="auto"/>
        <w:right w:val="none" w:sz="0" w:space="0" w:color="auto"/>
      </w:divBdr>
    </w:div>
    <w:div w:id="993148552">
      <w:marLeft w:val="0"/>
      <w:marRight w:val="0"/>
      <w:marTop w:val="0"/>
      <w:marBottom w:val="0"/>
      <w:divBdr>
        <w:top w:val="none" w:sz="0" w:space="0" w:color="auto"/>
        <w:left w:val="none" w:sz="0" w:space="0" w:color="auto"/>
        <w:bottom w:val="none" w:sz="0" w:space="0" w:color="auto"/>
        <w:right w:val="none" w:sz="0" w:space="0" w:color="auto"/>
      </w:divBdr>
    </w:div>
    <w:div w:id="993148553">
      <w:marLeft w:val="0"/>
      <w:marRight w:val="0"/>
      <w:marTop w:val="0"/>
      <w:marBottom w:val="0"/>
      <w:divBdr>
        <w:top w:val="none" w:sz="0" w:space="0" w:color="auto"/>
        <w:left w:val="none" w:sz="0" w:space="0" w:color="auto"/>
        <w:bottom w:val="none" w:sz="0" w:space="0" w:color="auto"/>
        <w:right w:val="none" w:sz="0" w:space="0" w:color="auto"/>
      </w:divBdr>
    </w:div>
    <w:div w:id="993148554">
      <w:marLeft w:val="0"/>
      <w:marRight w:val="0"/>
      <w:marTop w:val="0"/>
      <w:marBottom w:val="0"/>
      <w:divBdr>
        <w:top w:val="none" w:sz="0" w:space="0" w:color="auto"/>
        <w:left w:val="none" w:sz="0" w:space="0" w:color="auto"/>
        <w:bottom w:val="none" w:sz="0" w:space="0" w:color="auto"/>
        <w:right w:val="none" w:sz="0" w:space="0" w:color="auto"/>
      </w:divBdr>
    </w:div>
    <w:div w:id="993148555">
      <w:marLeft w:val="0"/>
      <w:marRight w:val="0"/>
      <w:marTop w:val="0"/>
      <w:marBottom w:val="0"/>
      <w:divBdr>
        <w:top w:val="none" w:sz="0" w:space="0" w:color="auto"/>
        <w:left w:val="none" w:sz="0" w:space="0" w:color="auto"/>
        <w:bottom w:val="none" w:sz="0" w:space="0" w:color="auto"/>
        <w:right w:val="none" w:sz="0" w:space="0" w:color="auto"/>
      </w:divBdr>
    </w:div>
    <w:div w:id="993148556">
      <w:marLeft w:val="0"/>
      <w:marRight w:val="0"/>
      <w:marTop w:val="0"/>
      <w:marBottom w:val="0"/>
      <w:divBdr>
        <w:top w:val="none" w:sz="0" w:space="0" w:color="auto"/>
        <w:left w:val="none" w:sz="0" w:space="0" w:color="auto"/>
        <w:bottom w:val="none" w:sz="0" w:space="0" w:color="auto"/>
        <w:right w:val="none" w:sz="0" w:space="0" w:color="auto"/>
      </w:divBdr>
    </w:div>
    <w:div w:id="138525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LUCHE~1\CONFIG~1\Temp\GABRILsluchetta171033EMS_Especificacao_Manutencao_Sistem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A643E-AEDB-486F-A28D-F05B7D04F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GABRILsluchetta171033EMS_Especificacao_Manutencao_Sistemas</Template>
  <TotalTime>2629</TotalTime>
  <Pages>1</Pages>
  <Words>4875</Words>
  <Characters>26326</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TREELOG</Company>
  <LinksUpToDate>false</LinksUpToDate>
  <CharactersWithSpaces>31139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Editora Abril S.A.</dc:creator>
  <cp:keywords/>
  <dc:description/>
  <cp:lastModifiedBy>Kaina da Silva</cp:lastModifiedBy>
  <cp:revision>157</cp:revision>
  <cp:lastPrinted>2009-11-19T20:24:00Z</cp:lastPrinted>
  <dcterms:created xsi:type="dcterms:W3CDTF">2011-12-28T13:57:00Z</dcterms:created>
  <dcterms:modified xsi:type="dcterms:W3CDTF">2012-04-16T13:32:00Z</dcterms:modified>
</cp:coreProperties>
</file>