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0031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Fechar Dia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12/01/2012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2679C7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2679C7">
              <w:rPr>
                <w:rFonts w:ascii="Arial Narrow" w:hAnsi="Arial Narrow"/>
                <w:b/>
              </w:rPr>
              <w:t>Área:</w:t>
            </w:r>
            <w:r w:rsidRPr="002679C7">
              <w:rPr>
                <w:rFonts w:ascii="Arial Narrow" w:hAnsi="Arial Narrow"/>
              </w:rPr>
              <w:t xml:space="preserve"> </w:t>
            </w:r>
            <w:proofErr w:type="spellStart"/>
            <w:r w:rsidRPr="002679C7"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2679C7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2679C7">
              <w:rPr>
                <w:rFonts w:ascii="Arial Narrow" w:hAnsi="Arial Narrow"/>
                <w:i w:val="0"/>
                <w:sz w:val="20"/>
              </w:rPr>
              <w:t>Descrição e Objetivo da Manutenção:</w:t>
            </w:r>
          </w:p>
          <w:p w:rsidR="00D10ABB" w:rsidRPr="00D90C24" w:rsidRDefault="00D10ABB" w:rsidP="006D58C2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del w:id="12" w:author="Kaina da Silva" w:date="2012-03-27T16:57:00Z">
              <w:r w:rsidDel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Confirmação de Valores (Iniciar Operação)</w:delText>
              </w:r>
            </w:del>
            <w:ins w:id="13" w:author="Kaina da Silva" w:date="2012-03-27T16:57:00Z"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 xml:space="preserve">Funcionalidade tem como objetivo </w:t>
              </w:r>
            </w:ins>
            <w:ins w:id="14" w:author="Kaina da Silva" w:date="2012-03-27T16:58:00Z"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 xml:space="preserve">fazer um </w:t>
              </w:r>
              <w:proofErr w:type="spellStart"/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>follow</w:t>
              </w:r>
              <w:proofErr w:type="spellEnd"/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 xml:space="preserve"> </w:t>
              </w:r>
              <w:proofErr w:type="spellStart"/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>up</w:t>
              </w:r>
              <w:proofErr w:type="spellEnd"/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 xml:space="preserve"> de várias tarefas dentro do sistema, </w:t>
              </w:r>
            </w:ins>
            <w:ins w:id="15" w:author="Kaina da Silva" w:date="2012-03-27T16:59:00Z"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 xml:space="preserve">e montar um quadro de resultados </w:t>
              </w:r>
              <w:proofErr w:type="gramStart"/>
              <w:r w:rsidR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t>gerais.</w:t>
              </w:r>
            </w:ins>
            <w:proofErr w:type="gramEnd"/>
            <w:del w:id="16" w:author="Kaina da Silva" w:date="2012-03-27T16:59:00Z">
              <w:r w:rsidDel="006D58C2">
                <w:rPr>
                  <w:rFonts w:ascii="Arial Narrow" w:hAnsi="Arial Narrow" w:cs="Arial"/>
                  <w:color w:val="002060"/>
                  <w:sz w:val="22"/>
                  <w:szCs w:val="22"/>
                </w:rPr>
                <w:delText>.</w:delText>
              </w:r>
            </w:del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7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Funcionalidade tem como objetivo confirmar </w:t>
      </w:r>
      <w:ins w:id="18" w:author="Kaina da Silva" w:date="2012-03-27T17:03:00Z">
        <w:r w:rsidR="006D58C2">
          <w:rPr>
            <w:rFonts w:ascii="Calibri" w:hAnsi="Calibri" w:cs="Arial"/>
            <w:color w:val="002060"/>
            <w:sz w:val="22"/>
            <w:szCs w:val="22"/>
          </w:rPr>
          <w:t xml:space="preserve">operações e </w:t>
        </w:r>
      </w:ins>
      <w:r>
        <w:rPr>
          <w:rFonts w:ascii="Calibri" w:hAnsi="Calibri" w:cs="Arial"/>
          <w:color w:val="002060"/>
          <w:sz w:val="22"/>
          <w:szCs w:val="22"/>
        </w:rPr>
        <w:t>valores de encerramento do dia da Operação.</w:t>
      </w:r>
    </w:p>
    <w:p w:rsidR="00D10ABB" w:rsidDel="006D58C2" w:rsidRDefault="00D10ABB" w:rsidP="004D2413">
      <w:pPr>
        <w:ind w:left="360"/>
        <w:rPr>
          <w:del w:id="19" w:author="Kaina da Silva" w:date="2012-03-27T17:04:00Z"/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Esta ação confirmada encerra</w:t>
      </w:r>
      <w:ins w:id="20" w:author="Kaina da Silva" w:date="2012-03-27T17:03:00Z">
        <w:r w:rsidR="006D58C2">
          <w:rPr>
            <w:rFonts w:ascii="Calibri" w:hAnsi="Calibri" w:cs="Arial"/>
            <w:color w:val="002060"/>
            <w:sz w:val="22"/>
            <w:szCs w:val="22"/>
          </w:rPr>
          <w:t xml:space="preserve"> a data operacional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 </w:t>
      </w:r>
      <w:ins w:id="21" w:author="Kaina da Silva" w:date="2012-03-27T17:03:00Z">
        <w:r w:rsidR="006D58C2">
          <w:rPr>
            <w:rFonts w:ascii="Calibri" w:hAnsi="Calibri" w:cs="Arial"/>
            <w:color w:val="002060"/>
            <w:sz w:val="22"/>
            <w:szCs w:val="22"/>
          </w:rPr>
          <w:t>d</w:t>
        </w:r>
      </w:ins>
      <w:r>
        <w:rPr>
          <w:rFonts w:ascii="Calibri" w:hAnsi="Calibri" w:cs="Arial"/>
          <w:color w:val="002060"/>
          <w:sz w:val="22"/>
          <w:szCs w:val="22"/>
        </w:rPr>
        <w:t xml:space="preserve">o sistema </w:t>
      </w:r>
      <w:del w:id="22" w:author="Kaina da Silva" w:date="2012-03-27T17:04:00Z">
        <w:r w:rsidDel="006D58C2">
          <w:rPr>
            <w:rFonts w:ascii="Calibri" w:hAnsi="Calibri" w:cs="Arial"/>
            <w:color w:val="002060"/>
            <w:sz w:val="22"/>
            <w:szCs w:val="22"/>
          </w:rPr>
          <w:delText xml:space="preserve">para </w:delText>
        </w:r>
      </w:del>
      <w:del w:id="23" w:author="Kaina da Silva" w:date="2012-03-27T17:03:00Z">
        <w:r w:rsidDel="006D58C2">
          <w:rPr>
            <w:rFonts w:ascii="Calibri" w:hAnsi="Calibri" w:cs="Arial"/>
            <w:color w:val="002060"/>
            <w:sz w:val="22"/>
            <w:szCs w:val="22"/>
          </w:rPr>
          <w:delText xml:space="preserve"> </w:delText>
        </w:r>
      </w:del>
      <w:del w:id="24" w:author="Kaina da Silva" w:date="2012-03-27T17:04:00Z">
        <w:r w:rsidDel="006D58C2">
          <w:rPr>
            <w:rFonts w:ascii="Calibri" w:hAnsi="Calibri" w:cs="Arial"/>
            <w:color w:val="002060"/>
            <w:sz w:val="22"/>
            <w:szCs w:val="22"/>
          </w:rPr>
          <w:delText>a operação.</w:delText>
        </w:r>
      </w:del>
      <w:ins w:id="25" w:author="Kaina da Silva" w:date="2012-03-27T17:04:00Z">
        <w:r w:rsidR="006D58C2">
          <w:rPr>
            <w:rFonts w:ascii="Calibri" w:hAnsi="Calibri" w:cs="Arial"/>
            <w:color w:val="002060"/>
            <w:sz w:val="22"/>
            <w:szCs w:val="22"/>
          </w:rPr>
          <w:t xml:space="preserve">e, automaticamente o libera para iniciar um novo dia operacional, mesmo que este não seja o mesmo que o dia </w:t>
        </w:r>
        <w:proofErr w:type="gramStart"/>
        <w:r w:rsidR="006D58C2">
          <w:rPr>
            <w:rFonts w:ascii="Calibri" w:hAnsi="Calibri" w:cs="Arial"/>
            <w:color w:val="002060"/>
            <w:sz w:val="22"/>
            <w:szCs w:val="22"/>
          </w:rPr>
          <w:t>atual.</w:t>
        </w:r>
      </w:ins>
      <w:proofErr w:type="gramEnd"/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OBS: Todas essas informações pertencem a processos realizados na data</w:t>
      </w:r>
      <w:ins w:id="26" w:author="Kaina da Silva" w:date="2012-03-27T17:05:00Z">
        <w:r w:rsidR="006D58C2">
          <w:rPr>
            <w:rFonts w:ascii="Calibri" w:hAnsi="Calibri" w:cs="Arial"/>
            <w:color w:val="002060"/>
            <w:sz w:val="22"/>
            <w:szCs w:val="22"/>
          </w:rPr>
          <w:t xml:space="preserve"> da operação em andamento</w:t>
        </w:r>
      </w:ins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  <w:t xml:space="preserve">   Esta rotina envia</w:t>
      </w:r>
      <w:del w:id="27" w:author="Kaina da Silva" w:date="2012-03-27T17:05:00Z">
        <w:r w:rsidDel="006D58C2">
          <w:rPr>
            <w:rFonts w:ascii="Calibri" w:hAnsi="Calibri" w:cs="Arial"/>
            <w:color w:val="002060"/>
            <w:sz w:val="22"/>
            <w:szCs w:val="22"/>
          </w:rPr>
          <w:delText xml:space="preserve"> </w:delText>
        </w:r>
      </w:del>
      <w:r>
        <w:rPr>
          <w:rFonts w:ascii="Calibri" w:hAnsi="Calibri" w:cs="Arial"/>
          <w:color w:val="002060"/>
          <w:sz w:val="22"/>
          <w:szCs w:val="22"/>
        </w:rPr>
        <w:t xml:space="preserve"> os arquivos da interface “envia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dados”, vide documentação de interfaces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D10ABB" w:rsidRDefault="000B5F3F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Se houver pendê</w:t>
      </w:r>
      <w:r w:rsidR="00BD6D05">
        <w:rPr>
          <w:rFonts w:ascii="Calibri" w:hAnsi="Calibri" w:cs="Arial"/>
          <w:color w:val="002060"/>
          <w:sz w:val="22"/>
          <w:szCs w:val="22"/>
        </w:rPr>
        <w:t xml:space="preserve">ncias </w:t>
      </w:r>
      <w:r w:rsidR="004C6C00">
        <w:rPr>
          <w:rFonts w:ascii="Calibri" w:hAnsi="Calibri" w:cs="Arial"/>
          <w:color w:val="002060"/>
          <w:sz w:val="22"/>
          <w:szCs w:val="22"/>
        </w:rPr>
        <w:t>(</w:t>
      </w:r>
      <w:r w:rsidR="00BD6D05">
        <w:rPr>
          <w:rFonts w:ascii="Calibri" w:hAnsi="Calibri" w:cs="Arial"/>
          <w:color w:val="002060"/>
          <w:sz w:val="22"/>
          <w:szCs w:val="22"/>
        </w:rPr>
        <w:t>como</w:t>
      </w:r>
      <w:ins w:id="28" w:author="Kaina da Silva" w:date="2012-03-27T17:06:00Z">
        <w:r w:rsidR="006D58C2">
          <w:rPr>
            <w:rFonts w:ascii="Calibri" w:hAnsi="Calibri" w:cs="Arial"/>
            <w:color w:val="002060"/>
            <w:sz w:val="22"/>
            <w:szCs w:val="22"/>
          </w:rPr>
          <w:t>,</w:t>
        </w:r>
      </w:ins>
      <w:r w:rsidR="00BD6D05">
        <w:rPr>
          <w:rFonts w:ascii="Calibri" w:hAnsi="Calibri" w:cs="Arial"/>
          <w:color w:val="002060"/>
          <w:sz w:val="22"/>
          <w:szCs w:val="22"/>
        </w:rPr>
        <w:t xml:space="preserve"> por exemplo</w:t>
      </w:r>
      <w:ins w:id="29" w:author="Kaina da Silva" w:date="2012-03-27T17:06:00Z">
        <w:r w:rsidR="006D58C2">
          <w:rPr>
            <w:rFonts w:ascii="Calibri" w:hAnsi="Calibri" w:cs="Arial"/>
            <w:color w:val="002060"/>
            <w:sz w:val="22"/>
            <w:szCs w:val="22"/>
          </w:rPr>
          <w:t>,</w:t>
        </w:r>
      </w:ins>
      <w:r w:rsidR="00BD6D05">
        <w:rPr>
          <w:rFonts w:ascii="Calibri" w:hAnsi="Calibri" w:cs="Arial"/>
          <w:color w:val="002060"/>
          <w:sz w:val="22"/>
          <w:szCs w:val="22"/>
        </w:rPr>
        <w:t xml:space="preserve"> furo de produto</w:t>
      </w:r>
      <w:r w:rsidR="004C6C00">
        <w:rPr>
          <w:rFonts w:ascii="Calibri" w:hAnsi="Calibri" w:cs="Arial"/>
          <w:color w:val="002060"/>
          <w:sz w:val="22"/>
          <w:szCs w:val="22"/>
        </w:rPr>
        <w:t>)</w:t>
      </w:r>
      <w:r w:rsidR="00BD6D05">
        <w:rPr>
          <w:rFonts w:ascii="Calibri" w:hAnsi="Calibri" w:cs="Arial"/>
          <w:color w:val="002060"/>
          <w:sz w:val="22"/>
          <w:szCs w:val="22"/>
        </w:rPr>
        <w:t xml:space="preserve"> o sistema não deve permitir encerrar o dia e exibir mensagem de alerta</w:t>
      </w:r>
      <w:ins w:id="30" w:author="Kaina da Silva" w:date="2012-03-27T17:20:00Z">
        <w:r w:rsidR="0047537C">
          <w:rPr>
            <w:rFonts w:ascii="Calibri" w:hAnsi="Calibri" w:cs="Arial"/>
            <w:color w:val="002060"/>
            <w:sz w:val="22"/>
            <w:szCs w:val="22"/>
          </w:rPr>
          <w:t xml:space="preserve"> informando a(s) pendência(s) que devem ser verificadas pelo usuário</w:t>
        </w:r>
      </w:ins>
      <w:r w:rsidR="00BD6D05">
        <w:rPr>
          <w:rFonts w:ascii="Calibri" w:hAnsi="Calibri" w:cs="Arial"/>
          <w:color w:val="002060"/>
          <w:sz w:val="22"/>
          <w:szCs w:val="22"/>
        </w:rPr>
        <w:t>.</w:t>
      </w:r>
    </w:p>
    <w:p w:rsidR="00D10ABB" w:rsidRDefault="000B5F3F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      O sistema ficará</w:t>
      </w:r>
      <w:r w:rsidR="00D10ABB">
        <w:rPr>
          <w:rFonts w:ascii="Calibri" w:hAnsi="Calibri" w:cs="Arial"/>
          <w:color w:val="002060"/>
          <w:sz w:val="22"/>
          <w:szCs w:val="22"/>
        </w:rPr>
        <w:t xml:space="preserve"> </w:t>
      </w:r>
      <w:del w:id="31" w:author="Kaina da Silva" w:date="2012-03-27T17:06:00Z">
        <w:r w:rsidR="00D10ABB" w:rsidDel="006D58C2">
          <w:rPr>
            <w:rFonts w:ascii="Calibri" w:hAnsi="Calibri" w:cs="Arial"/>
            <w:color w:val="002060"/>
            <w:sz w:val="22"/>
            <w:szCs w:val="22"/>
          </w:rPr>
          <w:delText xml:space="preserve"> </w:delText>
        </w:r>
      </w:del>
      <w:r w:rsidR="00D10ABB">
        <w:rPr>
          <w:rFonts w:ascii="Calibri" w:hAnsi="Calibri" w:cs="Arial"/>
          <w:color w:val="002060"/>
          <w:sz w:val="22"/>
          <w:szCs w:val="22"/>
        </w:rPr>
        <w:t>desabilitado para operar depois que o usuário clicar em “confirmar”.</w:t>
      </w:r>
      <w:ins w:id="32" w:author="Kaina da Silva" w:date="2012-03-27T17:07:00Z">
        <w:r w:rsidR="006D58C2">
          <w:rPr>
            <w:rFonts w:ascii="Calibri" w:hAnsi="Calibri" w:cs="Arial"/>
            <w:color w:val="002060"/>
            <w:sz w:val="22"/>
            <w:szCs w:val="22"/>
          </w:rPr>
          <w:t xml:space="preserve"> </w:t>
        </w:r>
        <w:proofErr w:type="gramStart"/>
        <w:r w:rsidR="006D58C2">
          <w:rPr>
            <w:rFonts w:ascii="Calibri" w:hAnsi="Calibri" w:cs="Arial"/>
            <w:color w:val="002060"/>
            <w:sz w:val="22"/>
            <w:szCs w:val="22"/>
          </w:rPr>
          <w:t>?????????????</w:t>
        </w:r>
      </w:ins>
      <w:proofErr w:type="gramEnd"/>
    </w:p>
    <w:p w:rsidR="00D10ABB" w:rsidRPr="00742CD0" w:rsidDel="00001ABC" w:rsidRDefault="00D10ABB" w:rsidP="00EF7CA1">
      <w:pPr>
        <w:rPr>
          <w:del w:id="33" w:author="Kaina da Silva" w:date="2012-03-27T17:09:00Z"/>
          <w:rPrChange w:id="34" w:author="Kaina da Silva" w:date="2012-03-27T17:08:00Z">
            <w:rPr>
              <w:del w:id="35" w:author="Kaina da Silva" w:date="2012-03-27T17:09:00Z"/>
              <w:rFonts w:ascii="Calibri" w:hAnsi="Calibri" w:cs="Arial"/>
              <w:color w:val="002060"/>
              <w:sz w:val="22"/>
              <w:szCs w:val="22"/>
            </w:rPr>
          </w:rPrChange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 </w:t>
      </w:r>
      <w:r w:rsidR="000B5F3F">
        <w:rPr>
          <w:rFonts w:ascii="Calibri" w:hAnsi="Calibri" w:cs="Arial"/>
          <w:color w:val="002060"/>
          <w:sz w:val="22"/>
          <w:szCs w:val="22"/>
        </w:rPr>
        <w:t xml:space="preserve">      Ao clicar o Sistema deverá</w:t>
      </w:r>
      <w:r>
        <w:rPr>
          <w:rFonts w:ascii="Calibri" w:hAnsi="Calibri" w:cs="Arial"/>
          <w:color w:val="002060"/>
          <w:sz w:val="22"/>
          <w:szCs w:val="22"/>
        </w:rPr>
        <w:t xml:space="preserve"> gravar este resumo em tabela de “valores encerrados”.</w:t>
      </w:r>
      <w:ins w:id="36" w:author="Kaina da Silva" w:date="2012-03-27T17:43:00Z">
        <w:r w:rsidR="008219A6" w:rsidRPr="008219A6" w:rsidDel="00001ABC">
          <w:t xml:space="preserve"> </w:t>
        </w:r>
      </w:ins>
    </w:p>
    <w:p w:rsidR="000B5F3F" w:rsidDel="008219A6" w:rsidRDefault="000B5F3F" w:rsidP="00EF7CA1">
      <w:pPr>
        <w:rPr>
          <w:del w:id="37" w:author="Kaina da Silva" w:date="2012-03-27T17:43:00Z"/>
          <w:rFonts w:ascii="Calibri" w:hAnsi="Calibri" w:cs="Arial"/>
          <w:color w:val="002060"/>
          <w:sz w:val="22"/>
          <w:szCs w:val="22"/>
        </w:rPr>
      </w:pPr>
    </w:p>
    <w:p w:rsidR="00313DA3" w:rsidRDefault="00313DA3" w:rsidP="00EF7CA1">
      <w:pPr>
        <w:rPr>
          <w:rFonts w:ascii="Calibri" w:hAnsi="Calibri" w:cs="Arial"/>
          <w:color w:val="002060"/>
          <w:sz w:val="22"/>
          <w:szCs w:val="22"/>
        </w:rPr>
      </w:pPr>
      <w:bookmarkStart w:id="38" w:name="_GoBack"/>
      <w:bookmarkEnd w:id="38"/>
      <w:r>
        <w:rPr>
          <w:rFonts w:ascii="Calibri" w:hAnsi="Calibri" w:cs="Arial"/>
          <w:color w:val="002060"/>
          <w:sz w:val="22"/>
          <w:szCs w:val="22"/>
        </w:rPr>
        <w:t>Validações:</w:t>
      </w:r>
    </w:p>
    <w:p w:rsidR="000B5F3F" w:rsidRDefault="000B5F3F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Del="00001ABC" w:rsidRDefault="00D10ABB" w:rsidP="00EF7CA1">
      <w:pPr>
        <w:rPr>
          <w:del w:id="39" w:author="Kaina da Silva" w:date="2012-03-27T17:10:00Z"/>
          <w:rFonts w:ascii="Calibri" w:hAnsi="Calibri" w:cs="Arial"/>
          <w:color w:val="002060"/>
          <w:sz w:val="22"/>
          <w:szCs w:val="22"/>
        </w:rPr>
      </w:pPr>
      <w:del w:id="40" w:author="Kaina da Silva" w:date="2012-03-27T17:10:00Z">
        <w:r w:rsidDel="00001ABC">
          <w:rPr>
            <w:rFonts w:ascii="Calibri" w:hAnsi="Calibri" w:cs="Arial"/>
            <w:color w:val="002060"/>
            <w:sz w:val="22"/>
            <w:szCs w:val="22"/>
          </w:rPr>
          <w:delText xml:space="preserve">       </w:delText>
        </w:r>
        <w:r w:rsidR="00313DA3" w:rsidRPr="000B5F3F" w:rsidDel="00001ABC">
          <w:rPr>
            <w:rFonts w:ascii="Calibri" w:hAnsi="Calibri" w:cs="Arial"/>
            <w:color w:val="002060"/>
            <w:sz w:val="22"/>
            <w:szCs w:val="22"/>
          </w:rPr>
          <w:delText>Caso o produto ainda esteja em estoque, o distribuidor só poderá reprogramar por 2 vezes, sendo que na terceira vez será obrigado a efetuar o lançamento do mesmo. Se não houver confirmação de determinado produto será bloqueado na finalização do dia, onde será obrigatório o remanejamento desse produto.</w:delText>
        </w:r>
      </w:del>
    </w:p>
    <w:p w:rsidR="00D10ABB" w:rsidRDefault="00D10ABB" w:rsidP="00CB7DB2">
      <w:pPr>
        <w:rPr>
          <w:ins w:id="41" w:author="Kaina da Silva" w:date="2012-03-27T17:10:00Z"/>
          <w:rFonts w:ascii="Calibri" w:hAnsi="Calibri" w:cs="Arial"/>
          <w:color w:val="002060"/>
          <w:sz w:val="22"/>
          <w:szCs w:val="22"/>
        </w:rPr>
      </w:pPr>
    </w:p>
    <w:p w:rsidR="00001ABC" w:rsidRDefault="00001ABC" w:rsidP="00001ABC">
      <w:pPr>
        <w:numPr>
          <w:ilvl w:val="0"/>
          <w:numId w:val="25"/>
        </w:numPr>
        <w:rPr>
          <w:ins w:id="42" w:author="Kaina da Silva" w:date="2012-03-27T17:11:00Z"/>
          <w:rFonts w:ascii="Calibri" w:hAnsi="Calibri" w:cs="Arial"/>
          <w:color w:val="002060"/>
          <w:sz w:val="22"/>
          <w:szCs w:val="22"/>
        </w:rPr>
        <w:pPrChange w:id="43" w:author="Kaina da Silva" w:date="2012-03-27T17:11:00Z">
          <w:pPr/>
        </w:pPrChange>
      </w:pPr>
      <w:ins w:id="44" w:author="Kaina da Silva" w:date="2012-03-27T17:11:00Z">
        <w:r>
          <w:rPr>
            <w:rFonts w:ascii="Calibri" w:hAnsi="Calibri" w:cs="Arial"/>
            <w:color w:val="002060"/>
            <w:sz w:val="22"/>
            <w:szCs w:val="22"/>
          </w:rPr>
          <w:t>Controle de Aprovações (caso este seja utilizado pelo distribuidor).</w:t>
        </w:r>
      </w:ins>
    </w:p>
    <w:p w:rsidR="00001ABC" w:rsidRDefault="00001ABC" w:rsidP="00001ABC">
      <w:pPr>
        <w:numPr>
          <w:ilvl w:val="0"/>
          <w:numId w:val="25"/>
        </w:numPr>
        <w:rPr>
          <w:ins w:id="45" w:author="Kaina da Silva" w:date="2012-03-27T17:11:00Z"/>
          <w:rFonts w:ascii="Calibri" w:hAnsi="Calibri" w:cs="Arial"/>
          <w:color w:val="002060"/>
          <w:sz w:val="22"/>
          <w:szCs w:val="22"/>
        </w:rPr>
        <w:pPrChange w:id="46" w:author="Kaina da Silva" w:date="2012-03-27T17:11:00Z">
          <w:pPr/>
        </w:pPrChange>
      </w:pPr>
      <w:ins w:id="47" w:author="Kaina da Silva" w:date="2012-03-27T17:11:00Z">
        <w:r>
          <w:rPr>
            <w:rFonts w:ascii="Calibri" w:hAnsi="Calibri" w:cs="Arial"/>
            <w:color w:val="002060"/>
            <w:sz w:val="22"/>
            <w:szCs w:val="22"/>
          </w:rPr>
          <w:t>Lançamento de Faltas e Sobras</w:t>
        </w:r>
      </w:ins>
    </w:p>
    <w:p w:rsidR="00001ABC" w:rsidRDefault="00001ABC" w:rsidP="00001ABC">
      <w:pPr>
        <w:numPr>
          <w:ilvl w:val="0"/>
          <w:numId w:val="25"/>
        </w:numPr>
        <w:rPr>
          <w:ins w:id="48" w:author="Kaina da Silva" w:date="2012-03-27T17:11:00Z"/>
          <w:rFonts w:ascii="Calibri" w:hAnsi="Calibri" w:cs="Arial"/>
          <w:color w:val="002060"/>
          <w:sz w:val="22"/>
          <w:szCs w:val="22"/>
        </w:rPr>
        <w:pPrChange w:id="49" w:author="Kaina da Silva" w:date="2012-03-27T17:11:00Z">
          <w:pPr/>
        </w:pPrChange>
      </w:pPr>
      <w:ins w:id="50" w:author="Kaina da Silva" w:date="2012-03-27T17:11:00Z">
        <w:r>
          <w:rPr>
            <w:rFonts w:ascii="Calibri" w:hAnsi="Calibri" w:cs="Arial"/>
            <w:color w:val="002060"/>
            <w:sz w:val="22"/>
            <w:szCs w:val="22"/>
          </w:rPr>
          <w:t>Débitos e Créditos</w:t>
        </w:r>
      </w:ins>
    </w:p>
    <w:p w:rsidR="00001ABC" w:rsidRDefault="00001ABC" w:rsidP="00001ABC">
      <w:pPr>
        <w:numPr>
          <w:ilvl w:val="0"/>
          <w:numId w:val="25"/>
        </w:numPr>
        <w:rPr>
          <w:ins w:id="51" w:author="Kaina da Silva" w:date="2012-03-27T17:18:00Z"/>
          <w:rFonts w:ascii="Calibri" w:hAnsi="Calibri" w:cs="Arial"/>
          <w:color w:val="002060"/>
          <w:sz w:val="22"/>
          <w:szCs w:val="22"/>
        </w:rPr>
        <w:pPrChange w:id="52" w:author="Kaina da Silva" w:date="2012-03-27T17:11:00Z">
          <w:pPr/>
        </w:pPrChange>
      </w:pPr>
      <w:ins w:id="53" w:author="Kaina da Silva" w:date="2012-03-27T17:13:00Z">
        <w:r>
          <w:rPr>
            <w:rFonts w:ascii="Calibri" w:hAnsi="Calibri" w:cs="Arial"/>
            <w:color w:val="002060"/>
            <w:sz w:val="22"/>
            <w:szCs w:val="22"/>
          </w:rPr>
          <w:t>Confirmação de Expedição: produtos que não tiveram a expedição confirmada</w:t>
        </w:r>
        <w:proofErr w:type="gramStart"/>
        <w:r>
          <w:rPr>
            <w:rFonts w:ascii="Calibri" w:hAnsi="Calibri" w:cs="Arial"/>
            <w:color w:val="002060"/>
            <w:sz w:val="22"/>
            <w:szCs w:val="22"/>
          </w:rPr>
          <w:t>, devem</w:t>
        </w:r>
        <w:proofErr w:type="gramEnd"/>
        <w:r>
          <w:rPr>
            <w:rFonts w:ascii="Calibri" w:hAnsi="Calibri" w:cs="Arial"/>
            <w:color w:val="002060"/>
            <w:sz w:val="22"/>
            <w:szCs w:val="22"/>
          </w:rPr>
          <w:t xml:space="preserve"> ser reprogramados.</w:t>
        </w:r>
      </w:ins>
    </w:p>
    <w:p w:rsidR="0047537C" w:rsidRDefault="0047537C" w:rsidP="00001ABC">
      <w:pPr>
        <w:numPr>
          <w:ilvl w:val="0"/>
          <w:numId w:val="25"/>
        </w:numPr>
        <w:rPr>
          <w:ins w:id="54" w:author="Kaina da Silva" w:date="2012-03-27T17:13:00Z"/>
          <w:rFonts w:ascii="Calibri" w:hAnsi="Calibri" w:cs="Arial"/>
          <w:color w:val="002060"/>
          <w:sz w:val="22"/>
          <w:szCs w:val="22"/>
        </w:rPr>
        <w:pPrChange w:id="55" w:author="Kaina da Silva" w:date="2012-03-27T17:11:00Z">
          <w:pPr/>
        </w:pPrChange>
      </w:pPr>
      <w:ins w:id="56" w:author="Kaina da Silva" w:date="2012-03-27T17:18:00Z">
        <w:r>
          <w:rPr>
            <w:rFonts w:ascii="Calibri" w:hAnsi="Calibri" w:cs="Arial"/>
            <w:color w:val="002060"/>
            <w:sz w:val="22"/>
            <w:szCs w:val="22"/>
          </w:rPr>
          <w:t>Furo de Lançamento</w:t>
        </w:r>
      </w:ins>
    </w:p>
    <w:p w:rsidR="00001ABC" w:rsidRDefault="00001ABC" w:rsidP="00001ABC">
      <w:pPr>
        <w:numPr>
          <w:ilvl w:val="0"/>
          <w:numId w:val="25"/>
        </w:numPr>
        <w:rPr>
          <w:ins w:id="57" w:author="Kaina da Silva" w:date="2012-03-27T17:14:00Z"/>
          <w:rFonts w:ascii="Calibri" w:hAnsi="Calibri" w:cs="Arial"/>
          <w:color w:val="002060"/>
          <w:sz w:val="22"/>
          <w:szCs w:val="22"/>
        </w:rPr>
        <w:pPrChange w:id="58" w:author="Kaina da Silva" w:date="2012-03-27T17:11:00Z">
          <w:pPr/>
        </w:pPrChange>
      </w:pPr>
      <w:ins w:id="59" w:author="Kaina da Silva" w:date="2012-03-27T17:12:00Z">
        <w:r>
          <w:rPr>
            <w:rFonts w:ascii="Calibri" w:hAnsi="Calibri" w:cs="Arial"/>
            <w:color w:val="002060"/>
            <w:sz w:val="22"/>
            <w:szCs w:val="22"/>
          </w:rPr>
          <w:t xml:space="preserve">Balanceamento da Matriz de Lançamento: caso haja </w:t>
        </w:r>
      </w:ins>
      <w:ins w:id="60" w:author="Kaina da Silva" w:date="2012-03-27T17:13:00Z">
        <w:r>
          <w:rPr>
            <w:rFonts w:ascii="Calibri" w:hAnsi="Calibri" w:cs="Arial"/>
            <w:color w:val="002060"/>
            <w:sz w:val="22"/>
            <w:szCs w:val="22"/>
          </w:rPr>
          <w:t xml:space="preserve">produtos </w:t>
        </w:r>
      </w:ins>
      <w:ins w:id="61" w:author="Kaina da Silva" w:date="2012-03-27T17:14:00Z">
        <w:r>
          <w:rPr>
            <w:rFonts w:ascii="Calibri" w:hAnsi="Calibri" w:cs="Arial"/>
            <w:color w:val="002060"/>
            <w:sz w:val="22"/>
            <w:szCs w:val="22"/>
          </w:rPr>
          <w:t xml:space="preserve">programados, sem físico recebido, devem ser </w:t>
        </w:r>
        <w:proofErr w:type="gramStart"/>
        <w:r>
          <w:rPr>
            <w:rFonts w:ascii="Calibri" w:hAnsi="Calibri" w:cs="Arial"/>
            <w:color w:val="002060"/>
            <w:sz w:val="22"/>
            <w:szCs w:val="22"/>
          </w:rPr>
          <w:t>reprogramados</w:t>
        </w:r>
        <w:proofErr w:type="gramEnd"/>
      </w:ins>
    </w:p>
    <w:p w:rsidR="00001ABC" w:rsidRDefault="00001ABC" w:rsidP="00001ABC">
      <w:pPr>
        <w:numPr>
          <w:ilvl w:val="0"/>
          <w:numId w:val="25"/>
        </w:numPr>
        <w:rPr>
          <w:ins w:id="62" w:author="Kaina da Silva" w:date="2012-03-27T17:17:00Z"/>
          <w:rFonts w:ascii="Calibri" w:hAnsi="Calibri" w:cs="Arial"/>
          <w:color w:val="002060"/>
          <w:sz w:val="22"/>
          <w:szCs w:val="22"/>
        </w:rPr>
        <w:pPrChange w:id="63" w:author="Kaina da Silva" w:date="2012-03-27T17:11:00Z">
          <w:pPr/>
        </w:pPrChange>
      </w:pPr>
      <w:ins w:id="64" w:author="Kaina da Silva" w:date="2012-03-27T17:15:00Z">
        <w:r>
          <w:rPr>
            <w:rFonts w:ascii="Calibri" w:hAnsi="Calibri" w:cs="Arial"/>
            <w:color w:val="002060"/>
            <w:sz w:val="22"/>
            <w:szCs w:val="22"/>
          </w:rPr>
          <w:t>Fechamento de Encalhe: verificar se o processamento</w:t>
        </w:r>
        <w:proofErr w:type="gramStart"/>
        <w:r>
          <w:rPr>
            <w:rFonts w:ascii="Calibri" w:hAnsi="Calibri" w:cs="Arial"/>
            <w:color w:val="002060"/>
            <w:sz w:val="22"/>
            <w:szCs w:val="22"/>
          </w:rPr>
          <w:t xml:space="preserve"> </w:t>
        </w:r>
      </w:ins>
      <w:ins w:id="65" w:author="Kaina da Silva" w:date="2012-03-27T17:17:00Z">
        <w:r>
          <w:rPr>
            <w:rFonts w:ascii="Calibri" w:hAnsi="Calibri" w:cs="Arial"/>
            <w:color w:val="002060"/>
            <w:sz w:val="22"/>
            <w:szCs w:val="22"/>
          </w:rPr>
          <w:t xml:space="preserve"> </w:t>
        </w:r>
        <w:proofErr w:type="gramEnd"/>
        <w:r>
          <w:rPr>
            <w:rFonts w:ascii="Calibri" w:hAnsi="Calibri" w:cs="Arial"/>
            <w:color w:val="002060"/>
            <w:sz w:val="22"/>
            <w:szCs w:val="22"/>
          </w:rPr>
          <w:t>do encalhe foi finalizado e se todas as cotas que não trouxeram encalhe já tiveram tratamento necessário.</w:t>
        </w:r>
      </w:ins>
    </w:p>
    <w:p w:rsidR="0047537C" w:rsidRDefault="0047537C" w:rsidP="00001ABC">
      <w:pPr>
        <w:numPr>
          <w:ilvl w:val="0"/>
          <w:numId w:val="25"/>
        </w:numPr>
        <w:rPr>
          <w:ins w:id="66" w:author="Kaina da Silva" w:date="2012-03-27T17:22:00Z"/>
          <w:rFonts w:ascii="Calibri" w:hAnsi="Calibri" w:cs="Arial"/>
          <w:color w:val="002060"/>
          <w:sz w:val="22"/>
          <w:szCs w:val="22"/>
        </w:rPr>
        <w:pPrChange w:id="67" w:author="Kaina da Silva" w:date="2012-03-27T17:11:00Z">
          <w:pPr/>
        </w:pPrChange>
      </w:pPr>
      <w:ins w:id="68" w:author="Kaina da Silva" w:date="2012-03-27T17:17:00Z">
        <w:r>
          <w:rPr>
            <w:rFonts w:ascii="Calibri" w:hAnsi="Calibri" w:cs="Arial"/>
            <w:color w:val="002060"/>
            <w:sz w:val="22"/>
            <w:szCs w:val="22"/>
          </w:rPr>
          <w:t>Estoque: todas as transfer</w:t>
        </w:r>
      </w:ins>
      <w:ins w:id="69" w:author="Kaina da Silva" w:date="2012-03-27T17:18:00Z">
        <w:r>
          <w:rPr>
            <w:rFonts w:ascii="Calibri" w:hAnsi="Calibri" w:cs="Arial"/>
            <w:color w:val="002060"/>
            <w:sz w:val="22"/>
            <w:szCs w:val="22"/>
          </w:rPr>
          <w:t>ências foram realizadas?</w:t>
        </w:r>
      </w:ins>
    </w:p>
    <w:p w:rsidR="0047537C" w:rsidRDefault="0047537C" w:rsidP="00001ABC">
      <w:pPr>
        <w:numPr>
          <w:ilvl w:val="0"/>
          <w:numId w:val="25"/>
        </w:numPr>
        <w:rPr>
          <w:ins w:id="70" w:author="Kaina da Silva" w:date="2012-03-27T17:18:00Z"/>
          <w:rFonts w:ascii="Calibri" w:hAnsi="Calibri" w:cs="Arial"/>
          <w:color w:val="002060"/>
          <w:sz w:val="22"/>
          <w:szCs w:val="22"/>
        </w:rPr>
        <w:pPrChange w:id="71" w:author="Kaina da Silva" w:date="2012-03-27T17:11:00Z">
          <w:pPr/>
        </w:pPrChange>
      </w:pPr>
      <w:ins w:id="72" w:author="Kaina da Silva" w:date="2012-03-27T17:22:00Z">
        <w:r>
          <w:rPr>
            <w:rFonts w:ascii="Calibri" w:hAnsi="Calibri" w:cs="Arial"/>
            <w:color w:val="002060"/>
            <w:sz w:val="22"/>
            <w:szCs w:val="22"/>
          </w:rPr>
          <w:lastRenderedPageBreak/>
          <w:t>Manutenção Status da Cota:</w:t>
        </w:r>
      </w:ins>
      <w:ins w:id="73" w:author="Kaina da Silva" w:date="2012-03-27T17:34:00Z">
        <w:r w:rsidR="005849B9">
          <w:rPr>
            <w:rFonts w:ascii="Calibri" w:hAnsi="Calibri" w:cs="Arial"/>
            <w:color w:val="002060"/>
            <w:sz w:val="22"/>
            <w:szCs w:val="22"/>
          </w:rPr>
          <w:t xml:space="preserve"> o sistema deverá </w:t>
        </w:r>
      </w:ins>
      <w:ins w:id="74" w:author="Kaina da Silva" w:date="2012-03-27T17:38:00Z">
        <w:r w:rsidR="001046FF">
          <w:rPr>
            <w:rFonts w:ascii="Calibri" w:hAnsi="Calibri" w:cs="Arial"/>
            <w:color w:val="002060"/>
            <w:sz w:val="22"/>
            <w:szCs w:val="22"/>
          </w:rPr>
          <w:t>verifica</w:t>
        </w:r>
      </w:ins>
      <w:ins w:id="75" w:author="Kaina da Silva" w:date="2012-03-27T17:34:00Z">
        <w:r w:rsidR="005849B9">
          <w:rPr>
            <w:rFonts w:ascii="Calibri" w:hAnsi="Calibri" w:cs="Arial"/>
            <w:color w:val="002060"/>
            <w:sz w:val="22"/>
            <w:szCs w:val="22"/>
          </w:rPr>
          <w:t>r se há cotas com alteraç</w:t>
        </w:r>
      </w:ins>
      <w:ins w:id="76" w:author="Kaina da Silva" w:date="2012-03-27T17:37:00Z">
        <w:r w:rsidR="005849B9">
          <w:rPr>
            <w:rFonts w:ascii="Calibri" w:hAnsi="Calibri" w:cs="Arial"/>
            <w:color w:val="002060"/>
            <w:sz w:val="22"/>
            <w:szCs w:val="22"/>
          </w:rPr>
          <w:t>ão de status com término do prazo determinado para a data operacional que estamos fechando</w:t>
        </w:r>
      </w:ins>
      <w:ins w:id="77" w:author="Kaina da Silva" w:date="2012-03-27T17:38:00Z">
        <w:r w:rsidR="001046FF">
          <w:rPr>
            <w:rFonts w:ascii="Calibri" w:hAnsi="Calibri" w:cs="Arial"/>
            <w:color w:val="002060"/>
            <w:sz w:val="22"/>
            <w:szCs w:val="22"/>
          </w:rPr>
          <w:t>. Caso positivo, o sistema deverá alterar o status da cota ao formato que estava anteriormente a esta alteraç</w:t>
        </w:r>
      </w:ins>
      <w:ins w:id="78" w:author="Kaina da Silva" w:date="2012-03-27T17:39:00Z">
        <w:r w:rsidR="001046FF">
          <w:rPr>
            <w:rFonts w:ascii="Calibri" w:hAnsi="Calibri" w:cs="Arial"/>
            <w:color w:val="002060"/>
            <w:sz w:val="22"/>
            <w:szCs w:val="22"/>
          </w:rPr>
          <w:t>ão com prazo determinado.</w:t>
        </w:r>
      </w:ins>
    </w:p>
    <w:p w:rsidR="0047537C" w:rsidRDefault="0047537C" w:rsidP="00001ABC">
      <w:pPr>
        <w:numPr>
          <w:ilvl w:val="0"/>
          <w:numId w:val="25"/>
        </w:numPr>
        <w:rPr>
          <w:ins w:id="79" w:author="Kaina da Silva" w:date="2012-03-27T17:19:00Z"/>
          <w:rFonts w:ascii="Calibri" w:hAnsi="Calibri" w:cs="Arial"/>
          <w:color w:val="002060"/>
          <w:sz w:val="22"/>
          <w:szCs w:val="22"/>
        </w:rPr>
        <w:pPrChange w:id="80" w:author="Kaina da Silva" w:date="2012-03-27T17:11:00Z">
          <w:pPr/>
        </w:pPrChange>
      </w:pPr>
      <w:ins w:id="81" w:author="Kaina da Silva" w:date="2012-03-27T17:18:00Z">
        <w:r w:rsidRPr="0047537C">
          <w:rPr>
            <w:rFonts w:ascii="Calibri" w:hAnsi="Calibri" w:cs="Arial"/>
            <w:color w:val="002060"/>
            <w:sz w:val="22"/>
            <w:szCs w:val="22"/>
          </w:rPr>
          <w:t>Recebimento Físico: há notas que tiveram seu recebimento l</w:t>
        </w:r>
      </w:ins>
      <w:ins w:id="82" w:author="Kaina da Silva" w:date="2012-03-27T17:19:00Z">
        <w:r w:rsidRPr="0047537C">
          <w:rPr>
            <w:rFonts w:ascii="Calibri" w:hAnsi="Calibri" w:cs="Arial"/>
            <w:color w:val="002060"/>
            <w:sz w:val="22"/>
            <w:szCs w:val="22"/>
          </w:rPr>
          <w:t>ógico apenas gravado e não confirmado.</w:t>
        </w:r>
      </w:ins>
    </w:p>
    <w:p w:rsidR="0047537C" w:rsidRDefault="0047537C" w:rsidP="00001ABC">
      <w:pPr>
        <w:numPr>
          <w:ilvl w:val="0"/>
          <w:numId w:val="25"/>
        </w:numPr>
        <w:rPr>
          <w:ins w:id="83" w:author="Kaina da Silva" w:date="2012-03-27T17:19:00Z"/>
          <w:rFonts w:ascii="Calibri" w:hAnsi="Calibri" w:cs="Arial"/>
          <w:color w:val="002060"/>
          <w:sz w:val="22"/>
          <w:szCs w:val="22"/>
        </w:rPr>
        <w:pPrChange w:id="84" w:author="Kaina da Silva" w:date="2012-03-27T17:11:00Z">
          <w:pPr/>
        </w:pPrChange>
      </w:pPr>
      <w:ins w:id="85" w:author="Kaina da Silva" w:date="2012-03-27T17:19:00Z">
        <w:r>
          <w:rPr>
            <w:rFonts w:ascii="Calibri" w:hAnsi="Calibri" w:cs="Arial"/>
            <w:color w:val="002060"/>
            <w:sz w:val="22"/>
            <w:szCs w:val="22"/>
          </w:rPr>
          <w:t>Venda de Encalhe</w:t>
        </w:r>
      </w:ins>
    </w:p>
    <w:p w:rsidR="0047537C" w:rsidRDefault="0047537C" w:rsidP="00001ABC">
      <w:pPr>
        <w:numPr>
          <w:ilvl w:val="0"/>
          <w:numId w:val="25"/>
        </w:numPr>
        <w:rPr>
          <w:ins w:id="86" w:author="Kaina da Silva" w:date="2012-03-27T17:19:00Z"/>
          <w:rFonts w:ascii="Calibri" w:hAnsi="Calibri" w:cs="Arial"/>
          <w:color w:val="002060"/>
          <w:sz w:val="22"/>
          <w:szCs w:val="22"/>
        </w:rPr>
        <w:pPrChange w:id="87" w:author="Kaina da Silva" w:date="2012-03-27T17:11:00Z">
          <w:pPr/>
        </w:pPrChange>
      </w:pPr>
      <w:ins w:id="88" w:author="Kaina da Silva" w:date="2012-03-27T17:19:00Z">
        <w:r>
          <w:rPr>
            <w:rFonts w:ascii="Calibri" w:hAnsi="Calibri" w:cs="Arial"/>
            <w:color w:val="002060"/>
            <w:sz w:val="22"/>
            <w:szCs w:val="22"/>
          </w:rPr>
          <w:t>Números Atrasados</w:t>
        </w:r>
      </w:ins>
    </w:p>
    <w:p w:rsidR="0047537C" w:rsidRDefault="0047537C" w:rsidP="00001ABC">
      <w:pPr>
        <w:numPr>
          <w:ilvl w:val="0"/>
          <w:numId w:val="25"/>
        </w:numPr>
        <w:rPr>
          <w:ins w:id="89" w:author="Kaina da Silva" w:date="2012-03-27T17:19:00Z"/>
          <w:rFonts w:ascii="Calibri" w:hAnsi="Calibri" w:cs="Arial"/>
          <w:color w:val="002060"/>
          <w:sz w:val="22"/>
          <w:szCs w:val="22"/>
        </w:rPr>
        <w:pPrChange w:id="90" w:author="Kaina da Silva" w:date="2012-03-27T17:11:00Z">
          <w:pPr/>
        </w:pPrChange>
      </w:pPr>
      <w:ins w:id="91" w:author="Kaina da Silva" w:date="2012-03-27T17:19:00Z">
        <w:r>
          <w:rPr>
            <w:rFonts w:ascii="Calibri" w:hAnsi="Calibri" w:cs="Arial"/>
            <w:color w:val="002060"/>
            <w:sz w:val="22"/>
            <w:szCs w:val="22"/>
          </w:rPr>
          <w:t>Suplementar</w:t>
        </w:r>
      </w:ins>
    </w:p>
    <w:p w:rsidR="0047537C" w:rsidRDefault="0047537C" w:rsidP="00CB7DB2">
      <w:pPr>
        <w:rPr>
          <w:ins w:id="92" w:author="Kaina da Silva" w:date="2012-03-27T17:25:00Z"/>
          <w:rFonts w:ascii="Calibri" w:hAnsi="Calibri" w:cs="Arial"/>
          <w:color w:val="002060"/>
          <w:sz w:val="22"/>
          <w:szCs w:val="22"/>
        </w:rPr>
      </w:pPr>
    </w:p>
    <w:p w:rsidR="00001ABC" w:rsidRDefault="0047537C" w:rsidP="00CB7DB2">
      <w:pPr>
        <w:rPr>
          <w:ins w:id="93" w:author="Kaina da Silva" w:date="2012-03-27T17:33:00Z"/>
          <w:rFonts w:ascii="Calibri" w:hAnsi="Calibri" w:cs="Arial"/>
          <w:color w:val="002060"/>
          <w:sz w:val="22"/>
          <w:szCs w:val="22"/>
        </w:rPr>
      </w:pPr>
      <w:ins w:id="94" w:author="Kaina da Silva" w:date="2012-03-27T17:21:00Z">
        <w:r>
          <w:rPr>
            <w:rFonts w:ascii="Calibri" w:hAnsi="Calibri" w:cs="Arial"/>
            <w:color w:val="002060"/>
            <w:sz w:val="22"/>
            <w:szCs w:val="22"/>
          </w:rPr>
          <w:t>Ao realizar o fechamento, o sistema deverá gerar um relatório composto por toda movimentação física e financeira do Distribuidor. Considerando possíveis diferenças físicas ou financeiras.</w:t>
        </w:r>
      </w:ins>
    </w:p>
    <w:p w:rsidR="001046FF" w:rsidRDefault="005849B9" w:rsidP="00CB7DB2">
      <w:pPr>
        <w:rPr>
          <w:ins w:id="95" w:author="Kaina da Silva" w:date="2012-03-27T17:42:00Z"/>
          <w:rFonts w:ascii="Calibri" w:hAnsi="Calibri" w:cs="Arial"/>
          <w:color w:val="002060"/>
          <w:sz w:val="22"/>
          <w:szCs w:val="22"/>
        </w:rPr>
      </w:pPr>
      <w:ins w:id="96" w:author="Kaina da Silva" w:date="2012-03-27T17:33:00Z">
        <w:r>
          <w:rPr>
            <w:rFonts w:ascii="Calibri" w:hAnsi="Calibri" w:cs="Arial"/>
            <w:color w:val="002060"/>
            <w:sz w:val="22"/>
            <w:szCs w:val="22"/>
          </w:rPr>
          <w:t xml:space="preserve">Todos os resultados </w:t>
        </w:r>
      </w:ins>
      <w:ins w:id="97" w:author="Kaina da Silva" w:date="2012-03-27T17:39:00Z">
        <w:r w:rsidR="001046FF">
          <w:rPr>
            <w:rFonts w:ascii="Calibri" w:hAnsi="Calibri" w:cs="Arial"/>
            <w:color w:val="002060"/>
            <w:sz w:val="22"/>
            <w:szCs w:val="22"/>
          </w:rPr>
          <w:t>devem ser links para consulta de informações que formam o resultado informado na tela.</w:t>
        </w:r>
      </w:ins>
      <w:ins w:id="98" w:author="Kaina da Silva" w:date="2012-03-27T17:40:00Z">
        <w:r w:rsidR="001046FF">
          <w:rPr>
            <w:rFonts w:ascii="Calibri" w:hAnsi="Calibri" w:cs="Arial"/>
            <w:color w:val="002060"/>
            <w:sz w:val="22"/>
            <w:szCs w:val="22"/>
          </w:rPr>
          <w:t xml:space="preserve"> Em casos de diferenças, estes links deverão mostrar qual item está gerando esta diferença, com as informações que a geraram.</w:t>
        </w:r>
      </w:ins>
    </w:p>
    <w:p w:rsidR="008219A6" w:rsidRPr="000B5F3F" w:rsidRDefault="008219A6" w:rsidP="00CB7DB2">
      <w:pPr>
        <w:rPr>
          <w:rFonts w:ascii="Calibri" w:hAnsi="Calibri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2679C7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i w:val="0"/>
                <w:sz w:val="20"/>
              </w:rPr>
            </w:pPr>
            <w:r w:rsidRPr="002679C7">
              <w:rPr>
                <w:rFonts w:ascii="Arial Narrow" w:hAnsi="Arial Narrow"/>
                <w:i w:val="0"/>
                <w:sz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2679C7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2679C7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2679C7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kern w:val="0"/>
                <w:sz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2679C7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aps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2679C7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2679C7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2679C7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2679C7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2679C7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kern w:val="0"/>
                <w:sz w:val="20"/>
              </w:rPr>
            </w:pPr>
            <w:r w:rsidRPr="002679C7">
              <w:rPr>
                <w:rFonts w:ascii="Arial Narrow" w:hAnsi="Arial Narrow" w:cs="Arial"/>
                <w:color w:val="0000FF"/>
                <w:kern w:val="0"/>
                <w:sz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Default="00D10ABB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>Encerrar Valores</w:t>
      </w:r>
      <w:r w:rsidRPr="00271A13">
        <w:rPr>
          <w:rFonts w:ascii="Arial Narrow" w:hAnsi="Arial Narrow"/>
          <w:b/>
        </w:rPr>
        <w:t>”</w:t>
      </w:r>
    </w:p>
    <w:p w:rsidR="00D10ABB" w:rsidRDefault="006D58C2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296.55pt">
            <v:imagedata r:id="rId9" o:title=""/>
          </v:shape>
        </w:pict>
      </w:r>
      <w:r>
        <w:rPr>
          <w:rFonts w:ascii="Arial Narrow" w:hAnsi="Arial Narrow"/>
          <w:b/>
        </w:rPr>
        <w:pict>
          <v:shape id="_x0000_i1026" type="#_x0000_t75" style="width:482.05pt;height:172.7pt">
            <v:imagedata r:id="rId10" o:title=""/>
          </v:shape>
        </w:pic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7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2679C7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2679C7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2679C7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2679C7">
              <w:rPr>
                <w:rFonts w:ascii="Arial Narrow" w:hAnsi="Arial Narrow"/>
                <w:i w:val="0"/>
              </w:rPr>
              <w:t>qtde</w:t>
            </w:r>
            <w:proofErr w:type="spellEnd"/>
            <w:r w:rsidRPr="002679C7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2679C7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2679C7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2679C7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2679C7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* A seqüência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11"/>
      <w:footerReference w:type="default" r:id="rId12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D27" w:rsidRDefault="008E3D27">
      <w:r>
        <w:separator/>
      </w:r>
    </w:p>
  </w:endnote>
  <w:endnote w:type="continuationSeparator" w:id="0">
    <w:p w:rsidR="008E3D27" w:rsidRDefault="008E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C5080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C50800">
      <w:rPr>
        <w:rStyle w:val="Nmerodepgina"/>
        <w:rFonts w:ascii="Arial" w:hAnsi="Arial"/>
        <w:snapToGrid w:val="0"/>
      </w:rPr>
      <w:fldChar w:fldCharType="separate"/>
    </w:r>
    <w:r w:rsidR="008219A6">
      <w:rPr>
        <w:rStyle w:val="Nmerodepgina"/>
        <w:rFonts w:ascii="Arial" w:hAnsi="Arial"/>
        <w:noProof/>
        <w:snapToGrid w:val="0"/>
      </w:rPr>
      <w:t>4</w:t>
    </w:r>
    <w:r w:rsidR="00C50800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C50800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C50800">
      <w:rPr>
        <w:rStyle w:val="Nmerodepgina"/>
        <w:rFonts w:ascii="Arial" w:hAnsi="Arial"/>
        <w:snapToGrid w:val="0"/>
      </w:rPr>
      <w:fldChar w:fldCharType="separate"/>
    </w:r>
    <w:r w:rsidR="008219A6">
      <w:rPr>
        <w:rStyle w:val="Nmerodepgina"/>
        <w:rFonts w:ascii="Arial" w:hAnsi="Arial"/>
        <w:noProof/>
        <w:snapToGrid w:val="0"/>
      </w:rPr>
      <w:t>7</w:t>
    </w:r>
    <w:r w:rsidR="00C50800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D27" w:rsidRDefault="008E3D27">
      <w:r>
        <w:separator/>
      </w:r>
    </w:p>
  </w:footnote>
  <w:footnote w:type="continuationSeparator" w:id="0">
    <w:p w:rsidR="008E3D27" w:rsidRDefault="008E3D27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2679C7" w:rsidRDefault="008E3D27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1pt;height:26.2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D10ABB" w:rsidRPr="002679C7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2679C7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2679C7" w:rsidRDefault="00D10ABB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2679C7" w:rsidRDefault="00D10ABB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2679C7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2679C7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2679C7" w:rsidRDefault="00D10ABB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2679C7" w:rsidRDefault="00D10ABB" w:rsidP="0000716A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sz w:val="16"/>
            </w:rPr>
            <w:t>DATA: 12/01/2012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2679C7" w:rsidRDefault="00D10ABB">
          <w:pPr>
            <w:pStyle w:val="Cabealho"/>
            <w:rPr>
              <w:rFonts w:ascii="Arial" w:hAnsi="Arial"/>
              <w:sz w:val="16"/>
            </w:rPr>
          </w:pPr>
          <w:r w:rsidRPr="002679C7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2679C7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2679C7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00003A9"/>
    <w:multiLevelType w:val="hybridMultilevel"/>
    <w:tmpl w:val="263AD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00FB"/>
    <w:rsid w:val="00001ABC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3F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46FF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4270"/>
    <w:rsid w:val="00266541"/>
    <w:rsid w:val="0026759F"/>
    <w:rsid w:val="002679C7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3DA3"/>
    <w:rsid w:val="0031420D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37C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49B9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D58C2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2CD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8017EC"/>
    <w:rsid w:val="0080382D"/>
    <w:rsid w:val="008110AC"/>
    <w:rsid w:val="008125D7"/>
    <w:rsid w:val="00813102"/>
    <w:rsid w:val="008140EF"/>
    <w:rsid w:val="008219A6"/>
    <w:rsid w:val="00823133"/>
    <w:rsid w:val="00824444"/>
    <w:rsid w:val="00832F35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3D27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28F1"/>
    <w:rsid w:val="00A63569"/>
    <w:rsid w:val="00A64519"/>
    <w:rsid w:val="00A6495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29E5"/>
    <w:rsid w:val="00C449A0"/>
    <w:rsid w:val="00C468C7"/>
    <w:rsid w:val="00C475C9"/>
    <w:rsid w:val="00C47D5A"/>
    <w:rsid w:val="00C50800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4CC4"/>
    <w:rsid w:val="00E35771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23D9"/>
    <w:rsid w:val="00F025FE"/>
    <w:rsid w:val="00F03368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9E9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kern w:val="32"/>
      <w:sz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i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sz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sz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i/>
      <w:sz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kern w:val="28"/>
      <w:sz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7F004-B5D5-4751-8CF7-2CD04950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94</TotalTime>
  <Pages>1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6669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Kaina da Silva</cp:lastModifiedBy>
  <cp:revision>17</cp:revision>
  <cp:lastPrinted>2009-11-19T20:24:00Z</cp:lastPrinted>
  <dcterms:created xsi:type="dcterms:W3CDTF">2012-01-12T18:19:00Z</dcterms:created>
  <dcterms:modified xsi:type="dcterms:W3CDTF">2012-03-27T20:50:00Z</dcterms:modified>
</cp:coreProperties>
</file>