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574" w:rsidRPr="00875148" w:rsidRDefault="00862574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62574" w:rsidRPr="00875148" w:rsidRDefault="00862574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62574" w:rsidRPr="00875148" w:rsidRDefault="00862574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0030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Iniciar Dia</w:t>
      </w:r>
      <w:r w:rsidRPr="00875148">
        <w:rPr>
          <w:rFonts w:ascii="Arial Narrow" w:hAnsi="Arial Narrow"/>
          <w:b/>
          <w:sz w:val="40"/>
        </w:rPr>
        <w:t>&gt;</w:t>
      </w: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2574" w:rsidRPr="00875148" w:rsidRDefault="00862574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62574" w:rsidRPr="00875148" w:rsidRDefault="00862574">
      <w:pPr>
        <w:jc w:val="center"/>
        <w:rPr>
          <w:rFonts w:ascii="Arial Narrow" w:hAnsi="Arial Narrow"/>
          <w:b/>
          <w:sz w:val="48"/>
        </w:rPr>
      </w:pPr>
    </w:p>
    <w:p w:rsidR="00862574" w:rsidRPr="00875148" w:rsidRDefault="00862574">
      <w:pPr>
        <w:pStyle w:val="Cabealho"/>
        <w:rPr>
          <w:rFonts w:ascii="Arial Narrow" w:hAnsi="Arial Narrow"/>
        </w:rPr>
      </w:pPr>
    </w:p>
    <w:p w:rsidR="00862574" w:rsidRPr="00875148" w:rsidRDefault="00862574">
      <w:pPr>
        <w:pStyle w:val="Cabealho"/>
        <w:rPr>
          <w:rFonts w:ascii="Arial Narrow" w:hAnsi="Arial Narrow"/>
        </w:rPr>
      </w:pPr>
    </w:p>
    <w:p w:rsidR="00862574" w:rsidRPr="00875148" w:rsidRDefault="00862574">
      <w:pPr>
        <w:pStyle w:val="Cabealho"/>
        <w:rPr>
          <w:rFonts w:ascii="Arial Narrow" w:hAnsi="Arial Narrow"/>
        </w:rPr>
      </w:pPr>
    </w:p>
    <w:p w:rsidR="00862574" w:rsidRPr="00875148" w:rsidRDefault="00862574">
      <w:pPr>
        <w:pStyle w:val="Cabealho"/>
        <w:rPr>
          <w:rFonts w:ascii="Arial Narrow" w:hAnsi="Arial Narrow"/>
        </w:rPr>
      </w:pPr>
    </w:p>
    <w:p w:rsidR="00862574" w:rsidRPr="00875148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Default="00862574">
      <w:pPr>
        <w:pStyle w:val="Cabealho"/>
        <w:rPr>
          <w:rFonts w:ascii="Arial Narrow" w:hAnsi="Arial Narrow"/>
        </w:rPr>
      </w:pPr>
    </w:p>
    <w:p w:rsidR="00862574" w:rsidRPr="00875148" w:rsidRDefault="00862574">
      <w:pPr>
        <w:pStyle w:val="Cabealho"/>
        <w:rPr>
          <w:rFonts w:ascii="Arial Narrow" w:hAnsi="Arial Narrow"/>
        </w:rPr>
      </w:pPr>
    </w:p>
    <w:p w:rsidR="00862574" w:rsidRPr="00875148" w:rsidRDefault="00862574">
      <w:pPr>
        <w:rPr>
          <w:rFonts w:ascii="Arial Narrow" w:hAnsi="Arial Narrow"/>
        </w:rPr>
      </w:pPr>
    </w:p>
    <w:p w:rsidR="00862574" w:rsidRPr="00875148" w:rsidRDefault="00862574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2574" w:rsidRPr="00875148" w:rsidTr="003D4B3F">
        <w:tc>
          <w:tcPr>
            <w:tcW w:w="1134" w:type="dxa"/>
          </w:tcPr>
          <w:p w:rsidR="00862574" w:rsidRPr="00875148" w:rsidRDefault="00862574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62574" w:rsidRPr="00875148" w:rsidRDefault="00862574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62574" w:rsidRPr="00875148" w:rsidRDefault="0086257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62574" w:rsidRPr="00875148" w:rsidRDefault="0086257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862574" w:rsidRPr="00875148" w:rsidRDefault="0086257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2574" w:rsidRPr="00875148" w:rsidTr="003D4B3F">
        <w:tc>
          <w:tcPr>
            <w:tcW w:w="1134" w:type="dxa"/>
          </w:tcPr>
          <w:p w:rsidR="00862574" w:rsidRPr="00875148" w:rsidRDefault="00862574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12/01/2012</w:t>
            </w:r>
          </w:p>
        </w:tc>
        <w:tc>
          <w:tcPr>
            <w:tcW w:w="1134" w:type="dxa"/>
          </w:tcPr>
          <w:p w:rsidR="00862574" w:rsidRPr="00875148" w:rsidRDefault="0086257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62574" w:rsidRPr="00875148" w:rsidRDefault="0086257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62574" w:rsidRPr="00875148" w:rsidRDefault="0086257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62574" w:rsidRPr="00875148" w:rsidRDefault="00862574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2574" w:rsidRPr="00875148" w:rsidTr="003D4B3F">
        <w:tc>
          <w:tcPr>
            <w:tcW w:w="1134" w:type="dxa"/>
          </w:tcPr>
          <w:p w:rsidR="00862574" w:rsidRPr="00875148" w:rsidRDefault="003A384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ins w:id="0" w:author="Francivaldo Nogueira Alecrim_DISCOVER" w:date="2012-03-28T17:19:00Z">
              <w:r>
                <w:rPr>
                  <w:rFonts w:ascii="Arial Narrow" w:hAnsi="Arial Narrow"/>
                  <w:color w:val="0000FF"/>
                  <w:lang w:val="es-ES_tradnl"/>
                </w:rPr>
                <w:t>28/03/2-012</w:t>
              </w:r>
            </w:ins>
          </w:p>
        </w:tc>
        <w:tc>
          <w:tcPr>
            <w:tcW w:w="1134" w:type="dxa"/>
          </w:tcPr>
          <w:p w:rsidR="00862574" w:rsidRPr="00875148" w:rsidRDefault="003A384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ins w:id="1" w:author="Francivaldo Nogueira Alecrim_DISCOVER" w:date="2012-03-28T17:20:00Z">
              <w:r>
                <w:rPr>
                  <w:rFonts w:ascii="Arial Narrow" w:hAnsi="Arial Narrow"/>
                  <w:color w:val="0000FF"/>
                  <w:lang w:val="pt-BR"/>
                </w:rPr>
                <w:t>1.1</w:t>
              </w:r>
            </w:ins>
          </w:p>
        </w:tc>
        <w:tc>
          <w:tcPr>
            <w:tcW w:w="3686" w:type="dxa"/>
          </w:tcPr>
          <w:p w:rsidR="00862574" w:rsidRPr="00875148" w:rsidRDefault="003A384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ins w:id="2" w:author="Francivaldo Nogueira Alecrim_DISCOVER" w:date="2012-03-28T17:20:00Z">
              <w:r>
                <w:rPr>
                  <w:rFonts w:ascii="Arial Narrow" w:hAnsi="Arial Narrow"/>
                  <w:color w:val="0000FF"/>
                  <w:lang w:val="pt-BR"/>
                </w:rPr>
                <w:t>Alteração de regra</w:t>
              </w:r>
            </w:ins>
          </w:p>
        </w:tc>
        <w:tc>
          <w:tcPr>
            <w:tcW w:w="2268" w:type="dxa"/>
          </w:tcPr>
          <w:p w:rsidR="00862574" w:rsidRPr="00875148" w:rsidRDefault="003A384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ins w:id="3" w:author="Francivaldo Nogueira Alecrim_DISCOVER" w:date="2012-03-28T17:20:00Z">
              <w:r>
                <w:rPr>
                  <w:rFonts w:ascii="Arial Narrow" w:hAnsi="Arial Narrow"/>
                  <w:color w:val="0000FF"/>
                  <w:lang w:val="pt-BR"/>
                </w:rPr>
                <w:t>Francivaldo</w:t>
              </w:r>
            </w:ins>
          </w:p>
        </w:tc>
        <w:tc>
          <w:tcPr>
            <w:tcW w:w="1418" w:type="dxa"/>
          </w:tcPr>
          <w:p w:rsidR="00862574" w:rsidRPr="00875148" w:rsidRDefault="003A384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ins w:id="4" w:author="Francivaldo Nogueira Alecrim_DISCOVER" w:date="2012-03-28T17:20:00Z">
              <w:r>
                <w:rPr>
                  <w:rFonts w:ascii="Arial Narrow" w:hAnsi="Arial Narrow"/>
                  <w:color w:val="0000FF"/>
                  <w:lang w:val="pt-BR"/>
                </w:rPr>
                <w:t>TI-DGB</w:t>
              </w:r>
            </w:ins>
            <w:bookmarkStart w:id="5" w:name="_GoBack"/>
            <w:bookmarkEnd w:id="5"/>
          </w:p>
        </w:tc>
      </w:tr>
    </w:tbl>
    <w:p w:rsidR="00862574" w:rsidRDefault="00862574">
      <w:pPr>
        <w:rPr>
          <w:rFonts w:ascii="Arial Narrow" w:hAnsi="Arial Narrow"/>
          <w:b/>
          <w:color w:val="000080"/>
          <w:sz w:val="28"/>
        </w:rPr>
      </w:pPr>
      <w:bookmarkStart w:id="6" w:name="_Toc84234381"/>
      <w:bookmarkStart w:id="7" w:name="_Toc84734077"/>
      <w:r>
        <w:rPr>
          <w:rFonts w:ascii="Arial Narrow" w:hAnsi="Arial Narrow"/>
        </w:rPr>
        <w:br w:type="page"/>
      </w:r>
    </w:p>
    <w:p w:rsidR="00862574" w:rsidRPr="00875148" w:rsidRDefault="0086257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62574" w:rsidRPr="00875148" w:rsidRDefault="00862574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2574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62574" w:rsidRPr="00875148" w:rsidRDefault="00862574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62574" w:rsidRPr="00875148" w:rsidRDefault="0086257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62574" w:rsidRPr="00875148">
        <w:trPr>
          <w:cantSplit/>
          <w:trHeight w:val="235"/>
        </w:trPr>
        <w:tc>
          <w:tcPr>
            <w:tcW w:w="4889" w:type="dxa"/>
            <w:vMerge/>
          </w:tcPr>
          <w:p w:rsidR="00862574" w:rsidRPr="00875148" w:rsidRDefault="00862574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62574" w:rsidRPr="00875148" w:rsidRDefault="0086257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2574" w:rsidRPr="00875148">
        <w:tc>
          <w:tcPr>
            <w:tcW w:w="4889" w:type="dxa"/>
          </w:tcPr>
          <w:p w:rsidR="00862574" w:rsidRPr="00875148" w:rsidRDefault="00862574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862574" w:rsidRPr="009540DC" w:rsidRDefault="0086257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862574" w:rsidRPr="00875148" w:rsidRDefault="00862574">
      <w:pPr>
        <w:rPr>
          <w:rFonts w:ascii="Arial Narrow" w:hAnsi="Arial Narrow"/>
        </w:rPr>
      </w:pPr>
    </w:p>
    <w:p w:rsidR="00862574" w:rsidRPr="00875148" w:rsidRDefault="0086257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8" w:name="_Toc370695248"/>
      <w:bookmarkStart w:id="9" w:name="_Toc370696875"/>
      <w:bookmarkStart w:id="10" w:name="_Toc370697211"/>
      <w:bookmarkStart w:id="11" w:name="_Toc383848215"/>
      <w:bookmarkStart w:id="12" w:name="_Toc383848339"/>
      <w:bookmarkStart w:id="13" w:name="_Toc383950102"/>
      <w:bookmarkStart w:id="14" w:name="_Toc384540445"/>
      <w:bookmarkStart w:id="15" w:name="_Toc385229727"/>
      <w:bookmarkStart w:id="16" w:name="_Toc385230063"/>
      <w:bookmarkStart w:id="17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862574" w:rsidRDefault="00862574">
      <w:pPr>
        <w:rPr>
          <w:rFonts w:ascii="Arial Narrow" w:hAnsi="Arial Narrow"/>
        </w:rPr>
      </w:pPr>
    </w:p>
    <w:p w:rsidR="00470479" w:rsidRDefault="00470479">
      <w:pPr>
        <w:rPr>
          <w:rFonts w:ascii="Arial Narrow" w:hAnsi="Arial Narrow"/>
        </w:rPr>
      </w:pPr>
      <w:r>
        <w:rPr>
          <w:rFonts w:ascii="Arial Narrow" w:hAnsi="Arial Narrow"/>
        </w:rPr>
        <w:t>EMS excluída, já que após o Fechamento do Dia (EMS 0031) o sistema já liberará, automaticamente, o início do próximo dia.</w:t>
      </w:r>
    </w:p>
    <w:p w:rsidR="00470479" w:rsidRPr="00875148" w:rsidRDefault="00470479">
      <w:pPr>
        <w:rPr>
          <w:rFonts w:ascii="Arial Narrow" w:hAnsi="Arial Narrow"/>
        </w:rPr>
      </w:pPr>
    </w:p>
    <w:p w:rsidR="00862574" w:rsidRDefault="00862574" w:rsidP="00EF7CA1">
      <w:pPr>
        <w:rPr>
          <w:rFonts w:ascii="Calibri" w:hAnsi="Calibri" w:cs="Arial"/>
          <w:color w:val="002060"/>
          <w:sz w:val="22"/>
          <w:szCs w:val="22"/>
        </w:rPr>
      </w:pPr>
      <w:bookmarkStart w:id="18" w:name="_Toc456660582"/>
      <w:bookmarkEnd w:id="6"/>
      <w:bookmarkEnd w:id="7"/>
      <w:r>
        <w:rPr>
          <w:rFonts w:ascii="Calibri" w:hAnsi="Calibri" w:cs="Arial"/>
          <w:color w:val="002060"/>
          <w:sz w:val="22"/>
          <w:szCs w:val="22"/>
        </w:rPr>
        <w:t xml:space="preserve">       </w:t>
      </w:r>
    </w:p>
    <w:p w:rsidR="00862574" w:rsidRPr="00875148" w:rsidRDefault="00862574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2574" w:rsidRPr="00875148">
        <w:tc>
          <w:tcPr>
            <w:tcW w:w="9779" w:type="dxa"/>
          </w:tcPr>
          <w:p w:rsidR="00862574" w:rsidRPr="009540DC" w:rsidRDefault="00862574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862574" w:rsidRPr="00875148" w:rsidRDefault="00862574" w:rsidP="00597006">
            <w:pPr>
              <w:rPr>
                <w:rFonts w:ascii="Arial Narrow" w:hAnsi="Arial Narrow"/>
              </w:rPr>
            </w:pPr>
          </w:p>
        </w:tc>
      </w:tr>
    </w:tbl>
    <w:p w:rsidR="00862574" w:rsidRPr="00875148" w:rsidRDefault="00862574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62574" w:rsidRPr="00875148" w:rsidRDefault="00862574" w:rsidP="00E34CC4">
      <w:pPr>
        <w:rPr>
          <w:rFonts w:ascii="Arial Narrow" w:hAnsi="Arial Narrow"/>
        </w:rPr>
      </w:pPr>
    </w:p>
    <w:p w:rsidR="00862574" w:rsidRPr="00875148" w:rsidRDefault="00862574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62574" w:rsidRPr="00875148" w:rsidRDefault="00862574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2574" w:rsidRPr="00875148" w:rsidTr="008573CA">
        <w:trPr>
          <w:trHeight w:val="314"/>
        </w:trPr>
        <w:tc>
          <w:tcPr>
            <w:tcW w:w="3136" w:type="dxa"/>
          </w:tcPr>
          <w:p w:rsidR="00862574" w:rsidRPr="00875148" w:rsidRDefault="00862574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62574" w:rsidRPr="00875148" w:rsidRDefault="0086257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62574" w:rsidRPr="00875148" w:rsidRDefault="0086257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62574" w:rsidRPr="00875148" w:rsidRDefault="0086257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62574" w:rsidRPr="00875148" w:rsidRDefault="0086257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62574" w:rsidRPr="00875148" w:rsidRDefault="0086257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862574" w:rsidRPr="00875148" w:rsidTr="008573CA">
        <w:trPr>
          <w:trHeight w:val="228"/>
        </w:trPr>
        <w:tc>
          <w:tcPr>
            <w:tcW w:w="3136" w:type="dxa"/>
          </w:tcPr>
          <w:p w:rsidR="00862574" w:rsidRPr="009540DC" w:rsidRDefault="0086257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62574" w:rsidRPr="00FD0CD1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2574" w:rsidRPr="00FD0CD1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2574" w:rsidRPr="00FD0CD1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2574" w:rsidRPr="00FD0CD1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2574" w:rsidRPr="00FD0CD1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2574" w:rsidRPr="00875148" w:rsidTr="008573CA">
        <w:trPr>
          <w:trHeight w:val="228"/>
        </w:trPr>
        <w:tc>
          <w:tcPr>
            <w:tcW w:w="3136" w:type="dxa"/>
          </w:tcPr>
          <w:p w:rsidR="00862574" w:rsidRPr="009540DC" w:rsidRDefault="0086257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62574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2574" w:rsidRPr="00FD0CD1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2574" w:rsidRPr="00FD0CD1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2574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2574" w:rsidRPr="00FD0CD1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2574" w:rsidRPr="00875148" w:rsidTr="008573CA">
        <w:trPr>
          <w:trHeight w:val="228"/>
        </w:trPr>
        <w:tc>
          <w:tcPr>
            <w:tcW w:w="3136" w:type="dxa"/>
          </w:tcPr>
          <w:p w:rsidR="00862574" w:rsidRPr="009540DC" w:rsidRDefault="0086257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62574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2574" w:rsidRPr="00FD0CD1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2574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2574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2574" w:rsidRPr="00FD0CD1" w:rsidRDefault="0086257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62574" w:rsidRPr="00875148" w:rsidRDefault="00862574" w:rsidP="008665A6">
      <w:pPr>
        <w:outlineLvl w:val="0"/>
        <w:rPr>
          <w:rFonts w:ascii="Arial Narrow" w:hAnsi="Arial Narrow" w:cs="Arial"/>
          <w:b/>
        </w:rPr>
      </w:pPr>
    </w:p>
    <w:p w:rsidR="00862574" w:rsidRPr="00875148" w:rsidRDefault="0086257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862574" w:rsidRPr="00875148" w:rsidRDefault="00862574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2574" w:rsidRPr="00875148" w:rsidTr="00092FF2">
        <w:trPr>
          <w:trHeight w:val="234"/>
        </w:trPr>
        <w:tc>
          <w:tcPr>
            <w:tcW w:w="708" w:type="dxa"/>
          </w:tcPr>
          <w:p w:rsidR="00862574" w:rsidRPr="00875148" w:rsidRDefault="00862574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62574" w:rsidRPr="009540DC" w:rsidRDefault="00862574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862574" w:rsidRPr="00875148" w:rsidRDefault="00862574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62574" w:rsidRPr="00875148" w:rsidRDefault="00862574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2574" w:rsidRPr="00875148" w:rsidTr="00092FF2">
        <w:trPr>
          <w:trHeight w:val="236"/>
        </w:trPr>
        <w:tc>
          <w:tcPr>
            <w:tcW w:w="708" w:type="dxa"/>
          </w:tcPr>
          <w:p w:rsidR="00862574" w:rsidRPr="00875148" w:rsidRDefault="00862574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62574" w:rsidRPr="00875148" w:rsidRDefault="00862574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62574" w:rsidRPr="009540DC" w:rsidRDefault="00862574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62574" w:rsidRPr="00875148" w:rsidRDefault="00862574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62574" w:rsidRPr="00875148" w:rsidRDefault="00862574" w:rsidP="00116B72">
      <w:pPr>
        <w:rPr>
          <w:rFonts w:ascii="Arial Narrow" w:hAnsi="Arial Narrow"/>
        </w:rPr>
      </w:pPr>
    </w:p>
    <w:p w:rsidR="00862574" w:rsidRPr="00875148" w:rsidRDefault="0086257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62574" w:rsidRPr="00875148" w:rsidRDefault="00862574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2574" w:rsidRPr="00875148">
        <w:trPr>
          <w:trHeight w:val="204"/>
        </w:trPr>
        <w:tc>
          <w:tcPr>
            <w:tcW w:w="3239" w:type="dxa"/>
          </w:tcPr>
          <w:p w:rsidR="00862574" w:rsidRPr="00875148" w:rsidRDefault="00862574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2574" w:rsidRPr="00875148" w:rsidRDefault="00862574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2574" w:rsidRPr="009540DC" w:rsidRDefault="00862574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862574" w:rsidRPr="00875148" w:rsidRDefault="00862574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2574" w:rsidRPr="00875148">
        <w:tc>
          <w:tcPr>
            <w:tcW w:w="3239" w:type="dxa"/>
          </w:tcPr>
          <w:p w:rsidR="00862574" w:rsidRPr="00875148" w:rsidRDefault="00862574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2574" w:rsidRPr="00875148" w:rsidRDefault="00862574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2574" w:rsidRPr="00875148" w:rsidRDefault="00862574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2574" w:rsidRPr="00875148" w:rsidRDefault="00862574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2574" w:rsidRPr="00875148" w:rsidRDefault="00862574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62574" w:rsidRPr="00875148" w:rsidRDefault="00862574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62574" w:rsidRPr="00875148" w:rsidRDefault="00862574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2574" w:rsidRPr="00875148">
        <w:trPr>
          <w:trHeight w:val="204"/>
        </w:trPr>
        <w:tc>
          <w:tcPr>
            <w:tcW w:w="3239" w:type="dxa"/>
          </w:tcPr>
          <w:p w:rsidR="00862574" w:rsidRPr="00875148" w:rsidRDefault="00862574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2574" w:rsidRPr="00875148" w:rsidRDefault="00862574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2574" w:rsidRPr="009540DC" w:rsidRDefault="00862574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862574" w:rsidRPr="00875148" w:rsidRDefault="00862574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2574" w:rsidRPr="00875148">
        <w:tc>
          <w:tcPr>
            <w:tcW w:w="3239" w:type="dxa"/>
          </w:tcPr>
          <w:p w:rsidR="00862574" w:rsidRPr="00875148" w:rsidRDefault="00862574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2574" w:rsidRPr="00875148" w:rsidRDefault="00862574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2574" w:rsidRPr="00875148" w:rsidRDefault="00862574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2574" w:rsidRPr="00875148" w:rsidRDefault="00862574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2574" w:rsidRPr="00875148" w:rsidRDefault="0086257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62574" w:rsidRPr="00875148" w:rsidRDefault="00862574" w:rsidP="00517854">
      <w:pPr>
        <w:rPr>
          <w:rFonts w:ascii="Arial Narrow" w:hAnsi="Arial Narrow"/>
        </w:rPr>
      </w:pPr>
    </w:p>
    <w:p w:rsidR="00862574" w:rsidRPr="00875148" w:rsidRDefault="00862574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62574" w:rsidRPr="00875148" w:rsidRDefault="00862574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2574" w:rsidRPr="00875148" w:rsidTr="008573CA">
        <w:trPr>
          <w:trHeight w:val="204"/>
        </w:trPr>
        <w:tc>
          <w:tcPr>
            <w:tcW w:w="3520" w:type="dxa"/>
          </w:tcPr>
          <w:p w:rsidR="00862574" w:rsidRPr="00875148" w:rsidRDefault="00862574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62574" w:rsidRPr="00875148" w:rsidRDefault="00862574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62574" w:rsidRPr="009540DC" w:rsidRDefault="00862574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62574" w:rsidRPr="00875148" w:rsidTr="008573CA">
        <w:tc>
          <w:tcPr>
            <w:tcW w:w="3520" w:type="dxa"/>
          </w:tcPr>
          <w:p w:rsidR="00862574" w:rsidRPr="00875148" w:rsidRDefault="00862574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62574" w:rsidRPr="00875148" w:rsidRDefault="00862574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62574" w:rsidRPr="00875148" w:rsidRDefault="00862574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2574" w:rsidRPr="00875148" w:rsidRDefault="00862574" w:rsidP="00116B72">
      <w:pPr>
        <w:rPr>
          <w:rFonts w:ascii="Arial Narrow" w:hAnsi="Arial Narrow"/>
        </w:rPr>
      </w:pPr>
    </w:p>
    <w:p w:rsidR="00862574" w:rsidRPr="00875148" w:rsidRDefault="00862574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62574" w:rsidRPr="00875148" w:rsidRDefault="00862574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2574" w:rsidRPr="00875148" w:rsidTr="00974529">
        <w:trPr>
          <w:trHeight w:val="204"/>
        </w:trPr>
        <w:tc>
          <w:tcPr>
            <w:tcW w:w="3493" w:type="dxa"/>
          </w:tcPr>
          <w:p w:rsidR="00862574" w:rsidRPr="00875148" w:rsidRDefault="00862574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62574" w:rsidRPr="00875148" w:rsidRDefault="00862574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62574" w:rsidRPr="009540DC" w:rsidRDefault="00862574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62574" w:rsidRPr="00875148" w:rsidTr="00974529">
        <w:tc>
          <w:tcPr>
            <w:tcW w:w="3493" w:type="dxa"/>
          </w:tcPr>
          <w:p w:rsidR="00862574" w:rsidRPr="00875148" w:rsidRDefault="00862574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62574" w:rsidRPr="00875148" w:rsidRDefault="00862574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62574" w:rsidRPr="00875148" w:rsidRDefault="00862574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2574" w:rsidRPr="00875148" w:rsidRDefault="00862574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62574" w:rsidRPr="00875148" w:rsidRDefault="0086257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62574" w:rsidRDefault="00862574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62574" w:rsidRPr="00875148" w:rsidRDefault="0086257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62574" w:rsidRDefault="00862574" w:rsidP="0010198B">
      <w:pPr>
        <w:ind w:left="426"/>
        <w:rPr>
          <w:rFonts w:ascii="Arial Narrow" w:hAnsi="Arial Narrow"/>
        </w:rPr>
      </w:pPr>
    </w:p>
    <w:p w:rsidR="00862574" w:rsidRDefault="00862574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Confirmação de Valores</w:t>
      </w:r>
      <w:r w:rsidRPr="00271A13">
        <w:rPr>
          <w:rFonts w:ascii="Arial Narrow" w:hAnsi="Arial Narrow"/>
          <w:b/>
        </w:rPr>
        <w:t>”</w:t>
      </w:r>
    </w:p>
    <w:p w:rsidR="00862574" w:rsidRDefault="00862574" w:rsidP="0010198B">
      <w:pPr>
        <w:ind w:left="426"/>
        <w:rPr>
          <w:rFonts w:ascii="Arial Narrow" w:hAnsi="Arial Narrow"/>
          <w:b/>
        </w:rPr>
      </w:pPr>
    </w:p>
    <w:p w:rsidR="00862574" w:rsidRDefault="003A384F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pt;height:295.05pt">
            <v:imagedata r:id="rId8" o:title=""/>
          </v:shape>
        </w:pict>
      </w:r>
    </w:p>
    <w:p w:rsidR="000C0A48" w:rsidRDefault="003A384F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pict>
          <v:shape id="_x0000_i1026" type="#_x0000_t75" style="width:481.9pt;height:160.45pt">
            <v:imagedata r:id="rId9" o:title=""/>
          </v:shape>
        </w:pict>
      </w:r>
    </w:p>
    <w:p w:rsidR="00862574" w:rsidRDefault="00862574" w:rsidP="0010198B">
      <w:pPr>
        <w:ind w:left="426"/>
        <w:rPr>
          <w:rFonts w:ascii="Arial Narrow" w:hAnsi="Arial Narrow"/>
        </w:rPr>
      </w:pPr>
    </w:p>
    <w:p w:rsidR="00862574" w:rsidRDefault="00862574" w:rsidP="0010198B">
      <w:pPr>
        <w:ind w:left="426"/>
        <w:rPr>
          <w:rFonts w:ascii="Arial Narrow" w:hAnsi="Arial Narrow"/>
        </w:rPr>
      </w:pPr>
    </w:p>
    <w:p w:rsidR="00862574" w:rsidRDefault="00862574" w:rsidP="0010198B">
      <w:pPr>
        <w:ind w:left="426"/>
        <w:rPr>
          <w:rFonts w:ascii="Arial Narrow" w:hAnsi="Arial Narrow"/>
        </w:rPr>
      </w:pPr>
    </w:p>
    <w:p w:rsidR="00862574" w:rsidRPr="00875148" w:rsidRDefault="00862574" w:rsidP="0010198B">
      <w:pPr>
        <w:ind w:left="426"/>
        <w:rPr>
          <w:rFonts w:ascii="Arial Narrow" w:hAnsi="Arial Narrow"/>
        </w:rPr>
      </w:pPr>
    </w:p>
    <w:p w:rsidR="00862574" w:rsidRPr="00875148" w:rsidRDefault="0086257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62574" w:rsidRDefault="00862574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62574" w:rsidRPr="00875148" w:rsidRDefault="00862574" w:rsidP="00FD0CD1">
      <w:pPr>
        <w:ind w:left="426"/>
        <w:rPr>
          <w:rFonts w:ascii="Arial Narrow" w:hAnsi="Arial Narrow"/>
        </w:rPr>
      </w:pPr>
    </w:p>
    <w:p w:rsidR="00862574" w:rsidRPr="00875148" w:rsidRDefault="0086257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62574" w:rsidRDefault="0086257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2574" w:rsidRPr="00875148" w:rsidRDefault="00862574" w:rsidP="00FD0CD1">
      <w:pPr>
        <w:ind w:left="426"/>
        <w:rPr>
          <w:rFonts w:ascii="Arial Narrow" w:hAnsi="Arial Narrow"/>
        </w:rPr>
      </w:pPr>
    </w:p>
    <w:p w:rsidR="00862574" w:rsidRPr="00875148" w:rsidRDefault="0086257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Integrações entre sistemas/módulos envolvidas na Manutenção</w:t>
      </w:r>
    </w:p>
    <w:p w:rsidR="00862574" w:rsidRPr="00875148" w:rsidRDefault="0086257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2574" w:rsidRPr="00875148" w:rsidRDefault="00862574">
      <w:pPr>
        <w:pStyle w:val="TCTips"/>
        <w:ind w:firstLine="720"/>
        <w:rPr>
          <w:rFonts w:ascii="Arial Narrow" w:hAnsi="Arial Narrow"/>
          <w:i w:val="0"/>
        </w:rPr>
      </w:pPr>
    </w:p>
    <w:bookmarkEnd w:id="18"/>
    <w:p w:rsidR="00862574" w:rsidRPr="00875148" w:rsidRDefault="0086257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62574" w:rsidRPr="00875148" w:rsidRDefault="00862574">
      <w:pPr>
        <w:pStyle w:val="TCTips"/>
        <w:rPr>
          <w:rFonts w:ascii="Arial Narrow" w:hAnsi="Arial Narrow"/>
          <w:i w:val="0"/>
        </w:rPr>
      </w:pPr>
    </w:p>
    <w:p w:rsidR="00862574" w:rsidRPr="00875148" w:rsidRDefault="0086257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862574" w:rsidRPr="00875148" w:rsidRDefault="0086257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2574" w:rsidRPr="00875148" w:rsidRDefault="0086257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3"/>
        <w:t>**</w:t>
      </w:r>
    </w:p>
    <w:p w:rsidR="00862574" w:rsidRPr="00875148" w:rsidRDefault="0086257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62574" w:rsidRPr="00875148" w:rsidRDefault="00862574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62574" w:rsidRDefault="00862574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62574" w:rsidRPr="001E5B29" w:rsidRDefault="00862574" w:rsidP="001E5B29">
      <w:pPr>
        <w:pStyle w:val="TCTips"/>
        <w:ind w:firstLine="720"/>
        <w:rPr>
          <w:i w:val="0"/>
        </w:rPr>
      </w:pPr>
    </w:p>
    <w:p w:rsidR="00862574" w:rsidRDefault="0086257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62574" w:rsidRPr="00B978C8" w:rsidRDefault="00862574" w:rsidP="00B978C8"/>
    <w:p w:rsidR="00862574" w:rsidRDefault="0086257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62574" w:rsidRPr="00B978C8" w:rsidRDefault="00862574" w:rsidP="00B978C8"/>
    <w:p w:rsidR="00862574" w:rsidRPr="00875148" w:rsidRDefault="0086257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62574" w:rsidRPr="00875148" w:rsidRDefault="0086257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62574" w:rsidRPr="00875148" w:rsidRDefault="00862574">
      <w:pPr>
        <w:pStyle w:val="TCTips"/>
        <w:rPr>
          <w:rFonts w:ascii="Arial Narrow" w:hAnsi="Arial Narrow"/>
          <w:i w:val="0"/>
        </w:rPr>
      </w:pPr>
    </w:p>
    <w:p w:rsidR="00862574" w:rsidRPr="00875148" w:rsidRDefault="0086257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62574" w:rsidRPr="00875148" w:rsidRDefault="00862574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257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2574" w:rsidRPr="009540DC" w:rsidRDefault="0086257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2574" w:rsidRPr="009540DC" w:rsidRDefault="0086257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257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2574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2574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2574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257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862574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62574" w:rsidRPr="00875148" w:rsidRDefault="0086257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62574" w:rsidRPr="00875148" w:rsidRDefault="0086257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257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2574" w:rsidRPr="009540DC" w:rsidRDefault="0086257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2574" w:rsidRPr="009540DC" w:rsidRDefault="0086257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257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2574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2574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2574" w:rsidRPr="00875148" w:rsidRDefault="0086257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2574" w:rsidRPr="00875148" w:rsidRDefault="00862574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257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2574" w:rsidRPr="009540DC" w:rsidRDefault="0086257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2574" w:rsidRPr="009540DC" w:rsidRDefault="0086257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257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2574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6257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2574" w:rsidRPr="00875148" w:rsidRDefault="0086257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2574" w:rsidRPr="00875148" w:rsidRDefault="00862574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62574" w:rsidRPr="00875148" w:rsidRDefault="00862574">
      <w:pPr>
        <w:pStyle w:val="TCTips"/>
        <w:rPr>
          <w:rFonts w:ascii="Arial Narrow" w:hAnsi="Arial Narrow"/>
          <w:i w:val="0"/>
          <w:lang w:val="es-ES_tradnl"/>
        </w:rPr>
      </w:pPr>
    </w:p>
    <w:p w:rsidR="00862574" w:rsidRPr="00875148" w:rsidRDefault="0086257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62574" w:rsidRPr="00875148" w:rsidRDefault="00862574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2574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62574" w:rsidRPr="009540DC" w:rsidRDefault="0086257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62574" w:rsidRPr="009540DC" w:rsidRDefault="0086257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62574" w:rsidRPr="009540DC" w:rsidRDefault="0086257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62574" w:rsidRPr="009540DC" w:rsidRDefault="0086257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2574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62574" w:rsidRPr="009540DC" w:rsidRDefault="0086257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62574" w:rsidRPr="009540DC" w:rsidRDefault="0086257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62574" w:rsidRPr="00875148" w:rsidRDefault="0086257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2574" w:rsidRPr="00875148">
        <w:trPr>
          <w:cantSplit/>
        </w:trPr>
        <w:tc>
          <w:tcPr>
            <w:tcW w:w="3614" w:type="dxa"/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2574" w:rsidRPr="009540DC" w:rsidRDefault="0086257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2574" w:rsidRPr="009540DC" w:rsidRDefault="0086257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2574" w:rsidRPr="00875148" w:rsidRDefault="0086257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2574" w:rsidRPr="00875148">
        <w:trPr>
          <w:cantSplit/>
        </w:trPr>
        <w:tc>
          <w:tcPr>
            <w:tcW w:w="3614" w:type="dxa"/>
          </w:tcPr>
          <w:p w:rsidR="00862574" w:rsidRPr="009540DC" w:rsidRDefault="00862574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2574" w:rsidRPr="009540DC" w:rsidRDefault="0086257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2574" w:rsidRPr="009540DC" w:rsidRDefault="00862574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2574" w:rsidRPr="00875148" w:rsidRDefault="0086257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2574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62574" w:rsidRPr="00875148" w:rsidRDefault="0086257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62574" w:rsidRPr="00875148" w:rsidRDefault="00862574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62574" w:rsidRPr="00875148" w:rsidRDefault="00862574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62574" w:rsidRPr="00875148" w:rsidRDefault="00862574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62574" w:rsidRPr="00875148" w:rsidRDefault="00862574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62574" w:rsidRPr="00875148" w:rsidRDefault="00862574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62574" w:rsidRPr="00875148" w:rsidRDefault="0086257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62574" w:rsidRPr="00875148" w:rsidRDefault="00862574">
      <w:pPr>
        <w:pStyle w:val="TCTips"/>
        <w:rPr>
          <w:rFonts w:ascii="Arial Narrow" w:hAnsi="Arial Narrow"/>
          <w:i w:val="0"/>
        </w:rPr>
      </w:pPr>
    </w:p>
    <w:p w:rsidR="00862574" w:rsidRPr="00875148" w:rsidRDefault="0086257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62574" w:rsidRPr="00875148" w:rsidRDefault="00862574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2574" w:rsidRPr="00875148">
        <w:tc>
          <w:tcPr>
            <w:tcW w:w="579" w:type="dxa"/>
            <w:vAlign w:val="center"/>
          </w:tcPr>
          <w:p w:rsidR="00862574" w:rsidRPr="00875148" w:rsidRDefault="0086257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2574" w:rsidRPr="00875148" w:rsidRDefault="0086257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2574" w:rsidRPr="00875148" w:rsidRDefault="0086257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62574" w:rsidRPr="00875148" w:rsidRDefault="0086257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2574" w:rsidRPr="00875148" w:rsidRDefault="0086257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2574" w:rsidRPr="00875148" w:rsidRDefault="0086257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2574" w:rsidRPr="00875148" w:rsidRDefault="0086257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2574" w:rsidRPr="00875148" w:rsidRDefault="00862574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62574" w:rsidRPr="00875148" w:rsidRDefault="00862574" w:rsidP="0000716A">
      <w:pPr>
        <w:rPr>
          <w:rFonts w:ascii="Arial Narrow" w:hAnsi="Arial Narrow"/>
        </w:rPr>
      </w:pPr>
    </w:p>
    <w:p w:rsidR="00862574" w:rsidRPr="00875148" w:rsidRDefault="00862574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62574" w:rsidRPr="00875148" w:rsidRDefault="00862574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2574" w:rsidRPr="00875148">
        <w:tc>
          <w:tcPr>
            <w:tcW w:w="579" w:type="dxa"/>
            <w:vAlign w:val="center"/>
          </w:tcPr>
          <w:p w:rsidR="00862574" w:rsidRPr="00875148" w:rsidRDefault="0086257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2574" w:rsidRPr="00875148" w:rsidRDefault="0086257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2574" w:rsidRPr="00875148" w:rsidRDefault="0086257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62574" w:rsidRPr="00875148" w:rsidRDefault="0086257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62574" w:rsidRPr="00875148" w:rsidRDefault="0086257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2574" w:rsidRPr="00875148" w:rsidRDefault="0086257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2574" w:rsidRPr="00875148" w:rsidRDefault="0086257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2574" w:rsidRPr="00875148" w:rsidRDefault="0086257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2574" w:rsidRPr="00875148" w:rsidRDefault="00862574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62574" w:rsidRPr="00875148" w:rsidRDefault="00862574" w:rsidP="00A14994">
      <w:pPr>
        <w:rPr>
          <w:rFonts w:ascii="Arial Narrow" w:hAnsi="Arial Narrow"/>
        </w:rPr>
      </w:pPr>
    </w:p>
    <w:p w:rsidR="00862574" w:rsidRPr="00875148" w:rsidRDefault="00862574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62574" w:rsidRPr="00875148" w:rsidRDefault="00862574">
      <w:pPr>
        <w:pStyle w:val="TCTips"/>
        <w:rPr>
          <w:rFonts w:ascii="Arial Narrow" w:hAnsi="Arial Narrow"/>
          <w:i w:val="0"/>
        </w:rPr>
      </w:pPr>
    </w:p>
    <w:p w:rsidR="00862574" w:rsidRPr="00875148" w:rsidRDefault="00862574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62574" w:rsidRPr="00875148" w:rsidRDefault="00862574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2574" w:rsidRPr="00875148">
        <w:tc>
          <w:tcPr>
            <w:tcW w:w="579" w:type="dxa"/>
            <w:vAlign w:val="center"/>
          </w:tcPr>
          <w:p w:rsidR="00862574" w:rsidRPr="00875148" w:rsidRDefault="0086257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62574" w:rsidRPr="00875148" w:rsidRDefault="0086257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62574" w:rsidRPr="00875148" w:rsidRDefault="0086257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579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2574" w:rsidRPr="00875148" w:rsidRDefault="00862574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862574" w:rsidRPr="00875148" w:rsidRDefault="00862574" w:rsidP="002552D5">
      <w:pPr>
        <w:rPr>
          <w:rFonts w:ascii="Arial Narrow" w:hAnsi="Arial Narrow"/>
        </w:rPr>
      </w:pPr>
    </w:p>
    <w:p w:rsidR="00862574" w:rsidRPr="00875148" w:rsidRDefault="00862574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62574" w:rsidRPr="00875148" w:rsidRDefault="00862574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2574" w:rsidRPr="00875148">
        <w:tc>
          <w:tcPr>
            <w:tcW w:w="1844" w:type="dxa"/>
            <w:vAlign w:val="center"/>
          </w:tcPr>
          <w:p w:rsidR="00862574" w:rsidRPr="00875148" w:rsidRDefault="0086257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62574" w:rsidRPr="00875148" w:rsidRDefault="0086257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62574" w:rsidRPr="00875148" w:rsidRDefault="0086257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62574" w:rsidRPr="00875148" w:rsidRDefault="0086257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2574" w:rsidRPr="00875148">
        <w:tc>
          <w:tcPr>
            <w:tcW w:w="1844" w:type="dxa"/>
          </w:tcPr>
          <w:p w:rsidR="00862574" w:rsidRPr="00875148" w:rsidRDefault="00862574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862574" w:rsidRPr="00875148" w:rsidRDefault="0086257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2574" w:rsidRPr="00875148" w:rsidRDefault="0086257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2574" w:rsidRPr="00875148" w:rsidRDefault="00862574">
      <w:pPr>
        <w:pStyle w:val="TCTips"/>
        <w:rPr>
          <w:rFonts w:ascii="Arial Narrow" w:hAnsi="Arial Narrow"/>
          <w:i w:val="0"/>
        </w:rPr>
      </w:pPr>
    </w:p>
    <w:sectPr w:rsidR="00862574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35D" w:rsidRDefault="00AB035D">
      <w:r>
        <w:separator/>
      </w:r>
    </w:p>
  </w:endnote>
  <w:endnote w:type="continuationSeparator" w:id="0">
    <w:p w:rsidR="00AB035D" w:rsidRDefault="00AB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574" w:rsidRDefault="00862574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3A384F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3A384F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35D" w:rsidRDefault="00AB035D">
      <w:r>
        <w:separator/>
      </w:r>
    </w:p>
  </w:footnote>
  <w:footnote w:type="continuationSeparator" w:id="0">
    <w:p w:rsidR="00AB035D" w:rsidRDefault="00AB035D">
      <w:r>
        <w:continuationSeparator/>
      </w:r>
    </w:p>
  </w:footnote>
  <w:footnote w:id="1">
    <w:p w:rsidR="00862574" w:rsidRDefault="00862574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862574" w:rsidRDefault="00862574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862574" w:rsidRDefault="0086257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4">
    <w:p w:rsidR="00862574" w:rsidRDefault="0086257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862574" w:rsidRDefault="0086257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62574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862574" w:rsidRPr="009540DC" w:rsidRDefault="00AB035D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7" type="#_x0000_t75" style="width:61.2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862574" w:rsidRPr="009540DC" w:rsidRDefault="00862574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862574" w:rsidRPr="009540DC" w:rsidRDefault="0086257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862574" w:rsidRPr="009540DC" w:rsidRDefault="0086257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862574">
      <w:trPr>
        <w:cantSplit/>
        <w:trHeight w:val="337"/>
        <w:jc w:val="center"/>
      </w:trPr>
      <w:tc>
        <w:tcPr>
          <w:tcW w:w="2089" w:type="dxa"/>
          <w:vMerge/>
        </w:tcPr>
        <w:p w:rsidR="00862574" w:rsidRPr="009540DC" w:rsidRDefault="00862574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862574" w:rsidRPr="009540DC" w:rsidRDefault="00862574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862574" w:rsidRPr="009540DC" w:rsidRDefault="0086257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862574" w:rsidRPr="009540DC" w:rsidRDefault="00862574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12/01/2012</w:t>
          </w:r>
        </w:p>
      </w:tc>
    </w:tr>
    <w:tr w:rsidR="0086257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62574" w:rsidRPr="009540DC" w:rsidRDefault="0086257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6257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62574" w:rsidRPr="009540DC" w:rsidRDefault="00862574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862574" w:rsidRDefault="008625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0A48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384F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0479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574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3F3D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58FC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035D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36E21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1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8</TotalTime>
  <Pages>7</Pages>
  <Words>618</Words>
  <Characters>3341</Characters>
  <Application>Microsoft Office Word</Application>
  <DocSecurity>0</DocSecurity>
  <Lines>27</Lines>
  <Paragraphs>7</Paragraphs>
  <ScaleCrop>false</ScaleCrop>
  <Company>TREELOG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6</cp:revision>
  <cp:lastPrinted>2009-11-19T20:24:00Z</cp:lastPrinted>
  <dcterms:created xsi:type="dcterms:W3CDTF">2012-01-12T18:18:00Z</dcterms:created>
  <dcterms:modified xsi:type="dcterms:W3CDTF">2012-03-28T20:20:00Z</dcterms:modified>
</cp:coreProperties>
</file>