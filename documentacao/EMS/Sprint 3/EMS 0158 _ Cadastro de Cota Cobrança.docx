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CC76AD">
        <w:rPr>
          <w:rFonts w:ascii="Arial Narrow" w:hAnsi="Arial Narrow"/>
          <w:b/>
          <w:sz w:val="36"/>
          <w:szCs w:val="36"/>
        </w:rPr>
        <w:t>8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BD7B75">
        <w:rPr>
          <w:rFonts w:ascii="Arial Narrow" w:hAnsi="Arial Narrow"/>
          <w:b/>
          <w:sz w:val="36"/>
          <w:szCs w:val="36"/>
        </w:rPr>
        <w:t>Cota</w:t>
      </w:r>
      <w:r w:rsidR="00CC76AD">
        <w:rPr>
          <w:rFonts w:ascii="Arial Narrow" w:hAnsi="Arial Narrow"/>
          <w:b/>
          <w:sz w:val="36"/>
          <w:szCs w:val="36"/>
        </w:rPr>
        <w:t xml:space="preserve"> Cobrança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EF695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EF695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401D76" w:rsidRPr="00875148" w:rsidTr="00401D7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401D7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401D76" w:rsidRDefault="00401D76" w:rsidP="0059213B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726608" w:rsidRPr="00401D76" w:rsidTr="0072660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72660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72660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401D76" w:rsidRDefault="00726608" w:rsidP="000A50DD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0C7E57" w:rsidRPr="00401D76" w:rsidTr="000C7E5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0C7E5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401D76" w:rsidRDefault="000C7E57" w:rsidP="00F04FE6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B40CB6" w:rsidRPr="00401D76" w:rsidTr="00B40CB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875148" w:rsidRDefault="00B40CB6" w:rsidP="00B40CB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13/04/2012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875148" w:rsidRDefault="00B40CB6" w:rsidP="00AC380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875148" w:rsidRDefault="00B40CB6" w:rsidP="00AC38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875148" w:rsidRDefault="00B40CB6" w:rsidP="00AC38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401D76" w:rsidRDefault="00B40CB6" w:rsidP="00AC380C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1C5FE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1C5FEE">
              <w:rPr>
                <w:rFonts w:ascii="Arial Narrow" w:hAnsi="Arial Narrow" w:cs="Arial"/>
                <w:color w:val="002060"/>
                <w:sz w:val="22"/>
                <w:szCs w:val="22"/>
              </w:rPr>
              <w:t>informações financeiras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</w:t>
            </w:r>
            <w:r w:rsidR="00E62DD3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uma </w:t>
            </w:r>
            <w:r w:rsidR="001C5FEE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do tipo </w:t>
            </w:r>
            <w:r w:rsidR="00CC76AD">
              <w:rPr>
                <w:rFonts w:ascii="Arial Narrow" w:hAnsi="Arial Narrow" w:cs="Arial"/>
                <w:color w:val="002060"/>
                <w:sz w:val="22"/>
                <w:szCs w:val="22"/>
              </w:rPr>
              <w:t>física</w:t>
            </w:r>
            <w:r w:rsidR="00756C3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ou jurídica 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>cadastrada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BE6B50">
        <w:rPr>
          <w:rFonts w:ascii="Arial Narrow" w:hAnsi="Arial Narrow" w:cs="Arial"/>
          <w:color w:val="002060"/>
          <w:sz w:val="22"/>
          <w:szCs w:val="22"/>
        </w:rPr>
        <w:t>cadastro e consulta</w:t>
      </w:r>
      <w:r w:rsidR="009C0FAD">
        <w:rPr>
          <w:rFonts w:ascii="Arial Narrow" w:hAnsi="Arial Narrow" w:cs="Arial"/>
          <w:color w:val="002060"/>
          <w:sz w:val="22"/>
          <w:szCs w:val="22"/>
        </w:rPr>
        <w:t xml:space="preserve"> dos parâmetros financeiros de uma Cota especifica</w:t>
      </w:r>
      <w:r w:rsidR="002F180A">
        <w:rPr>
          <w:rFonts w:ascii="Arial Narrow" w:hAnsi="Arial Narrow" w:cs="Arial"/>
          <w:color w:val="002060"/>
          <w:sz w:val="22"/>
          <w:szCs w:val="22"/>
        </w:rPr>
        <w:t>.</w:t>
      </w:r>
    </w:p>
    <w:p w:rsidR="00E22DEA" w:rsidRDefault="009C0FAD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partir do cadastro de uma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56C36">
        <w:rPr>
          <w:rFonts w:ascii="Arial Narrow" w:hAnsi="Arial Narrow" w:cs="Arial"/>
          <w:color w:val="002060"/>
          <w:sz w:val="22"/>
          <w:szCs w:val="22"/>
        </w:rPr>
        <w:t>Cota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teremos a opção de incluir os parâmetros </w:t>
      </w:r>
      <w:r w:rsidR="00401D76">
        <w:rPr>
          <w:rFonts w:ascii="Arial Narrow" w:hAnsi="Arial Narrow" w:cs="Arial"/>
          <w:color w:val="002060"/>
          <w:sz w:val="22"/>
          <w:szCs w:val="22"/>
        </w:rPr>
        <w:t>financeiros dessa Cota</w:t>
      </w:r>
      <w:r w:rsidR="00261245">
        <w:rPr>
          <w:rFonts w:ascii="Arial Narrow" w:hAnsi="Arial Narrow" w:cs="Arial"/>
          <w:color w:val="002060"/>
          <w:sz w:val="22"/>
          <w:szCs w:val="22"/>
        </w:rPr>
        <w:t>.</w:t>
      </w:r>
    </w:p>
    <w:p w:rsidR="00FF320F" w:rsidRDefault="00FF320F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Financeiro no cadastro de </w:t>
      </w:r>
      <w:r w:rsidR="007C438D">
        <w:rPr>
          <w:rFonts w:ascii="Arial Narrow" w:hAnsi="Arial Narrow" w:cs="Arial"/>
          <w:color w:val="002060"/>
          <w:sz w:val="22"/>
          <w:szCs w:val="22"/>
        </w:rPr>
        <w:t>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 será exibida a tela de inform</w:t>
      </w:r>
      <w:r w:rsidR="00EF6951">
        <w:rPr>
          <w:rFonts w:ascii="Arial Narrow" w:hAnsi="Arial Narrow" w:cs="Arial"/>
          <w:color w:val="002060"/>
          <w:sz w:val="22"/>
          <w:szCs w:val="22"/>
        </w:rPr>
        <w:t>ações de cobrança da</w:t>
      </w:r>
      <w:r w:rsidR="007C438D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F6951">
        <w:rPr>
          <w:rFonts w:ascii="Arial Narrow" w:hAnsi="Arial Narrow" w:cs="Arial"/>
          <w:color w:val="002060"/>
          <w:sz w:val="22"/>
          <w:szCs w:val="22"/>
        </w:rPr>
        <w:t>Cota</w:t>
      </w:r>
      <w:r w:rsidR="007C438D">
        <w:rPr>
          <w:rFonts w:ascii="Arial Narrow" w:hAnsi="Arial Narrow" w:cs="Arial"/>
          <w:color w:val="002060"/>
          <w:sz w:val="22"/>
          <w:szCs w:val="22"/>
        </w:rPr>
        <w:t xml:space="preserve"> para inclusão ou alteração.</w:t>
      </w:r>
    </w:p>
    <w:p w:rsidR="00E24FB6" w:rsidRDefault="00E24FB6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33365" w:rsidRDefault="00B33365" w:rsidP="00BA395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CC76EB" w:rsidRDefault="00CC76EB" w:rsidP="00321A0E">
      <w:pPr>
        <w:ind w:left="1146"/>
        <w:rPr>
          <w:rFonts w:ascii="Arial Narrow" w:hAnsi="Arial Narrow"/>
        </w:rPr>
      </w:pPr>
    </w:p>
    <w:p w:rsidR="00E7654E" w:rsidRDefault="00CC76EB" w:rsidP="00E765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Pagamento</w:t>
      </w:r>
      <w:r w:rsidR="00C50460" w:rsidRPr="00566681">
        <w:rPr>
          <w:rFonts w:ascii="Arial Narrow" w:hAnsi="Arial Narrow"/>
        </w:rPr>
        <w:t xml:space="preserve">: </w:t>
      </w:r>
      <w:r w:rsidR="00261245">
        <w:rPr>
          <w:rFonts w:ascii="Arial Narrow" w:hAnsi="Arial Narrow"/>
        </w:rPr>
        <w:t>Combo com as seguintes opções:</w:t>
      </w:r>
    </w:p>
    <w:p w:rsidR="00261245" w:rsidRDefault="00CC76EB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</w:t>
      </w:r>
    </w:p>
    <w:p w:rsidR="00F41027" w:rsidRDefault="00F41027" w:rsidP="00F4102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Boletos,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Pr="009C0FAD" w:rsidRDefault="00B33365" w:rsidP="009C0FA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Nome do banco (selecionar em combo</w:t>
      </w:r>
      <w:r w:rsidR="00F052ED">
        <w:rPr>
          <w:rFonts w:ascii="Arial Narrow" w:hAnsi="Arial Narrow"/>
        </w:rPr>
        <w:t xml:space="preserve"> com bancos cadastrados</w:t>
      </w:r>
      <w:r w:rsidRPr="009C0FAD">
        <w:rPr>
          <w:rFonts w:ascii="Arial Narrow" w:hAnsi="Arial Narrow"/>
        </w:rPr>
        <w:t>)</w:t>
      </w:r>
    </w:p>
    <w:p w:rsidR="00B33365" w:rsidRDefault="00B33365" w:rsidP="009C0FA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Envia por e-mail?</w:t>
      </w:r>
      <w:r w:rsidR="00F41027">
        <w:rPr>
          <w:rFonts w:ascii="Arial Narrow" w:hAnsi="Arial Narrow"/>
        </w:rPr>
        <w:t xml:space="preserve"> </w:t>
      </w:r>
      <w:r w:rsidR="000C7E57">
        <w:rPr>
          <w:rFonts w:ascii="Arial Narrow" w:hAnsi="Arial Narrow"/>
        </w:rPr>
        <w:t xml:space="preserve">(se sim, é obrigatório ter um </w:t>
      </w:r>
      <w:proofErr w:type="spellStart"/>
      <w:r w:rsidR="000C7E57">
        <w:rPr>
          <w:rFonts w:ascii="Arial Narrow" w:hAnsi="Arial Narrow"/>
        </w:rPr>
        <w:t>email</w:t>
      </w:r>
      <w:proofErr w:type="spellEnd"/>
      <w:r w:rsidR="000C7E57">
        <w:rPr>
          <w:rFonts w:ascii="Arial Narrow" w:hAnsi="Arial Narrow"/>
        </w:rPr>
        <w:t xml:space="preserve"> cadastrado</w:t>
      </w:r>
      <w:proofErr w:type="gramStart"/>
      <w:r w:rsidR="000C7E57">
        <w:rPr>
          <w:rFonts w:ascii="Arial Narrow" w:hAnsi="Arial Narrow"/>
        </w:rPr>
        <w:t>)</w:t>
      </w:r>
      <w:r w:rsidR="00F41027">
        <w:rPr>
          <w:rFonts w:ascii="Arial Narrow" w:hAnsi="Arial Narrow"/>
        </w:rPr>
        <w:t>(</w:t>
      </w:r>
      <w:proofErr w:type="spellStart"/>
      <w:proofErr w:type="gramEnd"/>
      <w:r w:rsidR="00F41027">
        <w:rPr>
          <w:rFonts w:ascii="Arial Narrow" w:hAnsi="Arial Narrow"/>
        </w:rPr>
        <w:t>chechbox</w:t>
      </w:r>
      <w:proofErr w:type="spellEnd"/>
      <w:r w:rsidR="00F41027">
        <w:rPr>
          <w:rFonts w:ascii="Arial Narrow" w:hAnsi="Arial Narrow"/>
        </w:rPr>
        <w:t>)</w:t>
      </w:r>
    </w:p>
    <w:p w:rsidR="00E24FB6" w:rsidRDefault="00E24FB6" w:rsidP="00E24FB6">
      <w:pPr>
        <w:ind w:left="1146"/>
        <w:rPr>
          <w:rFonts w:ascii="Arial Narrow" w:hAnsi="Arial Narrow"/>
        </w:rPr>
      </w:pPr>
    </w:p>
    <w:p w:rsidR="00E24FB6" w:rsidRDefault="00E24FB6" w:rsidP="00E24FB6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 em Branco</w:t>
      </w:r>
    </w:p>
    <w:p w:rsidR="00E24FB6" w:rsidRDefault="00E24FB6" w:rsidP="00E24FB6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Boletos em Branco, surgem os seguintes campos a serem preenchidos:</w:t>
      </w:r>
    </w:p>
    <w:p w:rsidR="00E24FB6" w:rsidRDefault="00E24FB6" w:rsidP="00E24FB6">
      <w:pPr>
        <w:ind w:left="1146"/>
        <w:rPr>
          <w:rFonts w:ascii="Arial Narrow" w:hAnsi="Arial Narrow"/>
        </w:rPr>
      </w:pPr>
    </w:p>
    <w:p w:rsidR="00E24FB6" w:rsidRPr="009C0FAD" w:rsidRDefault="00E24FB6" w:rsidP="00E24FB6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Nome do banco (selecionar em combo</w:t>
      </w:r>
      <w:r>
        <w:rPr>
          <w:rFonts w:ascii="Arial Narrow" w:hAnsi="Arial Narrow"/>
        </w:rPr>
        <w:t xml:space="preserve"> com bancos cadastrados</w:t>
      </w:r>
      <w:r w:rsidRPr="009C0FAD">
        <w:rPr>
          <w:rFonts w:ascii="Arial Narrow" w:hAnsi="Arial Narrow"/>
        </w:rPr>
        <w:t>)</w:t>
      </w:r>
    </w:p>
    <w:p w:rsidR="00E24FB6" w:rsidRPr="009C0FAD" w:rsidRDefault="00E24FB6" w:rsidP="00E24FB6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Envia por e-mail?</w:t>
      </w:r>
      <w:r>
        <w:rPr>
          <w:rFonts w:ascii="Arial Narrow" w:hAnsi="Arial Narrow"/>
        </w:rPr>
        <w:t xml:space="preserve"> </w:t>
      </w:r>
      <w:r w:rsidR="000C7E57">
        <w:rPr>
          <w:rFonts w:ascii="Arial Narrow" w:hAnsi="Arial Narrow"/>
        </w:rPr>
        <w:t xml:space="preserve">(se sim, é obrigatório ter um </w:t>
      </w:r>
      <w:proofErr w:type="spellStart"/>
      <w:r w:rsidR="000C7E57">
        <w:rPr>
          <w:rFonts w:ascii="Arial Narrow" w:hAnsi="Arial Narrow"/>
        </w:rPr>
        <w:t>email</w:t>
      </w:r>
      <w:proofErr w:type="spellEnd"/>
      <w:r w:rsidR="000C7E57">
        <w:rPr>
          <w:rFonts w:ascii="Arial Narrow" w:hAnsi="Arial Narrow"/>
        </w:rPr>
        <w:t xml:space="preserve"> cadastrado</w:t>
      </w:r>
      <w:proofErr w:type="gramStart"/>
      <w:r w:rsidR="000C7E57">
        <w:rPr>
          <w:rFonts w:ascii="Arial Narrow" w:hAnsi="Arial Narrow"/>
        </w:rPr>
        <w:t>)</w:t>
      </w:r>
      <w:r>
        <w:rPr>
          <w:rFonts w:ascii="Arial Narrow" w:hAnsi="Arial Narrow"/>
        </w:rPr>
        <w:t>(</w:t>
      </w:r>
      <w:proofErr w:type="spellStart"/>
      <w:proofErr w:type="gramEnd"/>
      <w:r>
        <w:rPr>
          <w:rFonts w:ascii="Arial Narrow" w:hAnsi="Arial Narrow"/>
        </w:rPr>
        <w:t>chechbox</w:t>
      </w:r>
      <w:proofErr w:type="spellEnd"/>
      <w:r>
        <w:rPr>
          <w:rFonts w:ascii="Arial Narrow" w:hAnsi="Arial Narrow"/>
        </w:rPr>
        <w:t>)</w:t>
      </w:r>
    </w:p>
    <w:p w:rsidR="00E24FB6" w:rsidRPr="009C0FAD" w:rsidRDefault="00E24FB6" w:rsidP="004F10A0">
      <w:pPr>
        <w:pStyle w:val="PargrafodaLista"/>
        <w:ind w:left="2160"/>
        <w:rPr>
          <w:rFonts w:ascii="Arial Narrow" w:hAnsi="Arial Narrow"/>
        </w:rPr>
      </w:pP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261245" w:rsidRDefault="00CC76EB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Cheque</w:t>
      </w:r>
      <w:ins w:id="13" w:author="Francivaldo Nogueira Alecrim_DISCOVER" w:date="2012-03-26T10:34:00Z">
        <w:r w:rsidR="004F10A0">
          <w:rPr>
            <w:rFonts w:ascii="Arial Narrow" w:hAnsi="Arial Narrow"/>
          </w:rPr>
          <w:t xml:space="preserve"> </w:t>
        </w:r>
      </w:ins>
      <w:r w:rsidR="004F10A0">
        <w:rPr>
          <w:rFonts w:ascii="Arial Narrow" w:hAnsi="Arial Narrow"/>
        </w:rPr>
        <w:t>(ha necessidade de colocar informações bancárias, como banco que o distribuidor trabalha, e as informações bancarias da Cota, apenas para identificar banco e conta do cheque da cota</w:t>
      </w:r>
      <w:proofErr w:type="gramStart"/>
      <w:r w:rsidR="004F10A0">
        <w:rPr>
          <w:rFonts w:ascii="Arial Narrow" w:hAnsi="Arial Narrow"/>
        </w:rPr>
        <w:t>)</w:t>
      </w:r>
      <w:proofErr w:type="gramEnd"/>
    </w:p>
    <w:p w:rsidR="00F41027" w:rsidRDefault="00F41027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Cheque,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F41027" w:rsidRDefault="00F41027" w:rsidP="009C0FA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- distribuidor: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do banco (buscar nos bancos cadastrados);</w:t>
      </w:r>
    </w:p>
    <w:p w:rsidR="00F41027" w:rsidRDefault="00F41027" w:rsidP="009C0FA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– cota: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Número Banco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Banco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Agência</w:t>
      </w:r>
    </w:p>
    <w:p w:rsidR="00B33365" w:rsidRPr="009C0FAD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Conta-corrente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Default="006D17F9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Depósito</w:t>
      </w:r>
    </w:p>
    <w:p w:rsidR="00F052ED" w:rsidRDefault="00F052ED" w:rsidP="009C0FAD">
      <w:pPr>
        <w:ind w:left="1146" w:firstLine="294"/>
        <w:rPr>
          <w:rFonts w:ascii="Arial Narrow" w:hAnsi="Arial Narrow"/>
        </w:rPr>
      </w:pPr>
      <w:r>
        <w:rPr>
          <w:rFonts w:ascii="Arial Narrow" w:hAnsi="Arial Narrow"/>
        </w:rPr>
        <w:t>Ao selecionar Depósito, surgem os seguintes campos a serem preenchidos:</w:t>
      </w:r>
    </w:p>
    <w:p w:rsidR="00F052ED" w:rsidRDefault="00F052ED" w:rsidP="009C0FAD">
      <w:pPr>
        <w:rPr>
          <w:rFonts w:ascii="Arial Narrow" w:hAnsi="Arial Narrow"/>
        </w:rPr>
      </w:pPr>
    </w:p>
    <w:p w:rsidR="00F052ED" w:rsidRPr="009C0FAD" w:rsidRDefault="00F052ED" w:rsidP="009C0FAD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Nome do banco (selecionar em combo com bancos cadastrados)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Default="006D17F9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Transferência bancária</w:t>
      </w:r>
    </w:p>
    <w:p w:rsidR="00F052ED" w:rsidRDefault="00F052ED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Transferência Bancária,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F052ED" w:rsidRDefault="00F052ED" w:rsidP="00F052E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- distribuidor: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do banco (buscar nos bancos cadastrados);</w:t>
      </w:r>
    </w:p>
    <w:p w:rsidR="00F052ED" w:rsidRDefault="00F052ED" w:rsidP="00F052E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– cota: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Número Banco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Banco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Agência</w:t>
      </w:r>
    </w:p>
    <w:p w:rsidR="00F052ED" w:rsidRPr="00F41027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Conta-corrente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CC76EB" w:rsidRDefault="000C0804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Para Dinheiro e Outros não haverá entrada de informações como os itens acima.</w:t>
      </w:r>
    </w:p>
    <w:p w:rsidR="00CC76EB" w:rsidRDefault="00CC76EB" w:rsidP="009C0FAD">
      <w:pPr>
        <w:ind w:left="1146"/>
        <w:rPr>
          <w:rFonts w:ascii="Arial Narrow" w:hAnsi="Arial Narrow"/>
        </w:rPr>
      </w:pPr>
    </w:p>
    <w:p w:rsidR="002A358E" w:rsidRDefault="00261245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Fator de Vencimento:</w:t>
      </w:r>
      <w:r w:rsidR="0056668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Informação do fator de vencimento (ex.: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0,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1,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2, etc...)</w:t>
      </w:r>
      <w:r w:rsidR="00B33365">
        <w:rPr>
          <w:rFonts w:ascii="Arial Narrow" w:hAnsi="Arial Narrow"/>
        </w:rPr>
        <w:t xml:space="preserve"> – Default do parâmetro de cobrança do </w:t>
      </w:r>
      <w:proofErr w:type="gramStart"/>
      <w:r w:rsidR="00B33365">
        <w:rPr>
          <w:rFonts w:ascii="Arial Narrow" w:hAnsi="Arial Narrow"/>
        </w:rPr>
        <w:t>distribuidor</w:t>
      </w:r>
      <w:proofErr w:type="gramEnd"/>
    </w:p>
    <w:p w:rsidR="00566681" w:rsidRPr="00CC76EB" w:rsidRDefault="00F052ED" w:rsidP="00CC76EB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Sugere Suspensão</w:t>
      </w:r>
      <w:r w:rsidR="00566681" w:rsidRPr="00CC76EB">
        <w:rPr>
          <w:rFonts w:ascii="Arial Narrow" w:hAnsi="Arial Narrow"/>
        </w:rPr>
        <w:t>:</w:t>
      </w:r>
      <w:r w:rsidR="00F44199" w:rsidRPr="00CC76EB">
        <w:rPr>
          <w:rFonts w:ascii="Arial Narrow" w:hAnsi="Arial Narrow"/>
        </w:rPr>
        <w:t xml:space="preserve"> </w:t>
      </w:r>
      <w:proofErr w:type="spellStart"/>
      <w:r w:rsidR="00CC76EB">
        <w:rPr>
          <w:rFonts w:ascii="Arial Narrow" w:hAnsi="Arial Narrow"/>
        </w:rPr>
        <w:t>Checkbox</w:t>
      </w:r>
      <w:proofErr w:type="spellEnd"/>
      <w:r w:rsidR="00CC76EB">
        <w:rPr>
          <w:rFonts w:ascii="Arial Narrow" w:hAnsi="Arial Narrow"/>
        </w:rPr>
        <w:t xml:space="preserve"> para indicar se a Cota deverá ou não ser suspensa de acordo com as regras de suspen</w:t>
      </w:r>
      <w:r>
        <w:rPr>
          <w:rFonts w:ascii="Arial Narrow" w:hAnsi="Arial Narrow"/>
        </w:rPr>
        <w:t>s</w:t>
      </w:r>
      <w:r w:rsidR="00CC76EB">
        <w:rPr>
          <w:rFonts w:ascii="Arial Narrow" w:hAnsi="Arial Narrow"/>
        </w:rPr>
        <w:t xml:space="preserve">ão de </w:t>
      </w:r>
      <w:proofErr w:type="gramStart"/>
      <w:r w:rsidR="00CC76EB">
        <w:rPr>
          <w:rFonts w:ascii="Arial Narrow" w:hAnsi="Arial Narrow"/>
        </w:rPr>
        <w:t>Cota.</w:t>
      </w:r>
      <w:proofErr w:type="gramEnd"/>
      <w:r w:rsidR="00CC76EB">
        <w:rPr>
          <w:rFonts w:ascii="Arial Narrow" w:hAnsi="Arial Narrow"/>
        </w:rPr>
        <w:t>(</w:t>
      </w:r>
      <w:r w:rsidR="00CC76EB" w:rsidRPr="00CC76EB">
        <w:rPr>
          <w:rFonts w:ascii="Arial Narrow" w:hAnsi="Arial Narrow"/>
        </w:rPr>
        <w:t xml:space="preserve">EMS 0023 - </w:t>
      </w:r>
      <w:proofErr w:type="spellStart"/>
      <w:r w:rsidR="00CC76EB" w:rsidRPr="00CC76EB">
        <w:rPr>
          <w:rFonts w:ascii="Arial Narrow" w:hAnsi="Arial Narrow"/>
        </w:rPr>
        <w:t>suspensao</w:t>
      </w:r>
      <w:proofErr w:type="spellEnd"/>
      <w:r w:rsidR="00CC76EB" w:rsidRPr="00CC76EB">
        <w:rPr>
          <w:rFonts w:ascii="Arial Narrow" w:hAnsi="Arial Narrow"/>
        </w:rPr>
        <w:t xml:space="preserve"> Cota</w:t>
      </w:r>
      <w:r w:rsidR="00CC76EB">
        <w:rPr>
          <w:rFonts w:ascii="Arial Narrow" w:hAnsi="Arial Narrow"/>
        </w:rPr>
        <w:t>)</w:t>
      </w:r>
    </w:p>
    <w:p w:rsidR="00566681" w:rsidRDefault="00002FF6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Contrato</w:t>
      </w:r>
      <w:r w:rsidR="00566681">
        <w:rPr>
          <w:rFonts w:ascii="Arial Narrow" w:hAnsi="Arial Narrow"/>
        </w:rPr>
        <w:t xml:space="preserve">: </w:t>
      </w:r>
      <w:proofErr w:type="spellStart"/>
      <w:r w:rsidR="00CC76EB">
        <w:rPr>
          <w:rFonts w:ascii="Arial Narrow" w:hAnsi="Arial Narrow"/>
        </w:rPr>
        <w:t>Checkbox</w:t>
      </w:r>
      <w:proofErr w:type="spellEnd"/>
      <w:r w:rsidR="00CC76EB">
        <w:rPr>
          <w:rFonts w:ascii="Arial Narrow" w:hAnsi="Arial Narrow"/>
        </w:rPr>
        <w:t xml:space="preserve"> para indicação de existência de contrato para a Cota em questão</w:t>
      </w:r>
      <w:r w:rsidR="00E24FB6">
        <w:rPr>
          <w:rFonts w:ascii="Arial Narrow" w:hAnsi="Arial Narrow"/>
        </w:rPr>
        <w:t>. Caso tenha contrato, o botão para impressão do mesmo (modelo incluso no Parâmetro do Distribuidor) deve ser carregado.</w:t>
      </w:r>
    </w:p>
    <w:p w:rsidR="00853CEE" w:rsidRDefault="00853CEE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Concentração Pagamento: opção de múltipla escolha com os dias da semana (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com as opções S, T, Q, Q, S, S, D)</w:t>
      </w:r>
      <w:r w:rsidR="00CC76EB">
        <w:rPr>
          <w:rFonts w:ascii="Arial Narrow" w:hAnsi="Arial Narrow"/>
        </w:rPr>
        <w:t>.</w:t>
      </w:r>
      <w:r w:rsidR="00B33365">
        <w:rPr>
          <w:rFonts w:ascii="Arial Narrow" w:hAnsi="Arial Narrow"/>
        </w:rPr>
        <w:t xml:space="preserve"> – Default do parâmetro de cobrança do distribuidor</w:t>
      </w:r>
    </w:p>
    <w:p w:rsidR="00CC76EB" w:rsidRDefault="00CC76EB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</w:t>
      </w:r>
      <w:r w:rsidR="00C304FC">
        <w:rPr>
          <w:rFonts w:ascii="Arial Narrow" w:hAnsi="Arial Narrow"/>
        </w:rPr>
        <w:t>Mínimo</w:t>
      </w:r>
      <w:r>
        <w:rPr>
          <w:rFonts w:ascii="Arial Narrow" w:hAnsi="Arial Narrow"/>
        </w:rPr>
        <w:t>: Valor mínimo em que a Cota trabalha.</w:t>
      </w:r>
      <w:r w:rsidR="00B33365">
        <w:rPr>
          <w:rFonts w:ascii="Arial Narrow" w:hAnsi="Arial Narrow"/>
        </w:rPr>
        <w:t xml:space="preserve"> – Default do parâmetro de cobrança do distribuidor</w:t>
      </w:r>
    </w:p>
    <w:p w:rsidR="00901770" w:rsidRDefault="00B33365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Comissão</w:t>
      </w:r>
      <w:r w:rsidR="00901770">
        <w:rPr>
          <w:rFonts w:ascii="Arial Narrow" w:hAnsi="Arial Narrow"/>
        </w:rPr>
        <w:t>: Percentual de</w:t>
      </w:r>
      <w:r>
        <w:rPr>
          <w:rFonts w:ascii="Arial Narrow" w:hAnsi="Arial Narrow"/>
        </w:rPr>
        <w:t xml:space="preserve"> comissão – Default do parâmetro de cobrança do distribuidor</w:t>
      </w:r>
    </w:p>
    <w:p w:rsidR="00E24FB6" w:rsidRDefault="00E24FB6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Sugere Sugestão quando</w:t>
      </w:r>
      <w:r w:rsidR="000C0804">
        <w:rPr>
          <w:rFonts w:ascii="Arial Narrow" w:hAnsi="Arial Narrow"/>
        </w:rPr>
        <w:t xml:space="preserve"> Atingir</w:t>
      </w:r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 xml:space="preserve">. </w:t>
      </w:r>
      <w:proofErr w:type="gramStart"/>
      <w:r>
        <w:rPr>
          <w:rFonts w:ascii="Arial Narrow" w:hAnsi="Arial Narrow"/>
        </w:rPr>
        <w:t>de</w:t>
      </w:r>
      <w:proofErr w:type="gramEnd"/>
      <w:r>
        <w:rPr>
          <w:rFonts w:ascii="Arial Narrow" w:hAnsi="Arial Narrow"/>
        </w:rPr>
        <w:t xml:space="preserve">  </w:t>
      </w:r>
      <w:r w:rsidR="000C0804">
        <w:rPr>
          <w:rFonts w:ascii="Arial Narrow" w:hAnsi="Arial Narrow"/>
        </w:rPr>
        <w:t xml:space="preserve">dividas em aberto </w:t>
      </w:r>
      <w:r>
        <w:rPr>
          <w:rFonts w:ascii="Arial Narrow" w:hAnsi="Arial Narrow"/>
        </w:rPr>
        <w:t xml:space="preserve">ou R$? Item a ser </w:t>
      </w:r>
      <w:proofErr w:type="spellStart"/>
      <w:r>
        <w:rPr>
          <w:rFonts w:ascii="Arial Narrow" w:hAnsi="Arial Narrow"/>
        </w:rPr>
        <w:t>populado</w:t>
      </w:r>
      <w:proofErr w:type="spellEnd"/>
      <w:r>
        <w:rPr>
          <w:rFonts w:ascii="Arial Narrow" w:hAnsi="Arial Narrow"/>
        </w:rPr>
        <w:t xml:space="preserve"> pelo Parâmetro de Cobrança do Distribuidor como default</w:t>
      </w:r>
      <w:r w:rsidR="000C0804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porém pode ser alterado pelo usuário</w:t>
      </w:r>
      <w:r w:rsidR="00726608">
        <w:rPr>
          <w:rFonts w:ascii="Arial Narrow" w:hAnsi="Arial Narrow"/>
        </w:rPr>
        <w:t xml:space="preserve"> nestes campos</w:t>
      </w:r>
      <w:r>
        <w:rPr>
          <w:rFonts w:ascii="Arial Narrow" w:hAnsi="Arial Narrow"/>
        </w:rPr>
        <w:t>.</w:t>
      </w:r>
      <w:r w:rsidR="00311872">
        <w:rPr>
          <w:rFonts w:ascii="Arial Narrow" w:hAnsi="Arial Narrow"/>
        </w:rPr>
        <w:t xml:space="preserve"> </w:t>
      </w:r>
    </w:p>
    <w:p w:rsidR="00901770" w:rsidRDefault="00901770" w:rsidP="009C0FAD">
      <w:pPr>
        <w:ind w:left="1146"/>
        <w:rPr>
          <w:rFonts w:ascii="Arial Narrow" w:hAnsi="Arial Narrow"/>
        </w:rPr>
      </w:pPr>
    </w:p>
    <w:p w:rsidR="001F6C63" w:rsidRDefault="001F6C6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30596D" w:rsidRDefault="0030596D">
      <w:pPr>
        <w:rPr>
          <w:rFonts w:ascii="Arial Narrow" w:hAnsi="Arial Narrow"/>
        </w:rPr>
      </w:pPr>
    </w:p>
    <w:p w:rsidR="0030596D" w:rsidRDefault="0030596D">
      <w:pPr>
        <w:rPr>
          <w:rFonts w:ascii="Arial Narrow" w:hAnsi="Arial Narrow"/>
        </w:rPr>
      </w:pPr>
    </w:p>
    <w:p w:rsidR="00D76BE1" w:rsidRDefault="0073748F">
      <w:pPr>
        <w:rPr>
          <w:rFonts w:ascii="Arial Narrow" w:hAnsi="Arial Narrow"/>
        </w:rPr>
      </w:pPr>
      <w:r>
        <w:rPr>
          <w:rFonts w:ascii="Arial Narrow" w:hAnsi="Arial Narrow"/>
        </w:rPr>
        <w:t>Tela de Cadastro de informações Financeiras do Jornaleiro</w:t>
      </w:r>
    </w:p>
    <w:p w:rsidR="00D76BE1" w:rsidRDefault="00D76BE1">
      <w:pPr>
        <w:rPr>
          <w:rFonts w:ascii="Arial Narrow" w:hAnsi="Arial Narrow"/>
          <w:noProof/>
        </w:rPr>
      </w:pPr>
    </w:p>
    <w:p w:rsidR="009C0FAD" w:rsidRDefault="002D4D8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5685" cy="3706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</w:rPr>
        <w:t>Indicação de formas de pagamento - boleto:</w:t>
      </w:r>
    </w:p>
    <w:p w:rsidR="009C0FAD" w:rsidRDefault="008E1C6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5633D79" wp14:editId="0B3A2433">
            <wp:extent cx="6115685" cy="37363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 w:rsidP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-cheque</w:t>
      </w:r>
      <w:proofErr w:type="gramEnd"/>
      <w:r>
        <w:rPr>
          <w:rFonts w:ascii="Arial Narrow" w:hAnsi="Arial Narrow"/>
        </w:rPr>
        <w:t>:</w:t>
      </w:r>
    </w:p>
    <w:p w:rsidR="009C0FAD" w:rsidRDefault="008E1C6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08B78D1" wp14:editId="11A6BDEC">
            <wp:extent cx="6116320" cy="37096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-deposito</w:t>
      </w:r>
      <w:proofErr w:type="gramEnd"/>
      <w:r>
        <w:rPr>
          <w:rFonts w:ascii="Arial Narrow" w:hAnsi="Arial Narrow"/>
        </w:rPr>
        <w:t xml:space="preserve"> :</w:t>
      </w:r>
    </w:p>
    <w:p w:rsidR="009C0FAD" w:rsidRDefault="008E1C6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4D0D1F6" wp14:editId="1A13B24C">
            <wp:extent cx="6116320" cy="37439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</w:p>
    <w:p w:rsidR="009C0FAD" w:rsidRDefault="009C0FAD" w:rsidP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–transferência</w:t>
      </w:r>
      <w:proofErr w:type="gramEnd"/>
      <w:r>
        <w:rPr>
          <w:rFonts w:ascii="Arial Narrow" w:hAnsi="Arial Narrow"/>
        </w:rPr>
        <w:t xml:space="preserve"> bancaria :</w:t>
      </w:r>
    </w:p>
    <w:p w:rsidR="00DD7C0F" w:rsidRDefault="008E1C6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0ABBE9E" wp14:editId="57BC5EEE">
            <wp:extent cx="6116320" cy="36487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8E1C66" w:rsidRDefault="008E1C66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Indicação de formas de pagamento – Dinheiro:</w:t>
      </w:r>
    </w:p>
    <w:p w:rsidR="008E1C66" w:rsidRDefault="000C08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092BEC1" wp14:editId="48ACE5CD">
            <wp:extent cx="6116320" cy="37007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04" w:rsidRDefault="000C0804">
      <w:pPr>
        <w:rPr>
          <w:rFonts w:ascii="Arial Narrow" w:hAnsi="Arial Narrow"/>
        </w:rPr>
      </w:pPr>
    </w:p>
    <w:p w:rsidR="000C0804" w:rsidRDefault="000C0804">
      <w:pPr>
        <w:rPr>
          <w:rFonts w:ascii="Arial Narrow" w:hAnsi="Arial Narrow"/>
        </w:rPr>
      </w:pPr>
      <w:r>
        <w:rPr>
          <w:rFonts w:ascii="Arial Narrow" w:hAnsi="Arial Narrow"/>
        </w:rPr>
        <w:t>Indicação de formas de pagamento – Outros</w:t>
      </w:r>
    </w:p>
    <w:p w:rsidR="000C0804" w:rsidRDefault="000C08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BF8D4B2" wp14:editId="040487BC">
            <wp:extent cx="6115685" cy="38150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04" w:rsidRDefault="000C0804">
      <w:pPr>
        <w:rPr>
          <w:rFonts w:ascii="Arial Narrow" w:hAnsi="Arial Narrow"/>
        </w:rPr>
      </w:pPr>
    </w:p>
    <w:p w:rsidR="000C0804" w:rsidRDefault="000C0804">
      <w:pPr>
        <w:rPr>
          <w:rFonts w:ascii="Arial Narrow" w:hAnsi="Arial Narrow"/>
        </w:rPr>
      </w:pPr>
      <w:r>
        <w:rPr>
          <w:rFonts w:ascii="Arial Narrow" w:hAnsi="Arial Narrow"/>
        </w:rPr>
        <w:t>Indicação de formas de pagamento – Boletos em branco</w:t>
      </w:r>
    </w:p>
    <w:p w:rsidR="000C0804" w:rsidRDefault="000C08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CD7ED52" wp14:editId="42B83B34">
            <wp:extent cx="6116320" cy="37096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7"/>
      <w:footerReference w:type="default" r:id="rId18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BEB" w:rsidRDefault="006F6BEB">
      <w:r>
        <w:separator/>
      </w:r>
    </w:p>
  </w:endnote>
  <w:endnote w:type="continuationSeparator" w:id="0">
    <w:p w:rsidR="006F6BEB" w:rsidRDefault="006F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E216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E2161">
      <w:rPr>
        <w:rStyle w:val="Nmerodepgina"/>
        <w:rFonts w:ascii="Arial" w:hAnsi="Arial"/>
        <w:snapToGrid w:val="0"/>
      </w:rPr>
      <w:fldChar w:fldCharType="separate"/>
    </w:r>
    <w:r w:rsidR="002D4D8D">
      <w:rPr>
        <w:rStyle w:val="Nmerodepgina"/>
        <w:rFonts w:ascii="Arial" w:hAnsi="Arial"/>
        <w:noProof/>
        <w:snapToGrid w:val="0"/>
      </w:rPr>
      <w:t>5</w:t>
    </w:r>
    <w:r w:rsidR="009E216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E216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E2161">
      <w:rPr>
        <w:rStyle w:val="Nmerodepgina"/>
        <w:rFonts w:ascii="Arial" w:hAnsi="Arial"/>
        <w:snapToGrid w:val="0"/>
      </w:rPr>
      <w:fldChar w:fldCharType="separate"/>
    </w:r>
    <w:r w:rsidR="002D4D8D">
      <w:rPr>
        <w:rStyle w:val="Nmerodepgina"/>
        <w:rFonts w:ascii="Arial" w:hAnsi="Arial"/>
        <w:noProof/>
        <w:snapToGrid w:val="0"/>
      </w:rPr>
      <w:t>11</w:t>
    </w:r>
    <w:r w:rsidR="009E216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BEB" w:rsidRDefault="006F6BEB">
      <w:r>
        <w:separator/>
      </w:r>
    </w:p>
  </w:footnote>
  <w:footnote w:type="continuationSeparator" w:id="0">
    <w:p w:rsidR="006F6BEB" w:rsidRDefault="006F6BEB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CC514F"/>
    <w:multiLevelType w:val="hybridMultilevel"/>
    <w:tmpl w:val="29BEAB8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ED0FB1"/>
    <w:multiLevelType w:val="hybridMultilevel"/>
    <w:tmpl w:val="6D920D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3FA7223"/>
    <w:multiLevelType w:val="hybridMultilevel"/>
    <w:tmpl w:val="D5863750"/>
    <w:lvl w:ilvl="0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CDA5D81"/>
    <w:multiLevelType w:val="hybridMultilevel"/>
    <w:tmpl w:val="BE6256B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CE46B4E"/>
    <w:multiLevelType w:val="hybridMultilevel"/>
    <w:tmpl w:val="0BFC1BF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67495E"/>
    <w:multiLevelType w:val="hybridMultilevel"/>
    <w:tmpl w:val="C180FFB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6E45934"/>
    <w:multiLevelType w:val="hybridMultilevel"/>
    <w:tmpl w:val="DA72C792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A1966D3"/>
    <w:multiLevelType w:val="hybridMultilevel"/>
    <w:tmpl w:val="BE868A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66B0066"/>
    <w:multiLevelType w:val="hybridMultilevel"/>
    <w:tmpl w:val="DE68C9F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7"/>
  </w:num>
  <w:num w:numId="5">
    <w:abstractNumId w:val="12"/>
  </w:num>
  <w:num w:numId="6">
    <w:abstractNumId w:val="32"/>
  </w:num>
  <w:num w:numId="7">
    <w:abstractNumId w:val="8"/>
  </w:num>
  <w:num w:numId="8">
    <w:abstractNumId w:val="25"/>
  </w:num>
  <w:num w:numId="9">
    <w:abstractNumId w:val="19"/>
  </w:num>
  <w:num w:numId="10">
    <w:abstractNumId w:val="14"/>
  </w:num>
  <w:num w:numId="11">
    <w:abstractNumId w:val="29"/>
  </w:num>
  <w:num w:numId="12">
    <w:abstractNumId w:val="28"/>
  </w:num>
  <w:num w:numId="13">
    <w:abstractNumId w:val="5"/>
  </w:num>
  <w:num w:numId="14">
    <w:abstractNumId w:val="3"/>
  </w:num>
  <w:num w:numId="15">
    <w:abstractNumId w:val="33"/>
  </w:num>
  <w:num w:numId="16">
    <w:abstractNumId w:val="9"/>
  </w:num>
  <w:num w:numId="17">
    <w:abstractNumId w:val="21"/>
  </w:num>
  <w:num w:numId="18">
    <w:abstractNumId w:val="1"/>
  </w:num>
  <w:num w:numId="19">
    <w:abstractNumId w:val="7"/>
  </w:num>
  <w:num w:numId="20">
    <w:abstractNumId w:val="30"/>
  </w:num>
  <w:num w:numId="21">
    <w:abstractNumId w:val="31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</w:num>
  <w:num w:numId="26">
    <w:abstractNumId w:val="24"/>
  </w:num>
  <w:num w:numId="27">
    <w:abstractNumId w:val="23"/>
  </w:num>
  <w:num w:numId="28">
    <w:abstractNumId w:val="2"/>
  </w:num>
  <w:num w:numId="29">
    <w:abstractNumId w:val="13"/>
  </w:num>
  <w:num w:numId="30">
    <w:abstractNumId w:val="22"/>
  </w:num>
  <w:num w:numId="31">
    <w:abstractNumId w:val="17"/>
  </w:num>
  <w:num w:numId="32">
    <w:abstractNumId w:val="18"/>
  </w:num>
  <w:num w:numId="33">
    <w:abstractNumId w:val="20"/>
  </w:num>
  <w:num w:numId="34">
    <w:abstractNumId w:val="26"/>
  </w:num>
  <w:num w:numId="3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2FF6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5C44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60F0"/>
    <w:rsid w:val="000B74F7"/>
    <w:rsid w:val="000C0804"/>
    <w:rsid w:val="000C1D0F"/>
    <w:rsid w:val="000C6D8D"/>
    <w:rsid w:val="000C7E57"/>
    <w:rsid w:val="000D29E9"/>
    <w:rsid w:val="000E265B"/>
    <w:rsid w:val="000E3473"/>
    <w:rsid w:val="000E4113"/>
    <w:rsid w:val="000E5668"/>
    <w:rsid w:val="000E5727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6A59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3A69"/>
    <w:rsid w:val="0016673B"/>
    <w:rsid w:val="00170678"/>
    <w:rsid w:val="00176665"/>
    <w:rsid w:val="00176B48"/>
    <w:rsid w:val="001776B5"/>
    <w:rsid w:val="0018054E"/>
    <w:rsid w:val="0018172E"/>
    <w:rsid w:val="00181C0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5FEE"/>
    <w:rsid w:val="001C76CB"/>
    <w:rsid w:val="001D0F63"/>
    <w:rsid w:val="001D2410"/>
    <w:rsid w:val="001D24B2"/>
    <w:rsid w:val="001D3A86"/>
    <w:rsid w:val="001D55EF"/>
    <w:rsid w:val="001D6ACB"/>
    <w:rsid w:val="001E5B29"/>
    <w:rsid w:val="001F1523"/>
    <w:rsid w:val="001F1D50"/>
    <w:rsid w:val="001F34B9"/>
    <w:rsid w:val="001F36C6"/>
    <w:rsid w:val="001F4ADC"/>
    <w:rsid w:val="001F53B7"/>
    <w:rsid w:val="001F6C63"/>
    <w:rsid w:val="0020085D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16ED"/>
    <w:rsid w:val="0025408A"/>
    <w:rsid w:val="00254241"/>
    <w:rsid w:val="002552D5"/>
    <w:rsid w:val="00255301"/>
    <w:rsid w:val="002609F8"/>
    <w:rsid w:val="00261245"/>
    <w:rsid w:val="002619F6"/>
    <w:rsid w:val="00263DF6"/>
    <w:rsid w:val="0026759F"/>
    <w:rsid w:val="00270B92"/>
    <w:rsid w:val="00271A13"/>
    <w:rsid w:val="00271B85"/>
    <w:rsid w:val="00271FB7"/>
    <w:rsid w:val="002743D3"/>
    <w:rsid w:val="002822B0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4D8D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1872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344CD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1D76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10A0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28F6"/>
    <w:rsid w:val="00580FAD"/>
    <w:rsid w:val="00586977"/>
    <w:rsid w:val="00591325"/>
    <w:rsid w:val="0059362C"/>
    <w:rsid w:val="005936A2"/>
    <w:rsid w:val="00594103"/>
    <w:rsid w:val="00595535"/>
    <w:rsid w:val="00597006"/>
    <w:rsid w:val="005976A3"/>
    <w:rsid w:val="005A5C5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5F0799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D17F9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6F6BEB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26608"/>
    <w:rsid w:val="00732BAF"/>
    <w:rsid w:val="00734030"/>
    <w:rsid w:val="0073442D"/>
    <w:rsid w:val="00734F41"/>
    <w:rsid w:val="00736B62"/>
    <w:rsid w:val="00736D34"/>
    <w:rsid w:val="0073748F"/>
    <w:rsid w:val="00737BCC"/>
    <w:rsid w:val="00737F73"/>
    <w:rsid w:val="007400F0"/>
    <w:rsid w:val="007472E9"/>
    <w:rsid w:val="00752424"/>
    <w:rsid w:val="007565D7"/>
    <w:rsid w:val="00756C36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438D"/>
    <w:rsid w:val="007C6825"/>
    <w:rsid w:val="007C6A63"/>
    <w:rsid w:val="007D06AB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1544"/>
    <w:rsid w:val="00823053"/>
    <w:rsid w:val="00823133"/>
    <w:rsid w:val="00824444"/>
    <w:rsid w:val="00832F35"/>
    <w:rsid w:val="00841058"/>
    <w:rsid w:val="00841321"/>
    <w:rsid w:val="00847647"/>
    <w:rsid w:val="008526E9"/>
    <w:rsid w:val="00853CEE"/>
    <w:rsid w:val="00854EA4"/>
    <w:rsid w:val="0085663B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2698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4E68"/>
    <w:rsid w:val="008D53D2"/>
    <w:rsid w:val="008D5D89"/>
    <w:rsid w:val="008D7370"/>
    <w:rsid w:val="008E04FA"/>
    <w:rsid w:val="008E1C66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770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4BBD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0FAD"/>
    <w:rsid w:val="009C2CEB"/>
    <w:rsid w:val="009D0684"/>
    <w:rsid w:val="009D6BA7"/>
    <w:rsid w:val="009E2161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51E6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371D"/>
    <w:rsid w:val="00AE45E8"/>
    <w:rsid w:val="00AE4C33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3365"/>
    <w:rsid w:val="00B342E9"/>
    <w:rsid w:val="00B34FA0"/>
    <w:rsid w:val="00B35BEC"/>
    <w:rsid w:val="00B36A35"/>
    <w:rsid w:val="00B40CB6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3958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D7B75"/>
    <w:rsid w:val="00BE09CD"/>
    <w:rsid w:val="00BE1773"/>
    <w:rsid w:val="00BE1A1C"/>
    <w:rsid w:val="00BE1CD2"/>
    <w:rsid w:val="00BE3AB8"/>
    <w:rsid w:val="00BE4632"/>
    <w:rsid w:val="00BE6B50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04FC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2E62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C76AD"/>
    <w:rsid w:val="00CC76EB"/>
    <w:rsid w:val="00CF2AC9"/>
    <w:rsid w:val="00CF360A"/>
    <w:rsid w:val="00D001F6"/>
    <w:rsid w:val="00D01039"/>
    <w:rsid w:val="00D013E8"/>
    <w:rsid w:val="00D0484B"/>
    <w:rsid w:val="00D051CE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0362"/>
    <w:rsid w:val="00D31268"/>
    <w:rsid w:val="00D332C0"/>
    <w:rsid w:val="00D340EF"/>
    <w:rsid w:val="00D356E7"/>
    <w:rsid w:val="00D357CD"/>
    <w:rsid w:val="00D401AD"/>
    <w:rsid w:val="00D40B60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5071"/>
    <w:rsid w:val="00D85128"/>
    <w:rsid w:val="00D86DCA"/>
    <w:rsid w:val="00D874A6"/>
    <w:rsid w:val="00D90C24"/>
    <w:rsid w:val="00D94288"/>
    <w:rsid w:val="00D94953"/>
    <w:rsid w:val="00D94CE9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4FB6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EF6951"/>
    <w:rsid w:val="00F00402"/>
    <w:rsid w:val="00F025FE"/>
    <w:rsid w:val="00F052ED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027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320F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8FC5-BF37-4F1D-BB28-7481F770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427</TotalTime>
  <Pages>11</Pages>
  <Words>1181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27</cp:revision>
  <cp:lastPrinted>2009-11-19T20:24:00Z</cp:lastPrinted>
  <dcterms:created xsi:type="dcterms:W3CDTF">2012-01-17T11:56:00Z</dcterms:created>
  <dcterms:modified xsi:type="dcterms:W3CDTF">2012-04-13T14:13:00Z</dcterms:modified>
</cp:coreProperties>
</file>