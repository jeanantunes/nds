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F13ECC">
        <w:rPr>
          <w:rFonts w:ascii="Arial Narrow" w:hAnsi="Arial Narrow"/>
          <w:b/>
          <w:sz w:val="36"/>
          <w:szCs w:val="36"/>
        </w:rPr>
        <w:t>0</w:t>
      </w:r>
      <w:r w:rsidR="00C56C25">
        <w:rPr>
          <w:rFonts w:ascii="Arial Narrow" w:hAnsi="Arial Narrow"/>
          <w:b/>
          <w:sz w:val="36"/>
          <w:szCs w:val="36"/>
        </w:rPr>
        <w:t>15</w:t>
      </w:r>
      <w:r w:rsidR="00CC76AD">
        <w:rPr>
          <w:rFonts w:ascii="Arial Narrow" w:hAnsi="Arial Narrow"/>
          <w:b/>
          <w:sz w:val="36"/>
          <w:szCs w:val="36"/>
        </w:rPr>
        <w:t>8</w:t>
      </w:r>
      <w:r w:rsidR="00D94288">
        <w:rPr>
          <w:rFonts w:ascii="Arial Narrow" w:hAnsi="Arial Narrow"/>
          <w:b/>
          <w:sz w:val="36"/>
          <w:szCs w:val="36"/>
        </w:rPr>
        <w:t>-</w:t>
      </w:r>
      <w:r w:rsidR="00EE364D">
        <w:rPr>
          <w:rFonts w:ascii="Arial Narrow" w:hAnsi="Arial Narrow"/>
          <w:b/>
          <w:sz w:val="36"/>
          <w:szCs w:val="36"/>
        </w:rPr>
        <w:t>C</w:t>
      </w:r>
      <w:r w:rsidR="00AD17E9">
        <w:rPr>
          <w:rFonts w:ascii="Arial Narrow" w:hAnsi="Arial Narrow"/>
          <w:b/>
          <w:sz w:val="36"/>
          <w:szCs w:val="36"/>
        </w:rPr>
        <w:t xml:space="preserve">adastro de </w:t>
      </w:r>
      <w:r w:rsidR="00BD7B75">
        <w:rPr>
          <w:rFonts w:ascii="Arial Narrow" w:hAnsi="Arial Narrow"/>
          <w:b/>
          <w:sz w:val="36"/>
          <w:szCs w:val="36"/>
        </w:rPr>
        <w:t>Cota</w:t>
      </w:r>
      <w:r w:rsidR="00CC76AD">
        <w:rPr>
          <w:rFonts w:ascii="Arial Narrow" w:hAnsi="Arial Narrow"/>
          <w:b/>
          <w:sz w:val="36"/>
          <w:szCs w:val="36"/>
        </w:rPr>
        <w:t xml:space="preserve"> Cobrança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619F6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EF6951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28/02/2012</w:t>
            </w:r>
          </w:p>
        </w:tc>
        <w:tc>
          <w:tcPr>
            <w:tcW w:w="1134" w:type="dxa"/>
          </w:tcPr>
          <w:p w:rsidR="00DD7C0F" w:rsidRPr="00875148" w:rsidRDefault="00EF6951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EF695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EF695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DD7C0F" w:rsidRPr="00875148" w:rsidRDefault="00EF695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</w:rPr>
              <w:t>TI-DGB</w:t>
            </w:r>
          </w:p>
        </w:tc>
      </w:tr>
      <w:tr w:rsidR="00401D76" w:rsidRPr="00875148" w:rsidTr="00401D76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1D76" w:rsidRPr="00875148" w:rsidRDefault="00401D76" w:rsidP="00401D76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21/03/2012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1D76" w:rsidRPr="00875148" w:rsidRDefault="00401D76" w:rsidP="0059213B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1D76" w:rsidRPr="00875148" w:rsidRDefault="00401D76" w:rsidP="0059213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regras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1D76" w:rsidRPr="00875148" w:rsidRDefault="00401D76" w:rsidP="0059213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1D76" w:rsidRPr="00401D76" w:rsidRDefault="00401D76" w:rsidP="0059213B">
            <w:pPr>
              <w:pStyle w:val="Tabletext"/>
              <w:rPr>
                <w:rFonts w:ascii="Arial Narrow" w:hAnsi="Arial Narrow"/>
                <w:color w:val="0000FF"/>
              </w:rPr>
            </w:pPr>
            <w:r>
              <w:rPr>
                <w:rFonts w:ascii="Arial Narrow" w:hAnsi="Arial Narrow"/>
                <w:color w:val="0000FF"/>
              </w:rPr>
              <w:t>TI-DGB</w:t>
            </w:r>
          </w:p>
        </w:tc>
      </w:tr>
      <w:tr w:rsidR="00726608" w:rsidRPr="00401D76" w:rsidTr="00726608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608" w:rsidRPr="00875148" w:rsidRDefault="00726608" w:rsidP="00726608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26/03/2012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608" w:rsidRPr="00875148" w:rsidRDefault="00726608" w:rsidP="000A50DD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608" w:rsidRPr="00875148" w:rsidRDefault="00726608" w:rsidP="0072660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608" w:rsidRPr="00875148" w:rsidRDefault="00726608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608" w:rsidRPr="00401D76" w:rsidRDefault="00726608" w:rsidP="000A50DD">
            <w:pPr>
              <w:pStyle w:val="Tabletext"/>
              <w:rPr>
                <w:rFonts w:ascii="Arial Narrow" w:hAnsi="Arial Narrow"/>
                <w:color w:val="0000FF"/>
              </w:rPr>
            </w:pPr>
            <w:r>
              <w:rPr>
                <w:rFonts w:ascii="Arial Narrow" w:hAnsi="Arial Narrow"/>
                <w:color w:val="0000FF"/>
              </w:rPr>
              <w:t>TI-DGB</w:t>
            </w:r>
          </w:p>
        </w:tc>
      </w:tr>
      <w:tr w:rsidR="000C7E57" w:rsidRPr="00401D76" w:rsidTr="000C7E57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7E57" w:rsidRPr="00875148" w:rsidRDefault="000C7E57" w:rsidP="000C7E57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29/03/2012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7E57" w:rsidRPr="00875148" w:rsidRDefault="000C7E57" w:rsidP="00F04FE6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1.4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7E57" w:rsidRPr="00875148" w:rsidRDefault="000C7E57" w:rsidP="00F04FE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7E57" w:rsidRPr="00875148" w:rsidRDefault="000C7E57" w:rsidP="00F04FE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7E57" w:rsidRPr="00401D76" w:rsidRDefault="000C7E57" w:rsidP="00F04FE6">
            <w:pPr>
              <w:pStyle w:val="Tabletext"/>
              <w:rPr>
                <w:rFonts w:ascii="Arial Narrow" w:hAnsi="Arial Narrow"/>
                <w:color w:val="0000FF"/>
              </w:rPr>
            </w:pPr>
            <w:r>
              <w:rPr>
                <w:rFonts w:ascii="Arial Narrow" w:hAnsi="Arial Narrow"/>
                <w:color w:val="0000FF"/>
              </w:rPr>
              <w:t>TI-DGB</w:t>
            </w:r>
          </w:p>
        </w:tc>
      </w:tr>
      <w:tr w:rsidR="00B40CB6" w:rsidRPr="00401D76" w:rsidTr="00B40CB6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CB6" w:rsidRPr="00875148" w:rsidRDefault="00B40CB6" w:rsidP="00B40CB6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13/04/2012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CB6" w:rsidRPr="00875148" w:rsidRDefault="00B40CB6" w:rsidP="00AC380C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1.5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CB6" w:rsidRPr="00875148" w:rsidRDefault="00B40CB6" w:rsidP="00AC380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 e prototipo.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CB6" w:rsidRPr="00875148" w:rsidRDefault="00B40CB6" w:rsidP="00AC380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40CB6" w:rsidRPr="00401D76" w:rsidRDefault="00B40CB6" w:rsidP="00AC380C">
            <w:pPr>
              <w:pStyle w:val="Tabletext"/>
              <w:rPr>
                <w:rFonts w:ascii="Arial Narrow" w:hAnsi="Arial Narrow"/>
                <w:color w:val="0000FF"/>
              </w:rPr>
            </w:pPr>
            <w:r>
              <w:rPr>
                <w:rFonts w:ascii="Arial Narrow" w:hAnsi="Arial Narrow"/>
                <w:color w:val="0000FF"/>
              </w:rPr>
              <w:t>TI-DGB</w:t>
            </w:r>
          </w:p>
        </w:tc>
      </w:tr>
      <w:tr w:rsidR="00E73C97" w:rsidRPr="00401D76" w:rsidTr="00E73C97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3C97" w:rsidRPr="00875148" w:rsidRDefault="00E73C97" w:rsidP="00E73C97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17/04/2012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3C97" w:rsidRPr="00875148" w:rsidRDefault="00E73C97" w:rsidP="00116CD5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1.6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3C97" w:rsidRPr="00875148" w:rsidRDefault="00E73C97" w:rsidP="00116CD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Complementação de regras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  <w:r>
              <w:rPr>
                <w:rFonts w:ascii="Arial Narrow" w:hAnsi="Arial Narrow"/>
                <w:color w:val="0000FF"/>
                <w:lang w:val="pt-BR"/>
              </w:rPr>
              <w:t>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3C97" w:rsidRPr="00875148" w:rsidRDefault="00E73C97" w:rsidP="00116CD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3C97" w:rsidRPr="00401D76" w:rsidRDefault="00E73C97" w:rsidP="00116CD5">
            <w:pPr>
              <w:pStyle w:val="Tabletext"/>
              <w:rPr>
                <w:rFonts w:ascii="Arial Narrow" w:hAnsi="Arial Narrow"/>
                <w:color w:val="0000FF"/>
              </w:rPr>
            </w:pPr>
            <w:r>
              <w:rPr>
                <w:rFonts w:ascii="Arial Narrow" w:hAnsi="Arial Narrow"/>
                <w:color w:val="0000FF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doBacklog</w:t>
            </w:r>
            <w:proofErr w:type="spellEnd"/>
            <w:proofErr w:type="gramEnd"/>
            <w:r w:rsidRPr="00875148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Analista </w:t>
            </w:r>
            <w:proofErr w:type="gramStart"/>
            <w:r w:rsidRPr="00875148">
              <w:rPr>
                <w:rFonts w:ascii="Arial Narrow" w:hAnsi="Arial Narrow"/>
                <w:b/>
              </w:rPr>
              <w:t>Abril:</w:t>
            </w:r>
            <w:proofErr w:type="gramEnd"/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proofErr w:type="gramStart"/>
            <w:r w:rsidRPr="00875148">
              <w:rPr>
                <w:rFonts w:ascii="Arial Narrow" w:hAnsi="Arial Narrow"/>
                <w:b/>
              </w:rPr>
              <w:t>Área:</w:t>
            </w:r>
            <w:proofErr w:type="gramEnd"/>
            <w:r>
              <w:rPr>
                <w:rFonts w:ascii="Arial Narrow" w:hAnsi="Arial Narrow"/>
              </w:rPr>
              <w:t>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BA6F4D" w:rsidP="001C5FEE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Tela responsável pelo cadastro de </w:t>
            </w:r>
            <w:r w:rsidR="001C5FEE">
              <w:rPr>
                <w:rFonts w:ascii="Arial Narrow" w:hAnsi="Arial Narrow" w:cs="Arial"/>
                <w:color w:val="002060"/>
                <w:sz w:val="22"/>
                <w:szCs w:val="22"/>
              </w:rPr>
              <w:t>informações financeiras</w:t>
            </w:r>
            <w:r w:rsidR="00E22DEA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de </w:t>
            </w:r>
            <w:r w:rsidR="00E62DD3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uma </w:t>
            </w:r>
            <w:r w:rsidR="001C5FEE">
              <w:rPr>
                <w:rFonts w:ascii="Arial Narrow" w:hAnsi="Arial Narrow" w:cs="Arial"/>
                <w:color w:val="002060"/>
                <w:sz w:val="22"/>
                <w:szCs w:val="22"/>
              </w:rPr>
              <w:t>Cota</w:t>
            </w:r>
            <w:r w:rsidR="00C56C25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  <w:r w:rsidR="00841058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do tipo </w:t>
            </w:r>
            <w:r w:rsidR="00CC76AD">
              <w:rPr>
                <w:rFonts w:ascii="Arial Narrow" w:hAnsi="Arial Narrow" w:cs="Arial"/>
                <w:color w:val="002060"/>
                <w:sz w:val="22"/>
                <w:szCs w:val="22"/>
              </w:rPr>
              <w:t>física</w:t>
            </w:r>
            <w:r w:rsidR="00756C36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ou jurídica </w:t>
            </w:r>
            <w:r w:rsidR="00E22DEA">
              <w:rPr>
                <w:rFonts w:ascii="Arial Narrow" w:hAnsi="Arial Narrow" w:cs="Arial"/>
                <w:color w:val="002060"/>
                <w:sz w:val="22"/>
                <w:szCs w:val="22"/>
              </w:rPr>
              <w:t>cadastrada</w:t>
            </w:r>
            <w:r w:rsidR="00B83663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E95CF1" w:rsidRDefault="00E95CF1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t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ela permitirá </w:t>
      </w:r>
      <w:r w:rsidR="00BE6B50">
        <w:rPr>
          <w:rFonts w:ascii="Arial Narrow" w:hAnsi="Arial Narrow" w:cs="Arial"/>
          <w:color w:val="002060"/>
          <w:sz w:val="22"/>
          <w:szCs w:val="22"/>
        </w:rPr>
        <w:t>cadastro e consulta</w:t>
      </w:r>
      <w:r w:rsidR="009C0FAD">
        <w:rPr>
          <w:rFonts w:ascii="Arial Narrow" w:hAnsi="Arial Narrow" w:cs="Arial"/>
          <w:color w:val="002060"/>
          <w:sz w:val="22"/>
          <w:szCs w:val="22"/>
        </w:rPr>
        <w:t xml:space="preserve"> dos parâmetros financeiros de uma Cota especifica</w:t>
      </w:r>
      <w:r w:rsidR="002F180A">
        <w:rPr>
          <w:rFonts w:ascii="Arial Narrow" w:hAnsi="Arial Narrow" w:cs="Arial"/>
          <w:color w:val="002060"/>
          <w:sz w:val="22"/>
          <w:szCs w:val="22"/>
        </w:rPr>
        <w:t>.</w:t>
      </w:r>
    </w:p>
    <w:p w:rsidR="00E22DEA" w:rsidRDefault="009C0FAD" w:rsidP="00E22DEA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partir do cadastro de uma</w:t>
      </w:r>
      <w:r w:rsidR="00E22DEA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756C36">
        <w:rPr>
          <w:rFonts w:ascii="Arial Narrow" w:hAnsi="Arial Narrow" w:cs="Arial"/>
          <w:color w:val="002060"/>
          <w:sz w:val="22"/>
          <w:szCs w:val="22"/>
        </w:rPr>
        <w:t>Cota</w:t>
      </w:r>
      <w:r w:rsidR="00E22DEA">
        <w:rPr>
          <w:rFonts w:ascii="Arial Narrow" w:hAnsi="Arial Narrow" w:cs="Arial"/>
          <w:color w:val="002060"/>
          <w:sz w:val="22"/>
          <w:szCs w:val="22"/>
        </w:rPr>
        <w:t xml:space="preserve"> </w:t>
      </w:r>
      <w:r>
        <w:rPr>
          <w:rFonts w:ascii="Arial Narrow" w:hAnsi="Arial Narrow" w:cs="Arial"/>
          <w:color w:val="002060"/>
          <w:sz w:val="22"/>
          <w:szCs w:val="22"/>
        </w:rPr>
        <w:t xml:space="preserve">teremos a opção de incluir os parâmetros </w:t>
      </w:r>
      <w:r w:rsidR="00401D76">
        <w:rPr>
          <w:rFonts w:ascii="Arial Narrow" w:hAnsi="Arial Narrow" w:cs="Arial"/>
          <w:color w:val="002060"/>
          <w:sz w:val="22"/>
          <w:szCs w:val="22"/>
        </w:rPr>
        <w:t>financeiros dessa Cota</w:t>
      </w:r>
      <w:r w:rsidR="00261245">
        <w:rPr>
          <w:rFonts w:ascii="Arial Narrow" w:hAnsi="Arial Narrow" w:cs="Arial"/>
          <w:color w:val="002060"/>
          <w:sz w:val="22"/>
          <w:szCs w:val="22"/>
        </w:rPr>
        <w:t>.</w:t>
      </w:r>
    </w:p>
    <w:p w:rsidR="00FF320F" w:rsidRDefault="00FF320F" w:rsidP="00E22DEA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Ao selecionar Financeiro no cadastro de </w:t>
      </w:r>
      <w:r w:rsidR="007C438D">
        <w:rPr>
          <w:rFonts w:ascii="Arial Narrow" w:hAnsi="Arial Narrow" w:cs="Arial"/>
          <w:color w:val="002060"/>
          <w:sz w:val="22"/>
          <w:szCs w:val="22"/>
        </w:rPr>
        <w:t>Cota</w:t>
      </w:r>
      <w:r>
        <w:rPr>
          <w:rFonts w:ascii="Arial Narrow" w:hAnsi="Arial Narrow" w:cs="Arial"/>
          <w:color w:val="002060"/>
          <w:sz w:val="22"/>
          <w:szCs w:val="22"/>
        </w:rPr>
        <w:t xml:space="preserve"> será exibida a tela de inform</w:t>
      </w:r>
      <w:r w:rsidR="00EF6951">
        <w:rPr>
          <w:rFonts w:ascii="Arial Narrow" w:hAnsi="Arial Narrow" w:cs="Arial"/>
          <w:color w:val="002060"/>
          <w:sz w:val="22"/>
          <w:szCs w:val="22"/>
        </w:rPr>
        <w:t>ações de cobrança da</w:t>
      </w:r>
      <w:r w:rsidR="007C438D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EF6951">
        <w:rPr>
          <w:rFonts w:ascii="Arial Narrow" w:hAnsi="Arial Narrow" w:cs="Arial"/>
          <w:color w:val="002060"/>
          <w:sz w:val="22"/>
          <w:szCs w:val="22"/>
        </w:rPr>
        <w:t>Cota</w:t>
      </w:r>
      <w:r w:rsidR="007C438D">
        <w:rPr>
          <w:rFonts w:ascii="Arial Narrow" w:hAnsi="Arial Narrow" w:cs="Arial"/>
          <w:color w:val="002060"/>
          <w:sz w:val="22"/>
          <w:szCs w:val="22"/>
        </w:rPr>
        <w:t xml:space="preserve"> para inclusão ou alteração.</w:t>
      </w:r>
    </w:p>
    <w:p w:rsidR="00391973" w:rsidRDefault="00391973" w:rsidP="00E22DEA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Para composição do contrato de prestação de serviços as informações serão obtidas:</w:t>
      </w:r>
    </w:p>
    <w:p w:rsidR="00E24FB6" w:rsidRDefault="00391973" w:rsidP="00E22DEA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- </w:t>
      </w:r>
      <w:r w:rsidR="00720AD7">
        <w:rPr>
          <w:rFonts w:ascii="Arial Narrow" w:hAnsi="Arial Narrow" w:cs="Arial"/>
          <w:color w:val="002060"/>
          <w:sz w:val="22"/>
          <w:szCs w:val="22"/>
        </w:rPr>
        <w:t>C</w:t>
      </w:r>
      <w:r>
        <w:rPr>
          <w:rFonts w:ascii="Arial Narrow" w:hAnsi="Arial Narrow" w:cs="Arial"/>
          <w:color w:val="002060"/>
          <w:sz w:val="22"/>
          <w:szCs w:val="22"/>
        </w:rPr>
        <w:t>ontratante será obtida do cadastro da distribuidora.</w:t>
      </w:r>
    </w:p>
    <w:p w:rsidR="00391973" w:rsidRDefault="00391973" w:rsidP="00E22DEA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- Contratada será obtida do cadastro atual em que estiver no momento da solicitação de impressão.</w:t>
      </w:r>
    </w:p>
    <w:p w:rsidR="00391973" w:rsidRDefault="00391973" w:rsidP="00E22DEA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- </w:t>
      </w:r>
      <w:proofErr w:type="gramStart"/>
      <w:r w:rsidR="00720AD7">
        <w:rPr>
          <w:rFonts w:ascii="Arial Narrow" w:hAnsi="Arial Narrow" w:cs="Arial"/>
          <w:color w:val="002060"/>
          <w:sz w:val="22"/>
          <w:szCs w:val="22"/>
        </w:rPr>
        <w:t>Condições da contratação será</w:t>
      </w:r>
      <w:proofErr w:type="gramEnd"/>
      <w:r w:rsidR="00720AD7">
        <w:rPr>
          <w:rFonts w:ascii="Arial Narrow" w:hAnsi="Arial Narrow" w:cs="Arial"/>
          <w:color w:val="002060"/>
          <w:sz w:val="22"/>
          <w:szCs w:val="22"/>
        </w:rPr>
        <w:t xml:space="preserve"> obtido no parâmetro do distribuidor.</w:t>
      </w:r>
    </w:p>
    <w:p w:rsidR="00720AD7" w:rsidRDefault="00720AD7" w:rsidP="00720AD7">
      <w:pPr>
        <w:ind w:left="345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Haverá a possiblidade de complementação do contrato através de importação de arquivo em formato Word no parâmetro do distribuidor</w:t>
      </w:r>
      <w:r w:rsidR="009B31FD">
        <w:rPr>
          <w:rFonts w:ascii="Arial Narrow" w:hAnsi="Arial Narrow" w:cs="Arial"/>
          <w:color w:val="002060"/>
          <w:sz w:val="22"/>
          <w:szCs w:val="22"/>
        </w:rPr>
        <w:t>.</w:t>
      </w:r>
    </w:p>
    <w:p w:rsidR="004F6708" w:rsidRDefault="004F6708" w:rsidP="00720AD7">
      <w:pPr>
        <w:ind w:left="345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Verificar documento “</w:t>
      </w:r>
      <w:r w:rsidRPr="004F6708">
        <w:rPr>
          <w:rFonts w:ascii="Arial Narrow" w:hAnsi="Arial Narrow" w:cs="Arial"/>
          <w:color w:val="002060"/>
          <w:sz w:val="22"/>
          <w:szCs w:val="22"/>
        </w:rPr>
        <w:t>Contrato de Transporte Varejo v01</w:t>
      </w:r>
      <w:r>
        <w:rPr>
          <w:rFonts w:ascii="Arial Narrow" w:hAnsi="Arial Narrow" w:cs="Arial"/>
          <w:color w:val="002060"/>
          <w:sz w:val="22"/>
          <w:szCs w:val="22"/>
        </w:rPr>
        <w:t xml:space="preserve">” que contem modelo de impressão de um contrato com uma possível concatenação do complemento do contrato. Apenas a primeira </w:t>
      </w:r>
      <w:r w:rsidR="00EC4A9F">
        <w:rPr>
          <w:rFonts w:ascii="Arial Narrow" w:hAnsi="Arial Narrow" w:cs="Arial"/>
          <w:color w:val="002060"/>
          <w:sz w:val="22"/>
          <w:szCs w:val="22"/>
        </w:rPr>
        <w:t xml:space="preserve">e uma parte da segunda </w:t>
      </w:r>
      <w:bookmarkStart w:id="13" w:name="_GoBack"/>
      <w:bookmarkEnd w:id="13"/>
      <w:r>
        <w:rPr>
          <w:rFonts w:ascii="Arial Narrow" w:hAnsi="Arial Narrow" w:cs="Arial"/>
          <w:color w:val="002060"/>
          <w:sz w:val="22"/>
          <w:szCs w:val="22"/>
        </w:rPr>
        <w:t>pagina será montada pela funcionalidade.</w:t>
      </w:r>
    </w:p>
    <w:p w:rsidR="00720AD7" w:rsidRPr="00875148" w:rsidRDefault="00720AD7" w:rsidP="00720AD7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AA0230" w:rsidRDefault="00AA0230" w:rsidP="00321A0E">
      <w:pPr>
        <w:ind w:left="1146"/>
        <w:rPr>
          <w:rFonts w:ascii="Arial Narrow" w:hAnsi="Arial Narrow"/>
        </w:rPr>
      </w:pPr>
    </w:p>
    <w:p w:rsidR="00CC76EB" w:rsidRDefault="00CC76EB" w:rsidP="00321A0E">
      <w:pPr>
        <w:ind w:left="1146"/>
        <w:rPr>
          <w:rFonts w:ascii="Arial Narrow" w:hAnsi="Arial Narrow"/>
        </w:rPr>
      </w:pPr>
    </w:p>
    <w:p w:rsidR="00E7654E" w:rsidRDefault="00CC76EB" w:rsidP="00E7654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Tipo de Pagamento</w:t>
      </w:r>
      <w:r w:rsidR="00C50460" w:rsidRPr="00566681">
        <w:rPr>
          <w:rFonts w:ascii="Arial Narrow" w:hAnsi="Arial Narrow"/>
        </w:rPr>
        <w:t xml:space="preserve">: </w:t>
      </w:r>
      <w:r w:rsidR="00261245">
        <w:rPr>
          <w:rFonts w:ascii="Arial Narrow" w:hAnsi="Arial Narrow"/>
        </w:rPr>
        <w:t>Combo com as seguintes opções:</w:t>
      </w:r>
    </w:p>
    <w:p w:rsidR="00261245" w:rsidRDefault="00CC76EB" w:rsidP="00261245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 Boleto</w:t>
      </w:r>
    </w:p>
    <w:p w:rsidR="00F41027" w:rsidRDefault="00F41027" w:rsidP="00F41027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ab/>
        <w:t>Ao selecionar Boletos, surgem os seguintes campos a serem preenchidos:</w:t>
      </w:r>
    </w:p>
    <w:p w:rsidR="00B33365" w:rsidRDefault="00B33365" w:rsidP="00261245">
      <w:pPr>
        <w:ind w:left="1146"/>
        <w:rPr>
          <w:rFonts w:ascii="Arial Narrow" w:hAnsi="Arial Narrow"/>
        </w:rPr>
      </w:pPr>
    </w:p>
    <w:p w:rsidR="006D17F9" w:rsidRPr="009C0FAD" w:rsidRDefault="00B33365" w:rsidP="009C0FAD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 w:rsidRPr="009C0FAD">
        <w:rPr>
          <w:rFonts w:ascii="Arial Narrow" w:hAnsi="Arial Narrow"/>
        </w:rPr>
        <w:t>Nome do banco (selecionar em combo</w:t>
      </w:r>
      <w:r w:rsidR="00F052ED">
        <w:rPr>
          <w:rFonts w:ascii="Arial Narrow" w:hAnsi="Arial Narrow"/>
        </w:rPr>
        <w:t xml:space="preserve"> com bancos cadastrados</w:t>
      </w:r>
      <w:r w:rsidRPr="009C0FAD">
        <w:rPr>
          <w:rFonts w:ascii="Arial Narrow" w:hAnsi="Arial Narrow"/>
        </w:rPr>
        <w:t>)</w:t>
      </w:r>
    </w:p>
    <w:p w:rsidR="00B33365" w:rsidRDefault="00B33365" w:rsidP="009C0FAD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 w:rsidRPr="009C0FAD">
        <w:rPr>
          <w:rFonts w:ascii="Arial Narrow" w:hAnsi="Arial Narrow"/>
        </w:rPr>
        <w:t>Envia por e-mail?</w:t>
      </w:r>
      <w:r w:rsidR="00F41027">
        <w:rPr>
          <w:rFonts w:ascii="Arial Narrow" w:hAnsi="Arial Narrow"/>
        </w:rPr>
        <w:t xml:space="preserve"> </w:t>
      </w:r>
      <w:r w:rsidR="000C7E57">
        <w:rPr>
          <w:rFonts w:ascii="Arial Narrow" w:hAnsi="Arial Narrow"/>
        </w:rPr>
        <w:t xml:space="preserve">(se sim, é obrigatório ter um </w:t>
      </w:r>
      <w:proofErr w:type="spellStart"/>
      <w:r w:rsidR="000C7E57">
        <w:rPr>
          <w:rFonts w:ascii="Arial Narrow" w:hAnsi="Arial Narrow"/>
        </w:rPr>
        <w:t>email</w:t>
      </w:r>
      <w:proofErr w:type="spellEnd"/>
      <w:r w:rsidR="000C7E57">
        <w:rPr>
          <w:rFonts w:ascii="Arial Narrow" w:hAnsi="Arial Narrow"/>
        </w:rPr>
        <w:t xml:space="preserve"> cadastrado</w:t>
      </w:r>
      <w:proofErr w:type="gramStart"/>
      <w:r w:rsidR="000C7E57">
        <w:rPr>
          <w:rFonts w:ascii="Arial Narrow" w:hAnsi="Arial Narrow"/>
        </w:rPr>
        <w:t>)</w:t>
      </w:r>
      <w:r w:rsidR="00F41027">
        <w:rPr>
          <w:rFonts w:ascii="Arial Narrow" w:hAnsi="Arial Narrow"/>
        </w:rPr>
        <w:t>(</w:t>
      </w:r>
      <w:proofErr w:type="spellStart"/>
      <w:proofErr w:type="gramEnd"/>
      <w:r w:rsidR="00F41027">
        <w:rPr>
          <w:rFonts w:ascii="Arial Narrow" w:hAnsi="Arial Narrow"/>
        </w:rPr>
        <w:t>chechbox</w:t>
      </w:r>
      <w:proofErr w:type="spellEnd"/>
      <w:r w:rsidR="00F41027">
        <w:rPr>
          <w:rFonts w:ascii="Arial Narrow" w:hAnsi="Arial Narrow"/>
        </w:rPr>
        <w:t>)</w:t>
      </w:r>
    </w:p>
    <w:p w:rsidR="00E24FB6" w:rsidRDefault="00E24FB6" w:rsidP="00E24FB6">
      <w:pPr>
        <w:ind w:left="1146"/>
        <w:rPr>
          <w:rFonts w:ascii="Arial Narrow" w:hAnsi="Arial Narrow"/>
        </w:rPr>
      </w:pPr>
    </w:p>
    <w:p w:rsidR="00E24FB6" w:rsidRDefault="00E24FB6" w:rsidP="00E24FB6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 Boleto em Branco</w:t>
      </w:r>
    </w:p>
    <w:p w:rsidR="00E24FB6" w:rsidRDefault="00E24FB6" w:rsidP="00E24FB6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ab/>
        <w:t>Ao selecionar Boletos em Branco, surgem os seguintes campos a serem preenchidos:</w:t>
      </w:r>
    </w:p>
    <w:p w:rsidR="00E24FB6" w:rsidRDefault="00E24FB6" w:rsidP="00E24FB6">
      <w:pPr>
        <w:ind w:left="1146"/>
        <w:rPr>
          <w:rFonts w:ascii="Arial Narrow" w:hAnsi="Arial Narrow"/>
        </w:rPr>
      </w:pPr>
    </w:p>
    <w:p w:rsidR="00E24FB6" w:rsidRPr="009C0FAD" w:rsidRDefault="00E24FB6" w:rsidP="00E24FB6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 w:rsidRPr="009C0FAD">
        <w:rPr>
          <w:rFonts w:ascii="Arial Narrow" w:hAnsi="Arial Narrow"/>
        </w:rPr>
        <w:t>Nome do banco (selecionar em combo</w:t>
      </w:r>
      <w:r>
        <w:rPr>
          <w:rFonts w:ascii="Arial Narrow" w:hAnsi="Arial Narrow"/>
        </w:rPr>
        <w:t xml:space="preserve"> com bancos cadastrados</w:t>
      </w:r>
      <w:r w:rsidRPr="009C0FAD">
        <w:rPr>
          <w:rFonts w:ascii="Arial Narrow" w:hAnsi="Arial Narrow"/>
        </w:rPr>
        <w:t>)</w:t>
      </w:r>
    </w:p>
    <w:p w:rsidR="00E24FB6" w:rsidRPr="009C0FAD" w:rsidRDefault="00E24FB6" w:rsidP="00E24FB6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 w:rsidRPr="009C0FAD">
        <w:rPr>
          <w:rFonts w:ascii="Arial Narrow" w:hAnsi="Arial Narrow"/>
        </w:rPr>
        <w:t>Envia por e-mail?</w:t>
      </w:r>
      <w:r>
        <w:rPr>
          <w:rFonts w:ascii="Arial Narrow" w:hAnsi="Arial Narrow"/>
        </w:rPr>
        <w:t xml:space="preserve"> </w:t>
      </w:r>
      <w:r w:rsidR="000C7E57">
        <w:rPr>
          <w:rFonts w:ascii="Arial Narrow" w:hAnsi="Arial Narrow"/>
        </w:rPr>
        <w:t xml:space="preserve">(se sim, é obrigatório ter um </w:t>
      </w:r>
      <w:proofErr w:type="spellStart"/>
      <w:r w:rsidR="000C7E57">
        <w:rPr>
          <w:rFonts w:ascii="Arial Narrow" w:hAnsi="Arial Narrow"/>
        </w:rPr>
        <w:t>email</w:t>
      </w:r>
      <w:proofErr w:type="spellEnd"/>
      <w:r w:rsidR="000C7E57">
        <w:rPr>
          <w:rFonts w:ascii="Arial Narrow" w:hAnsi="Arial Narrow"/>
        </w:rPr>
        <w:t xml:space="preserve"> cadastrado</w:t>
      </w:r>
      <w:proofErr w:type="gramStart"/>
      <w:r w:rsidR="000C7E57">
        <w:rPr>
          <w:rFonts w:ascii="Arial Narrow" w:hAnsi="Arial Narrow"/>
        </w:rPr>
        <w:t>)</w:t>
      </w:r>
      <w:r>
        <w:rPr>
          <w:rFonts w:ascii="Arial Narrow" w:hAnsi="Arial Narrow"/>
        </w:rPr>
        <w:t>(</w:t>
      </w:r>
      <w:proofErr w:type="spellStart"/>
      <w:proofErr w:type="gramEnd"/>
      <w:r>
        <w:rPr>
          <w:rFonts w:ascii="Arial Narrow" w:hAnsi="Arial Narrow"/>
        </w:rPr>
        <w:t>chechbox</w:t>
      </w:r>
      <w:proofErr w:type="spellEnd"/>
      <w:r>
        <w:rPr>
          <w:rFonts w:ascii="Arial Narrow" w:hAnsi="Arial Narrow"/>
        </w:rPr>
        <w:t>)</w:t>
      </w:r>
    </w:p>
    <w:p w:rsidR="00E24FB6" w:rsidRPr="009C0FAD" w:rsidRDefault="00E24FB6" w:rsidP="004F10A0">
      <w:pPr>
        <w:pStyle w:val="PargrafodaLista"/>
        <w:ind w:left="2160"/>
        <w:rPr>
          <w:rFonts w:ascii="Arial Narrow" w:hAnsi="Arial Narrow"/>
        </w:rPr>
      </w:pPr>
    </w:p>
    <w:p w:rsidR="00B33365" w:rsidRDefault="00B33365" w:rsidP="00261245">
      <w:pPr>
        <w:ind w:left="1146"/>
        <w:rPr>
          <w:rFonts w:ascii="Arial Narrow" w:hAnsi="Arial Narrow"/>
        </w:rPr>
      </w:pPr>
    </w:p>
    <w:p w:rsidR="00261245" w:rsidRDefault="00CC76EB" w:rsidP="00261245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 Cheque</w:t>
      </w:r>
      <w:ins w:id="14" w:author="Francivaldo Nogueira Alecrim_DISCOVER" w:date="2012-03-26T10:34:00Z">
        <w:r w:rsidR="004F10A0">
          <w:rPr>
            <w:rFonts w:ascii="Arial Narrow" w:hAnsi="Arial Narrow"/>
          </w:rPr>
          <w:t xml:space="preserve"> </w:t>
        </w:r>
      </w:ins>
      <w:r w:rsidR="004F10A0">
        <w:rPr>
          <w:rFonts w:ascii="Arial Narrow" w:hAnsi="Arial Narrow"/>
        </w:rPr>
        <w:t>(ha necessidade de colocar informações bancárias, como banco que o distribuidor trabalha, e as informações bancarias da Cota, apenas para identificar banco e conta do cheque da cota</w:t>
      </w:r>
      <w:proofErr w:type="gramStart"/>
      <w:r w:rsidR="004F10A0">
        <w:rPr>
          <w:rFonts w:ascii="Arial Narrow" w:hAnsi="Arial Narrow"/>
        </w:rPr>
        <w:t>)</w:t>
      </w:r>
      <w:proofErr w:type="gramEnd"/>
    </w:p>
    <w:p w:rsidR="00F41027" w:rsidRDefault="00F41027" w:rsidP="00261245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ab/>
        <w:t>Ao selecionar Cheque, surgem os seguintes campos a serem preenchidos:</w:t>
      </w:r>
    </w:p>
    <w:p w:rsidR="00B33365" w:rsidRDefault="00B33365" w:rsidP="00261245">
      <w:pPr>
        <w:ind w:left="1146"/>
        <w:rPr>
          <w:rFonts w:ascii="Arial Narrow" w:hAnsi="Arial Narrow"/>
        </w:rPr>
      </w:pPr>
    </w:p>
    <w:p w:rsidR="00F41027" w:rsidRDefault="00F41027" w:rsidP="009C0FAD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Dados bancários - distribuidor:</w:t>
      </w:r>
    </w:p>
    <w:p w:rsidR="00F41027" w:rsidRDefault="00F41027" w:rsidP="009C0FAD">
      <w:pPr>
        <w:pStyle w:val="PargrafodaLista"/>
        <w:numPr>
          <w:ilvl w:val="1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Nome do banco (buscar nos bancos cadastrados);</w:t>
      </w:r>
    </w:p>
    <w:p w:rsidR="00F41027" w:rsidRDefault="00F41027" w:rsidP="009C0FAD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Dados bancários – cota:</w:t>
      </w:r>
    </w:p>
    <w:p w:rsidR="00F41027" w:rsidRDefault="00F41027" w:rsidP="009C0FAD">
      <w:pPr>
        <w:pStyle w:val="PargrafodaLista"/>
        <w:numPr>
          <w:ilvl w:val="1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Número Banco</w:t>
      </w:r>
    </w:p>
    <w:p w:rsidR="00F41027" w:rsidRDefault="00F41027" w:rsidP="009C0FAD">
      <w:pPr>
        <w:pStyle w:val="PargrafodaLista"/>
        <w:numPr>
          <w:ilvl w:val="1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Nome Banco</w:t>
      </w:r>
    </w:p>
    <w:p w:rsidR="00F41027" w:rsidRDefault="00F41027" w:rsidP="009C0FAD">
      <w:pPr>
        <w:pStyle w:val="PargrafodaLista"/>
        <w:numPr>
          <w:ilvl w:val="1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Agência</w:t>
      </w:r>
    </w:p>
    <w:p w:rsidR="00B33365" w:rsidRPr="009C0FAD" w:rsidRDefault="00F41027" w:rsidP="009C0FAD">
      <w:pPr>
        <w:pStyle w:val="PargrafodaLista"/>
        <w:numPr>
          <w:ilvl w:val="1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Conta-corrente</w:t>
      </w:r>
    </w:p>
    <w:p w:rsidR="00B33365" w:rsidRDefault="00B33365" w:rsidP="00261245">
      <w:pPr>
        <w:ind w:left="1146"/>
        <w:rPr>
          <w:rFonts w:ascii="Arial Narrow" w:hAnsi="Arial Narrow"/>
        </w:rPr>
      </w:pPr>
    </w:p>
    <w:p w:rsidR="006D17F9" w:rsidRDefault="006D17F9" w:rsidP="00261245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 Depósito</w:t>
      </w:r>
    </w:p>
    <w:p w:rsidR="00F052ED" w:rsidRDefault="00F052ED" w:rsidP="009C0FAD">
      <w:pPr>
        <w:ind w:left="1146" w:firstLine="294"/>
        <w:rPr>
          <w:rFonts w:ascii="Arial Narrow" w:hAnsi="Arial Narrow"/>
        </w:rPr>
      </w:pPr>
      <w:r>
        <w:rPr>
          <w:rFonts w:ascii="Arial Narrow" w:hAnsi="Arial Narrow"/>
        </w:rPr>
        <w:t>Ao selecionar Depósito, surgem os seguintes campos a serem preenchidos:</w:t>
      </w:r>
    </w:p>
    <w:p w:rsidR="00F052ED" w:rsidRDefault="00F052ED" w:rsidP="009C0FAD">
      <w:pPr>
        <w:rPr>
          <w:rFonts w:ascii="Arial Narrow" w:hAnsi="Arial Narrow"/>
        </w:rPr>
      </w:pPr>
    </w:p>
    <w:p w:rsidR="00F052ED" w:rsidRPr="009C0FAD" w:rsidRDefault="00F052ED" w:rsidP="009C0FAD">
      <w:pPr>
        <w:pStyle w:val="PargrafodaLista"/>
        <w:numPr>
          <w:ilvl w:val="0"/>
          <w:numId w:val="35"/>
        </w:numPr>
        <w:rPr>
          <w:rFonts w:ascii="Arial Narrow" w:hAnsi="Arial Narrow"/>
        </w:rPr>
      </w:pPr>
      <w:r>
        <w:rPr>
          <w:rFonts w:ascii="Arial Narrow" w:hAnsi="Arial Narrow"/>
        </w:rPr>
        <w:t>Nome do banco (selecionar em combo com bancos cadastrados)</w:t>
      </w:r>
    </w:p>
    <w:p w:rsidR="00B33365" w:rsidRDefault="00B33365" w:rsidP="00261245">
      <w:pPr>
        <w:ind w:left="1146"/>
        <w:rPr>
          <w:rFonts w:ascii="Arial Narrow" w:hAnsi="Arial Narrow"/>
        </w:rPr>
      </w:pPr>
    </w:p>
    <w:p w:rsidR="006D17F9" w:rsidRDefault="006D17F9" w:rsidP="00261245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- Transferência bancária</w:t>
      </w:r>
    </w:p>
    <w:p w:rsidR="00F052ED" w:rsidRDefault="00F052ED" w:rsidP="00261245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ab/>
        <w:t>Ao selecionar Transferência Bancária, surgem os seguintes campos a serem preenchidos:</w:t>
      </w:r>
    </w:p>
    <w:p w:rsidR="00B33365" w:rsidRDefault="00B33365" w:rsidP="00261245">
      <w:pPr>
        <w:ind w:left="1146"/>
        <w:rPr>
          <w:rFonts w:ascii="Arial Narrow" w:hAnsi="Arial Narrow"/>
        </w:rPr>
      </w:pPr>
    </w:p>
    <w:p w:rsidR="00F052ED" w:rsidRDefault="00F052ED" w:rsidP="00F052ED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Dados bancários - distribuidor:</w:t>
      </w:r>
    </w:p>
    <w:p w:rsidR="00F052ED" w:rsidRDefault="00F052ED" w:rsidP="00F052ED">
      <w:pPr>
        <w:pStyle w:val="PargrafodaLista"/>
        <w:numPr>
          <w:ilvl w:val="1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Nome do banco (buscar nos bancos cadastrados);</w:t>
      </w:r>
    </w:p>
    <w:p w:rsidR="00F052ED" w:rsidRDefault="00F052ED" w:rsidP="00F052ED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Dados bancários – cota:</w:t>
      </w:r>
    </w:p>
    <w:p w:rsidR="00F052ED" w:rsidRDefault="00F052ED" w:rsidP="00F052ED">
      <w:pPr>
        <w:pStyle w:val="PargrafodaLista"/>
        <w:numPr>
          <w:ilvl w:val="1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Número Banco</w:t>
      </w:r>
    </w:p>
    <w:p w:rsidR="00F052ED" w:rsidRDefault="00F052ED" w:rsidP="00F052ED">
      <w:pPr>
        <w:pStyle w:val="PargrafodaLista"/>
        <w:numPr>
          <w:ilvl w:val="1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Nome Banco</w:t>
      </w:r>
    </w:p>
    <w:p w:rsidR="00F052ED" w:rsidRDefault="00F052ED" w:rsidP="00F052ED">
      <w:pPr>
        <w:pStyle w:val="PargrafodaLista"/>
        <w:numPr>
          <w:ilvl w:val="1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Agência</w:t>
      </w:r>
    </w:p>
    <w:p w:rsidR="00F052ED" w:rsidRPr="00F41027" w:rsidRDefault="00F052ED" w:rsidP="00F052ED">
      <w:pPr>
        <w:pStyle w:val="PargrafodaLista"/>
        <w:numPr>
          <w:ilvl w:val="1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Conta-corrente</w:t>
      </w:r>
    </w:p>
    <w:p w:rsidR="00B33365" w:rsidRDefault="00B33365" w:rsidP="00261245">
      <w:pPr>
        <w:ind w:left="1146"/>
        <w:rPr>
          <w:rFonts w:ascii="Arial Narrow" w:hAnsi="Arial Narrow"/>
        </w:rPr>
      </w:pPr>
    </w:p>
    <w:p w:rsidR="00CC76EB" w:rsidRDefault="000C0804" w:rsidP="00261245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Para Dinheiro e Outros não haverá entrada de informações como os itens acima.</w:t>
      </w:r>
    </w:p>
    <w:p w:rsidR="00CC76EB" w:rsidRDefault="00CC76EB" w:rsidP="009C0FAD">
      <w:pPr>
        <w:ind w:left="1146"/>
        <w:rPr>
          <w:rFonts w:ascii="Arial Narrow" w:hAnsi="Arial Narrow"/>
        </w:rPr>
      </w:pPr>
    </w:p>
    <w:p w:rsidR="002A358E" w:rsidRDefault="00261245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Fator de Vencimento:</w:t>
      </w:r>
      <w:r w:rsidR="00566681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Informação do fator de vencimento (ex.: D</w:t>
      </w:r>
      <w:r w:rsidR="00B33365">
        <w:rPr>
          <w:rFonts w:ascii="Arial Narrow" w:hAnsi="Arial Narrow"/>
        </w:rPr>
        <w:t>+</w:t>
      </w:r>
      <w:r>
        <w:rPr>
          <w:rFonts w:ascii="Arial Narrow" w:hAnsi="Arial Narrow"/>
        </w:rPr>
        <w:t>0, D</w:t>
      </w:r>
      <w:r w:rsidR="00B33365">
        <w:rPr>
          <w:rFonts w:ascii="Arial Narrow" w:hAnsi="Arial Narrow"/>
        </w:rPr>
        <w:t>+</w:t>
      </w:r>
      <w:r>
        <w:rPr>
          <w:rFonts w:ascii="Arial Narrow" w:hAnsi="Arial Narrow"/>
        </w:rPr>
        <w:t>1, D</w:t>
      </w:r>
      <w:r w:rsidR="00B33365">
        <w:rPr>
          <w:rFonts w:ascii="Arial Narrow" w:hAnsi="Arial Narrow"/>
        </w:rPr>
        <w:t>+</w:t>
      </w:r>
      <w:r>
        <w:rPr>
          <w:rFonts w:ascii="Arial Narrow" w:hAnsi="Arial Narrow"/>
        </w:rPr>
        <w:t>2, etc...)</w:t>
      </w:r>
      <w:r w:rsidR="00B33365">
        <w:rPr>
          <w:rFonts w:ascii="Arial Narrow" w:hAnsi="Arial Narrow"/>
        </w:rPr>
        <w:t xml:space="preserve"> – Default do parâmetro de cobrança do </w:t>
      </w:r>
      <w:proofErr w:type="gramStart"/>
      <w:r w:rsidR="00B33365">
        <w:rPr>
          <w:rFonts w:ascii="Arial Narrow" w:hAnsi="Arial Narrow"/>
        </w:rPr>
        <w:t>distribuidor</w:t>
      </w:r>
      <w:proofErr w:type="gramEnd"/>
    </w:p>
    <w:p w:rsidR="00566681" w:rsidRPr="00CC76EB" w:rsidRDefault="00F052ED" w:rsidP="00CC76EB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Sugere Suspensão</w:t>
      </w:r>
      <w:r w:rsidR="00566681" w:rsidRPr="00CC76EB">
        <w:rPr>
          <w:rFonts w:ascii="Arial Narrow" w:hAnsi="Arial Narrow"/>
        </w:rPr>
        <w:t>:</w:t>
      </w:r>
      <w:r w:rsidR="00F44199" w:rsidRPr="00CC76EB">
        <w:rPr>
          <w:rFonts w:ascii="Arial Narrow" w:hAnsi="Arial Narrow"/>
        </w:rPr>
        <w:t xml:space="preserve"> </w:t>
      </w:r>
      <w:proofErr w:type="spellStart"/>
      <w:r w:rsidR="00CC76EB">
        <w:rPr>
          <w:rFonts w:ascii="Arial Narrow" w:hAnsi="Arial Narrow"/>
        </w:rPr>
        <w:t>Checkbox</w:t>
      </w:r>
      <w:proofErr w:type="spellEnd"/>
      <w:r w:rsidR="00CC76EB">
        <w:rPr>
          <w:rFonts w:ascii="Arial Narrow" w:hAnsi="Arial Narrow"/>
        </w:rPr>
        <w:t xml:space="preserve"> para indicar se a Cota deverá ou não ser suspensa de acordo com as regras de suspen</w:t>
      </w:r>
      <w:r>
        <w:rPr>
          <w:rFonts w:ascii="Arial Narrow" w:hAnsi="Arial Narrow"/>
        </w:rPr>
        <w:t>s</w:t>
      </w:r>
      <w:r w:rsidR="00CC76EB">
        <w:rPr>
          <w:rFonts w:ascii="Arial Narrow" w:hAnsi="Arial Narrow"/>
        </w:rPr>
        <w:t xml:space="preserve">ão de </w:t>
      </w:r>
      <w:proofErr w:type="gramStart"/>
      <w:r w:rsidR="00CC76EB">
        <w:rPr>
          <w:rFonts w:ascii="Arial Narrow" w:hAnsi="Arial Narrow"/>
        </w:rPr>
        <w:t>Cota.</w:t>
      </w:r>
      <w:proofErr w:type="gramEnd"/>
      <w:r w:rsidR="00CC76EB">
        <w:rPr>
          <w:rFonts w:ascii="Arial Narrow" w:hAnsi="Arial Narrow"/>
        </w:rPr>
        <w:t>(</w:t>
      </w:r>
      <w:r w:rsidR="00CC76EB" w:rsidRPr="00CC76EB">
        <w:rPr>
          <w:rFonts w:ascii="Arial Narrow" w:hAnsi="Arial Narrow"/>
        </w:rPr>
        <w:t xml:space="preserve">EMS 0023 - </w:t>
      </w:r>
      <w:proofErr w:type="spellStart"/>
      <w:r w:rsidR="00CC76EB" w:rsidRPr="00CC76EB">
        <w:rPr>
          <w:rFonts w:ascii="Arial Narrow" w:hAnsi="Arial Narrow"/>
        </w:rPr>
        <w:t>suspensao</w:t>
      </w:r>
      <w:proofErr w:type="spellEnd"/>
      <w:r w:rsidR="00CC76EB" w:rsidRPr="00CC76EB">
        <w:rPr>
          <w:rFonts w:ascii="Arial Narrow" w:hAnsi="Arial Narrow"/>
        </w:rPr>
        <w:t xml:space="preserve"> Cota</w:t>
      </w:r>
      <w:r w:rsidR="00CC76EB">
        <w:rPr>
          <w:rFonts w:ascii="Arial Narrow" w:hAnsi="Arial Narrow"/>
        </w:rPr>
        <w:t>)</w:t>
      </w:r>
    </w:p>
    <w:p w:rsidR="00566681" w:rsidRDefault="00002FF6" w:rsidP="00566681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Contrato</w:t>
      </w:r>
      <w:r w:rsidR="00566681">
        <w:rPr>
          <w:rFonts w:ascii="Arial Narrow" w:hAnsi="Arial Narrow"/>
        </w:rPr>
        <w:t xml:space="preserve">: </w:t>
      </w:r>
      <w:proofErr w:type="spellStart"/>
      <w:r w:rsidR="00CC76EB">
        <w:rPr>
          <w:rFonts w:ascii="Arial Narrow" w:hAnsi="Arial Narrow"/>
        </w:rPr>
        <w:t>Checkbox</w:t>
      </w:r>
      <w:proofErr w:type="spellEnd"/>
      <w:r w:rsidR="00CC76EB">
        <w:rPr>
          <w:rFonts w:ascii="Arial Narrow" w:hAnsi="Arial Narrow"/>
        </w:rPr>
        <w:t xml:space="preserve"> para indicação de existência de contrato para a Cota em questão</w:t>
      </w:r>
      <w:r w:rsidR="00E24FB6">
        <w:rPr>
          <w:rFonts w:ascii="Arial Narrow" w:hAnsi="Arial Narrow"/>
        </w:rPr>
        <w:t>. Caso tenha contrato, o botão para impressão do mesmo</w:t>
      </w:r>
      <w:r w:rsidR="00993EAA">
        <w:rPr>
          <w:rFonts w:ascii="Arial Narrow" w:hAnsi="Arial Narrow"/>
        </w:rPr>
        <w:t xml:space="preserve"> </w:t>
      </w:r>
      <w:r w:rsidR="00E24FB6">
        <w:rPr>
          <w:rFonts w:ascii="Arial Narrow" w:hAnsi="Arial Narrow"/>
        </w:rPr>
        <w:t>(</w:t>
      </w:r>
      <w:r w:rsidR="00391973">
        <w:rPr>
          <w:rFonts w:ascii="Arial Narrow" w:hAnsi="Arial Narrow"/>
        </w:rPr>
        <w:t>conforme regras descritas acima</w:t>
      </w:r>
      <w:r w:rsidR="00E24FB6">
        <w:rPr>
          <w:rFonts w:ascii="Arial Narrow" w:hAnsi="Arial Narrow"/>
        </w:rPr>
        <w:t xml:space="preserve">) </w:t>
      </w:r>
      <w:r w:rsidR="00993EAA">
        <w:rPr>
          <w:rFonts w:ascii="Arial Narrow" w:hAnsi="Arial Narrow"/>
        </w:rPr>
        <w:t>será exibido (ao pressionar o botão, gera arquivo pdf)</w:t>
      </w:r>
      <w:r w:rsidR="00E24FB6">
        <w:rPr>
          <w:rFonts w:ascii="Arial Narrow" w:hAnsi="Arial Narrow"/>
        </w:rPr>
        <w:t>.</w:t>
      </w:r>
    </w:p>
    <w:p w:rsidR="00853CEE" w:rsidRDefault="00853CEE" w:rsidP="00853CE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Concentração Pagamento: opção de múltipla escolha com os dias da semana (</w:t>
      </w:r>
      <w:proofErr w:type="spellStart"/>
      <w:r>
        <w:rPr>
          <w:rFonts w:ascii="Arial Narrow" w:hAnsi="Arial Narrow"/>
        </w:rPr>
        <w:t>checkbox</w:t>
      </w:r>
      <w:proofErr w:type="spellEnd"/>
      <w:r>
        <w:rPr>
          <w:rFonts w:ascii="Arial Narrow" w:hAnsi="Arial Narrow"/>
        </w:rPr>
        <w:t xml:space="preserve"> com as opções S, T, Q, Q, S, S, D)</w:t>
      </w:r>
      <w:r w:rsidR="00CC76EB">
        <w:rPr>
          <w:rFonts w:ascii="Arial Narrow" w:hAnsi="Arial Narrow"/>
        </w:rPr>
        <w:t>.</w:t>
      </w:r>
      <w:r w:rsidR="00B33365">
        <w:rPr>
          <w:rFonts w:ascii="Arial Narrow" w:hAnsi="Arial Narrow"/>
        </w:rPr>
        <w:t xml:space="preserve"> – Default do parâmetro de cobrança do distribuidor</w:t>
      </w:r>
    </w:p>
    <w:p w:rsidR="00CC76EB" w:rsidRDefault="00CC76EB" w:rsidP="00853CE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Valor </w:t>
      </w:r>
      <w:r w:rsidR="00C304FC">
        <w:rPr>
          <w:rFonts w:ascii="Arial Narrow" w:hAnsi="Arial Narrow"/>
        </w:rPr>
        <w:t>Mínimo</w:t>
      </w:r>
      <w:r>
        <w:rPr>
          <w:rFonts w:ascii="Arial Narrow" w:hAnsi="Arial Narrow"/>
        </w:rPr>
        <w:t>: Valor mínimo em que a Cota trabalha.</w:t>
      </w:r>
      <w:r w:rsidR="00B33365">
        <w:rPr>
          <w:rFonts w:ascii="Arial Narrow" w:hAnsi="Arial Narrow"/>
        </w:rPr>
        <w:t xml:space="preserve"> – Default do parâmetro de cobrança do distribuidor</w:t>
      </w:r>
    </w:p>
    <w:p w:rsidR="00901770" w:rsidRDefault="00B33365" w:rsidP="00853CE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Comissão</w:t>
      </w:r>
      <w:r w:rsidR="00901770">
        <w:rPr>
          <w:rFonts w:ascii="Arial Narrow" w:hAnsi="Arial Narrow"/>
        </w:rPr>
        <w:t>: Percentual de</w:t>
      </w:r>
      <w:r>
        <w:rPr>
          <w:rFonts w:ascii="Arial Narrow" w:hAnsi="Arial Narrow"/>
        </w:rPr>
        <w:t xml:space="preserve"> comissão – Default do parâmetro de cobrança do distribuidor</w:t>
      </w:r>
    </w:p>
    <w:p w:rsidR="00E24FB6" w:rsidRDefault="00E24FB6" w:rsidP="00853CE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Sugere Sugestão quando</w:t>
      </w:r>
      <w:r w:rsidR="000C0804">
        <w:rPr>
          <w:rFonts w:ascii="Arial Narrow" w:hAnsi="Arial Narrow"/>
        </w:rPr>
        <w:t xml:space="preserve"> Atingir</w:t>
      </w:r>
      <w:r>
        <w:rPr>
          <w:rFonts w:ascii="Arial Narrow" w:hAnsi="Arial Narrow"/>
        </w:rPr>
        <w:t xml:space="preserve">: </w:t>
      </w:r>
      <w:proofErr w:type="spellStart"/>
      <w:r>
        <w:rPr>
          <w:rFonts w:ascii="Arial Narrow" w:hAnsi="Arial Narrow"/>
        </w:rPr>
        <w:t>Qtde</w:t>
      </w:r>
      <w:proofErr w:type="spellEnd"/>
      <w:r>
        <w:rPr>
          <w:rFonts w:ascii="Arial Narrow" w:hAnsi="Arial Narrow"/>
        </w:rPr>
        <w:t xml:space="preserve">. </w:t>
      </w:r>
      <w:proofErr w:type="gramStart"/>
      <w:r>
        <w:rPr>
          <w:rFonts w:ascii="Arial Narrow" w:hAnsi="Arial Narrow"/>
        </w:rPr>
        <w:t>de</w:t>
      </w:r>
      <w:proofErr w:type="gramEnd"/>
      <w:r>
        <w:rPr>
          <w:rFonts w:ascii="Arial Narrow" w:hAnsi="Arial Narrow"/>
        </w:rPr>
        <w:t xml:space="preserve">  </w:t>
      </w:r>
      <w:r w:rsidR="000C0804">
        <w:rPr>
          <w:rFonts w:ascii="Arial Narrow" w:hAnsi="Arial Narrow"/>
        </w:rPr>
        <w:t xml:space="preserve">dividas em aberto </w:t>
      </w:r>
      <w:r>
        <w:rPr>
          <w:rFonts w:ascii="Arial Narrow" w:hAnsi="Arial Narrow"/>
        </w:rPr>
        <w:t xml:space="preserve">ou R$? Item a ser </w:t>
      </w:r>
      <w:proofErr w:type="spellStart"/>
      <w:r>
        <w:rPr>
          <w:rFonts w:ascii="Arial Narrow" w:hAnsi="Arial Narrow"/>
        </w:rPr>
        <w:t>populado</w:t>
      </w:r>
      <w:proofErr w:type="spellEnd"/>
      <w:r>
        <w:rPr>
          <w:rFonts w:ascii="Arial Narrow" w:hAnsi="Arial Narrow"/>
        </w:rPr>
        <w:t xml:space="preserve"> pelo Parâmetro de Cobrança do Distribuidor como default</w:t>
      </w:r>
      <w:r w:rsidR="000C0804">
        <w:rPr>
          <w:rFonts w:ascii="Arial Narrow" w:hAnsi="Arial Narrow"/>
        </w:rPr>
        <w:t>,</w:t>
      </w:r>
      <w:r>
        <w:rPr>
          <w:rFonts w:ascii="Arial Narrow" w:hAnsi="Arial Narrow"/>
        </w:rPr>
        <w:t xml:space="preserve"> porém pode ser alterado pelo usuário</w:t>
      </w:r>
      <w:r w:rsidR="00726608">
        <w:rPr>
          <w:rFonts w:ascii="Arial Narrow" w:hAnsi="Arial Narrow"/>
        </w:rPr>
        <w:t xml:space="preserve"> nestes campos</w:t>
      </w:r>
      <w:r>
        <w:rPr>
          <w:rFonts w:ascii="Arial Narrow" w:hAnsi="Arial Narrow"/>
        </w:rPr>
        <w:t>.</w:t>
      </w:r>
      <w:r w:rsidR="00311872">
        <w:rPr>
          <w:rFonts w:ascii="Arial Narrow" w:hAnsi="Arial Narrow"/>
        </w:rPr>
        <w:t xml:space="preserve"> </w:t>
      </w:r>
    </w:p>
    <w:p w:rsidR="00901770" w:rsidRDefault="00901770" w:rsidP="009C0FAD">
      <w:pPr>
        <w:ind w:left="1146"/>
        <w:rPr>
          <w:rFonts w:ascii="Arial Narrow" w:hAnsi="Arial Narrow"/>
        </w:rPr>
      </w:pPr>
    </w:p>
    <w:p w:rsidR="001F6C63" w:rsidRDefault="001F6C63" w:rsidP="002A358E">
      <w:pPr>
        <w:ind w:left="426"/>
        <w:rPr>
          <w:rFonts w:ascii="Arial Narrow" w:hAnsi="Arial Narrow"/>
        </w:rPr>
      </w:pPr>
    </w:p>
    <w:p w:rsidR="002A358E" w:rsidRDefault="002A358E" w:rsidP="002A358E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2A358E" w:rsidRDefault="002A358E" w:rsidP="002A358E">
      <w:pPr>
        <w:ind w:left="426"/>
        <w:rPr>
          <w:rFonts w:ascii="Arial Narrow" w:hAnsi="Arial Narrow"/>
        </w:rPr>
      </w:pPr>
    </w:p>
    <w:p w:rsidR="002A358E" w:rsidRDefault="002A358E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Confirmar: Ação para efetivar o que foi digitado na tela.</w:t>
      </w:r>
    </w:p>
    <w:p w:rsidR="002A358E" w:rsidRDefault="002A358E" w:rsidP="002A358E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Cancelar: Cancelar o que foi digitado.</w:t>
      </w:r>
    </w:p>
    <w:p w:rsidR="002A358E" w:rsidRDefault="002A358E" w:rsidP="002A358E">
      <w:pPr>
        <w:rPr>
          <w:rFonts w:ascii="Arial Narrow" w:hAnsi="Arial Narrow"/>
        </w:rPr>
      </w:pPr>
    </w:p>
    <w:p w:rsidR="00D76BE1" w:rsidRDefault="00D76BE1" w:rsidP="00D76BE1">
      <w:pPr>
        <w:ind w:left="1146"/>
        <w:rPr>
          <w:rFonts w:ascii="Arial Narrow" w:hAnsi="Arial Narrow"/>
        </w:rPr>
      </w:pPr>
    </w:p>
    <w:p w:rsidR="0030596D" w:rsidRDefault="0030596D">
      <w:pPr>
        <w:rPr>
          <w:rFonts w:ascii="Arial Narrow" w:hAnsi="Arial Narrow"/>
        </w:rPr>
      </w:pPr>
    </w:p>
    <w:p w:rsidR="0030596D" w:rsidRDefault="0030596D">
      <w:pPr>
        <w:rPr>
          <w:rFonts w:ascii="Arial Narrow" w:hAnsi="Arial Narrow"/>
        </w:rPr>
      </w:pPr>
    </w:p>
    <w:p w:rsidR="00D76BE1" w:rsidRDefault="0073748F">
      <w:pPr>
        <w:rPr>
          <w:rFonts w:ascii="Arial Narrow" w:hAnsi="Arial Narrow"/>
        </w:rPr>
      </w:pPr>
      <w:r>
        <w:rPr>
          <w:rFonts w:ascii="Arial Narrow" w:hAnsi="Arial Narrow"/>
        </w:rPr>
        <w:t>Tela de Cadastro de informações Financeiras do Jornaleiro</w:t>
      </w:r>
    </w:p>
    <w:p w:rsidR="00D76BE1" w:rsidRDefault="00D76BE1">
      <w:pPr>
        <w:rPr>
          <w:rFonts w:ascii="Arial Narrow" w:hAnsi="Arial Narrow"/>
          <w:noProof/>
        </w:rPr>
      </w:pPr>
    </w:p>
    <w:p w:rsidR="009C0FAD" w:rsidRDefault="002D4D8D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14748BF0" wp14:editId="56293063">
            <wp:extent cx="6115685" cy="37064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70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FAD" w:rsidRDefault="009C0FAD">
      <w:pPr>
        <w:rPr>
          <w:rFonts w:ascii="Arial Narrow" w:hAnsi="Arial Narrow"/>
        </w:rPr>
      </w:pPr>
    </w:p>
    <w:p w:rsidR="009C0FAD" w:rsidRDefault="009C0FAD">
      <w:pPr>
        <w:rPr>
          <w:rFonts w:ascii="Arial Narrow" w:hAnsi="Arial Narrow"/>
        </w:rPr>
      </w:pPr>
    </w:p>
    <w:p w:rsidR="009C0FAD" w:rsidRDefault="009C0FAD">
      <w:pPr>
        <w:rPr>
          <w:rFonts w:ascii="Arial Narrow" w:hAnsi="Arial Narrow"/>
        </w:rPr>
      </w:pPr>
      <w:r>
        <w:rPr>
          <w:rFonts w:ascii="Arial Narrow" w:hAnsi="Arial Narrow"/>
        </w:rPr>
        <w:t>Indicação de formas de pagamento - boleto:</w:t>
      </w:r>
    </w:p>
    <w:p w:rsidR="009C0FAD" w:rsidRDefault="008E1C66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05322CD4" wp14:editId="70EE650E">
            <wp:extent cx="6115685" cy="37363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FAD" w:rsidRDefault="009C0FAD">
      <w:pPr>
        <w:rPr>
          <w:rFonts w:ascii="Arial Narrow" w:hAnsi="Arial Narrow"/>
        </w:rPr>
      </w:pPr>
    </w:p>
    <w:p w:rsidR="009C0FAD" w:rsidRDefault="009C0FAD" w:rsidP="009C0FAD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Indicação de formas de </w:t>
      </w:r>
      <w:proofErr w:type="gramStart"/>
      <w:r>
        <w:rPr>
          <w:rFonts w:ascii="Arial Narrow" w:hAnsi="Arial Narrow"/>
        </w:rPr>
        <w:t>pagamento -cheque</w:t>
      </w:r>
      <w:proofErr w:type="gramEnd"/>
      <w:r>
        <w:rPr>
          <w:rFonts w:ascii="Arial Narrow" w:hAnsi="Arial Narrow"/>
        </w:rPr>
        <w:t>:</w:t>
      </w:r>
    </w:p>
    <w:p w:rsidR="009C0FAD" w:rsidRDefault="008E1C66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04A7B217" wp14:editId="3067D454">
            <wp:extent cx="6116320" cy="37096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FAD" w:rsidRDefault="009C0FAD">
      <w:pPr>
        <w:rPr>
          <w:rFonts w:ascii="Arial Narrow" w:hAnsi="Arial Narrow"/>
        </w:rPr>
      </w:pPr>
    </w:p>
    <w:p w:rsidR="009C0FAD" w:rsidRDefault="009C0FAD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Indicação de formas de </w:t>
      </w:r>
      <w:proofErr w:type="gramStart"/>
      <w:r>
        <w:rPr>
          <w:rFonts w:ascii="Arial Narrow" w:hAnsi="Arial Narrow"/>
        </w:rPr>
        <w:t>pagamento -deposito</w:t>
      </w:r>
      <w:proofErr w:type="gramEnd"/>
      <w:r>
        <w:rPr>
          <w:rFonts w:ascii="Arial Narrow" w:hAnsi="Arial Narrow"/>
        </w:rPr>
        <w:t xml:space="preserve"> :</w:t>
      </w:r>
    </w:p>
    <w:p w:rsidR="009C0FAD" w:rsidRDefault="008E1C66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1A49684B" wp14:editId="0D32CD8E">
            <wp:extent cx="6116320" cy="374396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FAD" w:rsidRDefault="009C0FAD">
      <w:pPr>
        <w:rPr>
          <w:rFonts w:ascii="Arial Narrow" w:hAnsi="Arial Narrow"/>
        </w:rPr>
      </w:pPr>
    </w:p>
    <w:p w:rsidR="009C0FAD" w:rsidRDefault="009C0FAD">
      <w:pPr>
        <w:rPr>
          <w:rFonts w:ascii="Arial Narrow" w:hAnsi="Arial Narrow"/>
        </w:rPr>
      </w:pPr>
    </w:p>
    <w:p w:rsidR="009C0FAD" w:rsidRDefault="009C0FAD" w:rsidP="009C0FAD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Indicação de formas de </w:t>
      </w:r>
      <w:proofErr w:type="gramStart"/>
      <w:r>
        <w:rPr>
          <w:rFonts w:ascii="Arial Narrow" w:hAnsi="Arial Narrow"/>
        </w:rPr>
        <w:t>pagamento –transferência</w:t>
      </w:r>
      <w:proofErr w:type="gramEnd"/>
      <w:r>
        <w:rPr>
          <w:rFonts w:ascii="Arial Narrow" w:hAnsi="Arial Narrow"/>
        </w:rPr>
        <w:t xml:space="preserve"> bancaria :</w:t>
      </w:r>
    </w:p>
    <w:p w:rsidR="00DD7C0F" w:rsidRDefault="008E1C66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71047EEC" wp14:editId="548628BB">
            <wp:extent cx="6116320" cy="364871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7C0F">
        <w:rPr>
          <w:rFonts w:ascii="Arial Narrow" w:hAnsi="Arial Narrow"/>
        </w:rPr>
        <w:br w:type="page"/>
      </w:r>
    </w:p>
    <w:p w:rsidR="008E1C66" w:rsidRDefault="008E1C66">
      <w:p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Indicação de formas de pagamento – Dinheiro:</w:t>
      </w:r>
    </w:p>
    <w:p w:rsidR="008E1C66" w:rsidRDefault="000C0804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39D577A8" wp14:editId="4D5C4D2F">
            <wp:extent cx="6116320" cy="370078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804" w:rsidRDefault="000C0804">
      <w:pPr>
        <w:rPr>
          <w:rFonts w:ascii="Arial Narrow" w:hAnsi="Arial Narrow"/>
        </w:rPr>
      </w:pPr>
    </w:p>
    <w:p w:rsidR="000C0804" w:rsidRDefault="000C0804">
      <w:pPr>
        <w:rPr>
          <w:rFonts w:ascii="Arial Narrow" w:hAnsi="Arial Narrow"/>
        </w:rPr>
      </w:pPr>
      <w:r>
        <w:rPr>
          <w:rFonts w:ascii="Arial Narrow" w:hAnsi="Arial Narrow"/>
        </w:rPr>
        <w:t>Indicação de formas de pagamento – Outros</w:t>
      </w:r>
    </w:p>
    <w:p w:rsidR="000C0804" w:rsidRDefault="000C0804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6909E627" wp14:editId="3BCF5D74">
            <wp:extent cx="6115685" cy="381508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804" w:rsidRDefault="000C0804">
      <w:pPr>
        <w:rPr>
          <w:rFonts w:ascii="Arial Narrow" w:hAnsi="Arial Narrow"/>
        </w:rPr>
      </w:pPr>
    </w:p>
    <w:p w:rsidR="000C0804" w:rsidRDefault="000C0804">
      <w:pPr>
        <w:rPr>
          <w:rFonts w:ascii="Arial Narrow" w:hAnsi="Arial Narrow"/>
        </w:rPr>
      </w:pPr>
      <w:r>
        <w:rPr>
          <w:rFonts w:ascii="Arial Narrow" w:hAnsi="Arial Narrow"/>
        </w:rPr>
        <w:t>Indicação de formas de pagamento – Boletos em branco</w:t>
      </w:r>
    </w:p>
    <w:p w:rsidR="000C0804" w:rsidRDefault="000C0804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1D410B93" wp14:editId="6365D779">
            <wp:extent cx="6116320" cy="370967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B00" w:rsidRDefault="00C36B00">
      <w:pPr>
        <w:rPr>
          <w:rFonts w:ascii="Arial Narrow" w:hAnsi="Arial Narrow"/>
        </w:rPr>
      </w:pPr>
    </w:p>
    <w:p w:rsidR="00E73C97" w:rsidRDefault="00E73C97">
      <w:pPr>
        <w:rPr>
          <w:rFonts w:ascii="Arial Narrow" w:hAnsi="Arial Narrow"/>
        </w:rPr>
      </w:pPr>
    </w:p>
    <w:p w:rsidR="00E73C97" w:rsidRDefault="00E73C97">
      <w:pPr>
        <w:rPr>
          <w:rFonts w:ascii="Arial Narrow" w:hAnsi="Arial Narrow"/>
        </w:rPr>
      </w:pPr>
      <w:r>
        <w:rPr>
          <w:rFonts w:ascii="Arial Narrow" w:hAnsi="Arial Narrow"/>
        </w:rPr>
        <w:t>Indicação de contrato e possibilidade de impressão</w:t>
      </w:r>
    </w:p>
    <w:p w:rsidR="00E73C97" w:rsidRDefault="00E73C97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16320" cy="36487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8"/>
      <w:footerReference w:type="default" r:id="rId19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22E" w:rsidRDefault="00B5222E">
      <w:r>
        <w:separator/>
      </w:r>
    </w:p>
  </w:endnote>
  <w:endnote w:type="continuationSeparator" w:id="0">
    <w:p w:rsidR="00B5222E" w:rsidRDefault="00B52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213" w:rsidRDefault="00937213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9E2161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9E2161">
      <w:rPr>
        <w:rStyle w:val="Nmerodepgina"/>
        <w:rFonts w:ascii="Arial" w:hAnsi="Arial"/>
        <w:snapToGrid w:val="0"/>
      </w:rPr>
      <w:fldChar w:fldCharType="separate"/>
    </w:r>
    <w:r w:rsidR="00EC4A9F">
      <w:rPr>
        <w:rStyle w:val="Nmerodepgina"/>
        <w:rFonts w:ascii="Arial" w:hAnsi="Arial"/>
        <w:noProof/>
        <w:snapToGrid w:val="0"/>
      </w:rPr>
      <w:t>2</w:t>
    </w:r>
    <w:r w:rsidR="009E2161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9E2161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9E2161">
      <w:rPr>
        <w:rStyle w:val="Nmerodepgina"/>
        <w:rFonts w:ascii="Arial" w:hAnsi="Arial"/>
        <w:snapToGrid w:val="0"/>
      </w:rPr>
      <w:fldChar w:fldCharType="separate"/>
    </w:r>
    <w:r w:rsidR="00EC4A9F">
      <w:rPr>
        <w:rStyle w:val="Nmerodepgina"/>
        <w:rFonts w:ascii="Arial" w:hAnsi="Arial"/>
        <w:noProof/>
        <w:snapToGrid w:val="0"/>
      </w:rPr>
      <w:t>13</w:t>
    </w:r>
    <w:r w:rsidR="009E2161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22E" w:rsidRDefault="00B5222E">
      <w:r>
        <w:separator/>
      </w:r>
    </w:p>
  </w:footnote>
  <w:footnote w:type="continuationSeparator" w:id="0">
    <w:p w:rsidR="00B5222E" w:rsidRDefault="00B5222E">
      <w:r>
        <w:continuationSeparator/>
      </w:r>
    </w:p>
  </w:footnote>
  <w:footnote w:id="1">
    <w:p w:rsidR="00937213" w:rsidRDefault="00937213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937213" w:rsidRDefault="00937213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937213" w:rsidRDefault="00937213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937213" w:rsidRDefault="0093721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937213" w:rsidRDefault="0093721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937213" w:rsidRDefault="0093721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937213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937213" w:rsidRDefault="00937213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937213" w:rsidRDefault="00937213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937213">
      <w:trPr>
        <w:cantSplit/>
        <w:trHeight w:val="337"/>
        <w:jc w:val="center"/>
      </w:trPr>
      <w:tc>
        <w:tcPr>
          <w:tcW w:w="2089" w:type="dxa"/>
          <w:vMerge/>
        </w:tcPr>
        <w:p w:rsidR="00937213" w:rsidRDefault="00937213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937213" w:rsidRDefault="00937213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937213" w:rsidRDefault="00937213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DATA: 28/12/2011</w:t>
          </w:r>
        </w:p>
      </w:tc>
    </w:tr>
    <w:tr w:rsidR="00937213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937213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37213" w:rsidRDefault="00937213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937213" w:rsidRDefault="0093721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3CC514F"/>
    <w:multiLevelType w:val="hybridMultilevel"/>
    <w:tmpl w:val="29BEAB8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4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0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2ED0FB1"/>
    <w:multiLevelType w:val="hybridMultilevel"/>
    <w:tmpl w:val="6D920DB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3FA7223"/>
    <w:multiLevelType w:val="hybridMultilevel"/>
    <w:tmpl w:val="D5863750"/>
    <w:lvl w:ilvl="0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4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2CDA5D81"/>
    <w:multiLevelType w:val="hybridMultilevel"/>
    <w:tmpl w:val="BE6256BE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CE46B4E"/>
    <w:multiLevelType w:val="hybridMultilevel"/>
    <w:tmpl w:val="0BFC1BF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D67495E"/>
    <w:multiLevelType w:val="hybridMultilevel"/>
    <w:tmpl w:val="C180FFB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46E45934"/>
    <w:multiLevelType w:val="hybridMultilevel"/>
    <w:tmpl w:val="DA72C792"/>
    <w:lvl w:ilvl="0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>
    <w:nsid w:val="4A1966D3"/>
    <w:multiLevelType w:val="hybridMultilevel"/>
    <w:tmpl w:val="BE868AD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66B0066"/>
    <w:multiLevelType w:val="hybridMultilevel"/>
    <w:tmpl w:val="DE68C9F4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9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1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3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27"/>
  </w:num>
  <w:num w:numId="5">
    <w:abstractNumId w:val="12"/>
  </w:num>
  <w:num w:numId="6">
    <w:abstractNumId w:val="32"/>
  </w:num>
  <w:num w:numId="7">
    <w:abstractNumId w:val="8"/>
  </w:num>
  <w:num w:numId="8">
    <w:abstractNumId w:val="25"/>
  </w:num>
  <w:num w:numId="9">
    <w:abstractNumId w:val="19"/>
  </w:num>
  <w:num w:numId="10">
    <w:abstractNumId w:val="14"/>
  </w:num>
  <w:num w:numId="11">
    <w:abstractNumId w:val="29"/>
  </w:num>
  <w:num w:numId="12">
    <w:abstractNumId w:val="28"/>
  </w:num>
  <w:num w:numId="13">
    <w:abstractNumId w:val="5"/>
  </w:num>
  <w:num w:numId="14">
    <w:abstractNumId w:val="3"/>
  </w:num>
  <w:num w:numId="15">
    <w:abstractNumId w:val="33"/>
  </w:num>
  <w:num w:numId="16">
    <w:abstractNumId w:val="9"/>
  </w:num>
  <w:num w:numId="17">
    <w:abstractNumId w:val="21"/>
  </w:num>
  <w:num w:numId="18">
    <w:abstractNumId w:val="1"/>
  </w:num>
  <w:num w:numId="19">
    <w:abstractNumId w:val="7"/>
  </w:num>
  <w:num w:numId="20">
    <w:abstractNumId w:val="30"/>
  </w:num>
  <w:num w:numId="21">
    <w:abstractNumId w:val="31"/>
  </w:num>
  <w:num w:numId="22">
    <w:abstractNumId w:val="16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4"/>
  </w:num>
  <w:num w:numId="26">
    <w:abstractNumId w:val="24"/>
  </w:num>
  <w:num w:numId="27">
    <w:abstractNumId w:val="23"/>
  </w:num>
  <w:num w:numId="28">
    <w:abstractNumId w:val="2"/>
  </w:num>
  <w:num w:numId="29">
    <w:abstractNumId w:val="13"/>
  </w:num>
  <w:num w:numId="30">
    <w:abstractNumId w:val="22"/>
  </w:num>
  <w:num w:numId="31">
    <w:abstractNumId w:val="17"/>
  </w:num>
  <w:num w:numId="32">
    <w:abstractNumId w:val="18"/>
  </w:num>
  <w:num w:numId="33">
    <w:abstractNumId w:val="20"/>
  </w:num>
  <w:num w:numId="34">
    <w:abstractNumId w:val="26"/>
  </w:num>
  <w:num w:numId="35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29F1"/>
    <w:rsid w:val="00002D60"/>
    <w:rsid w:val="00002FF6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5102B"/>
    <w:rsid w:val="000547DE"/>
    <w:rsid w:val="00062236"/>
    <w:rsid w:val="0006327C"/>
    <w:rsid w:val="00063320"/>
    <w:rsid w:val="00065E97"/>
    <w:rsid w:val="00066FAA"/>
    <w:rsid w:val="000718DF"/>
    <w:rsid w:val="0007424A"/>
    <w:rsid w:val="00075F45"/>
    <w:rsid w:val="00077EE7"/>
    <w:rsid w:val="00085C58"/>
    <w:rsid w:val="00090E34"/>
    <w:rsid w:val="00092FF2"/>
    <w:rsid w:val="00095B92"/>
    <w:rsid w:val="00095C44"/>
    <w:rsid w:val="000971D1"/>
    <w:rsid w:val="00097715"/>
    <w:rsid w:val="000A2DBE"/>
    <w:rsid w:val="000A5878"/>
    <w:rsid w:val="000A60CC"/>
    <w:rsid w:val="000B206F"/>
    <w:rsid w:val="000B3976"/>
    <w:rsid w:val="000B4422"/>
    <w:rsid w:val="000B5FA9"/>
    <w:rsid w:val="000B60F0"/>
    <w:rsid w:val="000B74F7"/>
    <w:rsid w:val="000C0804"/>
    <w:rsid w:val="000C1D0F"/>
    <w:rsid w:val="000C6D8D"/>
    <w:rsid w:val="000C7E57"/>
    <w:rsid w:val="000D29E9"/>
    <w:rsid w:val="000E265B"/>
    <w:rsid w:val="000E3473"/>
    <w:rsid w:val="000E4113"/>
    <w:rsid w:val="000E5668"/>
    <w:rsid w:val="000E5727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41E"/>
    <w:rsid w:val="00112EFC"/>
    <w:rsid w:val="00116B72"/>
    <w:rsid w:val="0012448A"/>
    <w:rsid w:val="001252E4"/>
    <w:rsid w:val="00126A59"/>
    <w:rsid w:val="00130BF4"/>
    <w:rsid w:val="0013234C"/>
    <w:rsid w:val="00132427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3A69"/>
    <w:rsid w:val="0016673B"/>
    <w:rsid w:val="00170678"/>
    <w:rsid w:val="00176665"/>
    <w:rsid w:val="00176B48"/>
    <w:rsid w:val="001776B5"/>
    <w:rsid w:val="0018054E"/>
    <w:rsid w:val="0018172E"/>
    <w:rsid w:val="00181C0E"/>
    <w:rsid w:val="001826EF"/>
    <w:rsid w:val="00186729"/>
    <w:rsid w:val="0018798B"/>
    <w:rsid w:val="0019052C"/>
    <w:rsid w:val="00190B56"/>
    <w:rsid w:val="0019415F"/>
    <w:rsid w:val="0019454A"/>
    <w:rsid w:val="00195723"/>
    <w:rsid w:val="001B744E"/>
    <w:rsid w:val="001C0FEA"/>
    <w:rsid w:val="001C3A9A"/>
    <w:rsid w:val="001C5FEE"/>
    <w:rsid w:val="001C76CB"/>
    <w:rsid w:val="001D0F63"/>
    <w:rsid w:val="001D2410"/>
    <w:rsid w:val="001D24B2"/>
    <w:rsid w:val="001D3A86"/>
    <w:rsid w:val="001D55EF"/>
    <w:rsid w:val="001D6ACB"/>
    <w:rsid w:val="001E5B29"/>
    <w:rsid w:val="001F1523"/>
    <w:rsid w:val="001F1D50"/>
    <w:rsid w:val="001F34B9"/>
    <w:rsid w:val="001F36C6"/>
    <w:rsid w:val="001F4ADC"/>
    <w:rsid w:val="001F53B7"/>
    <w:rsid w:val="001F6C63"/>
    <w:rsid w:val="0020085D"/>
    <w:rsid w:val="00210BB8"/>
    <w:rsid w:val="002117FD"/>
    <w:rsid w:val="002128F9"/>
    <w:rsid w:val="00215804"/>
    <w:rsid w:val="00216BD7"/>
    <w:rsid w:val="00220386"/>
    <w:rsid w:val="00221BC2"/>
    <w:rsid w:val="0022538C"/>
    <w:rsid w:val="00227E41"/>
    <w:rsid w:val="00232E19"/>
    <w:rsid w:val="0023440C"/>
    <w:rsid w:val="002369D3"/>
    <w:rsid w:val="0023793F"/>
    <w:rsid w:val="002420A0"/>
    <w:rsid w:val="00242FDD"/>
    <w:rsid w:val="00245221"/>
    <w:rsid w:val="002516ED"/>
    <w:rsid w:val="0025408A"/>
    <w:rsid w:val="00254241"/>
    <w:rsid w:val="002552D5"/>
    <w:rsid w:val="00255301"/>
    <w:rsid w:val="002609F8"/>
    <w:rsid w:val="00261245"/>
    <w:rsid w:val="002619F6"/>
    <w:rsid w:val="00263DF6"/>
    <w:rsid w:val="0026759F"/>
    <w:rsid w:val="00270B92"/>
    <w:rsid w:val="00271A13"/>
    <w:rsid w:val="00271B85"/>
    <w:rsid w:val="00271FB7"/>
    <w:rsid w:val="002743D3"/>
    <w:rsid w:val="002822B0"/>
    <w:rsid w:val="00282A7A"/>
    <w:rsid w:val="002867D4"/>
    <w:rsid w:val="00290D93"/>
    <w:rsid w:val="00292871"/>
    <w:rsid w:val="00293543"/>
    <w:rsid w:val="00296253"/>
    <w:rsid w:val="002A0526"/>
    <w:rsid w:val="002A358E"/>
    <w:rsid w:val="002A37A9"/>
    <w:rsid w:val="002A3D6C"/>
    <w:rsid w:val="002A489D"/>
    <w:rsid w:val="002A493C"/>
    <w:rsid w:val="002A4DAE"/>
    <w:rsid w:val="002A5A05"/>
    <w:rsid w:val="002A5ADF"/>
    <w:rsid w:val="002B1A0A"/>
    <w:rsid w:val="002B78BF"/>
    <w:rsid w:val="002C1118"/>
    <w:rsid w:val="002C121E"/>
    <w:rsid w:val="002C2B68"/>
    <w:rsid w:val="002C7CDA"/>
    <w:rsid w:val="002D07E2"/>
    <w:rsid w:val="002D0D9D"/>
    <w:rsid w:val="002D0FFA"/>
    <w:rsid w:val="002D2F9A"/>
    <w:rsid w:val="002D36B7"/>
    <w:rsid w:val="002D3A39"/>
    <w:rsid w:val="002D4D8D"/>
    <w:rsid w:val="002D69A4"/>
    <w:rsid w:val="002E294F"/>
    <w:rsid w:val="002E2EC5"/>
    <w:rsid w:val="002E6A5F"/>
    <w:rsid w:val="002E73E1"/>
    <w:rsid w:val="002F180A"/>
    <w:rsid w:val="002F2566"/>
    <w:rsid w:val="002F2F90"/>
    <w:rsid w:val="002F64E0"/>
    <w:rsid w:val="002F6555"/>
    <w:rsid w:val="003007BC"/>
    <w:rsid w:val="00301702"/>
    <w:rsid w:val="00301E5B"/>
    <w:rsid w:val="003026BA"/>
    <w:rsid w:val="00304F50"/>
    <w:rsid w:val="0030596D"/>
    <w:rsid w:val="00306C3B"/>
    <w:rsid w:val="00310E23"/>
    <w:rsid w:val="00311872"/>
    <w:rsid w:val="00313ACB"/>
    <w:rsid w:val="00313C02"/>
    <w:rsid w:val="0031420D"/>
    <w:rsid w:val="0031527A"/>
    <w:rsid w:val="00315652"/>
    <w:rsid w:val="00321262"/>
    <w:rsid w:val="00321A0E"/>
    <w:rsid w:val="00324DF4"/>
    <w:rsid w:val="0032615C"/>
    <w:rsid w:val="0032791B"/>
    <w:rsid w:val="003344CD"/>
    <w:rsid w:val="00343E85"/>
    <w:rsid w:val="0034692E"/>
    <w:rsid w:val="00346E2C"/>
    <w:rsid w:val="00352574"/>
    <w:rsid w:val="00360C9E"/>
    <w:rsid w:val="0036483C"/>
    <w:rsid w:val="00370AA5"/>
    <w:rsid w:val="003735EF"/>
    <w:rsid w:val="003753C5"/>
    <w:rsid w:val="003814DB"/>
    <w:rsid w:val="00385FB7"/>
    <w:rsid w:val="003878F7"/>
    <w:rsid w:val="00390935"/>
    <w:rsid w:val="00391973"/>
    <w:rsid w:val="00392A11"/>
    <w:rsid w:val="00392D4C"/>
    <w:rsid w:val="00394D33"/>
    <w:rsid w:val="00395F0A"/>
    <w:rsid w:val="003976C3"/>
    <w:rsid w:val="003A031B"/>
    <w:rsid w:val="003A22C6"/>
    <w:rsid w:val="003A29F1"/>
    <w:rsid w:val="003B124F"/>
    <w:rsid w:val="003B19BE"/>
    <w:rsid w:val="003B2F63"/>
    <w:rsid w:val="003B4274"/>
    <w:rsid w:val="003C00B5"/>
    <w:rsid w:val="003C0E76"/>
    <w:rsid w:val="003C3E5A"/>
    <w:rsid w:val="003C7E6F"/>
    <w:rsid w:val="003D4B3F"/>
    <w:rsid w:val="003D5F2A"/>
    <w:rsid w:val="003D6623"/>
    <w:rsid w:val="003E65D7"/>
    <w:rsid w:val="003F3769"/>
    <w:rsid w:val="003F4CD3"/>
    <w:rsid w:val="003F51EA"/>
    <w:rsid w:val="00401D76"/>
    <w:rsid w:val="00406C5E"/>
    <w:rsid w:val="0040743C"/>
    <w:rsid w:val="00407BCF"/>
    <w:rsid w:val="00407D87"/>
    <w:rsid w:val="00410982"/>
    <w:rsid w:val="0041262B"/>
    <w:rsid w:val="004150D4"/>
    <w:rsid w:val="00415F64"/>
    <w:rsid w:val="00415FEE"/>
    <w:rsid w:val="00425CF6"/>
    <w:rsid w:val="00432241"/>
    <w:rsid w:val="00435710"/>
    <w:rsid w:val="004429EB"/>
    <w:rsid w:val="004454DC"/>
    <w:rsid w:val="004474E5"/>
    <w:rsid w:val="004602E7"/>
    <w:rsid w:val="00460E14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1E6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D7F20"/>
    <w:rsid w:val="004E146B"/>
    <w:rsid w:val="004E19D1"/>
    <w:rsid w:val="004E433D"/>
    <w:rsid w:val="004F10A0"/>
    <w:rsid w:val="004F355F"/>
    <w:rsid w:val="004F3E57"/>
    <w:rsid w:val="004F6708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2F40"/>
    <w:rsid w:val="00533434"/>
    <w:rsid w:val="00533709"/>
    <w:rsid w:val="00536B8D"/>
    <w:rsid w:val="005421D7"/>
    <w:rsid w:val="0054470E"/>
    <w:rsid w:val="00550E13"/>
    <w:rsid w:val="00551A51"/>
    <w:rsid w:val="00563CCF"/>
    <w:rsid w:val="00565A80"/>
    <w:rsid w:val="00566681"/>
    <w:rsid w:val="005667E8"/>
    <w:rsid w:val="00566DA7"/>
    <w:rsid w:val="005728F6"/>
    <w:rsid w:val="00580FAD"/>
    <w:rsid w:val="00586977"/>
    <w:rsid w:val="00591325"/>
    <w:rsid w:val="0059362C"/>
    <w:rsid w:val="005936A2"/>
    <w:rsid w:val="00594103"/>
    <w:rsid w:val="00595535"/>
    <w:rsid w:val="00597006"/>
    <w:rsid w:val="005976A3"/>
    <w:rsid w:val="005A5C54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D18EF"/>
    <w:rsid w:val="005E211D"/>
    <w:rsid w:val="005E2F8C"/>
    <w:rsid w:val="005E57D7"/>
    <w:rsid w:val="005E629A"/>
    <w:rsid w:val="005F0799"/>
    <w:rsid w:val="006011B9"/>
    <w:rsid w:val="0060216A"/>
    <w:rsid w:val="00603A73"/>
    <w:rsid w:val="00603F7B"/>
    <w:rsid w:val="00607860"/>
    <w:rsid w:val="006104D7"/>
    <w:rsid w:val="00610B3D"/>
    <w:rsid w:val="00614377"/>
    <w:rsid w:val="00614B88"/>
    <w:rsid w:val="00622494"/>
    <w:rsid w:val="00640538"/>
    <w:rsid w:val="00645DE2"/>
    <w:rsid w:val="00650A1B"/>
    <w:rsid w:val="00652F0D"/>
    <w:rsid w:val="006538E2"/>
    <w:rsid w:val="0065593F"/>
    <w:rsid w:val="0065695B"/>
    <w:rsid w:val="00660CDF"/>
    <w:rsid w:val="006611F9"/>
    <w:rsid w:val="006675D3"/>
    <w:rsid w:val="006740BF"/>
    <w:rsid w:val="00676DC7"/>
    <w:rsid w:val="00687C7B"/>
    <w:rsid w:val="006919C9"/>
    <w:rsid w:val="00691D6D"/>
    <w:rsid w:val="006A2A01"/>
    <w:rsid w:val="006B2DCC"/>
    <w:rsid w:val="006B4D0C"/>
    <w:rsid w:val="006B5723"/>
    <w:rsid w:val="006C1E49"/>
    <w:rsid w:val="006C43F7"/>
    <w:rsid w:val="006D10D1"/>
    <w:rsid w:val="006D17F9"/>
    <w:rsid w:val="006E2C4F"/>
    <w:rsid w:val="006E2F17"/>
    <w:rsid w:val="006E419D"/>
    <w:rsid w:val="006E709B"/>
    <w:rsid w:val="006E7B55"/>
    <w:rsid w:val="006F0842"/>
    <w:rsid w:val="006F0BF1"/>
    <w:rsid w:val="006F13AB"/>
    <w:rsid w:val="006F1417"/>
    <w:rsid w:val="006F3399"/>
    <w:rsid w:val="006F61F8"/>
    <w:rsid w:val="006F6BEB"/>
    <w:rsid w:val="00703B21"/>
    <w:rsid w:val="00703C26"/>
    <w:rsid w:val="007044C8"/>
    <w:rsid w:val="00704AC5"/>
    <w:rsid w:val="007069D1"/>
    <w:rsid w:val="007077A7"/>
    <w:rsid w:val="00707850"/>
    <w:rsid w:val="00710567"/>
    <w:rsid w:val="00711B32"/>
    <w:rsid w:val="0071218D"/>
    <w:rsid w:val="00713A58"/>
    <w:rsid w:val="0071466C"/>
    <w:rsid w:val="00715235"/>
    <w:rsid w:val="00716B52"/>
    <w:rsid w:val="00720AD7"/>
    <w:rsid w:val="00721C2A"/>
    <w:rsid w:val="007220ED"/>
    <w:rsid w:val="00725A0D"/>
    <w:rsid w:val="00725A77"/>
    <w:rsid w:val="00726608"/>
    <w:rsid w:val="00732BAF"/>
    <w:rsid w:val="00734030"/>
    <w:rsid w:val="0073442D"/>
    <w:rsid w:val="00734F41"/>
    <w:rsid w:val="00736B62"/>
    <w:rsid w:val="00736D34"/>
    <w:rsid w:val="0073748F"/>
    <w:rsid w:val="00737BCC"/>
    <w:rsid w:val="00737F73"/>
    <w:rsid w:val="007400F0"/>
    <w:rsid w:val="007472E9"/>
    <w:rsid w:val="00752424"/>
    <w:rsid w:val="007565D7"/>
    <w:rsid w:val="00756C36"/>
    <w:rsid w:val="0076025F"/>
    <w:rsid w:val="0076369B"/>
    <w:rsid w:val="00763BF1"/>
    <w:rsid w:val="007666D5"/>
    <w:rsid w:val="00771BEA"/>
    <w:rsid w:val="00772978"/>
    <w:rsid w:val="0077376A"/>
    <w:rsid w:val="00776469"/>
    <w:rsid w:val="00776B00"/>
    <w:rsid w:val="00792AF6"/>
    <w:rsid w:val="00793B84"/>
    <w:rsid w:val="00793D6C"/>
    <w:rsid w:val="007974B6"/>
    <w:rsid w:val="007A00C4"/>
    <w:rsid w:val="007A1F42"/>
    <w:rsid w:val="007A2713"/>
    <w:rsid w:val="007B1491"/>
    <w:rsid w:val="007B1AD5"/>
    <w:rsid w:val="007B24A3"/>
    <w:rsid w:val="007B3B6D"/>
    <w:rsid w:val="007B539A"/>
    <w:rsid w:val="007B5D5D"/>
    <w:rsid w:val="007B744D"/>
    <w:rsid w:val="007C09C7"/>
    <w:rsid w:val="007C438D"/>
    <w:rsid w:val="007C6825"/>
    <w:rsid w:val="007C6A63"/>
    <w:rsid w:val="007D06AB"/>
    <w:rsid w:val="007D0756"/>
    <w:rsid w:val="007E3A6D"/>
    <w:rsid w:val="007E4CA4"/>
    <w:rsid w:val="007E71B4"/>
    <w:rsid w:val="008017EC"/>
    <w:rsid w:val="0080382D"/>
    <w:rsid w:val="008110AC"/>
    <w:rsid w:val="008125D7"/>
    <w:rsid w:val="008140EF"/>
    <w:rsid w:val="00821544"/>
    <w:rsid w:val="00823053"/>
    <w:rsid w:val="00823133"/>
    <w:rsid w:val="00824444"/>
    <w:rsid w:val="00832F35"/>
    <w:rsid w:val="00841058"/>
    <w:rsid w:val="00841321"/>
    <w:rsid w:val="00847647"/>
    <w:rsid w:val="008526E9"/>
    <w:rsid w:val="00853CEE"/>
    <w:rsid w:val="00854EA4"/>
    <w:rsid w:val="0085663B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2698"/>
    <w:rsid w:val="0089306D"/>
    <w:rsid w:val="008941BE"/>
    <w:rsid w:val="008A1117"/>
    <w:rsid w:val="008A12E3"/>
    <w:rsid w:val="008B0A7C"/>
    <w:rsid w:val="008B3FE1"/>
    <w:rsid w:val="008B6165"/>
    <w:rsid w:val="008C2362"/>
    <w:rsid w:val="008C5990"/>
    <w:rsid w:val="008C696C"/>
    <w:rsid w:val="008D111F"/>
    <w:rsid w:val="008D4E68"/>
    <w:rsid w:val="008D53D2"/>
    <w:rsid w:val="008D5D89"/>
    <w:rsid w:val="008D7370"/>
    <w:rsid w:val="008E04FA"/>
    <w:rsid w:val="008E1C66"/>
    <w:rsid w:val="008E206E"/>
    <w:rsid w:val="008E23BA"/>
    <w:rsid w:val="008E31C4"/>
    <w:rsid w:val="008E3F21"/>
    <w:rsid w:val="008E6D40"/>
    <w:rsid w:val="008F0069"/>
    <w:rsid w:val="008F42D5"/>
    <w:rsid w:val="008F548F"/>
    <w:rsid w:val="008F5D03"/>
    <w:rsid w:val="00901770"/>
    <w:rsid w:val="00901BFD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37213"/>
    <w:rsid w:val="0094354E"/>
    <w:rsid w:val="00950AFF"/>
    <w:rsid w:val="00954189"/>
    <w:rsid w:val="00960881"/>
    <w:rsid w:val="00961437"/>
    <w:rsid w:val="009646D5"/>
    <w:rsid w:val="00965067"/>
    <w:rsid w:val="00965E63"/>
    <w:rsid w:val="00967685"/>
    <w:rsid w:val="00970784"/>
    <w:rsid w:val="00970806"/>
    <w:rsid w:val="00974529"/>
    <w:rsid w:val="00974BBD"/>
    <w:rsid w:val="00976443"/>
    <w:rsid w:val="00977667"/>
    <w:rsid w:val="00977A2B"/>
    <w:rsid w:val="009844E0"/>
    <w:rsid w:val="00985A93"/>
    <w:rsid w:val="00987E43"/>
    <w:rsid w:val="00990122"/>
    <w:rsid w:val="00991CB1"/>
    <w:rsid w:val="00993EAA"/>
    <w:rsid w:val="0099463C"/>
    <w:rsid w:val="00994D77"/>
    <w:rsid w:val="00996E98"/>
    <w:rsid w:val="009B02FE"/>
    <w:rsid w:val="009B31FD"/>
    <w:rsid w:val="009C0CFF"/>
    <w:rsid w:val="009C0FAD"/>
    <w:rsid w:val="009C2CEB"/>
    <w:rsid w:val="009D0684"/>
    <w:rsid w:val="009D6BA7"/>
    <w:rsid w:val="009E2161"/>
    <w:rsid w:val="009F2E14"/>
    <w:rsid w:val="009F5AA5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5C2E"/>
    <w:rsid w:val="00A3631C"/>
    <w:rsid w:val="00A36F80"/>
    <w:rsid w:val="00A451E6"/>
    <w:rsid w:val="00A47B45"/>
    <w:rsid w:val="00A504B8"/>
    <w:rsid w:val="00A50F02"/>
    <w:rsid w:val="00A52738"/>
    <w:rsid w:val="00A53F2B"/>
    <w:rsid w:val="00A543D3"/>
    <w:rsid w:val="00A569C8"/>
    <w:rsid w:val="00A6089A"/>
    <w:rsid w:val="00A61BBE"/>
    <w:rsid w:val="00A63569"/>
    <w:rsid w:val="00A64519"/>
    <w:rsid w:val="00A66899"/>
    <w:rsid w:val="00A7024F"/>
    <w:rsid w:val="00A71C15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0230"/>
    <w:rsid w:val="00AA1DCD"/>
    <w:rsid w:val="00AA323C"/>
    <w:rsid w:val="00AA52F3"/>
    <w:rsid w:val="00AA6FCC"/>
    <w:rsid w:val="00AB4590"/>
    <w:rsid w:val="00AB606A"/>
    <w:rsid w:val="00AB67A7"/>
    <w:rsid w:val="00AB7DCE"/>
    <w:rsid w:val="00AC3425"/>
    <w:rsid w:val="00AC361B"/>
    <w:rsid w:val="00AC3DDC"/>
    <w:rsid w:val="00AD00E4"/>
    <w:rsid w:val="00AD13A0"/>
    <w:rsid w:val="00AD17E9"/>
    <w:rsid w:val="00AD1CD7"/>
    <w:rsid w:val="00AD20B9"/>
    <w:rsid w:val="00AD450E"/>
    <w:rsid w:val="00AD527E"/>
    <w:rsid w:val="00AD59B6"/>
    <w:rsid w:val="00AE0007"/>
    <w:rsid w:val="00AE290D"/>
    <w:rsid w:val="00AE371D"/>
    <w:rsid w:val="00AE45E8"/>
    <w:rsid w:val="00AE4C33"/>
    <w:rsid w:val="00AF2A86"/>
    <w:rsid w:val="00AF4003"/>
    <w:rsid w:val="00AF6532"/>
    <w:rsid w:val="00AF6E5E"/>
    <w:rsid w:val="00AF7638"/>
    <w:rsid w:val="00AF7F8F"/>
    <w:rsid w:val="00B027CB"/>
    <w:rsid w:val="00B02BE8"/>
    <w:rsid w:val="00B05FC8"/>
    <w:rsid w:val="00B0652D"/>
    <w:rsid w:val="00B11C84"/>
    <w:rsid w:val="00B12EB4"/>
    <w:rsid w:val="00B13D59"/>
    <w:rsid w:val="00B171CD"/>
    <w:rsid w:val="00B232EC"/>
    <w:rsid w:val="00B23B60"/>
    <w:rsid w:val="00B26273"/>
    <w:rsid w:val="00B26CF8"/>
    <w:rsid w:val="00B275F6"/>
    <w:rsid w:val="00B33365"/>
    <w:rsid w:val="00B342E9"/>
    <w:rsid w:val="00B34FA0"/>
    <w:rsid w:val="00B35BEC"/>
    <w:rsid w:val="00B36A35"/>
    <w:rsid w:val="00B40CB6"/>
    <w:rsid w:val="00B420A7"/>
    <w:rsid w:val="00B46CF8"/>
    <w:rsid w:val="00B51A23"/>
    <w:rsid w:val="00B5222E"/>
    <w:rsid w:val="00B5598E"/>
    <w:rsid w:val="00B562E1"/>
    <w:rsid w:val="00B604B0"/>
    <w:rsid w:val="00B6253E"/>
    <w:rsid w:val="00B639D5"/>
    <w:rsid w:val="00B64ACA"/>
    <w:rsid w:val="00B65ACA"/>
    <w:rsid w:val="00B676B1"/>
    <w:rsid w:val="00B70D72"/>
    <w:rsid w:val="00B71115"/>
    <w:rsid w:val="00B71670"/>
    <w:rsid w:val="00B718ED"/>
    <w:rsid w:val="00B749AE"/>
    <w:rsid w:val="00B83663"/>
    <w:rsid w:val="00B84DBD"/>
    <w:rsid w:val="00B86F32"/>
    <w:rsid w:val="00B87E6C"/>
    <w:rsid w:val="00B92540"/>
    <w:rsid w:val="00B97270"/>
    <w:rsid w:val="00B97651"/>
    <w:rsid w:val="00B978C8"/>
    <w:rsid w:val="00BA20BF"/>
    <w:rsid w:val="00BA3958"/>
    <w:rsid w:val="00BA6CC9"/>
    <w:rsid w:val="00BA6DDF"/>
    <w:rsid w:val="00BA6F4D"/>
    <w:rsid w:val="00BB189E"/>
    <w:rsid w:val="00BB2081"/>
    <w:rsid w:val="00BB4FC7"/>
    <w:rsid w:val="00BB74D3"/>
    <w:rsid w:val="00BD06A1"/>
    <w:rsid w:val="00BD11A1"/>
    <w:rsid w:val="00BD16C4"/>
    <w:rsid w:val="00BD1DF1"/>
    <w:rsid w:val="00BD4414"/>
    <w:rsid w:val="00BD4E05"/>
    <w:rsid w:val="00BD7B75"/>
    <w:rsid w:val="00BE09CD"/>
    <w:rsid w:val="00BE1773"/>
    <w:rsid w:val="00BE1A1C"/>
    <w:rsid w:val="00BE1CD2"/>
    <w:rsid w:val="00BE3AB8"/>
    <w:rsid w:val="00BE4632"/>
    <w:rsid w:val="00BE6B50"/>
    <w:rsid w:val="00BF0AAB"/>
    <w:rsid w:val="00BF216B"/>
    <w:rsid w:val="00BF243E"/>
    <w:rsid w:val="00BF2CB6"/>
    <w:rsid w:val="00C00B8A"/>
    <w:rsid w:val="00C0154E"/>
    <w:rsid w:val="00C02839"/>
    <w:rsid w:val="00C06858"/>
    <w:rsid w:val="00C06BDE"/>
    <w:rsid w:val="00C25AFA"/>
    <w:rsid w:val="00C30277"/>
    <w:rsid w:val="00C304FC"/>
    <w:rsid w:val="00C31143"/>
    <w:rsid w:val="00C3375E"/>
    <w:rsid w:val="00C35528"/>
    <w:rsid w:val="00C36174"/>
    <w:rsid w:val="00C3621F"/>
    <w:rsid w:val="00C36B00"/>
    <w:rsid w:val="00C36FB2"/>
    <w:rsid w:val="00C449A0"/>
    <w:rsid w:val="00C468C7"/>
    <w:rsid w:val="00C475C9"/>
    <w:rsid w:val="00C47D5A"/>
    <w:rsid w:val="00C50460"/>
    <w:rsid w:val="00C55F51"/>
    <w:rsid w:val="00C56C25"/>
    <w:rsid w:val="00C57994"/>
    <w:rsid w:val="00C57C2E"/>
    <w:rsid w:val="00C60F0C"/>
    <w:rsid w:val="00C62494"/>
    <w:rsid w:val="00C65E4E"/>
    <w:rsid w:val="00C6618A"/>
    <w:rsid w:val="00C72E62"/>
    <w:rsid w:val="00C75E39"/>
    <w:rsid w:val="00C8363C"/>
    <w:rsid w:val="00C83B93"/>
    <w:rsid w:val="00C8630C"/>
    <w:rsid w:val="00C86DCE"/>
    <w:rsid w:val="00C9056D"/>
    <w:rsid w:val="00C93B4D"/>
    <w:rsid w:val="00CA1659"/>
    <w:rsid w:val="00CA3EC1"/>
    <w:rsid w:val="00CA4A3D"/>
    <w:rsid w:val="00CA5310"/>
    <w:rsid w:val="00CB1B89"/>
    <w:rsid w:val="00CB36EC"/>
    <w:rsid w:val="00CB7054"/>
    <w:rsid w:val="00CB7DB2"/>
    <w:rsid w:val="00CC072F"/>
    <w:rsid w:val="00CC186B"/>
    <w:rsid w:val="00CC356D"/>
    <w:rsid w:val="00CC628B"/>
    <w:rsid w:val="00CC76AD"/>
    <w:rsid w:val="00CC76EB"/>
    <w:rsid w:val="00CF2AC9"/>
    <w:rsid w:val="00CF360A"/>
    <w:rsid w:val="00D001F6"/>
    <w:rsid w:val="00D01039"/>
    <w:rsid w:val="00D013E8"/>
    <w:rsid w:val="00D0484B"/>
    <w:rsid w:val="00D051CE"/>
    <w:rsid w:val="00D1287F"/>
    <w:rsid w:val="00D131F2"/>
    <w:rsid w:val="00D1455B"/>
    <w:rsid w:val="00D15072"/>
    <w:rsid w:val="00D1558F"/>
    <w:rsid w:val="00D168A5"/>
    <w:rsid w:val="00D16DDA"/>
    <w:rsid w:val="00D20231"/>
    <w:rsid w:val="00D253D6"/>
    <w:rsid w:val="00D30362"/>
    <w:rsid w:val="00D31268"/>
    <w:rsid w:val="00D332C0"/>
    <w:rsid w:val="00D340EF"/>
    <w:rsid w:val="00D356E7"/>
    <w:rsid w:val="00D357CD"/>
    <w:rsid w:val="00D401AD"/>
    <w:rsid w:val="00D40B60"/>
    <w:rsid w:val="00D40FF6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75FBC"/>
    <w:rsid w:val="00D76BE1"/>
    <w:rsid w:val="00D82DF3"/>
    <w:rsid w:val="00D83796"/>
    <w:rsid w:val="00D85071"/>
    <w:rsid w:val="00D85128"/>
    <w:rsid w:val="00D86DCA"/>
    <w:rsid w:val="00D874A6"/>
    <w:rsid w:val="00D90C24"/>
    <w:rsid w:val="00D94288"/>
    <w:rsid w:val="00D94953"/>
    <w:rsid w:val="00D94CE9"/>
    <w:rsid w:val="00D9721C"/>
    <w:rsid w:val="00DA0FB6"/>
    <w:rsid w:val="00DA4CC3"/>
    <w:rsid w:val="00DA6877"/>
    <w:rsid w:val="00DA73D1"/>
    <w:rsid w:val="00DB5999"/>
    <w:rsid w:val="00DC14D4"/>
    <w:rsid w:val="00DC28D8"/>
    <w:rsid w:val="00DC340A"/>
    <w:rsid w:val="00DC5667"/>
    <w:rsid w:val="00DD48E6"/>
    <w:rsid w:val="00DD7C0F"/>
    <w:rsid w:val="00DE31D7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408D"/>
    <w:rsid w:val="00E060E1"/>
    <w:rsid w:val="00E174D1"/>
    <w:rsid w:val="00E1791F"/>
    <w:rsid w:val="00E22DEA"/>
    <w:rsid w:val="00E24FB6"/>
    <w:rsid w:val="00E2543B"/>
    <w:rsid w:val="00E2592F"/>
    <w:rsid w:val="00E2614B"/>
    <w:rsid w:val="00E3022E"/>
    <w:rsid w:val="00E31B86"/>
    <w:rsid w:val="00E3378F"/>
    <w:rsid w:val="00E34CC4"/>
    <w:rsid w:val="00E36D54"/>
    <w:rsid w:val="00E41F2B"/>
    <w:rsid w:val="00E44549"/>
    <w:rsid w:val="00E51217"/>
    <w:rsid w:val="00E5217B"/>
    <w:rsid w:val="00E5358F"/>
    <w:rsid w:val="00E62254"/>
    <w:rsid w:val="00E62DD3"/>
    <w:rsid w:val="00E635A2"/>
    <w:rsid w:val="00E73C97"/>
    <w:rsid w:val="00E751F2"/>
    <w:rsid w:val="00E7654E"/>
    <w:rsid w:val="00E825E0"/>
    <w:rsid w:val="00E829D5"/>
    <w:rsid w:val="00E846E6"/>
    <w:rsid w:val="00E857C3"/>
    <w:rsid w:val="00E86BF7"/>
    <w:rsid w:val="00E87A12"/>
    <w:rsid w:val="00E9191F"/>
    <w:rsid w:val="00E9572F"/>
    <w:rsid w:val="00E95CF1"/>
    <w:rsid w:val="00E95E60"/>
    <w:rsid w:val="00E9713B"/>
    <w:rsid w:val="00EA21F6"/>
    <w:rsid w:val="00EA3AAD"/>
    <w:rsid w:val="00EA3CFD"/>
    <w:rsid w:val="00EA538F"/>
    <w:rsid w:val="00EA5CBB"/>
    <w:rsid w:val="00EB1B9F"/>
    <w:rsid w:val="00EB2506"/>
    <w:rsid w:val="00EC0A20"/>
    <w:rsid w:val="00EC255B"/>
    <w:rsid w:val="00EC4A9F"/>
    <w:rsid w:val="00EC6D24"/>
    <w:rsid w:val="00ED1B21"/>
    <w:rsid w:val="00ED33D7"/>
    <w:rsid w:val="00ED439D"/>
    <w:rsid w:val="00ED5B4E"/>
    <w:rsid w:val="00ED6266"/>
    <w:rsid w:val="00ED6C06"/>
    <w:rsid w:val="00EE251C"/>
    <w:rsid w:val="00EE364D"/>
    <w:rsid w:val="00EE76B3"/>
    <w:rsid w:val="00EF2883"/>
    <w:rsid w:val="00EF4284"/>
    <w:rsid w:val="00EF4F69"/>
    <w:rsid w:val="00EF6951"/>
    <w:rsid w:val="00F00402"/>
    <w:rsid w:val="00F025FE"/>
    <w:rsid w:val="00F052ED"/>
    <w:rsid w:val="00F06D28"/>
    <w:rsid w:val="00F06E32"/>
    <w:rsid w:val="00F110A0"/>
    <w:rsid w:val="00F115A0"/>
    <w:rsid w:val="00F1361E"/>
    <w:rsid w:val="00F13ECC"/>
    <w:rsid w:val="00F17E54"/>
    <w:rsid w:val="00F255DF"/>
    <w:rsid w:val="00F25CB5"/>
    <w:rsid w:val="00F27E38"/>
    <w:rsid w:val="00F379EA"/>
    <w:rsid w:val="00F41027"/>
    <w:rsid w:val="00F41E73"/>
    <w:rsid w:val="00F44199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06DC"/>
    <w:rsid w:val="00F715DB"/>
    <w:rsid w:val="00F76278"/>
    <w:rsid w:val="00F8004C"/>
    <w:rsid w:val="00F82747"/>
    <w:rsid w:val="00F85B21"/>
    <w:rsid w:val="00F86CA9"/>
    <w:rsid w:val="00F87061"/>
    <w:rsid w:val="00F9249A"/>
    <w:rsid w:val="00F937C5"/>
    <w:rsid w:val="00F94FE3"/>
    <w:rsid w:val="00F96D18"/>
    <w:rsid w:val="00FA0719"/>
    <w:rsid w:val="00FA4BFA"/>
    <w:rsid w:val="00FA51B2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320F"/>
    <w:rsid w:val="00FF62B7"/>
    <w:rsid w:val="00FF62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ED6C06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sid w:val="00ED6C06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sid w:val="00ED6C06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sid w:val="00ED6C06"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sid w:val="00ED6C06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sid w:val="00ED6C06"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sid w:val="00ED6C06"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sid w:val="00ED6C06"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sid w:val="00ED6C06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ED6C06"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ED6C06"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ED6C06"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sid w:val="00ED6C06"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ED6C06"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ED6C06"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sid w:val="00ED6C06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ED6C06"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ED6C06"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ED6C06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066D5-9788-46FA-ABC7-403CFD288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445</TotalTime>
  <Pages>13</Pages>
  <Words>1310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8372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Candido De Castro</dc:creator>
  <cp:lastModifiedBy>Francivaldo Nogueira Alecrim_DISCOVER</cp:lastModifiedBy>
  <cp:revision>33</cp:revision>
  <cp:lastPrinted>2009-11-19T20:24:00Z</cp:lastPrinted>
  <dcterms:created xsi:type="dcterms:W3CDTF">2012-01-17T11:56:00Z</dcterms:created>
  <dcterms:modified xsi:type="dcterms:W3CDTF">2012-04-17T22:15:00Z</dcterms:modified>
</cp:coreProperties>
</file>