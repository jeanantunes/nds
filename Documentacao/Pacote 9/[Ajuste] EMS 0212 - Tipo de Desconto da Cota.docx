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039EE" w14:textId="77777777"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5AFB2119" w14:textId="77777777"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F319A6A" w14:textId="53388A7C"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27024E">
        <w:rPr>
          <w:rFonts w:ascii="Arial Narrow" w:hAnsi="Arial Narrow"/>
          <w:b/>
          <w:sz w:val="40"/>
        </w:rPr>
        <w:t xml:space="preserve"> </w:t>
      </w:r>
      <w:r w:rsidR="00451F4A">
        <w:rPr>
          <w:rFonts w:ascii="Arial Narrow" w:hAnsi="Arial Narrow"/>
          <w:b/>
          <w:sz w:val="40"/>
        </w:rPr>
        <w:t xml:space="preserve">[Ajuste] </w:t>
      </w:r>
      <w:r w:rsidR="002348E8">
        <w:rPr>
          <w:rFonts w:ascii="Arial Narrow" w:hAnsi="Arial Narrow"/>
          <w:b/>
          <w:sz w:val="36"/>
          <w:szCs w:val="36"/>
        </w:rPr>
        <w:t>EMS 0212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348E8">
        <w:rPr>
          <w:rFonts w:ascii="Arial Narrow" w:hAnsi="Arial Narrow"/>
          <w:b/>
          <w:sz w:val="36"/>
          <w:szCs w:val="36"/>
        </w:rPr>
        <w:t>Tipo de Desconto da Cota</w:t>
      </w:r>
      <w:r w:rsidRPr="00875148">
        <w:rPr>
          <w:rFonts w:ascii="Arial Narrow" w:hAnsi="Arial Narrow"/>
          <w:b/>
          <w:sz w:val="40"/>
        </w:rPr>
        <w:t>&gt;</w:t>
      </w:r>
    </w:p>
    <w:p w14:paraId="5CFDC8A5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F0750C3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6B2151E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8E0F64B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9555F49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B35244D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0BE5AF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1B48A0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61FEF48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22B749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824EA72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B43019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4A0C02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75F901F1" w14:textId="77777777"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14:paraId="6CCC6FF6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79F0227B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C67BB1A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2819603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4064A218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FAB449D" w14:textId="77777777" w:rsidR="00860C90" w:rsidRDefault="00860C90">
      <w:pPr>
        <w:pStyle w:val="Cabealho"/>
        <w:rPr>
          <w:rFonts w:ascii="Arial Narrow" w:hAnsi="Arial Narrow"/>
        </w:rPr>
      </w:pPr>
    </w:p>
    <w:p w14:paraId="18744056" w14:textId="77777777" w:rsidR="00860C90" w:rsidRDefault="00860C90">
      <w:pPr>
        <w:pStyle w:val="Cabealho"/>
        <w:rPr>
          <w:rFonts w:ascii="Arial Narrow" w:hAnsi="Arial Narrow"/>
        </w:rPr>
      </w:pPr>
    </w:p>
    <w:p w14:paraId="3ED4DC1D" w14:textId="77777777" w:rsidR="00860C90" w:rsidRDefault="00860C90">
      <w:pPr>
        <w:pStyle w:val="Cabealho"/>
        <w:rPr>
          <w:rFonts w:ascii="Arial Narrow" w:hAnsi="Arial Narrow"/>
        </w:rPr>
      </w:pPr>
    </w:p>
    <w:p w14:paraId="070D1935" w14:textId="77777777" w:rsidR="00860C90" w:rsidRDefault="00860C90">
      <w:pPr>
        <w:pStyle w:val="Cabealho"/>
        <w:rPr>
          <w:rFonts w:ascii="Arial Narrow" w:hAnsi="Arial Narrow"/>
        </w:rPr>
      </w:pPr>
    </w:p>
    <w:p w14:paraId="1C8CC379" w14:textId="77777777" w:rsidR="00860C90" w:rsidRDefault="00860C90">
      <w:pPr>
        <w:pStyle w:val="Cabealho"/>
        <w:rPr>
          <w:rFonts w:ascii="Arial Narrow" w:hAnsi="Arial Narrow"/>
        </w:rPr>
      </w:pPr>
    </w:p>
    <w:p w14:paraId="5F33BBCB" w14:textId="77777777" w:rsidR="00860C90" w:rsidRDefault="00860C90">
      <w:pPr>
        <w:pStyle w:val="Cabealho"/>
        <w:rPr>
          <w:rFonts w:ascii="Arial Narrow" w:hAnsi="Arial Narrow"/>
        </w:rPr>
      </w:pPr>
    </w:p>
    <w:p w14:paraId="5EB8357C" w14:textId="77777777" w:rsidR="00860C90" w:rsidRDefault="00860C90">
      <w:pPr>
        <w:pStyle w:val="Cabealho"/>
        <w:rPr>
          <w:rFonts w:ascii="Arial Narrow" w:hAnsi="Arial Narrow"/>
        </w:rPr>
      </w:pPr>
    </w:p>
    <w:p w14:paraId="5BE8AE9C" w14:textId="77777777" w:rsidR="00860C90" w:rsidRDefault="00860C90">
      <w:pPr>
        <w:pStyle w:val="Cabealho"/>
        <w:rPr>
          <w:rFonts w:ascii="Arial Narrow" w:hAnsi="Arial Narrow"/>
        </w:rPr>
      </w:pPr>
    </w:p>
    <w:p w14:paraId="087F8B57" w14:textId="77777777" w:rsidR="00860C90" w:rsidRDefault="00860C90">
      <w:pPr>
        <w:pStyle w:val="Cabealho"/>
        <w:rPr>
          <w:rFonts w:ascii="Arial Narrow" w:hAnsi="Arial Narrow"/>
        </w:rPr>
      </w:pPr>
    </w:p>
    <w:p w14:paraId="201134F7" w14:textId="77777777" w:rsidR="00860C90" w:rsidRDefault="00860C90">
      <w:pPr>
        <w:pStyle w:val="Cabealho"/>
        <w:rPr>
          <w:rFonts w:ascii="Arial Narrow" w:hAnsi="Arial Narrow"/>
        </w:rPr>
      </w:pPr>
    </w:p>
    <w:p w14:paraId="4F29AF96" w14:textId="77777777" w:rsidR="00860C90" w:rsidRDefault="00860C90">
      <w:pPr>
        <w:pStyle w:val="Cabealho"/>
        <w:rPr>
          <w:rFonts w:ascii="Arial Narrow" w:hAnsi="Arial Narrow"/>
        </w:rPr>
      </w:pPr>
    </w:p>
    <w:p w14:paraId="0D41EEC1" w14:textId="77777777" w:rsidR="00860C90" w:rsidRDefault="00860C90">
      <w:pPr>
        <w:pStyle w:val="Cabealho"/>
        <w:rPr>
          <w:rFonts w:ascii="Arial Narrow" w:hAnsi="Arial Narrow"/>
        </w:rPr>
      </w:pPr>
    </w:p>
    <w:p w14:paraId="35710CC0" w14:textId="77777777" w:rsidR="00860C90" w:rsidRDefault="00860C90">
      <w:pPr>
        <w:pStyle w:val="Cabealho"/>
        <w:rPr>
          <w:rFonts w:ascii="Arial Narrow" w:hAnsi="Arial Narrow"/>
        </w:rPr>
      </w:pPr>
    </w:p>
    <w:p w14:paraId="4D02E2CA" w14:textId="77777777" w:rsidR="00860C90" w:rsidRDefault="00860C90">
      <w:pPr>
        <w:pStyle w:val="Cabealho"/>
        <w:rPr>
          <w:rFonts w:ascii="Arial Narrow" w:hAnsi="Arial Narrow"/>
        </w:rPr>
      </w:pPr>
    </w:p>
    <w:p w14:paraId="02C32C57" w14:textId="77777777" w:rsidR="00860C90" w:rsidRDefault="00860C90">
      <w:pPr>
        <w:pStyle w:val="Cabealho"/>
        <w:rPr>
          <w:rFonts w:ascii="Arial Narrow" w:hAnsi="Arial Narrow"/>
        </w:rPr>
      </w:pPr>
    </w:p>
    <w:p w14:paraId="1488A7A0" w14:textId="77777777" w:rsidR="00860C90" w:rsidRDefault="00860C90">
      <w:pPr>
        <w:pStyle w:val="Cabealho"/>
        <w:rPr>
          <w:rFonts w:ascii="Arial Narrow" w:hAnsi="Arial Narrow"/>
        </w:rPr>
      </w:pPr>
    </w:p>
    <w:p w14:paraId="59936A6F" w14:textId="77777777" w:rsidR="00860C90" w:rsidRDefault="00860C90">
      <w:pPr>
        <w:pStyle w:val="Cabealho"/>
        <w:rPr>
          <w:rFonts w:ascii="Arial Narrow" w:hAnsi="Arial Narrow"/>
        </w:rPr>
      </w:pPr>
    </w:p>
    <w:p w14:paraId="076715D8" w14:textId="77777777" w:rsidR="00860C90" w:rsidRDefault="00860C90">
      <w:pPr>
        <w:pStyle w:val="Cabealho"/>
        <w:rPr>
          <w:rFonts w:ascii="Arial Narrow" w:hAnsi="Arial Narrow"/>
        </w:rPr>
      </w:pPr>
    </w:p>
    <w:p w14:paraId="18BDBA11" w14:textId="77777777" w:rsidR="00860C90" w:rsidRDefault="00860C90">
      <w:pPr>
        <w:pStyle w:val="Cabealho"/>
        <w:rPr>
          <w:rFonts w:ascii="Arial Narrow" w:hAnsi="Arial Narrow"/>
        </w:rPr>
      </w:pPr>
    </w:p>
    <w:p w14:paraId="4197D34D" w14:textId="77777777" w:rsidR="00860C90" w:rsidRDefault="00860C90">
      <w:pPr>
        <w:pStyle w:val="Cabealho"/>
        <w:rPr>
          <w:rFonts w:ascii="Arial Narrow" w:hAnsi="Arial Narrow"/>
        </w:rPr>
      </w:pPr>
    </w:p>
    <w:p w14:paraId="7892027E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14768D98" w14:textId="77777777" w:rsidR="00860C90" w:rsidRPr="00875148" w:rsidRDefault="00860C90">
      <w:pPr>
        <w:rPr>
          <w:rFonts w:ascii="Arial Narrow" w:hAnsi="Arial Narrow"/>
        </w:rPr>
      </w:pPr>
    </w:p>
    <w:p w14:paraId="2322B066" w14:textId="77777777"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14:paraId="58202DD5" w14:textId="77777777" w:rsidTr="003D4B3F">
        <w:tc>
          <w:tcPr>
            <w:tcW w:w="1134" w:type="dxa"/>
          </w:tcPr>
          <w:p w14:paraId="04D60B08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2271DA72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04D6052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21909CC9" w14:textId="1CD6E701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993EAF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14:paraId="43DB88E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14:paraId="7EFDA322" w14:textId="77777777" w:rsidTr="003D4B3F">
        <w:tc>
          <w:tcPr>
            <w:tcW w:w="1134" w:type="dxa"/>
          </w:tcPr>
          <w:p w14:paraId="658B2064" w14:textId="77777777"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14:paraId="25667844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67209DAB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694DA892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14:paraId="6348E81E" w14:textId="77777777"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14:paraId="333BFE62" w14:textId="77777777" w:rsidTr="003D4B3F">
        <w:tc>
          <w:tcPr>
            <w:tcW w:w="1134" w:type="dxa"/>
          </w:tcPr>
          <w:p w14:paraId="63684031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14:paraId="317386EC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380BCD86" w14:textId="38E3F912"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993EAF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14:paraId="37D85397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010B8D65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F9AD344" w14:textId="77777777"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11A798A2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65972E2B" w14:textId="77777777"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 w14:paraId="65A4E412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73D3095D" w14:textId="77777777"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021B1FF0" w14:textId="77777777" w:rsidR="00860C90" w:rsidRPr="00875148" w:rsidRDefault="00860C90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860C90" w:rsidRPr="00875148" w14:paraId="647B0E44" w14:textId="77777777">
        <w:trPr>
          <w:cantSplit/>
          <w:trHeight w:val="235"/>
        </w:trPr>
        <w:tc>
          <w:tcPr>
            <w:tcW w:w="4889" w:type="dxa"/>
            <w:vMerge/>
          </w:tcPr>
          <w:p w14:paraId="01CE74FD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86ACE59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 w14:paraId="324D8CCB" w14:textId="77777777">
        <w:tc>
          <w:tcPr>
            <w:tcW w:w="4889" w:type="dxa"/>
          </w:tcPr>
          <w:p w14:paraId="5FDF20B1" w14:textId="77777777"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0DF605EA" w14:textId="77777777"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14:paraId="641F16B8" w14:textId="77777777" w:rsidR="00860C90" w:rsidRPr="00875148" w:rsidRDefault="00860C90">
      <w:pPr>
        <w:rPr>
          <w:rFonts w:ascii="Arial Narrow" w:hAnsi="Arial Narrow"/>
        </w:rPr>
      </w:pPr>
    </w:p>
    <w:p w14:paraId="17B77BEB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519AF80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52E32F62" w14:textId="77777777">
        <w:tc>
          <w:tcPr>
            <w:tcW w:w="9779" w:type="dxa"/>
          </w:tcPr>
          <w:p w14:paraId="756EA620" w14:textId="77777777"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14:paraId="30E817BB" w14:textId="77777777"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2348E8">
              <w:rPr>
                <w:rFonts w:ascii="Calibri" w:hAnsi="Calibri"/>
                <w:sz w:val="22"/>
                <w:szCs w:val="22"/>
              </w:rPr>
              <w:t>eração dos tipos de descontos da cota</w:t>
            </w:r>
            <w:r w:rsidR="00860C9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60C90" w:rsidRPr="00875148" w14:paraId="6A8D00F4" w14:textId="77777777">
        <w:tc>
          <w:tcPr>
            <w:tcW w:w="9779" w:type="dxa"/>
          </w:tcPr>
          <w:p w14:paraId="709DA342" w14:textId="77777777"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14:paraId="3E6A72B9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14BFF422" w14:textId="77777777" w:rsidR="00860C90" w:rsidRPr="00875148" w:rsidRDefault="00860C90">
      <w:pPr>
        <w:rPr>
          <w:rFonts w:ascii="Arial Narrow" w:hAnsi="Arial Narrow"/>
        </w:rPr>
      </w:pPr>
    </w:p>
    <w:p w14:paraId="2305766C" w14:textId="77777777"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239CDE4F" w14:textId="77777777"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E73D39D" w14:textId="797FB721" w:rsidR="002B01D6" w:rsidRDefault="002B01D6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2B01D6">
        <w:rPr>
          <w:rFonts w:ascii="Calibri" w:hAnsi="Calibri" w:cs="Arial"/>
          <w:color w:val="002060"/>
          <w:sz w:val="22"/>
          <w:szCs w:val="22"/>
          <w:highlight w:val="yellow"/>
        </w:rPr>
        <w:t xml:space="preserve">Esta funcionalidade determina o desconto / comissionamento praticado na relação entre o Distribuidor e a Cota, ou seja, para todos os cálculos no sistema, onde tratamos </w:t>
      </w:r>
      <w:r w:rsidR="000F257E">
        <w:rPr>
          <w:rFonts w:ascii="Calibri" w:hAnsi="Calibri" w:cs="Arial"/>
          <w:color w:val="002060"/>
          <w:sz w:val="22"/>
          <w:szCs w:val="22"/>
          <w:highlight w:val="yellow"/>
        </w:rPr>
        <w:t xml:space="preserve">a </w:t>
      </w:r>
      <w:r w:rsidRPr="002B01D6">
        <w:rPr>
          <w:rFonts w:ascii="Calibri" w:hAnsi="Calibri" w:cs="Arial"/>
          <w:color w:val="002060"/>
          <w:sz w:val="22"/>
          <w:szCs w:val="22"/>
          <w:highlight w:val="yellow"/>
        </w:rPr>
        <w:t>cota, devemos respeitar a hierarquia informada abaixo para cálculo do Preço Capa com Desconto.</w:t>
      </w:r>
    </w:p>
    <w:p w14:paraId="084D49E4" w14:textId="77777777" w:rsidR="00451F4A" w:rsidRDefault="00451F4A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40944B4" w14:textId="77777777" w:rsidR="002348E8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todas as </w:t>
      </w:r>
      <w:r w:rsidR="002348E8">
        <w:rPr>
          <w:rFonts w:ascii="Calibri" w:hAnsi="Calibri" w:cs="Arial"/>
          <w:color w:val="002060"/>
          <w:sz w:val="22"/>
          <w:szCs w:val="22"/>
        </w:rPr>
        <w:t>possibilidades de desconto de uma cota. Podem ser:</w:t>
      </w:r>
    </w:p>
    <w:p w14:paraId="029D9C97" w14:textId="15E7D8B1" w:rsidR="002348E8" w:rsidRPr="00CC11BE" w:rsidRDefault="002348E8" w:rsidP="00CC11BE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 w:rsidRPr="00CC11BE">
        <w:rPr>
          <w:rFonts w:cs="Arial"/>
          <w:color w:val="002060"/>
        </w:rPr>
        <w:t>Desconto Geral – todas as cotas do distribuidor assumem o valor de desconto cadastrado</w:t>
      </w:r>
      <w:r w:rsidR="002B01D6" w:rsidRPr="00CC11BE">
        <w:rPr>
          <w:rFonts w:cs="Arial"/>
          <w:color w:val="002060"/>
        </w:rPr>
        <w:t xml:space="preserve"> (como default)</w:t>
      </w:r>
      <w:r w:rsidRPr="00CC11BE">
        <w:rPr>
          <w:rFonts w:cs="Arial"/>
          <w:color w:val="002060"/>
        </w:rPr>
        <w:t>;</w:t>
      </w:r>
    </w:p>
    <w:p w14:paraId="72432B7A" w14:textId="59C64497" w:rsidR="00CC11BE" w:rsidRPr="00CC11BE" w:rsidRDefault="00B67B8F" w:rsidP="00CC11BE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>P</w:t>
      </w:r>
      <w:r w:rsidR="00CC11BE" w:rsidRPr="00CC11BE">
        <w:rPr>
          <w:rFonts w:ascii="Calibri" w:hAnsi="Calibri" w:cs="Arial"/>
          <w:color w:val="002060"/>
          <w:sz w:val="22"/>
          <w:szCs w:val="22"/>
          <w:highlight w:val="yellow"/>
        </w:rPr>
        <w:t>oderemos fazer cadastros específicos para cada fornecedor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 ou um único para todos</w:t>
      </w:r>
      <w:r w:rsidR="00CC11BE" w:rsidRPr="00CC11BE"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</w:p>
    <w:p w14:paraId="037DC92F" w14:textId="7C5EFC41" w:rsidR="00CC11BE" w:rsidRDefault="00CC11BE" w:rsidP="00CC11BE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CC11BE">
        <w:rPr>
          <w:rFonts w:ascii="Calibri" w:hAnsi="Calibri" w:cs="Arial"/>
          <w:color w:val="002060"/>
          <w:sz w:val="22"/>
          <w:szCs w:val="22"/>
          <w:highlight w:val="yellow"/>
        </w:rPr>
        <w:t>Caso o Distribuidor faça um cadastro específico para um fornecedor, a funcionalidade deve solicitar que seja feito um cadastro para os demais fornecedores, seja de forma pontual ou em conjunto.</w:t>
      </w:r>
    </w:p>
    <w:p w14:paraId="26424BD8" w14:textId="1398A8AA" w:rsidR="00B67B8F" w:rsidRPr="00B67B8F" w:rsidRDefault="00B67B8F" w:rsidP="00CC11BE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t>Em casos de atualização do desconto de um ou mais fornecedores, a funcionalidade deve identificar quais fornecedores estão tendo o desconto alterado, e realizar a alteração para todas as cotas que o utilizam, e verificar quais não estão sendo contemplados nesta nova inclusão e manter. Exemplo:</w:t>
      </w:r>
    </w:p>
    <w:p w14:paraId="628B3070" w14:textId="77777777" w:rsidR="00B67B8F" w:rsidRPr="00B67B8F" w:rsidRDefault="00B67B8F" w:rsidP="00CC11BE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14:paraId="10CE18C0" w14:textId="4539F805" w:rsidR="00B67B8F" w:rsidRDefault="00B67B8F" w:rsidP="00B67B8F">
      <w:pPr>
        <w:ind w:left="360"/>
        <w:jc w:val="center"/>
        <w:rPr>
          <w:rFonts w:ascii="Calibri" w:hAnsi="Calibri" w:cs="Arial"/>
          <w:color w:val="002060"/>
          <w:sz w:val="22"/>
          <w:szCs w:val="22"/>
        </w:rPr>
      </w:pPr>
      <w:r w:rsidRPr="00B67B8F">
        <w:rPr>
          <w:noProof/>
          <w:highlight w:val="yellow"/>
        </w:rPr>
        <w:drawing>
          <wp:inline distT="0" distB="0" distL="0" distR="0" wp14:anchorId="1E0DD40E" wp14:editId="0F36D299">
            <wp:extent cx="5058410" cy="134239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B9BF" w14:textId="77777777" w:rsidR="00B67B8F" w:rsidRPr="00CC11BE" w:rsidRDefault="00B67B8F" w:rsidP="00CC11BE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38CEF3F" w14:textId="1BE1BDF9" w:rsidR="002348E8" w:rsidRPr="00B67B8F" w:rsidRDefault="002348E8" w:rsidP="00B67B8F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 w:rsidRPr="00B67B8F">
        <w:rPr>
          <w:rFonts w:cs="Arial"/>
          <w:color w:val="002060"/>
        </w:rPr>
        <w:t>Desconto espec</w:t>
      </w:r>
      <w:r w:rsidR="007D599D" w:rsidRPr="00B67B8F">
        <w:rPr>
          <w:rFonts w:cs="Arial"/>
          <w:color w:val="002060"/>
        </w:rPr>
        <w:t>í</w:t>
      </w:r>
      <w:r w:rsidRPr="00B67B8F">
        <w:rPr>
          <w:rFonts w:cs="Arial"/>
          <w:color w:val="002060"/>
        </w:rPr>
        <w:t>fico –</w:t>
      </w:r>
      <w:r w:rsidR="007D599D" w:rsidRPr="00B67B8F">
        <w:rPr>
          <w:rFonts w:cs="Arial"/>
          <w:color w:val="002060"/>
        </w:rPr>
        <w:t xml:space="preserve"> diferente do desconto geral, é</w:t>
      </w:r>
      <w:r w:rsidRPr="00B67B8F">
        <w:rPr>
          <w:rFonts w:cs="Arial"/>
          <w:color w:val="002060"/>
        </w:rPr>
        <w:t xml:space="preserve"> aplicado a todas as cotas selecionadas. Este desconto tem preponderância sobre o anterior;</w:t>
      </w:r>
    </w:p>
    <w:p w14:paraId="239EBDBD" w14:textId="0F1F8A8E" w:rsidR="00B67B8F" w:rsidRDefault="00B67B8F" w:rsidP="00B67B8F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t>Este desconto é cadastro ao informar uma cota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, a funcionalidade deve trazer todos os fornecedores cadastrados nesta, ou seja, no Cadastro da Cota PF/PJ </w:t>
      </w:r>
      <w:r w:rsidR="00676C34">
        <w:rPr>
          <w:rFonts w:ascii="Calibri" w:hAnsi="Calibri" w:cs="Arial"/>
          <w:color w:val="002060"/>
          <w:sz w:val="22"/>
          <w:szCs w:val="22"/>
          <w:highlight w:val="yellow"/>
        </w:rPr>
        <w:t>são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 informado</w:t>
      </w:r>
      <w:r w:rsidR="00676C34">
        <w:rPr>
          <w:rFonts w:ascii="Calibri" w:hAnsi="Calibri" w:cs="Arial"/>
          <w:color w:val="002060"/>
          <w:sz w:val="22"/>
          <w:szCs w:val="22"/>
          <w:highlight w:val="yellow"/>
        </w:rPr>
        <w:t>s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 todos os fornecedores que a mesma irá trabalhar. Com esta informação, o usu</w:t>
      </w:r>
      <w:r w:rsidR="00676C34">
        <w:rPr>
          <w:rFonts w:ascii="Calibri" w:hAnsi="Calibri" w:cs="Arial"/>
          <w:color w:val="002060"/>
          <w:sz w:val="22"/>
          <w:szCs w:val="22"/>
          <w:highlight w:val="yellow"/>
        </w:rPr>
        <w:t xml:space="preserve">ário pode determinar um desconto diferenciado de um fornecedor apenas para esta cota, de acordo com a negociação que </w:t>
      </w:r>
      <w:proofErr w:type="gramStart"/>
      <w:r w:rsidR="00676C34">
        <w:rPr>
          <w:rFonts w:ascii="Calibri" w:hAnsi="Calibri" w:cs="Arial"/>
          <w:color w:val="002060"/>
          <w:sz w:val="22"/>
          <w:szCs w:val="22"/>
          <w:highlight w:val="yellow"/>
        </w:rPr>
        <w:t>teve junto</w:t>
      </w:r>
      <w:proofErr w:type="gramEnd"/>
      <w:r w:rsidR="00676C34">
        <w:rPr>
          <w:rFonts w:ascii="Calibri" w:hAnsi="Calibri" w:cs="Arial"/>
          <w:color w:val="002060"/>
          <w:sz w:val="22"/>
          <w:szCs w:val="22"/>
          <w:highlight w:val="yellow"/>
        </w:rPr>
        <w:t xml:space="preserve"> à cota.</w:t>
      </w:r>
    </w:p>
    <w:p w14:paraId="72724B66" w14:textId="4618418B" w:rsidR="00676C34" w:rsidRDefault="00676C34" w:rsidP="00676C34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t>Em casos de atualização do desconto de um ou mais fornecedores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 da cota</w:t>
      </w: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t>, a funcionalidade deve identificar quais fornecedores estão tendo o desconto alterado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 (de acordo com a seleção realizada)</w:t>
      </w: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t xml:space="preserve">, e </w:t>
      </w:r>
      <w:r w:rsidRPr="00B67B8F">
        <w:rPr>
          <w:rFonts w:ascii="Calibri" w:hAnsi="Calibri" w:cs="Arial"/>
          <w:color w:val="002060"/>
          <w:sz w:val="22"/>
          <w:szCs w:val="22"/>
          <w:highlight w:val="yellow"/>
        </w:rPr>
        <w:lastRenderedPageBreak/>
        <w:t xml:space="preserve">realizar a alteração para todas as cotas que o utilizam, e verificar quais não estão sendo contemplados nesta nova inclusão e manter. </w:t>
      </w:r>
    </w:p>
    <w:p w14:paraId="2B975959" w14:textId="5A8535FC" w:rsidR="00676C34" w:rsidRPr="00B67B8F" w:rsidRDefault="00676C34" w:rsidP="00676C34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Caso uma cota trabalha com três fornecedores, ex. Abril, Treelog e FC, e o usuário seleciona apenas o fornecedor FC e inclui um novo desconto. A funcionalidade deve entender que: para os fornecedores Abril e Treelog, os descontos a serem utilizados são os cadastrados no Cadastro Geral, e apenas para o </w:t>
      </w:r>
      <w:r w:rsidR="007427C1">
        <w:rPr>
          <w:rFonts w:ascii="Calibri" w:hAnsi="Calibri" w:cs="Arial"/>
          <w:color w:val="002060"/>
          <w:sz w:val="22"/>
          <w:szCs w:val="22"/>
          <w:highlight w:val="yellow"/>
        </w:rPr>
        <w:t>fornecedor FC, deve utilizar o desconto cadastrado nesta.</w:t>
      </w:r>
    </w:p>
    <w:p w14:paraId="34105AA5" w14:textId="77777777" w:rsidR="00676C34" w:rsidRPr="00B67B8F" w:rsidRDefault="00676C34" w:rsidP="00B67B8F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14:paraId="491A2E13" w14:textId="060987F9" w:rsidR="00860C90" w:rsidRDefault="00261C56" w:rsidP="00221FE3">
      <w:pPr>
        <w:ind w:left="360"/>
        <w:rPr>
          <w:rFonts w:ascii="Calibri" w:hAnsi="Calibri" w:cs="Arial"/>
          <w:color w:val="002060"/>
          <w:sz w:val="22"/>
          <w:szCs w:val="22"/>
        </w:rPr>
      </w:pPr>
      <w:del w:id="13" w:author="Kaina da Silva" w:date="2012-05-16T10:57:00Z">
        <w:r w:rsidDel="00EE3DF0">
          <w:rPr>
            <w:rFonts w:ascii="Calibri" w:hAnsi="Calibri" w:cs="Arial"/>
            <w:color w:val="002060"/>
            <w:sz w:val="22"/>
            <w:szCs w:val="22"/>
          </w:rPr>
          <w:delText xml:space="preserve">3. </w:delText>
        </w:r>
        <w:r w:rsidR="002348E8" w:rsidDel="00EE3DF0">
          <w:rPr>
            <w:rFonts w:ascii="Calibri" w:hAnsi="Calibri" w:cs="Arial"/>
            <w:color w:val="002060"/>
            <w:sz w:val="22"/>
            <w:szCs w:val="22"/>
          </w:rPr>
          <w:delText>Desconto do produto – o usuário seleciona</w:delText>
        </w:r>
        <w:r w:rsidDel="00EE3DF0">
          <w:rPr>
            <w:rFonts w:ascii="Calibri" w:hAnsi="Calibri" w:cs="Arial"/>
            <w:color w:val="002060"/>
            <w:sz w:val="22"/>
            <w:szCs w:val="22"/>
          </w:rPr>
          <w:delText xml:space="preserve"> produto e edição para inicio da validade do desconto </w:delText>
        </w:r>
        <w:r w:rsidR="007D599D" w:rsidDel="00EE3DF0">
          <w:rPr>
            <w:rFonts w:ascii="Calibri" w:hAnsi="Calibri" w:cs="Arial"/>
            <w:color w:val="002060"/>
            <w:sz w:val="22"/>
            <w:szCs w:val="22"/>
          </w:rPr>
          <w:delText>e fixa o valor. Este desconto é</w:delText>
        </w:r>
        <w:r w:rsidDel="00EE3DF0">
          <w:rPr>
            <w:rFonts w:ascii="Calibri" w:hAnsi="Calibri" w:cs="Arial"/>
            <w:color w:val="002060"/>
            <w:sz w:val="22"/>
            <w:szCs w:val="22"/>
          </w:rPr>
          <w:delText xml:space="preserve"> preponderante sobre os demais. Todas as cotas que receberem este produto terão em todos os cálculos de consignado tal desconto.</w:delText>
        </w:r>
      </w:del>
    </w:p>
    <w:p w14:paraId="18AD8385" w14:textId="2BBBDE20" w:rsidR="00EE3DF0" w:rsidRPr="00451F4A" w:rsidRDefault="00EE3DF0" w:rsidP="00221FE3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451F4A">
        <w:rPr>
          <w:rFonts w:ascii="Calibri" w:hAnsi="Calibri" w:cs="Arial"/>
          <w:color w:val="002060"/>
          <w:sz w:val="22"/>
          <w:szCs w:val="22"/>
          <w:highlight w:val="yellow"/>
        </w:rPr>
        <w:t>3. Desconto do produto –</w:t>
      </w:r>
      <w:r w:rsidR="00B11CBC" w:rsidRPr="00451F4A">
        <w:rPr>
          <w:rFonts w:ascii="Calibri" w:hAnsi="Calibri" w:cs="Arial"/>
          <w:color w:val="002060"/>
          <w:sz w:val="22"/>
          <w:szCs w:val="22"/>
          <w:highlight w:val="yellow"/>
        </w:rPr>
        <w:t xml:space="preserve"> o desconto de um produto pode ter direcionamentos diferentes:</w:t>
      </w:r>
    </w:p>
    <w:p w14:paraId="55127D40" w14:textId="77777777" w:rsidR="00B11CBC" w:rsidRPr="00451F4A" w:rsidRDefault="00B11CBC" w:rsidP="00B11CBC">
      <w:pPr>
        <w:pStyle w:val="PargrafodaLista"/>
        <w:numPr>
          <w:ilvl w:val="0"/>
          <w:numId w:val="29"/>
        </w:numPr>
        <w:rPr>
          <w:rFonts w:cs="Arial"/>
          <w:color w:val="002060"/>
          <w:highlight w:val="yellow"/>
        </w:rPr>
      </w:pPr>
      <w:r w:rsidRPr="00451F4A">
        <w:rPr>
          <w:rFonts w:cs="Arial"/>
          <w:color w:val="002060"/>
          <w:highlight w:val="yellow"/>
        </w:rPr>
        <w:t>Caso o usuário não informe a Edição, o sistema deve entender que o desconto que está sendo cadastro deverá ser utilizado para todas as edições que serão lançadas deste produto.</w:t>
      </w:r>
    </w:p>
    <w:p w14:paraId="5B135E19" w14:textId="24406F00" w:rsidR="007D599D" w:rsidRPr="00451F4A" w:rsidRDefault="00B11CBC" w:rsidP="00B11CBC">
      <w:pPr>
        <w:pStyle w:val="PargrafodaLista"/>
        <w:numPr>
          <w:ilvl w:val="0"/>
          <w:numId w:val="29"/>
        </w:numPr>
        <w:rPr>
          <w:rFonts w:cs="Arial"/>
          <w:color w:val="002060"/>
          <w:highlight w:val="yellow"/>
        </w:rPr>
      </w:pPr>
      <w:r w:rsidRPr="00451F4A">
        <w:rPr>
          <w:rFonts w:cs="Arial"/>
          <w:color w:val="002060"/>
          <w:highlight w:val="yellow"/>
        </w:rPr>
        <w:t>Caso o usuário informe uma Edição específica, o sistema deve entender que o desconto que está sendo cadastro deverá ser utilizado</w:t>
      </w:r>
      <w:r w:rsidR="00D65BEA" w:rsidRPr="00451F4A">
        <w:rPr>
          <w:rFonts w:cs="Arial"/>
          <w:color w:val="002060"/>
          <w:highlight w:val="yellow"/>
        </w:rPr>
        <w:t xml:space="preserve"> apenas para esta edição, as próximas a serem lançadas deverão utilizar o desconto Geral ou Específico, caso tenha.</w:t>
      </w:r>
    </w:p>
    <w:p w14:paraId="223D49AE" w14:textId="645C08D3" w:rsidR="00D65BEA" w:rsidRDefault="00D65BEA" w:rsidP="00B11CBC">
      <w:pPr>
        <w:pStyle w:val="PargrafodaLista"/>
        <w:numPr>
          <w:ilvl w:val="0"/>
          <w:numId w:val="29"/>
        </w:numPr>
        <w:rPr>
          <w:rFonts w:cs="Arial"/>
          <w:color w:val="002060"/>
          <w:highlight w:val="yellow"/>
        </w:rPr>
      </w:pPr>
      <w:r w:rsidRPr="00451F4A">
        <w:rPr>
          <w:rFonts w:cs="Arial"/>
          <w:color w:val="002060"/>
          <w:highlight w:val="yellow"/>
        </w:rPr>
        <w:t xml:space="preserve">Caso o usuário informe uma </w:t>
      </w:r>
      <w:r w:rsidR="00451F4A" w:rsidRPr="00451F4A">
        <w:rPr>
          <w:rFonts w:cs="Arial"/>
          <w:color w:val="002060"/>
          <w:highlight w:val="yellow"/>
        </w:rPr>
        <w:t xml:space="preserve">quantidade de </w:t>
      </w:r>
      <w:r w:rsidRPr="00451F4A">
        <w:rPr>
          <w:rFonts w:cs="Arial"/>
          <w:color w:val="002060"/>
          <w:highlight w:val="yellow"/>
        </w:rPr>
        <w:t>Ediç</w:t>
      </w:r>
      <w:r w:rsidR="00451F4A" w:rsidRPr="00451F4A">
        <w:rPr>
          <w:rFonts w:cs="Arial"/>
          <w:color w:val="002060"/>
          <w:highlight w:val="yellow"/>
        </w:rPr>
        <w:t>ões</w:t>
      </w:r>
      <w:r w:rsidRPr="00451F4A">
        <w:rPr>
          <w:rFonts w:cs="Arial"/>
          <w:color w:val="002060"/>
          <w:highlight w:val="yellow"/>
        </w:rPr>
        <w:t xml:space="preserve">, o sistema deve entender que o desconto que está sendo cadastro deverá ser utilizado </w:t>
      </w:r>
      <w:r w:rsidR="00451F4A" w:rsidRPr="00451F4A">
        <w:rPr>
          <w:rFonts w:cs="Arial"/>
          <w:color w:val="002060"/>
          <w:highlight w:val="yellow"/>
        </w:rPr>
        <w:t xml:space="preserve">apenas </w:t>
      </w:r>
      <w:r w:rsidRPr="00451F4A">
        <w:rPr>
          <w:rFonts w:cs="Arial"/>
          <w:color w:val="002060"/>
          <w:highlight w:val="yellow"/>
        </w:rPr>
        <w:t xml:space="preserve">para </w:t>
      </w:r>
      <w:r w:rsidR="00451F4A" w:rsidRPr="00451F4A">
        <w:rPr>
          <w:rFonts w:cs="Arial"/>
          <w:color w:val="002060"/>
          <w:highlight w:val="yellow"/>
        </w:rPr>
        <w:t>as próximas “X”</w:t>
      </w:r>
      <w:r w:rsidRPr="00451F4A">
        <w:rPr>
          <w:rFonts w:cs="Arial"/>
          <w:color w:val="002060"/>
          <w:highlight w:val="yellow"/>
        </w:rPr>
        <w:t xml:space="preserve"> ediç</w:t>
      </w:r>
      <w:r w:rsidR="00451F4A" w:rsidRPr="00451F4A">
        <w:rPr>
          <w:rFonts w:cs="Arial"/>
          <w:color w:val="002060"/>
          <w:highlight w:val="yellow"/>
        </w:rPr>
        <w:t>ões</w:t>
      </w:r>
      <w:r w:rsidRPr="00451F4A">
        <w:rPr>
          <w:rFonts w:cs="Arial"/>
          <w:color w:val="002060"/>
          <w:highlight w:val="yellow"/>
        </w:rPr>
        <w:t>, as próximas a serem lançadas deverão utilizar o desconto Geral ou Específico, caso tenha.</w:t>
      </w:r>
    </w:p>
    <w:p w14:paraId="291A58C1" w14:textId="67D04090" w:rsidR="00FE7A19" w:rsidRDefault="00FE7A19" w:rsidP="00FE7A1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25FA6">
        <w:rPr>
          <w:rFonts w:ascii="Calibri" w:hAnsi="Calibri" w:cs="Arial"/>
          <w:color w:val="002060"/>
          <w:sz w:val="22"/>
          <w:szCs w:val="22"/>
          <w:highlight w:val="yellow"/>
        </w:rPr>
        <w:t xml:space="preserve">O desconto do produto, também poderá ser direcionado para </w:t>
      </w:r>
      <w:r w:rsidR="00B25FA6" w:rsidRPr="00B25FA6">
        <w:rPr>
          <w:rFonts w:ascii="Calibri" w:hAnsi="Calibri" w:cs="Arial"/>
          <w:color w:val="002060"/>
          <w:sz w:val="22"/>
          <w:szCs w:val="22"/>
          <w:highlight w:val="yellow"/>
        </w:rPr>
        <w:t xml:space="preserve">todas as cotas ou para </w:t>
      </w:r>
      <w:r w:rsidRPr="00B25FA6">
        <w:rPr>
          <w:rFonts w:ascii="Calibri" w:hAnsi="Calibri" w:cs="Arial"/>
          <w:color w:val="002060"/>
          <w:sz w:val="22"/>
          <w:szCs w:val="22"/>
          <w:highlight w:val="yellow"/>
        </w:rPr>
        <w:t>um grupo específico</w:t>
      </w:r>
      <w:r w:rsidR="00B25FA6" w:rsidRPr="00B25FA6">
        <w:rPr>
          <w:rFonts w:ascii="Calibri" w:hAnsi="Calibri" w:cs="Arial"/>
          <w:color w:val="002060"/>
          <w:sz w:val="22"/>
          <w:szCs w:val="22"/>
          <w:highlight w:val="yellow"/>
        </w:rPr>
        <w:t xml:space="preserve"> de cotas</w:t>
      </w:r>
      <w:r w:rsidR="00B25FA6">
        <w:rPr>
          <w:rFonts w:ascii="Calibri" w:hAnsi="Calibri" w:cs="Arial"/>
          <w:color w:val="002060"/>
          <w:sz w:val="22"/>
          <w:szCs w:val="22"/>
          <w:highlight w:val="yellow"/>
        </w:rPr>
        <w:t>, onde a funcionalidade prevê um grid para inclusão das cotas, onde também possibilita a pesquisa das mesmas</w:t>
      </w:r>
      <w:r w:rsidR="00B25FA6" w:rsidRPr="00B25FA6"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  <w:r w:rsidR="00B25FA6">
        <w:rPr>
          <w:rFonts w:ascii="Calibri" w:hAnsi="Calibri" w:cs="Arial"/>
          <w:color w:val="002060"/>
          <w:sz w:val="22"/>
          <w:szCs w:val="22"/>
        </w:rPr>
        <w:t xml:space="preserve"> </w:t>
      </w:r>
    </w:p>
    <w:p w14:paraId="53C03FA0" w14:textId="77777777" w:rsidR="000A3175" w:rsidRPr="00B25FA6" w:rsidRDefault="000A3175" w:rsidP="000A3175">
      <w:pPr>
        <w:ind w:left="360"/>
        <w:rPr>
          <w:rFonts w:ascii="Calibri" w:hAnsi="Calibri" w:cs="Arial"/>
          <w:color w:val="FF0000"/>
          <w:sz w:val="22"/>
          <w:szCs w:val="22"/>
        </w:rPr>
      </w:pPr>
      <w:r w:rsidRPr="00B25FA6">
        <w:rPr>
          <w:rFonts w:ascii="Calibri" w:hAnsi="Calibri" w:cs="Arial"/>
          <w:color w:val="FF0000"/>
          <w:sz w:val="22"/>
          <w:szCs w:val="22"/>
          <w:highlight w:val="yellow"/>
        </w:rPr>
        <w:t>Deve permitir alteração deste e quando salva, grava como um novo registro. CONFIRMAR</w:t>
      </w:r>
    </w:p>
    <w:p w14:paraId="4E54B880" w14:textId="05471A44" w:rsidR="00510E57" w:rsidRDefault="00B25FA6" w:rsidP="00510E57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25FA6">
        <w:rPr>
          <w:rFonts w:ascii="Calibri" w:hAnsi="Calibri" w:cs="Arial"/>
          <w:color w:val="002060"/>
          <w:sz w:val="22"/>
          <w:szCs w:val="22"/>
          <w:highlight w:val="yellow"/>
        </w:rPr>
        <w:t xml:space="preserve">O desconto de um produto </w:t>
      </w:r>
      <w:r w:rsidR="0027024E">
        <w:rPr>
          <w:rFonts w:ascii="Calibri" w:hAnsi="Calibri" w:cs="Arial"/>
          <w:color w:val="002060"/>
          <w:sz w:val="22"/>
          <w:szCs w:val="22"/>
          <w:highlight w:val="yellow"/>
        </w:rPr>
        <w:t>pode ou não</w:t>
      </w:r>
      <w:r w:rsidRPr="00B25FA6">
        <w:rPr>
          <w:rFonts w:ascii="Calibri" w:hAnsi="Calibri" w:cs="Arial"/>
          <w:color w:val="002060"/>
          <w:sz w:val="22"/>
          <w:szCs w:val="22"/>
          <w:highlight w:val="yellow"/>
        </w:rPr>
        <w:t xml:space="preserve"> preponderante sobre o Específico e o Geral, seja para todas as </w:t>
      </w:r>
      <w:r w:rsidRPr="00510E57">
        <w:rPr>
          <w:rFonts w:ascii="Calibri" w:hAnsi="Calibri" w:cs="Arial"/>
          <w:color w:val="002060"/>
          <w:sz w:val="22"/>
          <w:szCs w:val="22"/>
          <w:highlight w:val="yellow"/>
        </w:rPr>
        <w:t>cotas ou um grupo determinado</w:t>
      </w:r>
      <w:r w:rsidR="0027024E" w:rsidRPr="00510E57">
        <w:rPr>
          <w:rFonts w:ascii="Calibri" w:hAnsi="Calibri" w:cs="Arial"/>
          <w:color w:val="002060"/>
          <w:sz w:val="22"/>
          <w:szCs w:val="22"/>
          <w:highlight w:val="yellow"/>
        </w:rPr>
        <w:t>, este será determinado através de uma flag de seleção</w:t>
      </w:r>
      <w:r w:rsidRPr="00510E57"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  <w:r w:rsidR="00510E57" w:rsidRPr="00510E57">
        <w:rPr>
          <w:rFonts w:ascii="Calibri" w:hAnsi="Calibri" w:cs="Arial"/>
          <w:color w:val="002060"/>
          <w:sz w:val="22"/>
          <w:szCs w:val="22"/>
          <w:highlight w:val="yellow"/>
        </w:rPr>
        <w:t xml:space="preserve"> </w:t>
      </w:r>
      <w:proofErr w:type="gramStart"/>
      <w:r w:rsidR="00510E57" w:rsidRPr="00510E57">
        <w:rPr>
          <w:rFonts w:ascii="Calibri" w:hAnsi="Calibri" w:cs="Arial"/>
          <w:color w:val="002060"/>
          <w:sz w:val="22"/>
          <w:szCs w:val="22"/>
          <w:highlight w:val="yellow"/>
        </w:rPr>
        <w:t>Caso selecionada</w:t>
      </w:r>
      <w:proofErr w:type="gramEnd"/>
      <w:r w:rsidR="00510E57" w:rsidRPr="00510E57">
        <w:rPr>
          <w:rFonts w:ascii="Calibri" w:hAnsi="Calibri" w:cs="Arial"/>
          <w:color w:val="002060"/>
          <w:sz w:val="22"/>
          <w:szCs w:val="22"/>
          <w:highlight w:val="yellow"/>
        </w:rPr>
        <w:t>, a funcionalidade deve, para este produto e nas condições informadas, ignorar os descontos Geral e Específico. Entretanto, caso não esteja selecionada, a funcionalidade deve comparar com o desconto Específico (caso houver) ou Geral, e considerar qual deles é maior o do Produto ou da Cota, e utilizar o maior valor.</w:t>
      </w:r>
    </w:p>
    <w:p w14:paraId="04B06F59" w14:textId="77777777" w:rsidR="00B11CBC" w:rsidRDefault="00B11CBC" w:rsidP="00221FE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232D7E6" w14:textId="47865A91" w:rsidR="00261C56" w:rsidRDefault="00261C56" w:rsidP="00221FE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Os descontos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1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 2 quando alterados deverão assumir tal desconto apenas para produtos que ainda não tiveram NE geradas, ou seja, ainda não houve sensibilização do consignado da cota. Todos os produtos que </w:t>
      </w:r>
      <w:r w:rsidR="00451F4A">
        <w:rPr>
          <w:rFonts w:ascii="Calibri" w:hAnsi="Calibri" w:cs="Arial"/>
          <w:color w:val="002060"/>
          <w:sz w:val="22"/>
          <w:szCs w:val="22"/>
        </w:rPr>
        <w:t>já</w:t>
      </w:r>
      <w:r>
        <w:rPr>
          <w:rFonts w:ascii="Calibri" w:hAnsi="Calibri" w:cs="Arial"/>
          <w:color w:val="002060"/>
          <w:sz w:val="22"/>
          <w:szCs w:val="22"/>
        </w:rPr>
        <w:t xml:space="preserve"> tiverem NE emitida deverão manter o desconto anterior.</w:t>
      </w:r>
    </w:p>
    <w:p w14:paraId="353EBA96" w14:textId="77777777" w:rsidR="002B01D6" w:rsidRDefault="002B01D6" w:rsidP="00221FE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61CB3776" w14:textId="50D9372C" w:rsidR="002B6F0B" w:rsidRPr="002B01D6" w:rsidRDefault="002B6F0B" w:rsidP="007D599D">
      <w:pPr>
        <w:ind w:left="360" w:firstLine="45"/>
        <w:rPr>
          <w:rFonts w:asciiTheme="minorHAnsi" w:hAnsiTheme="minorHAnsi" w:cstheme="minorHAnsi"/>
          <w:color w:val="002060"/>
          <w:sz w:val="22"/>
          <w:szCs w:val="22"/>
        </w:rPr>
      </w:pPr>
      <w:r w:rsidRPr="002B01D6">
        <w:rPr>
          <w:rFonts w:asciiTheme="minorHAnsi" w:hAnsiTheme="minorHAnsi" w:cstheme="minorHAnsi"/>
          <w:color w:val="002060"/>
          <w:sz w:val="22"/>
          <w:szCs w:val="22"/>
        </w:rPr>
        <w:t>A funcionalidade deve permitir a exclusão de um novo desconto, apenas para aqueles inclusos na data vigente. Ou seja, não será permitida a exclusão de um desconto cadastrado ontem, na data de hoje.</w:t>
      </w:r>
    </w:p>
    <w:p w14:paraId="4C1B8A00" w14:textId="77777777" w:rsidR="002B6F0B" w:rsidRPr="002B01D6" w:rsidRDefault="002B6F0B" w:rsidP="007D599D">
      <w:pPr>
        <w:ind w:left="360" w:firstLine="45"/>
        <w:rPr>
          <w:rFonts w:asciiTheme="minorHAnsi" w:hAnsiTheme="minorHAnsi" w:cstheme="minorHAnsi"/>
          <w:color w:val="002060"/>
          <w:sz w:val="22"/>
          <w:szCs w:val="22"/>
        </w:rPr>
      </w:pPr>
    </w:p>
    <w:p w14:paraId="0C667808" w14:textId="0735C234" w:rsidR="00860C90" w:rsidRPr="002B01D6" w:rsidRDefault="007D599D" w:rsidP="007D599D">
      <w:pPr>
        <w:ind w:left="360" w:firstLine="45"/>
        <w:rPr>
          <w:rFonts w:asciiTheme="minorHAnsi" w:hAnsiTheme="minorHAnsi" w:cstheme="minorHAnsi"/>
          <w:color w:val="002060"/>
          <w:sz w:val="22"/>
          <w:szCs w:val="22"/>
        </w:rPr>
      </w:pPr>
      <w:r w:rsidRPr="002B01D6">
        <w:rPr>
          <w:rFonts w:asciiTheme="minorHAnsi" w:hAnsiTheme="minorHAnsi" w:cstheme="minorHAnsi"/>
          <w:color w:val="002060"/>
          <w:sz w:val="22"/>
          <w:szCs w:val="22"/>
        </w:rPr>
        <w:t>Assim como, os descontos cadastrado</w:t>
      </w:r>
      <w:r w:rsidR="007427C1">
        <w:rPr>
          <w:rFonts w:asciiTheme="minorHAnsi" w:hAnsiTheme="minorHAnsi" w:cstheme="minorHAnsi"/>
          <w:color w:val="002060"/>
          <w:sz w:val="22"/>
          <w:szCs w:val="22"/>
        </w:rPr>
        <w:t>s ou atualizados em todos os itens</w:t>
      </w:r>
      <w:r w:rsidRPr="002B01D6">
        <w:rPr>
          <w:rFonts w:asciiTheme="minorHAnsi" w:hAnsiTheme="minorHAnsi" w:cstheme="minorHAnsi"/>
          <w:color w:val="002060"/>
          <w:sz w:val="22"/>
          <w:szCs w:val="22"/>
        </w:rPr>
        <w:t xml:space="preserve"> deverão sensibilizar o Cadastro da Cota Cobrança – EMS 0158</w:t>
      </w:r>
      <w:del w:id="14" w:author="Kaina da Silva" w:date="2012-05-16T14:13:00Z">
        <w:r w:rsidRPr="002B01D6" w:rsidDel="00B25FA6">
          <w:rPr>
            <w:rFonts w:asciiTheme="minorHAnsi" w:hAnsiTheme="minorHAnsi" w:cstheme="minorHAnsi"/>
            <w:color w:val="002060"/>
            <w:sz w:val="22"/>
            <w:szCs w:val="22"/>
          </w:rPr>
          <w:delText>, e qualquer alteração feita nesta deve sensibilizar o item 2</w:delText>
        </w:r>
      </w:del>
      <w:r w:rsidRPr="002B01D6">
        <w:rPr>
          <w:rFonts w:asciiTheme="minorHAnsi" w:hAnsiTheme="minorHAnsi" w:cstheme="minorHAnsi"/>
          <w:color w:val="002060"/>
          <w:sz w:val="22"/>
          <w:szCs w:val="22"/>
        </w:rPr>
        <w:t>.</w:t>
      </w:r>
    </w:p>
    <w:p w14:paraId="52177850" w14:textId="77777777" w:rsidR="00860C90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14:paraId="7D3655F0" w14:textId="49A4D138" w:rsidR="00B25FA6" w:rsidRDefault="00B25FA6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14:paraId="288BC3DC" w14:textId="77777777" w:rsidR="00B25FA6" w:rsidRPr="00875148" w:rsidRDefault="00B25FA6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02FFE318" w14:textId="77777777">
        <w:tc>
          <w:tcPr>
            <w:tcW w:w="9779" w:type="dxa"/>
          </w:tcPr>
          <w:p w14:paraId="696F71BF" w14:textId="77777777"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14:paraId="736BA0AC" w14:textId="77777777"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14:paraId="2DB7C5E5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7E2FA22E" w14:textId="77777777" w:rsidR="00860C90" w:rsidRPr="00875148" w:rsidRDefault="00860C90" w:rsidP="00E34CC4">
      <w:pPr>
        <w:rPr>
          <w:rFonts w:ascii="Arial Narrow" w:hAnsi="Arial Narrow"/>
        </w:rPr>
      </w:pPr>
    </w:p>
    <w:p w14:paraId="046DB434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FA6DB2B" w14:textId="77777777"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14:paraId="68ADD833" w14:textId="77777777" w:rsidTr="008573CA">
        <w:trPr>
          <w:trHeight w:val="314"/>
        </w:trPr>
        <w:tc>
          <w:tcPr>
            <w:tcW w:w="3136" w:type="dxa"/>
          </w:tcPr>
          <w:p w14:paraId="3F330E3C" w14:textId="77777777"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24B5F954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742AC3B6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27A2FFCD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333C177E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235E0335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14:paraId="513E0B01" w14:textId="77777777" w:rsidTr="008573CA">
        <w:trPr>
          <w:trHeight w:val="228"/>
        </w:trPr>
        <w:tc>
          <w:tcPr>
            <w:tcW w:w="3136" w:type="dxa"/>
          </w:tcPr>
          <w:p w14:paraId="704C1575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31E03027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0A40B6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0555F75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63BCF77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F92E3E8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1DC84955" w14:textId="77777777" w:rsidTr="008573CA">
        <w:trPr>
          <w:trHeight w:val="228"/>
        </w:trPr>
        <w:tc>
          <w:tcPr>
            <w:tcW w:w="3136" w:type="dxa"/>
          </w:tcPr>
          <w:p w14:paraId="54390964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2B2A2DFA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C3291D6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B11733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77CFE56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5135F36C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53AA714A" w14:textId="77777777" w:rsidTr="008573CA">
        <w:trPr>
          <w:trHeight w:val="228"/>
        </w:trPr>
        <w:tc>
          <w:tcPr>
            <w:tcW w:w="3136" w:type="dxa"/>
          </w:tcPr>
          <w:p w14:paraId="27B20637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73A538A1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47A71B9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8699C27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69844C1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2A928FFC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4CC90D4E" w14:textId="77777777"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14:paraId="581058FA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06326164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14:paraId="26FB5455" w14:textId="77777777" w:rsidTr="00092FF2">
        <w:trPr>
          <w:trHeight w:val="234"/>
        </w:trPr>
        <w:tc>
          <w:tcPr>
            <w:tcW w:w="708" w:type="dxa"/>
          </w:tcPr>
          <w:p w14:paraId="55CEE263" w14:textId="77777777"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CCFDE7B" w14:textId="77777777"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14:paraId="4D9711D0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37933F97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14:paraId="13EDBFA4" w14:textId="77777777" w:rsidTr="00092FF2">
        <w:trPr>
          <w:trHeight w:val="236"/>
        </w:trPr>
        <w:tc>
          <w:tcPr>
            <w:tcW w:w="708" w:type="dxa"/>
          </w:tcPr>
          <w:p w14:paraId="12DEF781" w14:textId="77777777"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EC9D34D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6FBBF6BA" w14:textId="77777777"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18F541E5" w14:textId="77777777"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22DDBB11" w14:textId="77777777" w:rsidR="00860C90" w:rsidRPr="00875148" w:rsidRDefault="00860C90" w:rsidP="00116B72">
      <w:pPr>
        <w:rPr>
          <w:rFonts w:ascii="Arial Narrow" w:hAnsi="Arial Narrow"/>
        </w:rPr>
      </w:pPr>
    </w:p>
    <w:p w14:paraId="2F5E2F67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B4D4D0C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4E0C9BE1" w14:textId="77777777">
        <w:trPr>
          <w:trHeight w:val="204"/>
        </w:trPr>
        <w:tc>
          <w:tcPr>
            <w:tcW w:w="3239" w:type="dxa"/>
          </w:tcPr>
          <w:p w14:paraId="6F919BE6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4016BEE4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43A5FFE1" w14:textId="77777777"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5256266A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23888D82" w14:textId="77777777">
        <w:tc>
          <w:tcPr>
            <w:tcW w:w="3239" w:type="dxa"/>
          </w:tcPr>
          <w:p w14:paraId="54C4EBBE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194AC2C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5F9DC6C9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42DFECB4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48A97F14" w14:textId="77777777"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297D0DB7" w14:textId="77777777"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3D83EB17" w14:textId="77777777"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3FF0FB41" w14:textId="77777777">
        <w:trPr>
          <w:trHeight w:val="204"/>
        </w:trPr>
        <w:tc>
          <w:tcPr>
            <w:tcW w:w="3239" w:type="dxa"/>
          </w:tcPr>
          <w:p w14:paraId="08DEA162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FE1DFC7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7752B174" w14:textId="77777777"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3A6E9904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0A103CB9" w14:textId="77777777">
        <w:tc>
          <w:tcPr>
            <w:tcW w:w="3239" w:type="dxa"/>
          </w:tcPr>
          <w:p w14:paraId="1AE3CD6C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304C75C9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04F79CA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3FFDEBA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BF63B11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2044D521" w14:textId="77777777" w:rsidR="00860C90" w:rsidRPr="00875148" w:rsidRDefault="00860C90" w:rsidP="00517854">
      <w:pPr>
        <w:rPr>
          <w:rFonts w:ascii="Arial Narrow" w:hAnsi="Arial Narrow"/>
        </w:rPr>
      </w:pPr>
    </w:p>
    <w:p w14:paraId="0BB11BEF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24895FDA" w14:textId="77777777"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14:paraId="5353A5CD" w14:textId="77777777" w:rsidTr="008573CA">
        <w:trPr>
          <w:trHeight w:val="204"/>
        </w:trPr>
        <w:tc>
          <w:tcPr>
            <w:tcW w:w="3520" w:type="dxa"/>
          </w:tcPr>
          <w:p w14:paraId="452EFCFC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36AC1605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02D57E1C" w14:textId="77777777"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62E298DF" w14:textId="77777777" w:rsidTr="008573CA">
        <w:tc>
          <w:tcPr>
            <w:tcW w:w="3520" w:type="dxa"/>
          </w:tcPr>
          <w:p w14:paraId="4B0C9B11" w14:textId="77777777"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3DA5B3BE" w14:textId="77777777"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18ED4E54" w14:textId="77777777"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2A0F913C" w14:textId="77777777" w:rsidR="00860C90" w:rsidRPr="00875148" w:rsidRDefault="00860C90" w:rsidP="00116B72">
      <w:pPr>
        <w:rPr>
          <w:rFonts w:ascii="Arial Narrow" w:hAnsi="Arial Narrow"/>
        </w:rPr>
      </w:pPr>
    </w:p>
    <w:p w14:paraId="324365B1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5EA1084C" w14:textId="77777777"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14:paraId="3815838C" w14:textId="77777777" w:rsidTr="00974529">
        <w:trPr>
          <w:trHeight w:val="204"/>
        </w:trPr>
        <w:tc>
          <w:tcPr>
            <w:tcW w:w="3493" w:type="dxa"/>
          </w:tcPr>
          <w:p w14:paraId="62C83302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3559C70B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5035B960" w14:textId="77777777"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6E7EFFEB" w14:textId="77777777" w:rsidTr="00974529">
        <w:tc>
          <w:tcPr>
            <w:tcW w:w="3493" w:type="dxa"/>
          </w:tcPr>
          <w:p w14:paraId="2C646C60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239E628A" w14:textId="77777777"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0E36FC70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192CD328" w14:textId="77777777"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67AD77E0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04DCBE1F" w14:textId="77777777"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23765466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0D909C2F" w14:textId="77777777" w:rsidR="00860C90" w:rsidRDefault="00860C90" w:rsidP="0010198B">
      <w:pPr>
        <w:ind w:left="426"/>
        <w:rPr>
          <w:rFonts w:ascii="Arial Narrow" w:hAnsi="Arial Narrow"/>
        </w:rPr>
      </w:pPr>
    </w:p>
    <w:p w14:paraId="7FC4635A" w14:textId="3A05C7CE"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261C56">
        <w:rPr>
          <w:rFonts w:ascii="Arial Narrow" w:hAnsi="Arial Narrow"/>
          <w:b/>
        </w:rPr>
        <w:t>Desconto Cota-</w:t>
      </w:r>
      <w:r>
        <w:rPr>
          <w:rFonts w:ascii="Arial Narrow" w:hAnsi="Arial Narrow"/>
          <w:b/>
        </w:rPr>
        <w:t>Jornaleiro</w:t>
      </w:r>
      <w:r w:rsidRPr="00271A13">
        <w:rPr>
          <w:rFonts w:ascii="Arial Narrow" w:hAnsi="Arial Narrow"/>
          <w:b/>
        </w:rPr>
        <w:t>”</w:t>
      </w:r>
    </w:p>
    <w:p w14:paraId="2C248150" w14:textId="77777777" w:rsidR="007056A1" w:rsidRDefault="007056A1" w:rsidP="0010198B">
      <w:pPr>
        <w:ind w:left="426"/>
        <w:rPr>
          <w:rFonts w:ascii="Arial Narrow" w:hAnsi="Arial Narrow"/>
          <w:b/>
        </w:rPr>
      </w:pPr>
    </w:p>
    <w:p w14:paraId="0F81993B" w14:textId="77777777"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14:paraId="79E024A0" w14:textId="77777777" w:rsidR="00ED20F7" w:rsidRDefault="00ED20F7" w:rsidP="00F061D9">
      <w:pPr>
        <w:rPr>
          <w:rFonts w:ascii="Arial Narrow" w:hAnsi="Arial Narrow"/>
          <w:b/>
        </w:rPr>
      </w:pPr>
    </w:p>
    <w:p w14:paraId="26EA172C" w14:textId="7BCC20C7" w:rsidR="007056A1" w:rsidRDefault="00AA318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Geral</w:t>
      </w:r>
      <w:r w:rsidR="007056A1">
        <w:rPr>
          <w:rFonts w:ascii="Arial Narrow" w:hAnsi="Arial Narrow"/>
          <w:b/>
        </w:rPr>
        <w:t xml:space="preserve">: </w:t>
      </w:r>
      <w:proofErr w:type="spellStart"/>
      <w:r w:rsidR="009155D2" w:rsidRPr="009155D2">
        <w:rPr>
          <w:rFonts w:ascii="Arial Narrow" w:hAnsi="Arial Narrow"/>
          <w:b/>
          <w:highlight w:val="yellow"/>
        </w:rPr>
        <w:t>Radiobox</w:t>
      </w:r>
      <w:proofErr w:type="spellEnd"/>
      <w:r w:rsidR="009155D2" w:rsidRPr="009155D2">
        <w:rPr>
          <w:rFonts w:ascii="Arial Narrow" w:hAnsi="Arial Narrow"/>
          <w:b/>
          <w:highlight w:val="yellow"/>
        </w:rPr>
        <w:t xml:space="preserve"> para exibição de todos os tipos de desconto cadastrados</w:t>
      </w:r>
      <w:r w:rsidR="009155D2" w:rsidRPr="009155D2">
        <w:rPr>
          <w:rFonts w:ascii="Arial Narrow" w:hAnsi="Arial Narrow"/>
          <w:b/>
          <w:strike/>
        </w:rPr>
        <w:t xml:space="preserve">. </w:t>
      </w:r>
      <w:r w:rsidR="007056A1" w:rsidRPr="009155D2">
        <w:rPr>
          <w:rFonts w:ascii="Arial Narrow" w:hAnsi="Arial Narrow"/>
          <w:b/>
          <w:strike/>
          <w:highlight w:val="yellow"/>
        </w:rPr>
        <w:t xml:space="preserve">Combo </w:t>
      </w:r>
      <w:r w:rsidRPr="009155D2">
        <w:rPr>
          <w:rFonts w:ascii="Arial Narrow" w:hAnsi="Arial Narrow"/>
          <w:b/>
          <w:strike/>
          <w:highlight w:val="yellow"/>
        </w:rPr>
        <w:t>acionado abre espaço para digitação de comis</w:t>
      </w:r>
      <w:r w:rsidR="00654B3F" w:rsidRPr="009155D2">
        <w:rPr>
          <w:rFonts w:ascii="Arial Narrow" w:hAnsi="Arial Narrow"/>
          <w:b/>
          <w:strike/>
          <w:highlight w:val="yellow"/>
        </w:rPr>
        <w:t xml:space="preserve">são percentual para todos os </w:t>
      </w:r>
      <w:proofErr w:type="spellStart"/>
      <w:r w:rsidR="00654B3F" w:rsidRPr="009155D2">
        <w:rPr>
          <w:rFonts w:ascii="Arial Narrow" w:hAnsi="Arial Narrow"/>
          <w:b/>
          <w:strike/>
          <w:highlight w:val="yellow"/>
        </w:rPr>
        <w:t>PDV</w:t>
      </w:r>
      <w:r w:rsidRPr="009155D2">
        <w:rPr>
          <w:rFonts w:ascii="Arial Narrow" w:hAnsi="Arial Narrow"/>
          <w:b/>
          <w:strike/>
          <w:highlight w:val="yellow"/>
        </w:rPr>
        <w:t>s</w:t>
      </w:r>
      <w:proofErr w:type="spellEnd"/>
      <w:r w:rsidRPr="009155D2">
        <w:rPr>
          <w:rFonts w:ascii="Arial Narrow" w:hAnsi="Arial Narrow"/>
          <w:b/>
          <w:strike/>
          <w:highlight w:val="yellow"/>
        </w:rPr>
        <w:t>.</w:t>
      </w:r>
      <w:r>
        <w:rPr>
          <w:rFonts w:ascii="Arial Narrow" w:hAnsi="Arial Narrow"/>
          <w:b/>
        </w:rPr>
        <w:t xml:space="preserve"> </w:t>
      </w:r>
    </w:p>
    <w:p w14:paraId="7D87AF00" w14:textId="4445CD29" w:rsidR="00ED20F7" w:rsidRPr="009155D2" w:rsidRDefault="00AA3187" w:rsidP="00F061D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</w:rPr>
        <w:t xml:space="preserve">Especifico: </w:t>
      </w:r>
      <w:proofErr w:type="spellStart"/>
      <w:r w:rsidR="009155D2" w:rsidRPr="009155D2">
        <w:rPr>
          <w:rFonts w:ascii="Arial Narrow" w:hAnsi="Arial Narrow"/>
          <w:b/>
          <w:highlight w:val="yellow"/>
        </w:rPr>
        <w:t>Radiobox</w:t>
      </w:r>
      <w:proofErr w:type="spellEnd"/>
      <w:r w:rsidR="009155D2" w:rsidRPr="009155D2">
        <w:rPr>
          <w:rFonts w:ascii="Arial Narrow" w:hAnsi="Arial Narrow"/>
          <w:b/>
          <w:highlight w:val="yellow"/>
        </w:rPr>
        <w:t xml:space="preserve"> para exibição dos campos abaixo:</w:t>
      </w:r>
      <w:r w:rsidR="009155D2">
        <w:rPr>
          <w:rFonts w:ascii="Arial Narrow" w:hAnsi="Arial Narrow"/>
          <w:b/>
        </w:rPr>
        <w:t xml:space="preserve"> </w:t>
      </w:r>
      <w:r w:rsidRPr="009155D2">
        <w:rPr>
          <w:rFonts w:ascii="Arial Narrow" w:hAnsi="Arial Narrow"/>
          <w:b/>
          <w:strike/>
          <w:highlight w:val="yellow"/>
        </w:rPr>
        <w:t>combo acionado abre espaço para escolha da cota e campo para digitação do novo desconto</w:t>
      </w:r>
      <w:r w:rsidR="007F2588" w:rsidRPr="009155D2">
        <w:rPr>
          <w:rFonts w:ascii="Arial Narrow" w:hAnsi="Arial Narrow"/>
          <w:b/>
          <w:strike/>
          <w:highlight w:val="yellow"/>
        </w:rPr>
        <w:t>.</w:t>
      </w:r>
    </w:p>
    <w:p w14:paraId="7C5D3074" w14:textId="7E815C1B" w:rsidR="007D599D" w:rsidRDefault="007D599D" w:rsidP="007D599D">
      <w:pPr>
        <w:ind w:left="10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Possibilitar a pesquisa o his</w:t>
      </w:r>
      <w:r w:rsidR="00654B3F">
        <w:rPr>
          <w:rFonts w:ascii="Arial Narrow" w:hAnsi="Arial Narrow"/>
          <w:b/>
        </w:rPr>
        <w:t>tórico de descontos de uma cota:</w:t>
      </w:r>
    </w:p>
    <w:p w14:paraId="5A761145" w14:textId="06CF7ADA" w:rsidR="00654B3F" w:rsidRDefault="00654B3F" w:rsidP="00654B3F">
      <w:pPr>
        <w:pStyle w:val="PargrafodaLista"/>
        <w:numPr>
          <w:ilvl w:val="1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Número da Cota.</w:t>
      </w:r>
    </w:p>
    <w:p w14:paraId="2963ED26" w14:textId="4685670F" w:rsidR="00654B3F" w:rsidRPr="00654B3F" w:rsidRDefault="00654B3F" w:rsidP="00654B3F">
      <w:pPr>
        <w:pStyle w:val="PargrafodaLista"/>
        <w:numPr>
          <w:ilvl w:val="1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Jornaleiro.</w:t>
      </w:r>
    </w:p>
    <w:p w14:paraId="2647DF91" w14:textId="5A5FE828" w:rsidR="00654B3F" w:rsidRDefault="00654B3F" w:rsidP="00654B3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Produto: </w:t>
      </w:r>
      <w:proofErr w:type="spellStart"/>
      <w:r w:rsidR="009155D2" w:rsidRPr="009155D2">
        <w:rPr>
          <w:rFonts w:ascii="Arial Narrow" w:hAnsi="Arial Narrow"/>
          <w:b/>
          <w:highlight w:val="yellow"/>
        </w:rPr>
        <w:t>Radiobox</w:t>
      </w:r>
      <w:proofErr w:type="spellEnd"/>
      <w:r w:rsidR="009155D2" w:rsidRPr="009155D2">
        <w:rPr>
          <w:rFonts w:ascii="Arial Narrow" w:hAnsi="Arial Narrow"/>
          <w:b/>
          <w:highlight w:val="yellow"/>
        </w:rPr>
        <w:t xml:space="preserve"> para exibição dos campos abaixo: </w:t>
      </w:r>
      <w:r w:rsidRPr="009155D2">
        <w:rPr>
          <w:rFonts w:ascii="Arial Narrow" w:hAnsi="Arial Narrow"/>
          <w:b/>
          <w:strike/>
          <w:highlight w:val="yellow"/>
        </w:rPr>
        <w:t>combo acionado abre espaço para escolha da cota e campo para digitação do novo desconto</w:t>
      </w:r>
      <w:r w:rsidRPr="009155D2">
        <w:rPr>
          <w:rFonts w:ascii="Arial Narrow" w:hAnsi="Arial Narrow"/>
          <w:b/>
          <w:strike/>
        </w:rPr>
        <w:t>.</w:t>
      </w:r>
    </w:p>
    <w:p w14:paraId="6A12862B" w14:textId="77777777" w:rsidR="00654B3F" w:rsidRPr="007D599D" w:rsidRDefault="00654B3F" w:rsidP="00654B3F">
      <w:pPr>
        <w:pStyle w:val="PargrafodaLista"/>
        <w:ind w:left="1080"/>
        <w:rPr>
          <w:rFonts w:ascii="Arial Narrow" w:hAnsi="Arial Narrow"/>
          <w:b/>
        </w:rPr>
      </w:pPr>
      <w:r w:rsidRPr="007D599D">
        <w:rPr>
          <w:rFonts w:ascii="Arial Narrow" w:hAnsi="Arial Narrow"/>
          <w:b/>
        </w:rPr>
        <w:t>Possibilitar a pesquisa o histórico de descontos de um</w:t>
      </w:r>
      <w:r>
        <w:rPr>
          <w:rFonts w:ascii="Arial Narrow" w:hAnsi="Arial Narrow"/>
          <w:b/>
        </w:rPr>
        <w:t xml:space="preserve"> produto</w:t>
      </w:r>
      <w:r w:rsidRPr="007D599D">
        <w:rPr>
          <w:rFonts w:ascii="Arial Narrow" w:hAnsi="Arial Narrow"/>
          <w:b/>
        </w:rPr>
        <w:t>.</w:t>
      </w:r>
    </w:p>
    <w:p w14:paraId="7EF7472E" w14:textId="3EFDE70E" w:rsidR="00AA3187" w:rsidRDefault="00AA3187" w:rsidP="00654B3F">
      <w:pPr>
        <w:numPr>
          <w:ilvl w:val="1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 código:</w:t>
      </w:r>
      <w:r w:rsidR="00654B3F">
        <w:rPr>
          <w:rFonts w:ascii="Arial Narrow" w:hAnsi="Arial Narrow"/>
          <w:b/>
        </w:rPr>
        <w:t xml:space="preserve"> Código do Produto.</w:t>
      </w:r>
    </w:p>
    <w:p w14:paraId="1DCDB604" w14:textId="2D95DC47" w:rsidR="00AA3187" w:rsidRDefault="00AA3187" w:rsidP="00654B3F">
      <w:pPr>
        <w:numPr>
          <w:ilvl w:val="1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 Nome:</w:t>
      </w:r>
      <w:r w:rsidR="00654B3F">
        <w:rPr>
          <w:rFonts w:ascii="Arial Narrow" w:hAnsi="Arial Narrow"/>
          <w:b/>
        </w:rPr>
        <w:t xml:space="preserve"> Nome do Produto.</w:t>
      </w:r>
    </w:p>
    <w:p w14:paraId="3D6C971A" w14:textId="77777777" w:rsidR="00A43016" w:rsidRDefault="00A43016" w:rsidP="00F061D9">
      <w:pPr>
        <w:ind w:left="360"/>
        <w:rPr>
          <w:rFonts w:ascii="Arial Narrow" w:hAnsi="Arial Narrow"/>
          <w:b/>
        </w:rPr>
      </w:pPr>
    </w:p>
    <w:p w14:paraId="09ED83A9" w14:textId="77777777"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14:paraId="77E09B3F" w14:textId="77777777" w:rsidR="00ED20F7" w:rsidRDefault="00ED20F7" w:rsidP="00F061D9">
      <w:pPr>
        <w:ind w:left="360"/>
        <w:rPr>
          <w:rFonts w:ascii="Arial Narrow" w:hAnsi="Arial Narrow"/>
          <w:b/>
        </w:rPr>
      </w:pPr>
    </w:p>
    <w:p w14:paraId="53B0E508" w14:textId="77777777" w:rsidR="001F0D0D" w:rsidRDefault="00654B3F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Histórico</w:t>
      </w:r>
      <w:r w:rsidR="00AA3187">
        <w:rPr>
          <w:rFonts w:ascii="Arial Narrow" w:hAnsi="Arial Narrow"/>
          <w:b/>
        </w:rPr>
        <w:t xml:space="preserve"> de desconto geral</w:t>
      </w:r>
    </w:p>
    <w:p w14:paraId="355058CB" w14:textId="6E900389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Sequência: número sequencial, gerado pelo sistema e o usuário não pode alterar.</w:t>
      </w:r>
    </w:p>
    <w:p w14:paraId="3F2FA245" w14:textId="77777777" w:rsidR="00367363" w:rsidRDefault="001F0D0D" w:rsidP="00367363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</w:rPr>
        <w:lastRenderedPageBreak/>
        <w:t>Desconto %: Percentual de desconto cadastrado, utilizado como default para todas as cotas do sistema.</w:t>
      </w:r>
      <w:r w:rsidR="00367363" w:rsidRPr="00367363">
        <w:rPr>
          <w:rFonts w:ascii="Arial Narrow" w:hAnsi="Arial Narrow"/>
          <w:b/>
          <w:highlight w:val="yellow"/>
        </w:rPr>
        <w:t xml:space="preserve"> </w:t>
      </w:r>
    </w:p>
    <w:p w14:paraId="79EB7AEC" w14:textId="217106C9" w:rsidR="00367363" w:rsidRPr="00CC11BE" w:rsidRDefault="00367363" w:rsidP="00367363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  <w:highlight w:val="yellow"/>
        </w:rPr>
        <w:t xml:space="preserve">Fornecedor: nome do fornecedor </w:t>
      </w:r>
      <w:r w:rsidRPr="00632854">
        <w:rPr>
          <w:rFonts w:ascii="Arial Narrow" w:hAnsi="Arial Narrow"/>
          <w:b/>
          <w:strike/>
          <w:highlight w:val="yellow"/>
        </w:rPr>
        <w:t>(</w:t>
      </w:r>
      <w:proofErr w:type="gramStart"/>
      <w:r w:rsidRPr="00632854">
        <w:rPr>
          <w:rFonts w:ascii="Arial Narrow" w:hAnsi="Arial Narrow"/>
          <w:b/>
          <w:strike/>
          <w:highlight w:val="yellow"/>
        </w:rPr>
        <w:t>deve</w:t>
      </w:r>
      <w:proofErr w:type="gramEnd"/>
      <w:r w:rsidRPr="00632854">
        <w:rPr>
          <w:rFonts w:ascii="Arial Narrow" w:hAnsi="Arial Narrow"/>
          <w:b/>
          <w:strike/>
          <w:highlight w:val="yellow"/>
        </w:rPr>
        <w:t xml:space="preserve"> ser mostrado de forma aberta, todos os descontos de cada </w:t>
      </w:r>
      <w:r w:rsidRPr="00632854">
        <w:rPr>
          <w:rFonts w:ascii="Arial Narrow" w:hAnsi="Arial Narrow"/>
          <w:b/>
          <w:strike/>
          <w:color w:val="FF0000"/>
          <w:highlight w:val="yellow"/>
        </w:rPr>
        <w:t>distribuidor</w:t>
      </w:r>
      <w:r w:rsidRPr="00632854">
        <w:rPr>
          <w:rFonts w:ascii="Arial Narrow" w:hAnsi="Arial Narrow"/>
          <w:b/>
          <w:strike/>
          <w:highlight w:val="yellow"/>
        </w:rPr>
        <w:t>, mesmo que o input tenha sido realizado de uma única vez);</w:t>
      </w:r>
    </w:p>
    <w:p w14:paraId="5DCDF810" w14:textId="06499FAB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</w:t>
      </w:r>
      <w:r w:rsidR="00AA3187">
        <w:rPr>
          <w:rFonts w:ascii="Arial Narrow" w:hAnsi="Arial Narrow"/>
          <w:b/>
        </w:rPr>
        <w:t>ata da alteração</w:t>
      </w:r>
      <w:r>
        <w:rPr>
          <w:rFonts w:ascii="Arial Narrow" w:hAnsi="Arial Narrow"/>
          <w:b/>
        </w:rPr>
        <w:t>: Data da inclusão do sistema.</w:t>
      </w:r>
    </w:p>
    <w:p w14:paraId="7DCD7B43" w14:textId="20C56C71" w:rsidR="00AA3187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Usuário: Usuário que fez a inclusão deste desconto.</w:t>
      </w:r>
    </w:p>
    <w:p w14:paraId="6FE90A13" w14:textId="2687BBCA" w:rsidR="00702A10" w:rsidRPr="00702A10" w:rsidRDefault="00702A10" w:rsidP="001F0D0D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702A10">
        <w:rPr>
          <w:rFonts w:ascii="Arial Narrow" w:hAnsi="Arial Narrow"/>
          <w:b/>
          <w:highlight w:val="yellow"/>
        </w:rPr>
        <w:t>Ação para excluir o item selecionado, desde que não esteja sendo usado.</w:t>
      </w:r>
    </w:p>
    <w:p w14:paraId="38013119" w14:textId="77777777" w:rsidR="001F0D0D" w:rsidRDefault="001F0D0D" w:rsidP="001F0D0D">
      <w:pPr>
        <w:ind w:left="1800"/>
        <w:rPr>
          <w:rFonts w:ascii="Arial Narrow" w:hAnsi="Arial Narrow"/>
          <w:b/>
        </w:rPr>
      </w:pPr>
    </w:p>
    <w:p w14:paraId="50DDF527" w14:textId="1D85128F" w:rsidR="001F0D0D" w:rsidRDefault="00654B3F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Histórico</w:t>
      </w:r>
      <w:r w:rsidR="0085242A">
        <w:rPr>
          <w:rFonts w:ascii="Arial Narrow" w:hAnsi="Arial Narrow"/>
          <w:b/>
        </w:rPr>
        <w:t xml:space="preserve"> do desconto </w:t>
      </w:r>
      <w:r w:rsidR="00153050">
        <w:rPr>
          <w:rFonts w:ascii="Arial Narrow" w:hAnsi="Arial Narrow"/>
          <w:b/>
        </w:rPr>
        <w:t>especí</w:t>
      </w:r>
      <w:r>
        <w:rPr>
          <w:rFonts w:ascii="Arial Narrow" w:hAnsi="Arial Narrow"/>
          <w:b/>
        </w:rPr>
        <w:t>fico</w:t>
      </w:r>
      <w:r w:rsidR="0085242A">
        <w:rPr>
          <w:rFonts w:ascii="Arial Narrow" w:hAnsi="Arial Narrow"/>
          <w:b/>
        </w:rPr>
        <w:t xml:space="preserve"> de cada </w:t>
      </w:r>
      <w:r w:rsidR="00ED20F7">
        <w:rPr>
          <w:rFonts w:ascii="Arial Narrow" w:hAnsi="Arial Narrow"/>
          <w:b/>
        </w:rPr>
        <w:t xml:space="preserve">Cota: </w:t>
      </w:r>
    </w:p>
    <w:p w14:paraId="07D973A0" w14:textId="66AE196A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número da cota.</w:t>
      </w:r>
    </w:p>
    <w:p w14:paraId="4011F311" w14:textId="118DC38E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Jornaleiro responsável pela Cota</w:t>
      </w:r>
    </w:p>
    <w:p w14:paraId="27886312" w14:textId="0A8E2FFE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</w:t>
      </w:r>
      <w:r w:rsidR="0085242A">
        <w:rPr>
          <w:rFonts w:ascii="Arial Narrow" w:hAnsi="Arial Narrow"/>
          <w:b/>
        </w:rPr>
        <w:t>esconto</w:t>
      </w:r>
      <w:r>
        <w:rPr>
          <w:rFonts w:ascii="Arial Narrow" w:hAnsi="Arial Narrow"/>
          <w:b/>
        </w:rPr>
        <w:t xml:space="preserve"> %: Percentual de Desconto específico para esta Cota.</w:t>
      </w:r>
    </w:p>
    <w:p w14:paraId="75BA76FA" w14:textId="77777777" w:rsidR="00367363" w:rsidRPr="00CC11BE" w:rsidRDefault="00367363" w:rsidP="00367363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  <w:highlight w:val="yellow"/>
        </w:rPr>
        <w:t xml:space="preserve">Fornecedor: nome do fornecedor </w:t>
      </w:r>
      <w:r w:rsidRPr="00632854">
        <w:rPr>
          <w:rFonts w:ascii="Arial Narrow" w:hAnsi="Arial Narrow"/>
          <w:b/>
          <w:strike/>
          <w:highlight w:val="yellow"/>
        </w:rPr>
        <w:t>(</w:t>
      </w:r>
      <w:proofErr w:type="gramStart"/>
      <w:r w:rsidRPr="00632854">
        <w:rPr>
          <w:rFonts w:ascii="Arial Narrow" w:hAnsi="Arial Narrow"/>
          <w:b/>
          <w:strike/>
          <w:highlight w:val="yellow"/>
        </w:rPr>
        <w:t>deve</w:t>
      </w:r>
      <w:proofErr w:type="gramEnd"/>
      <w:r w:rsidRPr="00632854">
        <w:rPr>
          <w:rFonts w:ascii="Arial Narrow" w:hAnsi="Arial Narrow"/>
          <w:b/>
          <w:strike/>
          <w:highlight w:val="yellow"/>
        </w:rPr>
        <w:t xml:space="preserve"> ser mostrado de forma aberta, todos os descontos de cada </w:t>
      </w:r>
      <w:r w:rsidRPr="00632854">
        <w:rPr>
          <w:rFonts w:ascii="Arial Narrow" w:hAnsi="Arial Narrow"/>
          <w:b/>
          <w:strike/>
          <w:color w:val="FF0000"/>
          <w:highlight w:val="yellow"/>
        </w:rPr>
        <w:t>distribuidor</w:t>
      </w:r>
      <w:r w:rsidRPr="00632854">
        <w:rPr>
          <w:rFonts w:ascii="Arial Narrow" w:hAnsi="Arial Narrow"/>
          <w:b/>
          <w:strike/>
          <w:highlight w:val="yellow"/>
        </w:rPr>
        <w:t>, mesmo que o input tenha sido realizado de uma única vez);</w:t>
      </w:r>
    </w:p>
    <w:p w14:paraId="3B2A2862" w14:textId="62F2C26F" w:rsidR="001F0D0D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</w:t>
      </w:r>
      <w:r w:rsidR="0085242A">
        <w:rPr>
          <w:rFonts w:ascii="Arial Narrow" w:hAnsi="Arial Narrow"/>
          <w:b/>
        </w:rPr>
        <w:t xml:space="preserve">ata da </w:t>
      </w:r>
      <w:r>
        <w:rPr>
          <w:rFonts w:ascii="Arial Narrow" w:hAnsi="Arial Narrow"/>
          <w:b/>
        </w:rPr>
        <w:t>A</w:t>
      </w:r>
      <w:r w:rsidR="0085242A">
        <w:rPr>
          <w:rFonts w:ascii="Arial Narrow" w:hAnsi="Arial Narrow"/>
          <w:b/>
        </w:rPr>
        <w:t>lteração</w:t>
      </w:r>
      <w:r>
        <w:rPr>
          <w:rFonts w:ascii="Arial Narrow" w:hAnsi="Arial Narrow"/>
          <w:b/>
        </w:rPr>
        <w:t>: Dia da inclusão/alteração deste desconto.</w:t>
      </w:r>
    </w:p>
    <w:p w14:paraId="7EB0AA35" w14:textId="50C62117" w:rsidR="00ED20F7" w:rsidRDefault="001F0D0D" w:rsidP="001F0D0D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Usuário: Usuário que realizou a </w:t>
      </w:r>
      <w:r w:rsidR="00476493">
        <w:rPr>
          <w:rFonts w:ascii="Arial Narrow" w:hAnsi="Arial Narrow"/>
          <w:b/>
        </w:rPr>
        <w:t>inclusão/alteração.</w:t>
      </w:r>
    </w:p>
    <w:p w14:paraId="403C0CB9" w14:textId="7161BA42" w:rsidR="00702A10" w:rsidRDefault="00702A10" w:rsidP="001F0D0D">
      <w:pPr>
        <w:numPr>
          <w:ilvl w:val="1"/>
          <w:numId w:val="26"/>
        </w:numPr>
        <w:rPr>
          <w:rFonts w:ascii="Arial Narrow" w:hAnsi="Arial Narrow"/>
          <w:b/>
        </w:rPr>
      </w:pPr>
      <w:r w:rsidRPr="00702A10">
        <w:rPr>
          <w:rFonts w:ascii="Arial Narrow" w:hAnsi="Arial Narrow"/>
          <w:b/>
          <w:highlight w:val="yellow"/>
        </w:rPr>
        <w:t xml:space="preserve">Ação </w:t>
      </w:r>
      <w:r w:rsidRPr="00702A10">
        <w:rPr>
          <w:rFonts w:ascii="Arial Narrow" w:hAnsi="Arial Narrow"/>
          <w:b/>
          <w:highlight w:val="yellow"/>
        </w:rPr>
        <w:t>para excluir o item selecionado, desde que não esteja sendo usado</w:t>
      </w:r>
      <w:r>
        <w:rPr>
          <w:rFonts w:ascii="Arial Narrow" w:hAnsi="Arial Narrow"/>
          <w:b/>
        </w:rPr>
        <w:t>.</w:t>
      </w:r>
    </w:p>
    <w:p w14:paraId="1E557DC1" w14:textId="77777777" w:rsidR="00476493" w:rsidRDefault="00476493" w:rsidP="00476493">
      <w:pPr>
        <w:ind w:left="1800"/>
        <w:rPr>
          <w:rFonts w:ascii="Arial Narrow" w:hAnsi="Arial Narrow"/>
          <w:b/>
        </w:rPr>
      </w:pPr>
    </w:p>
    <w:p w14:paraId="5BF0503D" w14:textId="77777777" w:rsidR="00476493" w:rsidRDefault="00654B3F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Histórico</w:t>
      </w:r>
      <w:r w:rsidR="0085242A">
        <w:rPr>
          <w:rFonts w:ascii="Arial Narrow" w:hAnsi="Arial Narrow"/>
          <w:b/>
        </w:rPr>
        <w:t xml:space="preserve"> do desconto por produto: </w:t>
      </w:r>
    </w:p>
    <w:p w14:paraId="3D492CA3" w14:textId="32B4EDE5" w:rsid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153050">
        <w:rPr>
          <w:rFonts w:ascii="Arial Narrow" w:hAnsi="Arial Narrow"/>
          <w:b/>
        </w:rPr>
        <w:t>: Código do Produto</w:t>
      </w:r>
    </w:p>
    <w:p w14:paraId="3B3AC606" w14:textId="7B0B8DAF" w:rsid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</w:t>
      </w:r>
      <w:r w:rsidR="0085242A">
        <w:rPr>
          <w:rFonts w:ascii="Arial Narrow" w:hAnsi="Arial Narrow"/>
          <w:b/>
        </w:rPr>
        <w:t>roduto</w:t>
      </w:r>
      <w:r>
        <w:rPr>
          <w:rFonts w:ascii="Arial Narrow" w:hAnsi="Arial Narrow"/>
          <w:b/>
        </w:rPr>
        <w:t>:</w:t>
      </w:r>
      <w:r w:rsidR="00153050">
        <w:rPr>
          <w:rFonts w:ascii="Arial Narrow" w:hAnsi="Arial Narrow"/>
          <w:b/>
        </w:rPr>
        <w:t xml:space="preserve"> Nome do Produto</w:t>
      </w:r>
    </w:p>
    <w:p w14:paraId="61F44E4D" w14:textId="570D1FB8" w:rsid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 w:rsidRPr="00476493">
        <w:rPr>
          <w:rFonts w:ascii="Arial Narrow" w:hAnsi="Arial Narrow"/>
          <w:b/>
        </w:rPr>
        <w:t>Edição:</w:t>
      </w:r>
      <w:r w:rsidR="00153050">
        <w:rPr>
          <w:rFonts w:ascii="Arial Narrow" w:hAnsi="Arial Narrow"/>
          <w:b/>
        </w:rPr>
        <w:t xml:space="preserve"> Edição do Produto</w:t>
      </w:r>
      <w:r w:rsidR="00367363">
        <w:rPr>
          <w:rFonts w:ascii="Arial Narrow" w:hAnsi="Arial Narrow"/>
          <w:b/>
        </w:rPr>
        <w:t xml:space="preserve"> </w:t>
      </w:r>
      <w:r w:rsidR="00367363" w:rsidRPr="00367363">
        <w:rPr>
          <w:rFonts w:ascii="Arial Narrow" w:hAnsi="Arial Narrow"/>
          <w:b/>
          <w:highlight w:val="yellow"/>
        </w:rPr>
        <w:t>(</w:t>
      </w:r>
      <w:r w:rsidR="00367363" w:rsidRPr="00725546">
        <w:rPr>
          <w:rFonts w:ascii="Arial Narrow" w:hAnsi="Arial Narrow"/>
          <w:b/>
          <w:highlight w:val="yellow"/>
        </w:rPr>
        <w:t>caso não seja selecionado o campo de edição</w:t>
      </w:r>
      <w:r w:rsidR="00725546">
        <w:rPr>
          <w:rFonts w:ascii="Arial Narrow" w:hAnsi="Arial Narrow"/>
          <w:b/>
          <w:highlight w:val="yellow"/>
        </w:rPr>
        <w:t xml:space="preserve"> (na </w:t>
      </w:r>
      <w:proofErr w:type="gramStart"/>
      <w:r w:rsidR="00725546">
        <w:rPr>
          <w:rFonts w:ascii="Arial Narrow" w:hAnsi="Arial Narrow"/>
          <w:b/>
          <w:highlight w:val="yellow"/>
        </w:rPr>
        <w:t>janela novo do desconto geral do produto</w:t>
      </w:r>
      <w:proofErr w:type="gramEnd"/>
      <w:r w:rsidR="00725546">
        <w:rPr>
          <w:rFonts w:ascii="Arial Narrow" w:hAnsi="Arial Narrow"/>
          <w:b/>
          <w:highlight w:val="yellow"/>
        </w:rPr>
        <w:t>)</w:t>
      </w:r>
      <w:r w:rsidR="00367363" w:rsidRPr="00725546">
        <w:rPr>
          <w:rFonts w:ascii="Arial Narrow" w:hAnsi="Arial Narrow"/>
          <w:b/>
          <w:highlight w:val="yellow"/>
        </w:rPr>
        <w:t>, a funcionalidade deve mostrar “Todas as Edições”; caso seja informada uma edição específica</w:t>
      </w:r>
      <w:r w:rsidR="00725546">
        <w:rPr>
          <w:rFonts w:ascii="Arial Narrow" w:hAnsi="Arial Narrow"/>
          <w:b/>
          <w:highlight w:val="yellow"/>
        </w:rPr>
        <w:t xml:space="preserve"> </w:t>
      </w:r>
      <w:r w:rsidR="00725546">
        <w:rPr>
          <w:rFonts w:ascii="Arial Narrow" w:hAnsi="Arial Narrow"/>
          <w:b/>
          <w:highlight w:val="yellow"/>
        </w:rPr>
        <w:t>(na janela novo do desconto geral do produto)</w:t>
      </w:r>
      <w:r w:rsidR="00367363" w:rsidRPr="00725546">
        <w:rPr>
          <w:rFonts w:ascii="Arial Narrow" w:hAnsi="Arial Narrow"/>
          <w:b/>
          <w:highlight w:val="yellow"/>
        </w:rPr>
        <w:t>, deve informar o número desta edição; e caso informe um range de edições</w:t>
      </w:r>
      <w:r w:rsidR="00725546">
        <w:rPr>
          <w:rFonts w:ascii="Arial Narrow" w:hAnsi="Arial Narrow"/>
          <w:b/>
          <w:highlight w:val="yellow"/>
        </w:rPr>
        <w:t xml:space="preserve"> </w:t>
      </w:r>
      <w:r w:rsidR="00725546">
        <w:rPr>
          <w:rFonts w:ascii="Arial Narrow" w:hAnsi="Arial Narrow"/>
          <w:b/>
          <w:highlight w:val="yellow"/>
        </w:rPr>
        <w:t>(na janela novo do desconto geral do produto)</w:t>
      </w:r>
      <w:bookmarkStart w:id="15" w:name="_GoBack"/>
      <w:bookmarkEnd w:id="15"/>
      <w:r w:rsidR="00367363" w:rsidRPr="00725546">
        <w:rPr>
          <w:rFonts w:ascii="Arial Narrow" w:hAnsi="Arial Narrow"/>
          <w:b/>
          <w:highlight w:val="yellow"/>
        </w:rPr>
        <w:t>, devem informar quais edições serão lançadas com este desconto</w:t>
      </w:r>
      <w:r w:rsidR="00367363" w:rsidRPr="00367363">
        <w:rPr>
          <w:rFonts w:ascii="Arial Narrow" w:hAnsi="Arial Narrow"/>
          <w:b/>
          <w:highlight w:val="yellow"/>
        </w:rPr>
        <w:t>)</w:t>
      </w:r>
    </w:p>
    <w:p w14:paraId="27D48213" w14:textId="746CD888" w:rsidR="00476493" w:rsidRP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 w:rsidRPr="00476493">
        <w:rPr>
          <w:rFonts w:ascii="Arial Narrow" w:hAnsi="Arial Narrow"/>
          <w:b/>
        </w:rPr>
        <w:t>Desconto %: Percentual de Desconto específico para esta Cota.</w:t>
      </w:r>
    </w:p>
    <w:p w14:paraId="1E8ECA34" w14:textId="77777777" w:rsid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da Alteração: Dia da inclusão/alteração deste desconto.</w:t>
      </w:r>
    </w:p>
    <w:p w14:paraId="66EFE250" w14:textId="77777777" w:rsidR="00476493" w:rsidRDefault="00476493" w:rsidP="00476493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Usuário: Usuário que realizou a inclusão/alteração.</w:t>
      </w:r>
    </w:p>
    <w:p w14:paraId="446774D2" w14:textId="0E6084D4" w:rsidR="00525566" w:rsidRDefault="00525566" w:rsidP="00476493">
      <w:pPr>
        <w:ind w:left="1800"/>
        <w:rPr>
          <w:rFonts w:ascii="Arial Narrow" w:hAnsi="Arial Narrow"/>
          <w:b/>
        </w:rPr>
      </w:pPr>
    </w:p>
    <w:p w14:paraId="1525B8C4" w14:textId="0403DD5F" w:rsidR="00153050" w:rsidRDefault="00153050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Janelas – Novo:</w:t>
      </w:r>
    </w:p>
    <w:p w14:paraId="23503A43" w14:textId="77777777" w:rsidR="00153050" w:rsidRDefault="00153050" w:rsidP="00525566">
      <w:pPr>
        <w:ind w:left="426"/>
        <w:rPr>
          <w:rFonts w:ascii="Arial Narrow" w:hAnsi="Arial Narrow"/>
          <w:b/>
        </w:rPr>
      </w:pPr>
    </w:p>
    <w:p w14:paraId="57D7F162" w14:textId="3FDC53FD" w:rsidR="00153050" w:rsidRPr="00153050" w:rsidRDefault="00153050" w:rsidP="00153050">
      <w:pPr>
        <w:numPr>
          <w:ilvl w:val="0"/>
          <w:numId w:val="26"/>
        </w:numPr>
        <w:rPr>
          <w:rFonts w:ascii="Arial Narrow" w:hAnsi="Arial Narrow"/>
          <w:b/>
        </w:rPr>
      </w:pPr>
      <w:r w:rsidRPr="00153050">
        <w:rPr>
          <w:rFonts w:ascii="Arial Narrow" w:hAnsi="Arial Narrow"/>
          <w:b/>
        </w:rPr>
        <w:t>Desconto Geral</w:t>
      </w:r>
    </w:p>
    <w:p w14:paraId="4C2D8992" w14:textId="0F05F2E0" w:rsidR="00CC11BE" w:rsidRDefault="00CC11BE" w:rsidP="00CC11BE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CC11BE">
        <w:rPr>
          <w:rFonts w:ascii="Arial Narrow" w:hAnsi="Arial Narrow"/>
          <w:b/>
          <w:highlight w:val="yellow"/>
        </w:rPr>
        <w:t xml:space="preserve">Fornecedor: </w:t>
      </w:r>
      <w:r>
        <w:rPr>
          <w:rFonts w:ascii="Arial Narrow" w:hAnsi="Arial Narrow"/>
          <w:b/>
          <w:highlight w:val="yellow"/>
        </w:rPr>
        <w:t xml:space="preserve">combo para seleção de todos os </w:t>
      </w:r>
      <w:r w:rsidRPr="00CC11BE">
        <w:rPr>
          <w:rFonts w:ascii="Arial Narrow" w:hAnsi="Arial Narrow"/>
          <w:b/>
          <w:highlight w:val="yellow"/>
        </w:rPr>
        <w:t>fornecedor</w:t>
      </w:r>
      <w:r>
        <w:rPr>
          <w:rFonts w:ascii="Arial Narrow" w:hAnsi="Arial Narrow"/>
          <w:b/>
          <w:highlight w:val="yellow"/>
        </w:rPr>
        <w:t>es cadastrados</w:t>
      </w:r>
      <w:r w:rsidRPr="00CC11BE">
        <w:rPr>
          <w:rFonts w:ascii="Arial Narrow" w:hAnsi="Arial Narrow"/>
          <w:b/>
          <w:highlight w:val="yellow"/>
        </w:rPr>
        <w:t>;</w:t>
      </w:r>
    </w:p>
    <w:p w14:paraId="43F1CC5E" w14:textId="1A16EBB6" w:rsidR="00367363" w:rsidRPr="00CC11BE" w:rsidRDefault="00367363" w:rsidP="00CC11BE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  <w:highlight w:val="yellow"/>
        </w:rPr>
        <w:t>Fornecedor Selecionado: combo para inclusão dos fornecedores selecionados;</w:t>
      </w:r>
    </w:p>
    <w:p w14:paraId="00A57FDC" w14:textId="0889CD39" w:rsidR="00153050" w:rsidRDefault="00153050" w:rsidP="00153050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Desconto %: Percentual de Desconto específico </w:t>
      </w:r>
      <w:r w:rsidRPr="00367363">
        <w:rPr>
          <w:rFonts w:ascii="Arial Narrow" w:hAnsi="Arial Narrow"/>
          <w:b/>
          <w:highlight w:val="yellow"/>
        </w:rPr>
        <w:t xml:space="preserve">para </w:t>
      </w:r>
      <w:r w:rsidR="00367363" w:rsidRPr="00367363">
        <w:rPr>
          <w:rFonts w:ascii="Arial Narrow" w:hAnsi="Arial Narrow"/>
          <w:b/>
          <w:highlight w:val="yellow"/>
        </w:rPr>
        <w:t>todas as cotas.</w:t>
      </w:r>
    </w:p>
    <w:p w14:paraId="6826CE65" w14:textId="75B753BC" w:rsidR="00153050" w:rsidDel="00367363" w:rsidRDefault="00153050" w:rsidP="00153050">
      <w:pPr>
        <w:numPr>
          <w:ilvl w:val="1"/>
          <w:numId w:val="26"/>
        </w:numPr>
        <w:rPr>
          <w:del w:id="16" w:author="Kaina da Silva" w:date="2012-07-05T11:32:00Z"/>
          <w:rFonts w:ascii="Arial Narrow" w:hAnsi="Arial Narrow"/>
          <w:b/>
        </w:rPr>
      </w:pPr>
      <w:del w:id="17" w:author="Kaina da Silva" w:date="2012-07-05T11:32:00Z">
        <w:r w:rsidDel="00367363">
          <w:rPr>
            <w:rFonts w:ascii="Arial Narrow" w:hAnsi="Arial Narrow"/>
            <w:b/>
          </w:rPr>
          <w:delText>Data da Alteração: Dia da inclusão/alteração deste desconto.</w:delText>
        </w:r>
      </w:del>
    </w:p>
    <w:p w14:paraId="33C8F0BB" w14:textId="43DA9507" w:rsidR="00153050" w:rsidDel="00367363" w:rsidRDefault="00153050" w:rsidP="00153050">
      <w:pPr>
        <w:numPr>
          <w:ilvl w:val="1"/>
          <w:numId w:val="26"/>
        </w:numPr>
        <w:rPr>
          <w:del w:id="18" w:author="Kaina da Silva" w:date="2012-07-05T11:32:00Z"/>
          <w:rFonts w:ascii="Arial Narrow" w:hAnsi="Arial Narrow"/>
          <w:b/>
        </w:rPr>
      </w:pPr>
      <w:del w:id="19" w:author="Kaina da Silva" w:date="2012-07-05T11:32:00Z">
        <w:r w:rsidDel="00367363">
          <w:rPr>
            <w:rFonts w:ascii="Arial Narrow" w:hAnsi="Arial Narrow"/>
            <w:b/>
          </w:rPr>
          <w:delText>Usuário: Usuário que realizou a inclusão/alteração.</w:delText>
        </w:r>
      </w:del>
    </w:p>
    <w:p w14:paraId="684F634D" w14:textId="77777777" w:rsidR="00153050" w:rsidRDefault="00153050" w:rsidP="00153050">
      <w:pPr>
        <w:ind w:left="1800"/>
        <w:rPr>
          <w:rFonts w:ascii="Arial Narrow" w:hAnsi="Arial Narrow"/>
          <w:b/>
        </w:rPr>
      </w:pPr>
    </w:p>
    <w:p w14:paraId="5E5B1C09" w14:textId="76A90FBB" w:rsidR="00153050" w:rsidRDefault="00153050" w:rsidP="00153050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Desconto Específico</w:t>
      </w:r>
    </w:p>
    <w:p w14:paraId="494379B6" w14:textId="77777777" w:rsidR="00153050" w:rsidRDefault="00153050" w:rsidP="00153050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número da cota.</w:t>
      </w:r>
    </w:p>
    <w:p w14:paraId="3CA11FF9" w14:textId="77777777" w:rsidR="00153050" w:rsidRDefault="00153050" w:rsidP="00153050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Jornaleiro responsável pela Cota</w:t>
      </w:r>
    </w:p>
    <w:p w14:paraId="49C72848" w14:textId="77777777" w:rsidR="00367363" w:rsidRDefault="00367363" w:rsidP="00367363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CC11BE">
        <w:rPr>
          <w:rFonts w:ascii="Arial Narrow" w:hAnsi="Arial Narrow"/>
          <w:b/>
          <w:highlight w:val="yellow"/>
        </w:rPr>
        <w:t xml:space="preserve">Fornecedor: </w:t>
      </w:r>
      <w:r>
        <w:rPr>
          <w:rFonts w:ascii="Arial Narrow" w:hAnsi="Arial Narrow"/>
          <w:b/>
          <w:highlight w:val="yellow"/>
        </w:rPr>
        <w:t xml:space="preserve">combo para seleção de todos os </w:t>
      </w:r>
      <w:r w:rsidRPr="00CC11BE">
        <w:rPr>
          <w:rFonts w:ascii="Arial Narrow" w:hAnsi="Arial Narrow"/>
          <w:b/>
          <w:highlight w:val="yellow"/>
        </w:rPr>
        <w:t>fornecedor</w:t>
      </w:r>
      <w:r>
        <w:rPr>
          <w:rFonts w:ascii="Arial Narrow" w:hAnsi="Arial Narrow"/>
          <w:b/>
          <w:highlight w:val="yellow"/>
        </w:rPr>
        <w:t>es cadastrados</w:t>
      </w:r>
      <w:r w:rsidRPr="00CC11BE">
        <w:rPr>
          <w:rFonts w:ascii="Arial Narrow" w:hAnsi="Arial Narrow"/>
          <w:b/>
          <w:highlight w:val="yellow"/>
        </w:rPr>
        <w:t>;</w:t>
      </w:r>
    </w:p>
    <w:p w14:paraId="7861306A" w14:textId="77777777" w:rsidR="00367363" w:rsidRPr="00CC11BE" w:rsidRDefault="00367363" w:rsidP="00367363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  <w:highlight w:val="yellow"/>
        </w:rPr>
        <w:t>Fornecedor Selecionado: combo para inclusão dos fornecedores selecionados;</w:t>
      </w:r>
    </w:p>
    <w:p w14:paraId="438B3FAE" w14:textId="77777777" w:rsidR="00367363" w:rsidRDefault="00367363" w:rsidP="00367363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Desconto %: Percentual de Desconto específico </w:t>
      </w:r>
      <w:r w:rsidRPr="00367363">
        <w:rPr>
          <w:rFonts w:ascii="Arial Narrow" w:hAnsi="Arial Narrow"/>
          <w:b/>
          <w:highlight w:val="yellow"/>
        </w:rPr>
        <w:t>para todas as cotas.</w:t>
      </w:r>
    </w:p>
    <w:p w14:paraId="5016C2B6" w14:textId="77777777" w:rsidR="00367363" w:rsidDel="00367363" w:rsidRDefault="00367363" w:rsidP="00367363">
      <w:pPr>
        <w:numPr>
          <w:ilvl w:val="1"/>
          <w:numId w:val="26"/>
        </w:numPr>
        <w:rPr>
          <w:del w:id="20" w:author="Kaina da Silva" w:date="2012-07-05T11:32:00Z"/>
          <w:rFonts w:ascii="Arial Narrow" w:hAnsi="Arial Narrow"/>
          <w:b/>
        </w:rPr>
      </w:pPr>
      <w:del w:id="21" w:author="Kaina da Silva" w:date="2012-07-05T11:32:00Z">
        <w:r w:rsidDel="00367363">
          <w:rPr>
            <w:rFonts w:ascii="Arial Narrow" w:hAnsi="Arial Narrow"/>
            <w:b/>
          </w:rPr>
          <w:delText>Data da Alteração: Dia da inclusão/alteração deste desconto.</w:delText>
        </w:r>
      </w:del>
    </w:p>
    <w:p w14:paraId="1438AB6B" w14:textId="77777777" w:rsidR="00367363" w:rsidDel="00367363" w:rsidRDefault="00367363" w:rsidP="00367363">
      <w:pPr>
        <w:numPr>
          <w:ilvl w:val="1"/>
          <w:numId w:val="26"/>
        </w:numPr>
        <w:rPr>
          <w:del w:id="22" w:author="Kaina da Silva" w:date="2012-07-05T11:32:00Z"/>
          <w:rFonts w:ascii="Arial Narrow" w:hAnsi="Arial Narrow"/>
          <w:b/>
        </w:rPr>
      </w:pPr>
      <w:del w:id="23" w:author="Kaina da Silva" w:date="2012-07-05T11:32:00Z">
        <w:r w:rsidDel="00367363">
          <w:rPr>
            <w:rFonts w:ascii="Arial Narrow" w:hAnsi="Arial Narrow"/>
            <w:b/>
          </w:rPr>
          <w:delText>Usuário: Usuário que realizou a inclusão/alteração.</w:delText>
        </w:r>
      </w:del>
    </w:p>
    <w:p w14:paraId="12541CAA" w14:textId="77777777" w:rsidR="00153050" w:rsidRDefault="00153050" w:rsidP="00525566">
      <w:pPr>
        <w:ind w:left="426"/>
        <w:rPr>
          <w:rFonts w:ascii="Arial Narrow" w:hAnsi="Arial Narrow"/>
          <w:b/>
        </w:rPr>
      </w:pPr>
    </w:p>
    <w:p w14:paraId="44C87AE0" w14:textId="04B8BF0C" w:rsidR="00153050" w:rsidRDefault="00153050" w:rsidP="00153050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Desconto Produto:</w:t>
      </w:r>
    </w:p>
    <w:p w14:paraId="137A2260" w14:textId="77777777" w:rsidR="00153050" w:rsidRDefault="00153050" w:rsidP="00153050">
      <w:pPr>
        <w:numPr>
          <w:ilvl w:val="1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Código: Código do Produto</w:t>
      </w:r>
    </w:p>
    <w:p w14:paraId="4F856902" w14:textId="67DFE9ED" w:rsidR="00153050" w:rsidRPr="00302CFD" w:rsidRDefault="00153050" w:rsidP="00153050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Produto: Nome do Produto</w:t>
      </w:r>
      <w:r w:rsidR="00302CFD" w:rsidRPr="00302CFD">
        <w:rPr>
          <w:rFonts w:ascii="Arial Narrow" w:hAnsi="Arial Narrow"/>
          <w:b/>
          <w:highlight w:val="yellow"/>
        </w:rPr>
        <w:t>, caso a flag Edição não seja selecionada, o desconto do produto deve ser aplicada a todas as edições do produto a serem lançadas.</w:t>
      </w:r>
    </w:p>
    <w:p w14:paraId="115EA8C8" w14:textId="7751CC95" w:rsidR="00054043" w:rsidRPr="00302CFD" w:rsidRDefault="00054043" w:rsidP="00153050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Edição: Flag para seleção se este desconto</w:t>
      </w:r>
      <w:proofErr w:type="gramStart"/>
      <w:r w:rsidRPr="00302CFD">
        <w:rPr>
          <w:rFonts w:ascii="Arial Narrow" w:hAnsi="Arial Narrow"/>
          <w:b/>
          <w:highlight w:val="yellow"/>
        </w:rPr>
        <w:t>, deve</w:t>
      </w:r>
      <w:proofErr w:type="gramEnd"/>
      <w:r w:rsidRPr="00302CFD">
        <w:rPr>
          <w:rFonts w:ascii="Arial Narrow" w:hAnsi="Arial Narrow"/>
          <w:b/>
          <w:highlight w:val="yellow"/>
        </w:rPr>
        <w:t xml:space="preserve"> ser aplicada para uma Edição Específica ou por determinada quantidade de edições.</w:t>
      </w:r>
    </w:p>
    <w:p w14:paraId="00C9EC4E" w14:textId="5D7B1133" w:rsidR="00054043" w:rsidRPr="00302CFD" w:rsidRDefault="00153050" w:rsidP="00054043">
      <w:pPr>
        <w:numPr>
          <w:ilvl w:val="2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Edição</w:t>
      </w:r>
      <w:r w:rsidR="00054043" w:rsidRPr="00302CFD">
        <w:rPr>
          <w:rFonts w:ascii="Arial Narrow" w:hAnsi="Arial Narrow"/>
          <w:b/>
          <w:highlight w:val="yellow"/>
        </w:rPr>
        <w:t xml:space="preserve"> Específica</w:t>
      </w:r>
      <w:r w:rsidRPr="00302CFD">
        <w:rPr>
          <w:rFonts w:ascii="Arial Narrow" w:hAnsi="Arial Narrow"/>
          <w:b/>
          <w:highlight w:val="yellow"/>
        </w:rPr>
        <w:t>: Edição do Produto</w:t>
      </w:r>
      <w:r w:rsidR="00054043" w:rsidRPr="00302CFD">
        <w:rPr>
          <w:rFonts w:ascii="Arial Narrow" w:hAnsi="Arial Narrow"/>
          <w:b/>
          <w:highlight w:val="yellow"/>
        </w:rPr>
        <w:t xml:space="preserve"> para este desconto ser aplicado</w:t>
      </w:r>
    </w:p>
    <w:p w14:paraId="693BEC1B" w14:textId="554FB974" w:rsidR="00054043" w:rsidRPr="00302CFD" w:rsidRDefault="00054043" w:rsidP="00054043">
      <w:pPr>
        <w:numPr>
          <w:ilvl w:val="2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 xml:space="preserve"> Por “X” Edições: Quantidade de Edições deste produto para este desconto ser aplicado</w:t>
      </w:r>
    </w:p>
    <w:p w14:paraId="27BDAC41" w14:textId="77777777" w:rsidR="00153050" w:rsidRPr="00302CFD" w:rsidRDefault="00153050" w:rsidP="00153050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Desconto %: Percentual de Desconto específico para esta Cota.</w:t>
      </w:r>
    </w:p>
    <w:p w14:paraId="7D58B16C" w14:textId="6CF9116A" w:rsidR="00FE7A19" w:rsidRPr="00302CFD" w:rsidRDefault="00FE7A19" w:rsidP="00153050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Cota: O usuário poderá selecionar se este desconto deve ser atribuído para:</w:t>
      </w:r>
    </w:p>
    <w:p w14:paraId="7991E487" w14:textId="69FEA188" w:rsidR="00FE7A19" w:rsidRPr="00302CFD" w:rsidRDefault="00FE7A19" w:rsidP="00FE7A19">
      <w:pPr>
        <w:numPr>
          <w:ilvl w:val="2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t>Todas as cotas do Distribuidor ou se</w:t>
      </w:r>
    </w:p>
    <w:p w14:paraId="2A1E11CF" w14:textId="1566F038" w:rsidR="00FE7A19" w:rsidRDefault="00FE7A19" w:rsidP="00FE7A19">
      <w:pPr>
        <w:numPr>
          <w:ilvl w:val="2"/>
          <w:numId w:val="26"/>
        </w:numPr>
        <w:rPr>
          <w:rFonts w:ascii="Arial Narrow" w:hAnsi="Arial Narrow"/>
          <w:b/>
          <w:highlight w:val="yellow"/>
        </w:rPr>
      </w:pPr>
      <w:r w:rsidRPr="00302CFD">
        <w:rPr>
          <w:rFonts w:ascii="Arial Narrow" w:hAnsi="Arial Narrow"/>
          <w:b/>
          <w:highlight w:val="yellow"/>
        </w:rPr>
        <w:lastRenderedPageBreak/>
        <w:t>Será direcionada para um grupo específico de cotas. Caso este é selecionado, deverá abrir um grid com as informações de Cota e Jornaleiro, para inclusão e deve possibilitar pesquisa.</w:t>
      </w:r>
    </w:p>
    <w:p w14:paraId="48A8C4E5" w14:textId="5BA41265" w:rsidR="001F5212" w:rsidRPr="00302CFD" w:rsidRDefault="001F5212" w:rsidP="001F5212">
      <w:pPr>
        <w:numPr>
          <w:ilvl w:val="1"/>
          <w:numId w:val="26"/>
        </w:numPr>
        <w:rPr>
          <w:rFonts w:ascii="Arial Narrow" w:hAnsi="Arial Narrow"/>
          <w:b/>
          <w:highlight w:val="yellow"/>
        </w:rPr>
      </w:pPr>
      <w:r>
        <w:rPr>
          <w:rFonts w:ascii="Arial Narrow" w:hAnsi="Arial Narrow"/>
          <w:b/>
          <w:highlight w:val="yellow"/>
        </w:rPr>
        <w:t>Este desconto predomina sobre os demais (Geral e Específico)</w:t>
      </w:r>
      <w:proofErr w:type="gramStart"/>
      <w:r>
        <w:rPr>
          <w:rFonts w:ascii="Arial Narrow" w:hAnsi="Arial Narrow"/>
          <w:b/>
          <w:highlight w:val="yellow"/>
        </w:rPr>
        <w:t>?:</w:t>
      </w:r>
      <w:proofErr w:type="gramEnd"/>
      <w:r>
        <w:rPr>
          <w:rFonts w:ascii="Arial Narrow" w:hAnsi="Arial Narrow"/>
          <w:b/>
          <w:highlight w:val="yellow"/>
        </w:rPr>
        <w:t xml:space="preserve"> </w:t>
      </w:r>
      <w:proofErr w:type="gramStart"/>
      <w:r>
        <w:rPr>
          <w:rFonts w:ascii="Arial Narrow" w:hAnsi="Arial Narrow"/>
          <w:b/>
          <w:highlight w:val="yellow"/>
        </w:rPr>
        <w:t>flag</w:t>
      </w:r>
      <w:proofErr w:type="gramEnd"/>
      <w:r>
        <w:rPr>
          <w:rFonts w:ascii="Arial Narrow" w:hAnsi="Arial Narrow"/>
          <w:b/>
          <w:highlight w:val="yellow"/>
        </w:rPr>
        <w:t xml:space="preserve"> de seleção.</w:t>
      </w:r>
    </w:p>
    <w:p w14:paraId="632DEF3F" w14:textId="6A8C9EC9" w:rsidR="00153050" w:rsidRDefault="00153050" w:rsidP="00525566">
      <w:pPr>
        <w:ind w:left="426"/>
        <w:rPr>
          <w:rFonts w:ascii="Arial Narrow" w:hAnsi="Arial Narrow"/>
          <w:b/>
        </w:rPr>
      </w:pPr>
    </w:p>
    <w:p w14:paraId="501EB311" w14:textId="77777777" w:rsidR="00153050" w:rsidRDefault="00153050" w:rsidP="00525566">
      <w:pPr>
        <w:ind w:left="426"/>
        <w:rPr>
          <w:rFonts w:ascii="Arial Narrow" w:hAnsi="Arial Narrow"/>
          <w:b/>
        </w:rPr>
      </w:pPr>
    </w:p>
    <w:p w14:paraId="4FF98543" w14:textId="77777777"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14:paraId="327A478A" w14:textId="77777777" w:rsidR="00525566" w:rsidRDefault="00525566" w:rsidP="00525566">
      <w:pPr>
        <w:ind w:left="426"/>
        <w:rPr>
          <w:rFonts w:ascii="Arial Narrow" w:hAnsi="Arial Narrow"/>
          <w:b/>
        </w:rPr>
      </w:pPr>
    </w:p>
    <w:p w14:paraId="181737B3" w14:textId="3A4DF0AF" w:rsidR="00525566" w:rsidRDefault="00FF7B35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Novo</w:t>
      </w:r>
      <w:r w:rsidR="00525566">
        <w:rPr>
          <w:rFonts w:ascii="Arial Narrow" w:hAnsi="Arial Narrow"/>
          <w:b/>
        </w:rPr>
        <w:t xml:space="preserve">: Botão responsável pela geração </w:t>
      </w:r>
      <w:r w:rsidR="0085242A">
        <w:rPr>
          <w:rFonts w:ascii="Arial Narrow" w:hAnsi="Arial Narrow"/>
          <w:b/>
        </w:rPr>
        <w:t xml:space="preserve">do novo desconto, geral, especifico ou por </w:t>
      </w:r>
      <w:proofErr w:type="gramStart"/>
      <w:r w:rsidR="0085242A">
        <w:rPr>
          <w:rFonts w:ascii="Arial Narrow" w:hAnsi="Arial Narrow"/>
          <w:b/>
        </w:rPr>
        <w:t>produto</w:t>
      </w:r>
      <w:proofErr w:type="gramEnd"/>
    </w:p>
    <w:p w14:paraId="4DC09B34" w14:textId="77777777"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14:paraId="710EF72C" w14:textId="7464AEBB" w:rsidR="00525566" w:rsidRDefault="0085242A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Imprimir: Impressão do</w:t>
      </w:r>
      <w:r w:rsidR="00A43016">
        <w:rPr>
          <w:rFonts w:ascii="Arial Narrow" w:hAnsi="Arial Narrow"/>
          <w:b/>
        </w:rPr>
        <w:t xml:space="preserve"> resultado da pesquisa</w:t>
      </w:r>
    </w:p>
    <w:p w14:paraId="662D58A8" w14:textId="77777777" w:rsidR="007056A1" w:rsidRDefault="007056A1" w:rsidP="0010198B">
      <w:pPr>
        <w:ind w:left="426"/>
        <w:rPr>
          <w:rFonts w:ascii="Arial Narrow" w:hAnsi="Arial Narrow"/>
          <w:b/>
        </w:rPr>
      </w:pPr>
    </w:p>
    <w:p w14:paraId="74AF00AA" w14:textId="77777777" w:rsidR="007056A1" w:rsidRDefault="007056A1" w:rsidP="0010198B">
      <w:pPr>
        <w:ind w:left="426"/>
        <w:rPr>
          <w:rFonts w:ascii="Arial Narrow" w:hAnsi="Arial Narrow"/>
        </w:rPr>
      </w:pPr>
    </w:p>
    <w:p w14:paraId="78B97F94" w14:textId="6555B171" w:rsidR="00860C90" w:rsidRDefault="001F0D0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– Tipo de Desconto Geral</w:t>
      </w:r>
    </w:p>
    <w:p w14:paraId="7F603A7C" w14:textId="29B167FE" w:rsidR="004A5F9A" w:rsidRDefault="004A5F9A" w:rsidP="0010198B">
      <w:pPr>
        <w:ind w:left="426"/>
        <w:rPr>
          <w:rFonts w:ascii="Arial Narrow" w:hAnsi="Arial Narrow"/>
        </w:rPr>
      </w:pPr>
    </w:p>
    <w:p w14:paraId="01E3493B" w14:textId="0098B5E4" w:rsidR="0051211F" w:rsidRDefault="00B974DE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D869B7B" wp14:editId="3007AB9B">
            <wp:extent cx="5612130" cy="2982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2A12" w14:textId="77777777" w:rsidR="0004100F" w:rsidRDefault="0004100F" w:rsidP="0010198B">
      <w:pPr>
        <w:ind w:left="426"/>
        <w:rPr>
          <w:rFonts w:ascii="Arial Narrow" w:hAnsi="Arial Narrow"/>
        </w:rPr>
      </w:pPr>
    </w:p>
    <w:p w14:paraId="3867F988" w14:textId="6D98CFAF" w:rsidR="001F0D0D" w:rsidRDefault="001F0D0D" w:rsidP="001F0D0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– Tipo de Desconto Geral – Inclusão</w:t>
      </w:r>
    </w:p>
    <w:p w14:paraId="36E103E4" w14:textId="77777777" w:rsidR="001F0D0D" w:rsidRDefault="001F0D0D" w:rsidP="001F0D0D">
      <w:pPr>
        <w:ind w:left="426"/>
        <w:rPr>
          <w:rFonts w:ascii="Arial Narrow" w:hAnsi="Arial Narrow"/>
        </w:rPr>
      </w:pPr>
    </w:p>
    <w:p w14:paraId="2113D61B" w14:textId="4FDF0AC0" w:rsidR="001F0D0D" w:rsidRDefault="00B974DE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AAC4795" wp14:editId="7E43052E">
            <wp:extent cx="5612130" cy="2982595"/>
            <wp:effectExtent l="0" t="0" r="762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A0F" w14:textId="77777777" w:rsidR="001F0D0D" w:rsidRDefault="001F0D0D" w:rsidP="0010198B">
      <w:pPr>
        <w:ind w:left="426"/>
        <w:rPr>
          <w:rFonts w:ascii="Arial Narrow" w:hAnsi="Arial Narrow"/>
        </w:rPr>
      </w:pPr>
    </w:p>
    <w:p w14:paraId="05D18296" w14:textId="068F789D" w:rsidR="001F0D0D" w:rsidRDefault="001F0D0D" w:rsidP="001F0D0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– Tipo de Desconto Específico</w:t>
      </w:r>
    </w:p>
    <w:p w14:paraId="3966EAFA" w14:textId="77777777" w:rsidR="001F0D0D" w:rsidRDefault="001F0D0D" w:rsidP="0010198B">
      <w:pPr>
        <w:ind w:left="426"/>
        <w:rPr>
          <w:rFonts w:ascii="Arial Narrow" w:hAnsi="Arial Narrow"/>
        </w:rPr>
      </w:pPr>
    </w:p>
    <w:p w14:paraId="077D0A12" w14:textId="3513EC80" w:rsidR="0051211F" w:rsidRDefault="00B974DE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864C456" wp14:editId="2CCD0F47">
            <wp:extent cx="5612130" cy="2982595"/>
            <wp:effectExtent l="0" t="0" r="762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A7F" w14:textId="77777777" w:rsidR="0051211F" w:rsidRDefault="0051211F" w:rsidP="0010198B">
      <w:pPr>
        <w:ind w:left="426"/>
        <w:rPr>
          <w:rFonts w:ascii="Arial Narrow" w:hAnsi="Arial Narrow"/>
        </w:rPr>
      </w:pPr>
    </w:p>
    <w:p w14:paraId="19E2EF76" w14:textId="41533095" w:rsidR="001F0D0D" w:rsidRDefault="001F0D0D" w:rsidP="001F0D0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– Tipo de Desconto Específico – Inclusão</w:t>
      </w:r>
    </w:p>
    <w:p w14:paraId="2A35B5C4" w14:textId="77777777" w:rsidR="001F0D0D" w:rsidRDefault="001F0D0D" w:rsidP="001F0D0D">
      <w:pPr>
        <w:ind w:left="426"/>
        <w:rPr>
          <w:rFonts w:ascii="Arial Narrow" w:hAnsi="Arial Narrow"/>
        </w:rPr>
      </w:pPr>
    </w:p>
    <w:p w14:paraId="2F7BA802" w14:textId="3BE2F229" w:rsidR="001F0D0D" w:rsidRDefault="00B974DE" w:rsidP="001F0D0D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C70DFD2" wp14:editId="6147355B">
            <wp:extent cx="5612130" cy="2982595"/>
            <wp:effectExtent l="0" t="0" r="762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958" w14:textId="77777777" w:rsidR="001F0D0D" w:rsidRDefault="001F0D0D" w:rsidP="0010198B">
      <w:pPr>
        <w:ind w:left="426"/>
        <w:rPr>
          <w:rFonts w:ascii="Arial Narrow" w:hAnsi="Arial Narrow"/>
        </w:rPr>
      </w:pPr>
    </w:p>
    <w:p w14:paraId="40CE26EE" w14:textId="218A3FAA" w:rsidR="001F0D0D" w:rsidRDefault="001F0D0D" w:rsidP="001F0D0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– Tipo de Desconto Produto</w:t>
      </w:r>
    </w:p>
    <w:p w14:paraId="101F3FE5" w14:textId="77777777" w:rsidR="001F0D0D" w:rsidRDefault="001F0D0D" w:rsidP="0010198B">
      <w:pPr>
        <w:ind w:left="426"/>
        <w:rPr>
          <w:rFonts w:ascii="Arial Narrow" w:hAnsi="Arial Narrow"/>
        </w:rPr>
      </w:pPr>
    </w:p>
    <w:p w14:paraId="23A93C25" w14:textId="09578BE7" w:rsidR="0051211F" w:rsidRDefault="00B974DE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7E9ED436" wp14:editId="2E401DC5">
            <wp:extent cx="5612130" cy="2982595"/>
            <wp:effectExtent l="0" t="0" r="762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2A4" w14:textId="77777777" w:rsidR="00860C90" w:rsidRDefault="00860C90" w:rsidP="0010198B">
      <w:pPr>
        <w:ind w:left="426"/>
        <w:rPr>
          <w:rFonts w:ascii="Arial Narrow" w:hAnsi="Arial Narrow"/>
        </w:rPr>
      </w:pPr>
    </w:p>
    <w:p w14:paraId="7AC20056" w14:textId="77777777" w:rsidR="00003C0C" w:rsidRDefault="00003C0C" w:rsidP="0010198B">
      <w:pPr>
        <w:ind w:left="426"/>
        <w:rPr>
          <w:rFonts w:ascii="Arial Narrow" w:hAnsi="Arial Narrow"/>
        </w:rPr>
      </w:pPr>
    </w:p>
    <w:p w14:paraId="0B5FCC13" w14:textId="19A46B31" w:rsidR="001F0D0D" w:rsidRDefault="001F0D0D" w:rsidP="00B974DE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t>Tela – Tipo de Desconto Produto - Inclusão</w:t>
      </w:r>
    </w:p>
    <w:p w14:paraId="7F93DD5F" w14:textId="215F6E5B" w:rsidR="00003C0C" w:rsidRDefault="00003C0C" w:rsidP="0010198B">
      <w:pPr>
        <w:ind w:left="426"/>
        <w:rPr>
          <w:rFonts w:ascii="Arial Narrow" w:hAnsi="Arial Narrow"/>
        </w:rPr>
      </w:pPr>
    </w:p>
    <w:p w14:paraId="66A088B6" w14:textId="08037A91" w:rsidR="00860C90" w:rsidRDefault="00B974DE" w:rsidP="005908A7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noProof/>
        </w:rPr>
        <w:drawing>
          <wp:inline distT="0" distB="0" distL="0" distR="0" wp14:anchorId="77BAB7F8" wp14:editId="5130ACDD">
            <wp:extent cx="5612130" cy="2982595"/>
            <wp:effectExtent l="0" t="0" r="762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AAB" w14:textId="77777777" w:rsidR="005908A7" w:rsidRPr="00875148" w:rsidRDefault="005908A7" w:rsidP="0010198B">
      <w:pPr>
        <w:ind w:left="426"/>
        <w:rPr>
          <w:rFonts w:ascii="Arial Narrow" w:hAnsi="Arial Narrow"/>
        </w:rPr>
      </w:pPr>
    </w:p>
    <w:p w14:paraId="37A98A0E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7E22100D" w14:textId="77777777"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BCEC22C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45FC1123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722A4EFE" w14:textId="77777777"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5C2559F6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1FF91D9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32F100EC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62BD3A1F" w14:textId="77777777"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106B8FAE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0973C694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3995D05E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14:paraId="71D73EE9" w14:textId="0B6AE84B" w:rsidR="00860C90" w:rsidRPr="00875148" w:rsidRDefault="00860C90" w:rsidP="00FB1F1A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69956ADA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243110ED" w14:textId="77777777"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096324E0" w14:textId="77777777"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3B8A5182" w14:textId="77777777" w:rsidR="00860C90" w:rsidRPr="001E5B29" w:rsidRDefault="00860C90" w:rsidP="001E5B29">
      <w:pPr>
        <w:pStyle w:val="TCTips"/>
        <w:ind w:firstLine="720"/>
        <w:rPr>
          <w:i w:val="0"/>
        </w:rPr>
      </w:pPr>
    </w:p>
    <w:p w14:paraId="4465C18B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0EBEB8C2" w14:textId="77777777" w:rsidR="00860C90" w:rsidRPr="00B978C8" w:rsidRDefault="00860C90" w:rsidP="00B978C8"/>
    <w:p w14:paraId="45C293FD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54B41C83" w14:textId="77777777" w:rsidR="00860C90" w:rsidRPr="00B978C8" w:rsidRDefault="00860C90" w:rsidP="00B978C8"/>
    <w:p w14:paraId="1CB6B1FF" w14:textId="77777777"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27D74666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08B48AD4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113E9D5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2A26E088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 w14:paraId="3F391996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08097A6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04697C4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271366D2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C97721A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2901046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7A6578BF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E5C59F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7F4EE4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62B80F8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1D6339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31871488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138247F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6DFF8295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E417BD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 w14:paraId="0A5452D8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DCE3B1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7E90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 w14:paraId="655D07F8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FAE802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A36FC4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1403804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62CDFBB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D07AFAD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AEB5FFA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32E1D62A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133FA708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0BF78CD1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79DD1C32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CE1D17E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E2E8626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609D8B47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328F9371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8117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0402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6AB59F11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6F518BC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3C29406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6D98D0E5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54A436C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AD7385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5ACF47E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1A92CDF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CF532D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AC7B31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72C660E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41097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D1ABD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4A2EE2C2" w14:textId="77777777"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14:paraId="03BDFF0D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2AEE4FA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 w14:paraId="1FBBA72D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13723015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1EAB3F84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2AB0730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E39F011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 w14:paraId="1AEF7411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7D092B8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63D702F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4A9A0843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123BCB35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73AE009E" w14:textId="77777777">
        <w:trPr>
          <w:cantSplit/>
        </w:trPr>
        <w:tc>
          <w:tcPr>
            <w:tcW w:w="3614" w:type="dxa"/>
          </w:tcPr>
          <w:p w14:paraId="6F447269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2FE615DD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8E19288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70BF3DAD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2D82BD43" w14:textId="77777777">
        <w:trPr>
          <w:cantSplit/>
        </w:trPr>
        <w:tc>
          <w:tcPr>
            <w:tcW w:w="3614" w:type="dxa"/>
          </w:tcPr>
          <w:p w14:paraId="755AA77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31D7094C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18C81B4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65888BF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2C9B9C9C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0BA37DD2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1A1EA9E6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25689068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3778B3EF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68D3DCC5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2C95213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205E7AF2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639F59CC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7344D6AD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32EC9672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 w14:paraId="0D18C6D3" w14:textId="77777777">
        <w:tc>
          <w:tcPr>
            <w:tcW w:w="579" w:type="dxa"/>
            <w:vAlign w:val="center"/>
          </w:tcPr>
          <w:p w14:paraId="395466F6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75FEB325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72B9318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6DB6D4E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A12DCA4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60A74BEE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549DB51B" w14:textId="77777777">
        <w:tc>
          <w:tcPr>
            <w:tcW w:w="579" w:type="dxa"/>
          </w:tcPr>
          <w:p w14:paraId="0A904C92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CD62E3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FB6EDA3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7C745E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2D197E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DBCF20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1FB6398" w14:textId="77777777">
        <w:tc>
          <w:tcPr>
            <w:tcW w:w="579" w:type="dxa"/>
          </w:tcPr>
          <w:p w14:paraId="4139C06C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F97D37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E993D9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7DCF29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2538D2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A5B0C8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369804F" w14:textId="77777777">
        <w:tc>
          <w:tcPr>
            <w:tcW w:w="579" w:type="dxa"/>
          </w:tcPr>
          <w:p w14:paraId="44287092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5E736D4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D34074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007D10A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6EB207B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54A033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F7CA0B9" w14:textId="77777777">
        <w:tc>
          <w:tcPr>
            <w:tcW w:w="579" w:type="dxa"/>
          </w:tcPr>
          <w:p w14:paraId="616C4D29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12D8FE6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9A48D7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8D3ABC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B70D45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28E130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C74D47F" w14:textId="77777777">
        <w:tc>
          <w:tcPr>
            <w:tcW w:w="579" w:type="dxa"/>
          </w:tcPr>
          <w:p w14:paraId="1B2EC75B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CA2A22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632D56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731D5B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DE0ACA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F4BDD4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908CE99" w14:textId="77777777"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11EAA1D8" w14:textId="77777777" w:rsidR="00860C90" w:rsidRPr="00875148" w:rsidRDefault="00860C90" w:rsidP="0000716A">
      <w:pPr>
        <w:rPr>
          <w:rFonts w:ascii="Arial Narrow" w:hAnsi="Arial Narrow"/>
        </w:rPr>
      </w:pPr>
    </w:p>
    <w:p w14:paraId="714FA246" w14:textId="77777777"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17114A39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 w14:paraId="1E40E380" w14:textId="77777777">
        <w:tc>
          <w:tcPr>
            <w:tcW w:w="579" w:type="dxa"/>
            <w:vAlign w:val="center"/>
          </w:tcPr>
          <w:p w14:paraId="0D592AAD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30C6EAA4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5A246D7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428870E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076045BB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35FDB6C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5F717275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3BEEE74C" w14:textId="77777777">
        <w:tc>
          <w:tcPr>
            <w:tcW w:w="579" w:type="dxa"/>
          </w:tcPr>
          <w:p w14:paraId="3A6455AE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3637C62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4BAC7F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C967F8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4A8849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F26C92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23BD1D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B41E5AF" w14:textId="77777777">
        <w:tc>
          <w:tcPr>
            <w:tcW w:w="579" w:type="dxa"/>
          </w:tcPr>
          <w:p w14:paraId="572C2A8C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46911D4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DDDCB1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0C5A38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91F27E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B4B2CD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E046FC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9AF98C0" w14:textId="77777777">
        <w:tc>
          <w:tcPr>
            <w:tcW w:w="579" w:type="dxa"/>
          </w:tcPr>
          <w:p w14:paraId="2A155F17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0EDBA3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B0DA7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5CE53B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76F9EC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02C0534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3D05092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53BAD2E" w14:textId="77777777">
        <w:tc>
          <w:tcPr>
            <w:tcW w:w="579" w:type="dxa"/>
          </w:tcPr>
          <w:p w14:paraId="1083E1EF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2E7F3BA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221625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5C6A58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0C92AE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07F80E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6805B4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4ED951D" w14:textId="77777777">
        <w:tc>
          <w:tcPr>
            <w:tcW w:w="579" w:type="dxa"/>
          </w:tcPr>
          <w:p w14:paraId="6D6FA27D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EB97B0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CB1079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E7E1709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646778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86560C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43E4BC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97E5D7D" w14:textId="77777777"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5FD56A3C" w14:textId="77777777" w:rsidR="00860C90" w:rsidRPr="00875148" w:rsidRDefault="00860C90" w:rsidP="00A14994">
      <w:pPr>
        <w:rPr>
          <w:rFonts w:ascii="Arial Narrow" w:hAnsi="Arial Narrow"/>
        </w:rPr>
      </w:pPr>
    </w:p>
    <w:p w14:paraId="19597A3B" w14:textId="77777777"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18B2FBA2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256C334B" w14:textId="77777777"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42F89BFD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 w14:paraId="7910AA53" w14:textId="77777777">
        <w:tc>
          <w:tcPr>
            <w:tcW w:w="579" w:type="dxa"/>
            <w:vAlign w:val="center"/>
          </w:tcPr>
          <w:p w14:paraId="56850749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48755535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852BC5A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 w14:paraId="23D271B4" w14:textId="77777777">
        <w:tc>
          <w:tcPr>
            <w:tcW w:w="579" w:type="dxa"/>
          </w:tcPr>
          <w:p w14:paraId="0F6325F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69B5543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C6CC51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1278C013" w14:textId="77777777">
        <w:tc>
          <w:tcPr>
            <w:tcW w:w="579" w:type="dxa"/>
          </w:tcPr>
          <w:p w14:paraId="5B60D89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2D61D64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D66F95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655E116" w14:textId="77777777">
        <w:tc>
          <w:tcPr>
            <w:tcW w:w="579" w:type="dxa"/>
          </w:tcPr>
          <w:p w14:paraId="3D6D4C3B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2512372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6DB4E4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1DA0698" w14:textId="77777777">
        <w:tc>
          <w:tcPr>
            <w:tcW w:w="579" w:type="dxa"/>
          </w:tcPr>
          <w:p w14:paraId="07A9022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9C460F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DC9CD6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9D0054F" w14:textId="77777777">
        <w:tc>
          <w:tcPr>
            <w:tcW w:w="579" w:type="dxa"/>
          </w:tcPr>
          <w:p w14:paraId="643BB9C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6252E8D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21BBB9B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C687625" w14:textId="77777777"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4E897076" w14:textId="77777777" w:rsidR="00860C90" w:rsidRPr="00875148" w:rsidRDefault="00860C90" w:rsidP="002552D5">
      <w:pPr>
        <w:rPr>
          <w:rFonts w:ascii="Arial Narrow" w:hAnsi="Arial Narrow"/>
        </w:rPr>
      </w:pPr>
    </w:p>
    <w:p w14:paraId="09AC4500" w14:textId="77777777"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30DFB438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 w14:paraId="170BBB68" w14:textId="77777777">
        <w:tc>
          <w:tcPr>
            <w:tcW w:w="1844" w:type="dxa"/>
            <w:vAlign w:val="center"/>
          </w:tcPr>
          <w:p w14:paraId="11118A0F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68EA2063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78E965FB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2CFA3D3B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 w14:paraId="04A0C26F" w14:textId="77777777">
        <w:tc>
          <w:tcPr>
            <w:tcW w:w="1844" w:type="dxa"/>
          </w:tcPr>
          <w:p w14:paraId="3821366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6D3030E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CD01B6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6B90FD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60347EC" w14:textId="77777777">
        <w:tc>
          <w:tcPr>
            <w:tcW w:w="1844" w:type="dxa"/>
          </w:tcPr>
          <w:p w14:paraId="264FD951" w14:textId="77777777"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6050CCB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6CA95F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4E73C5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A53A2E4" w14:textId="77777777">
        <w:tc>
          <w:tcPr>
            <w:tcW w:w="1844" w:type="dxa"/>
          </w:tcPr>
          <w:p w14:paraId="26EB130F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2346F6A0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470193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B850D1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EDA970B" w14:textId="77777777">
        <w:tc>
          <w:tcPr>
            <w:tcW w:w="1844" w:type="dxa"/>
          </w:tcPr>
          <w:p w14:paraId="459CCA83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2B11DA95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6FB5B8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3F3E66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68FBA49" w14:textId="77777777">
        <w:tc>
          <w:tcPr>
            <w:tcW w:w="1844" w:type="dxa"/>
          </w:tcPr>
          <w:p w14:paraId="32E15F7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0B18CD6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18C821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6689E5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10444B8" w14:textId="77777777">
        <w:tc>
          <w:tcPr>
            <w:tcW w:w="1844" w:type="dxa"/>
          </w:tcPr>
          <w:p w14:paraId="12EA6953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45D750B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0408C3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74F1C7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4E8561E" w14:textId="77777777">
        <w:tc>
          <w:tcPr>
            <w:tcW w:w="1844" w:type="dxa"/>
          </w:tcPr>
          <w:p w14:paraId="0BCD1CF1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56DBF1B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ED4BAB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20CECE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BCCAC40" w14:textId="77777777">
        <w:tc>
          <w:tcPr>
            <w:tcW w:w="1844" w:type="dxa"/>
          </w:tcPr>
          <w:p w14:paraId="703CA9B1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6246E19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44A16A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954F87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D61A7E7" w14:textId="77777777">
        <w:tc>
          <w:tcPr>
            <w:tcW w:w="1844" w:type="dxa"/>
          </w:tcPr>
          <w:p w14:paraId="45F8BD82" w14:textId="77777777"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728B0F25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BD1065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CEDE470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6E69DF0" w14:textId="77777777">
        <w:tc>
          <w:tcPr>
            <w:tcW w:w="1844" w:type="dxa"/>
          </w:tcPr>
          <w:p w14:paraId="367335A4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7CDD9D8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CF24DA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6996C8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A41855D" w14:textId="77777777">
        <w:tc>
          <w:tcPr>
            <w:tcW w:w="1844" w:type="dxa"/>
          </w:tcPr>
          <w:p w14:paraId="6845E0EB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5BD2845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62AF550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911C86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7386DD4" w14:textId="77777777">
        <w:tc>
          <w:tcPr>
            <w:tcW w:w="1844" w:type="dxa"/>
          </w:tcPr>
          <w:p w14:paraId="2EA5FCE1" w14:textId="77777777"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30E31124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2155DE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8C0603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ADA594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6"/>
      <w:footerReference w:type="default" r:id="rId17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04C62" w14:textId="77777777" w:rsidR="001E0148" w:rsidRDefault="001E0148">
      <w:r>
        <w:separator/>
      </w:r>
    </w:p>
  </w:endnote>
  <w:endnote w:type="continuationSeparator" w:id="0">
    <w:p w14:paraId="4BC734D3" w14:textId="77777777" w:rsidR="001E0148" w:rsidRDefault="001E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D72B" w14:textId="77777777" w:rsidR="00B11CBC" w:rsidRDefault="00B11CB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725546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725546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D79B3" w14:textId="77777777" w:rsidR="001E0148" w:rsidRDefault="001E0148">
      <w:r>
        <w:separator/>
      </w:r>
    </w:p>
  </w:footnote>
  <w:footnote w:type="continuationSeparator" w:id="0">
    <w:p w14:paraId="509EBFF3" w14:textId="77777777" w:rsidR="001E0148" w:rsidRDefault="001E0148">
      <w:r>
        <w:continuationSeparator/>
      </w:r>
    </w:p>
  </w:footnote>
  <w:footnote w:id="1">
    <w:p w14:paraId="025CFDCA" w14:textId="77777777" w:rsidR="00B11CBC" w:rsidRDefault="00B11C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14:paraId="4480DEB6" w14:textId="77777777" w:rsidR="00B11CBC" w:rsidRDefault="00B11C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14:paraId="1EECCC08" w14:textId="77777777" w:rsidR="00B11CBC" w:rsidRDefault="00B11C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14:paraId="7D5C0633" w14:textId="77777777" w:rsidR="00B11CBC" w:rsidRDefault="00B11C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4E66D4AD" w14:textId="77777777" w:rsidR="00B11CBC" w:rsidRDefault="00B11C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59F9DE51" w14:textId="77777777" w:rsidR="00B11CBC" w:rsidRDefault="00B11C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11CBC" w14:paraId="5CDBBADA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1ECAD0A0" w14:textId="77777777" w:rsidR="00B11CBC" w:rsidRPr="001B27ED" w:rsidRDefault="00B11CBC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2F2F9B52" wp14:editId="50665F25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65B25F51" w14:textId="77777777" w:rsidR="00B11CBC" w:rsidRPr="001B27ED" w:rsidRDefault="00B11CB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6FF946D" w14:textId="77777777" w:rsidR="00B11CBC" w:rsidRPr="001B27ED" w:rsidRDefault="00B11CBC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15EDBF97" w14:textId="77777777" w:rsidR="00B11CBC" w:rsidRPr="001B27ED" w:rsidRDefault="00B11CBC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B11CBC" w14:paraId="2AF36373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749C2378" w14:textId="77777777" w:rsidR="00B11CBC" w:rsidRPr="001B27ED" w:rsidRDefault="00B11CB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2509B07A" w14:textId="77777777" w:rsidR="00B11CBC" w:rsidRPr="001B27ED" w:rsidRDefault="00B11CB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7FC3F1C9" w14:textId="77777777" w:rsidR="00B11CBC" w:rsidRPr="001B27ED" w:rsidRDefault="00B11CBC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1B1FB870" w14:textId="77777777" w:rsidR="00B11CBC" w:rsidRPr="001B27ED" w:rsidRDefault="00B11CBC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B11CBC" w14:paraId="3177058C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563B068C" w14:textId="77777777" w:rsidR="00B11CBC" w:rsidRPr="001B27ED" w:rsidRDefault="00B11CBC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11CBC" w14:paraId="6A448A42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3E1C99C9" w14:textId="77777777" w:rsidR="00B11CBC" w:rsidRPr="001B27ED" w:rsidRDefault="00B11CB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14:paraId="627908CD" w14:textId="77777777" w:rsidR="00B11CBC" w:rsidRDefault="00B11C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4C94150"/>
    <w:multiLevelType w:val="hybridMultilevel"/>
    <w:tmpl w:val="BAF6E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C717F8"/>
    <w:multiLevelType w:val="hybridMultilevel"/>
    <w:tmpl w:val="79C4E19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79260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5224EB9"/>
    <w:multiLevelType w:val="hybridMultilevel"/>
    <w:tmpl w:val="AE428D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A6F4F5D"/>
    <w:multiLevelType w:val="hybridMultilevel"/>
    <w:tmpl w:val="BB60C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2"/>
  </w:num>
  <w:num w:numId="5">
    <w:abstractNumId w:val="12"/>
  </w:num>
  <w:num w:numId="6">
    <w:abstractNumId w:val="27"/>
  </w:num>
  <w:num w:numId="7">
    <w:abstractNumId w:val="8"/>
  </w:num>
  <w:num w:numId="8">
    <w:abstractNumId w:val="20"/>
  </w:num>
  <w:num w:numId="9">
    <w:abstractNumId w:val="16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3"/>
  </w:num>
  <w:num w:numId="15">
    <w:abstractNumId w:val="28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25"/>
  </w:num>
  <w:num w:numId="21">
    <w:abstractNumId w:val="26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1"/>
  </w:num>
  <w:num w:numId="28">
    <w:abstractNumId w:val="17"/>
  </w:num>
  <w:num w:numId="29">
    <w:abstractNumId w:val="2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C0C"/>
    <w:rsid w:val="00005CD4"/>
    <w:rsid w:val="00006B70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100F"/>
    <w:rsid w:val="000425DB"/>
    <w:rsid w:val="00043B76"/>
    <w:rsid w:val="0005102B"/>
    <w:rsid w:val="00054043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8724B"/>
    <w:rsid w:val="00090E34"/>
    <w:rsid w:val="00092FF2"/>
    <w:rsid w:val="00095B92"/>
    <w:rsid w:val="00096E8F"/>
    <w:rsid w:val="000A2DBE"/>
    <w:rsid w:val="000A3175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7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305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0148"/>
    <w:rsid w:val="001E5B29"/>
    <w:rsid w:val="001F0D0D"/>
    <w:rsid w:val="001F1D50"/>
    <w:rsid w:val="001F34B9"/>
    <w:rsid w:val="001F36C6"/>
    <w:rsid w:val="001F4ADC"/>
    <w:rsid w:val="001F5212"/>
    <w:rsid w:val="001F53B7"/>
    <w:rsid w:val="002117FD"/>
    <w:rsid w:val="002128F9"/>
    <w:rsid w:val="00215804"/>
    <w:rsid w:val="00216BD7"/>
    <w:rsid w:val="00221FE3"/>
    <w:rsid w:val="00225398"/>
    <w:rsid w:val="00227E41"/>
    <w:rsid w:val="00232E19"/>
    <w:rsid w:val="0023440C"/>
    <w:rsid w:val="002348E8"/>
    <w:rsid w:val="002369D3"/>
    <w:rsid w:val="0023793F"/>
    <w:rsid w:val="002420A0"/>
    <w:rsid w:val="00242FDD"/>
    <w:rsid w:val="00245221"/>
    <w:rsid w:val="00254241"/>
    <w:rsid w:val="002552D5"/>
    <w:rsid w:val="002609F8"/>
    <w:rsid w:val="00261C56"/>
    <w:rsid w:val="00263DF6"/>
    <w:rsid w:val="00266541"/>
    <w:rsid w:val="0026759F"/>
    <w:rsid w:val="0027024E"/>
    <w:rsid w:val="00270B92"/>
    <w:rsid w:val="00271A13"/>
    <w:rsid w:val="00271B85"/>
    <w:rsid w:val="00271FB7"/>
    <w:rsid w:val="002743D3"/>
    <w:rsid w:val="002867D4"/>
    <w:rsid w:val="00290D93"/>
    <w:rsid w:val="00291213"/>
    <w:rsid w:val="00292871"/>
    <w:rsid w:val="00293543"/>
    <w:rsid w:val="00296253"/>
    <w:rsid w:val="002A35BC"/>
    <w:rsid w:val="002A37A9"/>
    <w:rsid w:val="002A3D6C"/>
    <w:rsid w:val="002A489D"/>
    <w:rsid w:val="002A493C"/>
    <w:rsid w:val="002A4DAE"/>
    <w:rsid w:val="002A5A05"/>
    <w:rsid w:val="002B01D6"/>
    <w:rsid w:val="002B1A0A"/>
    <w:rsid w:val="002B6F0B"/>
    <w:rsid w:val="002B78BF"/>
    <w:rsid w:val="002C2B68"/>
    <w:rsid w:val="002C59FF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2CFD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67363"/>
    <w:rsid w:val="00370AA5"/>
    <w:rsid w:val="003735EF"/>
    <w:rsid w:val="003753C5"/>
    <w:rsid w:val="003814DB"/>
    <w:rsid w:val="00383861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E9E"/>
    <w:rsid w:val="00433F80"/>
    <w:rsid w:val="004429EB"/>
    <w:rsid w:val="004454DC"/>
    <w:rsid w:val="004474E5"/>
    <w:rsid w:val="004506AF"/>
    <w:rsid w:val="00451F4A"/>
    <w:rsid w:val="004602E7"/>
    <w:rsid w:val="00460E14"/>
    <w:rsid w:val="00462052"/>
    <w:rsid w:val="00462254"/>
    <w:rsid w:val="0046284F"/>
    <w:rsid w:val="00462F1A"/>
    <w:rsid w:val="004663C3"/>
    <w:rsid w:val="00466BB1"/>
    <w:rsid w:val="00473D17"/>
    <w:rsid w:val="004748E1"/>
    <w:rsid w:val="00475930"/>
    <w:rsid w:val="00476493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0E57"/>
    <w:rsid w:val="0051211F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53A74"/>
    <w:rsid w:val="00563330"/>
    <w:rsid w:val="00563CCF"/>
    <w:rsid w:val="00565A80"/>
    <w:rsid w:val="00566DA7"/>
    <w:rsid w:val="005728F6"/>
    <w:rsid w:val="00573D01"/>
    <w:rsid w:val="00580FAD"/>
    <w:rsid w:val="00586977"/>
    <w:rsid w:val="005908A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5F6DE3"/>
    <w:rsid w:val="006011B9"/>
    <w:rsid w:val="0060216A"/>
    <w:rsid w:val="00603A73"/>
    <w:rsid w:val="00603F7B"/>
    <w:rsid w:val="00610B3D"/>
    <w:rsid w:val="00614377"/>
    <w:rsid w:val="00614B88"/>
    <w:rsid w:val="0062407B"/>
    <w:rsid w:val="00632854"/>
    <w:rsid w:val="00633DAD"/>
    <w:rsid w:val="00635F81"/>
    <w:rsid w:val="00645DE2"/>
    <w:rsid w:val="00652F0D"/>
    <w:rsid w:val="006538E2"/>
    <w:rsid w:val="00654B3F"/>
    <w:rsid w:val="0065593F"/>
    <w:rsid w:val="0065695B"/>
    <w:rsid w:val="006671D6"/>
    <w:rsid w:val="006672D1"/>
    <w:rsid w:val="006675D3"/>
    <w:rsid w:val="006740BF"/>
    <w:rsid w:val="00674551"/>
    <w:rsid w:val="00676C34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2A10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17A6B"/>
    <w:rsid w:val="00721EB8"/>
    <w:rsid w:val="00723253"/>
    <w:rsid w:val="00725546"/>
    <w:rsid w:val="00725A0D"/>
    <w:rsid w:val="00732BAF"/>
    <w:rsid w:val="0073442D"/>
    <w:rsid w:val="00734F41"/>
    <w:rsid w:val="00736B62"/>
    <w:rsid w:val="00736D34"/>
    <w:rsid w:val="00737BCC"/>
    <w:rsid w:val="007400F0"/>
    <w:rsid w:val="007427C1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62B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99D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242A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5D2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3EAF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5AAC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187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1CBC"/>
    <w:rsid w:val="00B12EB4"/>
    <w:rsid w:val="00B13D59"/>
    <w:rsid w:val="00B14A7A"/>
    <w:rsid w:val="00B14D47"/>
    <w:rsid w:val="00B171CD"/>
    <w:rsid w:val="00B232EC"/>
    <w:rsid w:val="00B25FA6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110C"/>
    <w:rsid w:val="00B6253E"/>
    <w:rsid w:val="00B639D5"/>
    <w:rsid w:val="00B65ACA"/>
    <w:rsid w:val="00B676B1"/>
    <w:rsid w:val="00B67B8F"/>
    <w:rsid w:val="00B71115"/>
    <w:rsid w:val="00B71670"/>
    <w:rsid w:val="00B718ED"/>
    <w:rsid w:val="00B749AE"/>
    <w:rsid w:val="00B84DBD"/>
    <w:rsid w:val="00B86F32"/>
    <w:rsid w:val="00B87E6C"/>
    <w:rsid w:val="00B92540"/>
    <w:rsid w:val="00B92AD8"/>
    <w:rsid w:val="00B97270"/>
    <w:rsid w:val="00B974DE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C29AF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1BE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5BEA"/>
    <w:rsid w:val="00D67D31"/>
    <w:rsid w:val="00D729CF"/>
    <w:rsid w:val="00D73CD3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614F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3DF0"/>
    <w:rsid w:val="00EE76B3"/>
    <w:rsid w:val="00EF2883"/>
    <w:rsid w:val="00EF3122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071"/>
    <w:rsid w:val="00F937C5"/>
    <w:rsid w:val="00F94FE3"/>
    <w:rsid w:val="00F96D18"/>
    <w:rsid w:val="00FA0719"/>
    <w:rsid w:val="00FA0D48"/>
    <w:rsid w:val="00FA6961"/>
    <w:rsid w:val="00FA6D41"/>
    <w:rsid w:val="00FA7B23"/>
    <w:rsid w:val="00FB1F1A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3297"/>
    <w:rsid w:val="00FE65F9"/>
    <w:rsid w:val="00FE7A19"/>
    <w:rsid w:val="00FF03C0"/>
    <w:rsid w:val="00FF0990"/>
    <w:rsid w:val="00FF62B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91C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9804D0-C9F8-46C3-838A-08DC5E9A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1366</TotalTime>
  <Pages>12</Pages>
  <Words>2107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24</cp:revision>
  <cp:lastPrinted>2009-11-19T20:24:00Z</cp:lastPrinted>
  <dcterms:created xsi:type="dcterms:W3CDTF">2012-05-16T14:15:00Z</dcterms:created>
  <dcterms:modified xsi:type="dcterms:W3CDTF">2012-08-08T12:57:00Z</dcterms:modified>
</cp:coreProperties>
</file>