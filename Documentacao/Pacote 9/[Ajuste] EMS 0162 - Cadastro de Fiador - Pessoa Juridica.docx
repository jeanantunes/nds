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proofErr w:type="gramStart"/>
      <w:r w:rsidR="00A159B3" w:rsidRPr="00A159B3">
        <w:rPr>
          <w:rFonts w:ascii="Arial Narrow" w:hAnsi="Arial Narrow"/>
          <w:b/>
          <w:sz w:val="36"/>
        </w:rPr>
        <w:t>[</w:t>
      </w:r>
      <w:proofErr w:type="gramEnd"/>
      <w:r w:rsidR="00A159B3" w:rsidRPr="00A159B3">
        <w:rPr>
          <w:rFonts w:ascii="Arial Narrow" w:hAnsi="Arial Narrow"/>
          <w:b/>
          <w:sz w:val="36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1930AC">
        <w:rPr>
          <w:rFonts w:ascii="Arial Narrow" w:hAnsi="Arial Narrow"/>
          <w:b/>
          <w:sz w:val="36"/>
          <w:szCs w:val="36"/>
        </w:rPr>
        <w:t>62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Fiador</w:t>
      </w:r>
      <w:r w:rsidR="001930AC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AC71D7" w:rsidP="0060535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60535B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D7C0F" w:rsidRPr="00875148" w:rsidRDefault="00AC71D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AC71D7" w:rsidP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</w:tcPr>
          <w:p w:rsidR="00DD7C0F" w:rsidRPr="00875148" w:rsidRDefault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D201A" w:rsidRPr="00875148" w:rsidTr="006D201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E15F1" w:rsidRPr="00875148" w:rsidTr="008E15F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47FEB" w:rsidRPr="00875148" w:rsidTr="00F47FE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726CF" w:rsidRPr="00875148" w:rsidTr="00F726C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6CF" w:rsidRPr="00875148" w:rsidRDefault="00F726CF" w:rsidP="00F726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07/06/2012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6CF" w:rsidRPr="00875148" w:rsidRDefault="00F726CF" w:rsidP="009A0F0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6CF" w:rsidRPr="00875148" w:rsidRDefault="00F726CF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6CF" w:rsidRPr="00875148" w:rsidRDefault="00F726CF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6CF" w:rsidRPr="00875148" w:rsidRDefault="00F726CF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AC71D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E7654E">
              <w:rPr>
                <w:rFonts w:ascii="Arial Narrow" w:hAnsi="Arial Narrow" w:cs="Arial"/>
                <w:color w:val="002060"/>
                <w:sz w:val="22"/>
                <w:szCs w:val="22"/>
              </w:rPr>
              <w:t>Fiador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AC71D7">
              <w:rPr>
                <w:rFonts w:ascii="Arial Narrow" w:hAnsi="Arial Narrow" w:cs="Arial"/>
                <w:color w:val="002060"/>
                <w:sz w:val="22"/>
                <w:szCs w:val="22"/>
              </w:rPr>
              <w:t>jurídica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4B377C" w:rsidRDefault="004B377C" w:rsidP="004B377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B377C">
        <w:rPr>
          <w:rFonts w:ascii="Arial Narrow" w:hAnsi="Arial Narrow" w:cs="Arial"/>
          <w:color w:val="002060"/>
          <w:sz w:val="22"/>
          <w:szCs w:val="22"/>
          <w:highlight w:val="yellow"/>
        </w:rPr>
        <w:t>Caso não informado nenhum dos filtros, a funcionalidade deve trazer todos os fiadores cadastrados.</w:t>
      </w:r>
    </w:p>
    <w:p w:rsidR="00AC71D7" w:rsidRDefault="00AC71D7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o nome ou o CPF/CNPJ para consultar um fiador cadastrado.</w:t>
      </w:r>
    </w:p>
    <w:p w:rsidR="00AC71D7" w:rsidRDefault="00AC71D7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incluir um novo Fiador, o usuário deve selecionar CPF ou CNPJ para que seja</w:t>
      </w:r>
      <w:r w:rsidR="00B870B2">
        <w:rPr>
          <w:rFonts w:ascii="Arial Narrow" w:hAnsi="Arial Narrow" w:cs="Arial"/>
          <w:color w:val="002060"/>
          <w:sz w:val="22"/>
          <w:szCs w:val="22"/>
        </w:rPr>
        <w:t>m</w:t>
      </w:r>
      <w:r>
        <w:rPr>
          <w:rFonts w:ascii="Arial Narrow" w:hAnsi="Arial Narrow" w:cs="Arial"/>
          <w:color w:val="002060"/>
          <w:sz w:val="22"/>
          <w:szCs w:val="22"/>
        </w:rPr>
        <w:t xml:space="preserve"> exibido</w:t>
      </w:r>
      <w:r w:rsidR="00B870B2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os campos </w:t>
      </w:r>
      <w:r w:rsidR="00B870B2">
        <w:rPr>
          <w:rFonts w:ascii="Arial Narrow" w:hAnsi="Arial Narrow" w:cs="Arial"/>
          <w:color w:val="002060"/>
          <w:sz w:val="22"/>
          <w:szCs w:val="22"/>
        </w:rPr>
        <w:t>relacionados a esses tipos de cadastro.</w:t>
      </w:r>
    </w:p>
    <w:p w:rsidR="00B870B2" w:rsidDel="00E47582" w:rsidRDefault="00B870B2" w:rsidP="00E22DEA">
      <w:pPr>
        <w:ind w:left="360"/>
        <w:rPr>
          <w:del w:id="13" w:author="Kaina da Silva" w:date="2012-06-06T09:44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6-06T09:44:00Z">
        <w:r w:rsidDel="00E47582">
          <w:rPr>
            <w:rFonts w:ascii="Arial Narrow" w:hAnsi="Arial Narrow" w:cs="Arial"/>
            <w:color w:val="002060"/>
            <w:sz w:val="22"/>
            <w:szCs w:val="22"/>
          </w:rPr>
          <w:delText>Ao incluir um fiador o sistema deve considerar como inicio da atividade a data do sistema.</w:delText>
        </w:r>
      </w:del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Uma pessoa cadastrada poderá ter </w:t>
      </w:r>
      <w:r w:rsidR="003A22C6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>
        <w:rPr>
          <w:rFonts w:ascii="Arial Narrow" w:hAnsi="Arial Narrow" w:cs="Arial"/>
          <w:color w:val="002060"/>
          <w:sz w:val="22"/>
          <w:szCs w:val="22"/>
        </w:rPr>
        <w:t xml:space="preserve">um </w:t>
      </w:r>
      <w:r w:rsidR="00415FEE">
        <w:rPr>
          <w:rFonts w:ascii="Arial Narrow" w:hAnsi="Arial Narrow" w:cs="Arial"/>
          <w:color w:val="002060"/>
          <w:sz w:val="22"/>
          <w:szCs w:val="22"/>
        </w:rPr>
        <w:t>F</w:t>
      </w:r>
      <w:r w:rsidR="00E7654E">
        <w:rPr>
          <w:rFonts w:ascii="Arial Narrow" w:hAnsi="Arial Narrow" w:cs="Arial"/>
          <w:color w:val="002060"/>
          <w:sz w:val="22"/>
          <w:szCs w:val="22"/>
        </w:rPr>
        <w:t>iador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62DD3">
        <w:rPr>
          <w:rFonts w:ascii="Arial Narrow" w:hAnsi="Arial Narrow" w:cs="Arial"/>
          <w:color w:val="002060"/>
          <w:sz w:val="22"/>
          <w:szCs w:val="22"/>
        </w:rPr>
        <w:t>relacionado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757A6D" w:rsidRDefault="00757A6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Nesse cadastro deverá hav</w:t>
      </w:r>
      <w:bookmarkStart w:id="15" w:name="_GoBack"/>
      <w:bookmarkEnd w:id="15"/>
      <w:r>
        <w:rPr>
          <w:rFonts w:ascii="Arial Narrow" w:hAnsi="Arial Narrow" w:cs="Arial"/>
          <w:color w:val="002060"/>
          <w:sz w:val="22"/>
          <w:szCs w:val="22"/>
        </w:rPr>
        <w:t>er possibilidade de indicar um sócio principal, um endereço principal, um telefone principal a esse fiador.</w:t>
      </w:r>
    </w:p>
    <w:p w:rsidR="00F726CF" w:rsidRDefault="00F726CF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F726CF">
        <w:rPr>
          <w:rFonts w:ascii="Arial Narrow" w:hAnsi="Arial Narrow" w:cs="Arial"/>
          <w:color w:val="002060"/>
          <w:sz w:val="22"/>
          <w:szCs w:val="22"/>
          <w:highlight w:val="yellow"/>
        </w:rPr>
        <w:t>Ao digitar um código CNPJ da empresa, o sistema deve validar conforme calculo de verificação.</w:t>
      </w:r>
    </w:p>
    <w:p w:rsidR="00757A6D" w:rsidRDefault="00757A6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possibilidade associar ou desassociar o fiador a uma ou mais cotas já cadastradas.</w:t>
      </w:r>
    </w:p>
    <w:p w:rsidR="006D201A" w:rsidRDefault="006D201A" w:rsidP="006D201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875E2">
        <w:rPr>
          <w:rFonts w:ascii="Arial Narrow" w:hAnsi="Arial Narrow" w:cs="Arial"/>
          <w:color w:val="002060"/>
          <w:sz w:val="22"/>
          <w:szCs w:val="22"/>
        </w:rPr>
        <w:t>Um fiador pode ser relacionado à várias cotas, porém uma cota não pode ter mais de um fiador.</w:t>
      </w:r>
    </w:p>
    <w:p w:rsidR="006D201A" w:rsidRDefault="006D201A" w:rsidP="006D201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devem-se levar em conta todos os relacionamentos feitos para um determinado registro para que não haja quebra relacional do banco de dados.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04D61" w:rsidRDefault="00204D61" w:rsidP="00204D61">
      <w:pPr>
        <w:pStyle w:val="PargrafodaLista"/>
        <w:ind w:left="360"/>
      </w:pPr>
    </w:p>
    <w:p w:rsidR="00204D61" w:rsidRDefault="00204D61" w:rsidP="00204D61">
      <w:pPr>
        <w:pStyle w:val="PargrafodaLista"/>
        <w:ind w:left="360"/>
      </w:pPr>
      <w:r>
        <w:t>Filtro para consulta:</w:t>
      </w:r>
    </w:p>
    <w:p w:rsidR="006D201A" w:rsidRDefault="006D201A" w:rsidP="00204D61">
      <w:pPr>
        <w:pStyle w:val="PargrafodaLista"/>
        <w:ind w:left="360"/>
      </w:pP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do fiador</w:t>
      </w:r>
      <w:r w:rsidR="0052155F">
        <w:rPr>
          <w:rFonts w:ascii="Arial Narrow" w:hAnsi="Arial Narrow"/>
        </w:rPr>
        <w:t xml:space="preserve"> (para efeito de pesquisa, localizar cpf ou cnpj assim que perder o foco do campo).</w:t>
      </w:r>
    </w:p>
    <w:p w:rsidR="006D201A" w:rsidRDefault="006D201A" w:rsidP="006D201A">
      <w:pPr>
        <w:ind w:left="1146"/>
        <w:rPr>
          <w:rFonts w:ascii="Arial Narrow" w:hAnsi="Arial Narrow"/>
        </w:rPr>
      </w:pPr>
    </w:p>
    <w:p w:rsidR="006D201A" w:rsidRDefault="006D201A" w:rsidP="006D201A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Codigo: código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RG/Inscrição Estadual: rg ou inscrição estadual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do fiador, conforme retorno do cadastro</w:t>
      </w:r>
      <w:r w:rsidR="00F47FEB">
        <w:rPr>
          <w:rFonts w:ascii="Arial Narrow" w:hAnsi="Arial Narrow"/>
        </w:rPr>
        <w:t xml:space="preserve"> (indicado como principal, caso não tenha, pegar o primeiro cadastrado)</w:t>
      </w:r>
      <w:r>
        <w:rPr>
          <w:rFonts w:ascii="Arial Narrow" w:hAnsi="Arial Narrow"/>
        </w:rPr>
        <w:t>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Email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fiador selecionado.</w:t>
      </w:r>
    </w:p>
    <w:p w:rsidR="00204D61" w:rsidRDefault="00204D61" w:rsidP="00204D61">
      <w:pPr>
        <w:pStyle w:val="PargrafodaLista"/>
        <w:ind w:left="360"/>
      </w:pPr>
    </w:p>
    <w:p w:rsidR="00204D61" w:rsidRDefault="00204D61" w:rsidP="00204D61">
      <w:pPr>
        <w:pStyle w:val="PargrafodaLista"/>
        <w:ind w:left="360"/>
      </w:pPr>
      <w:r>
        <w:t>Dados para cadastro:</w:t>
      </w:r>
    </w:p>
    <w:p w:rsidR="00B43C30" w:rsidRDefault="00B43C30" w:rsidP="00B43C30">
      <w:pPr>
        <w:ind w:firstLine="720"/>
        <w:rPr>
          <w:b/>
        </w:rPr>
      </w:pPr>
    </w:p>
    <w:p w:rsidR="00B43C30" w:rsidRPr="003970ED" w:rsidRDefault="00B43C30" w:rsidP="003970ED">
      <w:pPr>
        <w:ind w:left="66" w:firstLine="654"/>
        <w:rPr>
          <w:rFonts w:ascii="Arial Narrow" w:hAnsi="Arial Narrow"/>
          <w:b/>
        </w:rPr>
      </w:pPr>
      <w:r w:rsidRPr="003970ED">
        <w:rPr>
          <w:rFonts w:ascii="Arial Narrow" w:hAnsi="Arial Narrow"/>
          <w:b/>
        </w:rPr>
        <w:t>ABA DADOS CADASTRAIS</w:t>
      </w:r>
    </w:p>
    <w:p w:rsidR="00B43C30" w:rsidRDefault="00B43C30" w:rsidP="00B43C30">
      <w:pPr>
        <w:rPr>
          <w:b/>
        </w:rPr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</w:t>
            </w:r>
            <w:r w:rsidR="003970ED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Código: Código do fiador (numero incremental)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Razão Social: Razão social do fiador</w:t>
            </w:r>
          </w:p>
        </w:tc>
        <w:tc>
          <w:tcPr>
            <w:tcW w:w="2741" w:type="dxa"/>
          </w:tcPr>
          <w:p w:rsidR="00B43C30" w:rsidRPr="003970ED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 Fantasia: Nome fantasia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Inscrição Estadual: Inscrição estadual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CNPJ: CNPJ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E-mail: E-mail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Default="00B43C30" w:rsidP="00B43C30">
      <w:pPr>
        <w:rPr>
          <w:b/>
        </w:rPr>
      </w:pPr>
    </w:p>
    <w:p w:rsidR="00B43C30" w:rsidRDefault="00B43C30" w:rsidP="00B43C30"/>
    <w:p w:rsidR="00B43C30" w:rsidRPr="003970ED" w:rsidRDefault="00B43C30" w:rsidP="003970ED">
      <w:pPr>
        <w:ind w:left="66" w:firstLine="654"/>
        <w:rPr>
          <w:rFonts w:ascii="Arial Narrow" w:hAnsi="Arial Narrow"/>
          <w:b/>
        </w:rPr>
      </w:pPr>
      <w:r w:rsidRPr="003970ED">
        <w:rPr>
          <w:rFonts w:ascii="Arial Narrow" w:hAnsi="Arial Narrow"/>
          <w:b/>
        </w:rPr>
        <w:t>ABA SÓCIOS</w:t>
      </w:r>
    </w:p>
    <w:p w:rsidR="00B43C30" w:rsidRDefault="00B43C30" w:rsidP="00B43C30">
      <w:pPr>
        <w:ind w:left="720"/>
        <w:rPr>
          <w:b/>
        </w:rPr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Nome: Nome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lastRenderedPageBreak/>
              <w:t>E-mail: E-mail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CPF: CPF do fiador (com máscara xxx.xxx.xxx-xx)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RG: RG do fiador (com máscara xx.xxx.xxx-x)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Data nascimento: Data de nascimento do fiador (com máscara xx/xx/xx)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Estado civil: Solteiro, Casado, Divorciado ou Viúvo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Nacionalidade: Nacionalidade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Natural: Naturalidade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Principal: Chechbox para definir se o sócio é o sócio principal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3970ED" w:rsidRDefault="00B43C30" w:rsidP="003970ED">
      <w:pPr>
        <w:ind w:left="1146"/>
        <w:rPr>
          <w:rFonts w:ascii="Arial Narrow" w:hAnsi="Arial Narrow"/>
        </w:rPr>
      </w:pPr>
      <w:r w:rsidRPr="003970ED">
        <w:rPr>
          <w:rFonts w:ascii="Arial Narrow" w:hAnsi="Arial Narrow"/>
        </w:rPr>
        <w:t>Caso o fiador seja casado, os dados do cônjuge devem ser inseridos no formulário que surgirá:</w:t>
      </w: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66" w:firstLine="654"/>
        <w:rPr>
          <w:rFonts w:ascii="Arial Narrow" w:hAnsi="Arial Narrow"/>
          <w:b/>
        </w:rPr>
      </w:pPr>
      <w:r w:rsidRPr="00FA63ED">
        <w:rPr>
          <w:rFonts w:ascii="Arial Narrow" w:hAnsi="Arial Narrow"/>
          <w:b/>
        </w:rPr>
        <w:t>Dados do cônjuge</w:t>
      </w:r>
    </w:p>
    <w:p w:rsidR="00B43C30" w:rsidRDefault="00DB5F03" w:rsidP="00B43C30">
      <w:pPr>
        <w:ind w:left="720"/>
      </w:pPr>
      <w:r>
        <w:t>Cônjuge será considerado como uma pessoa física no cadastro.</w:t>
      </w: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Nome: Nome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E-mail: E-mail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CPF: CPF do cônjuge (com máscara xxx.xxx.xxx-xx)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RG: RG do cônjuge (com máscara xx.xxx.xxx-x)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Data nascimento: Data de nascimento do cônjuge (com máscara xx/xx/xx)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Nacionalidade: Nacionalidade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Natural: Naturalidade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</w:p>
        </w:tc>
      </w:tr>
    </w:tbl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Botão “Incluir Novo” para cadastrar novos sócios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Grid com nome, se é principal ou não, e ação para edição ou exclusão de cota.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Ao clicar no ícone de edição, todas as informações do sócio devem popular o formulário</w:t>
      </w:r>
    </w:p>
    <w:p w:rsidR="00B43C30" w:rsidRDefault="00B43C30" w:rsidP="00B43C30">
      <w:pPr>
        <w:ind w:left="720"/>
      </w:pPr>
    </w:p>
    <w:p w:rsidR="00B43C30" w:rsidRPr="00CE6D23" w:rsidRDefault="00B43C30" w:rsidP="00FA63ED">
      <w:pPr>
        <w:ind w:left="66" w:firstLine="654"/>
        <w:rPr>
          <w:b/>
        </w:rPr>
      </w:pPr>
      <w:r>
        <w:t xml:space="preserve"> </w:t>
      </w:r>
      <w:r w:rsidRPr="00FA63ED">
        <w:rPr>
          <w:rFonts w:ascii="Arial Narrow" w:hAnsi="Arial Narrow"/>
          <w:b/>
        </w:rPr>
        <w:t>ABA TIPO DE GARANTIA</w:t>
      </w:r>
    </w:p>
    <w:p w:rsidR="00B43C30" w:rsidRDefault="00B43C30" w:rsidP="00B43C30">
      <w:pPr>
        <w:ind w:left="720"/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CA0468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CA0468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CA0468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CA0468" w:rsidRDefault="00B43C30" w:rsidP="00CA0468">
            <w:pPr>
              <w:ind w:left="1146"/>
              <w:rPr>
                <w:rFonts w:ascii="Arial Narrow" w:hAnsi="Arial Narrow"/>
              </w:rPr>
            </w:pPr>
            <w:r w:rsidRPr="00CA0468">
              <w:rPr>
                <w:rFonts w:ascii="Arial Narrow" w:hAnsi="Arial Narrow"/>
              </w:rPr>
              <w:t>Valor: Valor da garantia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CA0468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CA0468" w:rsidRDefault="00B43C30" w:rsidP="00CA0468">
            <w:pPr>
              <w:ind w:left="1146"/>
              <w:rPr>
                <w:rFonts w:ascii="Arial Narrow" w:hAnsi="Arial Narrow"/>
              </w:rPr>
            </w:pPr>
            <w:r w:rsidRPr="00CA0468">
              <w:rPr>
                <w:rFonts w:ascii="Arial Narrow" w:hAnsi="Arial Narrow"/>
              </w:rPr>
              <w:t>Descrição: Descrição da garantia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Pr="00CA0468" w:rsidRDefault="00B43C30" w:rsidP="00CA0468">
      <w:pPr>
        <w:ind w:left="1146"/>
        <w:rPr>
          <w:rFonts w:ascii="Arial Narrow" w:hAnsi="Arial Narrow"/>
          <w:b/>
          <w:bCs/>
          <w:color w:val="365F91" w:themeColor="accent1" w:themeShade="BF"/>
        </w:rPr>
      </w:pPr>
    </w:p>
    <w:p w:rsidR="00B43C30" w:rsidRPr="00FA63ED" w:rsidRDefault="00B43C30" w:rsidP="00FA63ED">
      <w:pPr>
        <w:ind w:left="66" w:firstLine="654"/>
        <w:rPr>
          <w:rFonts w:ascii="Arial Narrow" w:hAnsi="Arial Narrow"/>
          <w:b/>
        </w:rPr>
      </w:pPr>
      <w:r w:rsidRPr="00FA63ED">
        <w:rPr>
          <w:rFonts w:ascii="Arial Narrow" w:hAnsi="Arial Narrow"/>
          <w:b/>
        </w:rPr>
        <w:t>Garantias cadastradas</w:t>
      </w: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Grid com valor e observação, possibilitando edição ou exclusão da garantia.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Ao clicar no ícone de edição as informações cadastradas devem popular o formulário.</w:t>
      </w:r>
    </w:p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A63ED" w:rsidRDefault="00CE1887" w:rsidP="00FA63ED">
      <w:pPr>
        <w:ind w:left="66" w:firstLine="654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ABA Cotas Associadas</w:t>
      </w:r>
    </w:p>
    <w:p w:rsidR="00B43C30" w:rsidRDefault="00B43C30" w:rsidP="00B43C30">
      <w:pPr>
        <w:ind w:left="720"/>
      </w:pPr>
    </w:p>
    <w:p w:rsidR="006D201A" w:rsidRDefault="006D201A" w:rsidP="006D201A">
      <w:pPr>
        <w:pStyle w:val="PargrafodaLista"/>
      </w:pPr>
      <w:r>
        <w:t>Cota: Cota relacionada ao fiador (deve sensibilizar o cadastro da cota)</w:t>
      </w:r>
    </w:p>
    <w:p w:rsidR="006D201A" w:rsidRDefault="006D201A" w:rsidP="006D201A">
      <w:pPr>
        <w:pStyle w:val="PargrafodaLista"/>
      </w:pPr>
      <w:r>
        <w:t>Nome: Nome da Cota, deve aparecer automaticamente a partir do número da cota</w:t>
      </w:r>
    </w:p>
    <w:p w:rsidR="006D201A" w:rsidRDefault="006D201A" w:rsidP="006D201A">
      <w:pPr>
        <w:pStyle w:val="PargrafodaLista"/>
      </w:pPr>
    </w:p>
    <w:p w:rsidR="006D201A" w:rsidRDefault="006D201A" w:rsidP="006D201A">
      <w:pPr>
        <w:pStyle w:val="PargrafodaLista"/>
      </w:pPr>
      <w:r>
        <w:t>Botão “Incluir Novo” para transferir as informações de cota e nome para grid de Cotas Cadastradas</w:t>
      </w:r>
    </w:p>
    <w:p w:rsidR="006D201A" w:rsidRDefault="006D201A" w:rsidP="006D201A">
      <w:pPr>
        <w:pStyle w:val="PargrafodaLista"/>
      </w:pPr>
    </w:p>
    <w:p w:rsidR="006D201A" w:rsidRDefault="006D201A" w:rsidP="006D201A">
      <w:pPr>
        <w:pStyle w:val="PargrafodaLista"/>
      </w:pPr>
      <w:r>
        <w:t>Composição do Grid com Cota, Nome, possibilitando exclusão do relacionamento com a Cota.</w:t>
      </w:r>
    </w:p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97C33" w:rsidRDefault="00B43C30" w:rsidP="00B43C30">
      <w:pPr>
        <w:ind w:left="66" w:firstLine="65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</w:t>
      </w:r>
    </w:p>
    <w:p w:rsidR="00B43C30" w:rsidRDefault="00B43C30" w:rsidP="00B43C30">
      <w:pPr>
        <w:ind w:left="426"/>
        <w:rPr>
          <w:rFonts w:ascii="Arial Narrow" w:hAnsi="Arial Narrow"/>
        </w:rPr>
      </w:pPr>
    </w:p>
    <w:p w:rsidR="00B43C30" w:rsidRDefault="00B43C30" w:rsidP="00B43C3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B43C30" w:rsidRDefault="00B43C30" w:rsidP="00B43C3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E47582" w:rsidRPr="000B2121" w:rsidRDefault="00E47582" w:rsidP="00E47582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0B2121">
        <w:rPr>
          <w:rFonts w:ascii="Arial Narrow" w:hAnsi="Arial Narrow"/>
          <w:highlight w:val="yellow"/>
        </w:rPr>
        <w:t>Detalhes/Alteração: botão no grid de pesquisa que abre o cadastro pesquisado permitindo alterações.</w:t>
      </w:r>
    </w:p>
    <w:p w:rsidR="00E47582" w:rsidRPr="000B2121" w:rsidRDefault="00E47582" w:rsidP="00E47582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0B2121">
        <w:rPr>
          <w:rFonts w:ascii="Arial Narrow" w:hAnsi="Arial Narrow"/>
          <w:highlight w:val="yellow"/>
        </w:rPr>
        <w:t>Excluir: Botão no grid de pesquisa que possibilita a exclusão de um cadastro.</w:t>
      </w:r>
    </w:p>
    <w:p w:rsidR="00E47582" w:rsidRDefault="00E47582" w:rsidP="00E47582">
      <w:pPr>
        <w:ind w:left="1146"/>
        <w:rPr>
          <w:rFonts w:ascii="Arial Narrow" w:hAnsi="Arial Narrow"/>
        </w:rPr>
      </w:pPr>
    </w:p>
    <w:p w:rsidR="00C87414" w:rsidRDefault="00C87414" w:rsidP="00321A0E">
      <w:pPr>
        <w:ind w:left="1146"/>
        <w:rPr>
          <w:rFonts w:ascii="Arial Narrow" w:hAnsi="Arial Narrow"/>
        </w:rPr>
      </w:pPr>
    </w:p>
    <w:p w:rsidR="00E47582" w:rsidRDefault="00E47582" w:rsidP="00E47582">
      <w:pPr>
        <w:ind w:left="1146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BB599E7" wp14:editId="70DDFFCB">
            <wp:extent cx="5384073" cy="2857094"/>
            <wp:effectExtent l="0" t="0" r="762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i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35" cy="28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B2" w:rsidRDefault="00B870B2" w:rsidP="00B870B2">
      <w:pPr>
        <w:rPr>
          <w:rFonts w:ascii="Arial Narrow" w:hAnsi="Arial Narrow"/>
        </w:rPr>
      </w:pPr>
    </w:p>
    <w:p w:rsidR="00757A6D" w:rsidRDefault="00757A6D" w:rsidP="00C87414">
      <w:pPr>
        <w:ind w:left="1146"/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C70D2B">
        <w:rPr>
          <w:rFonts w:ascii="Arial Narrow" w:hAnsi="Arial Narrow"/>
        </w:rPr>
        <w:t>Fiador</w:t>
      </w:r>
      <w:r w:rsidR="00CE1887">
        <w:rPr>
          <w:rFonts w:ascii="Arial Narrow" w:hAnsi="Arial Narrow"/>
        </w:rPr>
        <w:t xml:space="preserve"> – pessoa </w:t>
      </w:r>
      <w:r w:rsidR="00E47582">
        <w:rPr>
          <w:rFonts w:ascii="Arial Narrow" w:hAnsi="Arial Narrow"/>
        </w:rPr>
        <w:t>Jurídica</w:t>
      </w:r>
    </w:p>
    <w:p w:rsidR="001F6C63" w:rsidRDefault="001F6C63">
      <w:pPr>
        <w:rPr>
          <w:rFonts w:ascii="Arial Narrow" w:hAnsi="Arial Narrow"/>
        </w:rPr>
      </w:pPr>
    </w:p>
    <w:p w:rsidR="0030596D" w:rsidRDefault="00E4758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FAAF686" wp14:editId="2CC03C30">
            <wp:extent cx="6120765" cy="44716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iador - CNP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CE1887" w:rsidRDefault="00E47582">
      <w:pPr>
        <w:rPr>
          <w:rFonts w:ascii="Arial Narrow" w:hAnsi="Arial Narrow"/>
        </w:rPr>
      </w:pPr>
      <w:r>
        <w:rPr>
          <w:rFonts w:ascii="Arial Narrow" w:hAnsi="Arial Narrow"/>
        </w:rPr>
        <w:t>Tela cadastro de Só</w:t>
      </w:r>
      <w:r w:rsidR="00CE1887">
        <w:rPr>
          <w:rFonts w:ascii="Arial Narrow" w:hAnsi="Arial Narrow"/>
        </w:rPr>
        <w:t>cio do fiador:</w:t>
      </w: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5D1B82E" wp14:editId="3993A623">
            <wp:extent cx="6115685" cy="3990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87" w:rsidRDefault="00CE1887">
      <w:pPr>
        <w:rPr>
          <w:rFonts w:ascii="Arial Narrow" w:hAnsi="Arial Narrow"/>
        </w:rPr>
      </w:pP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</w:rPr>
        <w:t>Tela cadastro de garantia:</w:t>
      </w:r>
    </w:p>
    <w:p w:rsidR="00DD7C0F" w:rsidRDefault="00E47582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05955FE" wp14:editId="2E44E3D7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60535B" w:rsidRDefault="0060535B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Cotas Associadas:</w:t>
      </w:r>
    </w:p>
    <w:p w:rsidR="0060535B" w:rsidRDefault="0060535B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3E57E9B" wp14:editId="3636CF6F">
            <wp:extent cx="6122035" cy="3900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20" w:rsidRDefault="00072720">
      <w:r>
        <w:separator/>
      </w:r>
    </w:p>
  </w:endnote>
  <w:endnote w:type="continuationSeparator" w:id="0">
    <w:p w:rsidR="00072720" w:rsidRDefault="000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0ED" w:rsidRDefault="003970E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B377C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B377C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20" w:rsidRDefault="00072720">
      <w:r>
        <w:separator/>
      </w:r>
    </w:p>
  </w:footnote>
  <w:footnote w:type="continuationSeparator" w:id="0">
    <w:p w:rsidR="00072720" w:rsidRDefault="00072720">
      <w:r>
        <w:continuationSeparator/>
      </w:r>
    </w:p>
  </w:footnote>
  <w:footnote w:id="1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970E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3970ED">
      <w:trPr>
        <w:cantSplit/>
        <w:trHeight w:val="337"/>
        <w:jc w:val="center"/>
      </w:trPr>
      <w:tc>
        <w:tcPr>
          <w:tcW w:w="2089" w:type="dxa"/>
          <w:vMerge/>
        </w:tcPr>
        <w:p w:rsidR="003970ED" w:rsidRDefault="003970E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970ED" w:rsidRDefault="003970ED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3970E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970E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970ED" w:rsidRDefault="003970E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3970ED" w:rsidRDefault="003970E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26B"/>
    <w:rsid w:val="000547DE"/>
    <w:rsid w:val="00062236"/>
    <w:rsid w:val="0006327C"/>
    <w:rsid w:val="00063320"/>
    <w:rsid w:val="00065E97"/>
    <w:rsid w:val="00066FAA"/>
    <w:rsid w:val="000718DF"/>
    <w:rsid w:val="00072720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5919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30AC"/>
    <w:rsid w:val="0019415F"/>
    <w:rsid w:val="0019454A"/>
    <w:rsid w:val="00195723"/>
    <w:rsid w:val="001B6CB7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04D61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0ED"/>
    <w:rsid w:val="003976C3"/>
    <w:rsid w:val="003A031B"/>
    <w:rsid w:val="003A22C6"/>
    <w:rsid w:val="003A29F1"/>
    <w:rsid w:val="003B124F"/>
    <w:rsid w:val="003B19BE"/>
    <w:rsid w:val="003B2F63"/>
    <w:rsid w:val="003B4274"/>
    <w:rsid w:val="003B4B2C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377C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155F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5584"/>
    <w:rsid w:val="006011B9"/>
    <w:rsid w:val="0060216A"/>
    <w:rsid w:val="00603A73"/>
    <w:rsid w:val="00603F7B"/>
    <w:rsid w:val="0060535B"/>
    <w:rsid w:val="00607860"/>
    <w:rsid w:val="006104D7"/>
    <w:rsid w:val="00610B3D"/>
    <w:rsid w:val="00614377"/>
    <w:rsid w:val="00614B88"/>
    <w:rsid w:val="00622494"/>
    <w:rsid w:val="00640538"/>
    <w:rsid w:val="0064582D"/>
    <w:rsid w:val="00645DE2"/>
    <w:rsid w:val="00650A1B"/>
    <w:rsid w:val="00652F0D"/>
    <w:rsid w:val="006538E2"/>
    <w:rsid w:val="0065593F"/>
    <w:rsid w:val="0065695B"/>
    <w:rsid w:val="00660CDF"/>
    <w:rsid w:val="006611F9"/>
    <w:rsid w:val="00662A9D"/>
    <w:rsid w:val="00665832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201A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7A6D"/>
    <w:rsid w:val="0076025F"/>
    <w:rsid w:val="0076281B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0524C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15F1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59B3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6D8D"/>
    <w:rsid w:val="00A91F99"/>
    <w:rsid w:val="00A941BE"/>
    <w:rsid w:val="00A9451A"/>
    <w:rsid w:val="00AA0230"/>
    <w:rsid w:val="00AA1DCD"/>
    <w:rsid w:val="00AA323C"/>
    <w:rsid w:val="00AA52F3"/>
    <w:rsid w:val="00AA6FCC"/>
    <w:rsid w:val="00AB0777"/>
    <w:rsid w:val="00AB4590"/>
    <w:rsid w:val="00AB606A"/>
    <w:rsid w:val="00AB67A7"/>
    <w:rsid w:val="00AB7DCE"/>
    <w:rsid w:val="00AC3425"/>
    <w:rsid w:val="00AC361B"/>
    <w:rsid w:val="00AC3DDC"/>
    <w:rsid w:val="00AC71D7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3C30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0B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2514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285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0D2B"/>
    <w:rsid w:val="00C75E39"/>
    <w:rsid w:val="00C8363C"/>
    <w:rsid w:val="00C83B93"/>
    <w:rsid w:val="00C8630C"/>
    <w:rsid w:val="00C86DCE"/>
    <w:rsid w:val="00C87414"/>
    <w:rsid w:val="00C9056D"/>
    <w:rsid w:val="00C93B4D"/>
    <w:rsid w:val="00CA0468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1887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2581"/>
    <w:rsid w:val="00DB5999"/>
    <w:rsid w:val="00DB5F03"/>
    <w:rsid w:val="00DC14D4"/>
    <w:rsid w:val="00DC28D8"/>
    <w:rsid w:val="00DC340A"/>
    <w:rsid w:val="00DC5667"/>
    <w:rsid w:val="00DD7C0F"/>
    <w:rsid w:val="00DE141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7582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47FEB"/>
    <w:rsid w:val="00F5185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26CF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3E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customStyle="1" w:styleId="SombreamentoClaro-nfase11">
    <w:name w:val="Sombreamento Claro - Ênfase 11"/>
    <w:basedOn w:val="Tabelanormal"/>
    <w:uiPriority w:val="60"/>
    <w:rsid w:val="00B43C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customStyle="1" w:styleId="SombreamentoClaro-nfase11">
    <w:name w:val="Sombreamento Claro - Ênfase 11"/>
    <w:basedOn w:val="Tabelanormal"/>
    <w:uiPriority w:val="60"/>
    <w:rsid w:val="00B43C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2873-E9B8-4AFA-B0B1-E67C551C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</TotalTime>
  <Pages>11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6</cp:revision>
  <cp:lastPrinted>2009-11-19T20:24:00Z</cp:lastPrinted>
  <dcterms:created xsi:type="dcterms:W3CDTF">2012-06-06T12:44:00Z</dcterms:created>
  <dcterms:modified xsi:type="dcterms:W3CDTF">2012-07-05T20:14:00Z</dcterms:modified>
</cp:coreProperties>
</file>