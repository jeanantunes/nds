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B1" w:rsidRPr="00875148" w:rsidRDefault="006A07B1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6A07B1" w:rsidRPr="00875148" w:rsidRDefault="006A07B1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6A07B1" w:rsidRPr="00875148" w:rsidRDefault="006A07B1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BD6638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>EMS 0</w:t>
      </w:r>
      <w:r w:rsidR="0004053C">
        <w:rPr>
          <w:rFonts w:ascii="Arial Narrow" w:hAnsi="Arial Narrow"/>
          <w:b/>
          <w:sz w:val="36"/>
          <w:szCs w:val="36"/>
        </w:rPr>
        <w:t>177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Cadastros de Serviços</w:t>
      </w:r>
      <w:r w:rsidRPr="00875148">
        <w:rPr>
          <w:rFonts w:ascii="Arial Narrow" w:hAnsi="Arial Narrow"/>
          <w:b/>
          <w:sz w:val="40"/>
        </w:rPr>
        <w:t>&gt;</w:t>
      </w: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A07B1" w:rsidRPr="00875148" w:rsidRDefault="006A07B1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6A07B1" w:rsidRPr="00875148" w:rsidRDefault="006A07B1">
      <w:pPr>
        <w:jc w:val="center"/>
        <w:rPr>
          <w:rFonts w:ascii="Arial Narrow" w:hAnsi="Arial Narrow"/>
          <w:b/>
          <w:sz w:val="48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pStyle w:val="Cabealho"/>
        <w:rPr>
          <w:rFonts w:ascii="Arial Narrow" w:hAnsi="Arial Narrow"/>
        </w:rPr>
      </w:pPr>
    </w:p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6A07B1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6A07B1" w:rsidRPr="00875148" w:rsidRDefault="006A07B1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A07B1" w:rsidRPr="00875148" w:rsidTr="003D4B3F"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6A07B1" w:rsidRPr="00875148" w:rsidRDefault="006A07B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6A07B1" w:rsidRPr="00875148" w:rsidRDefault="006A07B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6A07B1" w:rsidRDefault="006A07B1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6A07B1" w:rsidRPr="00875148" w:rsidRDefault="006A07B1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A07B1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6A07B1" w:rsidRPr="00875148" w:rsidRDefault="006A07B1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BD663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6A07B1" w:rsidRPr="00875148">
        <w:trPr>
          <w:cantSplit/>
          <w:trHeight w:val="235"/>
        </w:trPr>
        <w:tc>
          <w:tcPr>
            <w:tcW w:w="4889" w:type="dxa"/>
            <w:vMerge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6A07B1" w:rsidRPr="00875148" w:rsidRDefault="006A07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6A07B1" w:rsidRPr="00875148">
        <w:tc>
          <w:tcPr>
            <w:tcW w:w="4889" w:type="dxa"/>
          </w:tcPr>
          <w:p w:rsidR="006A07B1" w:rsidRPr="00875148" w:rsidRDefault="006A07B1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6A07B1" w:rsidRPr="009540DC" w:rsidRDefault="006A07B1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6A07B1" w:rsidRPr="00875148" w:rsidRDefault="006A07B1">
      <w:pPr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Default="006A07B1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6A07B1" w:rsidRPr="0041753D" w:rsidRDefault="006A07B1" w:rsidP="0041753D">
            <w:pPr>
              <w:ind w:left="360"/>
              <w:rPr>
                <w:rFonts w:ascii="Calibri" w:hAnsi="Calibri" w:cs="Arial"/>
                <w:color w:val="002060"/>
                <w:sz w:val="22"/>
                <w:szCs w:val="22"/>
              </w:rPr>
            </w:pPr>
            <w:r w:rsidRPr="0041753D">
              <w:rPr>
                <w:rFonts w:ascii="Calibri" w:hAnsi="Calibri" w:cs="Arial"/>
                <w:color w:val="002060"/>
                <w:sz w:val="22"/>
                <w:szCs w:val="22"/>
              </w:rPr>
              <w:t>Cadastro de Serviços prestados pelo CD/Distribuidor para entrega de reparte/retirada de encalhe.</w:t>
            </w:r>
          </w:p>
          <w:p w:rsidR="006A07B1" w:rsidRPr="00D90C24" w:rsidRDefault="006A07B1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6A07B1" w:rsidRPr="00875148">
        <w:tc>
          <w:tcPr>
            <w:tcW w:w="9779" w:type="dxa"/>
          </w:tcPr>
          <w:p w:rsidR="006A07B1" w:rsidRPr="00875148" w:rsidRDefault="006A07B1" w:rsidP="003A29F1">
            <w:pPr>
              <w:rPr>
                <w:rFonts w:ascii="Arial Narrow" w:hAnsi="Arial Narrow"/>
              </w:rPr>
            </w:pPr>
          </w:p>
        </w:tc>
      </w:tr>
    </w:tbl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6A07B1" w:rsidRPr="00875148" w:rsidRDefault="006A07B1">
      <w:pPr>
        <w:rPr>
          <w:rFonts w:ascii="Arial Narrow" w:hAnsi="Arial Narrow"/>
        </w:rPr>
      </w:pPr>
    </w:p>
    <w:p w:rsidR="006A07B1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D1C52" w:rsidRDefault="00AD1C5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D1C52" w:rsidRPr="00E45647" w:rsidRDefault="00AD1C52" w:rsidP="00AD1C52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O Cadastro de serviços 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>será uma tabela pré-fixada</w:t>
      </w:r>
      <w:r w:rsidR="00E45647"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 (interna do sistema)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, onde associaremos estes às cotas. </w:t>
      </w:r>
      <w:r w:rsidR="00E45647"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Logo, não se faz necessária uma tela no </w:t>
      </w:r>
      <w:proofErr w:type="gramStart"/>
      <w:r w:rsidR="00E45647" w:rsidRPr="00E45647">
        <w:rPr>
          <w:rFonts w:ascii="Calibri" w:hAnsi="Calibri" w:cs="Arial"/>
          <w:color w:val="002060"/>
          <w:sz w:val="22"/>
          <w:szCs w:val="22"/>
          <w:highlight w:val="yellow"/>
        </w:rPr>
        <w:t>menu</w:t>
      </w:r>
      <w:proofErr w:type="gramEnd"/>
      <w:r w:rsidR="00E45647"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 Administrativo.</w:t>
      </w:r>
    </w:p>
    <w:p w:rsidR="00AD1C52" w:rsidRPr="00E45647" w:rsidRDefault="00AD1C52" w:rsidP="004D2413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E45647" w:rsidRPr="00E45647" w:rsidRDefault="00E45647" w:rsidP="004D2413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A visualização desta tabela será possível no campo: ‘Tipo de Entrega’ com as seguintes opções: Cota Retira, Entrega em Banca 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(associado ao cadastro de 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>transportador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>es e identificado via roteirização)</w:t>
      </w: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 xml:space="preserve"> e Entregador (associado ao cadastro de entregadores e identificado via roteirização).</w:t>
      </w:r>
    </w:p>
    <w:p w:rsidR="00E45647" w:rsidRPr="00E45647" w:rsidRDefault="00E45647" w:rsidP="004D2413">
      <w:pPr>
        <w:ind w:left="360"/>
        <w:rPr>
          <w:rFonts w:ascii="Calibri" w:hAnsi="Calibri" w:cs="Arial"/>
          <w:color w:val="002060"/>
          <w:sz w:val="22"/>
          <w:szCs w:val="22"/>
          <w:highlight w:val="yellow"/>
        </w:rPr>
      </w:pPr>
    </w:p>
    <w:p w:rsidR="00E45647" w:rsidRDefault="00E45647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E45647">
        <w:rPr>
          <w:rFonts w:ascii="Calibri" w:hAnsi="Calibri" w:cs="Arial"/>
          <w:color w:val="002060"/>
          <w:sz w:val="22"/>
          <w:szCs w:val="22"/>
          <w:highlight w:val="yellow"/>
        </w:rPr>
        <w:t>Caso tenha cobrança de valores, estes são estipulados nos cadastros e integrados à dívida da cota.</w:t>
      </w:r>
    </w:p>
    <w:p w:rsidR="00AD1C52" w:rsidRDefault="00AD1C52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A07B1" w:rsidDel="00E45647" w:rsidRDefault="006A07B1" w:rsidP="004D2413">
      <w:pPr>
        <w:ind w:left="360"/>
        <w:rPr>
          <w:del w:id="13" w:author="Kaina da Silva" w:date="2012-07-05T17:03:00Z"/>
          <w:rFonts w:ascii="Calibri" w:hAnsi="Calibri" w:cs="Arial"/>
          <w:color w:val="002060"/>
          <w:sz w:val="22"/>
          <w:szCs w:val="22"/>
        </w:rPr>
      </w:pPr>
      <w:del w:id="14" w:author="Kaina da Silva" w:date="2012-07-05T17:03:00Z">
        <w:r w:rsidDel="00E45647">
          <w:rPr>
            <w:rFonts w:ascii="Calibri" w:hAnsi="Calibri" w:cs="Arial"/>
            <w:color w:val="002060"/>
            <w:sz w:val="22"/>
            <w:szCs w:val="22"/>
          </w:rPr>
          <w:delText>O Ca</w:delText>
        </w:r>
        <w:r w:rsidR="00AD1C52" w:rsidDel="00E45647">
          <w:rPr>
            <w:rFonts w:ascii="Calibri" w:hAnsi="Calibri" w:cs="Arial"/>
            <w:color w:val="002060"/>
            <w:sz w:val="22"/>
            <w:szCs w:val="22"/>
          </w:rPr>
          <w:delText>dastro de serviços possibilitará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 xml:space="preserve"> cadastrar qualquer tipo de serviço que dever ser cobrado/ou não de jornaleiros.</w:delText>
        </w:r>
      </w:del>
    </w:p>
    <w:p w:rsidR="00E03C99" w:rsidRDefault="00E03C99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A07B1" w:rsidDel="00E45647" w:rsidRDefault="006A07B1" w:rsidP="004D2413">
      <w:pPr>
        <w:ind w:left="360"/>
        <w:rPr>
          <w:del w:id="15" w:author="Kaina da Silva" w:date="2012-07-05T17:03:00Z"/>
          <w:rFonts w:ascii="Calibri" w:hAnsi="Calibri" w:cs="Arial"/>
          <w:color w:val="002060"/>
          <w:sz w:val="22"/>
          <w:szCs w:val="22"/>
        </w:rPr>
      </w:pPr>
      <w:del w:id="16" w:author="Kaina da Silva" w:date="2012-07-05T17:03:00Z">
        <w:r w:rsidDel="00E45647">
          <w:rPr>
            <w:rFonts w:ascii="Calibri" w:hAnsi="Calibri" w:cs="Arial"/>
            <w:color w:val="002060"/>
            <w:sz w:val="22"/>
            <w:szCs w:val="22"/>
          </w:rPr>
          <w:delText>Este cadastro subsidiará rotina de calculo de determinada taxa a ser cobrada de jornaleiros.</w:delText>
        </w:r>
      </w:del>
    </w:p>
    <w:p w:rsidR="0041753D" w:rsidDel="00E45647" w:rsidRDefault="0041753D" w:rsidP="004D2413">
      <w:pPr>
        <w:ind w:left="360"/>
        <w:rPr>
          <w:del w:id="17" w:author="Kaina da Silva" w:date="2012-07-05T17:03:00Z"/>
          <w:rFonts w:ascii="Calibri" w:hAnsi="Calibri" w:cs="Arial"/>
          <w:color w:val="002060"/>
          <w:sz w:val="22"/>
          <w:szCs w:val="22"/>
        </w:rPr>
      </w:pPr>
    </w:p>
    <w:p w:rsidR="006A07B1" w:rsidDel="00E45647" w:rsidRDefault="006A07B1" w:rsidP="004D2413">
      <w:pPr>
        <w:ind w:left="360"/>
        <w:rPr>
          <w:del w:id="18" w:author="Kaina da Silva" w:date="2012-07-05T17:04:00Z"/>
          <w:rFonts w:ascii="Calibri" w:hAnsi="Calibri" w:cs="Arial"/>
          <w:color w:val="002060"/>
          <w:sz w:val="22"/>
          <w:szCs w:val="22"/>
        </w:rPr>
      </w:pPr>
      <w:del w:id="19" w:author="Kaina da Silva" w:date="2012-07-05T17:04:00Z">
        <w:r w:rsidDel="00E45647">
          <w:rPr>
            <w:rFonts w:ascii="Calibri" w:hAnsi="Calibri" w:cs="Arial"/>
            <w:color w:val="002060"/>
            <w:sz w:val="22"/>
            <w:szCs w:val="22"/>
          </w:rPr>
          <w:delText>O tipo de serviço é opcional, ou seja, o jornaleiro pode ou não ter um tipo de serviço, porem aquele que tiver associado a um serviço através do seu cadas</w:delText>
        </w:r>
        <w:r w:rsidR="0004053C" w:rsidDel="00E45647">
          <w:rPr>
            <w:rFonts w:ascii="Calibri" w:hAnsi="Calibri" w:cs="Arial"/>
            <w:color w:val="002060"/>
            <w:sz w:val="22"/>
            <w:szCs w:val="22"/>
          </w:rPr>
          <w:delText>tro deverá ser cobrado no futuro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 xml:space="preserve"> por este serviço.</w:delText>
        </w:r>
      </w:del>
    </w:p>
    <w:p w:rsidR="0041753D" w:rsidRDefault="0041753D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C7642" w:rsidRDefault="000405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del w:id="20" w:author="Kaina da Silva" w:date="2012-07-05T17:05:00Z">
        <w:r w:rsidDel="00E45647">
          <w:rPr>
            <w:rFonts w:ascii="Calibri" w:hAnsi="Calibri" w:cs="Arial"/>
            <w:color w:val="002060"/>
            <w:sz w:val="22"/>
            <w:szCs w:val="22"/>
          </w:rPr>
          <w:delText>A associação deverá ser feita através do Cadastro de Cota. Cada Cota pode optar ou não por um serviço de entrega.</w:delText>
        </w:r>
        <w:r w:rsidR="00CC7642" w:rsidDel="00E45647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</w:p>
    <w:p w:rsidR="00E45647" w:rsidDel="00E45647" w:rsidRDefault="00E45647" w:rsidP="004D2413">
      <w:pPr>
        <w:ind w:left="360"/>
        <w:rPr>
          <w:del w:id="21" w:author="Kaina da Silva" w:date="2012-07-05T17:05:00Z"/>
          <w:rFonts w:ascii="Calibri" w:hAnsi="Calibri" w:cs="Arial"/>
          <w:color w:val="002060"/>
          <w:sz w:val="22"/>
          <w:szCs w:val="22"/>
        </w:rPr>
      </w:pPr>
    </w:p>
    <w:p w:rsidR="00CC7642" w:rsidDel="00E45647" w:rsidRDefault="00CC7642" w:rsidP="004D2413">
      <w:pPr>
        <w:ind w:left="360"/>
        <w:rPr>
          <w:del w:id="22" w:author="Kaina da Silva" w:date="2012-07-05T17:05:00Z"/>
          <w:rFonts w:ascii="Calibri" w:hAnsi="Calibri" w:cs="Arial"/>
          <w:color w:val="002060"/>
          <w:sz w:val="22"/>
          <w:szCs w:val="22"/>
        </w:rPr>
      </w:pPr>
      <w:del w:id="23" w:author="Kaina da Silva" w:date="2012-07-05T17:05:00Z">
        <w:r w:rsidDel="00E45647">
          <w:rPr>
            <w:rFonts w:ascii="Calibri" w:hAnsi="Calibri" w:cs="Arial"/>
            <w:color w:val="002060"/>
            <w:sz w:val="22"/>
            <w:szCs w:val="22"/>
          </w:rPr>
          <w:delText xml:space="preserve">A cada </w:delText>
        </w:r>
        <w:r w:rsidR="000A5754" w:rsidDel="00E45647">
          <w:rPr>
            <w:rFonts w:ascii="Calibri" w:hAnsi="Calibri" w:cs="Arial"/>
            <w:color w:val="002060"/>
            <w:sz w:val="22"/>
            <w:szCs w:val="22"/>
          </w:rPr>
          <w:delText xml:space="preserve">novo 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 xml:space="preserve">registro </w:delText>
        </w:r>
        <w:r w:rsidR="000A5754" w:rsidDel="00E45647">
          <w:rPr>
            <w:rFonts w:ascii="Calibri" w:hAnsi="Calibri" w:cs="Arial"/>
            <w:color w:val="002060"/>
            <w:sz w:val="22"/>
            <w:szCs w:val="22"/>
          </w:rPr>
          <w:delText>a funcionalidade dever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 xml:space="preserve">á </w:delText>
        </w:r>
        <w:r w:rsidR="000A5754" w:rsidDel="00E45647">
          <w:rPr>
            <w:rFonts w:ascii="Calibri" w:hAnsi="Calibri" w:cs="Arial"/>
            <w:color w:val="002060"/>
            <w:sz w:val="22"/>
            <w:szCs w:val="22"/>
          </w:rPr>
          <w:delText xml:space="preserve">abastecer 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>o GRID</w:delText>
        </w:r>
        <w:r w:rsidR="000A5754" w:rsidDel="00E45647">
          <w:rPr>
            <w:rFonts w:ascii="Calibri" w:hAnsi="Calibri" w:cs="Arial"/>
            <w:color w:val="002060"/>
            <w:sz w:val="22"/>
            <w:szCs w:val="22"/>
          </w:rPr>
          <w:delText xml:space="preserve"> de pesquisa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>.</w:delText>
        </w:r>
      </w:del>
    </w:p>
    <w:p w:rsidR="00CC7642" w:rsidDel="00E45647" w:rsidRDefault="00CC7642" w:rsidP="004D2413">
      <w:pPr>
        <w:ind w:left="360"/>
        <w:rPr>
          <w:del w:id="24" w:author="Kaina da Silva" w:date="2012-07-05T17:05:00Z"/>
          <w:rFonts w:ascii="Calibri" w:hAnsi="Calibri" w:cs="Arial"/>
          <w:color w:val="002060"/>
          <w:sz w:val="22"/>
          <w:szCs w:val="22"/>
        </w:rPr>
      </w:pPr>
    </w:p>
    <w:p w:rsidR="003C6BF9" w:rsidDel="00E45647" w:rsidRDefault="00CC7642" w:rsidP="00E45647">
      <w:pPr>
        <w:ind w:left="360"/>
        <w:rPr>
          <w:del w:id="25" w:author="Kaina da Silva" w:date="2012-07-05T17:05:00Z"/>
          <w:rFonts w:ascii="Calibri" w:hAnsi="Calibri" w:cs="Arial"/>
          <w:color w:val="002060"/>
          <w:sz w:val="22"/>
          <w:szCs w:val="22"/>
        </w:rPr>
      </w:pPr>
      <w:del w:id="26" w:author="Kaina da Silva" w:date="2012-07-05T17:05:00Z">
        <w:r w:rsidDel="00E45647">
          <w:rPr>
            <w:rFonts w:ascii="Calibri" w:hAnsi="Calibri" w:cs="Arial"/>
            <w:color w:val="002060"/>
            <w:sz w:val="22"/>
            <w:szCs w:val="22"/>
          </w:rPr>
          <w:delText>OBS: As taxas referentes aos serviços de entregas deverão ser calculadas durante as gerações de dividas de acordo com suas periodicidades (semanal, diária, etc</w:delText>
        </w:r>
        <w:r w:rsidR="003E443B" w:rsidDel="00E45647">
          <w:rPr>
            <w:rFonts w:ascii="Calibri" w:hAnsi="Calibri" w:cs="Arial"/>
            <w:color w:val="002060"/>
            <w:sz w:val="22"/>
            <w:szCs w:val="22"/>
          </w:rPr>
          <w:delText>.</w:delText>
        </w:r>
        <w:r w:rsidDel="00E45647">
          <w:rPr>
            <w:rFonts w:ascii="Calibri" w:hAnsi="Calibri" w:cs="Arial"/>
            <w:color w:val="002060"/>
            <w:sz w:val="22"/>
            <w:szCs w:val="22"/>
          </w:rPr>
          <w:delText>)</w:delText>
        </w:r>
        <w:r w:rsidR="003E443B" w:rsidDel="00E45647">
          <w:rPr>
            <w:rFonts w:ascii="Calibri" w:hAnsi="Calibri" w:cs="Arial"/>
            <w:color w:val="002060"/>
            <w:sz w:val="22"/>
            <w:szCs w:val="22"/>
          </w:rPr>
          <w:delText xml:space="preserve"> de acordo com a data de vencimento informada</w:delText>
        </w:r>
        <w:r w:rsidR="00EA2288" w:rsidDel="00E45647">
          <w:rPr>
            <w:rFonts w:ascii="Calibri" w:hAnsi="Calibri" w:cs="Arial"/>
            <w:color w:val="002060"/>
            <w:sz w:val="22"/>
            <w:szCs w:val="22"/>
          </w:rPr>
          <w:delText>.</w:delText>
        </w:r>
        <w:bookmarkStart w:id="27" w:name="_GoBack"/>
        <w:bookmarkEnd w:id="27"/>
      </w:del>
    </w:p>
    <w:p w:rsidR="003C6BF9" w:rsidRDefault="003C6BF9" w:rsidP="00D41F7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A07B1" w:rsidRPr="00875148">
        <w:tc>
          <w:tcPr>
            <w:tcW w:w="9779" w:type="dxa"/>
          </w:tcPr>
          <w:p w:rsidR="006A07B1" w:rsidRPr="009540DC" w:rsidRDefault="006A07B1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6A07B1" w:rsidRDefault="006A07B1" w:rsidP="00597006"/>
          <w:p w:rsidR="006A07B1" w:rsidRPr="00875148" w:rsidRDefault="006A07B1" w:rsidP="00597006">
            <w:pPr>
              <w:rPr>
                <w:rFonts w:ascii="Arial Narrow" w:hAnsi="Arial Narrow"/>
              </w:rPr>
            </w:pPr>
            <w:r>
              <w:t>Automação de calculo de taxa de forma automática e incorporada a cobrança do Jornaleiro</w:t>
            </w:r>
          </w:p>
        </w:tc>
      </w:tr>
    </w:tbl>
    <w:p w:rsidR="006A07B1" w:rsidRPr="00875148" w:rsidRDefault="006A07B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6A07B1" w:rsidRPr="00875148" w:rsidRDefault="006A07B1" w:rsidP="00E34CC4">
      <w:pPr>
        <w:rPr>
          <w:rFonts w:ascii="Arial Narrow" w:hAnsi="Arial Narrow"/>
        </w:rPr>
      </w:pPr>
    </w:p>
    <w:p w:rsidR="006A07B1" w:rsidRPr="00875148" w:rsidRDefault="006A07B1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Tabelas;</w:t>
      </w:r>
    </w:p>
    <w:p w:rsidR="006A07B1" w:rsidRPr="00875148" w:rsidRDefault="006A07B1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6A07B1" w:rsidRPr="00875148" w:rsidTr="008573CA">
        <w:trPr>
          <w:trHeight w:val="314"/>
        </w:trPr>
        <w:tc>
          <w:tcPr>
            <w:tcW w:w="3136" w:type="dxa"/>
          </w:tcPr>
          <w:p w:rsidR="006A07B1" w:rsidRPr="00875148" w:rsidRDefault="006A07B1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6A07B1" w:rsidRPr="00875148" w:rsidRDefault="006A07B1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A07B1" w:rsidRPr="00875148" w:rsidTr="008573CA">
        <w:trPr>
          <w:trHeight w:val="228"/>
        </w:trPr>
        <w:tc>
          <w:tcPr>
            <w:tcW w:w="3136" w:type="dxa"/>
          </w:tcPr>
          <w:p w:rsidR="006A07B1" w:rsidRPr="009540DC" w:rsidRDefault="006A07B1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A07B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A07B1" w:rsidRPr="00FD0CD1" w:rsidRDefault="006A07B1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6A07B1" w:rsidRPr="00875148" w:rsidRDefault="006A07B1" w:rsidP="008665A6">
      <w:pPr>
        <w:outlineLvl w:val="0"/>
        <w:rPr>
          <w:rFonts w:ascii="Arial Narrow" w:hAnsi="Arial Narrow" w:cs="Arial"/>
          <w:b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6A07B1" w:rsidRPr="00875148" w:rsidTr="00092FF2">
        <w:trPr>
          <w:trHeight w:val="234"/>
        </w:trPr>
        <w:tc>
          <w:tcPr>
            <w:tcW w:w="708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6A07B1" w:rsidRPr="009540DC" w:rsidRDefault="006A07B1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6A07B1" w:rsidRPr="00875148" w:rsidTr="00092FF2">
        <w:trPr>
          <w:trHeight w:val="236"/>
        </w:trPr>
        <w:tc>
          <w:tcPr>
            <w:tcW w:w="708" w:type="dxa"/>
          </w:tcPr>
          <w:p w:rsidR="006A07B1" w:rsidRPr="00875148" w:rsidRDefault="006A07B1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6A07B1" w:rsidRPr="00875148" w:rsidRDefault="006A07B1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6A07B1" w:rsidRPr="009540DC" w:rsidRDefault="006A07B1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6A07B1" w:rsidRPr="00875148" w:rsidRDefault="006A07B1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6A07B1" w:rsidRPr="00875148" w:rsidRDefault="006A07B1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6A07B1" w:rsidRPr="00875148" w:rsidRDefault="006A07B1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6A07B1" w:rsidRPr="00875148" w:rsidRDefault="006A07B1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A07B1" w:rsidRPr="00875148">
        <w:trPr>
          <w:trHeight w:val="204"/>
        </w:trPr>
        <w:tc>
          <w:tcPr>
            <w:tcW w:w="3239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A07B1" w:rsidRPr="009540DC" w:rsidRDefault="006A07B1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A07B1" w:rsidRPr="00875148">
        <w:tc>
          <w:tcPr>
            <w:tcW w:w="3239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A07B1" w:rsidRPr="00875148" w:rsidRDefault="006A07B1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A07B1" w:rsidRPr="00875148" w:rsidRDefault="006A07B1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6A07B1" w:rsidRPr="00875148" w:rsidRDefault="006A07B1" w:rsidP="00517854">
      <w:pPr>
        <w:rPr>
          <w:rFonts w:ascii="Arial Narrow" w:hAnsi="Arial Narrow"/>
        </w:rPr>
      </w:pPr>
    </w:p>
    <w:p w:rsidR="006A07B1" w:rsidRPr="00875148" w:rsidRDefault="006A07B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6A07B1" w:rsidRPr="00875148" w:rsidRDefault="006A07B1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6A07B1" w:rsidRPr="00875148" w:rsidTr="008573CA">
        <w:trPr>
          <w:trHeight w:val="204"/>
        </w:trPr>
        <w:tc>
          <w:tcPr>
            <w:tcW w:w="3520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6A07B1" w:rsidRPr="00875148" w:rsidRDefault="006A07B1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6A07B1" w:rsidRPr="009540DC" w:rsidRDefault="006A07B1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8573CA">
        <w:tc>
          <w:tcPr>
            <w:tcW w:w="3520" w:type="dxa"/>
          </w:tcPr>
          <w:p w:rsidR="006A07B1" w:rsidRPr="00875148" w:rsidRDefault="006A07B1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6A07B1" w:rsidRPr="00875148" w:rsidRDefault="006A07B1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6A07B1" w:rsidRPr="00875148" w:rsidRDefault="006A07B1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116B72">
      <w:pPr>
        <w:rPr>
          <w:rFonts w:ascii="Arial Narrow" w:hAnsi="Arial Narrow"/>
        </w:rPr>
      </w:pPr>
    </w:p>
    <w:p w:rsidR="006A07B1" w:rsidRPr="00875148" w:rsidRDefault="006A07B1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6A07B1" w:rsidRPr="00875148" w:rsidRDefault="006A07B1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6A07B1" w:rsidRPr="00875148" w:rsidTr="00974529">
        <w:trPr>
          <w:trHeight w:val="204"/>
        </w:trPr>
        <w:tc>
          <w:tcPr>
            <w:tcW w:w="3493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6A07B1" w:rsidRPr="00875148" w:rsidRDefault="006A07B1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6A07B1" w:rsidRPr="009540DC" w:rsidRDefault="006A07B1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A07B1" w:rsidRPr="00875148" w:rsidTr="00974529">
        <w:tc>
          <w:tcPr>
            <w:tcW w:w="3493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6A07B1" w:rsidRPr="00875148" w:rsidRDefault="006A07B1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6A07B1" w:rsidRPr="00875148" w:rsidRDefault="006A07B1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A07B1" w:rsidRPr="00875148" w:rsidRDefault="006A07B1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6A07B1" w:rsidRPr="00875148" w:rsidRDefault="006A07B1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6A07B1" w:rsidRDefault="006A07B1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Default="006A07B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 </w:t>
      </w:r>
      <w:r w:rsidR="00ED364F">
        <w:rPr>
          <w:rFonts w:ascii="Arial Narrow" w:hAnsi="Arial Narrow"/>
          <w:noProof/>
        </w:rPr>
        <w:drawing>
          <wp:inline distT="0" distB="0" distL="0" distR="0">
            <wp:extent cx="6120765" cy="3089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06" w:rsidRDefault="003C7406" w:rsidP="0010198B">
      <w:pPr>
        <w:ind w:left="426"/>
        <w:rPr>
          <w:rFonts w:ascii="Arial Narrow" w:hAnsi="Arial Narrow"/>
        </w:rPr>
      </w:pPr>
    </w:p>
    <w:p w:rsidR="003C7406" w:rsidRDefault="00ED364F" w:rsidP="00111A29">
      <w:pPr>
        <w:ind w:left="42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>
            <wp:extent cx="5191125" cy="4328795"/>
            <wp:effectExtent l="0" t="0" r="9525" b="0"/>
            <wp:docPr id="2" name="Imagem 2" descr="Imagem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Default="006A07B1" w:rsidP="0010198B">
      <w:pPr>
        <w:ind w:left="426"/>
        <w:rPr>
          <w:rFonts w:ascii="Arial Narrow" w:hAnsi="Arial Narrow"/>
        </w:rPr>
      </w:pPr>
    </w:p>
    <w:p w:rsidR="006A07B1" w:rsidRPr="00875148" w:rsidRDefault="006A07B1" w:rsidP="0010198B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6A07B1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6A07B1" w:rsidRPr="00875148" w:rsidRDefault="006A07B1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6A07B1" w:rsidRPr="00875148" w:rsidRDefault="006A07B1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6A07B1" w:rsidRDefault="006A07B1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6A07B1" w:rsidRPr="001E5B29" w:rsidRDefault="006A07B1" w:rsidP="001E5B29">
      <w:pPr>
        <w:pStyle w:val="TCTips"/>
        <w:ind w:firstLine="720"/>
        <w:rPr>
          <w:i w:val="0"/>
        </w:rPr>
      </w:pPr>
    </w:p>
    <w:p w:rsidR="006A07B1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6A07B1" w:rsidRPr="00B978C8" w:rsidRDefault="006A07B1" w:rsidP="00B978C8"/>
    <w:p w:rsidR="006A07B1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6A07B1" w:rsidRPr="00B978C8" w:rsidRDefault="006A07B1" w:rsidP="00B978C8"/>
    <w:p w:rsidR="006A07B1" w:rsidRPr="00875148" w:rsidRDefault="006A07B1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6A07B1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6A07B1" w:rsidRPr="00875148" w:rsidRDefault="006A07B1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A07B1" w:rsidRPr="009540DC" w:rsidRDefault="006A07B1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6A07B1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6A07B1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  <w:lang w:val="es-ES_tradnl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6A07B1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</w:tcPr>
          <w:p w:rsidR="006A07B1" w:rsidRPr="009540DC" w:rsidRDefault="006A07B1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6A07B1" w:rsidRPr="009540DC" w:rsidRDefault="006A07B1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6A07B1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6A07B1" w:rsidRPr="00875148" w:rsidRDefault="006A07B1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6A07B1" w:rsidRPr="00875148" w:rsidRDefault="006A07B1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6A07B1" w:rsidRPr="00875148" w:rsidRDefault="006A07B1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6A07B1" w:rsidRPr="00875148" w:rsidRDefault="006A07B1" w:rsidP="0000716A">
      <w:pPr>
        <w:rPr>
          <w:rFonts w:ascii="Arial Narrow" w:hAnsi="Arial Narrow"/>
        </w:rPr>
      </w:pPr>
    </w:p>
    <w:p w:rsidR="006A07B1" w:rsidRPr="00875148" w:rsidRDefault="006A07B1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6A07B1" w:rsidRPr="00875148" w:rsidRDefault="006A07B1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6A07B1" w:rsidRPr="00875148" w:rsidRDefault="006A07B1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6A07B1" w:rsidRPr="00875148" w:rsidRDefault="006A07B1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6A07B1" w:rsidRPr="00875148" w:rsidRDefault="006A07B1" w:rsidP="00A14994">
      <w:pPr>
        <w:rPr>
          <w:rFonts w:ascii="Arial Narrow" w:hAnsi="Arial Narrow"/>
        </w:rPr>
      </w:pPr>
    </w:p>
    <w:p w:rsidR="006A07B1" w:rsidRPr="00875148" w:rsidRDefault="006A07B1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p w:rsidR="006A07B1" w:rsidRPr="00875148" w:rsidRDefault="006A07B1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6A07B1" w:rsidRPr="00875148">
        <w:tc>
          <w:tcPr>
            <w:tcW w:w="579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6A07B1" w:rsidRPr="00875148" w:rsidRDefault="006A07B1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&lt;1&gt;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579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6A07B1" w:rsidRPr="00875148" w:rsidRDefault="006A07B1" w:rsidP="002552D5">
      <w:pPr>
        <w:rPr>
          <w:rFonts w:ascii="Arial Narrow" w:hAnsi="Arial Narrow"/>
        </w:rPr>
      </w:pPr>
    </w:p>
    <w:p w:rsidR="006A07B1" w:rsidRPr="00875148" w:rsidRDefault="006A07B1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6A07B1" w:rsidRPr="00875148">
        <w:tc>
          <w:tcPr>
            <w:tcW w:w="1844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6A07B1" w:rsidRPr="00875148" w:rsidRDefault="006A07B1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6A07B1" w:rsidRPr="00875148">
        <w:tc>
          <w:tcPr>
            <w:tcW w:w="1844" w:type="dxa"/>
          </w:tcPr>
          <w:p w:rsidR="006A07B1" w:rsidRPr="00875148" w:rsidRDefault="006A07B1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6A07B1" w:rsidRPr="00875148" w:rsidRDefault="006A07B1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6A07B1" w:rsidRPr="00875148" w:rsidRDefault="006A07B1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6A07B1" w:rsidRPr="00875148" w:rsidRDefault="006A07B1">
      <w:pPr>
        <w:pStyle w:val="TCTips"/>
        <w:rPr>
          <w:rFonts w:ascii="Arial Narrow" w:hAnsi="Arial Narrow"/>
          <w:i w:val="0"/>
        </w:rPr>
      </w:pPr>
    </w:p>
    <w:sectPr w:rsidR="006A07B1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18" w:rsidRDefault="00421E18">
      <w:r>
        <w:separator/>
      </w:r>
    </w:p>
  </w:endnote>
  <w:endnote w:type="continuationSeparator" w:id="0">
    <w:p w:rsidR="00421E18" w:rsidRDefault="0042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B1" w:rsidRDefault="006A07B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E45647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E45647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18" w:rsidRDefault="00421E18">
      <w:r>
        <w:separator/>
      </w:r>
    </w:p>
  </w:footnote>
  <w:footnote w:type="continuationSeparator" w:id="0">
    <w:p w:rsidR="00421E18" w:rsidRDefault="00421E18">
      <w:r>
        <w:continuationSeparator/>
      </w:r>
    </w:p>
  </w:footnote>
  <w:footnote w:id="1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6A07B1" w:rsidRDefault="006A07B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6A07B1" w:rsidRDefault="006A07B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6A07B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6A07B1" w:rsidRPr="009540DC" w:rsidRDefault="00ED364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39090"/>
                <wp:effectExtent l="0" t="0" r="0" b="381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6A07B1" w:rsidRPr="009540DC" w:rsidRDefault="006A07B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6A07B1">
      <w:trPr>
        <w:cantSplit/>
        <w:trHeight w:val="337"/>
        <w:jc w:val="center"/>
      </w:trPr>
      <w:tc>
        <w:tcPr>
          <w:tcW w:w="2089" w:type="dxa"/>
          <w:vMerge/>
        </w:tcPr>
        <w:p w:rsidR="006A07B1" w:rsidRPr="009540DC" w:rsidRDefault="006A07B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6A07B1" w:rsidRPr="009540DC" w:rsidRDefault="006A07B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6A07B1" w:rsidRPr="009540DC" w:rsidRDefault="006A07B1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A07B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A07B1" w:rsidRPr="009540DC" w:rsidRDefault="006A07B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6A07B1" w:rsidRDefault="006A07B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5F7605"/>
    <w:multiLevelType w:val="hybridMultilevel"/>
    <w:tmpl w:val="D272E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71C3F81"/>
    <w:multiLevelType w:val="hybridMultilevel"/>
    <w:tmpl w:val="E02CA2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53C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754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A29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4DB"/>
    <w:rsid w:val="002128F9"/>
    <w:rsid w:val="00215804"/>
    <w:rsid w:val="00216BD7"/>
    <w:rsid w:val="00220462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2D3F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45BE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7D33"/>
    <w:rsid w:val="003C0E76"/>
    <w:rsid w:val="003C2B66"/>
    <w:rsid w:val="003C3E5A"/>
    <w:rsid w:val="003C6159"/>
    <w:rsid w:val="003C6BF9"/>
    <w:rsid w:val="003C7406"/>
    <w:rsid w:val="003C7E6F"/>
    <w:rsid w:val="003D4B3F"/>
    <w:rsid w:val="003D5F2A"/>
    <w:rsid w:val="003D6623"/>
    <w:rsid w:val="003E443B"/>
    <w:rsid w:val="003E65D7"/>
    <w:rsid w:val="003F10AC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1753D"/>
    <w:rsid w:val="00421E18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1FBB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16AC"/>
    <w:rsid w:val="0060216A"/>
    <w:rsid w:val="00603A73"/>
    <w:rsid w:val="00603F7B"/>
    <w:rsid w:val="00610B3D"/>
    <w:rsid w:val="00614377"/>
    <w:rsid w:val="00614B88"/>
    <w:rsid w:val="0062407B"/>
    <w:rsid w:val="00635F81"/>
    <w:rsid w:val="00640206"/>
    <w:rsid w:val="00645DE2"/>
    <w:rsid w:val="00652F0D"/>
    <w:rsid w:val="006538E2"/>
    <w:rsid w:val="0065593F"/>
    <w:rsid w:val="0065695B"/>
    <w:rsid w:val="00661B70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07B1"/>
    <w:rsid w:val="006A2A01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B9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262D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62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55B5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52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638"/>
    <w:rsid w:val="00BE06FD"/>
    <w:rsid w:val="00BE1773"/>
    <w:rsid w:val="00BE1A1C"/>
    <w:rsid w:val="00BE1CD2"/>
    <w:rsid w:val="00BF0AAB"/>
    <w:rsid w:val="00BF216B"/>
    <w:rsid w:val="00BF243E"/>
    <w:rsid w:val="00BF3AFB"/>
    <w:rsid w:val="00C00B8A"/>
    <w:rsid w:val="00C0154E"/>
    <w:rsid w:val="00C02839"/>
    <w:rsid w:val="00C05A90"/>
    <w:rsid w:val="00C06858"/>
    <w:rsid w:val="00C06BDE"/>
    <w:rsid w:val="00C16F5E"/>
    <w:rsid w:val="00C25AFA"/>
    <w:rsid w:val="00C2775C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7642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1F73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26C0"/>
    <w:rsid w:val="00E03C99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45647"/>
    <w:rsid w:val="00E51217"/>
    <w:rsid w:val="00E52A49"/>
    <w:rsid w:val="00E532E0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288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364F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27E97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71</TotalTime>
  <Pages>7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3</cp:revision>
  <cp:lastPrinted>2009-11-19T20:24:00Z</cp:lastPrinted>
  <dcterms:created xsi:type="dcterms:W3CDTF">2012-07-05T17:47:00Z</dcterms:created>
  <dcterms:modified xsi:type="dcterms:W3CDTF">2012-07-05T20:06:00Z</dcterms:modified>
</cp:coreProperties>
</file>