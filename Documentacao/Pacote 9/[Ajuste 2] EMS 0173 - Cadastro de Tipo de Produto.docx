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B8" w:rsidRPr="00875148" w:rsidRDefault="00BE28B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BE28B8" w:rsidRPr="00875148" w:rsidRDefault="00BE28B8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BE28B8" w:rsidRPr="00875148" w:rsidRDefault="00BE28B8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F4351A">
        <w:rPr>
          <w:rFonts w:ascii="Arial Narrow" w:hAnsi="Arial Narrow"/>
          <w:b/>
          <w:sz w:val="40"/>
        </w:rPr>
        <w:t xml:space="preserve"> [</w:t>
      </w:r>
      <w:r w:rsidR="001B19C1">
        <w:rPr>
          <w:rFonts w:ascii="Arial Narrow" w:hAnsi="Arial Narrow"/>
          <w:b/>
          <w:sz w:val="40"/>
        </w:rPr>
        <w:t>Ajuste</w:t>
      </w:r>
      <w:r w:rsidR="00FA5D62">
        <w:rPr>
          <w:rFonts w:ascii="Arial Narrow" w:hAnsi="Arial Narrow"/>
          <w:b/>
          <w:sz w:val="40"/>
        </w:rPr>
        <w:t xml:space="preserve"> </w:t>
      </w:r>
      <w:proofErr w:type="gramStart"/>
      <w:r w:rsidR="00FA5D62">
        <w:rPr>
          <w:rFonts w:ascii="Arial Narrow" w:hAnsi="Arial Narrow"/>
          <w:b/>
          <w:sz w:val="40"/>
        </w:rPr>
        <w:t>2</w:t>
      </w:r>
      <w:proofErr w:type="gramEnd"/>
      <w:r w:rsidR="001B19C1">
        <w:rPr>
          <w:rFonts w:ascii="Arial Narrow" w:hAnsi="Arial Narrow"/>
          <w:b/>
          <w:sz w:val="40"/>
        </w:rPr>
        <w:t xml:space="preserve">] </w:t>
      </w:r>
      <w:r>
        <w:rPr>
          <w:rFonts w:ascii="Arial Narrow" w:hAnsi="Arial Narrow"/>
          <w:b/>
          <w:sz w:val="36"/>
          <w:szCs w:val="36"/>
        </w:rPr>
        <w:t>EMS 0</w:t>
      </w:r>
      <w:r w:rsidR="007A0E89">
        <w:rPr>
          <w:rFonts w:ascii="Arial Narrow" w:hAnsi="Arial Narrow"/>
          <w:b/>
          <w:sz w:val="36"/>
          <w:szCs w:val="36"/>
        </w:rPr>
        <w:t>17</w:t>
      </w:r>
      <w:r w:rsidR="002E48E2">
        <w:rPr>
          <w:rFonts w:ascii="Arial Narrow" w:hAnsi="Arial Narrow"/>
          <w:b/>
          <w:sz w:val="36"/>
          <w:szCs w:val="36"/>
        </w:rPr>
        <w:t>3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2E48E2">
        <w:rPr>
          <w:rFonts w:ascii="Arial Narrow" w:hAnsi="Arial Narrow"/>
          <w:b/>
          <w:sz w:val="36"/>
          <w:szCs w:val="36"/>
        </w:rPr>
        <w:t>Cadastro de Tipo de Produto</w:t>
      </w:r>
      <w:r w:rsidRPr="00875148">
        <w:rPr>
          <w:rFonts w:ascii="Arial Narrow" w:hAnsi="Arial Narrow"/>
          <w:b/>
          <w:sz w:val="40"/>
        </w:rPr>
        <w:t>&gt;</w:t>
      </w: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BE28B8" w:rsidRPr="00875148" w:rsidRDefault="00BE28B8">
      <w:pPr>
        <w:jc w:val="center"/>
        <w:rPr>
          <w:rFonts w:ascii="Arial Narrow" w:hAnsi="Arial Narrow"/>
          <w:b/>
          <w:sz w:val="48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pStyle w:val="Cabealho"/>
        <w:rPr>
          <w:rFonts w:ascii="Arial Narrow" w:hAnsi="Arial Narrow"/>
        </w:rPr>
      </w:pPr>
    </w:p>
    <w:p w:rsidR="00BE28B8" w:rsidRPr="00875148" w:rsidRDefault="00BE28B8">
      <w:pPr>
        <w:rPr>
          <w:rFonts w:ascii="Arial Narrow" w:hAnsi="Arial Narrow"/>
        </w:rPr>
      </w:pPr>
    </w:p>
    <w:p w:rsidR="00BE28B8" w:rsidRPr="00875148" w:rsidRDefault="00BE28B8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BE28B8" w:rsidRPr="00875148" w:rsidTr="003D4B3F"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E28B8" w:rsidRPr="00875148" w:rsidRDefault="00F4351A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 (</w:t>
            </w:r>
            <w:r w:rsidR="00BE28B8"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BE28B8" w:rsidRPr="00875148" w:rsidTr="003D4B3F">
        <w:tc>
          <w:tcPr>
            <w:tcW w:w="1134" w:type="dxa"/>
          </w:tcPr>
          <w:p w:rsidR="00BE28B8" w:rsidRPr="00875148" w:rsidRDefault="007A0E89" w:rsidP="002E48E2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 w:rsidR="002E48E2">
              <w:rPr>
                <w:rFonts w:ascii="Arial Narrow" w:hAnsi="Arial Narrow"/>
                <w:color w:val="0000FF"/>
                <w:lang w:val="es-ES_tradnl"/>
              </w:rPr>
              <w:t>1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BE28B8" w:rsidRPr="00875148" w:rsidRDefault="007A0E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BE28B8" w:rsidRPr="00875148" w:rsidRDefault="00BE28B8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E28B8" w:rsidRPr="00875148" w:rsidTr="003D4B3F"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BE28B8" w:rsidRDefault="00BE28B8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BE28B8" w:rsidRPr="00875148" w:rsidRDefault="00BE28B8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E28B8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BE28B8" w:rsidRPr="00875148" w:rsidRDefault="00BE28B8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r w:rsidR="00F4351A" w:rsidRPr="00875148">
              <w:rPr>
                <w:rFonts w:ascii="Arial Narrow" w:hAnsi="Arial Narrow"/>
                <w:b/>
              </w:rPr>
              <w:t>Do</w:t>
            </w:r>
            <w:r w:rsidRPr="00875148">
              <w:rPr>
                <w:rFonts w:ascii="Arial Narrow" w:hAnsi="Arial Narrow"/>
                <w:b/>
              </w:rPr>
              <w:t xml:space="preserve">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BE28B8" w:rsidRPr="00875148" w:rsidRDefault="00F4351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 xml:space="preserve"> TI-DGB</w:t>
            </w:r>
          </w:p>
        </w:tc>
      </w:tr>
      <w:tr w:rsidR="00BE28B8" w:rsidRPr="00875148">
        <w:trPr>
          <w:cantSplit/>
          <w:trHeight w:val="235"/>
        </w:trPr>
        <w:tc>
          <w:tcPr>
            <w:tcW w:w="4889" w:type="dxa"/>
            <w:vMerge/>
          </w:tcPr>
          <w:p w:rsidR="00BE28B8" w:rsidRPr="00875148" w:rsidRDefault="00BE28B8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BE28B8" w:rsidRPr="00875148" w:rsidRDefault="00BE28B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BE28B8" w:rsidRPr="00875148">
        <w:tc>
          <w:tcPr>
            <w:tcW w:w="4889" w:type="dxa"/>
          </w:tcPr>
          <w:p w:rsidR="00BE28B8" w:rsidRPr="00875148" w:rsidRDefault="00BE28B8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 w:rsidR="002E48E2">
              <w:rPr>
                <w:rFonts w:ascii="Arial Narrow" w:hAnsi="Arial Narrow"/>
                <w:color w:val="0000FF"/>
              </w:rPr>
              <w:t>Francivaldo</w:t>
            </w:r>
          </w:p>
        </w:tc>
        <w:tc>
          <w:tcPr>
            <w:tcW w:w="4889" w:type="dxa"/>
          </w:tcPr>
          <w:p w:rsidR="00BE28B8" w:rsidRPr="009540DC" w:rsidRDefault="00BE28B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BE28B8" w:rsidRPr="00875148" w:rsidRDefault="00BE28B8">
      <w:pPr>
        <w:rPr>
          <w:rFonts w:ascii="Arial Narrow" w:hAnsi="Arial Narrow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875148">
        <w:tc>
          <w:tcPr>
            <w:tcW w:w="9779" w:type="dxa"/>
          </w:tcPr>
          <w:p w:rsidR="00BE28B8" w:rsidRDefault="00BE28B8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BE28B8" w:rsidRDefault="00BE28B8" w:rsidP="0039180A"/>
          <w:p w:rsidR="00BE28B8" w:rsidRPr="00D90C24" w:rsidRDefault="007A0E89" w:rsidP="002E48E2">
            <w:pPr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del w:id="12" w:author="Kaina da Silva" w:date="2012-07-06T09:54:00Z">
              <w:r w:rsidDel="00FA5D62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 xml:space="preserve">Esta funcionalidade tem o objetivo de </w:delText>
              </w:r>
              <w:r w:rsidR="002E48E2" w:rsidDel="00FA5D62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>cadastro e manutenção de tipo de produto</w:delText>
              </w:r>
              <w:r w:rsidR="00BE28B8" w:rsidDel="00FA5D62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>.</w:delText>
              </w:r>
            </w:del>
          </w:p>
        </w:tc>
      </w:tr>
      <w:tr w:rsidR="00BE28B8" w:rsidRPr="00875148">
        <w:tc>
          <w:tcPr>
            <w:tcW w:w="9779" w:type="dxa"/>
          </w:tcPr>
          <w:p w:rsidR="00BE28B8" w:rsidRPr="00875148" w:rsidRDefault="00BE28B8" w:rsidP="003A29F1">
            <w:pPr>
              <w:rPr>
                <w:rFonts w:ascii="Arial Narrow" w:hAnsi="Arial Narrow"/>
              </w:rPr>
            </w:pPr>
          </w:p>
        </w:tc>
      </w:tr>
    </w:tbl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BE28B8" w:rsidRPr="00875148" w:rsidRDefault="00BE28B8">
      <w:pPr>
        <w:rPr>
          <w:rFonts w:ascii="Arial Narrow" w:hAnsi="Arial Narrow"/>
        </w:rPr>
      </w:pPr>
    </w:p>
    <w:p w:rsidR="00BE28B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FA5D62" w:rsidRDefault="00FA5D62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 w:rsidRPr="00FA5D62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Esta funcionalidade e tornará uma tabela implícita no sistema, já que o usuário não poderá cadastrar tipos de produtos. Com isso, não se faz necessária </w:t>
      </w:r>
      <w:r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manter </w:t>
      </w:r>
      <w:r w:rsidRPr="00FA5D62">
        <w:rPr>
          <w:rFonts w:ascii="Arial Narrow" w:hAnsi="Arial Narrow" w:cs="Arial"/>
          <w:color w:val="002060"/>
          <w:sz w:val="22"/>
          <w:szCs w:val="22"/>
          <w:highlight w:val="yellow"/>
        </w:rPr>
        <w:t>a tela.</w:t>
      </w:r>
    </w:p>
    <w:p w:rsidR="00FA5D62" w:rsidRDefault="00FA5D62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:rsidR="00901A79" w:rsidDel="00FA5D62" w:rsidRDefault="00D51E2C" w:rsidP="002D0B2B">
      <w:pPr>
        <w:ind w:left="390"/>
        <w:rPr>
          <w:del w:id="14" w:author="Kaina da Silva" w:date="2012-07-06T09:54:00Z"/>
          <w:rFonts w:ascii="Arial Narrow" w:hAnsi="Arial Narrow" w:cs="Arial"/>
          <w:color w:val="002060"/>
          <w:sz w:val="22"/>
          <w:szCs w:val="22"/>
        </w:rPr>
      </w:pPr>
      <w:del w:id="15" w:author="Kaina da Silva" w:date="2012-07-06T09:54:00Z">
        <w:r w:rsidDel="00FA5D62">
          <w:rPr>
            <w:rFonts w:ascii="Arial Narrow" w:hAnsi="Arial Narrow" w:cs="Arial"/>
            <w:color w:val="002060"/>
            <w:sz w:val="22"/>
            <w:szCs w:val="22"/>
          </w:rPr>
          <w:delText>Funcionalidade responsável pelo cadastro e manutenção dos possíveis tipos de produto</w:delText>
        </w:r>
        <w:r w:rsidR="00DA4D23" w:rsidDel="00FA5D62">
          <w:rPr>
            <w:rFonts w:ascii="Arial Narrow" w:hAnsi="Arial Narrow" w:cs="Arial"/>
            <w:color w:val="002060"/>
            <w:sz w:val="22"/>
            <w:szCs w:val="22"/>
          </w:rPr>
          <w:delText>.</w:delText>
        </w:r>
      </w:del>
    </w:p>
    <w:p w:rsidR="00407D0F" w:rsidDel="00FA5D62" w:rsidRDefault="00407D0F" w:rsidP="002D0B2B">
      <w:pPr>
        <w:ind w:left="390"/>
        <w:rPr>
          <w:del w:id="16" w:author="Kaina da Silva" w:date="2012-07-06T09:54:00Z"/>
          <w:rFonts w:ascii="Arial Narrow" w:hAnsi="Arial Narrow" w:cs="Arial"/>
          <w:color w:val="002060"/>
          <w:sz w:val="22"/>
          <w:szCs w:val="22"/>
        </w:rPr>
      </w:pPr>
    </w:p>
    <w:p w:rsidR="00D51E2C" w:rsidDel="00FA5D62" w:rsidRDefault="00D51E2C" w:rsidP="002D0B2B">
      <w:pPr>
        <w:ind w:left="390"/>
        <w:rPr>
          <w:del w:id="17" w:author="Kaina da Silva" w:date="2012-07-06T09:54:00Z"/>
          <w:rFonts w:ascii="Arial Narrow" w:hAnsi="Arial Narrow" w:cs="Arial"/>
          <w:color w:val="002060"/>
          <w:sz w:val="22"/>
          <w:szCs w:val="22"/>
        </w:rPr>
      </w:pPr>
      <w:del w:id="18" w:author="Kaina da Silva" w:date="2012-07-06T09:54:00Z">
        <w:r w:rsidDel="00FA5D62">
          <w:rPr>
            <w:rFonts w:ascii="Arial Narrow" w:hAnsi="Arial Narrow" w:cs="Arial"/>
            <w:color w:val="002060"/>
            <w:sz w:val="22"/>
            <w:szCs w:val="22"/>
          </w:rPr>
          <w:delText>Os possíveis tipos de produtos serão exibidos no cadastro de produto e serão atrelados a estes conforme escolha.</w:delText>
        </w:r>
      </w:del>
    </w:p>
    <w:p w:rsidR="00407D0F" w:rsidDel="00FA5D62" w:rsidRDefault="00407D0F" w:rsidP="002D0B2B">
      <w:pPr>
        <w:ind w:left="390"/>
        <w:rPr>
          <w:del w:id="19" w:author="Kaina da Silva" w:date="2012-07-06T09:54:00Z"/>
          <w:rFonts w:ascii="Arial Narrow" w:hAnsi="Arial Narrow" w:cs="Arial"/>
          <w:color w:val="002060"/>
          <w:sz w:val="22"/>
          <w:szCs w:val="22"/>
        </w:rPr>
      </w:pPr>
    </w:p>
    <w:p w:rsidR="00407D0F" w:rsidDel="00FA5D62" w:rsidRDefault="00407D0F" w:rsidP="002D0B2B">
      <w:pPr>
        <w:ind w:left="390"/>
        <w:rPr>
          <w:del w:id="20" w:author="Kaina da Silva" w:date="2012-07-06T09:54:00Z"/>
          <w:rFonts w:ascii="Arial Narrow" w:hAnsi="Arial Narrow" w:cs="Arial"/>
          <w:color w:val="002060"/>
          <w:sz w:val="22"/>
          <w:szCs w:val="22"/>
        </w:rPr>
      </w:pPr>
      <w:del w:id="21" w:author="Kaina da Silva" w:date="2012-07-06T09:54:00Z">
        <w:r w:rsidDel="00FA5D62">
          <w:rPr>
            <w:rFonts w:ascii="Arial Narrow" w:hAnsi="Arial Narrow" w:cs="Arial"/>
            <w:color w:val="002060"/>
            <w:sz w:val="22"/>
            <w:szCs w:val="22"/>
          </w:rPr>
          <w:delText>Os tipos de produtos cadastrados pela Treelog não podem ser excluídos ou alterados pelo usuário</w:delText>
        </w:r>
        <w:r w:rsidR="000C5F4D" w:rsidDel="00FA5D62">
          <w:rPr>
            <w:rFonts w:ascii="Arial Narrow" w:hAnsi="Arial Narrow" w:cs="Arial"/>
            <w:color w:val="002060"/>
            <w:sz w:val="22"/>
            <w:szCs w:val="22"/>
          </w:rPr>
          <w:delText xml:space="preserve"> (esses tipos de produtos serão alimentados pela interface)</w:delText>
        </w:r>
        <w:r w:rsidR="00B605AA" w:rsidDel="00FA5D62">
          <w:rPr>
            <w:rFonts w:ascii="Arial Narrow" w:hAnsi="Arial Narrow" w:cs="Arial"/>
            <w:color w:val="002060"/>
            <w:sz w:val="22"/>
            <w:szCs w:val="22"/>
          </w:rPr>
          <w:delText>. O mesmo poderá</w:delText>
        </w:r>
        <w:r w:rsidR="000B74EA" w:rsidDel="00FA5D62">
          <w:rPr>
            <w:rFonts w:ascii="Arial Narrow" w:hAnsi="Arial Narrow" w:cs="Arial"/>
            <w:color w:val="002060"/>
            <w:sz w:val="22"/>
            <w:szCs w:val="22"/>
          </w:rPr>
          <w:delText xml:space="preserve"> alterar/excluir</w:delText>
        </w:r>
        <w:r w:rsidR="00B605AA" w:rsidDel="00FA5D62">
          <w:rPr>
            <w:rFonts w:ascii="Arial Narrow" w:hAnsi="Arial Narrow" w:cs="Arial"/>
            <w:color w:val="002060"/>
            <w:sz w:val="22"/>
            <w:szCs w:val="22"/>
          </w:rPr>
          <w:delText xml:space="preserve"> apenas</w:delText>
        </w:r>
        <w:r w:rsidR="000B74EA" w:rsidDel="00FA5D62">
          <w:rPr>
            <w:rFonts w:ascii="Arial Narrow" w:hAnsi="Arial Narrow" w:cs="Arial"/>
            <w:color w:val="002060"/>
            <w:sz w:val="22"/>
            <w:szCs w:val="22"/>
          </w:rPr>
          <w:delText xml:space="preserve"> </w:delText>
        </w:r>
        <w:r w:rsidDel="00FA5D62">
          <w:rPr>
            <w:rFonts w:ascii="Arial Narrow" w:hAnsi="Arial Narrow" w:cs="Arial"/>
            <w:color w:val="002060"/>
            <w:sz w:val="22"/>
            <w:szCs w:val="22"/>
          </w:rPr>
          <w:delText>os tipos de produtos cadastrados pelo Distribuidor.</w:delText>
        </w:r>
      </w:del>
    </w:p>
    <w:p w:rsidR="00407D0F" w:rsidDel="00FA5D62" w:rsidRDefault="00407D0F" w:rsidP="002D0B2B">
      <w:pPr>
        <w:ind w:left="390"/>
        <w:rPr>
          <w:del w:id="22" w:author="Kaina da Silva" w:date="2012-07-06T09:54:00Z"/>
          <w:rFonts w:ascii="Arial Narrow" w:hAnsi="Arial Narrow" w:cs="Arial"/>
          <w:color w:val="002060"/>
          <w:sz w:val="22"/>
          <w:szCs w:val="22"/>
        </w:rPr>
      </w:pPr>
    </w:p>
    <w:p w:rsidR="00407D0F" w:rsidDel="00FA5D62" w:rsidRDefault="00596E2E" w:rsidP="002D0B2B">
      <w:pPr>
        <w:ind w:left="390"/>
        <w:rPr>
          <w:del w:id="23" w:author="Kaina da Silva" w:date="2012-07-06T09:54:00Z"/>
          <w:rFonts w:ascii="Arial Narrow" w:hAnsi="Arial Narrow" w:cs="Arial"/>
          <w:color w:val="002060"/>
          <w:sz w:val="22"/>
          <w:szCs w:val="22"/>
        </w:rPr>
      </w:pPr>
      <w:del w:id="24" w:author="Kaina da Silva" w:date="2012-07-06T09:54:00Z">
        <w:r w:rsidDel="00FA5D62">
          <w:rPr>
            <w:rFonts w:ascii="Arial Narrow" w:hAnsi="Arial Narrow" w:cs="Arial"/>
            <w:color w:val="002060"/>
            <w:sz w:val="22"/>
            <w:szCs w:val="22"/>
          </w:rPr>
          <w:delText>A exclusão deve respeitar a integridade referencial do banco de dados, ou seja, o</w:delText>
        </w:r>
        <w:r w:rsidR="00407D0F" w:rsidDel="00FA5D62">
          <w:rPr>
            <w:rFonts w:ascii="Arial Narrow" w:hAnsi="Arial Narrow" w:cs="Arial"/>
            <w:color w:val="002060"/>
            <w:sz w:val="22"/>
            <w:szCs w:val="22"/>
          </w:rPr>
          <w:delText xml:space="preserve"> sistema deverá checar se há produtos com este tipo em estoque ou consignado para as cotas, antes de concluir a exclusão do mesmo.</w:delText>
        </w:r>
        <w:r w:rsidR="000B74EA" w:rsidDel="00FA5D62">
          <w:rPr>
            <w:rFonts w:ascii="Arial Narrow" w:hAnsi="Arial Narrow" w:cs="Arial"/>
            <w:color w:val="002060"/>
            <w:sz w:val="22"/>
            <w:szCs w:val="22"/>
          </w:rPr>
          <w:delText xml:space="preserve"> Caso haja, não deve permitir a exclusão.</w:delText>
        </w:r>
      </w:del>
    </w:p>
    <w:p w:rsidR="00407D0F" w:rsidRDefault="00407D0F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:rsidR="00BE28B8" w:rsidRPr="00FA5D62" w:rsidRDefault="00EB50C6" w:rsidP="000F13BE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  <w:r w:rsidRPr="00FA5D62">
        <w:rPr>
          <w:rFonts w:ascii="Arial Narrow" w:hAnsi="Arial Narrow" w:cs="Arial"/>
          <w:color w:val="002060"/>
          <w:sz w:val="22"/>
          <w:szCs w:val="22"/>
          <w:highlight w:val="lightGray"/>
        </w:rPr>
        <w:t>Para revistas e livros</w:t>
      </w:r>
      <w:r w:rsidR="00943387" w:rsidRPr="00FA5D62">
        <w:rPr>
          <w:rFonts w:ascii="Arial Narrow" w:hAnsi="Arial Narrow" w:cs="Arial"/>
          <w:color w:val="002060"/>
          <w:sz w:val="22"/>
          <w:szCs w:val="22"/>
          <w:highlight w:val="lightGray"/>
        </w:rPr>
        <w:t>, em geral</w:t>
      </w:r>
      <w:r w:rsidRPr="00FA5D62">
        <w:rPr>
          <w:rFonts w:ascii="Arial Narrow" w:hAnsi="Arial Narrow" w:cs="Arial"/>
          <w:color w:val="002060"/>
          <w:sz w:val="22"/>
          <w:szCs w:val="22"/>
          <w:highlight w:val="lightGray"/>
        </w:rPr>
        <w:t>, haverá um código nominado como NCM</w:t>
      </w:r>
      <w:r w:rsidR="00943387" w:rsidRPr="00FA5D62">
        <w:rPr>
          <w:rFonts w:ascii="Arial Narrow" w:hAnsi="Arial Narrow" w:cs="Arial"/>
          <w:color w:val="002060"/>
          <w:sz w:val="22"/>
          <w:szCs w:val="22"/>
          <w:highlight w:val="lightGray"/>
        </w:rPr>
        <w:t xml:space="preserve"> a ser associado</w:t>
      </w:r>
      <w:r w:rsidRPr="00FA5D62">
        <w:rPr>
          <w:rFonts w:ascii="Arial Narrow" w:hAnsi="Arial Narrow" w:cs="Arial"/>
          <w:color w:val="002060"/>
          <w:sz w:val="22"/>
          <w:szCs w:val="22"/>
          <w:highlight w:val="lightGray"/>
        </w:rPr>
        <w:t>. Pode ser uma tabela pré-estabelecida</w:t>
      </w:r>
      <w:r w:rsidR="00943387" w:rsidRPr="00FA5D62">
        <w:rPr>
          <w:rFonts w:ascii="Arial Narrow" w:hAnsi="Arial Narrow" w:cs="Arial"/>
          <w:color w:val="002060"/>
          <w:sz w:val="22"/>
          <w:szCs w:val="22"/>
          <w:highlight w:val="lightGray"/>
        </w:rPr>
        <w:t>, em um campo de seleção</w:t>
      </w:r>
      <w:r w:rsidRPr="00FA5D62">
        <w:rPr>
          <w:rFonts w:ascii="Arial Narrow" w:hAnsi="Arial Narrow" w:cs="Arial"/>
          <w:color w:val="002060"/>
          <w:sz w:val="22"/>
          <w:szCs w:val="22"/>
          <w:highlight w:val="lightGray"/>
        </w:rPr>
        <w:t>:</w:t>
      </w:r>
    </w:p>
    <w:p w:rsidR="00943387" w:rsidRPr="00FA5D62" w:rsidRDefault="00943387" w:rsidP="000F13BE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</w:p>
    <w:p w:rsidR="00EB50C6" w:rsidRPr="00FA5D62" w:rsidRDefault="00EB50C6" w:rsidP="00EB50C6">
      <w:pPr>
        <w:pStyle w:val="PargrafodaLista"/>
        <w:numPr>
          <w:ilvl w:val="0"/>
          <w:numId w:val="27"/>
        </w:numPr>
        <w:rPr>
          <w:rFonts w:ascii="Arial Narrow" w:hAnsi="Arial Narrow" w:cs="Arial"/>
          <w:color w:val="002060"/>
          <w:highlight w:val="lightGray"/>
        </w:rPr>
      </w:pPr>
      <w:r w:rsidRPr="00FA5D62">
        <w:rPr>
          <w:rFonts w:ascii="Arial Narrow" w:hAnsi="Arial Narrow" w:cs="Arial"/>
          <w:color w:val="002060"/>
          <w:highlight w:val="lightGray"/>
        </w:rPr>
        <w:t>Código NCM: 49029000 - para Revistas</w:t>
      </w:r>
    </w:p>
    <w:p w:rsidR="00EB50C6" w:rsidRDefault="00EB50C6" w:rsidP="00EB50C6">
      <w:pPr>
        <w:pStyle w:val="PargrafodaLista"/>
        <w:numPr>
          <w:ilvl w:val="0"/>
          <w:numId w:val="27"/>
        </w:numPr>
        <w:rPr>
          <w:ins w:id="25" w:author="Francivaldo Nogueira Alecrim_DISCOVER" w:date="2012-07-14T13:31:00Z"/>
          <w:rFonts w:ascii="Arial Narrow" w:hAnsi="Arial Narrow" w:cs="Arial"/>
          <w:color w:val="002060"/>
          <w:highlight w:val="lightGray"/>
        </w:rPr>
      </w:pPr>
      <w:r w:rsidRPr="00FA5D62">
        <w:rPr>
          <w:rFonts w:ascii="Arial Narrow" w:hAnsi="Arial Narrow" w:cs="Arial"/>
          <w:color w:val="002060"/>
          <w:highlight w:val="lightGray"/>
        </w:rPr>
        <w:t>Código NCM: 49019000 – para Livros</w:t>
      </w:r>
    </w:p>
    <w:p w:rsidR="001611DA" w:rsidRPr="001611DA" w:rsidRDefault="001611DA" w:rsidP="00EB50C6">
      <w:pPr>
        <w:pStyle w:val="PargrafodaLista"/>
        <w:numPr>
          <w:ilvl w:val="0"/>
          <w:numId w:val="27"/>
        </w:numPr>
        <w:rPr>
          <w:rFonts w:ascii="Arial Narrow" w:hAnsi="Arial Narrow" w:cs="Arial"/>
          <w:color w:val="002060"/>
          <w:highlight w:val="yellow"/>
          <w:rPrChange w:id="26" w:author="Francivaldo Nogueira Alecrim_DISCOVER" w:date="2012-07-14T13:31:00Z">
            <w:rPr>
              <w:rFonts w:ascii="Arial Narrow" w:hAnsi="Arial Narrow" w:cs="Arial"/>
              <w:color w:val="002060"/>
              <w:highlight w:val="lightGray"/>
            </w:rPr>
          </w:rPrChange>
        </w:rPr>
      </w:pPr>
      <w:proofErr w:type="spellStart"/>
      <w:ins w:id="27" w:author="Francivaldo Nogueira Alecrim_DISCOVER" w:date="2012-07-14T13:31:00Z">
        <w:r w:rsidRPr="001611DA">
          <w:rPr>
            <w:rFonts w:ascii="Arial Narrow" w:hAnsi="Arial Narrow" w:cs="Arial"/>
            <w:color w:val="002060"/>
            <w:highlight w:val="yellow"/>
            <w:rPrChange w:id="28" w:author="Francivaldo Nogueira Alecrim_DISCOVER" w:date="2012-07-14T13:31:00Z">
              <w:rPr>
                <w:rFonts w:ascii="Arial Narrow" w:hAnsi="Arial Narrow" w:cs="Arial"/>
                <w:color w:val="002060"/>
                <w:highlight w:val="lightGray"/>
              </w:rPr>
            </w:rPrChange>
          </w:rPr>
          <w:t>Cdigo</w:t>
        </w:r>
        <w:proofErr w:type="spellEnd"/>
        <w:r w:rsidRPr="001611DA">
          <w:rPr>
            <w:rFonts w:ascii="Arial Narrow" w:hAnsi="Arial Narrow" w:cs="Arial"/>
            <w:color w:val="002060"/>
            <w:highlight w:val="yellow"/>
            <w:rPrChange w:id="29" w:author="Francivaldo Nogueira Alecrim_DISCOVER" w:date="2012-07-14T13:31:00Z">
              <w:rPr>
                <w:rFonts w:ascii="Arial Narrow" w:hAnsi="Arial Narrow" w:cs="Arial"/>
                <w:color w:val="002060"/>
                <w:highlight w:val="lightGray"/>
              </w:rPr>
            </w:rPrChange>
          </w:rPr>
          <w:t xml:space="preserve"> NCM: </w:t>
        </w:r>
        <w:proofErr w:type="spellStart"/>
        <w:r w:rsidRPr="001611DA">
          <w:rPr>
            <w:rFonts w:ascii="Arial Narrow" w:hAnsi="Arial Narrow" w:cs="Arial"/>
            <w:color w:val="002060"/>
            <w:highlight w:val="yellow"/>
            <w:rPrChange w:id="30" w:author="Francivaldo Nogueira Alecrim_DISCOVER" w:date="2012-07-14T13:31:00Z">
              <w:rPr>
                <w:rFonts w:ascii="Arial Narrow" w:hAnsi="Arial Narrow" w:cs="Arial"/>
                <w:color w:val="002060"/>
                <w:highlight w:val="lightGray"/>
              </w:rPr>
            </w:rPrChange>
          </w:rPr>
          <w:t>xxxxxxx</w:t>
        </w:r>
        <w:proofErr w:type="spellEnd"/>
        <w:r w:rsidRPr="001611DA">
          <w:rPr>
            <w:rFonts w:ascii="Arial Narrow" w:hAnsi="Arial Narrow" w:cs="Arial"/>
            <w:color w:val="002060"/>
            <w:highlight w:val="yellow"/>
            <w:rPrChange w:id="31" w:author="Francivaldo Nogueira Alecrim_DISCOVER" w:date="2012-07-14T13:31:00Z">
              <w:rPr>
                <w:rFonts w:ascii="Arial Narrow" w:hAnsi="Arial Narrow" w:cs="Arial"/>
                <w:color w:val="002060"/>
                <w:highlight w:val="lightGray"/>
              </w:rPr>
            </w:rPrChange>
          </w:rPr>
          <w:t xml:space="preserve"> – para Outros</w:t>
        </w:r>
      </w:ins>
    </w:p>
    <w:p w:rsidR="00943387" w:rsidRPr="00FA5D62" w:rsidRDefault="00943387" w:rsidP="007C2FF2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</w:p>
    <w:p w:rsidR="007C2FF2" w:rsidRPr="00FA5D62" w:rsidRDefault="007C2FF2" w:rsidP="007C2FF2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  <w:r w:rsidRPr="00FA5D62">
        <w:rPr>
          <w:rFonts w:ascii="Arial Narrow" w:hAnsi="Arial Narrow" w:cs="Arial"/>
          <w:color w:val="002060"/>
          <w:sz w:val="22"/>
          <w:szCs w:val="22"/>
          <w:highlight w:val="lightGray"/>
        </w:rPr>
        <w:t>Não há um código NCM sem um produto vinculado. Logo a funcionalidade não deve permitir o cadastro apenas deste, porém há a possibilidade de produtos sem este código.</w:t>
      </w:r>
    </w:p>
    <w:p w:rsidR="00943387" w:rsidRPr="00FA5D62" w:rsidRDefault="00943387" w:rsidP="000F13BE">
      <w:pPr>
        <w:ind w:left="360"/>
        <w:rPr>
          <w:rFonts w:ascii="Arial Narrow" w:hAnsi="Arial Narrow" w:cs="Arial"/>
          <w:color w:val="002060"/>
          <w:sz w:val="22"/>
          <w:szCs w:val="22"/>
          <w:highlight w:val="lightGray"/>
        </w:rPr>
      </w:pPr>
    </w:p>
    <w:p w:rsidR="00BE28B8" w:rsidRDefault="00EB50C6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FA5D62">
        <w:rPr>
          <w:rFonts w:ascii="Arial Narrow" w:hAnsi="Arial Narrow" w:cs="Arial"/>
          <w:color w:val="002060"/>
          <w:sz w:val="22"/>
          <w:szCs w:val="22"/>
          <w:highlight w:val="lightGray"/>
        </w:rPr>
        <w:t>Esta informação poderá ser pesquisada, e pode ser visualizada no grid de resultado.</w:t>
      </w:r>
    </w:p>
    <w:p w:rsidR="00EB50C6" w:rsidRPr="00875148" w:rsidRDefault="00EB50C6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875148">
        <w:tc>
          <w:tcPr>
            <w:tcW w:w="9779" w:type="dxa"/>
          </w:tcPr>
          <w:p w:rsidR="00BE28B8" w:rsidRPr="009540DC" w:rsidRDefault="00BE28B8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BE28B8" w:rsidRPr="00875148" w:rsidRDefault="00BE28B8" w:rsidP="00597006">
            <w:pPr>
              <w:rPr>
                <w:rFonts w:ascii="Arial Narrow" w:hAnsi="Arial Narrow"/>
              </w:rPr>
            </w:pPr>
          </w:p>
        </w:tc>
      </w:tr>
    </w:tbl>
    <w:p w:rsidR="00BE28B8" w:rsidRPr="00875148" w:rsidRDefault="00BE28B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BE28B8" w:rsidRPr="00875148" w:rsidRDefault="00BE28B8" w:rsidP="00E34CC4">
      <w:pPr>
        <w:rPr>
          <w:rFonts w:ascii="Arial Narrow" w:hAnsi="Arial Narrow"/>
        </w:rPr>
      </w:pPr>
    </w:p>
    <w:p w:rsidR="00BE28B8" w:rsidRPr="00875148" w:rsidRDefault="00BE28B8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BE28B8" w:rsidRPr="00875148" w:rsidRDefault="00BE28B8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E28B8" w:rsidRPr="00875148" w:rsidTr="008573CA">
        <w:trPr>
          <w:trHeight w:val="314"/>
        </w:trPr>
        <w:tc>
          <w:tcPr>
            <w:tcW w:w="3136" w:type="dxa"/>
          </w:tcPr>
          <w:p w:rsidR="00BE28B8" w:rsidRPr="00875148" w:rsidRDefault="00BE28B8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:rsidTr="008573CA">
        <w:trPr>
          <w:trHeight w:val="228"/>
        </w:trPr>
        <w:tc>
          <w:tcPr>
            <w:tcW w:w="3136" w:type="dxa"/>
          </w:tcPr>
          <w:p w:rsidR="00BE28B8" w:rsidRPr="009540DC" w:rsidRDefault="00BE28B8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BE28B8" w:rsidRPr="00875148" w:rsidRDefault="00BE28B8" w:rsidP="008665A6">
      <w:pPr>
        <w:outlineLvl w:val="0"/>
        <w:rPr>
          <w:rFonts w:ascii="Arial Narrow" w:hAnsi="Arial Narrow" w:cs="Arial"/>
          <w:b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BE28B8" w:rsidRPr="00875148" w:rsidRDefault="00BE28B8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E28B8" w:rsidRPr="00875148" w:rsidTr="00092FF2">
        <w:trPr>
          <w:trHeight w:val="234"/>
        </w:trPr>
        <w:tc>
          <w:tcPr>
            <w:tcW w:w="708" w:type="dxa"/>
          </w:tcPr>
          <w:p w:rsidR="00BE28B8" w:rsidRPr="00875148" w:rsidRDefault="00BE28B8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BE28B8" w:rsidRPr="009540DC" w:rsidRDefault="00BE28B8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BE28B8" w:rsidRPr="00875148" w:rsidTr="00092FF2">
        <w:trPr>
          <w:trHeight w:val="236"/>
        </w:trPr>
        <w:tc>
          <w:tcPr>
            <w:tcW w:w="708" w:type="dxa"/>
          </w:tcPr>
          <w:p w:rsidR="00BE28B8" w:rsidRPr="00875148" w:rsidRDefault="00BE28B8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BE28B8" w:rsidRPr="00875148" w:rsidRDefault="00BE28B8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BE28B8" w:rsidRPr="009540DC" w:rsidRDefault="00BE28B8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BE28B8" w:rsidRPr="00875148" w:rsidRDefault="00BE28B8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BE28B8" w:rsidRPr="00875148" w:rsidRDefault="00BE28B8" w:rsidP="00116B72">
      <w:pPr>
        <w:rPr>
          <w:rFonts w:ascii="Arial Narrow" w:hAnsi="Arial Narrow"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BE28B8" w:rsidRPr="00875148" w:rsidRDefault="00BE28B8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>
        <w:trPr>
          <w:trHeight w:val="204"/>
        </w:trPr>
        <w:tc>
          <w:tcPr>
            <w:tcW w:w="3239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9540DC" w:rsidRDefault="00BE28B8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>
        <w:tc>
          <w:tcPr>
            <w:tcW w:w="3239" w:type="dxa"/>
          </w:tcPr>
          <w:p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E28B8" w:rsidRPr="00875148" w:rsidRDefault="00BE28B8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BE28B8" w:rsidRPr="00875148" w:rsidRDefault="00BE28B8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BE28B8" w:rsidRPr="00875148" w:rsidRDefault="00BE28B8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>
        <w:trPr>
          <w:trHeight w:val="204"/>
        </w:trPr>
        <w:tc>
          <w:tcPr>
            <w:tcW w:w="3239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9540DC" w:rsidRDefault="00BE28B8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>
        <w:tc>
          <w:tcPr>
            <w:tcW w:w="3239" w:type="dxa"/>
          </w:tcPr>
          <w:p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BE28B8" w:rsidRPr="00875148" w:rsidRDefault="00BE28B8" w:rsidP="00517854">
      <w:pPr>
        <w:rPr>
          <w:rFonts w:ascii="Arial Narrow" w:hAnsi="Arial Narrow"/>
        </w:rPr>
      </w:pPr>
    </w:p>
    <w:p w:rsidR="00BE28B8" w:rsidRPr="00875148" w:rsidRDefault="00BE28B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BE28B8" w:rsidRPr="00875148" w:rsidRDefault="00BE28B8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E28B8" w:rsidRPr="00875148" w:rsidTr="008573CA">
        <w:trPr>
          <w:trHeight w:val="204"/>
        </w:trPr>
        <w:tc>
          <w:tcPr>
            <w:tcW w:w="3520" w:type="dxa"/>
          </w:tcPr>
          <w:p w:rsidR="00BE28B8" w:rsidRPr="00875148" w:rsidRDefault="00BE28B8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E28B8" w:rsidRPr="00875148" w:rsidRDefault="00BE28B8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E28B8" w:rsidRPr="009540DC" w:rsidRDefault="00BE28B8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:rsidTr="008573CA">
        <w:tc>
          <w:tcPr>
            <w:tcW w:w="3520" w:type="dxa"/>
          </w:tcPr>
          <w:p w:rsidR="00BE28B8" w:rsidRPr="00875148" w:rsidRDefault="00BE28B8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E28B8" w:rsidRPr="00875148" w:rsidRDefault="00BE28B8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E28B8" w:rsidRPr="00875148" w:rsidRDefault="00BE28B8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E28B8" w:rsidRPr="00875148" w:rsidRDefault="00BE28B8" w:rsidP="00116B72">
      <w:pPr>
        <w:rPr>
          <w:rFonts w:ascii="Arial Narrow" w:hAnsi="Arial Narrow"/>
        </w:rPr>
      </w:pPr>
    </w:p>
    <w:p w:rsidR="00BE28B8" w:rsidRPr="00875148" w:rsidRDefault="00BE28B8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BE28B8" w:rsidRPr="00875148" w:rsidRDefault="00BE28B8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E28B8" w:rsidRPr="00875148" w:rsidTr="00974529">
        <w:trPr>
          <w:trHeight w:val="204"/>
        </w:trPr>
        <w:tc>
          <w:tcPr>
            <w:tcW w:w="3493" w:type="dxa"/>
          </w:tcPr>
          <w:p w:rsidR="00BE28B8" w:rsidRPr="00875148" w:rsidRDefault="00BE28B8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E28B8" w:rsidRPr="00875148" w:rsidRDefault="00BE28B8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E28B8" w:rsidRPr="009540DC" w:rsidRDefault="00BE28B8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:rsidTr="00974529">
        <w:tc>
          <w:tcPr>
            <w:tcW w:w="3493" w:type="dxa"/>
          </w:tcPr>
          <w:p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E28B8" w:rsidRPr="00875148" w:rsidRDefault="00BE28B8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BE28B8" w:rsidRPr="00875148" w:rsidRDefault="00BE28B8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BE28B8" w:rsidRPr="00875148" w:rsidRDefault="00BE28B8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BE28B8" w:rsidRDefault="00BE28B8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BE28B8" w:rsidRDefault="00BE28B8" w:rsidP="0010198B">
      <w:pPr>
        <w:ind w:left="426"/>
        <w:rPr>
          <w:rFonts w:ascii="Arial Narrow" w:hAnsi="Arial Narrow"/>
        </w:rPr>
      </w:pPr>
    </w:p>
    <w:p w:rsidR="00BE28B8" w:rsidRDefault="00FB62A5" w:rsidP="00FB62A5">
      <w:pPr>
        <w:ind w:left="360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Filtro:</w:t>
      </w:r>
    </w:p>
    <w:p w:rsidR="00FB62A5" w:rsidRDefault="00583EF7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</w:t>
      </w:r>
      <w:r w:rsidR="00D51E2C">
        <w:rPr>
          <w:rFonts w:ascii="Arial Narrow" w:hAnsi="Arial Narrow"/>
        </w:rPr>
        <w:t>: código do</w:t>
      </w:r>
      <w:r w:rsidR="00FB62A5">
        <w:rPr>
          <w:rFonts w:ascii="Arial Narrow" w:hAnsi="Arial Narrow"/>
        </w:rPr>
        <w:t xml:space="preserve"> </w:t>
      </w:r>
      <w:r w:rsidR="00D51E2C">
        <w:rPr>
          <w:rFonts w:ascii="Arial Narrow" w:hAnsi="Arial Narrow"/>
        </w:rPr>
        <w:t>tipo de produto</w:t>
      </w:r>
    </w:p>
    <w:p w:rsidR="00FB62A5" w:rsidRDefault="00A9484B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tipo de produto</w:t>
      </w:r>
    </w:p>
    <w:p w:rsidR="00EB50C6" w:rsidRPr="00892C09" w:rsidRDefault="00EB50C6" w:rsidP="00FB62A5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92C09">
        <w:rPr>
          <w:rFonts w:ascii="Arial Narrow" w:hAnsi="Arial Narrow"/>
          <w:highlight w:val="yellow"/>
        </w:rPr>
        <w:t>Código NCM: número do código NCM</w:t>
      </w:r>
    </w:p>
    <w:p w:rsidR="00FB62A5" w:rsidRDefault="00FB62A5" w:rsidP="00FB62A5">
      <w:pPr>
        <w:ind w:left="360"/>
        <w:rPr>
          <w:rFonts w:ascii="Arial Narrow" w:hAnsi="Arial Narrow"/>
          <w:b/>
        </w:rPr>
      </w:pPr>
    </w:p>
    <w:p w:rsidR="00BE28B8" w:rsidRDefault="00773ACE" w:rsidP="009B287E">
      <w:pPr>
        <w:ind w:left="360"/>
        <w:rPr>
          <w:rFonts w:ascii="Arial Narrow" w:hAnsi="Arial Narrow"/>
        </w:rPr>
      </w:pPr>
      <w:r w:rsidRPr="00773ACE">
        <w:rPr>
          <w:rFonts w:ascii="Arial Narrow" w:hAnsi="Arial Narrow"/>
        </w:rPr>
        <w:t>Resultado</w:t>
      </w:r>
      <w:r>
        <w:rPr>
          <w:rFonts w:ascii="Arial Narrow" w:hAnsi="Arial Narrow"/>
        </w:rPr>
        <w:t xml:space="preserve"> da pesquisa (</w:t>
      </w:r>
      <w:r w:rsidR="009B287E">
        <w:rPr>
          <w:rFonts w:ascii="Arial Narrow" w:hAnsi="Arial Narrow"/>
        </w:rPr>
        <w:t xml:space="preserve">campos não </w:t>
      </w:r>
      <w:r w:rsidR="00583EF7">
        <w:rPr>
          <w:rFonts w:ascii="Arial Narrow" w:hAnsi="Arial Narrow"/>
        </w:rPr>
        <w:t>editáveis</w:t>
      </w:r>
      <w:r>
        <w:rPr>
          <w:rFonts w:ascii="Arial Narrow" w:hAnsi="Arial Narrow"/>
        </w:rPr>
        <w:t>):</w:t>
      </w:r>
    </w:p>
    <w:p w:rsidR="009B287E" w:rsidRDefault="009B287E" w:rsidP="009B287E">
      <w:pPr>
        <w:ind w:left="360"/>
        <w:rPr>
          <w:rFonts w:ascii="Arial Narrow" w:hAnsi="Arial Narrow"/>
        </w:rPr>
      </w:pPr>
    </w:p>
    <w:p w:rsidR="009B287E" w:rsidRDefault="00583EF7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</w:t>
      </w:r>
      <w:r w:rsidR="009B287E">
        <w:rPr>
          <w:rFonts w:ascii="Arial Narrow" w:hAnsi="Arial Narrow"/>
        </w:rPr>
        <w:t xml:space="preserve">: </w:t>
      </w:r>
      <w:r w:rsidR="00A9484B">
        <w:rPr>
          <w:rFonts w:ascii="Arial Narrow" w:hAnsi="Arial Narrow"/>
        </w:rPr>
        <w:t>código do tipo de produto</w:t>
      </w:r>
    </w:p>
    <w:p w:rsidR="009B287E" w:rsidRDefault="009B287E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Nome: </w:t>
      </w:r>
      <w:r w:rsidR="00A9484B">
        <w:rPr>
          <w:rFonts w:ascii="Arial Narrow" w:hAnsi="Arial Narrow"/>
        </w:rPr>
        <w:t>nome do tipo de produto</w:t>
      </w:r>
    </w:p>
    <w:p w:rsidR="00892C09" w:rsidRPr="00892C09" w:rsidRDefault="00892C09" w:rsidP="00892C09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92C09">
        <w:rPr>
          <w:rFonts w:ascii="Arial Narrow" w:hAnsi="Arial Narrow"/>
          <w:highlight w:val="yellow"/>
        </w:rPr>
        <w:t>Código NCM: número do código NCM</w:t>
      </w:r>
    </w:p>
    <w:p w:rsidR="00A9484B" w:rsidRDefault="00A9484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ação para alterar ou excluir um item selecionado.</w:t>
      </w:r>
    </w:p>
    <w:p w:rsidR="00D426B6" w:rsidRDefault="00D426B6" w:rsidP="00D426B6">
      <w:pPr>
        <w:rPr>
          <w:rFonts w:ascii="Arial Narrow" w:hAnsi="Arial Narrow"/>
        </w:rPr>
      </w:pPr>
    </w:p>
    <w:p w:rsidR="00D426B6" w:rsidRDefault="00D426B6" w:rsidP="00D426B6">
      <w:pPr>
        <w:rPr>
          <w:rFonts w:ascii="Arial Narrow" w:hAnsi="Arial Narrow"/>
        </w:rPr>
      </w:pPr>
      <w:r>
        <w:rPr>
          <w:rFonts w:ascii="Arial Narrow" w:hAnsi="Arial Narrow"/>
        </w:rPr>
        <w:t>Incluir novo tipo de produto (campos editáveis):</w:t>
      </w:r>
    </w:p>
    <w:p w:rsidR="00D426B6" w:rsidRDefault="00D426B6" w:rsidP="00D426B6">
      <w:pPr>
        <w:ind w:left="1146"/>
        <w:rPr>
          <w:rFonts w:ascii="Arial Narrow" w:hAnsi="Arial Narrow"/>
        </w:rPr>
      </w:pPr>
    </w:p>
    <w:p w:rsidR="00892C09" w:rsidRPr="00892C09" w:rsidRDefault="00892C09" w:rsidP="00892C09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892C09">
        <w:rPr>
          <w:rFonts w:ascii="Arial Narrow" w:hAnsi="Arial Narrow"/>
          <w:highlight w:val="yellow"/>
        </w:rPr>
        <w:t>Código NCM: número do código NCM</w:t>
      </w:r>
    </w:p>
    <w:p w:rsidR="00D426B6" w:rsidRDefault="00D426B6" w:rsidP="00D426B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 código do tipo de produto</w:t>
      </w:r>
      <w:r w:rsidR="00B10476">
        <w:rPr>
          <w:rFonts w:ascii="Arial Narrow" w:hAnsi="Arial Narrow"/>
        </w:rPr>
        <w:t xml:space="preserve"> (</w:t>
      </w:r>
      <w:r w:rsidR="00B10476" w:rsidRPr="00B10476">
        <w:rPr>
          <w:rFonts w:ascii="Arial Narrow" w:hAnsi="Arial Narrow"/>
          <w:highlight w:val="yellow"/>
        </w:rPr>
        <w:t>sugerido pelo sistema, mas editável</w:t>
      </w:r>
      <w:r w:rsidR="00B10476">
        <w:rPr>
          <w:rFonts w:ascii="Arial Narrow" w:hAnsi="Arial Narrow"/>
        </w:rPr>
        <w:t>)</w:t>
      </w:r>
      <w:r w:rsidR="00F4351A">
        <w:rPr>
          <w:rFonts w:ascii="Arial Narrow" w:hAnsi="Arial Narrow"/>
        </w:rPr>
        <w:t>.</w:t>
      </w:r>
    </w:p>
    <w:p w:rsidR="00D426B6" w:rsidRDefault="00D426B6" w:rsidP="00D426B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tipo de produto</w:t>
      </w:r>
    </w:p>
    <w:p w:rsidR="00D426B6" w:rsidRDefault="00D426B6" w:rsidP="00D426B6">
      <w:pPr>
        <w:rPr>
          <w:rFonts w:ascii="Arial Narrow" w:hAnsi="Arial Narrow"/>
        </w:rPr>
      </w:pPr>
    </w:p>
    <w:p w:rsidR="00A9484B" w:rsidRDefault="00A9484B" w:rsidP="00A9484B">
      <w:pPr>
        <w:ind w:left="1146"/>
        <w:rPr>
          <w:rFonts w:ascii="Arial Narrow" w:hAnsi="Arial Narrow"/>
        </w:rPr>
      </w:pPr>
    </w:p>
    <w:p w:rsidR="00A9484B" w:rsidRDefault="00A9484B" w:rsidP="00A9484B">
      <w:pPr>
        <w:ind w:left="360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A9484B" w:rsidRDefault="00A9484B" w:rsidP="00A9484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Pesquisar: realiza a pesquisa conforme filtro.</w:t>
      </w:r>
    </w:p>
    <w:p w:rsidR="00D426B6" w:rsidRDefault="00D426B6" w:rsidP="00A9484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Novo: aciona tela para incluir tipo de produto</w:t>
      </w:r>
    </w:p>
    <w:p w:rsidR="00A9484B" w:rsidRDefault="00A9484B" w:rsidP="00A9484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impressão resultado da pesquisa.</w:t>
      </w:r>
    </w:p>
    <w:p w:rsidR="00A9484B" w:rsidRDefault="00A9484B" w:rsidP="00A9484B">
      <w:pPr>
        <w:numPr>
          <w:ilvl w:val="0"/>
          <w:numId w:val="25"/>
        </w:numPr>
        <w:rPr>
          <w:ins w:id="32" w:author="Francivaldo Nogueira Alecrim_DISCOVER" w:date="2012-07-14T13:34:00Z"/>
          <w:rFonts w:ascii="Arial Narrow" w:hAnsi="Arial Narrow"/>
        </w:rPr>
      </w:pPr>
      <w:r>
        <w:rPr>
          <w:rFonts w:ascii="Arial Narrow" w:hAnsi="Arial Narrow"/>
        </w:rPr>
        <w:t>Arquivo: envia para arquivo em formato Excel o resultado da pesquisa.</w:t>
      </w:r>
    </w:p>
    <w:p w:rsidR="001611DA" w:rsidRDefault="001611DA" w:rsidP="001611DA">
      <w:pPr>
        <w:rPr>
          <w:rFonts w:ascii="Arial Narrow" w:hAnsi="Arial Narrow"/>
        </w:rPr>
        <w:pPrChange w:id="33" w:author="Francivaldo Nogueira Alecrim_DISCOVER" w:date="2012-07-14T13:34:00Z">
          <w:pPr>
            <w:numPr>
              <w:numId w:val="25"/>
            </w:numPr>
            <w:ind w:left="1146" w:hanging="360"/>
          </w:pPr>
        </w:pPrChange>
      </w:pPr>
      <w:bookmarkStart w:id="34" w:name="_GoBack"/>
      <w:bookmarkEnd w:id="34"/>
    </w:p>
    <w:p w:rsidR="00A9484B" w:rsidRDefault="00373DD9" w:rsidP="00A9484B">
      <w:pPr>
        <w:ind w:left="3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130" cy="35979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B8" w:rsidRDefault="00BE28B8" w:rsidP="0010198B">
      <w:pPr>
        <w:ind w:left="426"/>
        <w:rPr>
          <w:rFonts w:ascii="Arial Narrow" w:hAnsi="Arial Narrow"/>
        </w:rPr>
      </w:pPr>
    </w:p>
    <w:p w:rsidR="00D426B6" w:rsidRDefault="00D426B6" w:rsidP="0010198B">
      <w:pPr>
        <w:ind w:left="426"/>
        <w:rPr>
          <w:rFonts w:ascii="Arial Narrow" w:hAnsi="Arial Narrow"/>
        </w:rPr>
      </w:pPr>
    </w:p>
    <w:p w:rsidR="00D426B6" w:rsidRDefault="00D426B6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Incluir novo tipo de produto</w:t>
      </w:r>
    </w:p>
    <w:p w:rsidR="00D426B6" w:rsidRDefault="00D426B6" w:rsidP="0010198B">
      <w:pPr>
        <w:ind w:left="426"/>
        <w:rPr>
          <w:rFonts w:ascii="Arial Narrow" w:hAnsi="Arial Narrow"/>
          <w:noProof/>
        </w:rPr>
      </w:pPr>
    </w:p>
    <w:p w:rsidR="00DA44DC" w:rsidRDefault="00DA44DC" w:rsidP="0010198B">
      <w:pPr>
        <w:ind w:left="426"/>
        <w:rPr>
          <w:rFonts w:ascii="Arial Narrow" w:hAnsi="Arial Narrow"/>
          <w:noProof/>
        </w:rPr>
      </w:pPr>
      <w:r>
        <w:rPr>
          <w:noProof/>
        </w:rPr>
        <w:drawing>
          <wp:inline distT="0" distB="0" distL="0" distR="0" wp14:anchorId="280E776B" wp14:editId="10B47B63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D9" w:rsidRDefault="00373DD9" w:rsidP="0010198B">
      <w:pPr>
        <w:ind w:left="426"/>
        <w:rPr>
          <w:rFonts w:ascii="Arial Narrow" w:hAnsi="Arial Narrow"/>
          <w:noProof/>
        </w:rPr>
      </w:pPr>
    </w:p>
    <w:p w:rsidR="00373DD9" w:rsidRDefault="00373DD9" w:rsidP="0010198B">
      <w:pPr>
        <w:ind w:left="426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Alterar um tipo de produto</w:t>
      </w:r>
    </w:p>
    <w:p w:rsidR="00373DD9" w:rsidRDefault="00373DD9" w:rsidP="0010198B">
      <w:pPr>
        <w:ind w:left="426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130" cy="3622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DC" w:rsidRPr="00875148" w:rsidRDefault="00DA44DC" w:rsidP="0010198B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BE28B8" w:rsidRDefault="00BE28B8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BE28B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r w:rsidR="00F4351A" w:rsidRPr="00875148">
        <w:rPr>
          <w:rFonts w:ascii="Arial Narrow" w:hAnsi="Arial Narrow"/>
          <w:sz w:val="20"/>
        </w:rPr>
        <w:t>manutenção.</w:t>
      </w:r>
    </w:p>
    <w:p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BE28B8" w:rsidRPr="00875148" w:rsidRDefault="00BE28B8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BE28B8" w:rsidRDefault="00BE28B8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BE28B8" w:rsidRPr="001E5B29" w:rsidRDefault="00BE28B8" w:rsidP="001E5B29">
      <w:pPr>
        <w:pStyle w:val="TCTips"/>
        <w:ind w:firstLine="720"/>
        <w:rPr>
          <w:i w:val="0"/>
        </w:rPr>
      </w:pPr>
    </w:p>
    <w:p w:rsidR="00BE28B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BE28B8" w:rsidRPr="00B978C8" w:rsidRDefault="00BE28B8" w:rsidP="00B978C8"/>
    <w:p w:rsidR="00BE28B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BE28B8" w:rsidRPr="00B978C8" w:rsidRDefault="00BE28B8" w:rsidP="00B978C8"/>
    <w:p w:rsidR="00BE28B8" w:rsidRPr="00875148" w:rsidRDefault="00BE28B8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BE28B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BE28B8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BE28B8" w:rsidRPr="00875148" w:rsidRDefault="00BE28B8">
      <w:pPr>
        <w:pStyle w:val="TCTips"/>
        <w:rPr>
          <w:rFonts w:ascii="Arial Narrow" w:hAnsi="Arial Narrow"/>
          <w:i w:val="0"/>
          <w:lang w:val="es-ES_tradnl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E28B8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BE28B8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>
        <w:trPr>
          <w:cantSplit/>
        </w:trPr>
        <w:tc>
          <w:tcPr>
            <w:tcW w:w="3614" w:type="dxa"/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>
        <w:trPr>
          <w:cantSplit/>
        </w:trPr>
        <w:tc>
          <w:tcPr>
            <w:tcW w:w="3614" w:type="dxa"/>
          </w:tcPr>
          <w:p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BE28B8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BE28B8" w:rsidRPr="00875148" w:rsidRDefault="00BE28B8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r w:rsidR="00F4351A" w:rsidRPr="00875148">
        <w:rPr>
          <w:rFonts w:ascii="Arial Narrow" w:hAnsi="Arial Narrow"/>
        </w:rPr>
        <w:t xml:space="preserve"> </w:t>
      </w:r>
      <w:r w:rsidRPr="00875148">
        <w:rPr>
          <w:rFonts w:ascii="Arial Narrow" w:hAnsi="Arial Narrow"/>
        </w:rPr>
        <w:t>Preenchido pela Gerência de Liberação</w:t>
      </w:r>
    </w:p>
    <w:p w:rsidR="00BE28B8" w:rsidRPr="00875148" w:rsidRDefault="00BE28B8" w:rsidP="0000716A">
      <w:pPr>
        <w:rPr>
          <w:rFonts w:ascii="Arial Narrow" w:hAnsi="Arial Narrow"/>
        </w:rPr>
      </w:pPr>
    </w:p>
    <w:p w:rsidR="00BE28B8" w:rsidRPr="00875148" w:rsidRDefault="00BE28B8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BE28B8" w:rsidRPr="00875148" w:rsidRDefault="00BE28B8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r w:rsidR="00F4351A" w:rsidRPr="00875148">
        <w:rPr>
          <w:rFonts w:ascii="Arial Narrow" w:hAnsi="Arial Narrow"/>
        </w:rPr>
        <w:t xml:space="preserve"> </w:t>
      </w:r>
      <w:r w:rsidRPr="00875148">
        <w:rPr>
          <w:rFonts w:ascii="Arial Narrow" w:hAnsi="Arial Narrow"/>
        </w:rPr>
        <w:t>Preenchido pela Gerência de Liberação</w:t>
      </w:r>
    </w:p>
    <w:p w:rsidR="00BE28B8" w:rsidRPr="00875148" w:rsidRDefault="00BE28B8" w:rsidP="00A14994">
      <w:pPr>
        <w:rPr>
          <w:rFonts w:ascii="Arial Narrow" w:hAnsi="Arial Narrow"/>
        </w:rPr>
      </w:pPr>
    </w:p>
    <w:p w:rsidR="00BE28B8" w:rsidRPr="00875148" w:rsidRDefault="00BE28B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:rsidR="00BE28B8" w:rsidRPr="00875148" w:rsidRDefault="00BE28B8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E28B8" w:rsidRPr="00875148">
        <w:tc>
          <w:tcPr>
            <w:tcW w:w="579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579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r w:rsidR="00F4351A" w:rsidRPr="00875148">
        <w:rPr>
          <w:rFonts w:ascii="Arial Narrow" w:hAnsi="Arial Narrow"/>
        </w:rPr>
        <w:t>sequência</w:t>
      </w:r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BE28B8" w:rsidRPr="00875148" w:rsidRDefault="00BE28B8" w:rsidP="002552D5">
      <w:pPr>
        <w:rPr>
          <w:rFonts w:ascii="Arial Narrow" w:hAnsi="Arial Narrow"/>
        </w:rPr>
      </w:pPr>
    </w:p>
    <w:p w:rsidR="00BE28B8" w:rsidRPr="00875148" w:rsidRDefault="00BE28B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E28B8" w:rsidRPr="00875148">
        <w:tc>
          <w:tcPr>
            <w:tcW w:w="1844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>
        <w:tc>
          <w:tcPr>
            <w:tcW w:w="1844" w:type="dxa"/>
          </w:tcPr>
          <w:p w:rsidR="00BE28B8" w:rsidRPr="00875148" w:rsidRDefault="00BE28B8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BE28B8" w:rsidRPr="00875148" w:rsidRDefault="00BE28B8">
      <w:pPr>
        <w:pStyle w:val="TCTips"/>
        <w:rPr>
          <w:rFonts w:ascii="Arial Narrow" w:hAnsi="Arial Narrow"/>
          <w:i w:val="0"/>
        </w:rPr>
      </w:pPr>
    </w:p>
    <w:sectPr w:rsidR="00BE28B8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766" w:rsidRDefault="007E2766">
      <w:r>
        <w:separator/>
      </w:r>
    </w:p>
  </w:endnote>
  <w:endnote w:type="continuationSeparator" w:id="0">
    <w:p w:rsidR="007E2766" w:rsidRDefault="007E2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8B8" w:rsidRDefault="00BE28B8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7206CC">
      <w:rPr>
        <w:rStyle w:val="Nmerodepgina"/>
        <w:rFonts w:ascii="Arial" w:hAnsi="Arial"/>
        <w:noProof/>
        <w:snapToGrid w:val="0"/>
      </w:rPr>
      <w:t>4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7206CC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766" w:rsidRDefault="007E2766">
      <w:r>
        <w:separator/>
      </w:r>
    </w:p>
  </w:footnote>
  <w:footnote w:type="continuationSeparator" w:id="0">
    <w:p w:rsidR="007E2766" w:rsidRDefault="007E2766">
      <w:r>
        <w:continuationSeparator/>
      </w:r>
    </w:p>
  </w:footnote>
  <w:footnote w:id="1">
    <w:p w:rsidR="00BE28B8" w:rsidRDefault="00BE28B8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BE28B8" w:rsidRDefault="00BE28B8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BE28B8" w:rsidRDefault="00BE28B8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BE28B8" w:rsidRDefault="00BE28B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BE28B8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BE28B8" w:rsidRPr="009540DC" w:rsidRDefault="004716F5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0890" cy="334645"/>
                <wp:effectExtent l="0" t="0" r="0" b="825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BE28B8" w:rsidRPr="009540DC" w:rsidRDefault="00BE28B8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BE28B8">
      <w:trPr>
        <w:cantSplit/>
        <w:trHeight w:val="337"/>
        <w:jc w:val="center"/>
      </w:trPr>
      <w:tc>
        <w:tcPr>
          <w:tcW w:w="2089" w:type="dxa"/>
          <w:vMerge/>
        </w:tcPr>
        <w:p w:rsidR="00BE28B8" w:rsidRPr="009540DC" w:rsidRDefault="00BE28B8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BE28B8" w:rsidRPr="009540DC" w:rsidRDefault="00BE28B8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BE28B8" w:rsidRPr="009540DC" w:rsidRDefault="00BE28B8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BE28B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E28B8" w:rsidRPr="009540DC" w:rsidRDefault="00BE28B8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BE28B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BE28B8" w:rsidRPr="009540DC" w:rsidRDefault="00BE28B8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BE28B8" w:rsidRDefault="00BE28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1E2CA3"/>
    <w:multiLevelType w:val="hybridMultilevel"/>
    <w:tmpl w:val="5CFA5C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BF798E"/>
    <w:multiLevelType w:val="hybridMultilevel"/>
    <w:tmpl w:val="0F3A8E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2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0"/>
  </w:num>
  <w:num w:numId="5">
    <w:abstractNumId w:val="10"/>
  </w:num>
  <w:num w:numId="6">
    <w:abstractNumId w:val="25"/>
  </w:num>
  <w:num w:numId="7">
    <w:abstractNumId w:val="7"/>
  </w:num>
  <w:num w:numId="8">
    <w:abstractNumId w:val="19"/>
  </w:num>
  <w:num w:numId="9">
    <w:abstractNumId w:val="14"/>
  </w:num>
  <w:num w:numId="10">
    <w:abstractNumId w:val="11"/>
  </w:num>
  <w:num w:numId="11">
    <w:abstractNumId w:val="22"/>
  </w:num>
  <w:num w:numId="12">
    <w:abstractNumId w:val="21"/>
  </w:num>
  <w:num w:numId="13">
    <w:abstractNumId w:val="4"/>
  </w:num>
  <w:num w:numId="14">
    <w:abstractNumId w:val="2"/>
  </w:num>
  <w:num w:numId="15">
    <w:abstractNumId w:val="26"/>
  </w:num>
  <w:num w:numId="16">
    <w:abstractNumId w:val="8"/>
  </w:num>
  <w:num w:numId="17">
    <w:abstractNumId w:val="17"/>
  </w:num>
  <w:num w:numId="18">
    <w:abstractNumId w:val="1"/>
  </w:num>
  <w:num w:numId="19">
    <w:abstractNumId w:val="6"/>
  </w:num>
  <w:num w:numId="20">
    <w:abstractNumId w:val="23"/>
  </w:num>
  <w:num w:numId="21">
    <w:abstractNumId w:val="24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5"/>
  </w:num>
  <w:num w:numId="27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03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03AF"/>
    <w:rsid w:val="000B206F"/>
    <w:rsid w:val="000B3976"/>
    <w:rsid w:val="000B4422"/>
    <w:rsid w:val="000B5FA9"/>
    <w:rsid w:val="000B74EA"/>
    <w:rsid w:val="000B74F7"/>
    <w:rsid w:val="000C1D0F"/>
    <w:rsid w:val="000C5F4D"/>
    <w:rsid w:val="000C6D8D"/>
    <w:rsid w:val="000D1918"/>
    <w:rsid w:val="000D29E9"/>
    <w:rsid w:val="000D35A4"/>
    <w:rsid w:val="000E3473"/>
    <w:rsid w:val="000E4113"/>
    <w:rsid w:val="000E5668"/>
    <w:rsid w:val="000E61E4"/>
    <w:rsid w:val="000E6CEA"/>
    <w:rsid w:val="000F0195"/>
    <w:rsid w:val="000F01B0"/>
    <w:rsid w:val="000F13BE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0664"/>
    <w:rsid w:val="001611DA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19C1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2B6B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0C14"/>
    <w:rsid w:val="00232E19"/>
    <w:rsid w:val="0023440C"/>
    <w:rsid w:val="002369D3"/>
    <w:rsid w:val="0023793F"/>
    <w:rsid w:val="002420A0"/>
    <w:rsid w:val="00242FDD"/>
    <w:rsid w:val="00245221"/>
    <w:rsid w:val="00245CF8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74857"/>
    <w:rsid w:val="00277704"/>
    <w:rsid w:val="00285922"/>
    <w:rsid w:val="002867D4"/>
    <w:rsid w:val="00290D93"/>
    <w:rsid w:val="00292871"/>
    <w:rsid w:val="00293543"/>
    <w:rsid w:val="00296253"/>
    <w:rsid w:val="002A0428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4731"/>
    <w:rsid w:val="002C7CDA"/>
    <w:rsid w:val="002D07E2"/>
    <w:rsid w:val="002D0B2B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388E"/>
    <w:rsid w:val="002E48E2"/>
    <w:rsid w:val="002E6A5F"/>
    <w:rsid w:val="002E73E1"/>
    <w:rsid w:val="002F2F90"/>
    <w:rsid w:val="002F460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5C83"/>
    <w:rsid w:val="00343E85"/>
    <w:rsid w:val="0034692E"/>
    <w:rsid w:val="00346E2C"/>
    <w:rsid w:val="00352574"/>
    <w:rsid w:val="00360B96"/>
    <w:rsid w:val="0036483C"/>
    <w:rsid w:val="00367330"/>
    <w:rsid w:val="00370AA5"/>
    <w:rsid w:val="003735EF"/>
    <w:rsid w:val="00373DD9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5AD4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07D0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49AB"/>
    <w:rsid w:val="004663C3"/>
    <w:rsid w:val="00466BB1"/>
    <w:rsid w:val="004716F5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2760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3EF7"/>
    <w:rsid w:val="00586977"/>
    <w:rsid w:val="00591325"/>
    <w:rsid w:val="0059362C"/>
    <w:rsid w:val="00594103"/>
    <w:rsid w:val="00595535"/>
    <w:rsid w:val="00596E2E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4C40"/>
    <w:rsid w:val="00676DC7"/>
    <w:rsid w:val="006804C5"/>
    <w:rsid w:val="00687C7B"/>
    <w:rsid w:val="006919C9"/>
    <w:rsid w:val="00691D6D"/>
    <w:rsid w:val="0069627C"/>
    <w:rsid w:val="006A2A01"/>
    <w:rsid w:val="006A2A32"/>
    <w:rsid w:val="006B4D0C"/>
    <w:rsid w:val="006B5723"/>
    <w:rsid w:val="006C1E49"/>
    <w:rsid w:val="006C43F7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1B32"/>
    <w:rsid w:val="00713A58"/>
    <w:rsid w:val="00715235"/>
    <w:rsid w:val="00716B52"/>
    <w:rsid w:val="007206CC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3ACE"/>
    <w:rsid w:val="00776469"/>
    <w:rsid w:val="0078267C"/>
    <w:rsid w:val="00785E34"/>
    <w:rsid w:val="00792AF6"/>
    <w:rsid w:val="00793B84"/>
    <w:rsid w:val="00793D6C"/>
    <w:rsid w:val="007942B9"/>
    <w:rsid w:val="007974B6"/>
    <w:rsid w:val="007A00C4"/>
    <w:rsid w:val="007A0E89"/>
    <w:rsid w:val="007A2713"/>
    <w:rsid w:val="007A3E20"/>
    <w:rsid w:val="007B1491"/>
    <w:rsid w:val="007B1AD5"/>
    <w:rsid w:val="007B3B6D"/>
    <w:rsid w:val="007B5D5D"/>
    <w:rsid w:val="007B6F40"/>
    <w:rsid w:val="007B744D"/>
    <w:rsid w:val="007B769E"/>
    <w:rsid w:val="007C09C7"/>
    <w:rsid w:val="007C2FF2"/>
    <w:rsid w:val="007C620C"/>
    <w:rsid w:val="007C6825"/>
    <w:rsid w:val="007C6A63"/>
    <w:rsid w:val="007C7C12"/>
    <w:rsid w:val="007D0756"/>
    <w:rsid w:val="007E2766"/>
    <w:rsid w:val="007E4CA4"/>
    <w:rsid w:val="007E71B4"/>
    <w:rsid w:val="007E76AE"/>
    <w:rsid w:val="007F20A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46F5D"/>
    <w:rsid w:val="00851712"/>
    <w:rsid w:val="00854EA4"/>
    <w:rsid w:val="008573CA"/>
    <w:rsid w:val="008629E4"/>
    <w:rsid w:val="00862B7C"/>
    <w:rsid w:val="00865547"/>
    <w:rsid w:val="008665A6"/>
    <w:rsid w:val="00870065"/>
    <w:rsid w:val="0087218B"/>
    <w:rsid w:val="00873893"/>
    <w:rsid w:val="0087493D"/>
    <w:rsid w:val="00875148"/>
    <w:rsid w:val="0087702B"/>
    <w:rsid w:val="00877105"/>
    <w:rsid w:val="00883CB7"/>
    <w:rsid w:val="00886CF7"/>
    <w:rsid w:val="00890929"/>
    <w:rsid w:val="0089266A"/>
    <w:rsid w:val="00892C09"/>
    <w:rsid w:val="0089306D"/>
    <w:rsid w:val="008941BE"/>
    <w:rsid w:val="0089453C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101"/>
    <w:rsid w:val="008F42D5"/>
    <w:rsid w:val="008F548F"/>
    <w:rsid w:val="008F5D03"/>
    <w:rsid w:val="00901A79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587"/>
    <w:rsid w:val="00935C2B"/>
    <w:rsid w:val="00936174"/>
    <w:rsid w:val="00937D22"/>
    <w:rsid w:val="00940B7D"/>
    <w:rsid w:val="00943387"/>
    <w:rsid w:val="0094354E"/>
    <w:rsid w:val="0095104A"/>
    <w:rsid w:val="009540DC"/>
    <w:rsid w:val="00954189"/>
    <w:rsid w:val="009571DC"/>
    <w:rsid w:val="00957F9C"/>
    <w:rsid w:val="00960881"/>
    <w:rsid w:val="00961437"/>
    <w:rsid w:val="00963524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287E"/>
    <w:rsid w:val="009C0CFF"/>
    <w:rsid w:val="009C2CEB"/>
    <w:rsid w:val="009D0684"/>
    <w:rsid w:val="009D0D3B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631C"/>
    <w:rsid w:val="00A36F80"/>
    <w:rsid w:val="00A407F3"/>
    <w:rsid w:val="00A47B45"/>
    <w:rsid w:val="00A50292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5EB5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9484B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64A3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0476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36D"/>
    <w:rsid w:val="00B46CF8"/>
    <w:rsid w:val="00B51A23"/>
    <w:rsid w:val="00B5598E"/>
    <w:rsid w:val="00B562E1"/>
    <w:rsid w:val="00B604B0"/>
    <w:rsid w:val="00B605AA"/>
    <w:rsid w:val="00B6253E"/>
    <w:rsid w:val="00B639D5"/>
    <w:rsid w:val="00B65ACA"/>
    <w:rsid w:val="00B676B1"/>
    <w:rsid w:val="00B7048F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E28B8"/>
    <w:rsid w:val="00BF0AAB"/>
    <w:rsid w:val="00BF216B"/>
    <w:rsid w:val="00BF243E"/>
    <w:rsid w:val="00C00B5F"/>
    <w:rsid w:val="00C00B8A"/>
    <w:rsid w:val="00C0154E"/>
    <w:rsid w:val="00C02839"/>
    <w:rsid w:val="00C05A90"/>
    <w:rsid w:val="00C06858"/>
    <w:rsid w:val="00C06BDE"/>
    <w:rsid w:val="00C14C9B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49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360FD"/>
    <w:rsid w:val="00D401AD"/>
    <w:rsid w:val="00D41EBC"/>
    <w:rsid w:val="00D426B6"/>
    <w:rsid w:val="00D43507"/>
    <w:rsid w:val="00D453FF"/>
    <w:rsid w:val="00D45EB1"/>
    <w:rsid w:val="00D515AB"/>
    <w:rsid w:val="00D51B34"/>
    <w:rsid w:val="00D51E2C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4DC"/>
    <w:rsid w:val="00DA4CC3"/>
    <w:rsid w:val="00DA4D23"/>
    <w:rsid w:val="00DA6877"/>
    <w:rsid w:val="00DA73D1"/>
    <w:rsid w:val="00DB2ADC"/>
    <w:rsid w:val="00DB5999"/>
    <w:rsid w:val="00DC14D4"/>
    <w:rsid w:val="00DC340A"/>
    <w:rsid w:val="00DC5667"/>
    <w:rsid w:val="00DD21DF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1DA2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4768B"/>
    <w:rsid w:val="00E51217"/>
    <w:rsid w:val="00E52A49"/>
    <w:rsid w:val="00E62254"/>
    <w:rsid w:val="00E635A2"/>
    <w:rsid w:val="00E7459E"/>
    <w:rsid w:val="00E751F2"/>
    <w:rsid w:val="00E76C04"/>
    <w:rsid w:val="00E80E9F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19C2"/>
    <w:rsid w:val="00EB2506"/>
    <w:rsid w:val="00EB3B74"/>
    <w:rsid w:val="00EB50C6"/>
    <w:rsid w:val="00EC0A20"/>
    <w:rsid w:val="00EC2BC3"/>
    <w:rsid w:val="00EC6D24"/>
    <w:rsid w:val="00ED1B21"/>
    <w:rsid w:val="00ED2A51"/>
    <w:rsid w:val="00ED439D"/>
    <w:rsid w:val="00ED5B4E"/>
    <w:rsid w:val="00EE1AB9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310BA"/>
    <w:rsid w:val="00F329E9"/>
    <w:rsid w:val="00F32EFF"/>
    <w:rsid w:val="00F355CD"/>
    <w:rsid w:val="00F379EA"/>
    <w:rsid w:val="00F41E73"/>
    <w:rsid w:val="00F4351A"/>
    <w:rsid w:val="00F44663"/>
    <w:rsid w:val="00F55FFF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249A"/>
    <w:rsid w:val="00F937C5"/>
    <w:rsid w:val="00F94FE3"/>
    <w:rsid w:val="00F96D18"/>
    <w:rsid w:val="00FA0719"/>
    <w:rsid w:val="00FA0D48"/>
    <w:rsid w:val="00FA356D"/>
    <w:rsid w:val="00FA5D62"/>
    <w:rsid w:val="00FA6D41"/>
    <w:rsid w:val="00FA7B23"/>
    <w:rsid w:val="00FB28B8"/>
    <w:rsid w:val="00FB47D1"/>
    <w:rsid w:val="00FB62A5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345C"/>
    <w:rsid w:val="00FD4916"/>
    <w:rsid w:val="00FD507A"/>
    <w:rsid w:val="00FD5E0F"/>
    <w:rsid w:val="00FE000B"/>
    <w:rsid w:val="00FE1EDE"/>
    <w:rsid w:val="00FE65F9"/>
    <w:rsid w:val="00FF03C0"/>
    <w:rsid w:val="00FF0990"/>
    <w:rsid w:val="00FF1953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18</TotalTime>
  <Pages>7</Pages>
  <Words>956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4</cp:revision>
  <cp:lastPrinted>2009-11-19T20:24:00Z</cp:lastPrinted>
  <dcterms:created xsi:type="dcterms:W3CDTF">2012-07-06T12:50:00Z</dcterms:created>
  <dcterms:modified xsi:type="dcterms:W3CDTF">2012-07-14T16:45:00Z</dcterms:modified>
</cp:coreProperties>
</file>