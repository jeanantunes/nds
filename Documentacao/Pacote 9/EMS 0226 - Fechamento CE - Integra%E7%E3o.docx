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A2F" w:rsidRPr="00875148" w:rsidRDefault="00F73A2F" w:rsidP="00F73A2F">
      <w:pPr>
        <w:numPr>
          <w:ilvl w:val="12"/>
          <w:numId w:val="0"/>
        </w:numPr>
        <w:pBdr>
          <w:top w:val="single" w:sz="6" w:space="1" w:color="0000FF"/>
          <w:left w:val="single" w:sz="6" w:space="1" w:color="0000FF"/>
          <w:bottom w:val="single" w:sz="6" w:space="1" w:color="0000FF"/>
          <w:right w:val="single" w:sz="6" w:space="1" w:color="0000FF"/>
        </w:pBdr>
        <w:shd w:val="solid" w:color="000080" w:fill="auto"/>
        <w:jc w:val="both"/>
        <w:rPr>
          <w:rFonts w:ascii="Arial Narrow" w:hAnsi="Arial Narrow"/>
          <w:sz w:val="40"/>
        </w:rPr>
      </w:pPr>
    </w:p>
    <w:p w:rsidR="00934BAB" w:rsidRPr="00875148" w:rsidRDefault="00934BAB">
      <w:pPr>
        <w:numPr>
          <w:ilvl w:val="12"/>
          <w:numId w:val="0"/>
        </w:numPr>
        <w:ind w:left="3240" w:hanging="1113"/>
        <w:jc w:val="both"/>
        <w:rPr>
          <w:rFonts w:ascii="Arial Narrow" w:hAnsi="Arial Narrow"/>
        </w:rPr>
      </w:pPr>
    </w:p>
    <w:p w:rsidR="00934BAB" w:rsidRPr="00875148" w:rsidRDefault="00934BAB">
      <w:pPr>
        <w:numPr>
          <w:ilvl w:val="12"/>
          <w:numId w:val="0"/>
        </w:numPr>
        <w:jc w:val="center"/>
        <w:rPr>
          <w:rFonts w:ascii="Arial Narrow" w:hAnsi="Arial Narrow"/>
          <w:b/>
          <w:sz w:val="40"/>
        </w:rPr>
      </w:pPr>
      <w:r w:rsidRPr="00875148">
        <w:rPr>
          <w:rFonts w:ascii="Arial Narrow" w:hAnsi="Arial Narrow"/>
          <w:b/>
          <w:sz w:val="40"/>
        </w:rPr>
        <w:t>&lt;</w:t>
      </w:r>
      <w:r w:rsidR="008F3E12" w:rsidRPr="009A6543">
        <w:rPr>
          <w:rFonts w:ascii="Arial Narrow" w:hAnsi="Arial Narrow"/>
          <w:b/>
          <w:sz w:val="36"/>
          <w:szCs w:val="36"/>
        </w:rPr>
        <w:t xml:space="preserve"> </w:t>
      </w:r>
      <w:r>
        <w:rPr>
          <w:rFonts w:ascii="Arial Narrow" w:hAnsi="Arial Narrow"/>
          <w:b/>
          <w:sz w:val="36"/>
          <w:szCs w:val="36"/>
        </w:rPr>
        <w:t>EMS 0</w:t>
      </w:r>
      <w:r w:rsidR="006B6E91">
        <w:rPr>
          <w:rFonts w:ascii="Arial Narrow" w:hAnsi="Arial Narrow"/>
          <w:b/>
          <w:sz w:val="36"/>
          <w:szCs w:val="36"/>
        </w:rPr>
        <w:t>226</w:t>
      </w:r>
      <w:r>
        <w:rPr>
          <w:rFonts w:ascii="Arial Narrow" w:hAnsi="Arial Narrow"/>
          <w:b/>
          <w:sz w:val="36"/>
          <w:szCs w:val="36"/>
        </w:rPr>
        <w:t xml:space="preserve">– </w:t>
      </w:r>
      <w:r w:rsidR="002438DB">
        <w:rPr>
          <w:rFonts w:ascii="Arial Narrow" w:hAnsi="Arial Narrow"/>
          <w:b/>
          <w:sz w:val="36"/>
          <w:szCs w:val="36"/>
        </w:rPr>
        <w:t>Fechamento CE - Integração</w:t>
      </w:r>
      <w:r>
        <w:rPr>
          <w:rFonts w:ascii="Arial Narrow" w:hAnsi="Arial Narrow"/>
          <w:b/>
          <w:sz w:val="36"/>
          <w:szCs w:val="36"/>
        </w:rPr>
        <w:t xml:space="preserve"> </w:t>
      </w:r>
      <w:r w:rsidRPr="00875148">
        <w:rPr>
          <w:rFonts w:ascii="Arial Narrow" w:hAnsi="Arial Narrow"/>
          <w:b/>
          <w:sz w:val="40"/>
        </w:rPr>
        <w:t>&gt;</w:t>
      </w: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sz w:val="24"/>
        </w:rPr>
      </w:pPr>
    </w:p>
    <w:p w:rsidR="00934BAB" w:rsidRPr="00875148" w:rsidRDefault="00934BAB">
      <w:pPr>
        <w:numPr>
          <w:ilvl w:val="12"/>
          <w:numId w:val="0"/>
        </w:numPr>
        <w:ind w:hanging="1113"/>
        <w:jc w:val="both"/>
        <w:rPr>
          <w:rFonts w:ascii="Arial Narrow" w:hAnsi="Arial Narrow"/>
        </w:rPr>
      </w:pPr>
    </w:p>
    <w:p w:rsidR="00934BAB" w:rsidRPr="00875148" w:rsidRDefault="00934BAB">
      <w:pPr>
        <w:jc w:val="center"/>
        <w:rPr>
          <w:rFonts w:ascii="Arial Narrow" w:hAnsi="Arial Narrow"/>
          <w:b/>
          <w:sz w:val="48"/>
        </w:rPr>
      </w:pPr>
    </w:p>
    <w:p w:rsidR="00934BAB" w:rsidRPr="00875148" w:rsidRDefault="00934BAB">
      <w:pPr>
        <w:pStyle w:val="Cabealho"/>
        <w:rPr>
          <w:rFonts w:ascii="Arial Narrow" w:hAnsi="Arial Narrow"/>
        </w:rPr>
      </w:pPr>
    </w:p>
    <w:p w:rsidR="00934BAB" w:rsidRPr="00875148" w:rsidRDefault="00934BAB">
      <w:pPr>
        <w:pStyle w:val="Cabealho"/>
        <w:rPr>
          <w:rFonts w:ascii="Arial Narrow" w:hAnsi="Arial Narrow"/>
        </w:rPr>
      </w:pPr>
    </w:p>
    <w:p w:rsidR="00934BAB" w:rsidRPr="00875148" w:rsidRDefault="00934BAB">
      <w:pPr>
        <w:pStyle w:val="Cabealho"/>
        <w:rPr>
          <w:rFonts w:ascii="Arial Narrow" w:hAnsi="Arial Narrow"/>
        </w:rPr>
      </w:pPr>
    </w:p>
    <w:p w:rsidR="00934BAB" w:rsidRPr="00875148" w:rsidRDefault="00934BAB">
      <w:pPr>
        <w:pStyle w:val="Cabealho"/>
        <w:rPr>
          <w:rFonts w:ascii="Arial Narrow" w:hAnsi="Arial Narrow"/>
        </w:rPr>
      </w:pPr>
    </w:p>
    <w:p w:rsidR="00934BAB" w:rsidRPr="00875148"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Default="00934BAB">
      <w:pPr>
        <w:pStyle w:val="Cabealho"/>
        <w:rPr>
          <w:rFonts w:ascii="Arial Narrow" w:hAnsi="Arial Narrow"/>
        </w:rPr>
      </w:pPr>
    </w:p>
    <w:p w:rsidR="00934BAB" w:rsidRPr="00875148" w:rsidRDefault="00934BAB">
      <w:pPr>
        <w:pStyle w:val="Cabealho"/>
        <w:rPr>
          <w:rFonts w:ascii="Arial Narrow" w:hAnsi="Arial Narrow"/>
        </w:rPr>
      </w:pPr>
    </w:p>
    <w:p w:rsidR="00934BAB" w:rsidRDefault="00934BAB">
      <w:pPr>
        <w:rPr>
          <w:rFonts w:ascii="Arial Narrow" w:hAnsi="Arial Narrow"/>
        </w:rPr>
      </w:pPr>
    </w:p>
    <w:p w:rsidR="00B56692" w:rsidRDefault="00B56692">
      <w:pPr>
        <w:rPr>
          <w:rFonts w:ascii="Arial Narrow" w:hAnsi="Arial Narrow"/>
        </w:rPr>
      </w:pPr>
    </w:p>
    <w:p w:rsidR="00B56692" w:rsidRDefault="00B56692">
      <w:pPr>
        <w:rPr>
          <w:rFonts w:ascii="Arial Narrow" w:hAnsi="Arial Narrow"/>
        </w:rPr>
      </w:pPr>
    </w:p>
    <w:p w:rsidR="00B56692" w:rsidRDefault="00B56692">
      <w:pPr>
        <w:rPr>
          <w:rFonts w:ascii="Arial Narrow" w:hAnsi="Arial Narrow"/>
        </w:rPr>
      </w:pPr>
    </w:p>
    <w:p w:rsidR="00B56692" w:rsidRDefault="00B56692">
      <w:pPr>
        <w:rPr>
          <w:rFonts w:ascii="Arial Narrow" w:hAnsi="Arial Narrow"/>
        </w:rPr>
      </w:pPr>
    </w:p>
    <w:p w:rsidR="00B56692" w:rsidRDefault="00B56692">
      <w:pPr>
        <w:rPr>
          <w:rFonts w:ascii="Arial Narrow" w:hAnsi="Arial Narrow"/>
        </w:rPr>
      </w:pPr>
    </w:p>
    <w:p w:rsidR="00B56692" w:rsidRPr="00875148" w:rsidRDefault="00B56692">
      <w:pPr>
        <w:rPr>
          <w:rFonts w:ascii="Arial Narrow" w:hAnsi="Arial Narrow"/>
        </w:rPr>
      </w:pPr>
    </w:p>
    <w:p w:rsidR="00934BAB" w:rsidRPr="00875148" w:rsidRDefault="00934BAB">
      <w:pPr>
        <w:pStyle w:val="Ttulo"/>
        <w:spacing w:after="120"/>
        <w:rPr>
          <w:rFonts w:ascii="Arial Narrow" w:hAnsi="Arial Narrow"/>
          <w:sz w:val="24"/>
        </w:rPr>
      </w:pPr>
      <w:r w:rsidRPr="00875148">
        <w:rPr>
          <w:rFonts w:ascii="Arial Narrow" w:hAnsi="Arial Narrow"/>
          <w:sz w:val="24"/>
        </w:rPr>
        <w:t>Histórico de Revisão</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134"/>
        <w:gridCol w:w="3686"/>
        <w:gridCol w:w="2268"/>
        <w:gridCol w:w="1418"/>
      </w:tblGrid>
      <w:tr w:rsidR="00934BAB" w:rsidRPr="00875148" w:rsidTr="003D4B3F">
        <w:tc>
          <w:tcPr>
            <w:tcW w:w="1134" w:type="dxa"/>
          </w:tcPr>
          <w:p w:rsidR="00934BAB" w:rsidRPr="00875148" w:rsidRDefault="00934BAB" w:rsidP="005205DF">
            <w:pPr>
              <w:pStyle w:val="Tabletext"/>
              <w:jc w:val="center"/>
              <w:rPr>
                <w:rFonts w:ascii="Arial Narrow" w:hAnsi="Arial Narrow"/>
                <w:b/>
                <w:sz w:val="24"/>
                <w:lang w:val="pt-BR"/>
              </w:rPr>
            </w:pPr>
            <w:r w:rsidRPr="00875148">
              <w:rPr>
                <w:rFonts w:ascii="Arial Narrow" w:hAnsi="Arial Narrow"/>
                <w:b/>
                <w:sz w:val="24"/>
                <w:lang w:val="pt-BR"/>
              </w:rPr>
              <w:t>Data</w:t>
            </w:r>
          </w:p>
        </w:tc>
        <w:tc>
          <w:tcPr>
            <w:tcW w:w="1134" w:type="dxa"/>
          </w:tcPr>
          <w:p w:rsidR="00934BAB" w:rsidRPr="00875148" w:rsidRDefault="00934BAB" w:rsidP="005205DF">
            <w:pPr>
              <w:pStyle w:val="Tabletext"/>
              <w:jc w:val="center"/>
              <w:rPr>
                <w:rFonts w:ascii="Arial Narrow" w:hAnsi="Arial Narrow"/>
                <w:b/>
                <w:sz w:val="24"/>
                <w:lang w:val="pt-BR"/>
              </w:rPr>
            </w:pPr>
            <w:r w:rsidRPr="00875148">
              <w:rPr>
                <w:rFonts w:ascii="Arial Narrow" w:hAnsi="Arial Narrow"/>
                <w:b/>
                <w:sz w:val="24"/>
                <w:lang w:val="pt-BR"/>
              </w:rPr>
              <w:t>Versão</w:t>
            </w:r>
          </w:p>
        </w:tc>
        <w:tc>
          <w:tcPr>
            <w:tcW w:w="3686" w:type="dxa"/>
          </w:tcPr>
          <w:p w:rsidR="00934BAB" w:rsidRPr="00875148" w:rsidRDefault="00934BAB">
            <w:pPr>
              <w:pStyle w:val="Tabletext"/>
              <w:jc w:val="center"/>
              <w:rPr>
                <w:rFonts w:ascii="Arial Narrow" w:hAnsi="Arial Narrow"/>
                <w:b/>
                <w:sz w:val="24"/>
                <w:lang w:val="pt-BR"/>
              </w:rPr>
            </w:pPr>
            <w:r w:rsidRPr="00875148">
              <w:rPr>
                <w:rFonts w:ascii="Arial Narrow" w:hAnsi="Arial Narrow"/>
                <w:b/>
                <w:sz w:val="24"/>
                <w:lang w:val="pt-BR"/>
              </w:rPr>
              <w:t>Descrição</w:t>
            </w:r>
          </w:p>
        </w:tc>
        <w:tc>
          <w:tcPr>
            <w:tcW w:w="2268" w:type="dxa"/>
          </w:tcPr>
          <w:p w:rsidR="00934BAB" w:rsidRPr="00875148" w:rsidRDefault="00934BAB">
            <w:pPr>
              <w:pStyle w:val="Tabletext"/>
              <w:jc w:val="center"/>
              <w:rPr>
                <w:rFonts w:ascii="Arial Narrow" w:hAnsi="Arial Narrow"/>
                <w:b/>
                <w:sz w:val="24"/>
                <w:lang w:val="pt-BR"/>
              </w:rPr>
            </w:pPr>
            <w:proofErr w:type="gramStart"/>
            <w:r w:rsidRPr="00875148">
              <w:rPr>
                <w:rFonts w:ascii="Arial Narrow" w:hAnsi="Arial Narrow"/>
                <w:b/>
                <w:sz w:val="24"/>
                <w:lang w:val="pt-BR"/>
              </w:rPr>
              <w:t>Autor(</w:t>
            </w:r>
            <w:proofErr w:type="gramEnd"/>
            <w:r w:rsidRPr="00875148">
              <w:rPr>
                <w:rFonts w:ascii="Arial Narrow" w:hAnsi="Arial Narrow"/>
                <w:b/>
                <w:sz w:val="24"/>
                <w:lang w:val="pt-BR"/>
              </w:rPr>
              <w:t>es) da Revisão</w:t>
            </w:r>
          </w:p>
        </w:tc>
        <w:tc>
          <w:tcPr>
            <w:tcW w:w="1418" w:type="dxa"/>
          </w:tcPr>
          <w:p w:rsidR="00934BAB" w:rsidRPr="00875148" w:rsidRDefault="00934BAB">
            <w:pPr>
              <w:pStyle w:val="Tabletext"/>
              <w:jc w:val="center"/>
              <w:rPr>
                <w:rFonts w:ascii="Arial Narrow" w:hAnsi="Arial Narrow"/>
                <w:b/>
                <w:sz w:val="24"/>
                <w:lang w:val="es-ES_tradnl"/>
              </w:rPr>
            </w:pPr>
            <w:r w:rsidRPr="00875148">
              <w:rPr>
                <w:rFonts w:ascii="Arial Narrow" w:hAnsi="Arial Narrow"/>
                <w:b/>
                <w:sz w:val="24"/>
                <w:lang w:val="es-ES_tradnl"/>
              </w:rPr>
              <w:t>Área</w:t>
            </w:r>
          </w:p>
        </w:tc>
      </w:tr>
      <w:tr w:rsidR="00934BAB" w:rsidRPr="00875148" w:rsidTr="003D4B3F">
        <w:tc>
          <w:tcPr>
            <w:tcW w:w="1134" w:type="dxa"/>
          </w:tcPr>
          <w:p w:rsidR="00934BAB" w:rsidRPr="00875148" w:rsidRDefault="009707CF" w:rsidP="004B6EE3">
            <w:pPr>
              <w:pStyle w:val="Tabletext"/>
              <w:jc w:val="center"/>
              <w:rPr>
                <w:rFonts w:ascii="Arial Narrow" w:hAnsi="Arial Narrow"/>
                <w:color w:val="0000FF"/>
                <w:lang w:val="es-ES_tradnl"/>
              </w:rPr>
            </w:pPr>
            <w:r>
              <w:rPr>
                <w:rFonts w:ascii="Arial Narrow" w:hAnsi="Arial Narrow"/>
                <w:color w:val="0000FF"/>
                <w:lang w:val="es-ES_tradnl"/>
              </w:rPr>
              <w:t>28/06/2012</w:t>
            </w:r>
          </w:p>
        </w:tc>
        <w:tc>
          <w:tcPr>
            <w:tcW w:w="1134" w:type="dxa"/>
          </w:tcPr>
          <w:p w:rsidR="00934BAB" w:rsidRPr="00875148" w:rsidRDefault="009707CF" w:rsidP="005205DF">
            <w:pPr>
              <w:pStyle w:val="Tabletext"/>
              <w:jc w:val="center"/>
              <w:rPr>
                <w:rFonts w:ascii="Arial Narrow" w:hAnsi="Arial Narrow"/>
                <w:color w:val="0000FF"/>
                <w:lang w:val="pt-BR"/>
              </w:rPr>
            </w:pPr>
            <w:r>
              <w:rPr>
                <w:rFonts w:ascii="Arial Narrow" w:hAnsi="Arial Narrow"/>
                <w:color w:val="0000FF"/>
                <w:lang w:val="pt-BR"/>
              </w:rPr>
              <w:t>1.0</w:t>
            </w:r>
          </w:p>
        </w:tc>
        <w:tc>
          <w:tcPr>
            <w:tcW w:w="3686" w:type="dxa"/>
          </w:tcPr>
          <w:p w:rsidR="00934BAB" w:rsidRPr="00875148" w:rsidRDefault="009707CF">
            <w:pPr>
              <w:pStyle w:val="Tabletext"/>
              <w:rPr>
                <w:rFonts w:ascii="Arial Narrow" w:hAnsi="Arial Narrow"/>
                <w:color w:val="0000FF"/>
                <w:lang w:val="pt-BR"/>
              </w:rPr>
            </w:pPr>
            <w:r>
              <w:rPr>
                <w:rFonts w:ascii="Arial Narrow" w:hAnsi="Arial Narrow"/>
                <w:color w:val="0000FF"/>
                <w:lang w:val="pt-BR"/>
              </w:rPr>
              <w:t>Especificação funcional</w:t>
            </w:r>
          </w:p>
        </w:tc>
        <w:tc>
          <w:tcPr>
            <w:tcW w:w="2268" w:type="dxa"/>
          </w:tcPr>
          <w:p w:rsidR="00934BAB" w:rsidRPr="00875148" w:rsidRDefault="00934BAB">
            <w:pPr>
              <w:pStyle w:val="Tabletext"/>
              <w:rPr>
                <w:rFonts w:ascii="Arial Narrow" w:hAnsi="Arial Narrow"/>
                <w:color w:val="0000FF"/>
                <w:lang w:val="pt-BR"/>
              </w:rPr>
            </w:pPr>
          </w:p>
        </w:tc>
        <w:tc>
          <w:tcPr>
            <w:tcW w:w="1418" w:type="dxa"/>
          </w:tcPr>
          <w:p w:rsidR="00934BAB" w:rsidRPr="00875148" w:rsidRDefault="00934BAB" w:rsidP="00304F50">
            <w:pPr>
              <w:pStyle w:val="Tabletext"/>
              <w:rPr>
                <w:rFonts w:ascii="Arial Narrow" w:hAnsi="Arial Narrow"/>
                <w:color w:val="0000FF"/>
                <w:lang w:val="pt-BR"/>
              </w:rPr>
            </w:pPr>
          </w:p>
        </w:tc>
      </w:tr>
    </w:tbl>
    <w:p w:rsidR="00934BAB" w:rsidRDefault="00934BAB">
      <w:pPr>
        <w:rPr>
          <w:rFonts w:ascii="Arial Narrow" w:hAnsi="Arial Narrow"/>
          <w:b/>
          <w:color w:val="000080"/>
          <w:sz w:val="28"/>
        </w:rPr>
      </w:pPr>
      <w:bookmarkStart w:id="0" w:name="_Toc84234381"/>
      <w:bookmarkStart w:id="1" w:name="_Toc84734077"/>
      <w:r>
        <w:rPr>
          <w:rFonts w:ascii="Arial Narrow" w:hAnsi="Arial Narrow"/>
        </w:rPr>
        <w:br w:type="page"/>
      </w:r>
    </w:p>
    <w:p w:rsidR="00934BAB" w:rsidRPr="00875148" w:rsidRDefault="00934BAB">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lastRenderedPageBreak/>
        <w:t>INFORMAÇÕES DA EMS</w:t>
      </w:r>
      <w:r w:rsidRPr="00875148">
        <w:rPr>
          <w:rFonts w:ascii="Arial Narrow" w:hAnsi="Arial Narrow"/>
          <w:sz w:val="20"/>
        </w:rPr>
        <w:t>*</w:t>
      </w:r>
    </w:p>
    <w:p w:rsidR="00934BAB" w:rsidRPr="00875148" w:rsidRDefault="00934BAB">
      <w:pPr>
        <w:pStyle w:val="Ttulo2"/>
        <w:numPr>
          <w:ilvl w:val="0"/>
          <w:numId w:val="0"/>
        </w:numPr>
        <w:rPr>
          <w:rFonts w:ascii="Arial Narrow" w:hAnsi="Arial Narrow"/>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89"/>
        <w:gridCol w:w="4889"/>
      </w:tblGrid>
      <w:tr w:rsidR="00934BAB" w:rsidRPr="00875148">
        <w:trPr>
          <w:cantSplit/>
          <w:trHeight w:val="236"/>
        </w:trPr>
        <w:tc>
          <w:tcPr>
            <w:tcW w:w="4889" w:type="dxa"/>
            <w:vMerge w:val="restart"/>
          </w:tcPr>
          <w:p w:rsidR="00934BAB" w:rsidRPr="00875148" w:rsidRDefault="00934BAB" w:rsidP="00AE290D">
            <w:pPr>
              <w:rPr>
                <w:rFonts w:ascii="Arial Narrow" w:hAnsi="Arial Narrow"/>
              </w:rPr>
            </w:pPr>
            <w:r w:rsidRPr="00875148">
              <w:rPr>
                <w:rFonts w:ascii="Arial Narrow" w:hAnsi="Arial Narrow"/>
                <w:b/>
              </w:rPr>
              <w:t xml:space="preserve">No. </w:t>
            </w:r>
            <w:proofErr w:type="gramStart"/>
            <w:r w:rsidRPr="00875148">
              <w:rPr>
                <w:rFonts w:ascii="Arial Narrow" w:hAnsi="Arial Narrow"/>
                <w:b/>
              </w:rPr>
              <w:t>do</w:t>
            </w:r>
            <w:proofErr w:type="gramEnd"/>
            <w:r w:rsidRPr="00875148">
              <w:rPr>
                <w:rFonts w:ascii="Arial Narrow" w:hAnsi="Arial Narrow"/>
                <w:b/>
              </w:rPr>
              <w:t xml:space="preserve"> </w:t>
            </w:r>
            <w:proofErr w:type="spellStart"/>
            <w:r w:rsidRPr="00875148">
              <w:rPr>
                <w:rFonts w:ascii="Arial Narrow" w:hAnsi="Arial Narrow"/>
                <w:b/>
              </w:rPr>
              <w:t>Backlog</w:t>
            </w:r>
            <w:proofErr w:type="spellEnd"/>
            <w:r w:rsidRPr="00875148">
              <w:rPr>
                <w:rFonts w:ascii="Arial Narrow" w:hAnsi="Arial Narrow"/>
                <w:b/>
              </w:rPr>
              <w:t>:</w:t>
            </w:r>
          </w:p>
        </w:tc>
        <w:tc>
          <w:tcPr>
            <w:tcW w:w="4889" w:type="dxa"/>
          </w:tcPr>
          <w:p w:rsidR="00934BAB" w:rsidRPr="00875148" w:rsidRDefault="00934BAB">
            <w:pPr>
              <w:rPr>
                <w:rFonts w:ascii="Arial Narrow" w:hAnsi="Arial Narrow"/>
              </w:rPr>
            </w:pPr>
            <w:proofErr w:type="spellStart"/>
            <w:proofErr w:type="gramStart"/>
            <w:r w:rsidRPr="00875148">
              <w:rPr>
                <w:rFonts w:ascii="Arial Narrow" w:hAnsi="Arial Narrow"/>
                <w:b/>
              </w:rPr>
              <w:t>Fornecedor:</w:t>
            </w:r>
            <w:proofErr w:type="gramEnd"/>
            <w:r>
              <w:rPr>
                <w:rFonts w:ascii="Arial Narrow" w:hAnsi="Arial Narrow"/>
                <w:b/>
              </w:rPr>
              <w:t>TI-DGB</w:t>
            </w:r>
            <w:proofErr w:type="spellEnd"/>
          </w:p>
        </w:tc>
      </w:tr>
      <w:tr w:rsidR="00934BAB" w:rsidRPr="00875148">
        <w:trPr>
          <w:cantSplit/>
          <w:trHeight w:val="235"/>
        </w:trPr>
        <w:tc>
          <w:tcPr>
            <w:tcW w:w="4889" w:type="dxa"/>
            <w:vMerge/>
          </w:tcPr>
          <w:p w:rsidR="00934BAB" w:rsidRPr="00875148" w:rsidRDefault="00934BAB">
            <w:pPr>
              <w:rPr>
                <w:rFonts w:ascii="Arial Narrow" w:hAnsi="Arial Narrow"/>
                <w:b/>
              </w:rPr>
            </w:pPr>
          </w:p>
        </w:tc>
        <w:tc>
          <w:tcPr>
            <w:tcW w:w="4889" w:type="dxa"/>
          </w:tcPr>
          <w:p w:rsidR="00934BAB" w:rsidRPr="00875148" w:rsidRDefault="00934BAB">
            <w:pPr>
              <w:rPr>
                <w:rFonts w:ascii="Arial Narrow" w:hAnsi="Arial Narrow"/>
                <w:b/>
              </w:rPr>
            </w:pPr>
            <w:r>
              <w:rPr>
                <w:rFonts w:ascii="Arial Narrow" w:hAnsi="Arial Narrow"/>
                <w:b/>
              </w:rPr>
              <w:t>Executor:</w:t>
            </w:r>
          </w:p>
        </w:tc>
      </w:tr>
      <w:tr w:rsidR="00934BAB" w:rsidRPr="00875148">
        <w:tc>
          <w:tcPr>
            <w:tcW w:w="4889" w:type="dxa"/>
          </w:tcPr>
          <w:p w:rsidR="00934BAB" w:rsidRPr="00875148" w:rsidRDefault="00934BAB" w:rsidP="00E64AC5">
            <w:pPr>
              <w:rPr>
                <w:rFonts w:ascii="Arial Narrow" w:hAnsi="Arial Narrow"/>
              </w:rPr>
            </w:pPr>
            <w:r w:rsidRPr="00875148">
              <w:rPr>
                <w:rFonts w:ascii="Arial Narrow" w:hAnsi="Arial Narrow"/>
                <w:b/>
              </w:rPr>
              <w:t>Analista Abril:</w:t>
            </w:r>
          </w:p>
        </w:tc>
        <w:tc>
          <w:tcPr>
            <w:tcW w:w="4889" w:type="dxa"/>
          </w:tcPr>
          <w:p w:rsidR="00934BAB" w:rsidRPr="009540DC" w:rsidRDefault="00934BAB">
            <w:pPr>
              <w:pStyle w:val="Cabealho"/>
              <w:tabs>
                <w:tab w:val="clear" w:pos="4320"/>
                <w:tab w:val="clear" w:pos="8640"/>
              </w:tabs>
              <w:rPr>
                <w:rFonts w:ascii="Arial Narrow" w:hAnsi="Arial Narrow"/>
              </w:rPr>
            </w:pPr>
            <w:proofErr w:type="spellStart"/>
            <w:proofErr w:type="gramStart"/>
            <w:r w:rsidRPr="009540DC">
              <w:rPr>
                <w:rFonts w:ascii="Arial Narrow" w:hAnsi="Arial Narrow"/>
                <w:b/>
              </w:rPr>
              <w:t>Área:</w:t>
            </w:r>
            <w:proofErr w:type="gramEnd"/>
            <w:r>
              <w:rPr>
                <w:rFonts w:ascii="Arial Narrow" w:hAnsi="Arial Narrow"/>
              </w:rPr>
              <w:t>Treelog</w:t>
            </w:r>
            <w:proofErr w:type="spellEnd"/>
          </w:p>
        </w:tc>
      </w:tr>
    </w:tbl>
    <w:p w:rsidR="00934BAB" w:rsidRPr="00875148" w:rsidRDefault="00934BAB">
      <w:pPr>
        <w:rPr>
          <w:rFonts w:ascii="Arial Narrow" w:hAnsi="Arial Narrow"/>
        </w:rPr>
      </w:pPr>
    </w:p>
    <w:p w:rsidR="00934BAB" w:rsidRPr="00875148" w:rsidRDefault="00934BAB">
      <w:pPr>
        <w:pStyle w:val="StyleHeading"/>
        <w:pBdr>
          <w:bottom w:val="single" w:sz="30" w:space="0" w:color="000080"/>
        </w:pBdr>
        <w:tabs>
          <w:tab w:val="clear" w:pos="720"/>
          <w:tab w:val="clear" w:pos="1080"/>
        </w:tabs>
        <w:jc w:val="both"/>
        <w:rPr>
          <w:rFonts w:ascii="Arial Narrow" w:hAnsi="Arial Narrow"/>
        </w:rPr>
      </w:pPr>
      <w:bookmarkStart w:id="2" w:name="_Toc370695248"/>
      <w:bookmarkStart w:id="3" w:name="_Toc370696875"/>
      <w:bookmarkStart w:id="4" w:name="_Toc370697211"/>
      <w:bookmarkStart w:id="5" w:name="_Toc383848215"/>
      <w:bookmarkStart w:id="6" w:name="_Toc383848339"/>
      <w:bookmarkStart w:id="7" w:name="_Toc383950102"/>
      <w:bookmarkStart w:id="8" w:name="_Toc384540445"/>
      <w:bookmarkStart w:id="9" w:name="_Toc385229727"/>
      <w:bookmarkStart w:id="10" w:name="_Toc385230063"/>
      <w:bookmarkStart w:id="11" w:name="_Toc51473124"/>
      <w:r w:rsidRPr="00875148">
        <w:rPr>
          <w:rFonts w:ascii="Arial Narrow" w:hAnsi="Arial Narrow"/>
        </w:rPr>
        <w:t>ESCOPO</w:t>
      </w:r>
      <w:r w:rsidRPr="00875148">
        <w:rPr>
          <w:rStyle w:val="Refdenotaderodap"/>
          <w:rFonts w:ascii="Arial Narrow" w:hAnsi="Arial Narrow"/>
        </w:rPr>
        <w:footnoteReference w:customMarkFollows="1" w:id="1"/>
        <w:t>*</w:t>
      </w:r>
    </w:p>
    <w:bookmarkEnd w:id="2"/>
    <w:bookmarkEnd w:id="3"/>
    <w:bookmarkEnd w:id="4"/>
    <w:bookmarkEnd w:id="5"/>
    <w:bookmarkEnd w:id="6"/>
    <w:bookmarkEnd w:id="7"/>
    <w:bookmarkEnd w:id="8"/>
    <w:bookmarkEnd w:id="9"/>
    <w:bookmarkEnd w:id="10"/>
    <w:bookmarkEnd w:id="11"/>
    <w:p w:rsidR="00934BAB" w:rsidRPr="00875148" w:rsidRDefault="00934BAB">
      <w:pPr>
        <w:rPr>
          <w:rFonts w:ascii="Arial Narrow" w:hAnsi="Arial Narrow"/>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9779"/>
      </w:tblGrid>
      <w:tr w:rsidR="00934BAB" w:rsidRPr="00875148">
        <w:tc>
          <w:tcPr>
            <w:tcW w:w="9779" w:type="dxa"/>
          </w:tcPr>
          <w:p w:rsidR="00934BAB" w:rsidRPr="009540DC" w:rsidRDefault="00934BAB">
            <w:pPr>
              <w:pStyle w:val="Ttulo2"/>
              <w:numPr>
                <w:ilvl w:val="0"/>
                <w:numId w:val="2"/>
              </w:numPr>
              <w:rPr>
                <w:rFonts w:ascii="Arial Narrow" w:hAnsi="Arial Narrow"/>
                <w:bCs w:val="0"/>
                <w:i w:val="0"/>
                <w:iCs w:val="0"/>
                <w:sz w:val="20"/>
                <w:szCs w:val="20"/>
              </w:rPr>
            </w:pPr>
            <w:r w:rsidRPr="009540DC">
              <w:rPr>
                <w:rFonts w:ascii="Arial Narrow" w:hAnsi="Arial Narrow"/>
                <w:bCs w:val="0"/>
                <w:i w:val="0"/>
                <w:iCs w:val="0"/>
                <w:sz w:val="20"/>
                <w:szCs w:val="20"/>
              </w:rPr>
              <w:t>Descrição e Objetivo da Manutenção:</w:t>
            </w:r>
          </w:p>
          <w:p w:rsidR="00934BAB" w:rsidRDefault="00934BAB" w:rsidP="00DE51BB">
            <w:pPr>
              <w:ind w:left="360"/>
              <w:rPr>
                <w:rFonts w:ascii="Calibri" w:hAnsi="Calibri" w:cs="Arial"/>
                <w:color w:val="002060"/>
                <w:sz w:val="22"/>
                <w:szCs w:val="22"/>
              </w:rPr>
            </w:pPr>
            <w:r w:rsidRPr="00C00886">
              <w:rPr>
                <w:rFonts w:ascii="Calibri" w:hAnsi="Calibri" w:cs="Arial"/>
                <w:color w:val="002060"/>
                <w:sz w:val="22"/>
                <w:szCs w:val="22"/>
              </w:rPr>
              <w:t xml:space="preserve">Funcionalidade </w:t>
            </w:r>
            <w:r w:rsidR="00E64AC5">
              <w:rPr>
                <w:rFonts w:ascii="Calibri" w:hAnsi="Calibri" w:cs="Arial"/>
                <w:color w:val="002060"/>
                <w:sz w:val="22"/>
                <w:szCs w:val="22"/>
              </w:rPr>
              <w:t xml:space="preserve">que permite </w:t>
            </w:r>
            <w:r w:rsidR="00DE51BB">
              <w:rPr>
                <w:rFonts w:ascii="Calibri" w:hAnsi="Calibri" w:cs="Arial"/>
                <w:color w:val="002060"/>
                <w:sz w:val="22"/>
                <w:szCs w:val="22"/>
              </w:rPr>
              <w:t xml:space="preserve">conferência da quantidade de encalhe e venda referente </w:t>
            </w:r>
            <w:proofErr w:type="gramStart"/>
            <w:r w:rsidR="00DE51BB">
              <w:rPr>
                <w:rFonts w:ascii="Calibri" w:hAnsi="Calibri" w:cs="Arial"/>
                <w:color w:val="002060"/>
                <w:sz w:val="22"/>
                <w:szCs w:val="22"/>
              </w:rPr>
              <w:t>a</w:t>
            </w:r>
            <w:proofErr w:type="gramEnd"/>
            <w:r w:rsidR="00DE51BB">
              <w:rPr>
                <w:rFonts w:ascii="Calibri" w:hAnsi="Calibri" w:cs="Arial"/>
                <w:color w:val="002060"/>
                <w:sz w:val="22"/>
                <w:szCs w:val="22"/>
              </w:rPr>
              <w:t xml:space="preserve"> semana de recolhimento e geração do arquivo para integração no </w:t>
            </w:r>
            <w:proofErr w:type="spellStart"/>
            <w:r w:rsidR="00DE51BB">
              <w:rPr>
                <w:rFonts w:ascii="Calibri" w:hAnsi="Calibri" w:cs="Arial"/>
                <w:color w:val="002060"/>
                <w:sz w:val="22"/>
                <w:szCs w:val="22"/>
              </w:rPr>
              <w:t>Prodin</w:t>
            </w:r>
            <w:proofErr w:type="spellEnd"/>
            <w:r w:rsidR="00DE51BB">
              <w:rPr>
                <w:rFonts w:ascii="Calibri" w:hAnsi="Calibri" w:cs="Arial"/>
                <w:color w:val="002060"/>
                <w:sz w:val="22"/>
                <w:szCs w:val="22"/>
              </w:rPr>
              <w:t>.</w:t>
            </w:r>
            <w:r w:rsidR="00E64AC5">
              <w:rPr>
                <w:rFonts w:ascii="Calibri" w:hAnsi="Calibri" w:cs="Arial"/>
                <w:color w:val="002060"/>
                <w:sz w:val="22"/>
                <w:szCs w:val="22"/>
              </w:rPr>
              <w:t xml:space="preserve"> </w:t>
            </w:r>
          </w:p>
          <w:p w:rsidR="00DE51BB" w:rsidRPr="00D90C24" w:rsidRDefault="00DE51BB" w:rsidP="00DE51BB">
            <w:pPr>
              <w:ind w:left="360"/>
              <w:rPr>
                <w:rFonts w:ascii="Arial Narrow" w:hAnsi="Arial Narrow" w:cs="Arial"/>
                <w:color w:val="002060"/>
                <w:sz w:val="22"/>
                <w:szCs w:val="22"/>
              </w:rPr>
            </w:pPr>
          </w:p>
        </w:tc>
      </w:tr>
      <w:tr w:rsidR="00934BAB" w:rsidRPr="00875148">
        <w:tc>
          <w:tcPr>
            <w:tcW w:w="9779" w:type="dxa"/>
          </w:tcPr>
          <w:p w:rsidR="00934BAB" w:rsidRPr="00875148" w:rsidRDefault="00934BAB" w:rsidP="003A29F1">
            <w:pPr>
              <w:rPr>
                <w:rFonts w:ascii="Arial Narrow" w:hAnsi="Arial Narrow"/>
              </w:rPr>
            </w:pPr>
          </w:p>
        </w:tc>
      </w:tr>
    </w:tbl>
    <w:p w:rsidR="00934BAB" w:rsidRPr="00875148" w:rsidRDefault="00934BAB">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ESPECIFICAÇÃO FUNCIONAL</w:t>
      </w:r>
      <w:r w:rsidRPr="00875148">
        <w:rPr>
          <w:rStyle w:val="Refdenotaderodap"/>
          <w:rFonts w:ascii="Arial Narrow" w:hAnsi="Arial Narrow"/>
        </w:rPr>
        <w:footnoteReference w:customMarkFollows="1" w:id="2"/>
        <w:t>*</w:t>
      </w:r>
    </w:p>
    <w:p w:rsidR="00934BAB" w:rsidRPr="00875148" w:rsidRDefault="00934BAB">
      <w:pPr>
        <w:rPr>
          <w:rFonts w:ascii="Arial Narrow" w:hAnsi="Arial Narrow"/>
        </w:rPr>
      </w:pPr>
    </w:p>
    <w:p w:rsidR="00934BAB" w:rsidRDefault="00934BAB">
      <w:pPr>
        <w:pStyle w:val="Ttulo2"/>
        <w:numPr>
          <w:ilvl w:val="0"/>
          <w:numId w:val="2"/>
        </w:numPr>
        <w:rPr>
          <w:rFonts w:ascii="Arial Narrow" w:hAnsi="Arial Narrow"/>
          <w:sz w:val="20"/>
        </w:rPr>
      </w:pPr>
      <w:bookmarkStart w:id="12" w:name="_Toc456660582"/>
      <w:bookmarkEnd w:id="0"/>
      <w:bookmarkEnd w:id="1"/>
      <w:r w:rsidRPr="00875148">
        <w:rPr>
          <w:rFonts w:ascii="Arial Narrow" w:hAnsi="Arial Narrow"/>
          <w:sz w:val="20"/>
        </w:rPr>
        <w:t>Regras de Negócio envolvidas na Manutenção</w:t>
      </w:r>
    </w:p>
    <w:p w:rsidR="00C00886" w:rsidRDefault="00C00886" w:rsidP="00D90C24">
      <w:pPr>
        <w:ind w:left="360"/>
        <w:rPr>
          <w:rFonts w:ascii="Calibri" w:hAnsi="Calibri" w:cs="Arial"/>
          <w:color w:val="002060"/>
          <w:sz w:val="22"/>
          <w:szCs w:val="22"/>
        </w:rPr>
      </w:pPr>
    </w:p>
    <w:p w:rsidR="00F951EB" w:rsidRDefault="001B601E" w:rsidP="00D90C24">
      <w:pPr>
        <w:ind w:left="360"/>
        <w:rPr>
          <w:rFonts w:ascii="Calibri" w:hAnsi="Calibri" w:cs="Arial"/>
          <w:color w:val="002060"/>
          <w:sz w:val="22"/>
          <w:szCs w:val="22"/>
        </w:rPr>
      </w:pPr>
      <w:r w:rsidRPr="00BE2E52">
        <w:rPr>
          <w:rFonts w:ascii="Calibri" w:hAnsi="Calibri" w:cs="Arial"/>
          <w:color w:val="002060"/>
          <w:sz w:val="22"/>
          <w:szCs w:val="22"/>
        </w:rPr>
        <w:t xml:space="preserve">Esta funcionalidade </w:t>
      </w:r>
      <w:r w:rsidR="00BE2E52" w:rsidRPr="00BE2E52">
        <w:rPr>
          <w:rFonts w:ascii="Calibri" w:hAnsi="Calibri" w:cs="Arial"/>
          <w:color w:val="002060"/>
          <w:sz w:val="22"/>
          <w:szCs w:val="22"/>
        </w:rPr>
        <w:t xml:space="preserve">terá como objetivo </w:t>
      </w:r>
      <w:r w:rsidR="00A3255E">
        <w:rPr>
          <w:rFonts w:ascii="Calibri" w:hAnsi="Calibri" w:cs="Arial"/>
          <w:color w:val="002060"/>
          <w:sz w:val="22"/>
          <w:szCs w:val="22"/>
        </w:rPr>
        <w:t xml:space="preserve">listar de acordo com a semana de recolhimento selecionada, quais os produtos </w:t>
      </w:r>
      <w:r w:rsidR="00335FF0">
        <w:rPr>
          <w:rFonts w:ascii="Calibri" w:hAnsi="Calibri" w:cs="Arial"/>
          <w:color w:val="002060"/>
          <w:sz w:val="22"/>
          <w:szCs w:val="22"/>
        </w:rPr>
        <w:t xml:space="preserve">compõem a semana </w:t>
      </w:r>
      <w:r w:rsidR="00A3255E">
        <w:rPr>
          <w:rFonts w:ascii="Calibri" w:hAnsi="Calibri" w:cs="Arial"/>
          <w:color w:val="002060"/>
          <w:sz w:val="22"/>
          <w:szCs w:val="22"/>
        </w:rPr>
        <w:t xml:space="preserve">e suas quantidades de </w:t>
      </w:r>
      <w:r w:rsidR="00223A66">
        <w:rPr>
          <w:rFonts w:ascii="Calibri" w:hAnsi="Calibri" w:cs="Arial"/>
          <w:color w:val="002060"/>
          <w:sz w:val="22"/>
          <w:szCs w:val="22"/>
        </w:rPr>
        <w:t xml:space="preserve">devolução e </w:t>
      </w:r>
      <w:r w:rsidR="00A3255E">
        <w:rPr>
          <w:rFonts w:ascii="Calibri" w:hAnsi="Calibri" w:cs="Arial"/>
          <w:color w:val="002060"/>
          <w:sz w:val="22"/>
          <w:szCs w:val="22"/>
        </w:rPr>
        <w:t xml:space="preserve">venda. A </w:t>
      </w:r>
      <w:r w:rsidR="00223A66">
        <w:rPr>
          <w:rFonts w:ascii="Calibri" w:hAnsi="Calibri" w:cs="Arial"/>
          <w:color w:val="002060"/>
          <w:sz w:val="22"/>
          <w:szCs w:val="22"/>
        </w:rPr>
        <w:t xml:space="preserve">quantidade devolvida </w:t>
      </w:r>
      <w:r w:rsidR="00A3255E">
        <w:rPr>
          <w:rFonts w:ascii="Calibri" w:hAnsi="Calibri" w:cs="Arial"/>
          <w:color w:val="002060"/>
          <w:sz w:val="22"/>
          <w:szCs w:val="22"/>
        </w:rPr>
        <w:t xml:space="preserve">será abastecida automaticamente quando </w:t>
      </w:r>
      <w:r w:rsidR="00335FF0">
        <w:rPr>
          <w:rFonts w:ascii="Calibri" w:hAnsi="Calibri" w:cs="Arial"/>
          <w:color w:val="002060"/>
          <w:sz w:val="22"/>
          <w:szCs w:val="22"/>
        </w:rPr>
        <w:t>for encerrada a</w:t>
      </w:r>
      <w:r w:rsidR="000E756D">
        <w:rPr>
          <w:rFonts w:ascii="Calibri" w:hAnsi="Calibri" w:cs="Arial"/>
          <w:color w:val="002060"/>
          <w:sz w:val="22"/>
          <w:szCs w:val="22"/>
        </w:rPr>
        <w:t xml:space="preserve"> operação de Encalhe (EMS-0181) considerando também as quantidades do produto pertencentes em outro estoque como, por exemplo, estoque de danificados. Nesse campo será informad</w:t>
      </w:r>
      <w:r w:rsidR="00B84A02">
        <w:rPr>
          <w:rFonts w:ascii="Calibri" w:hAnsi="Calibri" w:cs="Arial"/>
          <w:color w:val="002060"/>
          <w:sz w:val="22"/>
          <w:szCs w:val="22"/>
        </w:rPr>
        <w:t>a</w:t>
      </w:r>
      <w:r w:rsidR="000E756D">
        <w:rPr>
          <w:rFonts w:ascii="Calibri" w:hAnsi="Calibri" w:cs="Arial"/>
          <w:color w:val="002060"/>
          <w:sz w:val="22"/>
          <w:szCs w:val="22"/>
        </w:rPr>
        <w:t xml:space="preserve"> a soma dos estoques.</w:t>
      </w:r>
    </w:p>
    <w:p w:rsidR="00DE51BB" w:rsidRDefault="00DE51BB" w:rsidP="00D90C24">
      <w:pPr>
        <w:ind w:left="360"/>
        <w:rPr>
          <w:rFonts w:ascii="Calibri" w:hAnsi="Calibri" w:cs="Arial"/>
          <w:color w:val="002060"/>
          <w:sz w:val="22"/>
          <w:szCs w:val="22"/>
        </w:rPr>
      </w:pPr>
    </w:p>
    <w:p w:rsidR="00335FF0" w:rsidRDefault="00335FF0" w:rsidP="00D90C24">
      <w:pPr>
        <w:ind w:left="360"/>
        <w:rPr>
          <w:rFonts w:ascii="Calibri" w:hAnsi="Calibri" w:cs="Arial"/>
          <w:color w:val="002060"/>
          <w:sz w:val="22"/>
          <w:szCs w:val="22"/>
        </w:rPr>
      </w:pPr>
      <w:r>
        <w:rPr>
          <w:rFonts w:ascii="Calibri" w:hAnsi="Calibri" w:cs="Arial"/>
          <w:color w:val="002060"/>
          <w:sz w:val="22"/>
          <w:szCs w:val="22"/>
        </w:rPr>
        <w:t xml:space="preserve">A coluna </w:t>
      </w:r>
      <w:r w:rsidR="00223A66">
        <w:rPr>
          <w:rFonts w:ascii="Calibri" w:hAnsi="Calibri" w:cs="Arial"/>
          <w:color w:val="002060"/>
          <w:sz w:val="22"/>
          <w:szCs w:val="22"/>
        </w:rPr>
        <w:t>quantidade de</w:t>
      </w:r>
      <w:r>
        <w:rPr>
          <w:rFonts w:ascii="Calibri" w:hAnsi="Calibri" w:cs="Arial"/>
          <w:color w:val="002060"/>
          <w:sz w:val="22"/>
          <w:szCs w:val="22"/>
        </w:rPr>
        <w:t xml:space="preserve"> venda será calculada considerando como regra a informação de reparte</w:t>
      </w:r>
      <w:r w:rsidR="001735C8">
        <w:rPr>
          <w:rFonts w:ascii="Calibri" w:hAnsi="Calibri" w:cs="Arial"/>
          <w:color w:val="002060"/>
          <w:sz w:val="22"/>
          <w:szCs w:val="22"/>
        </w:rPr>
        <w:t xml:space="preserve"> – material promocional -</w:t>
      </w:r>
      <w:r>
        <w:rPr>
          <w:rFonts w:ascii="Calibri" w:hAnsi="Calibri" w:cs="Arial"/>
          <w:color w:val="002060"/>
          <w:sz w:val="22"/>
          <w:szCs w:val="22"/>
        </w:rPr>
        <w:t xml:space="preserve"> encalhe. </w:t>
      </w:r>
    </w:p>
    <w:p w:rsidR="00223A66" w:rsidRDefault="00223A66" w:rsidP="00D90C24">
      <w:pPr>
        <w:ind w:left="360"/>
        <w:rPr>
          <w:rFonts w:ascii="Calibri" w:hAnsi="Calibri" w:cs="Arial"/>
          <w:color w:val="002060"/>
          <w:sz w:val="22"/>
          <w:szCs w:val="22"/>
        </w:rPr>
      </w:pPr>
    </w:p>
    <w:p w:rsidR="00223A66" w:rsidRDefault="00223A66" w:rsidP="00D90C24">
      <w:pPr>
        <w:ind w:left="360"/>
        <w:rPr>
          <w:rFonts w:ascii="Calibri" w:hAnsi="Calibri" w:cs="Arial"/>
          <w:color w:val="002060"/>
          <w:sz w:val="22"/>
          <w:szCs w:val="22"/>
        </w:rPr>
      </w:pPr>
      <w:r w:rsidRPr="00CB70B7">
        <w:rPr>
          <w:rFonts w:ascii="Calibri" w:hAnsi="Calibri" w:cs="Arial"/>
          <w:color w:val="002060"/>
          <w:sz w:val="22"/>
          <w:szCs w:val="22"/>
          <w:highlight w:val="yellow"/>
        </w:rPr>
        <w:t>Na funcionalidade, será permitida alteração somente no campo de quantidade devolvida</w:t>
      </w:r>
      <w:r w:rsidR="00CB70B7" w:rsidRPr="00CB70B7">
        <w:rPr>
          <w:rFonts w:ascii="Calibri" w:hAnsi="Calibri" w:cs="Arial"/>
          <w:color w:val="002060"/>
          <w:sz w:val="22"/>
          <w:szCs w:val="22"/>
          <w:highlight w:val="yellow"/>
        </w:rPr>
        <w:t>.</w:t>
      </w:r>
      <w:r>
        <w:rPr>
          <w:rFonts w:ascii="Calibri" w:hAnsi="Calibri" w:cs="Arial"/>
          <w:color w:val="002060"/>
          <w:sz w:val="22"/>
          <w:szCs w:val="22"/>
        </w:rPr>
        <w:t xml:space="preserve"> Essa permissão de alteração só é possível caso a chamada de encalhe não tenha sido fechada.</w:t>
      </w:r>
    </w:p>
    <w:p w:rsidR="00223A66" w:rsidRDefault="00223A66" w:rsidP="00D90C24">
      <w:pPr>
        <w:ind w:left="360"/>
        <w:rPr>
          <w:rFonts w:ascii="Calibri" w:hAnsi="Calibri" w:cs="Arial"/>
          <w:color w:val="002060"/>
          <w:sz w:val="22"/>
          <w:szCs w:val="22"/>
        </w:rPr>
      </w:pPr>
    </w:p>
    <w:p w:rsidR="00223A66" w:rsidRDefault="00223A66" w:rsidP="00D90C24">
      <w:pPr>
        <w:ind w:left="360"/>
        <w:rPr>
          <w:rFonts w:ascii="Calibri" w:hAnsi="Calibri" w:cs="Arial"/>
          <w:color w:val="002060"/>
          <w:sz w:val="22"/>
          <w:szCs w:val="22"/>
        </w:rPr>
      </w:pPr>
      <w:r>
        <w:rPr>
          <w:rFonts w:ascii="Calibri" w:hAnsi="Calibri" w:cs="Arial"/>
          <w:color w:val="002060"/>
          <w:sz w:val="22"/>
          <w:szCs w:val="22"/>
        </w:rPr>
        <w:t xml:space="preserve">A quantidade de venda deve ser exatamente a quantidade remetida menos </w:t>
      </w:r>
      <w:proofErr w:type="gramStart"/>
      <w:r>
        <w:rPr>
          <w:rFonts w:ascii="Calibri" w:hAnsi="Calibri" w:cs="Arial"/>
          <w:color w:val="002060"/>
          <w:sz w:val="22"/>
          <w:szCs w:val="22"/>
        </w:rPr>
        <w:t>a</w:t>
      </w:r>
      <w:proofErr w:type="gramEnd"/>
      <w:r>
        <w:rPr>
          <w:rFonts w:ascii="Calibri" w:hAnsi="Calibri" w:cs="Arial"/>
          <w:color w:val="002060"/>
          <w:sz w:val="22"/>
          <w:szCs w:val="22"/>
        </w:rPr>
        <w:t xml:space="preserve"> quantidade devolvida</w:t>
      </w:r>
      <w:r w:rsidR="00B7273F">
        <w:rPr>
          <w:rFonts w:ascii="Calibri" w:hAnsi="Calibri" w:cs="Arial"/>
          <w:color w:val="002060"/>
          <w:sz w:val="22"/>
          <w:szCs w:val="22"/>
        </w:rPr>
        <w:t>, assim como a quantidade de encalhe deve ser exatamente a quantidade remetida menos a venda</w:t>
      </w:r>
      <w:r>
        <w:rPr>
          <w:rFonts w:ascii="Calibri" w:hAnsi="Calibri" w:cs="Arial"/>
          <w:color w:val="002060"/>
          <w:sz w:val="22"/>
          <w:szCs w:val="22"/>
        </w:rPr>
        <w:t>. A funcionalidade não permitirá que essa</w:t>
      </w:r>
      <w:r w:rsidR="00B7273F">
        <w:rPr>
          <w:rFonts w:ascii="Calibri" w:hAnsi="Calibri" w:cs="Arial"/>
          <w:color w:val="002060"/>
          <w:sz w:val="22"/>
          <w:szCs w:val="22"/>
        </w:rPr>
        <w:t>s</w:t>
      </w:r>
      <w:r>
        <w:rPr>
          <w:rFonts w:ascii="Calibri" w:hAnsi="Calibri" w:cs="Arial"/>
          <w:color w:val="002060"/>
          <w:sz w:val="22"/>
          <w:szCs w:val="22"/>
        </w:rPr>
        <w:t xml:space="preserve"> informaç</w:t>
      </w:r>
      <w:r w:rsidR="00B7273F">
        <w:rPr>
          <w:rFonts w:ascii="Calibri" w:hAnsi="Calibri" w:cs="Arial"/>
          <w:color w:val="002060"/>
          <w:sz w:val="22"/>
          <w:szCs w:val="22"/>
        </w:rPr>
        <w:t>ões</w:t>
      </w:r>
      <w:r>
        <w:rPr>
          <w:rFonts w:ascii="Calibri" w:hAnsi="Calibri" w:cs="Arial"/>
          <w:color w:val="002060"/>
          <w:sz w:val="22"/>
          <w:szCs w:val="22"/>
        </w:rPr>
        <w:t xml:space="preserve"> est</w:t>
      </w:r>
      <w:r w:rsidR="00B7273F">
        <w:rPr>
          <w:rFonts w:ascii="Calibri" w:hAnsi="Calibri" w:cs="Arial"/>
          <w:color w:val="002060"/>
          <w:sz w:val="22"/>
          <w:szCs w:val="22"/>
        </w:rPr>
        <w:t>ejam</w:t>
      </w:r>
      <w:r>
        <w:rPr>
          <w:rFonts w:ascii="Calibri" w:hAnsi="Calibri" w:cs="Arial"/>
          <w:color w:val="002060"/>
          <w:sz w:val="22"/>
          <w:szCs w:val="22"/>
        </w:rPr>
        <w:t xml:space="preserve"> </w:t>
      </w:r>
      <w:r w:rsidR="00B7273F">
        <w:rPr>
          <w:rFonts w:ascii="Calibri" w:hAnsi="Calibri" w:cs="Arial"/>
          <w:color w:val="002060"/>
          <w:sz w:val="22"/>
          <w:szCs w:val="22"/>
        </w:rPr>
        <w:t>incoerentes.</w:t>
      </w:r>
    </w:p>
    <w:p w:rsidR="00B7273F" w:rsidRDefault="00B7273F" w:rsidP="00D90C24">
      <w:pPr>
        <w:ind w:left="360"/>
        <w:rPr>
          <w:rFonts w:ascii="Calibri" w:hAnsi="Calibri" w:cs="Arial"/>
          <w:color w:val="002060"/>
          <w:sz w:val="22"/>
          <w:szCs w:val="22"/>
        </w:rPr>
      </w:pPr>
    </w:p>
    <w:p w:rsidR="007208A6" w:rsidRDefault="00B7273F" w:rsidP="00D90C24">
      <w:pPr>
        <w:ind w:left="360"/>
        <w:rPr>
          <w:rFonts w:ascii="Calibri" w:hAnsi="Calibri" w:cs="Arial"/>
          <w:color w:val="002060"/>
          <w:sz w:val="22"/>
          <w:szCs w:val="22"/>
        </w:rPr>
      </w:pPr>
      <w:r>
        <w:rPr>
          <w:rFonts w:ascii="Calibri" w:hAnsi="Calibri" w:cs="Arial"/>
          <w:color w:val="002060"/>
          <w:sz w:val="22"/>
          <w:szCs w:val="22"/>
        </w:rPr>
        <w:t>Caso haja alteração</w:t>
      </w:r>
      <w:r w:rsidR="00CB70B7">
        <w:rPr>
          <w:rFonts w:ascii="Calibri" w:hAnsi="Calibri" w:cs="Arial"/>
          <w:color w:val="002060"/>
          <w:sz w:val="22"/>
          <w:szCs w:val="22"/>
        </w:rPr>
        <w:t xml:space="preserve">, a funcionalidade atualizará a informação alterada automaticamente. </w:t>
      </w:r>
    </w:p>
    <w:p w:rsidR="00CB70B7" w:rsidRDefault="00CB70B7" w:rsidP="00D90C24">
      <w:pPr>
        <w:ind w:left="360"/>
        <w:rPr>
          <w:rFonts w:ascii="Calibri" w:hAnsi="Calibri" w:cs="Arial"/>
          <w:color w:val="002060"/>
          <w:sz w:val="22"/>
          <w:szCs w:val="22"/>
        </w:rPr>
      </w:pPr>
    </w:p>
    <w:p w:rsidR="00B7273F" w:rsidRDefault="00B7273F" w:rsidP="00D90C24">
      <w:pPr>
        <w:ind w:left="360"/>
        <w:rPr>
          <w:rFonts w:ascii="Calibri" w:hAnsi="Calibri" w:cs="Arial"/>
          <w:color w:val="002060"/>
          <w:sz w:val="22"/>
          <w:szCs w:val="22"/>
        </w:rPr>
      </w:pPr>
      <w:r>
        <w:rPr>
          <w:rFonts w:ascii="Calibri" w:hAnsi="Calibri" w:cs="Arial"/>
          <w:color w:val="002060"/>
          <w:sz w:val="22"/>
          <w:szCs w:val="22"/>
        </w:rPr>
        <w:t xml:space="preserve">Ao acessar a função “Fechamento CE – Integração”, o usuário terá a possibilidade de selecionar a </w:t>
      </w:r>
      <w:r w:rsidR="00784C87">
        <w:rPr>
          <w:rFonts w:ascii="Calibri" w:hAnsi="Calibri" w:cs="Arial"/>
          <w:color w:val="002060"/>
          <w:sz w:val="22"/>
          <w:szCs w:val="22"/>
        </w:rPr>
        <w:t xml:space="preserve">semana de recolhimento podendo </w:t>
      </w:r>
      <w:r w:rsidR="007208A6">
        <w:rPr>
          <w:rFonts w:ascii="Calibri" w:hAnsi="Calibri" w:cs="Arial"/>
          <w:color w:val="002060"/>
          <w:sz w:val="22"/>
          <w:szCs w:val="22"/>
        </w:rPr>
        <w:t xml:space="preserve">esta </w:t>
      </w:r>
      <w:r w:rsidR="00784C87">
        <w:rPr>
          <w:rFonts w:ascii="Calibri" w:hAnsi="Calibri" w:cs="Arial"/>
          <w:color w:val="002060"/>
          <w:sz w:val="22"/>
          <w:szCs w:val="22"/>
        </w:rPr>
        <w:t xml:space="preserve">estar ABERTA e/ou FECHADA. Se a semana selecionada estiver fechada, o sistema mostrará todos os dados listados no GRID </w:t>
      </w:r>
      <w:r w:rsidR="00071071">
        <w:rPr>
          <w:rFonts w:ascii="Calibri" w:hAnsi="Calibri" w:cs="Arial"/>
          <w:color w:val="002060"/>
          <w:sz w:val="22"/>
          <w:szCs w:val="22"/>
        </w:rPr>
        <w:t xml:space="preserve">sem possibilidade de alteração </w:t>
      </w:r>
      <w:r w:rsidR="00784C87">
        <w:rPr>
          <w:rFonts w:ascii="Calibri" w:hAnsi="Calibri" w:cs="Arial"/>
          <w:color w:val="002060"/>
          <w:sz w:val="22"/>
          <w:szCs w:val="22"/>
        </w:rPr>
        <w:t xml:space="preserve">e desabilitará os botões de controle: fechamento e reabertura. </w:t>
      </w:r>
    </w:p>
    <w:p w:rsidR="00784C87" w:rsidRDefault="00784C87" w:rsidP="00D90C24">
      <w:pPr>
        <w:ind w:left="360"/>
        <w:rPr>
          <w:rFonts w:ascii="Calibri" w:hAnsi="Calibri" w:cs="Arial"/>
          <w:color w:val="002060"/>
          <w:sz w:val="22"/>
          <w:szCs w:val="22"/>
        </w:rPr>
      </w:pPr>
    </w:p>
    <w:p w:rsidR="007208A6" w:rsidRDefault="007208A6" w:rsidP="00D90C24">
      <w:pPr>
        <w:ind w:left="360"/>
        <w:rPr>
          <w:rFonts w:ascii="Calibri" w:hAnsi="Calibri" w:cs="Arial"/>
          <w:color w:val="002060"/>
          <w:sz w:val="22"/>
          <w:szCs w:val="22"/>
        </w:rPr>
      </w:pPr>
      <w:r>
        <w:rPr>
          <w:rFonts w:ascii="Calibri" w:hAnsi="Calibri" w:cs="Arial"/>
          <w:color w:val="002060"/>
          <w:sz w:val="22"/>
          <w:szCs w:val="22"/>
        </w:rPr>
        <w:t xml:space="preserve">A funcionalidade permitirá que o </w:t>
      </w:r>
      <w:r w:rsidR="001735C8">
        <w:rPr>
          <w:rFonts w:ascii="Calibri" w:hAnsi="Calibri" w:cs="Arial"/>
          <w:color w:val="002060"/>
          <w:sz w:val="22"/>
          <w:szCs w:val="22"/>
        </w:rPr>
        <w:t>usuário selecione o fornecedor</w:t>
      </w:r>
      <w:r>
        <w:rPr>
          <w:rFonts w:ascii="Calibri" w:hAnsi="Calibri" w:cs="Arial"/>
          <w:color w:val="002060"/>
          <w:sz w:val="22"/>
          <w:szCs w:val="22"/>
        </w:rPr>
        <w:t xml:space="preserve"> e a semana de recolhimento. A funcionalidade trará como default a última semana em aberto. </w:t>
      </w:r>
    </w:p>
    <w:p w:rsidR="007208A6" w:rsidRDefault="007208A6" w:rsidP="00D90C24">
      <w:pPr>
        <w:ind w:left="360"/>
        <w:rPr>
          <w:rFonts w:ascii="Calibri" w:hAnsi="Calibri" w:cs="Arial"/>
          <w:color w:val="002060"/>
          <w:sz w:val="22"/>
          <w:szCs w:val="22"/>
        </w:rPr>
      </w:pPr>
    </w:p>
    <w:p w:rsidR="007208A6" w:rsidRDefault="007208A6" w:rsidP="00D90C24">
      <w:pPr>
        <w:ind w:left="360"/>
        <w:rPr>
          <w:rFonts w:ascii="Calibri" w:hAnsi="Calibri" w:cs="Arial"/>
          <w:color w:val="002060"/>
          <w:sz w:val="22"/>
          <w:szCs w:val="22"/>
        </w:rPr>
      </w:pPr>
    </w:p>
    <w:p w:rsidR="003F2C7E" w:rsidRDefault="003F2C7E" w:rsidP="00D90C24">
      <w:pPr>
        <w:ind w:left="360"/>
        <w:rPr>
          <w:rFonts w:ascii="Calibri" w:hAnsi="Calibri" w:cs="Arial"/>
          <w:color w:val="002060"/>
          <w:sz w:val="22"/>
          <w:szCs w:val="22"/>
        </w:rPr>
      </w:pPr>
      <w:r>
        <w:rPr>
          <w:rFonts w:ascii="Calibri" w:hAnsi="Calibri" w:cs="Arial"/>
          <w:color w:val="002060"/>
          <w:sz w:val="22"/>
          <w:szCs w:val="22"/>
        </w:rPr>
        <w:t>Após seleção, se</w:t>
      </w:r>
      <w:r w:rsidR="00841B00">
        <w:rPr>
          <w:rFonts w:ascii="Calibri" w:hAnsi="Calibri" w:cs="Arial"/>
          <w:color w:val="002060"/>
          <w:sz w:val="22"/>
          <w:szCs w:val="22"/>
        </w:rPr>
        <w:t xml:space="preserve"> as informações est</w:t>
      </w:r>
      <w:r>
        <w:rPr>
          <w:rFonts w:ascii="Calibri" w:hAnsi="Calibri" w:cs="Arial"/>
          <w:color w:val="002060"/>
          <w:sz w:val="22"/>
          <w:szCs w:val="22"/>
        </w:rPr>
        <w:t>iverem</w:t>
      </w:r>
      <w:r w:rsidR="00841B00">
        <w:rPr>
          <w:rFonts w:ascii="Calibri" w:hAnsi="Calibri" w:cs="Arial"/>
          <w:color w:val="002060"/>
          <w:sz w:val="22"/>
          <w:szCs w:val="22"/>
        </w:rPr>
        <w:t xml:space="preserve"> corretas sem necessidade de alteração, o usuário deverá clicar </w:t>
      </w:r>
      <w:r>
        <w:rPr>
          <w:rFonts w:ascii="Calibri" w:hAnsi="Calibri" w:cs="Arial"/>
          <w:color w:val="002060"/>
          <w:sz w:val="22"/>
          <w:szCs w:val="22"/>
        </w:rPr>
        <w:t xml:space="preserve">somente </w:t>
      </w:r>
      <w:r w:rsidR="00841B00">
        <w:rPr>
          <w:rFonts w:ascii="Calibri" w:hAnsi="Calibri" w:cs="Arial"/>
          <w:color w:val="002060"/>
          <w:sz w:val="22"/>
          <w:szCs w:val="22"/>
        </w:rPr>
        <w:t xml:space="preserve">no </w:t>
      </w:r>
      <w:r>
        <w:rPr>
          <w:rFonts w:ascii="Calibri" w:hAnsi="Calibri" w:cs="Arial"/>
          <w:color w:val="002060"/>
          <w:sz w:val="22"/>
          <w:szCs w:val="22"/>
        </w:rPr>
        <w:t xml:space="preserve">botão de fechamento. </w:t>
      </w:r>
    </w:p>
    <w:p w:rsidR="00CB70B7" w:rsidRDefault="00CB70B7" w:rsidP="00D90C24">
      <w:pPr>
        <w:ind w:left="360"/>
        <w:rPr>
          <w:rFonts w:ascii="Calibri" w:hAnsi="Calibri" w:cs="Arial"/>
          <w:color w:val="002060"/>
          <w:sz w:val="22"/>
          <w:szCs w:val="22"/>
        </w:rPr>
      </w:pPr>
    </w:p>
    <w:p w:rsidR="007208A6" w:rsidRDefault="007208A6" w:rsidP="00D90C24">
      <w:pPr>
        <w:ind w:left="360"/>
        <w:rPr>
          <w:rFonts w:ascii="Calibri" w:hAnsi="Calibri" w:cs="Arial"/>
          <w:color w:val="002060"/>
          <w:sz w:val="22"/>
          <w:szCs w:val="22"/>
        </w:rPr>
      </w:pPr>
      <w:r>
        <w:rPr>
          <w:rFonts w:ascii="Calibri" w:hAnsi="Calibri" w:cs="Arial"/>
          <w:color w:val="002060"/>
          <w:sz w:val="22"/>
          <w:szCs w:val="22"/>
        </w:rPr>
        <w:lastRenderedPageBreak/>
        <w:t xml:space="preserve">Criar no </w:t>
      </w:r>
      <w:proofErr w:type="gramStart"/>
      <w:r>
        <w:rPr>
          <w:rFonts w:ascii="Calibri" w:hAnsi="Calibri" w:cs="Arial"/>
          <w:color w:val="002060"/>
          <w:sz w:val="22"/>
          <w:szCs w:val="22"/>
        </w:rPr>
        <w:t>menu</w:t>
      </w:r>
      <w:proofErr w:type="gramEnd"/>
      <w:r>
        <w:rPr>
          <w:rFonts w:ascii="Calibri" w:hAnsi="Calibri" w:cs="Arial"/>
          <w:color w:val="002060"/>
          <w:sz w:val="22"/>
          <w:szCs w:val="22"/>
        </w:rPr>
        <w:t xml:space="preserve"> Devolução, a funcionalidade “Fechamento CE </w:t>
      </w:r>
      <w:r w:rsidR="003F2C7E">
        <w:rPr>
          <w:rFonts w:ascii="Calibri" w:hAnsi="Calibri" w:cs="Arial"/>
          <w:color w:val="002060"/>
          <w:sz w:val="22"/>
          <w:szCs w:val="22"/>
        </w:rPr>
        <w:t>–</w:t>
      </w:r>
      <w:r>
        <w:rPr>
          <w:rFonts w:ascii="Calibri" w:hAnsi="Calibri" w:cs="Arial"/>
          <w:color w:val="002060"/>
          <w:sz w:val="22"/>
          <w:szCs w:val="22"/>
        </w:rPr>
        <w:t xml:space="preserve"> Integração</w:t>
      </w:r>
      <w:r w:rsidR="003F2C7E">
        <w:rPr>
          <w:rFonts w:ascii="Calibri" w:hAnsi="Calibri" w:cs="Arial"/>
          <w:color w:val="002060"/>
          <w:sz w:val="22"/>
          <w:szCs w:val="22"/>
        </w:rPr>
        <w:t xml:space="preserve"> conforme tela abaixo.</w:t>
      </w:r>
    </w:p>
    <w:p w:rsidR="00A26299" w:rsidRDefault="00A26299" w:rsidP="00D90C24">
      <w:pPr>
        <w:ind w:left="360"/>
        <w:rPr>
          <w:rFonts w:ascii="Calibri" w:hAnsi="Calibri" w:cs="Arial"/>
          <w:color w:val="002060"/>
          <w:sz w:val="22"/>
          <w:szCs w:val="22"/>
        </w:rPr>
      </w:pPr>
    </w:p>
    <w:p w:rsidR="008B5185" w:rsidRPr="008B5185" w:rsidRDefault="008B5185" w:rsidP="008B5185">
      <w:pPr>
        <w:ind w:left="360"/>
        <w:rPr>
          <w:rFonts w:asciiTheme="minorHAnsi" w:hAnsiTheme="minorHAnsi" w:cstheme="minorHAnsi"/>
          <w:color w:val="002060"/>
          <w:sz w:val="22"/>
          <w:szCs w:val="22"/>
        </w:rPr>
      </w:pPr>
      <w:r w:rsidRPr="008B5185">
        <w:rPr>
          <w:rFonts w:asciiTheme="minorHAnsi" w:hAnsiTheme="minorHAnsi" w:cstheme="minorHAnsi"/>
          <w:color w:val="002060"/>
          <w:sz w:val="22"/>
          <w:szCs w:val="22"/>
          <w:highlight w:val="yellow"/>
        </w:rPr>
        <w:t xml:space="preserve">A funcionalidade também deve prever a impressão de duas formas de pagamento que serão ser previamente cadastradas no sistema (EMS 0012 – Parâmetros de Cobrança), são elas: boleto e boleto em branco para pagamento ao Fornecedor, acionadas via botão que têm a mesma nomenclatura. O vencimento desta deverá ser sempre D+2 </w:t>
      </w:r>
      <w:proofErr w:type="gramStart"/>
      <w:r w:rsidRPr="008B5185">
        <w:rPr>
          <w:rFonts w:asciiTheme="minorHAnsi" w:hAnsiTheme="minorHAnsi" w:cstheme="minorHAnsi"/>
          <w:color w:val="002060"/>
          <w:sz w:val="22"/>
          <w:szCs w:val="22"/>
          <w:highlight w:val="yellow"/>
        </w:rPr>
        <w:t>pós fechamento</w:t>
      </w:r>
      <w:proofErr w:type="gramEnd"/>
      <w:r w:rsidRPr="008B5185">
        <w:rPr>
          <w:rFonts w:asciiTheme="minorHAnsi" w:hAnsiTheme="minorHAnsi" w:cstheme="minorHAnsi"/>
          <w:color w:val="002060"/>
          <w:sz w:val="22"/>
          <w:szCs w:val="22"/>
          <w:highlight w:val="yellow"/>
        </w:rPr>
        <w:t xml:space="preserve"> da semana; exemplo: a semana 30 vai de 11/07/12 (quarta-feira) à 17/07/12 (terça-feira), na quarta-feira dia 18/07/12 o Distribuidor fará o fechamento da semana de encalhe/recolhimento, informando ao Fornecedor o valor da sua semana de pagamento via Integração da CE onde o boleto para pagamento ficará disponibilizado com o valor desta. Caso o usuário consulte uma semana de recolhimento ainda não fechada, ou seja, que sua CE não foi enviada ao Fornecedor, a funcionalidade deve permitir apenas o boleto em branco (onde este deve ficar disponível para qualquer semana de recolhimento, independente da integração de informações). Podemos ter as duas opções de boletos cadastrados para cada fornecedor DGB, onde as duas formas de pagamento devem ser alteradas de acordo com o Fornecedor escolhido no filtro de pesquisa.</w:t>
      </w:r>
    </w:p>
    <w:p w:rsidR="008B5185" w:rsidRDefault="008B5185" w:rsidP="00D90C24">
      <w:pPr>
        <w:ind w:left="360"/>
        <w:rPr>
          <w:rFonts w:ascii="Calibri" w:hAnsi="Calibri" w:cs="Arial"/>
          <w:color w:val="002060"/>
          <w:sz w:val="22"/>
          <w:szCs w:val="22"/>
        </w:rPr>
      </w:pPr>
    </w:p>
    <w:p w:rsidR="00A26299" w:rsidDel="008B5185" w:rsidRDefault="00A26299" w:rsidP="00D90C24">
      <w:pPr>
        <w:ind w:left="360"/>
        <w:rPr>
          <w:del w:id="13" w:author="Kaina da Silva" w:date="2012-07-19T15:32:00Z"/>
          <w:rFonts w:ascii="Calibri" w:hAnsi="Calibri" w:cs="Arial"/>
          <w:color w:val="002060"/>
          <w:sz w:val="22"/>
          <w:szCs w:val="22"/>
        </w:rPr>
      </w:pPr>
      <w:del w:id="14" w:author="Kaina da Silva" w:date="2012-07-19T15:32:00Z">
        <w:r w:rsidDel="008B5185">
          <w:rPr>
            <w:rFonts w:ascii="Calibri" w:hAnsi="Calibri" w:cs="Arial"/>
            <w:color w:val="002060"/>
            <w:sz w:val="22"/>
            <w:szCs w:val="22"/>
          </w:rPr>
          <w:delText>A funcionalidade deve prever a impressão de boleto para pagamento, de acordo com a semana de CE escolhida no filtro de pesquisa. O valor do boleto deve ser o mesmo que o da CE da semana escolhida. Apenas as semanas onde a CE já tenha sido informada, terá boleto disponível, caso o usuário opte por imprimir um boleto de uma semana de pagamento ainda não integrada, a funcionalidade deve informar ao usuário que não há boleto disponível para pagamento.</w:delText>
        </w:r>
      </w:del>
    </w:p>
    <w:p w:rsidR="00A26299" w:rsidDel="008B5185" w:rsidRDefault="00A26299" w:rsidP="00D90C24">
      <w:pPr>
        <w:ind w:left="360"/>
        <w:rPr>
          <w:del w:id="15" w:author="Kaina da Silva" w:date="2012-07-19T15:32:00Z"/>
          <w:rFonts w:ascii="Calibri" w:hAnsi="Calibri" w:cs="Arial"/>
          <w:color w:val="002060"/>
          <w:sz w:val="22"/>
          <w:szCs w:val="22"/>
        </w:rPr>
      </w:pPr>
    </w:p>
    <w:p w:rsidR="00A26299" w:rsidDel="008B5185" w:rsidRDefault="00A26299" w:rsidP="00D90C24">
      <w:pPr>
        <w:ind w:left="360"/>
        <w:rPr>
          <w:del w:id="16" w:author="Kaina da Silva" w:date="2012-07-19T15:32:00Z"/>
          <w:rFonts w:ascii="Calibri" w:hAnsi="Calibri" w:cs="Arial"/>
          <w:color w:val="002060"/>
          <w:sz w:val="22"/>
          <w:szCs w:val="22"/>
        </w:rPr>
      </w:pPr>
      <w:del w:id="17" w:author="Kaina da Silva" w:date="2012-07-19T15:32:00Z">
        <w:r w:rsidDel="008B5185">
          <w:rPr>
            <w:rFonts w:ascii="Calibri" w:hAnsi="Calibri" w:cs="Arial"/>
            <w:color w:val="002060"/>
            <w:sz w:val="22"/>
            <w:szCs w:val="22"/>
          </w:rPr>
          <w:delText>O vencimento do boleto deve ser às quintas-feiras, ou seja, um dia após o fechamento da semana pesquisada.</w:delText>
        </w:r>
      </w:del>
    </w:p>
    <w:p w:rsidR="00F73A2F" w:rsidDel="008B5185" w:rsidRDefault="00F73A2F" w:rsidP="00D90C24">
      <w:pPr>
        <w:ind w:left="360"/>
        <w:rPr>
          <w:del w:id="18" w:author="Kaina da Silva" w:date="2012-07-19T15:32:00Z"/>
          <w:rFonts w:ascii="Calibri" w:hAnsi="Calibri" w:cs="Arial"/>
          <w:color w:val="002060"/>
          <w:sz w:val="22"/>
          <w:szCs w:val="22"/>
        </w:rPr>
      </w:pPr>
    </w:p>
    <w:p w:rsidR="00F73A2F" w:rsidDel="008B5185" w:rsidRDefault="00F73A2F" w:rsidP="00D90C24">
      <w:pPr>
        <w:ind w:left="360"/>
        <w:rPr>
          <w:del w:id="19" w:author="Kaina da Silva" w:date="2012-07-19T15:32:00Z"/>
          <w:rFonts w:ascii="Calibri" w:hAnsi="Calibri" w:cs="Arial"/>
          <w:color w:val="002060"/>
          <w:sz w:val="22"/>
          <w:szCs w:val="22"/>
        </w:rPr>
      </w:pPr>
      <w:del w:id="20" w:author="Kaina da Silva" w:date="2012-07-19T15:32:00Z">
        <w:r w:rsidDel="008B5185">
          <w:rPr>
            <w:rFonts w:ascii="Calibri" w:hAnsi="Calibri" w:cs="Arial"/>
            <w:color w:val="002060"/>
            <w:sz w:val="22"/>
            <w:szCs w:val="22"/>
          </w:rPr>
          <w:delText>Deixaremos disponível também a opção de boleto em branco, onde a geração deve ter as mesmas informações e vencimentos, porém não deve conter valor a pagar. Esta impressão será acionada via botão específico.</w:delText>
        </w:r>
      </w:del>
    </w:p>
    <w:p w:rsidR="00FC58AA" w:rsidRDefault="00FC58AA" w:rsidP="00D90C24">
      <w:pPr>
        <w:ind w:left="360"/>
        <w:rPr>
          <w:rFonts w:ascii="Calibri" w:hAnsi="Calibri" w:cs="Arial"/>
          <w:color w:val="002060"/>
          <w:sz w:val="22"/>
          <w:szCs w:val="22"/>
        </w:rPr>
      </w:pPr>
    </w:p>
    <w:p w:rsidR="007208A6" w:rsidRDefault="006B6E91" w:rsidP="00D90C24">
      <w:pPr>
        <w:ind w:left="360"/>
        <w:rPr>
          <w:rFonts w:ascii="Calibri" w:hAnsi="Calibri" w:cs="Arial"/>
          <w:color w:val="002060"/>
          <w:sz w:val="22"/>
          <w:szCs w:val="22"/>
        </w:rPr>
      </w:pPr>
      <w:r>
        <w:rPr>
          <w:rFonts w:ascii="Calibri" w:hAnsi="Calibri" w:cs="Arial"/>
          <w:noProof/>
          <w:color w:val="002060"/>
          <w:sz w:val="22"/>
          <w:szCs w:val="22"/>
        </w:rPr>
        <w:drawing>
          <wp:inline distT="0" distB="0" distL="0" distR="0">
            <wp:extent cx="6116955" cy="34055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3405505"/>
                    </a:xfrm>
                    <a:prstGeom prst="rect">
                      <a:avLst/>
                    </a:prstGeom>
                    <a:noFill/>
                    <a:ln>
                      <a:noFill/>
                    </a:ln>
                  </pic:spPr>
                </pic:pic>
              </a:graphicData>
            </a:graphic>
          </wp:inline>
        </w:drawing>
      </w:r>
    </w:p>
    <w:p w:rsidR="00C10169" w:rsidRDefault="00C10169" w:rsidP="00D90C24">
      <w:pPr>
        <w:ind w:left="360"/>
        <w:rPr>
          <w:rFonts w:ascii="Calibri" w:hAnsi="Calibri" w:cs="Arial"/>
          <w:color w:val="002060"/>
          <w:sz w:val="22"/>
          <w:szCs w:val="22"/>
        </w:rPr>
      </w:pPr>
    </w:p>
    <w:p w:rsidR="00076C8C" w:rsidRDefault="00076C8C" w:rsidP="00D90C24">
      <w:pPr>
        <w:ind w:left="360"/>
        <w:rPr>
          <w:rFonts w:ascii="Calibri" w:hAnsi="Calibri" w:cs="Arial"/>
          <w:color w:val="002060"/>
          <w:sz w:val="22"/>
          <w:szCs w:val="22"/>
        </w:rPr>
      </w:pPr>
    </w:p>
    <w:p w:rsidR="00FC58AA" w:rsidRDefault="003E584A" w:rsidP="001A7C99">
      <w:pPr>
        <w:rPr>
          <w:rFonts w:ascii="Calibri" w:hAnsi="Calibri" w:cs="Arial"/>
          <w:color w:val="002060"/>
          <w:sz w:val="22"/>
          <w:szCs w:val="22"/>
        </w:rPr>
      </w:pPr>
      <w:r>
        <w:rPr>
          <w:rFonts w:ascii="Calibri" w:hAnsi="Calibri" w:cs="Arial"/>
          <w:color w:val="002060"/>
          <w:sz w:val="22"/>
          <w:szCs w:val="22"/>
        </w:rPr>
        <w:t>Ao clicar na func</w:t>
      </w:r>
      <w:r w:rsidR="00076C8C">
        <w:rPr>
          <w:rFonts w:ascii="Calibri" w:hAnsi="Calibri" w:cs="Arial"/>
          <w:color w:val="002060"/>
          <w:sz w:val="22"/>
          <w:szCs w:val="22"/>
        </w:rPr>
        <w:t xml:space="preserve">ionalidade, o sistema abrirá a opção de pesquisa </w:t>
      </w:r>
      <w:r w:rsidR="001735C8">
        <w:rPr>
          <w:rFonts w:ascii="Calibri" w:hAnsi="Calibri" w:cs="Arial"/>
          <w:color w:val="002060"/>
          <w:sz w:val="22"/>
          <w:szCs w:val="22"/>
        </w:rPr>
        <w:t>por fornecedor</w:t>
      </w:r>
      <w:r w:rsidR="00FC58AA">
        <w:rPr>
          <w:rFonts w:ascii="Calibri" w:hAnsi="Calibri" w:cs="Arial"/>
          <w:color w:val="002060"/>
          <w:sz w:val="22"/>
          <w:szCs w:val="22"/>
        </w:rPr>
        <w:t xml:space="preserve"> e semana</w:t>
      </w:r>
      <w:r w:rsidR="001735C8">
        <w:rPr>
          <w:rFonts w:ascii="Calibri" w:hAnsi="Calibri" w:cs="Arial"/>
          <w:color w:val="002060"/>
          <w:sz w:val="22"/>
          <w:szCs w:val="22"/>
        </w:rPr>
        <w:t xml:space="preserve"> de recolhimento</w:t>
      </w:r>
      <w:r w:rsidR="00FC58AA">
        <w:rPr>
          <w:rFonts w:ascii="Calibri" w:hAnsi="Calibri" w:cs="Arial"/>
          <w:color w:val="002060"/>
          <w:sz w:val="22"/>
          <w:szCs w:val="22"/>
        </w:rPr>
        <w:t xml:space="preserve">. </w:t>
      </w:r>
      <w:r w:rsidR="00112507">
        <w:rPr>
          <w:rFonts w:ascii="Calibri" w:hAnsi="Calibri" w:cs="Arial"/>
          <w:color w:val="002060"/>
          <w:sz w:val="22"/>
          <w:szCs w:val="22"/>
        </w:rPr>
        <w:t xml:space="preserve">As opções serão combos de seleção. </w:t>
      </w:r>
    </w:p>
    <w:p w:rsidR="00FC58AA" w:rsidRDefault="00FC58AA" w:rsidP="00D90C24">
      <w:pPr>
        <w:ind w:left="360"/>
        <w:rPr>
          <w:rFonts w:ascii="Calibri" w:hAnsi="Calibri" w:cs="Arial"/>
          <w:color w:val="002060"/>
          <w:sz w:val="22"/>
          <w:szCs w:val="22"/>
        </w:rPr>
      </w:pPr>
    </w:p>
    <w:p w:rsidR="00112507" w:rsidRDefault="00632A36" w:rsidP="00632A36">
      <w:pPr>
        <w:rPr>
          <w:rFonts w:ascii="Calibri" w:hAnsi="Calibri" w:cs="Arial"/>
          <w:color w:val="002060"/>
          <w:sz w:val="22"/>
          <w:szCs w:val="22"/>
        </w:rPr>
      </w:pPr>
      <w:r>
        <w:rPr>
          <w:rFonts w:ascii="Calibri" w:hAnsi="Calibri" w:cs="Arial"/>
          <w:color w:val="002060"/>
          <w:sz w:val="22"/>
          <w:szCs w:val="22"/>
        </w:rPr>
        <w:t xml:space="preserve">A funcionalidade trará GRID com as informações de </w:t>
      </w:r>
      <w:r w:rsidR="00CB70B7">
        <w:rPr>
          <w:rFonts w:ascii="Calibri" w:hAnsi="Calibri" w:cs="Arial"/>
          <w:color w:val="002060"/>
          <w:sz w:val="22"/>
          <w:szCs w:val="22"/>
        </w:rPr>
        <w:t>Seq.</w:t>
      </w:r>
      <w:r>
        <w:rPr>
          <w:rFonts w:ascii="Calibri" w:hAnsi="Calibri" w:cs="Arial"/>
          <w:color w:val="002060"/>
          <w:sz w:val="22"/>
          <w:szCs w:val="22"/>
        </w:rPr>
        <w:t xml:space="preserve">, Código, Produto, Edição, Tipo, </w:t>
      </w:r>
      <w:r w:rsidR="00CB70B7">
        <w:rPr>
          <w:rFonts w:ascii="Calibri" w:hAnsi="Calibri" w:cs="Arial"/>
          <w:color w:val="002060"/>
          <w:sz w:val="22"/>
          <w:szCs w:val="22"/>
        </w:rPr>
        <w:t>Reparte</w:t>
      </w:r>
      <w:r>
        <w:rPr>
          <w:rFonts w:ascii="Calibri" w:hAnsi="Calibri" w:cs="Arial"/>
          <w:color w:val="002060"/>
          <w:sz w:val="22"/>
          <w:szCs w:val="22"/>
        </w:rPr>
        <w:t xml:space="preserve">, </w:t>
      </w:r>
      <w:r w:rsidR="00CB70B7">
        <w:rPr>
          <w:rFonts w:ascii="Calibri" w:hAnsi="Calibri" w:cs="Arial"/>
          <w:color w:val="002060"/>
          <w:sz w:val="22"/>
          <w:szCs w:val="22"/>
        </w:rPr>
        <w:t>Encalhe</w:t>
      </w:r>
      <w:r>
        <w:rPr>
          <w:rFonts w:ascii="Calibri" w:hAnsi="Calibri" w:cs="Arial"/>
          <w:color w:val="002060"/>
          <w:sz w:val="22"/>
          <w:szCs w:val="22"/>
        </w:rPr>
        <w:t>,</w:t>
      </w:r>
      <w:proofErr w:type="gramStart"/>
      <w:r>
        <w:rPr>
          <w:rFonts w:ascii="Calibri" w:hAnsi="Calibri" w:cs="Arial"/>
          <w:color w:val="002060"/>
          <w:sz w:val="22"/>
          <w:szCs w:val="22"/>
        </w:rPr>
        <w:t xml:space="preserve">  </w:t>
      </w:r>
      <w:proofErr w:type="gramEnd"/>
      <w:r>
        <w:rPr>
          <w:rFonts w:ascii="Calibri" w:hAnsi="Calibri" w:cs="Arial"/>
          <w:color w:val="002060"/>
          <w:sz w:val="22"/>
          <w:szCs w:val="22"/>
        </w:rPr>
        <w:t>Venda, Preço Capa e Valor venda de acordo com a seleção anterior.</w:t>
      </w:r>
    </w:p>
    <w:p w:rsidR="006B6E91" w:rsidRDefault="006B6E91" w:rsidP="00632A36">
      <w:pPr>
        <w:rPr>
          <w:rFonts w:ascii="Calibri" w:hAnsi="Calibri" w:cs="Arial"/>
          <w:color w:val="002060"/>
          <w:sz w:val="22"/>
          <w:szCs w:val="22"/>
        </w:rPr>
      </w:pPr>
    </w:p>
    <w:p w:rsidR="006B6E91" w:rsidRDefault="001A7C99" w:rsidP="00632A36">
      <w:pPr>
        <w:rPr>
          <w:rFonts w:ascii="Calibri" w:hAnsi="Calibri" w:cs="Arial"/>
          <w:color w:val="002060"/>
          <w:sz w:val="22"/>
          <w:szCs w:val="22"/>
        </w:rPr>
      </w:pPr>
      <w:r>
        <w:rPr>
          <w:noProof/>
        </w:rPr>
        <w:drawing>
          <wp:inline distT="0" distB="0" distL="0" distR="0" wp14:anchorId="4123AF47" wp14:editId="077FCB11">
            <wp:extent cx="5612130" cy="3155315"/>
            <wp:effectExtent l="0" t="0" r="762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155315"/>
                    </a:xfrm>
                    <a:prstGeom prst="rect">
                      <a:avLst/>
                    </a:prstGeom>
                  </pic:spPr>
                </pic:pic>
              </a:graphicData>
            </a:graphic>
          </wp:inline>
        </w:drawing>
      </w:r>
    </w:p>
    <w:p w:rsidR="00632A36" w:rsidRDefault="00632A36" w:rsidP="00632A36">
      <w:pPr>
        <w:rPr>
          <w:rFonts w:ascii="Calibri" w:hAnsi="Calibri" w:cs="Arial"/>
          <w:color w:val="002060"/>
          <w:sz w:val="22"/>
          <w:szCs w:val="22"/>
        </w:rPr>
      </w:pPr>
    </w:p>
    <w:p w:rsidR="00CB70B7" w:rsidRDefault="00CB70B7" w:rsidP="00632A36">
      <w:pPr>
        <w:rPr>
          <w:rFonts w:ascii="Calibri" w:hAnsi="Calibri" w:cs="Arial"/>
          <w:color w:val="002060"/>
          <w:sz w:val="22"/>
          <w:szCs w:val="22"/>
        </w:rPr>
      </w:pPr>
      <w:r>
        <w:rPr>
          <w:rFonts w:ascii="Calibri" w:hAnsi="Calibri" w:cs="Arial"/>
          <w:color w:val="002060"/>
          <w:sz w:val="22"/>
          <w:szCs w:val="22"/>
        </w:rPr>
        <w:t>Após fechamento da chamada, a funcionalidade trará no campo inferior direito da tela o valor de pagamento do CE. As informações serão Total bruto, total de des</w:t>
      </w:r>
      <w:bookmarkStart w:id="21" w:name="_GoBack"/>
      <w:bookmarkEnd w:id="21"/>
      <w:r>
        <w:rPr>
          <w:rFonts w:ascii="Calibri" w:hAnsi="Calibri" w:cs="Arial"/>
          <w:color w:val="002060"/>
          <w:sz w:val="22"/>
          <w:szCs w:val="22"/>
        </w:rPr>
        <w:t xml:space="preserve">conto e valor a pagar. </w:t>
      </w:r>
    </w:p>
    <w:p w:rsidR="00CB70B7" w:rsidRDefault="00CB70B7" w:rsidP="00632A36">
      <w:pPr>
        <w:rPr>
          <w:rFonts w:ascii="Calibri" w:hAnsi="Calibri" w:cs="Arial"/>
          <w:color w:val="002060"/>
          <w:sz w:val="22"/>
          <w:szCs w:val="22"/>
        </w:rPr>
      </w:pPr>
    </w:p>
    <w:p w:rsidR="00CB70B7" w:rsidRDefault="00CB70B7" w:rsidP="00632A36">
      <w:pPr>
        <w:rPr>
          <w:rFonts w:ascii="Calibri" w:hAnsi="Calibri" w:cs="Arial"/>
          <w:color w:val="002060"/>
          <w:sz w:val="22"/>
          <w:szCs w:val="22"/>
        </w:rPr>
      </w:pPr>
      <w:r>
        <w:rPr>
          <w:rFonts w:ascii="Calibri" w:hAnsi="Calibri" w:cs="Arial"/>
          <w:color w:val="002060"/>
          <w:sz w:val="22"/>
          <w:szCs w:val="22"/>
        </w:rPr>
        <w:t>Resumo</w:t>
      </w:r>
    </w:p>
    <w:p w:rsidR="00CB70B7" w:rsidRDefault="00CB70B7" w:rsidP="00632A36">
      <w:pPr>
        <w:rPr>
          <w:rFonts w:ascii="Calibri" w:hAnsi="Calibri" w:cs="Arial"/>
          <w:color w:val="002060"/>
          <w:sz w:val="22"/>
          <w:szCs w:val="22"/>
        </w:rPr>
      </w:pPr>
      <w:r>
        <w:rPr>
          <w:rFonts w:ascii="Calibri" w:hAnsi="Calibri" w:cs="Arial"/>
          <w:color w:val="002060"/>
          <w:sz w:val="22"/>
          <w:szCs w:val="22"/>
        </w:rPr>
        <w:t>Total bruto</w:t>
      </w:r>
      <w:r>
        <w:rPr>
          <w:rFonts w:ascii="Calibri" w:hAnsi="Calibri" w:cs="Arial"/>
          <w:color w:val="002060"/>
          <w:sz w:val="22"/>
          <w:szCs w:val="22"/>
        </w:rPr>
        <w:tab/>
      </w:r>
      <w:r>
        <w:rPr>
          <w:rFonts w:ascii="Calibri" w:hAnsi="Calibri" w:cs="Arial"/>
          <w:color w:val="002060"/>
          <w:sz w:val="22"/>
          <w:szCs w:val="22"/>
        </w:rPr>
        <w:tab/>
        <w:t>: 3.014,03</w:t>
      </w:r>
    </w:p>
    <w:p w:rsidR="00CB70B7" w:rsidRDefault="00CB70B7" w:rsidP="00632A36">
      <w:pPr>
        <w:rPr>
          <w:rFonts w:ascii="Calibri" w:hAnsi="Calibri" w:cs="Arial"/>
          <w:color w:val="002060"/>
          <w:sz w:val="22"/>
          <w:szCs w:val="22"/>
        </w:rPr>
      </w:pPr>
      <w:r>
        <w:rPr>
          <w:rFonts w:ascii="Calibri" w:hAnsi="Calibri" w:cs="Arial"/>
          <w:color w:val="002060"/>
          <w:sz w:val="22"/>
          <w:szCs w:val="22"/>
        </w:rPr>
        <w:t>Total desconto – 25%</w:t>
      </w:r>
      <w:r>
        <w:rPr>
          <w:rFonts w:ascii="Calibri" w:hAnsi="Calibri" w:cs="Arial"/>
          <w:color w:val="002060"/>
          <w:sz w:val="22"/>
          <w:szCs w:val="22"/>
        </w:rPr>
        <w:tab/>
        <w:t>:</w:t>
      </w:r>
      <w:proofErr w:type="gramStart"/>
      <w:r>
        <w:rPr>
          <w:rFonts w:ascii="Calibri" w:hAnsi="Calibri" w:cs="Arial"/>
          <w:color w:val="002060"/>
          <w:sz w:val="22"/>
          <w:szCs w:val="22"/>
        </w:rPr>
        <w:t xml:space="preserve">   </w:t>
      </w:r>
      <w:proofErr w:type="gramEnd"/>
      <w:r>
        <w:rPr>
          <w:rFonts w:ascii="Calibri" w:hAnsi="Calibri" w:cs="Arial"/>
          <w:color w:val="002060"/>
          <w:sz w:val="22"/>
          <w:szCs w:val="22"/>
        </w:rPr>
        <w:t>753,98</w:t>
      </w:r>
    </w:p>
    <w:p w:rsidR="00CB70B7" w:rsidRPr="00CB70B7" w:rsidRDefault="00CB70B7" w:rsidP="00632A36">
      <w:pPr>
        <w:rPr>
          <w:rFonts w:ascii="Calibri" w:hAnsi="Calibri" w:cs="Arial"/>
          <w:b/>
          <w:color w:val="002060"/>
          <w:sz w:val="22"/>
          <w:szCs w:val="22"/>
        </w:rPr>
      </w:pPr>
      <w:r w:rsidRPr="00CB70B7">
        <w:rPr>
          <w:rFonts w:ascii="Calibri" w:hAnsi="Calibri" w:cs="Arial"/>
          <w:b/>
          <w:color w:val="002060"/>
          <w:sz w:val="22"/>
          <w:szCs w:val="22"/>
        </w:rPr>
        <w:t>Valor a pagar</w:t>
      </w:r>
      <w:r w:rsidRPr="00CB70B7">
        <w:rPr>
          <w:rFonts w:ascii="Calibri" w:hAnsi="Calibri" w:cs="Arial"/>
          <w:b/>
          <w:color w:val="002060"/>
          <w:sz w:val="22"/>
          <w:szCs w:val="22"/>
        </w:rPr>
        <w:tab/>
      </w:r>
      <w:r w:rsidRPr="00CB70B7">
        <w:rPr>
          <w:rFonts w:ascii="Calibri" w:hAnsi="Calibri" w:cs="Arial"/>
          <w:b/>
          <w:color w:val="002060"/>
          <w:sz w:val="22"/>
          <w:szCs w:val="22"/>
        </w:rPr>
        <w:tab/>
        <w:t xml:space="preserve">: </w:t>
      </w:r>
      <w:r w:rsidRPr="00CB70B7">
        <w:rPr>
          <w:rFonts w:ascii="Calibri" w:hAnsi="Calibri" w:cs="Arial"/>
          <w:b/>
          <w:color w:val="FF0000"/>
          <w:sz w:val="22"/>
          <w:szCs w:val="22"/>
        </w:rPr>
        <w:t>2.260,00</w:t>
      </w:r>
    </w:p>
    <w:p w:rsidR="00CB70B7" w:rsidRDefault="00CB70B7" w:rsidP="00632A36">
      <w:pPr>
        <w:rPr>
          <w:rFonts w:ascii="Calibri" w:hAnsi="Calibri" w:cs="Arial"/>
          <w:color w:val="002060"/>
          <w:sz w:val="22"/>
          <w:szCs w:val="22"/>
        </w:rPr>
      </w:pPr>
    </w:p>
    <w:p w:rsidR="007A14E8" w:rsidRDefault="007A14E8" w:rsidP="00D90C24">
      <w:pPr>
        <w:ind w:left="360"/>
        <w:rPr>
          <w:rFonts w:ascii="Calibri" w:hAnsi="Calibri" w:cs="Arial"/>
          <w:color w:val="002060"/>
          <w:sz w:val="22"/>
          <w:szCs w:val="22"/>
        </w:rPr>
      </w:pPr>
    </w:p>
    <w:p w:rsidR="003F2C7E" w:rsidRDefault="003F2C7E" w:rsidP="007A14E8">
      <w:pPr>
        <w:rPr>
          <w:rFonts w:ascii="Calibri" w:hAnsi="Calibri" w:cs="Arial"/>
          <w:color w:val="002060"/>
          <w:sz w:val="22"/>
          <w:szCs w:val="22"/>
        </w:rPr>
      </w:pPr>
    </w:p>
    <w:p w:rsidR="00F951EB" w:rsidRPr="00032CD3" w:rsidRDefault="00032CD3" w:rsidP="00032CD3">
      <w:pPr>
        <w:rPr>
          <w:rFonts w:ascii="Calibri" w:hAnsi="Calibri" w:cs="Arial"/>
          <w:color w:val="002060"/>
          <w:sz w:val="22"/>
          <w:szCs w:val="22"/>
        </w:rPr>
      </w:pPr>
      <w:r w:rsidRPr="00032CD3">
        <w:rPr>
          <w:rFonts w:ascii="Calibri" w:hAnsi="Calibri" w:cs="Arial"/>
          <w:color w:val="002060"/>
          <w:sz w:val="22"/>
          <w:szCs w:val="22"/>
        </w:rPr>
        <w:t xml:space="preserve">O </w:t>
      </w:r>
      <w:r>
        <w:rPr>
          <w:rFonts w:ascii="Calibri" w:hAnsi="Calibri" w:cs="Arial"/>
          <w:color w:val="002060"/>
          <w:sz w:val="22"/>
          <w:szCs w:val="22"/>
        </w:rPr>
        <w:t xml:space="preserve">botão “Reabertura” só poderá ser acionado após fechamento considerando que o mesmo só poderá ser utilizado no mesmo dia do fechamento das informações, ou seja, antes do fechamento diário.  </w:t>
      </w:r>
    </w:p>
    <w:p w:rsidR="00032CD3" w:rsidRDefault="00032CD3" w:rsidP="00032CD3">
      <w:pPr>
        <w:rPr>
          <w:rFonts w:ascii="Calibri" w:hAnsi="Calibri" w:cs="Arial"/>
          <w:color w:val="002060"/>
          <w:sz w:val="22"/>
          <w:szCs w:val="22"/>
          <w:u w:val="single"/>
        </w:rPr>
      </w:pPr>
    </w:p>
    <w:p w:rsidR="00724119" w:rsidRPr="00724119" w:rsidRDefault="00724119" w:rsidP="00032CD3">
      <w:pPr>
        <w:rPr>
          <w:rFonts w:ascii="Calibri" w:hAnsi="Calibri" w:cs="Arial"/>
          <w:color w:val="FF0000"/>
          <w:sz w:val="22"/>
          <w:szCs w:val="22"/>
        </w:rPr>
      </w:pPr>
      <w:r w:rsidRPr="00724119">
        <w:rPr>
          <w:rFonts w:ascii="Calibri" w:hAnsi="Calibri" w:cs="Arial"/>
          <w:color w:val="FF0000"/>
          <w:sz w:val="22"/>
          <w:szCs w:val="22"/>
          <w:highlight w:val="yellow"/>
        </w:rPr>
        <w:t xml:space="preserve">Considerando o mesmo procedimento de interface com o </w:t>
      </w:r>
      <w:proofErr w:type="spellStart"/>
      <w:r w:rsidRPr="00724119">
        <w:rPr>
          <w:rFonts w:ascii="Calibri" w:hAnsi="Calibri" w:cs="Arial"/>
          <w:color w:val="FF0000"/>
          <w:sz w:val="22"/>
          <w:szCs w:val="22"/>
          <w:highlight w:val="yellow"/>
        </w:rPr>
        <w:t>Prodin</w:t>
      </w:r>
      <w:proofErr w:type="spellEnd"/>
      <w:r w:rsidRPr="00724119">
        <w:rPr>
          <w:rFonts w:ascii="Calibri" w:hAnsi="Calibri" w:cs="Arial"/>
          <w:color w:val="FF0000"/>
          <w:sz w:val="22"/>
          <w:szCs w:val="22"/>
          <w:highlight w:val="yellow"/>
        </w:rPr>
        <w:t xml:space="preserve"> que hoje é realizado após fechamento da CE no site (Dinap e/ou </w:t>
      </w:r>
      <w:proofErr w:type="spellStart"/>
      <w:r w:rsidRPr="00724119">
        <w:rPr>
          <w:rFonts w:ascii="Calibri" w:hAnsi="Calibri" w:cs="Arial"/>
          <w:color w:val="FF0000"/>
          <w:sz w:val="22"/>
          <w:szCs w:val="22"/>
          <w:highlight w:val="yellow"/>
        </w:rPr>
        <w:t>Treelog</w:t>
      </w:r>
      <w:proofErr w:type="spellEnd"/>
      <w:r w:rsidRPr="00724119">
        <w:rPr>
          <w:rFonts w:ascii="Calibri" w:hAnsi="Calibri" w:cs="Arial"/>
          <w:color w:val="FF0000"/>
          <w:sz w:val="22"/>
          <w:szCs w:val="22"/>
          <w:highlight w:val="yellow"/>
        </w:rPr>
        <w:t xml:space="preserve">), a funcionalidade só permitirá que esse interface </w:t>
      </w:r>
      <w:proofErr w:type="gramStart"/>
      <w:r w:rsidRPr="00724119">
        <w:rPr>
          <w:rFonts w:ascii="Calibri" w:hAnsi="Calibri" w:cs="Arial"/>
          <w:color w:val="FF0000"/>
          <w:sz w:val="22"/>
          <w:szCs w:val="22"/>
          <w:highlight w:val="yellow"/>
        </w:rPr>
        <w:t>ocorre</w:t>
      </w:r>
      <w:proofErr w:type="gramEnd"/>
      <w:r w:rsidRPr="00724119">
        <w:rPr>
          <w:rFonts w:ascii="Calibri" w:hAnsi="Calibri" w:cs="Arial"/>
          <w:color w:val="FF0000"/>
          <w:sz w:val="22"/>
          <w:szCs w:val="22"/>
          <w:highlight w:val="yellow"/>
        </w:rPr>
        <w:t xml:space="preserve"> após o fechamento da chamada. </w:t>
      </w:r>
      <w:r w:rsidR="001A7C99">
        <w:rPr>
          <w:rFonts w:ascii="Calibri" w:hAnsi="Calibri" w:cs="Arial"/>
          <w:color w:val="FF0000"/>
          <w:sz w:val="22"/>
          <w:szCs w:val="22"/>
          <w:highlight w:val="yellow"/>
        </w:rPr>
        <w:t>A</w:t>
      </w:r>
      <w:r w:rsidRPr="00724119">
        <w:rPr>
          <w:rFonts w:ascii="Calibri" w:hAnsi="Calibri" w:cs="Arial"/>
          <w:color w:val="FF0000"/>
          <w:sz w:val="22"/>
          <w:szCs w:val="22"/>
          <w:highlight w:val="yellow"/>
        </w:rPr>
        <w:t xml:space="preserve"> interface só levará as informações que estiverem associadas aos fornecedores FC, </w:t>
      </w:r>
      <w:proofErr w:type="spellStart"/>
      <w:r w:rsidRPr="00724119">
        <w:rPr>
          <w:rFonts w:ascii="Calibri" w:hAnsi="Calibri" w:cs="Arial"/>
          <w:color w:val="FF0000"/>
          <w:sz w:val="22"/>
          <w:szCs w:val="22"/>
          <w:highlight w:val="yellow"/>
        </w:rPr>
        <w:t>Treelog</w:t>
      </w:r>
      <w:proofErr w:type="spellEnd"/>
      <w:r w:rsidRPr="00724119">
        <w:rPr>
          <w:rFonts w:ascii="Calibri" w:hAnsi="Calibri" w:cs="Arial"/>
          <w:color w:val="FF0000"/>
          <w:sz w:val="22"/>
          <w:szCs w:val="22"/>
          <w:highlight w:val="yellow"/>
        </w:rPr>
        <w:t xml:space="preserve"> e Dinap.</w:t>
      </w:r>
    </w:p>
    <w:p w:rsidR="00724119" w:rsidRDefault="00724119" w:rsidP="00032CD3">
      <w:pPr>
        <w:rPr>
          <w:rFonts w:ascii="Calibri" w:hAnsi="Calibri" w:cs="Arial"/>
          <w:color w:val="002060"/>
          <w:sz w:val="22"/>
          <w:szCs w:val="22"/>
          <w:u w:val="single"/>
        </w:rPr>
      </w:pPr>
    </w:p>
    <w:p w:rsidR="00032CD3" w:rsidRDefault="00032CD3" w:rsidP="00D90C24">
      <w:pPr>
        <w:ind w:left="360"/>
        <w:rPr>
          <w:rFonts w:ascii="Calibri" w:hAnsi="Calibri" w:cs="Arial"/>
          <w:color w:val="002060"/>
          <w:sz w:val="22"/>
          <w:szCs w:val="22"/>
          <w:u w:val="single"/>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9779"/>
      </w:tblGrid>
      <w:tr w:rsidR="00934BAB" w:rsidRPr="00875148">
        <w:tc>
          <w:tcPr>
            <w:tcW w:w="9779" w:type="dxa"/>
          </w:tcPr>
          <w:p w:rsidR="00934BAB" w:rsidRDefault="00934BAB" w:rsidP="00FF0990">
            <w:pPr>
              <w:pStyle w:val="Ttulo2"/>
              <w:numPr>
                <w:ilvl w:val="0"/>
                <w:numId w:val="2"/>
              </w:numPr>
              <w:rPr>
                <w:rFonts w:ascii="Arial Narrow" w:hAnsi="Arial Narrow"/>
                <w:bCs w:val="0"/>
                <w:i w:val="0"/>
                <w:iCs w:val="0"/>
                <w:sz w:val="20"/>
                <w:szCs w:val="20"/>
              </w:rPr>
            </w:pPr>
            <w:r w:rsidRPr="009540DC">
              <w:rPr>
                <w:rFonts w:ascii="Arial Narrow" w:hAnsi="Arial Narrow"/>
                <w:bCs w:val="0"/>
                <w:i w:val="0"/>
                <w:iCs w:val="0"/>
                <w:sz w:val="20"/>
                <w:szCs w:val="20"/>
              </w:rPr>
              <w:lastRenderedPageBreak/>
              <w:t>Benefício esperado com a Manutenção:</w:t>
            </w:r>
          </w:p>
          <w:p w:rsidR="00E32350" w:rsidRDefault="00E32350" w:rsidP="00E32350"/>
          <w:p w:rsidR="00350ECE" w:rsidRDefault="0007235E" w:rsidP="00350ECE">
            <w:pPr>
              <w:rPr>
                <w:rFonts w:ascii="Calibri" w:hAnsi="Calibri" w:cs="Arial"/>
                <w:color w:val="002060"/>
                <w:sz w:val="22"/>
                <w:szCs w:val="22"/>
              </w:rPr>
            </w:pPr>
            <w:r>
              <w:rPr>
                <w:rFonts w:ascii="Calibri" w:hAnsi="Calibri" w:cs="Arial"/>
                <w:color w:val="002060"/>
                <w:sz w:val="22"/>
                <w:szCs w:val="22"/>
              </w:rPr>
              <w:t xml:space="preserve">Essa funcionalidade terá como objetivo confirmar as quantidades de devolução, realizando o fechamento para obter o resumo com a informação do valor a pagar ao Fornecedor. </w:t>
            </w:r>
          </w:p>
          <w:p w:rsidR="00E32350" w:rsidRPr="00875148" w:rsidRDefault="00350ECE" w:rsidP="00350ECE">
            <w:pPr>
              <w:rPr>
                <w:rFonts w:ascii="Arial Narrow" w:hAnsi="Arial Narrow"/>
              </w:rPr>
            </w:pPr>
            <w:r w:rsidRPr="00875148">
              <w:rPr>
                <w:rFonts w:ascii="Arial Narrow" w:hAnsi="Arial Narrow"/>
              </w:rPr>
              <w:t xml:space="preserve"> </w:t>
            </w:r>
          </w:p>
        </w:tc>
      </w:tr>
    </w:tbl>
    <w:p w:rsidR="00934BAB" w:rsidRPr="00875148" w:rsidRDefault="00934BAB" w:rsidP="00603A73">
      <w:pPr>
        <w:pStyle w:val="Ttulo2"/>
        <w:numPr>
          <w:ilvl w:val="1"/>
          <w:numId w:val="2"/>
        </w:numPr>
        <w:rPr>
          <w:rFonts w:ascii="Arial Narrow" w:hAnsi="Arial Narrow"/>
          <w:sz w:val="20"/>
        </w:rPr>
      </w:pPr>
      <w:r w:rsidRPr="00875148">
        <w:rPr>
          <w:rFonts w:ascii="Arial Narrow" w:hAnsi="Arial Narrow"/>
          <w:sz w:val="20"/>
        </w:rPr>
        <w:t>Parâmetros Recebidos;</w:t>
      </w:r>
    </w:p>
    <w:p w:rsidR="00934BAB" w:rsidRPr="00875148" w:rsidRDefault="00934BAB" w:rsidP="00E34CC4">
      <w:pPr>
        <w:rPr>
          <w:rFonts w:ascii="Arial Narrow" w:hAnsi="Arial Narrow"/>
        </w:rPr>
      </w:pPr>
    </w:p>
    <w:p w:rsidR="00934BAB" w:rsidRPr="00875148" w:rsidRDefault="00934BAB" w:rsidP="00603A73">
      <w:pPr>
        <w:pStyle w:val="Ttulo2"/>
        <w:numPr>
          <w:ilvl w:val="1"/>
          <w:numId w:val="2"/>
        </w:numPr>
        <w:rPr>
          <w:rFonts w:ascii="Arial Narrow" w:hAnsi="Arial Narrow"/>
          <w:sz w:val="20"/>
        </w:rPr>
      </w:pPr>
      <w:r w:rsidRPr="00875148">
        <w:rPr>
          <w:rFonts w:ascii="Arial Narrow" w:hAnsi="Arial Narrow"/>
          <w:sz w:val="20"/>
        </w:rPr>
        <w:t>Tabelas;</w:t>
      </w:r>
    </w:p>
    <w:p w:rsidR="00934BAB" w:rsidRPr="00875148" w:rsidRDefault="00934BAB" w:rsidP="008665A6">
      <w:pPr>
        <w:rPr>
          <w:rFonts w:ascii="Arial Narrow" w:hAnsi="Arial Narrow"/>
        </w:rPr>
      </w:pPr>
    </w:p>
    <w:tbl>
      <w:tblPr>
        <w:tblW w:w="8156"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36"/>
        <w:gridCol w:w="1004"/>
        <w:gridCol w:w="1076"/>
        <w:gridCol w:w="812"/>
        <w:gridCol w:w="1076"/>
        <w:gridCol w:w="1052"/>
      </w:tblGrid>
      <w:tr w:rsidR="00934BAB" w:rsidRPr="00875148" w:rsidTr="008573CA">
        <w:trPr>
          <w:trHeight w:val="314"/>
        </w:trPr>
        <w:tc>
          <w:tcPr>
            <w:tcW w:w="3136" w:type="dxa"/>
          </w:tcPr>
          <w:p w:rsidR="00934BAB" w:rsidRPr="00875148" w:rsidRDefault="00934BAB" w:rsidP="000339EB">
            <w:pPr>
              <w:rPr>
                <w:rFonts w:ascii="Arial Narrow" w:hAnsi="Arial Narrow" w:cs="Arial"/>
                <w:b/>
                <w:color w:val="0000FF"/>
              </w:rPr>
            </w:pPr>
            <w:r w:rsidRPr="00875148">
              <w:rPr>
                <w:rFonts w:ascii="Arial Narrow" w:hAnsi="Arial Narrow" w:cs="Arial"/>
                <w:b/>
                <w:color w:val="0000FF"/>
              </w:rPr>
              <w:t>TABELAS</w:t>
            </w:r>
          </w:p>
        </w:tc>
        <w:tc>
          <w:tcPr>
            <w:tcW w:w="1004" w:type="dxa"/>
          </w:tcPr>
          <w:p w:rsidR="00934BAB" w:rsidRPr="00875148" w:rsidRDefault="00934BAB" w:rsidP="00D013E8">
            <w:pPr>
              <w:jc w:val="center"/>
              <w:rPr>
                <w:rFonts w:ascii="Arial Narrow" w:hAnsi="Arial Narrow" w:cs="Arial"/>
                <w:b/>
                <w:color w:val="0000FF"/>
              </w:rPr>
            </w:pPr>
            <w:r w:rsidRPr="00875148">
              <w:rPr>
                <w:rFonts w:ascii="Arial Narrow" w:hAnsi="Arial Narrow" w:cs="Arial"/>
                <w:b/>
                <w:color w:val="0000FF"/>
              </w:rPr>
              <w:t>SUFIXO</w:t>
            </w:r>
          </w:p>
        </w:tc>
        <w:tc>
          <w:tcPr>
            <w:tcW w:w="1076" w:type="dxa"/>
          </w:tcPr>
          <w:p w:rsidR="00934BAB" w:rsidRPr="00875148" w:rsidRDefault="00934BAB" w:rsidP="00D013E8">
            <w:pPr>
              <w:jc w:val="center"/>
              <w:rPr>
                <w:rFonts w:ascii="Arial Narrow" w:hAnsi="Arial Narrow" w:cs="Arial"/>
                <w:b/>
                <w:color w:val="0000FF"/>
              </w:rPr>
            </w:pPr>
            <w:r w:rsidRPr="00875148">
              <w:rPr>
                <w:rFonts w:ascii="Arial Narrow" w:hAnsi="Arial Narrow" w:cs="Arial"/>
                <w:b/>
                <w:color w:val="0000FF"/>
              </w:rPr>
              <w:t>CREATE</w:t>
            </w:r>
          </w:p>
        </w:tc>
        <w:tc>
          <w:tcPr>
            <w:tcW w:w="812" w:type="dxa"/>
          </w:tcPr>
          <w:p w:rsidR="00934BAB" w:rsidRPr="00875148" w:rsidRDefault="00934BAB" w:rsidP="00D013E8">
            <w:pPr>
              <w:jc w:val="center"/>
              <w:rPr>
                <w:rFonts w:ascii="Arial Narrow" w:hAnsi="Arial Narrow" w:cs="Arial"/>
                <w:b/>
                <w:color w:val="0000FF"/>
              </w:rPr>
            </w:pPr>
            <w:r w:rsidRPr="00875148">
              <w:rPr>
                <w:rFonts w:ascii="Arial Narrow" w:hAnsi="Arial Narrow" w:cs="Arial"/>
                <w:b/>
                <w:color w:val="0000FF"/>
              </w:rPr>
              <w:t>READ</w:t>
            </w:r>
          </w:p>
        </w:tc>
        <w:tc>
          <w:tcPr>
            <w:tcW w:w="1076" w:type="dxa"/>
          </w:tcPr>
          <w:p w:rsidR="00934BAB" w:rsidRPr="00875148" w:rsidRDefault="00934BAB" w:rsidP="00D013E8">
            <w:pPr>
              <w:jc w:val="center"/>
              <w:rPr>
                <w:rFonts w:ascii="Arial Narrow" w:hAnsi="Arial Narrow" w:cs="Arial"/>
                <w:b/>
                <w:color w:val="0000FF"/>
              </w:rPr>
            </w:pPr>
            <w:r w:rsidRPr="00875148">
              <w:rPr>
                <w:rFonts w:ascii="Arial Narrow" w:hAnsi="Arial Narrow" w:cs="Arial"/>
                <w:b/>
                <w:color w:val="0000FF"/>
              </w:rPr>
              <w:t>UPDATE</w:t>
            </w:r>
          </w:p>
        </w:tc>
        <w:tc>
          <w:tcPr>
            <w:tcW w:w="1052" w:type="dxa"/>
          </w:tcPr>
          <w:p w:rsidR="00934BAB" w:rsidRPr="00875148" w:rsidRDefault="00934BAB" w:rsidP="00D013E8">
            <w:pPr>
              <w:jc w:val="center"/>
              <w:rPr>
                <w:rFonts w:ascii="Arial Narrow" w:hAnsi="Arial Narrow" w:cs="Arial"/>
                <w:b/>
                <w:color w:val="0000FF"/>
              </w:rPr>
            </w:pPr>
            <w:proofErr w:type="gramStart"/>
            <w:r w:rsidRPr="00875148">
              <w:rPr>
                <w:rFonts w:ascii="Arial Narrow" w:hAnsi="Arial Narrow" w:cs="Arial"/>
                <w:b/>
                <w:color w:val="0000FF"/>
              </w:rPr>
              <w:t>DELETE</w:t>
            </w:r>
            <w:proofErr w:type="gramEnd"/>
          </w:p>
        </w:tc>
      </w:tr>
      <w:tr w:rsidR="00934BAB" w:rsidRPr="00875148" w:rsidTr="008573CA">
        <w:trPr>
          <w:trHeight w:val="228"/>
        </w:trPr>
        <w:tc>
          <w:tcPr>
            <w:tcW w:w="3136" w:type="dxa"/>
          </w:tcPr>
          <w:p w:rsidR="00934BAB" w:rsidRPr="009540DC" w:rsidRDefault="00934BAB" w:rsidP="00D013E8">
            <w:pPr>
              <w:pStyle w:val="Ttulo1"/>
              <w:ind w:left="0"/>
              <w:jc w:val="left"/>
              <w:rPr>
                <w:rFonts w:ascii="Arial Narrow" w:hAnsi="Arial Narrow" w:cs="Arial"/>
                <w:b w:val="0"/>
                <w:bCs w:val="0"/>
                <w:kern w:val="0"/>
                <w:sz w:val="20"/>
                <w:szCs w:val="20"/>
              </w:rPr>
            </w:pPr>
          </w:p>
        </w:tc>
        <w:tc>
          <w:tcPr>
            <w:tcW w:w="1004" w:type="dxa"/>
          </w:tcPr>
          <w:p w:rsidR="00934BAB" w:rsidRPr="00FD0CD1" w:rsidRDefault="00934BAB" w:rsidP="00D013E8">
            <w:pPr>
              <w:jc w:val="center"/>
              <w:rPr>
                <w:rFonts w:ascii="Arial Narrow" w:hAnsi="Arial Narrow" w:cs="Arial"/>
                <w:caps/>
              </w:rPr>
            </w:pPr>
          </w:p>
        </w:tc>
        <w:tc>
          <w:tcPr>
            <w:tcW w:w="1076" w:type="dxa"/>
          </w:tcPr>
          <w:p w:rsidR="00934BAB" w:rsidRPr="00FD0CD1" w:rsidRDefault="00934BAB" w:rsidP="00D013E8">
            <w:pPr>
              <w:jc w:val="center"/>
              <w:rPr>
                <w:rFonts w:ascii="Arial Narrow" w:hAnsi="Arial Narrow" w:cs="Arial"/>
                <w:caps/>
              </w:rPr>
            </w:pPr>
          </w:p>
        </w:tc>
        <w:tc>
          <w:tcPr>
            <w:tcW w:w="812" w:type="dxa"/>
          </w:tcPr>
          <w:p w:rsidR="00934BAB" w:rsidRPr="00FD0CD1" w:rsidRDefault="00934BAB" w:rsidP="00D013E8">
            <w:pPr>
              <w:jc w:val="center"/>
              <w:rPr>
                <w:rFonts w:ascii="Arial Narrow" w:hAnsi="Arial Narrow" w:cs="Arial"/>
                <w:caps/>
              </w:rPr>
            </w:pPr>
          </w:p>
        </w:tc>
        <w:tc>
          <w:tcPr>
            <w:tcW w:w="1076" w:type="dxa"/>
          </w:tcPr>
          <w:p w:rsidR="00934BAB" w:rsidRPr="00FD0CD1" w:rsidRDefault="00934BAB" w:rsidP="00D013E8">
            <w:pPr>
              <w:jc w:val="center"/>
              <w:rPr>
                <w:rFonts w:ascii="Arial Narrow" w:hAnsi="Arial Narrow" w:cs="Arial"/>
                <w:caps/>
              </w:rPr>
            </w:pPr>
          </w:p>
        </w:tc>
        <w:tc>
          <w:tcPr>
            <w:tcW w:w="1052" w:type="dxa"/>
          </w:tcPr>
          <w:p w:rsidR="00934BAB" w:rsidRPr="00FD0CD1" w:rsidRDefault="00934BAB" w:rsidP="00D013E8">
            <w:pPr>
              <w:jc w:val="center"/>
              <w:rPr>
                <w:rFonts w:ascii="Arial Narrow" w:hAnsi="Arial Narrow" w:cs="Arial"/>
                <w:caps/>
              </w:rPr>
            </w:pPr>
          </w:p>
        </w:tc>
      </w:tr>
      <w:tr w:rsidR="00934BAB" w:rsidRPr="00875148" w:rsidTr="008573CA">
        <w:trPr>
          <w:trHeight w:val="228"/>
        </w:trPr>
        <w:tc>
          <w:tcPr>
            <w:tcW w:w="3136" w:type="dxa"/>
          </w:tcPr>
          <w:p w:rsidR="00934BAB" w:rsidRPr="009540DC" w:rsidRDefault="00934BAB" w:rsidP="00D013E8">
            <w:pPr>
              <w:pStyle w:val="Ttulo1"/>
              <w:ind w:left="0"/>
              <w:jc w:val="left"/>
              <w:rPr>
                <w:rFonts w:ascii="Arial Narrow" w:hAnsi="Arial Narrow" w:cs="Arial"/>
                <w:b w:val="0"/>
                <w:bCs w:val="0"/>
                <w:kern w:val="0"/>
                <w:sz w:val="20"/>
                <w:szCs w:val="20"/>
              </w:rPr>
            </w:pPr>
          </w:p>
        </w:tc>
        <w:tc>
          <w:tcPr>
            <w:tcW w:w="1004" w:type="dxa"/>
          </w:tcPr>
          <w:p w:rsidR="00934BAB" w:rsidRDefault="00934BAB" w:rsidP="00D013E8">
            <w:pPr>
              <w:jc w:val="center"/>
              <w:rPr>
                <w:rFonts w:ascii="Arial Narrow" w:hAnsi="Arial Narrow" w:cs="Arial"/>
                <w:caps/>
              </w:rPr>
            </w:pPr>
          </w:p>
        </w:tc>
        <w:tc>
          <w:tcPr>
            <w:tcW w:w="1076" w:type="dxa"/>
          </w:tcPr>
          <w:p w:rsidR="00934BAB" w:rsidRPr="00FD0CD1" w:rsidRDefault="00934BAB" w:rsidP="00D013E8">
            <w:pPr>
              <w:jc w:val="center"/>
              <w:rPr>
                <w:rFonts w:ascii="Arial Narrow" w:hAnsi="Arial Narrow" w:cs="Arial"/>
                <w:caps/>
              </w:rPr>
            </w:pPr>
          </w:p>
        </w:tc>
        <w:tc>
          <w:tcPr>
            <w:tcW w:w="812" w:type="dxa"/>
          </w:tcPr>
          <w:p w:rsidR="00934BAB" w:rsidRPr="00FD0CD1" w:rsidRDefault="00934BAB" w:rsidP="00D013E8">
            <w:pPr>
              <w:jc w:val="center"/>
              <w:rPr>
                <w:rFonts w:ascii="Arial Narrow" w:hAnsi="Arial Narrow" w:cs="Arial"/>
                <w:caps/>
              </w:rPr>
            </w:pPr>
          </w:p>
        </w:tc>
        <w:tc>
          <w:tcPr>
            <w:tcW w:w="1076" w:type="dxa"/>
          </w:tcPr>
          <w:p w:rsidR="00934BAB" w:rsidRDefault="00934BAB" w:rsidP="00D013E8">
            <w:pPr>
              <w:jc w:val="center"/>
              <w:rPr>
                <w:rFonts w:ascii="Arial Narrow" w:hAnsi="Arial Narrow" w:cs="Arial"/>
                <w:caps/>
              </w:rPr>
            </w:pPr>
          </w:p>
        </w:tc>
        <w:tc>
          <w:tcPr>
            <w:tcW w:w="1052" w:type="dxa"/>
          </w:tcPr>
          <w:p w:rsidR="00934BAB" w:rsidRPr="00FD0CD1" w:rsidRDefault="00934BAB" w:rsidP="00D013E8">
            <w:pPr>
              <w:jc w:val="center"/>
              <w:rPr>
                <w:rFonts w:ascii="Arial Narrow" w:hAnsi="Arial Narrow" w:cs="Arial"/>
                <w:caps/>
              </w:rPr>
            </w:pPr>
          </w:p>
        </w:tc>
      </w:tr>
      <w:tr w:rsidR="00934BAB" w:rsidRPr="00875148" w:rsidTr="008573CA">
        <w:trPr>
          <w:trHeight w:val="228"/>
        </w:trPr>
        <w:tc>
          <w:tcPr>
            <w:tcW w:w="3136" w:type="dxa"/>
          </w:tcPr>
          <w:p w:rsidR="00934BAB" w:rsidRPr="009540DC" w:rsidRDefault="00934BAB" w:rsidP="00D013E8">
            <w:pPr>
              <w:pStyle w:val="Ttulo1"/>
              <w:ind w:left="0"/>
              <w:jc w:val="left"/>
              <w:rPr>
                <w:rFonts w:ascii="Arial Narrow" w:hAnsi="Arial Narrow" w:cs="Arial"/>
                <w:b w:val="0"/>
                <w:bCs w:val="0"/>
                <w:kern w:val="0"/>
                <w:sz w:val="20"/>
                <w:szCs w:val="20"/>
              </w:rPr>
            </w:pPr>
          </w:p>
        </w:tc>
        <w:tc>
          <w:tcPr>
            <w:tcW w:w="1004" w:type="dxa"/>
          </w:tcPr>
          <w:p w:rsidR="00934BAB" w:rsidRDefault="00934BAB" w:rsidP="00D013E8">
            <w:pPr>
              <w:jc w:val="center"/>
              <w:rPr>
                <w:rFonts w:ascii="Arial Narrow" w:hAnsi="Arial Narrow" w:cs="Arial"/>
                <w:caps/>
              </w:rPr>
            </w:pPr>
          </w:p>
        </w:tc>
        <w:tc>
          <w:tcPr>
            <w:tcW w:w="1076" w:type="dxa"/>
          </w:tcPr>
          <w:p w:rsidR="00934BAB" w:rsidRPr="00FD0CD1" w:rsidRDefault="00934BAB" w:rsidP="00D013E8">
            <w:pPr>
              <w:jc w:val="center"/>
              <w:rPr>
                <w:rFonts w:ascii="Arial Narrow" w:hAnsi="Arial Narrow" w:cs="Arial"/>
                <w:caps/>
              </w:rPr>
            </w:pPr>
          </w:p>
        </w:tc>
        <w:tc>
          <w:tcPr>
            <w:tcW w:w="812" w:type="dxa"/>
          </w:tcPr>
          <w:p w:rsidR="00934BAB" w:rsidRDefault="00934BAB" w:rsidP="00D013E8">
            <w:pPr>
              <w:jc w:val="center"/>
              <w:rPr>
                <w:rFonts w:ascii="Arial Narrow" w:hAnsi="Arial Narrow" w:cs="Arial"/>
                <w:caps/>
              </w:rPr>
            </w:pPr>
          </w:p>
        </w:tc>
        <w:tc>
          <w:tcPr>
            <w:tcW w:w="1076" w:type="dxa"/>
          </w:tcPr>
          <w:p w:rsidR="00934BAB" w:rsidRDefault="00934BAB" w:rsidP="00D013E8">
            <w:pPr>
              <w:jc w:val="center"/>
              <w:rPr>
                <w:rFonts w:ascii="Arial Narrow" w:hAnsi="Arial Narrow" w:cs="Arial"/>
                <w:caps/>
              </w:rPr>
            </w:pPr>
          </w:p>
        </w:tc>
        <w:tc>
          <w:tcPr>
            <w:tcW w:w="1052" w:type="dxa"/>
          </w:tcPr>
          <w:p w:rsidR="00934BAB" w:rsidRPr="00FD0CD1" w:rsidRDefault="00934BAB" w:rsidP="00D013E8">
            <w:pPr>
              <w:jc w:val="center"/>
              <w:rPr>
                <w:rFonts w:ascii="Arial Narrow" w:hAnsi="Arial Narrow" w:cs="Arial"/>
                <w:caps/>
              </w:rPr>
            </w:pPr>
          </w:p>
        </w:tc>
      </w:tr>
    </w:tbl>
    <w:p w:rsidR="00934BAB" w:rsidRPr="00875148" w:rsidRDefault="00934BAB" w:rsidP="008665A6">
      <w:pPr>
        <w:outlineLvl w:val="0"/>
        <w:rPr>
          <w:rFonts w:ascii="Arial Narrow" w:hAnsi="Arial Narrow" w:cs="Arial"/>
          <w:b/>
        </w:rPr>
      </w:pPr>
    </w:p>
    <w:p w:rsidR="00934BAB" w:rsidRPr="00875148" w:rsidRDefault="00934BAB" w:rsidP="00517854">
      <w:pPr>
        <w:pStyle w:val="Ttulo2"/>
        <w:numPr>
          <w:ilvl w:val="1"/>
          <w:numId w:val="2"/>
        </w:numPr>
        <w:rPr>
          <w:rFonts w:ascii="Arial Narrow" w:hAnsi="Arial Narrow"/>
          <w:sz w:val="20"/>
        </w:rPr>
      </w:pPr>
      <w:r w:rsidRPr="00875148">
        <w:rPr>
          <w:rFonts w:ascii="Arial Narrow" w:hAnsi="Arial Narrow"/>
          <w:sz w:val="20"/>
        </w:rPr>
        <w:t>Acesso as Tabelas;</w:t>
      </w:r>
    </w:p>
    <w:p w:rsidR="00934BAB" w:rsidRPr="00875148" w:rsidRDefault="00934BAB" w:rsidP="00517854">
      <w:pPr>
        <w:rPr>
          <w:rFonts w:ascii="Arial Narrow" w:hAnsi="Arial Narrow"/>
        </w:rPr>
      </w:pPr>
    </w:p>
    <w:tbl>
      <w:tblPr>
        <w:tblW w:w="921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2835"/>
        <w:gridCol w:w="3969"/>
        <w:gridCol w:w="1701"/>
      </w:tblGrid>
      <w:tr w:rsidR="00934BAB" w:rsidRPr="00875148" w:rsidTr="00092FF2">
        <w:trPr>
          <w:trHeight w:val="234"/>
        </w:trPr>
        <w:tc>
          <w:tcPr>
            <w:tcW w:w="708" w:type="dxa"/>
          </w:tcPr>
          <w:p w:rsidR="00934BAB" w:rsidRPr="00875148" w:rsidRDefault="00934BAB" w:rsidP="00D013E8">
            <w:pPr>
              <w:rPr>
                <w:rFonts w:ascii="Arial Narrow" w:hAnsi="Arial Narrow" w:cs="Arial"/>
                <w:color w:val="0000FF"/>
              </w:rPr>
            </w:pPr>
          </w:p>
        </w:tc>
        <w:tc>
          <w:tcPr>
            <w:tcW w:w="2835" w:type="dxa"/>
          </w:tcPr>
          <w:p w:rsidR="00934BAB" w:rsidRPr="009540DC" w:rsidRDefault="00934BAB" w:rsidP="00116B72">
            <w:pPr>
              <w:pStyle w:val="Ttulo1"/>
              <w:ind w:left="0"/>
              <w:jc w:val="left"/>
              <w:rPr>
                <w:rFonts w:ascii="Arial Narrow" w:hAnsi="Arial Narrow" w:cs="Arial"/>
                <w:bCs w:val="0"/>
                <w:caps/>
                <w:color w:val="0000FF"/>
                <w:kern w:val="0"/>
                <w:sz w:val="20"/>
                <w:szCs w:val="20"/>
              </w:rPr>
            </w:pPr>
            <w:r w:rsidRPr="009540DC">
              <w:rPr>
                <w:rFonts w:ascii="Arial Narrow" w:hAnsi="Arial Narrow" w:cs="Arial"/>
                <w:bCs w:val="0"/>
                <w:caps/>
                <w:color w:val="0000FF"/>
                <w:kern w:val="0"/>
                <w:sz w:val="20"/>
                <w:szCs w:val="20"/>
              </w:rPr>
              <w:t>TABELA</w:t>
            </w:r>
          </w:p>
        </w:tc>
        <w:tc>
          <w:tcPr>
            <w:tcW w:w="3969" w:type="dxa"/>
          </w:tcPr>
          <w:p w:rsidR="00934BAB" w:rsidRPr="00875148" w:rsidRDefault="00934BAB" w:rsidP="00116B72">
            <w:pPr>
              <w:rPr>
                <w:rFonts w:ascii="Arial Narrow" w:hAnsi="Arial Narrow" w:cs="Arial"/>
                <w:b/>
                <w:color w:val="0000FF"/>
              </w:rPr>
            </w:pPr>
            <w:r w:rsidRPr="00875148">
              <w:rPr>
                <w:rFonts w:ascii="Arial Narrow" w:hAnsi="Arial Narrow" w:cs="Arial"/>
                <w:b/>
                <w:color w:val="0000FF"/>
              </w:rPr>
              <w:t>Chave de Acesso</w:t>
            </w:r>
          </w:p>
        </w:tc>
        <w:tc>
          <w:tcPr>
            <w:tcW w:w="1701" w:type="dxa"/>
          </w:tcPr>
          <w:p w:rsidR="00934BAB" w:rsidRPr="00875148" w:rsidRDefault="00934BAB" w:rsidP="00116B72">
            <w:pPr>
              <w:rPr>
                <w:rFonts w:ascii="Arial Narrow" w:hAnsi="Arial Narrow" w:cs="Arial"/>
                <w:b/>
                <w:color w:val="0000FF"/>
              </w:rPr>
            </w:pPr>
            <w:r w:rsidRPr="00875148">
              <w:rPr>
                <w:rFonts w:ascii="Arial Narrow" w:hAnsi="Arial Narrow" w:cs="Arial"/>
                <w:b/>
                <w:color w:val="0000FF"/>
              </w:rPr>
              <w:t>Localizado na Tabela</w:t>
            </w:r>
          </w:p>
        </w:tc>
      </w:tr>
      <w:tr w:rsidR="00934BAB" w:rsidRPr="00875148" w:rsidTr="00092FF2">
        <w:trPr>
          <w:trHeight w:val="236"/>
        </w:trPr>
        <w:tc>
          <w:tcPr>
            <w:tcW w:w="708" w:type="dxa"/>
          </w:tcPr>
          <w:p w:rsidR="00934BAB" w:rsidRPr="00875148" w:rsidRDefault="00934BAB" w:rsidP="002A4DAE">
            <w:pPr>
              <w:jc w:val="center"/>
              <w:rPr>
                <w:rFonts w:ascii="Arial Narrow" w:hAnsi="Arial Narrow" w:cs="Arial"/>
                <w:caps/>
                <w:color w:val="000000"/>
              </w:rPr>
            </w:pPr>
          </w:p>
        </w:tc>
        <w:tc>
          <w:tcPr>
            <w:tcW w:w="2835" w:type="dxa"/>
          </w:tcPr>
          <w:p w:rsidR="00934BAB" w:rsidRPr="00875148" w:rsidRDefault="00934BAB" w:rsidP="00116B72">
            <w:pPr>
              <w:rPr>
                <w:rFonts w:ascii="Arial Narrow" w:hAnsi="Arial Narrow" w:cs="Arial"/>
                <w:b/>
                <w:color w:val="000000"/>
              </w:rPr>
            </w:pPr>
          </w:p>
        </w:tc>
        <w:tc>
          <w:tcPr>
            <w:tcW w:w="3969" w:type="dxa"/>
          </w:tcPr>
          <w:p w:rsidR="00934BAB" w:rsidRPr="009540DC" w:rsidRDefault="00934BAB" w:rsidP="00D013E8">
            <w:pPr>
              <w:pStyle w:val="Cabealho"/>
              <w:tabs>
                <w:tab w:val="clear" w:pos="4320"/>
                <w:tab w:val="clear" w:pos="8640"/>
              </w:tabs>
              <w:rPr>
                <w:rFonts w:ascii="Arial Narrow" w:hAnsi="Arial Narrow" w:cs="Arial"/>
                <w:color w:val="000000"/>
              </w:rPr>
            </w:pPr>
          </w:p>
        </w:tc>
        <w:tc>
          <w:tcPr>
            <w:tcW w:w="1701" w:type="dxa"/>
          </w:tcPr>
          <w:p w:rsidR="00934BAB" w:rsidRPr="00875148" w:rsidRDefault="00934BAB" w:rsidP="00D013E8">
            <w:pPr>
              <w:rPr>
                <w:rFonts w:ascii="Arial Narrow" w:hAnsi="Arial Narrow" w:cs="Arial"/>
                <w:color w:val="000000"/>
              </w:rPr>
            </w:pPr>
          </w:p>
        </w:tc>
      </w:tr>
    </w:tbl>
    <w:p w:rsidR="00934BAB" w:rsidRPr="00875148" w:rsidRDefault="00934BAB" w:rsidP="00116B72">
      <w:pPr>
        <w:rPr>
          <w:rFonts w:ascii="Arial Narrow" w:hAnsi="Arial Narrow"/>
        </w:rPr>
      </w:pPr>
    </w:p>
    <w:p w:rsidR="00934BAB" w:rsidRPr="00875148" w:rsidRDefault="00934BAB" w:rsidP="00517854">
      <w:pPr>
        <w:pStyle w:val="Ttulo2"/>
        <w:numPr>
          <w:ilvl w:val="1"/>
          <w:numId w:val="2"/>
        </w:numPr>
        <w:rPr>
          <w:rFonts w:ascii="Arial Narrow" w:hAnsi="Arial Narrow"/>
          <w:sz w:val="20"/>
        </w:rPr>
      </w:pPr>
      <w:r w:rsidRPr="00875148">
        <w:rPr>
          <w:rFonts w:ascii="Arial Narrow" w:hAnsi="Arial Narrow"/>
          <w:sz w:val="20"/>
        </w:rPr>
        <w:t>Formatação das Telas;</w:t>
      </w:r>
    </w:p>
    <w:p w:rsidR="00934BAB" w:rsidRPr="00875148" w:rsidRDefault="00934BAB" w:rsidP="00517854">
      <w:pPr>
        <w:rPr>
          <w:rFonts w:ascii="Arial Narrow" w:hAnsi="Arial Narrow"/>
        </w:rPr>
      </w:pPr>
    </w:p>
    <w:tbl>
      <w:tblPr>
        <w:tblW w:w="843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9"/>
        <w:gridCol w:w="1496"/>
        <w:gridCol w:w="1888"/>
        <w:gridCol w:w="1808"/>
      </w:tblGrid>
      <w:tr w:rsidR="00934BAB" w:rsidRPr="00875148">
        <w:trPr>
          <w:trHeight w:val="204"/>
        </w:trPr>
        <w:tc>
          <w:tcPr>
            <w:tcW w:w="3239" w:type="dxa"/>
          </w:tcPr>
          <w:p w:rsidR="00934BAB" w:rsidRPr="00875148" w:rsidRDefault="00934BAB" w:rsidP="00A837DC">
            <w:pPr>
              <w:rPr>
                <w:rFonts w:ascii="Arial Narrow" w:hAnsi="Arial Narrow" w:cs="Arial"/>
                <w:b/>
                <w:caps/>
                <w:color w:val="0000FF"/>
              </w:rPr>
            </w:pPr>
            <w:r w:rsidRPr="00875148">
              <w:rPr>
                <w:rFonts w:ascii="Arial Narrow" w:hAnsi="Arial Narrow" w:cs="Arial"/>
                <w:b/>
                <w:caps/>
                <w:color w:val="0000FF"/>
              </w:rPr>
              <w:t>COLUNA</w:t>
            </w:r>
          </w:p>
        </w:tc>
        <w:tc>
          <w:tcPr>
            <w:tcW w:w="1496" w:type="dxa"/>
          </w:tcPr>
          <w:p w:rsidR="00934BAB" w:rsidRPr="00875148" w:rsidRDefault="00934BAB" w:rsidP="00A837DC">
            <w:pPr>
              <w:rPr>
                <w:rFonts w:ascii="Arial Narrow" w:hAnsi="Arial Narrow" w:cs="Arial"/>
                <w:b/>
                <w:color w:val="0000FF"/>
              </w:rPr>
            </w:pPr>
            <w:r w:rsidRPr="00875148">
              <w:rPr>
                <w:rFonts w:ascii="Arial Narrow" w:hAnsi="Arial Narrow" w:cs="Arial"/>
                <w:b/>
                <w:color w:val="0000FF"/>
              </w:rPr>
              <w:t>LABEL</w:t>
            </w:r>
          </w:p>
        </w:tc>
        <w:tc>
          <w:tcPr>
            <w:tcW w:w="1888" w:type="dxa"/>
          </w:tcPr>
          <w:p w:rsidR="00934BAB" w:rsidRPr="009540DC" w:rsidRDefault="00934BAB" w:rsidP="00A837DC">
            <w:pPr>
              <w:pStyle w:val="Ttulo1"/>
              <w:ind w:left="0"/>
              <w:jc w:val="left"/>
              <w:rPr>
                <w:rFonts w:ascii="Arial Narrow" w:hAnsi="Arial Narrow" w:cs="Arial"/>
                <w:bCs w:val="0"/>
                <w:color w:val="0000FF"/>
                <w:kern w:val="0"/>
                <w:sz w:val="20"/>
                <w:szCs w:val="20"/>
              </w:rPr>
            </w:pPr>
            <w:r w:rsidRPr="009540DC">
              <w:rPr>
                <w:rFonts w:ascii="Arial Narrow" w:hAnsi="Arial Narrow" w:cs="Arial"/>
                <w:bCs w:val="0"/>
                <w:color w:val="0000FF"/>
                <w:kern w:val="0"/>
                <w:sz w:val="20"/>
                <w:szCs w:val="20"/>
              </w:rPr>
              <w:t>TABELA</w:t>
            </w:r>
          </w:p>
        </w:tc>
        <w:tc>
          <w:tcPr>
            <w:tcW w:w="1808" w:type="dxa"/>
          </w:tcPr>
          <w:p w:rsidR="00934BAB" w:rsidRPr="00875148" w:rsidRDefault="00934BAB" w:rsidP="00A837DC">
            <w:pPr>
              <w:rPr>
                <w:rFonts w:ascii="Arial Narrow" w:hAnsi="Arial Narrow" w:cs="Arial"/>
                <w:b/>
                <w:color w:val="0000FF"/>
              </w:rPr>
            </w:pPr>
            <w:r w:rsidRPr="00875148">
              <w:rPr>
                <w:rFonts w:ascii="Arial Narrow" w:hAnsi="Arial Narrow" w:cs="Arial"/>
                <w:b/>
                <w:color w:val="0000FF"/>
              </w:rPr>
              <w:t>OBJETO</w:t>
            </w:r>
          </w:p>
        </w:tc>
      </w:tr>
      <w:tr w:rsidR="00934BAB" w:rsidRPr="00875148">
        <w:tc>
          <w:tcPr>
            <w:tcW w:w="3239" w:type="dxa"/>
          </w:tcPr>
          <w:p w:rsidR="00934BAB" w:rsidRPr="00875148" w:rsidRDefault="00934BAB" w:rsidP="00A837DC">
            <w:pPr>
              <w:rPr>
                <w:rStyle w:val="Negritoatributo"/>
                <w:rFonts w:ascii="Arial Narrow" w:hAnsi="Arial Narrow" w:cs="Arial"/>
                <w:b w:val="0"/>
                <w:caps/>
                <w:color w:val="0000FF"/>
              </w:rPr>
            </w:pPr>
          </w:p>
        </w:tc>
        <w:tc>
          <w:tcPr>
            <w:tcW w:w="1496" w:type="dxa"/>
          </w:tcPr>
          <w:p w:rsidR="00934BAB" w:rsidRPr="00875148" w:rsidRDefault="00934BAB" w:rsidP="00A837DC">
            <w:pPr>
              <w:rPr>
                <w:rFonts w:ascii="Arial Narrow" w:hAnsi="Arial Narrow" w:cs="Arial"/>
                <w:color w:val="0000FF"/>
              </w:rPr>
            </w:pPr>
          </w:p>
        </w:tc>
        <w:tc>
          <w:tcPr>
            <w:tcW w:w="1888" w:type="dxa"/>
          </w:tcPr>
          <w:p w:rsidR="00934BAB" w:rsidRPr="00875148" w:rsidRDefault="00934BAB" w:rsidP="00A837DC">
            <w:pPr>
              <w:rPr>
                <w:rStyle w:val="Negritoatributo"/>
                <w:rFonts w:ascii="Arial Narrow" w:hAnsi="Arial Narrow" w:cs="Arial"/>
                <w:color w:val="0000FF"/>
              </w:rPr>
            </w:pPr>
          </w:p>
        </w:tc>
        <w:tc>
          <w:tcPr>
            <w:tcW w:w="1808" w:type="dxa"/>
          </w:tcPr>
          <w:p w:rsidR="00934BAB" w:rsidRPr="00875148" w:rsidRDefault="00934BAB" w:rsidP="00A837DC">
            <w:pPr>
              <w:rPr>
                <w:rFonts w:ascii="Arial Narrow" w:hAnsi="Arial Narrow" w:cs="Arial"/>
                <w:color w:val="0000FF"/>
              </w:rPr>
            </w:pPr>
          </w:p>
        </w:tc>
      </w:tr>
    </w:tbl>
    <w:p w:rsidR="00934BAB" w:rsidRPr="00875148" w:rsidRDefault="00934BAB" w:rsidP="00752424">
      <w:pPr>
        <w:spacing w:before="30" w:after="30"/>
        <w:ind w:left="720"/>
        <w:rPr>
          <w:rFonts w:ascii="Arial Narrow" w:hAnsi="Arial Narrow" w:cs="Arial"/>
          <w:color w:val="0000FF"/>
        </w:rPr>
      </w:pPr>
    </w:p>
    <w:p w:rsidR="00934BAB" w:rsidRPr="00875148" w:rsidRDefault="00934BAB" w:rsidP="00BE1A1C">
      <w:pPr>
        <w:pStyle w:val="Ttulo2"/>
        <w:numPr>
          <w:ilvl w:val="1"/>
          <w:numId w:val="2"/>
        </w:numPr>
        <w:rPr>
          <w:rFonts w:ascii="Arial Narrow" w:hAnsi="Arial Narrow"/>
          <w:sz w:val="20"/>
        </w:rPr>
      </w:pPr>
      <w:r w:rsidRPr="00875148">
        <w:rPr>
          <w:rFonts w:ascii="Arial Narrow" w:hAnsi="Arial Narrow"/>
          <w:sz w:val="20"/>
        </w:rPr>
        <w:t>Formatação dos Relatórios;</w:t>
      </w:r>
    </w:p>
    <w:p w:rsidR="00934BAB" w:rsidRPr="00875148" w:rsidRDefault="00934BAB" w:rsidP="00BE1A1C">
      <w:pPr>
        <w:rPr>
          <w:rFonts w:ascii="Arial Narrow" w:hAnsi="Arial Narrow"/>
        </w:rPr>
      </w:pPr>
    </w:p>
    <w:tbl>
      <w:tblPr>
        <w:tblW w:w="843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9"/>
        <w:gridCol w:w="1496"/>
        <w:gridCol w:w="1888"/>
        <w:gridCol w:w="1808"/>
      </w:tblGrid>
      <w:tr w:rsidR="00934BAB" w:rsidRPr="00875148">
        <w:trPr>
          <w:trHeight w:val="204"/>
        </w:trPr>
        <w:tc>
          <w:tcPr>
            <w:tcW w:w="3239" w:type="dxa"/>
          </w:tcPr>
          <w:p w:rsidR="00934BAB" w:rsidRPr="00875148" w:rsidRDefault="00934BAB" w:rsidP="00725A0D">
            <w:pPr>
              <w:rPr>
                <w:rFonts w:ascii="Arial Narrow" w:hAnsi="Arial Narrow" w:cs="Arial"/>
                <w:b/>
                <w:caps/>
                <w:color w:val="0000FF"/>
              </w:rPr>
            </w:pPr>
            <w:r w:rsidRPr="00875148">
              <w:rPr>
                <w:rFonts w:ascii="Arial Narrow" w:hAnsi="Arial Narrow" w:cs="Arial"/>
                <w:b/>
                <w:caps/>
                <w:color w:val="0000FF"/>
              </w:rPr>
              <w:t>COLUNA</w:t>
            </w:r>
          </w:p>
        </w:tc>
        <w:tc>
          <w:tcPr>
            <w:tcW w:w="1496" w:type="dxa"/>
          </w:tcPr>
          <w:p w:rsidR="00934BAB" w:rsidRPr="00875148" w:rsidRDefault="00934BAB" w:rsidP="00725A0D">
            <w:pPr>
              <w:rPr>
                <w:rFonts w:ascii="Arial Narrow" w:hAnsi="Arial Narrow" w:cs="Arial"/>
                <w:b/>
                <w:color w:val="0000FF"/>
              </w:rPr>
            </w:pPr>
            <w:r w:rsidRPr="00875148">
              <w:rPr>
                <w:rFonts w:ascii="Arial Narrow" w:hAnsi="Arial Narrow" w:cs="Arial"/>
                <w:b/>
                <w:color w:val="0000FF"/>
              </w:rPr>
              <w:t>LABEL</w:t>
            </w:r>
          </w:p>
        </w:tc>
        <w:tc>
          <w:tcPr>
            <w:tcW w:w="1888" w:type="dxa"/>
          </w:tcPr>
          <w:p w:rsidR="00934BAB" w:rsidRPr="009540DC" w:rsidRDefault="00934BAB" w:rsidP="00725A0D">
            <w:pPr>
              <w:pStyle w:val="Ttulo1"/>
              <w:ind w:left="0"/>
              <w:jc w:val="left"/>
              <w:rPr>
                <w:rFonts w:ascii="Arial Narrow" w:hAnsi="Arial Narrow" w:cs="Arial"/>
                <w:bCs w:val="0"/>
                <w:color w:val="0000FF"/>
                <w:kern w:val="0"/>
                <w:sz w:val="20"/>
                <w:szCs w:val="20"/>
              </w:rPr>
            </w:pPr>
            <w:r w:rsidRPr="009540DC">
              <w:rPr>
                <w:rFonts w:ascii="Arial Narrow" w:hAnsi="Arial Narrow" w:cs="Arial"/>
                <w:bCs w:val="0"/>
                <w:color w:val="0000FF"/>
                <w:kern w:val="0"/>
                <w:sz w:val="20"/>
                <w:szCs w:val="20"/>
              </w:rPr>
              <w:t>TABELA</w:t>
            </w:r>
          </w:p>
        </w:tc>
        <w:tc>
          <w:tcPr>
            <w:tcW w:w="1808" w:type="dxa"/>
          </w:tcPr>
          <w:p w:rsidR="00934BAB" w:rsidRPr="00875148" w:rsidRDefault="00934BAB" w:rsidP="00725A0D">
            <w:pPr>
              <w:rPr>
                <w:rFonts w:ascii="Arial Narrow" w:hAnsi="Arial Narrow" w:cs="Arial"/>
                <w:b/>
                <w:color w:val="0000FF"/>
              </w:rPr>
            </w:pPr>
            <w:r w:rsidRPr="00875148">
              <w:rPr>
                <w:rFonts w:ascii="Arial Narrow" w:hAnsi="Arial Narrow" w:cs="Arial"/>
                <w:b/>
                <w:color w:val="0000FF"/>
              </w:rPr>
              <w:t>OBJETO</w:t>
            </w:r>
          </w:p>
        </w:tc>
      </w:tr>
      <w:tr w:rsidR="00934BAB" w:rsidRPr="00875148">
        <w:tc>
          <w:tcPr>
            <w:tcW w:w="3239" w:type="dxa"/>
          </w:tcPr>
          <w:p w:rsidR="00934BAB" w:rsidRPr="00875148" w:rsidRDefault="00934BAB" w:rsidP="00725A0D">
            <w:pPr>
              <w:rPr>
                <w:rStyle w:val="Negritoatributo"/>
                <w:rFonts w:ascii="Arial Narrow" w:hAnsi="Arial Narrow" w:cs="Arial"/>
                <w:b w:val="0"/>
                <w:caps/>
                <w:color w:val="0000FF"/>
              </w:rPr>
            </w:pPr>
          </w:p>
        </w:tc>
        <w:tc>
          <w:tcPr>
            <w:tcW w:w="1496" w:type="dxa"/>
          </w:tcPr>
          <w:p w:rsidR="00934BAB" w:rsidRPr="00875148" w:rsidRDefault="00934BAB" w:rsidP="00725A0D">
            <w:pPr>
              <w:rPr>
                <w:rFonts w:ascii="Arial Narrow" w:hAnsi="Arial Narrow" w:cs="Arial"/>
                <w:color w:val="0000FF"/>
              </w:rPr>
            </w:pPr>
          </w:p>
        </w:tc>
        <w:tc>
          <w:tcPr>
            <w:tcW w:w="1888" w:type="dxa"/>
          </w:tcPr>
          <w:p w:rsidR="00934BAB" w:rsidRPr="00875148" w:rsidRDefault="00934BAB" w:rsidP="00725A0D">
            <w:pPr>
              <w:rPr>
                <w:rStyle w:val="Negritoatributo"/>
                <w:rFonts w:ascii="Arial Narrow" w:hAnsi="Arial Narrow" w:cs="Arial"/>
                <w:color w:val="0000FF"/>
              </w:rPr>
            </w:pPr>
          </w:p>
        </w:tc>
        <w:tc>
          <w:tcPr>
            <w:tcW w:w="1808" w:type="dxa"/>
          </w:tcPr>
          <w:p w:rsidR="00934BAB" w:rsidRPr="00875148" w:rsidRDefault="00934BAB" w:rsidP="00725A0D">
            <w:pPr>
              <w:rPr>
                <w:rFonts w:ascii="Arial Narrow" w:hAnsi="Arial Narrow" w:cs="Arial"/>
                <w:color w:val="0000FF"/>
              </w:rPr>
            </w:pPr>
          </w:p>
        </w:tc>
      </w:tr>
    </w:tbl>
    <w:p w:rsidR="00934BAB" w:rsidRPr="00875148" w:rsidRDefault="00934BAB" w:rsidP="00517854">
      <w:pPr>
        <w:pStyle w:val="Ttulo2"/>
        <w:numPr>
          <w:ilvl w:val="1"/>
          <w:numId w:val="2"/>
        </w:numPr>
        <w:rPr>
          <w:rFonts w:ascii="Arial Narrow" w:hAnsi="Arial Narrow"/>
          <w:sz w:val="20"/>
        </w:rPr>
      </w:pPr>
      <w:r w:rsidRPr="00875148">
        <w:rPr>
          <w:rFonts w:ascii="Arial Narrow" w:hAnsi="Arial Narrow"/>
          <w:sz w:val="20"/>
        </w:rPr>
        <w:t>Manutenção das Tabelas;</w:t>
      </w:r>
    </w:p>
    <w:p w:rsidR="00934BAB" w:rsidRPr="00875148" w:rsidRDefault="00934BAB" w:rsidP="00517854">
      <w:pPr>
        <w:rPr>
          <w:rFonts w:ascii="Arial Narrow" w:hAnsi="Arial Narrow"/>
        </w:rPr>
      </w:pPr>
    </w:p>
    <w:p w:rsidR="00934BAB" w:rsidRPr="00875148" w:rsidRDefault="00934BAB" w:rsidP="00D82DF3">
      <w:pPr>
        <w:pStyle w:val="Ttulo2"/>
        <w:numPr>
          <w:ilvl w:val="2"/>
          <w:numId w:val="2"/>
        </w:numPr>
        <w:rPr>
          <w:rFonts w:ascii="Arial Narrow" w:hAnsi="Arial Narrow"/>
          <w:sz w:val="20"/>
        </w:rPr>
      </w:pPr>
      <w:r w:rsidRPr="00875148">
        <w:rPr>
          <w:rFonts w:ascii="Arial Narrow" w:hAnsi="Arial Narrow"/>
          <w:sz w:val="20"/>
        </w:rPr>
        <w:t>Inclusão Tabela</w:t>
      </w:r>
    </w:p>
    <w:p w:rsidR="00934BAB" w:rsidRPr="00875148" w:rsidRDefault="00934BAB" w:rsidP="000F5D38">
      <w:pPr>
        <w:rPr>
          <w:rFonts w:ascii="Arial Narrow" w:hAnsi="Arial Narrow"/>
        </w:rPr>
      </w:pPr>
    </w:p>
    <w:tbl>
      <w:tblPr>
        <w:tblW w:w="6804" w:type="dxa"/>
        <w:tblInd w:w="1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20"/>
        <w:gridCol w:w="2292"/>
        <w:gridCol w:w="992"/>
      </w:tblGrid>
      <w:tr w:rsidR="00934BAB" w:rsidRPr="00875148" w:rsidTr="008573CA">
        <w:trPr>
          <w:trHeight w:val="204"/>
        </w:trPr>
        <w:tc>
          <w:tcPr>
            <w:tcW w:w="3520" w:type="dxa"/>
          </w:tcPr>
          <w:p w:rsidR="00934BAB" w:rsidRPr="00875148" w:rsidRDefault="00934BAB" w:rsidP="002D69A4">
            <w:pPr>
              <w:rPr>
                <w:rFonts w:ascii="Arial Narrow" w:hAnsi="Arial Narrow" w:cs="Arial"/>
                <w:b/>
                <w:caps/>
                <w:color w:val="0000FF"/>
              </w:rPr>
            </w:pPr>
            <w:r w:rsidRPr="00875148">
              <w:rPr>
                <w:rFonts w:ascii="Arial Narrow" w:hAnsi="Arial Narrow" w:cs="Arial"/>
                <w:b/>
                <w:caps/>
                <w:color w:val="0000FF"/>
              </w:rPr>
              <w:t>COLUNA</w:t>
            </w:r>
          </w:p>
        </w:tc>
        <w:tc>
          <w:tcPr>
            <w:tcW w:w="2292" w:type="dxa"/>
          </w:tcPr>
          <w:p w:rsidR="00934BAB" w:rsidRPr="00875148" w:rsidRDefault="00934BAB" w:rsidP="002D69A4">
            <w:pPr>
              <w:rPr>
                <w:rFonts w:ascii="Arial Narrow" w:hAnsi="Arial Narrow" w:cs="Arial"/>
                <w:b/>
                <w:color w:val="0000FF"/>
              </w:rPr>
            </w:pPr>
            <w:r w:rsidRPr="00875148">
              <w:rPr>
                <w:rFonts w:ascii="Arial Narrow" w:hAnsi="Arial Narrow" w:cs="Arial"/>
                <w:b/>
                <w:color w:val="0000FF"/>
              </w:rPr>
              <w:t>Conteúdo</w:t>
            </w:r>
          </w:p>
        </w:tc>
        <w:tc>
          <w:tcPr>
            <w:tcW w:w="992" w:type="dxa"/>
          </w:tcPr>
          <w:p w:rsidR="00934BAB" w:rsidRPr="009540DC" w:rsidRDefault="00934BAB" w:rsidP="002B1A0A">
            <w:pPr>
              <w:pStyle w:val="Ttulo1"/>
              <w:ind w:left="0"/>
              <w:jc w:val="left"/>
              <w:rPr>
                <w:rFonts w:ascii="Arial Narrow" w:hAnsi="Arial Narrow" w:cs="Arial"/>
                <w:bCs w:val="0"/>
                <w:color w:val="0000FF"/>
                <w:kern w:val="0"/>
                <w:sz w:val="20"/>
                <w:szCs w:val="20"/>
              </w:rPr>
            </w:pPr>
            <w:r w:rsidRPr="009540DC">
              <w:rPr>
                <w:rFonts w:ascii="Arial Narrow" w:hAnsi="Arial Narrow" w:cs="Arial"/>
                <w:bCs w:val="0"/>
                <w:color w:val="0000FF"/>
                <w:kern w:val="0"/>
                <w:sz w:val="20"/>
                <w:szCs w:val="20"/>
              </w:rPr>
              <w:t>Origem</w:t>
            </w:r>
          </w:p>
        </w:tc>
      </w:tr>
      <w:tr w:rsidR="00934BAB" w:rsidRPr="00875148" w:rsidTr="008573CA">
        <w:tc>
          <w:tcPr>
            <w:tcW w:w="3520" w:type="dxa"/>
          </w:tcPr>
          <w:p w:rsidR="00934BAB" w:rsidRPr="00875148" w:rsidRDefault="00934BAB" w:rsidP="00D013E8">
            <w:pPr>
              <w:rPr>
                <w:rStyle w:val="Negritoatributo"/>
                <w:rFonts w:ascii="Arial Narrow" w:hAnsi="Arial Narrow" w:cs="Arial"/>
                <w:b w:val="0"/>
                <w:caps/>
                <w:color w:val="0000FF"/>
              </w:rPr>
            </w:pPr>
          </w:p>
        </w:tc>
        <w:tc>
          <w:tcPr>
            <w:tcW w:w="2292" w:type="dxa"/>
          </w:tcPr>
          <w:p w:rsidR="00934BAB" w:rsidRPr="00875148" w:rsidRDefault="00934BAB" w:rsidP="00321262">
            <w:pPr>
              <w:rPr>
                <w:rStyle w:val="Negritoatributo"/>
                <w:rFonts w:ascii="Arial Narrow" w:hAnsi="Arial Narrow" w:cs="Arial"/>
                <w:b w:val="0"/>
                <w:color w:val="0000FF"/>
              </w:rPr>
            </w:pPr>
          </w:p>
        </w:tc>
        <w:tc>
          <w:tcPr>
            <w:tcW w:w="992" w:type="dxa"/>
          </w:tcPr>
          <w:p w:rsidR="00934BAB" w:rsidRPr="00875148" w:rsidRDefault="00934BAB" w:rsidP="002B1A0A">
            <w:pPr>
              <w:rPr>
                <w:rStyle w:val="Negritoatributo"/>
                <w:rFonts w:ascii="Arial Narrow" w:hAnsi="Arial Narrow" w:cs="Arial"/>
                <w:b w:val="0"/>
                <w:color w:val="0000FF"/>
              </w:rPr>
            </w:pPr>
          </w:p>
        </w:tc>
      </w:tr>
    </w:tbl>
    <w:p w:rsidR="00934BAB" w:rsidRPr="00875148" w:rsidRDefault="00934BAB" w:rsidP="00116B72">
      <w:pPr>
        <w:rPr>
          <w:rFonts w:ascii="Arial Narrow" w:hAnsi="Arial Narrow"/>
        </w:rPr>
      </w:pPr>
    </w:p>
    <w:p w:rsidR="00934BAB" w:rsidRPr="00875148" w:rsidRDefault="00934BAB" w:rsidP="00D82DF3">
      <w:pPr>
        <w:pStyle w:val="Ttulo2"/>
        <w:numPr>
          <w:ilvl w:val="2"/>
          <w:numId w:val="2"/>
        </w:numPr>
        <w:rPr>
          <w:rFonts w:ascii="Arial Narrow" w:hAnsi="Arial Narrow"/>
          <w:sz w:val="20"/>
        </w:rPr>
      </w:pPr>
      <w:r w:rsidRPr="00875148">
        <w:rPr>
          <w:rFonts w:ascii="Arial Narrow" w:hAnsi="Arial Narrow"/>
          <w:sz w:val="20"/>
        </w:rPr>
        <w:t>Alteração Tabela</w:t>
      </w:r>
    </w:p>
    <w:p w:rsidR="00934BAB" w:rsidRPr="00875148" w:rsidRDefault="00934BAB" w:rsidP="000F5D38">
      <w:pPr>
        <w:pStyle w:val="Ttulo2"/>
        <w:numPr>
          <w:ilvl w:val="0"/>
          <w:numId w:val="0"/>
        </w:numPr>
        <w:ind w:left="1080"/>
        <w:rPr>
          <w:rFonts w:ascii="Arial Narrow" w:hAnsi="Arial Narrow"/>
          <w:sz w:val="20"/>
        </w:rPr>
      </w:pPr>
    </w:p>
    <w:tbl>
      <w:tblPr>
        <w:tblW w:w="6812" w:type="dxa"/>
        <w:tblInd w:w="1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93"/>
        <w:gridCol w:w="2370"/>
        <w:gridCol w:w="949"/>
      </w:tblGrid>
      <w:tr w:rsidR="00934BAB" w:rsidRPr="00875148" w:rsidTr="00974529">
        <w:trPr>
          <w:trHeight w:val="204"/>
        </w:trPr>
        <w:tc>
          <w:tcPr>
            <w:tcW w:w="3493" w:type="dxa"/>
          </w:tcPr>
          <w:p w:rsidR="00934BAB" w:rsidRPr="00875148" w:rsidRDefault="00934BAB" w:rsidP="00186729">
            <w:pPr>
              <w:rPr>
                <w:rFonts w:ascii="Arial Narrow" w:hAnsi="Arial Narrow" w:cs="Arial"/>
                <w:b/>
                <w:caps/>
                <w:color w:val="0000FF"/>
              </w:rPr>
            </w:pPr>
            <w:r w:rsidRPr="00875148">
              <w:rPr>
                <w:rFonts w:ascii="Arial Narrow" w:hAnsi="Arial Narrow" w:cs="Arial"/>
                <w:b/>
                <w:caps/>
                <w:color w:val="0000FF"/>
              </w:rPr>
              <w:t>COLUNA</w:t>
            </w:r>
          </w:p>
        </w:tc>
        <w:tc>
          <w:tcPr>
            <w:tcW w:w="2370" w:type="dxa"/>
          </w:tcPr>
          <w:p w:rsidR="00934BAB" w:rsidRPr="00875148" w:rsidRDefault="00934BAB" w:rsidP="00186729">
            <w:pPr>
              <w:rPr>
                <w:rFonts w:ascii="Arial Narrow" w:hAnsi="Arial Narrow" w:cs="Arial"/>
                <w:b/>
                <w:color w:val="0000FF"/>
              </w:rPr>
            </w:pPr>
            <w:r w:rsidRPr="00875148">
              <w:rPr>
                <w:rFonts w:ascii="Arial Narrow" w:hAnsi="Arial Narrow" w:cs="Arial"/>
                <w:b/>
                <w:color w:val="0000FF"/>
              </w:rPr>
              <w:t>Conteúdo</w:t>
            </w:r>
          </w:p>
        </w:tc>
        <w:tc>
          <w:tcPr>
            <w:tcW w:w="949" w:type="dxa"/>
          </w:tcPr>
          <w:p w:rsidR="00934BAB" w:rsidRPr="009540DC" w:rsidRDefault="00934BAB" w:rsidP="00186729">
            <w:pPr>
              <w:pStyle w:val="Ttulo1"/>
              <w:ind w:left="0"/>
              <w:jc w:val="left"/>
              <w:rPr>
                <w:rFonts w:ascii="Arial Narrow" w:hAnsi="Arial Narrow" w:cs="Arial"/>
                <w:bCs w:val="0"/>
                <w:color w:val="0000FF"/>
                <w:kern w:val="0"/>
                <w:sz w:val="20"/>
                <w:szCs w:val="20"/>
              </w:rPr>
            </w:pPr>
            <w:r w:rsidRPr="009540DC">
              <w:rPr>
                <w:rFonts w:ascii="Arial Narrow" w:hAnsi="Arial Narrow" w:cs="Arial"/>
                <w:bCs w:val="0"/>
                <w:color w:val="0000FF"/>
                <w:kern w:val="0"/>
                <w:sz w:val="20"/>
                <w:szCs w:val="20"/>
              </w:rPr>
              <w:t>Origem</w:t>
            </w:r>
          </w:p>
        </w:tc>
      </w:tr>
      <w:tr w:rsidR="00934BAB" w:rsidRPr="00875148" w:rsidTr="00974529">
        <w:tc>
          <w:tcPr>
            <w:tcW w:w="3493" w:type="dxa"/>
          </w:tcPr>
          <w:p w:rsidR="00934BAB" w:rsidRPr="00875148" w:rsidRDefault="00934BAB" w:rsidP="00186729">
            <w:pPr>
              <w:rPr>
                <w:rStyle w:val="Negritoatributo"/>
                <w:rFonts w:ascii="Arial Narrow" w:hAnsi="Arial Narrow" w:cs="Arial"/>
                <w:b w:val="0"/>
                <w:caps/>
                <w:color w:val="0000FF"/>
              </w:rPr>
            </w:pPr>
          </w:p>
        </w:tc>
        <w:tc>
          <w:tcPr>
            <w:tcW w:w="2370" w:type="dxa"/>
          </w:tcPr>
          <w:p w:rsidR="00934BAB" w:rsidRPr="00875148" w:rsidRDefault="00934BAB">
            <w:pPr>
              <w:rPr>
                <w:rFonts w:ascii="Arial Narrow" w:hAnsi="Arial Narrow"/>
              </w:rPr>
            </w:pPr>
          </w:p>
        </w:tc>
        <w:tc>
          <w:tcPr>
            <w:tcW w:w="949" w:type="dxa"/>
          </w:tcPr>
          <w:p w:rsidR="00934BAB" w:rsidRPr="00875148" w:rsidRDefault="00934BAB" w:rsidP="00186729">
            <w:pPr>
              <w:rPr>
                <w:rStyle w:val="Negritoatributo"/>
                <w:rFonts w:ascii="Arial Narrow" w:hAnsi="Arial Narrow" w:cs="Arial"/>
                <w:b w:val="0"/>
                <w:color w:val="0000FF"/>
              </w:rPr>
            </w:pPr>
          </w:p>
        </w:tc>
      </w:tr>
    </w:tbl>
    <w:p w:rsidR="00934BAB" w:rsidRPr="00875148" w:rsidRDefault="00934BAB" w:rsidP="00550E13">
      <w:pPr>
        <w:pStyle w:val="Ttulo2"/>
        <w:numPr>
          <w:ilvl w:val="0"/>
          <w:numId w:val="0"/>
        </w:numPr>
        <w:ind w:left="1080"/>
        <w:rPr>
          <w:rFonts w:ascii="Arial Narrow" w:hAnsi="Arial Narrow"/>
          <w:sz w:val="20"/>
        </w:rPr>
      </w:pPr>
    </w:p>
    <w:p w:rsidR="00934BAB" w:rsidRPr="00875148" w:rsidRDefault="00934BAB" w:rsidP="00517854">
      <w:pPr>
        <w:pStyle w:val="Ttulo2"/>
        <w:numPr>
          <w:ilvl w:val="1"/>
          <w:numId w:val="2"/>
        </w:numPr>
        <w:rPr>
          <w:rFonts w:ascii="Arial Narrow" w:hAnsi="Arial Narrow"/>
          <w:sz w:val="20"/>
        </w:rPr>
      </w:pPr>
      <w:r w:rsidRPr="00875148">
        <w:rPr>
          <w:rFonts w:ascii="Arial Narrow" w:hAnsi="Arial Narrow"/>
          <w:sz w:val="20"/>
        </w:rPr>
        <w:t>Descrição do processo;</w:t>
      </w:r>
    </w:p>
    <w:p w:rsidR="00934BAB" w:rsidRDefault="00934BAB" w:rsidP="00AA323C">
      <w:pPr>
        <w:rPr>
          <w:rFonts w:ascii="Arial Narrow" w:hAnsi="Arial Narrow"/>
        </w:rPr>
      </w:pPr>
    </w:p>
    <w:p w:rsidR="00934BAB" w:rsidRPr="00875148" w:rsidRDefault="00934BAB">
      <w:pPr>
        <w:pStyle w:val="Ttulo2"/>
        <w:numPr>
          <w:ilvl w:val="0"/>
          <w:numId w:val="2"/>
        </w:numPr>
        <w:rPr>
          <w:rFonts w:ascii="Arial Narrow" w:hAnsi="Arial Narrow"/>
          <w:sz w:val="20"/>
        </w:rPr>
      </w:pPr>
      <w:r w:rsidRPr="00875148">
        <w:rPr>
          <w:rFonts w:ascii="Arial Narrow" w:hAnsi="Arial Narrow"/>
          <w:sz w:val="20"/>
        </w:rPr>
        <w:t>Telas envolvidas na Manutenção:</w:t>
      </w:r>
    </w:p>
    <w:p w:rsidR="00934BAB" w:rsidRDefault="00934BAB" w:rsidP="0010198B">
      <w:pPr>
        <w:ind w:left="426"/>
        <w:rPr>
          <w:rFonts w:ascii="Arial Narrow" w:hAnsi="Arial Narrow"/>
        </w:rPr>
      </w:pPr>
    </w:p>
    <w:p w:rsidR="00934BAB" w:rsidRDefault="00F80454" w:rsidP="00AE1CCE">
      <w:pPr>
        <w:ind w:left="360"/>
        <w:rPr>
          <w:rFonts w:ascii="Arial Narrow" w:hAnsi="Arial Narrow"/>
        </w:rPr>
      </w:pPr>
      <w:r>
        <w:rPr>
          <w:rFonts w:ascii="Arial Narrow" w:hAnsi="Arial Narrow"/>
        </w:rPr>
        <w:t xml:space="preserve">Nova opção </w:t>
      </w:r>
      <w:r w:rsidR="0057155C">
        <w:rPr>
          <w:rFonts w:ascii="Arial Narrow" w:hAnsi="Arial Narrow"/>
        </w:rPr>
        <w:t>dentro</w:t>
      </w:r>
      <w:r>
        <w:rPr>
          <w:rFonts w:ascii="Arial Narrow" w:hAnsi="Arial Narrow"/>
        </w:rPr>
        <w:t xml:space="preserve"> do </w:t>
      </w:r>
      <w:proofErr w:type="gramStart"/>
      <w:r>
        <w:rPr>
          <w:rFonts w:ascii="Arial Narrow" w:hAnsi="Arial Narrow"/>
        </w:rPr>
        <w:t>menu</w:t>
      </w:r>
      <w:proofErr w:type="gramEnd"/>
      <w:r>
        <w:rPr>
          <w:rFonts w:ascii="Arial Narrow" w:hAnsi="Arial Narrow"/>
        </w:rPr>
        <w:t xml:space="preserve"> </w:t>
      </w:r>
      <w:r w:rsidR="00527016">
        <w:rPr>
          <w:rFonts w:ascii="Arial Narrow" w:hAnsi="Arial Narrow"/>
        </w:rPr>
        <w:t>“Devolução”</w:t>
      </w:r>
      <w:r w:rsidR="00BC043D">
        <w:rPr>
          <w:rFonts w:ascii="Arial Narrow" w:hAnsi="Arial Narrow"/>
        </w:rPr>
        <w:t>.</w:t>
      </w:r>
    </w:p>
    <w:p w:rsidR="006F457F" w:rsidRDefault="006F457F" w:rsidP="00AE1CCE">
      <w:pPr>
        <w:ind w:left="360"/>
        <w:rPr>
          <w:rFonts w:ascii="Arial Narrow" w:hAnsi="Arial Narrow"/>
        </w:rPr>
      </w:pPr>
    </w:p>
    <w:p w:rsidR="006F457F" w:rsidRPr="00AE1CCE" w:rsidRDefault="006F457F" w:rsidP="00AE1CCE">
      <w:pPr>
        <w:ind w:left="360"/>
        <w:rPr>
          <w:rFonts w:ascii="Arial Narrow" w:hAnsi="Arial Narrow"/>
        </w:rPr>
      </w:pPr>
      <w:r>
        <w:rPr>
          <w:rFonts w:ascii="Arial Narrow" w:hAnsi="Arial Narrow"/>
        </w:rPr>
        <w:t>Filtro:</w:t>
      </w:r>
    </w:p>
    <w:p w:rsidR="00527016" w:rsidRDefault="00527016" w:rsidP="00BC043D">
      <w:pPr>
        <w:numPr>
          <w:ilvl w:val="0"/>
          <w:numId w:val="26"/>
        </w:numPr>
        <w:rPr>
          <w:rFonts w:ascii="Arial Narrow" w:hAnsi="Arial Narrow"/>
        </w:rPr>
      </w:pPr>
      <w:r>
        <w:rPr>
          <w:rFonts w:ascii="Arial Narrow" w:hAnsi="Arial Narrow"/>
        </w:rPr>
        <w:t xml:space="preserve">Fornecedor: Será escolhida uma opção do combo. </w:t>
      </w:r>
    </w:p>
    <w:p w:rsidR="00D80BF4" w:rsidRDefault="00527016" w:rsidP="00BC043D">
      <w:pPr>
        <w:numPr>
          <w:ilvl w:val="0"/>
          <w:numId w:val="26"/>
        </w:numPr>
        <w:rPr>
          <w:rFonts w:ascii="Arial Narrow" w:hAnsi="Arial Narrow"/>
        </w:rPr>
      </w:pPr>
      <w:r>
        <w:rPr>
          <w:rFonts w:ascii="Arial Narrow" w:hAnsi="Arial Narrow"/>
        </w:rPr>
        <w:t>Semana</w:t>
      </w:r>
      <w:r w:rsidR="00BC043D">
        <w:rPr>
          <w:rFonts w:ascii="Arial Narrow" w:hAnsi="Arial Narrow"/>
        </w:rPr>
        <w:t xml:space="preserve">: </w:t>
      </w:r>
      <w:r w:rsidR="0063481F">
        <w:rPr>
          <w:rFonts w:ascii="Arial Narrow" w:hAnsi="Arial Narrow"/>
        </w:rPr>
        <w:t>campo debitável Semana de recolhimento</w:t>
      </w:r>
    </w:p>
    <w:p w:rsidR="005C25EA" w:rsidRDefault="005C25EA" w:rsidP="005C25EA">
      <w:pPr>
        <w:ind w:firstLine="426"/>
        <w:rPr>
          <w:rFonts w:ascii="Arial Narrow" w:hAnsi="Arial Narrow"/>
        </w:rPr>
      </w:pPr>
    </w:p>
    <w:p w:rsidR="00BC043D" w:rsidRDefault="005C25EA" w:rsidP="005C25EA">
      <w:pPr>
        <w:ind w:firstLine="426"/>
        <w:rPr>
          <w:rFonts w:ascii="Arial Narrow" w:hAnsi="Arial Narrow"/>
        </w:rPr>
      </w:pPr>
      <w:r>
        <w:rPr>
          <w:rFonts w:ascii="Arial Narrow" w:hAnsi="Arial Narrow"/>
        </w:rPr>
        <w:t>Grid:</w:t>
      </w:r>
    </w:p>
    <w:p w:rsidR="005C25EA" w:rsidRDefault="005C25EA" w:rsidP="005C25EA">
      <w:pPr>
        <w:numPr>
          <w:ilvl w:val="0"/>
          <w:numId w:val="26"/>
        </w:numPr>
        <w:rPr>
          <w:rFonts w:ascii="Arial Narrow" w:hAnsi="Arial Narrow"/>
        </w:rPr>
      </w:pPr>
      <w:proofErr w:type="spellStart"/>
      <w:r>
        <w:rPr>
          <w:rFonts w:ascii="Arial Narrow" w:hAnsi="Arial Narrow"/>
        </w:rPr>
        <w:t>Seq</w:t>
      </w:r>
      <w:proofErr w:type="spellEnd"/>
      <w:r>
        <w:rPr>
          <w:rFonts w:ascii="Arial Narrow" w:hAnsi="Arial Narrow"/>
        </w:rPr>
        <w:t>: sequencia, conforme definido na matriz de recolhimento.</w:t>
      </w:r>
    </w:p>
    <w:p w:rsidR="005C25EA" w:rsidRDefault="005C25EA" w:rsidP="005C25EA">
      <w:pPr>
        <w:numPr>
          <w:ilvl w:val="0"/>
          <w:numId w:val="26"/>
        </w:numPr>
        <w:rPr>
          <w:rFonts w:ascii="Arial Narrow" w:hAnsi="Arial Narrow"/>
        </w:rPr>
      </w:pPr>
      <w:proofErr w:type="spellStart"/>
      <w:r>
        <w:rPr>
          <w:rFonts w:ascii="Arial Narrow" w:hAnsi="Arial Narrow"/>
        </w:rPr>
        <w:t>Codigo</w:t>
      </w:r>
      <w:proofErr w:type="spellEnd"/>
      <w:r>
        <w:rPr>
          <w:rFonts w:ascii="Arial Narrow" w:hAnsi="Arial Narrow"/>
        </w:rPr>
        <w:t>: código do produto</w:t>
      </w:r>
    </w:p>
    <w:p w:rsidR="005C25EA" w:rsidRDefault="005C25EA" w:rsidP="005C25EA">
      <w:pPr>
        <w:numPr>
          <w:ilvl w:val="0"/>
          <w:numId w:val="26"/>
        </w:numPr>
        <w:rPr>
          <w:rFonts w:ascii="Arial Narrow" w:hAnsi="Arial Narrow"/>
        </w:rPr>
      </w:pPr>
      <w:r>
        <w:rPr>
          <w:rFonts w:ascii="Arial Narrow" w:hAnsi="Arial Narrow"/>
        </w:rPr>
        <w:t>Produto: Nome do produto</w:t>
      </w:r>
    </w:p>
    <w:p w:rsidR="005C25EA" w:rsidRDefault="005C25EA" w:rsidP="005C25EA">
      <w:pPr>
        <w:numPr>
          <w:ilvl w:val="0"/>
          <w:numId w:val="26"/>
        </w:numPr>
        <w:rPr>
          <w:rFonts w:ascii="Arial Narrow" w:hAnsi="Arial Narrow"/>
        </w:rPr>
      </w:pPr>
      <w:r>
        <w:rPr>
          <w:rFonts w:ascii="Arial Narrow" w:hAnsi="Arial Narrow"/>
        </w:rPr>
        <w:lastRenderedPageBreak/>
        <w:t>Edição: edição do produto</w:t>
      </w:r>
    </w:p>
    <w:p w:rsidR="005C25EA" w:rsidRDefault="005C25EA" w:rsidP="005C25EA">
      <w:pPr>
        <w:numPr>
          <w:ilvl w:val="0"/>
          <w:numId w:val="26"/>
        </w:numPr>
        <w:rPr>
          <w:rFonts w:ascii="Arial Narrow" w:hAnsi="Arial Narrow"/>
        </w:rPr>
      </w:pPr>
      <w:r>
        <w:rPr>
          <w:rFonts w:ascii="Arial Narrow" w:hAnsi="Arial Narrow"/>
        </w:rPr>
        <w:t>Tipo: se é (P) Parcial ou (F) Final</w:t>
      </w:r>
    </w:p>
    <w:p w:rsidR="005C25EA" w:rsidRDefault="005C25EA" w:rsidP="005C25EA">
      <w:pPr>
        <w:numPr>
          <w:ilvl w:val="0"/>
          <w:numId w:val="26"/>
        </w:numPr>
        <w:rPr>
          <w:rFonts w:ascii="Arial Narrow" w:hAnsi="Arial Narrow"/>
        </w:rPr>
      </w:pPr>
      <w:r>
        <w:rPr>
          <w:rFonts w:ascii="Arial Narrow" w:hAnsi="Arial Narrow"/>
        </w:rPr>
        <w:t>Reparte: quantidade de reparte de lançamento do produto</w:t>
      </w:r>
    </w:p>
    <w:p w:rsidR="005C25EA" w:rsidRDefault="005C25EA" w:rsidP="005C25EA">
      <w:pPr>
        <w:numPr>
          <w:ilvl w:val="0"/>
          <w:numId w:val="26"/>
        </w:numPr>
        <w:rPr>
          <w:rFonts w:ascii="Arial Narrow" w:hAnsi="Arial Narrow"/>
        </w:rPr>
      </w:pPr>
      <w:r>
        <w:rPr>
          <w:rFonts w:ascii="Arial Narrow" w:hAnsi="Arial Narrow"/>
        </w:rPr>
        <w:t>Encalhe:</w:t>
      </w:r>
      <w:r w:rsidR="00562AF8">
        <w:rPr>
          <w:rFonts w:ascii="Arial Narrow" w:hAnsi="Arial Narrow"/>
        </w:rPr>
        <w:t xml:space="preserve"> quantidade digitada de encalhe (somente será habilitado se o fechamento ainda não foi realizado)</w:t>
      </w:r>
    </w:p>
    <w:p w:rsidR="00562AF8" w:rsidRDefault="00562AF8" w:rsidP="005C25EA">
      <w:pPr>
        <w:numPr>
          <w:ilvl w:val="0"/>
          <w:numId w:val="26"/>
        </w:numPr>
        <w:rPr>
          <w:rFonts w:ascii="Arial Narrow" w:hAnsi="Arial Narrow"/>
        </w:rPr>
      </w:pPr>
      <w:r>
        <w:rPr>
          <w:rFonts w:ascii="Arial Narrow" w:hAnsi="Arial Narrow"/>
        </w:rPr>
        <w:t>Venda: conforme apontado na funcionalidade venda de encalhe.</w:t>
      </w:r>
    </w:p>
    <w:p w:rsidR="00562AF8" w:rsidRDefault="00562AF8" w:rsidP="005C25EA">
      <w:pPr>
        <w:numPr>
          <w:ilvl w:val="0"/>
          <w:numId w:val="26"/>
        </w:numPr>
        <w:rPr>
          <w:rFonts w:ascii="Arial Narrow" w:hAnsi="Arial Narrow"/>
        </w:rPr>
      </w:pPr>
      <w:r>
        <w:rPr>
          <w:rFonts w:ascii="Arial Narrow" w:hAnsi="Arial Narrow"/>
        </w:rPr>
        <w:t>Preço Capa R$: preço capa do produto.</w:t>
      </w:r>
    </w:p>
    <w:p w:rsidR="00562AF8" w:rsidRDefault="00562AF8" w:rsidP="005C25EA">
      <w:pPr>
        <w:numPr>
          <w:ilvl w:val="0"/>
          <w:numId w:val="26"/>
        </w:numPr>
        <w:rPr>
          <w:rFonts w:ascii="Arial Narrow" w:hAnsi="Arial Narrow"/>
        </w:rPr>
      </w:pPr>
      <w:r>
        <w:rPr>
          <w:rFonts w:ascii="Arial Narrow" w:hAnsi="Arial Narrow"/>
        </w:rPr>
        <w:t>Valor Venda R$: preço capa x Venda.</w:t>
      </w:r>
    </w:p>
    <w:p w:rsidR="005C25EA" w:rsidRDefault="005C25EA" w:rsidP="005C25EA">
      <w:pPr>
        <w:ind w:firstLine="426"/>
        <w:rPr>
          <w:rFonts w:ascii="Arial Narrow" w:hAnsi="Arial Narrow"/>
        </w:rPr>
      </w:pPr>
    </w:p>
    <w:p w:rsidR="005C25EA" w:rsidRDefault="00562AF8" w:rsidP="005C25EA">
      <w:pPr>
        <w:ind w:firstLine="426"/>
        <w:rPr>
          <w:rFonts w:ascii="Arial Narrow" w:hAnsi="Arial Narrow"/>
        </w:rPr>
      </w:pPr>
      <w:r>
        <w:rPr>
          <w:rFonts w:ascii="Arial Narrow" w:hAnsi="Arial Narrow"/>
        </w:rPr>
        <w:t>Totais:</w:t>
      </w:r>
    </w:p>
    <w:p w:rsidR="00DC40CC" w:rsidRDefault="00DC40CC" w:rsidP="00DC40CC">
      <w:pPr>
        <w:numPr>
          <w:ilvl w:val="0"/>
          <w:numId w:val="26"/>
        </w:numPr>
        <w:rPr>
          <w:rFonts w:ascii="Arial Narrow" w:hAnsi="Arial Narrow"/>
        </w:rPr>
      </w:pPr>
      <w:r>
        <w:rPr>
          <w:rFonts w:ascii="Arial Narrow" w:hAnsi="Arial Narrow"/>
        </w:rPr>
        <w:t>Valor Bruto R$: total de Valor Venda.</w:t>
      </w:r>
    </w:p>
    <w:p w:rsidR="00DC40CC" w:rsidRDefault="00DC40CC" w:rsidP="00DC40CC">
      <w:pPr>
        <w:numPr>
          <w:ilvl w:val="0"/>
          <w:numId w:val="26"/>
        </w:numPr>
        <w:rPr>
          <w:rFonts w:ascii="Arial Narrow" w:hAnsi="Arial Narrow"/>
        </w:rPr>
      </w:pPr>
      <w:r>
        <w:rPr>
          <w:rFonts w:ascii="Arial Narrow" w:hAnsi="Arial Narrow"/>
        </w:rPr>
        <w:t>Total Des</w:t>
      </w:r>
      <w:r w:rsidR="00B873CD">
        <w:rPr>
          <w:rFonts w:ascii="Arial Narrow" w:hAnsi="Arial Narrow"/>
        </w:rPr>
        <w:t>conto R$: conforme desconto do produto.</w:t>
      </w:r>
    </w:p>
    <w:p w:rsidR="00B873CD" w:rsidRDefault="00B873CD" w:rsidP="00DC40CC">
      <w:pPr>
        <w:numPr>
          <w:ilvl w:val="0"/>
          <w:numId w:val="26"/>
        </w:numPr>
        <w:rPr>
          <w:rFonts w:ascii="Arial Narrow" w:hAnsi="Arial Narrow"/>
        </w:rPr>
      </w:pPr>
      <w:proofErr w:type="gramStart"/>
      <w:r>
        <w:rPr>
          <w:rFonts w:ascii="Arial Narrow" w:hAnsi="Arial Narrow"/>
        </w:rPr>
        <w:t>Total Liquido</w:t>
      </w:r>
      <w:proofErr w:type="gramEnd"/>
      <w:r>
        <w:rPr>
          <w:rFonts w:ascii="Arial Narrow" w:hAnsi="Arial Narrow"/>
        </w:rPr>
        <w:t xml:space="preserve"> R$: valor bruto – total desconto.</w:t>
      </w:r>
    </w:p>
    <w:p w:rsidR="00562AF8" w:rsidRDefault="00562AF8" w:rsidP="005C25EA">
      <w:pPr>
        <w:ind w:firstLine="426"/>
        <w:rPr>
          <w:rFonts w:ascii="Arial Narrow" w:hAnsi="Arial Narrow"/>
        </w:rPr>
      </w:pPr>
    </w:p>
    <w:p w:rsidR="00296768" w:rsidRDefault="00296768" w:rsidP="00296768">
      <w:pPr>
        <w:ind w:left="426"/>
        <w:rPr>
          <w:rFonts w:ascii="Arial Narrow" w:hAnsi="Arial Narrow"/>
        </w:rPr>
      </w:pPr>
      <w:r>
        <w:rPr>
          <w:rFonts w:ascii="Arial Narrow" w:hAnsi="Arial Narrow"/>
        </w:rPr>
        <w:t>Botões:</w:t>
      </w:r>
    </w:p>
    <w:p w:rsidR="00527016" w:rsidRDefault="00527016" w:rsidP="00296768">
      <w:pPr>
        <w:numPr>
          <w:ilvl w:val="0"/>
          <w:numId w:val="27"/>
        </w:numPr>
        <w:rPr>
          <w:rFonts w:ascii="Arial Narrow" w:hAnsi="Arial Narrow"/>
        </w:rPr>
      </w:pPr>
      <w:r>
        <w:rPr>
          <w:rFonts w:ascii="Arial Narrow" w:hAnsi="Arial Narrow"/>
        </w:rPr>
        <w:t>Fechamento: Realiza o fechamento considerando que todas as alterações foram efetuadas.</w:t>
      </w:r>
    </w:p>
    <w:p w:rsidR="00F73A2F" w:rsidRDefault="00F73A2F" w:rsidP="00296768">
      <w:pPr>
        <w:numPr>
          <w:ilvl w:val="0"/>
          <w:numId w:val="27"/>
        </w:numPr>
        <w:rPr>
          <w:rFonts w:ascii="Arial Narrow" w:hAnsi="Arial Narrow"/>
        </w:rPr>
      </w:pPr>
      <w:r>
        <w:rPr>
          <w:rFonts w:ascii="Arial Narrow" w:hAnsi="Arial Narrow"/>
        </w:rPr>
        <w:t>Reabertura: realiza a reabertura de uma matriz fechada, conforme as regras acima.</w:t>
      </w:r>
    </w:p>
    <w:p w:rsidR="00BC043D" w:rsidRDefault="00BC043D" w:rsidP="00296768">
      <w:pPr>
        <w:numPr>
          <w:ilvl w:val="0"/>
          <w:numId w:val="27"/>
        </w:numPr>
        <w:rPr>
          <w:rFonts w:ascii="Arial Narrow" w:hAnsi="Arial Narrow"/>
        </w:rPr>
      </w:pPr>
      <w:r w:rsidRPr="00BC043D">
        <w:rPr>
          <w:rFonts w:ascii="Arial Narrow" w:hAnsi="Arial Narrow"/>
        </w:rPr>
        <w:t>Arquivo</w:t>
      </w:r>
      <w:r w:rsidR="008B304F" w:rsidRPr="00BC043D">
        <w:rPr>
          <w:rFonts w:ascii="Arial Narrow" w:hAnsi="Arial Narrow"/>
        </w:rPr>
        <w:t xml:space="preserve">: </w:t>
      </w:r>
      <w:r w:rsidRPr="00BC043D">
        <w:rPr>
          <w:rFonts w:ascii="Arial Narrow" w:hAnsi="Arial Narrow"/>
        </w:rPr>
        <w:t>Gera arquivo no formato Excel do resultado da pesquisa</w:t>
      </w:r>
      <w:r>
        <w:rPr>
          <w:rFonts w:ascii="Arial Narrow" w:hAnsi="Arial Narrow"/>
        </w:rPr>
        <w:t>.</w:t>
      </w:r>
    </w:p>
    <w:p w:rsidR="00836AA7" w:rsidRDefault="00BC043D" w:rsidP="00296768">
      <w:pPr>
        <w:numPr>
          <w:ilvl w:val="0"/>
          <w:numId w:val="27"/>
        </w:numPr>
        <w:rPr>
          <w:rFonts w:ascii="Arial Narrow" w:hAnsi="Arial Narrow"/>
        </w:rPr>
      </w:pPr>
      <w:r w:rsidRPr="00BC043D">
        <w:rPr>
          <w:rFonts w:ascii="Arial Narrow" w:hAnsi="Arial Narrow"/>
        </w:rPr>
        <w:t>Imprimir</w:t>
      </w:r>
      <w:r w:rsidR="00836AA7" w:rsidRPr="00BC043D">
        <w:rPr>
          <w:rFonts w:ascii="Arial Narrow" w:hAnsi="Arial Narrow"/>
        </w:rPr>
        <w:t xml:space="preserve">: </w:t>
      </w:r>
      <w:r w:rsidRPr="00BC043D">
        <w:rPr>
          <w:rFonts w:ascii="Arial Narrow" w:hAnsi="Arial Narrow"/>
        </w:rPr>
        <w:t>Impressão do resultado da pesquisa</w:t>
      </w:r>
    </w:p>
    <w:p w:rsidR="00F73A2F" w:rsidRDefault="00F73A2F" w:rsidP="00296768">
      <w:pPr>
        <w:numPr>
          <w:ilvl w:val="0"/>
          <w:numId w:val="27"/>
        </w:numPr>
        <w:rPr>
          <w:rFonts w:ascii="Arial Narrow" w:hAnsi="Arial Narrow"/>
        </w:rPr>
      </w:pPr>
      <w:r>
        <w:rPr>
          <w:rFonts w:ascii="Arial Narrow" w:hAnsi="Arial Narrow"/>
        </w:rPr>
        <w:t>Boleto: impressão de boleto com o valor da CE da semana.</w:t>
      </w:r>
    </w:p>
    <w:p w:rsidR="00F73A2F" w:rsidRPr="00BC043D" w:rsidRDefault="00F73A2F" w:rsidP="00296768">
      <w:pPr>
        <w:numPr>
          <w:ilvl w:val="0"/>
          <w:numId w:val="27"/>
        </w:numPr>
        <w:rPr>
          <w:rFonts w:ascii="Arial Narrow" w:hAnsi="Arial Narrow"/>
        </w:rPr>
      </w:pPr>
      <w:r>
        <w:rPr>
          <w:rFonts w:ascii="Arial Narrow" w:hAnsi="Arial Narrow"/>
        </w:rPr>
        <w:t>Boleto em Branco: impressão de boleto em branco.</w:t>
      </w:r>
    </w:p>
    <w:p w:rsidR="00934BAB" w:rsidRDefault="00296768" w:rsidP="00296768">
      <w:pPr>
        <w:tabs>
          <w:tab w:val="left" w:pos="1836"/>
        </w:tabs>
        <w:ind w:left="426"/>
        <w:rPr>
          <w:rFonts w:ascii="Arial Narrow" w:hAnsi="Arial Narrow"/>
        </w:rPr>
      </w:pPr>
      <w:r>
        <w:rPr>
          <w:rFonts w:ascii="Arial Narrow" w:hAnsi="Arial Narrow"/>
        </w:rPr>
        <w:tab/>
      </w:r>
    </w:p>
    <w:p w:rsidR="009F17F5" w:rsidRDefault="009F17F5" w:rsidP="00296768">
      <w:pPr>
        <w:tabs>
          <w:tab w:val="left" w:pos="1836"/>
        </w:tabs>
        <w:ind w:left="426"/>
        <w:rPr>
          <w:rFonts w:ascii="Arial Narrow" w:hAnsi="Arial Narrow"/>
        </w:rPr>
      </w:pPr>
    </w:p>
    <w:p w:rsidR="00934BAB" w:rsidRPr="00875148" w:rsidRDefault="00934BAB">
      <w:pPr>
        <w:pStyle w:val="Ttulo2"/>
        <w:numPr>
          <w:ilvl w:val="0"/>
          <w:numId w:val="2"/>
        </w:numPr>
        <w:rPr>
          <w:rFonts w:ascii="Arial Narrow" w:hAnsi="Arial Narrow"/>
          <w:sz w:val="20"/>
        </w:rPr>
      </w:pPr>
      <w:r w:rsidRPr="00875148">
        <w:rPr>
          <w:rFonts w:ascii="Arial Narrow" w:hAnsi="Arial Narrow"/>
          <w:sz w:val="20"/>
        </w:rPr>
        <w:t>Relatórios envolvidos na Manutenção</w:t>
      </w:r>
    </w:p>
    <w:p w:rsidR="00934BAB" w:rsidRDefault="00934BAB" w:rsidP="00FD0CD1">
      <w:pPr>
        <w:ind w:left="426"/>
        <w:rPr>
          <w:rFonts w:ascii="Arial Narrow" w:hAnsi="Arial Narrow"/>
        </w:rPr>
      </w:pPr>
      <w:r>
        <w:rPr>
          <w:rFonts w:ascii="Arial Narrow" w:hAnsi="Arial Narrow"/>
        </w:rPr>
        <w:t>NA</w:t>
      </w:r>
    </w:p>
    <w:p w:rsidR="00934BAB" w:rsidRPr="00875148" w:rsidRDefault="00934BAB" w:rsidP="00FD0CD1">
      <w:pPr>
        <w:ind w:left="426"/>
        <w:rPr>
          <w:rFonts w:ascii="Arial Narrow" w:hAnsi="Arial Narrow"/>
        </w:rPr>
      </w:pPr>
    </w:p>
    <w:p w:rsidR="00934BAB" w:rsidRPr="00875148" w:rsidRDefault="00934BAB">
      <w:pPr>
        <w:pStyle w:val="Ttulo2"/>
        <w:numPr>
          <w:ilvl w:val="0"/>
          <w:numId w:val="2"/>
        </w:numPr>
        <w:rPr>
          <w:rFonts w:ascii="Arial Narrow" w:hAnsi="Arial Narrow"/>
          <w:sz w:val="20"/>
        </w:rPr>
      </w:pPr>
      <w:r w:rsidRPr="00875148">
        <w:rPr>
          <w:rFonts w:ascii="Arial Narrow" w:hAnsi="Arial Narrow"/>
          <w:sz w:val="20"/>
        </w:rPr>
        <w:t>Interface dos Dispositivos envolvidos na Manutenção</w:t>
      </w:r>
    </w:p>
    <w:p w:rsidR="00934BAB" w:rsidRDefault="00934BAB" w:rsidP="00FD0CD1">
      <w:pPr>
        <w:ind w:left="426"/>
        <w:rPr>
          <w:rFonts w:ascii="Arial Narrow" w:hAnsi="Arial Narrow"/>
        </w:rPr>
      </w:pPr>
      <w:r w:rsidRPr="00875148">
        <w:rPr>
          <w:rFonts w:ascii="Arial Narrow" w:hAnsi="Arial Narrow"/>
        </w:rPr>
        <w:t>NA</w:t>
      </w:r>
    </w:p>
    <w:p w:rsidR="00934BAB" w:rsidRPr="00875148" w:rsidRDefault="00934BAB" w:rsidP="00FD0CD1">
      <w:pPr>
        <w:ind w:left="426"/>
        <w:rPr>
          <w:rFonts w:ascii="Arial Narrow" w:hAnsi="Arial Narrow"/>
        </w:rPr>
      </w:pPr>
    </w:p>
    <w:p w:rsidR="00934BAB" w:rsidRPr="00875148" w:rsidRDefault="00934BAB">
      <w:pPr>
        <w:pStyle w:val="Ttulo2"/>
        <w:numPr>
          <w:ilvl w:val="0"/>
          <w:numId w:val="2"/>
        </w:numPr>
        <w:rPr>
          <w:rFonts w:ascii="Arial Narrow" w:hAnsi="Arial Narrow"/>
          <w:sz w:val="20"/>
        </w:rPr>
      </w:pPr>
      <w:r w:rsidRPr="00875148">
        <w:rPr>
          <w:rFonts w:ascii="Arial Narrow" w:hAnsi="Arial Narrow"/>
          <w:sz w:val="20"/>
        </w:rPr>
        <w:t>Integrações entre sistemas/módulos envolvidas na Manutenção</w:t>
      </w:r>
    </w:p>
    <w:p w:rsidR="00934BAB" w:rsidRPr="00875148" w:rsidRDefault="00934BAB" w:rsidP="00FD0CD1">
      <w:pPr>
        <w:ind w:left="426"/>
        <w:rPr>
          <w:rFonts w:ascii="Arial Narrow" w:hAnsi="Arial Narrow"/>
        </w:rPr>
      </w:pPr>
      <w:r w:rsidRPr="00875148">
        <w:rPr>
          <w:rFonts w:ascii="Arial Narrow" w:hAnsi="Arial Narrow"/>
        </w:rPr>
        <w:t>NA</w:t>
      </w:r>
    </w:p>
    <w:p w:rsidR="00934BAB" w:rsidRPr="00875148" w:rsidRDefault="00934BAB">
      <w:pPr>
        <w:pStyle w:val="TCTips"/>
        <w:ind w:firstLine="720"/>
        <w:rPr>
          <w:rFonts w:ascii="Arial Narrow" w:hAnsi="Arial Narrow"/>
          <w:i w:val="0"/>
        </w:rPr>
      </w:pPr>
    </w:p>
    <w:bookmarkEnd w:id="12"/>
    <w:p w:rsidR="00934BAB" w:rsidRPr="00875148" w:rsidRDefault="00934BAB">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PONTOS DE ATENÇÃO</w:t>
      </w:r>
      <w:r w:rsidRPr="00875148">
        <w:rPr>
          <w:rStyle w:val="Refdenotaderodap"/>
          <w:rFonts w:ascii="Arial Narrow" w:hAnsi="Arial Narrow"/>
        </w:rPr>
        <w:footnoteReference w:customMarkFollows="1" w:id="3"/>
        <w:t>*</w:t>
      </w:r>
    </w:p>
    <w:p w:rsidR="00934BAB" w:rsidRPr="00875148" w:rsidRDefault="00934BAB">
      <w:pPr>
        <w:pStyle w:val="TCTips"/>
        <w:rPr>
          <w:rFonts w:ascii="Arial Narrow" w:hAnsi="Arial Narrow"/>
          <w:i w:val="0"/>
        </w:rPr>
      </w:pPr>
    </w:p>
    <w:p w:rsidR="00934BAB" w:rsidRPr="00875148" w:rsidRDefault="00934BAB">
      <w:pPr>
        <w:pStyle w:val="Ttulo2"/>
        <w:numPr>
          <w:ilvl w:val="0"/>
          <w:numId w:val="2"/>
        </w:numPr>
        <w:rPr>
          <w:rFonts w:ascii="Arial Narrow" w:hAnsi="Arial Narrow"/>
          <w:sz w:val="20"/>
        </w:rPr>
      </w:pPr>
      <w:r w:rsidRPr="00875148">
        <w:rPr>
          <w:rFonts w:ascii="Arial Narrow" w:hAnsi="Arial Narrow"/>
          <w:sz w:val="20"/>
        </w:rPr>
        <w:t xml:space="preserve">Riscos, restrições e dependências envolvidos na </w:t>
      </w:r>
      <w:proofErr w:type="gramStart"/>
      <w:r w:rsidRPr="00875148">
        <w:rPr>
          <w:rFonts w:ascii="Arial Narrow" w:hAnsi="Arial Narrow"/>
          <w:sz w:val="20"/>
        </w:rPr>
        <w:t>manutenção</w:t>
      </w:r>
      <w:proofErr w:type="gramEnd"/>
    </w:p>
    <w:p w:rsidR="00934BAB" w:rsidRPr="00875148" w:rsidRDefault="00934BAB" w:rsidP="00FD0CD1">
      <w:pPr>
        <w:ind w:left="426"/>
        <w:rPr>
          <w:rFonts w:ascii="Arial Narrow" w:hAnsi="Arial Narrow"/>
        </w:rPr>
      </w:pPr>
      <w:r w:rsidRPr="00875148">
        <w:rPr>
          <w:rFonts w:ascii="Arial Narrow" w:hAnsi="Arial Narrow"/>
        </w:rPr>
        <w:t>NA</w:t>
      </w:r>
    </w:p>
    <w:p w:rsidR="00934BAB" w:rsidRPr="00875148" w:rsidRDefault="00934BAB">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br w:type="page"/>
      </w:r>
      <w:r w:rsidRPr="00875148">
        <w:rPr>
          <w:rFonts w:ascii="Arial Narrow" w:hAnsi="Arial Narrow"/>
        </w:rPr>
        <w:lastRenderedPageBreak/>
        <w:t>ESPECIFICAÇÃO TÉCNICA</w:t>
      </w:r>
      <w:r w:rsidRPr="00875148">
        <w:rPr>
          <w:rStyle w:val="Refdenotaderodap"/>
          <w:rFonts w:ascii="Arial Narrow" w:hAnsi="Arial Narrow"/>
        </w:rPr>
        <w:footnoteReference w:customMarkFollows="1" w:id="4"/>
        <w:t>**</w:t>
      </w:r>
    </w:p>
    <w:p w:rsidR="00934BAB" w:rsidRPr="00875148" w:rsidRDefault="00934BAB">
      <w:pPr>
        <w:pStyle w:val="Ttulo2"/>
        <w:numPr>
          <w:ilvl w:val="0"/>
          <w:numId w:val="2"/>
        </w:numPr>
        <w:rPr>
          <w:rFonts w:ascii="Arial Narrow" w:hAnsi="Arial Narrow"/>
          <w:sz w:val="20"/>
        </w:rPr>
      </w:pPr>
      <w:r w:rsidRPr="00875148">
        <w:rPr>
          <w:rFonts w:ascii="Arial Narrow" w:hAnsi="Arial Narrow"/>
          <w:sz w:val="20"/>
        </w:rPr>
        <w:t>Lista de objetos manipulados/alterados/criados</w:t>
      </w:r>
    </w:p>
    <w:p w:rsidR="00934BAB" w:rsidRPr="00875148" w:rsidRDefault="00934BAB">
      <w:pPr>
        <w:pStyle w:val="TCParagraph"/>
        <w:ind w:firstLine="709"/>
        <w:rPr>
          <w:rFonts w:ascii="Arial Narrow" w:hAnsi="Arial Narrow"/>
        </w:rPr>
      </w:pPr>
      <w:r w:rsidRPr="00875148">
        <w:rPr>
          <w:rFonts w:ascii="Arial Narrow" w:hAnsi="Arial Narrow"/>
        </w:rPr>
        <w:t>Esta seção destaca os objetos do sistema/módulo envolvidos nesta Manutenção.</w:t>
      </w:r>
    </w:p>
    <w:p w:rsidR="00934BAB" w:rsidRDefault="00934BAB" w:rsidP="00A9451A">
      <w:pPr>
        <w:pStyle w:val="Ttulo2"/>
        <w:numPr>
          <w:ilvl w:val="1"/>
          <w:numId w:val="2"/>
        </w:numPr>
        <w:tabs>
          <w:tab w:val="clear" w:pos="9720"/>
        </w:tabs>
        <w:rPr>
          <w:rFonts w:ascii="Arial Narrow" w:hAnsi="Arial Narrow"/>
          <w:sz w:val="20"/>
        </w:rPr>
      </w:pPr>
      <w:r w:rsidRPr="00875148">
        <w:rPr>
          <w:rFonts w:ascii="Arial Narrow" w:hAnsi="Arial Narrow"/>
          <w:sz w:val="20"/>
        </w:rPr>
        <w:t>Estrutura de Dados</w:t>
      </w:r>
    </w:p>
    <w:p w:rsidR="00934BAB" w:rsidRPr="001E5B29" w:rsidRDefault="00934BAB" w:rsidP="001E5B29">
      <w:pPr>
        <w:pStyle w:val="TCTips"/>
        <w:ind w:firstLine="720"/>
        <w:rPr>
          <w:i w:val="0"/>
        </w:rPr>
      </w:pPr>
    </w:p>
    <w:p w:rsidR="00934BAB" w:rsidRDefault="00934BAB">
      <w:pPr>
        <w:pStyle w:val="Ttulo2"/>
        <w:numPr>
          <w:ilvl w:val="1"/>
          <w:numId w:val="2"/>
        </w:numPr>
        <w:rPr>
          <w:rFonts w:ascii="Arial Narrow" w:hAnsi="Arial Narrow"/>
          <w:sz w:val="20"/>
        </w:rPr>
      </w:pPr>
      <w:r w:rsidRPr="00875148">
        <w:rPr>
          <w:rFonts w:ascii="Arial Narrow" w:hAnsi="Arial Narrow"/>
          <w:sz w:val="20"/>
        </w:rPr>
        <w:t>Objetos de Banco de Dados</w:t>
      </w:r>
    </w:p>
    <w:p w:rsidR="00934BAB" w:rsidRPr="00B978C8" w:rsidRDefault="00934BAB" w:rsidP="00B978C8"/>
    <w:p w:rsidR="00934BAB" w:rsidRDefault="00934BAB">
      <w:pPr>
        <w:pStyle w:val="Ttulo2"/>
        <w:numPr>
          <w:ilvl w:val="1"/>
          <w:numId w:val="2"/>
        </w:numPr>
        <w:rPr>
          <w:rFonts w:ascii="Arial Narrow" w:hAnsi="Arial Narrow"/>
          <w:sz w:val="20"/>
        </w:rPr>
      </w:pPr>
      <w:r w:rsidRPr="00875148">
        <w:rPr>
          <w:rFonts w:ascii="Arial Narrow" w:hAnsi="Arial Narrow"/>
          <w:sz w:val="20"/>
        </w:rPr>
        <w:t>Fontes</w:t>
      </w:r>
    </w:p>
    <w:p w:rsidR="00934BAB" w:rsidRPr="00B978C8" w:rsidRDefault="00934BAB" w:rsidP="00B978C8"/>
    <w:p w:rsidR="00934BAB" w:rsidRPr="00875148" w:rsidRDefault="00934BAB">
      <w:pPr>
        <w:pStyle w:val="Ttulo2"/>
        <w:numPr>
          <w:ilvl w:val="1"/>
          <w:numId w:val="2"/>
        </w:numPr>
        <w:rPr>
          <w:rFonts w:ascii="Arial Narrow" w:hAnsi="Arial Narrow"/>
          <w:sz w:val="20"/>
        </w:rPr>
      </w:pPr>
      <w:r w:rsidRPr="00875148">
        <w:rPr>
          <w:rFonts w:ascii="Arial Narrow" w:hAnsi="Arial Narrow"/>
          <w:sz w:val="20"/>
        </w:rPr>
        <w:t>Documentação</w:t>
      </w:r>
    </w:p>
    <w:p w:rsidR="00934BAB" w:rsidRPr="00875148" w:rsidRDefault="00934BAB">
      <w:pPr>
        <w:pStyle w:val="StyleHeading"/>
        <w:pBdr>
          <w:bottom w:val="single" w:sz="30" w:space="0" w:color="000080"/>
        </w:pBdr>
        <w:tabs>
          <w:tab w:val="clear" w:pos="720"/>
          <w:tab w:val="clear" w:pos="1080"/>
        </w:tabs>
        <w:jc w:val="both"/>
        <w:rPr>
          <w:rFonts w:ascii="Arial Narrow" w:hAnsi="Arial Narrow"/>
        </w:rPr>
      </w:pPr>
      <w:r>
        <w:rPr>
          <w:rFonts w:ascii="Arial Narrow" w:hAnsi="Arial Narrow"/>
        </w:rPr>
        <w:br w:type="page"/>
      </w:r>
      <w:r w:rsidRPr="00875148">
        <w:rPr>
          <w:rFonts w:ascii="Arial Narrow" w:hAnsi="Arial Narrow"/>
        </w:rPr>
        <w:lastRenderedPageBreak/>
        <w:t>ESTIMATIVA PREVISTA</w:t>
      </w:r>
      <w:r w:rsidRPr="00875148">
        <w:rPr>
          <w:rStyle w:val="Refdenotaderodap"/>
          <w:rFonts w:ascii="Arial Narrow" w:hAnsi="Arial Narrow"/>
        </w:rPr>
        <w:footnoteReference w:customMarkFollows="1" w:id="5"/>
        <w:t>**</w:t>
      </w:r>
    </w:p>
    <w:p w:rsidR="00934BAB" w:rsidRPr="00875148" w:rsidRDefault="00934BAB">
      <w:pPr>
        <w:pStyle w:val="TCTips"/>
        <w:rPr>
          <w:rFonts w:ascii="Arial Narrow" w:hAnsi="Arial Narrow"/>
          <w:i w:val="0"/>
        </w:rPr>
      </w:pPr>
    </w:p>
    <w:p w:rsidR="00934BAB" w:rsidRPr="00875148" w:rsidRDefault="00934BAB">
      <w:pPr>
        <w:pStyle w:val="Ttulo2"/>
        <w:numPr>
          <w:ilvl w:val="0"/>
          <w:numId w:val="2"/>
        </w:numPr>
        <w:rPr>
          <w:rFonts w:ascii="Arial Narrow" w:hAnsi="Arial Narrow"/>
          <w:sz w:val="20"/>
        </w:rPr>
      </w:pPr>
      <w:r w:rsidRPr="00875148">
        <w:rPr>
          <w:rFonts w:ascii="Arial Narrow" w:hAnsi="Arial Narrow"/>
          <w:sz w:val="20"/>
        </w:rPr>
        <w:t>Estimativa de para implantação:</w:t>
      </w:r>
    </w:p>
    <w:p w:rsidR="00934BAB" w:rsidRPr="00875148" w:rsidRDefault="00934BAB">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07"/>
        <w:gridCol w:w="1735"/>
        <w:gridCol w:w="1736"/>
      </w:tblGrid>
      <w:tr w:rsidR="00934BAB"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934BAB" w:rsidRPr="009540DC" w:rsidRDefault="00934BAB">
            <w:pPr>
              <w:pStyle w:val="TCTips"/>
              <w:jc w:val="center"/>
              <w:rPr>
                <w:rFonts w:ascii="Arial Narrow" w:hAnsi="Arial Narrow"/>
                <w:b/>
                <w:i w:val="0"/>
                <w:color w:val="auto"/>
                <w:sz w:val="24"/>
              </w:rPr>
            </w:pPr>
            <w:r w:rsidRPr="009540DC">
              <w:rPr>
                <w:rFonts w:ascii="Arial Narrow" w:hAnsi="Arial Narrow"/>
                <w:b/>
                <w:i w:val="0"/>
                <w:color w:val="auto"/>
                <w:sz w:val="24"/>
              </w:rPr>
              <w:t xml:space="preserve">ATIVIDADES DE </w:t>
            </w:r>
            <w:proofErr w:type="gramStart"/>
            <w:r w:rsidRPr="009540DC">
              <w:rPr>
                <w:rFonts w:ascii="Arial Narrow" w:hAnsi="Arial Narrow"/>
                <w:b/>
                <w:i w:val="0"/>
                <w:color w:val="auto"/>
                <w:sz w:val="24"/>
              </w:rPr>
              <w:t>IMPLEMENTAÇÃO</w:t>
            </w:r>
            <w:proofErr w:type="gramEnd"/>
          </w:p>
        </w:tc>
        <w:tc>
          <w:tcPr>
            <w:tcW w:w="3471" w:type="dxa"/>
            <w:gridSpan w:val="2"/>
            <w:tcBorders>
              <w:top w:val="single" w:sz="12" w:space="0" w:color="auto"/>
              <w:left w:val="single" w:sz="12" w:space="0" w:color="auto"/>
              <w:bottom w:val="single" w:sz="12" w:space="0" w:color="auto"/>
              <w:right w:val="single" w:sz="12" w:space="0" w:color="auto"/>
            </w:tcBorders>
            <w:shd w:val="pct12" w:color="auto" w:fill="FFFFFF"/>
          </w:tcPr>
          <w:p w:rsidR="00934BAB" w:rsidRPr="009540DC" w:rsidRDefault="00934BAB">
            <w:pPr>
              <w:pStyle w:val="TCTips"/>
              <w:jc w:val="center"/>
              <w:rPr>
                <w:rFonts w:ascii="Arial Narrow" w:hAnsi="Arial Narrow"/>
                <w:b/>
                <w:i w:val="0"/>
                <w:color w:val="auto"/>
                <w:sz w:val="24"/>
              </w:rPr>
            </w:pPr>
            <w:r w:rsidRPr="009540DC">
              <w:rPr>
                <w:rFonts w:ascii="Arial Narrow" w:hAnsi="Arial Narrow"/>
                <w:b/>
                <w:i w:val="0"/>
                <w:color w:val="auto"/>
                <w:sz w:val="24"/>
              </w:rPr>
              <w:t>HORAS ESTIMADAS (h)</w:t>
            </w:r>
          </w:p>
        </w:tc>
      </w:tr>
      <w:tr w:rsidR="00934BAB" w:rsidRPr="00875148">
        <w:tc>
          <w:tcPr>
            <w:tcW w:w="6307" w:type="dxa"/>
            <w:tcBorders>
              <w:top w:val="nil"/>
              <w:lef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&lt;Preencher com o nome da atividade executada pela Consultoria &gt;</w:t>
            </w:r>
          </w:p>
        </w:tc>
        <w:tc>
          <w:tcPr>
            <w:tcW w:w="3471" w:type="dxa"/>
            <w:gridSpan w:val="2"/>
            <w:tcBorders>
              <w:top w:val="nil"/>
              <w:righ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934BAB" w:rsidRPr="00875148">
        <w:tc>
          <w:tcPr>
            <w:tcW w:w="6307" w:type="dxa"/>
            <w:tcBorders>
              <w:lef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&lt;Preencher com o nome da atividade executada pela Consultoria &gt;</w:t>
            </w:r>
          </w:p>
        </w:tc>
        <w:tc>
          <w:tcPr>
            <w:tcW w:w="3471" w:type="dxa"/>
            <w:gridSpan w:val="2"/>
            <w:tcBorders>
              <w:righ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934BAB" w:rsidRPr="00875148">
        <w:tc>
          <w:tcPr>
            <w:tcW w:w="6307" w:type="dxa"/>
            <w:tcBorders>
              <w:lef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&lt;Preencher com o nome da atividade executada pela Consultoria &gt;</w:t>
            </w:r>
          </w:p>
        </w:tc>
        <w:tc>
          <w:tcPr>
            <w:tcW w:w="3471" w:type="dxa"/>
            <w:gridSpan w:val="2"/>
            <w:tcBorders>
              <w:righ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934BAB" w:rsidRPr="00875148">
        <w:tc>
          <w:tcPr>
            <w:tcW w:w="6307" w:type="dxa"/>
            <w:tcBorders>
              <w:left w:val="single" w:sz="12" w:space="0" w:color="auto"/>
              <w:bottom w:val="nil"/>
            </w:tcBorders>
          </w:tcPr>
          <w:p w:rsidR="00934BAB" w:rsidRPr="009540DC" w:rsidRDefault="00934BAB">
            <w:pPr>
              <w:pStyle w:val="TCTips"/>
              <w:rPr>
                <w:rFonts w:ascii="Arial Narrow" w:hAnsi="Arial Narrow"/>
                <w:i w:val="0"/>
              </w:rPr>
            </w:pPr>
          </w:p>
        </w:tc>
        <w:tc>
          <w:tcPr>
            <w:tcW w:w="3471" w:type="dxa"/>
            <w:gridSpan w:val="2"/>
            <w:tcBorders>
              <w:bottom w:val="nil"/>
              <w:right w:val="single" w:sz="12" w:space="0" w:color="auto"/>
            </w:tcBorders>
          </w:tcPr>
          <w:p w:rsidR="00934BAB" w:rsidRPr="009540DC" w:rsidRDefault="00934BAB">
            <w:pPr>
              <w:pStyle w:val="TCTips"/>
              <w:rPr>
                <w:rFonts w:ascii="Arial Narrow" w:hAnsi="Arial Narrow"/>
                <w:i w:val="0"/>
              </w:rPr>
            </w:pPr>
          </w:p>
        </w:tc>
      </w:tr>
      <w:tr w:rsidR="00934BAB" w:rsidRPr="00875148">
        <w:tc>
          <w:tcPr>
            <w:tcW w:w="6307" w:type="dxa"/>
            <w:tcBorders>
              <w:top w:val="single" w:sz="12" w:space="0" w:color="auto"/>
              <w:left w:val="single" w:sz="12" w:space="0" w:color="auto"/>
              <w:bottom w:val="single" w:sz="12" w:space="0" w:color="auto"/>
              <w:right w:val="nil"/>
            </w:tcBorders>
          </w:tcPr>
          <w:p w:rsidR="00934BAB" w:rsidRPr="009540DC" w:rsidRDefault="00934BAB">
            <w:pPr>
              <w:pStyle w:val="TCTips"/>
              <w:rPr>
                <w:rFonts w:ascii="Arial Narrow" w:hAnsi="Arial Narrow"/>
                <w:b/>
                <w:i w:val="0"/>
                <w:color w:val="auto"/>
                <w:sz w:val="24"/>
              </w:rPr>
            </w:pPr>
            <w:proofErr w:type="gramStart"/>
            <w:r w:rsidRPr="009540DC">
              <w:rPr>
                <w:rFonts w:ascii="Arial Narrow" w:hAnsi="Arial Narrow"/>
                <w:b/>
                <w:i w:val="0"/>
                <w:color w:val="auto"/>
                <w:sz w:val="24"/>
              </w:rPr>
              <w:t>TOTAL HORAS</w:t>
            </w:r>
            <w:proofErr w:type="gramEnd"/>
          </w:p>
        </w:tc>
        <w:tc>
          <w:tcPr>
            <w:tcW w:w="3471" w:type="dxa"/>
            <w:gridSpan w:val="2"/>
            <w:tcBorders>
              <w:top w:val="single" w:sz="12" w:space="0" w:color="auto"/>
              <w:left w:val="single" w:sz="12" w:space="0" w:color="auto"/>
              <w:bottom w:val="single" w:sz="12" w:space="0" w:color="auto"/>
              <w:righ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 xml:space="preserve">&lt;Preencher com </w:t>
            </w:r>
            <w:proofErr w:type="spellStart"/>
            <w:r w:rsidRPr="009540DC">
              <w:rPr>
                <w:rFonts w:ascii="Arial Narrow" w:hAnsi="Arial Narrow"/>
                <w:i w:val="0"/>
              </w:rPr>
              <w:t>qtde</w:t>
            </w:r>
            <w:proofErr w:type="spellEnd"/>
            <w:r w:rsidRPr="009540DC">
              <w:rPr>
                <w:rFonts w:ascii="Arial Narrow" w:hAnsi="Arial Narrow"/>
                <w:i w:val="0"/>
              </w:rPr>
              <w:t xml:space="preserve"> TOTAL de horas&gt;</w:t>
            </w:r>
          </w:p>
        </w:tc>
      </w:tr>
      <w:tr w:rsidR="00934BAB" w:rsidRPr="00875148">
        <w:tc>
          <w:tcPr>
            <w:tcW w:w="6307" w:type="dxa"/>
            <w:tcBorders>
              <w:top w:val="nil"/>
              <w:left w:val="single" w:sz="12" w:space="0" w:color="auto"/>
              <w:bottom w:val="nil"/>
              <w:right w:val="nil"/>
            </w:tcBorders>
          </w:tcPr>
          <w:p w:rsidR="00934BAB" w:rsidRPr="009540DC" w:rsidRDefault="00934BAB">
            <w:pPr>
              <w:pStyle w:val="TCTips"/>
              <w:rPr>
                <w:rFonts w:ascii="Arial Narrow" w:hAnsi="Arial Narrow"/>
                <w:b/>
                <w:i w:val="0"/>
                <w:color w:val="auto"/>
                <w:sz w:val="24"/>
              </w:rPr>
            </w:pPr>
            <w:r w:rsidRPr="009540DC">
              <w:rPr>
                <w:rFonts w:ascii="Arial Narrow" w:hAnsi="Arial Narrow"/>
                <w:b/>
                <w:i w:val="0"/>
                <w:color w:val="auto"/>
                <w:sz w:val="24"/>
              </w:rPr>
              <w:t xml:space="preserve">Data Início/Fim da </w:t>
            </w:r>
            <w:proofErr w:type="gramStart"/>
            <w:r w:rsidRPr="009540DC">
              <w:rPr>
                <w:rFonts w:ascii="Arial Narrow" w:hAnsi="Arial Narrow"/>
                <w:b/>
                <w:i w:val="0"/>
                <w:color w:val="auto"/>
                <w:sz w:val="24"/>
              </w:rPr>
              <w:t>Implementação</w:t>
            </w:r>
            <w:proofErr w:type="gramEnd"/>
            <w:r w:rsidRPr="009540DC">
              <w:rPr>
                <w:rFonts w:ascii="Arial Narrow" w:hAnsi="Arial Narrow"/>
                <w:b/>
                <w:i w:val="0"/>
                <w:color w:val="auto"/>
                <w:sz w:val="24"/>
              </w:rPr>
              <w:t xml:space="preserve"> da EMS</w:t>
            </w:r>
          </w:p>
        </w:tc>
        <w:tc>
          <w:tcPr>
            <w:tcW w:w="1735" w:type="dxa"/>
            <w:tcBorders>
              <w:top w:val="nil"/>
              <w:left w:val="single" w:sz="12" w:space="0" w:color="auto"/>
              <w:bottom w:val="nil"/>
              <w:right w:val="single" w:sz="12" w:space="0" w:color="auto"/>
            </w:tcBorders>
          </w:tcPr>
          <w:p w:rsidR="00934BAB" w:rsidRPr="00875148" w:rsidRDefault="00934BAB">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c>
          <w:tcPr>
            <w:tcW w:w="1736" w:type="dxa"/>
            <w:tcBorders>
              <w:top w:val="nil"/>
              <w:bottom w:val="nil"/>
              <w:right w:val="single" w:sz="12" w:space="0" w:color="auto"/>
            </w:tcBorders>
          </w:tcPr>
          <w:p w:rsidR="00934BAB" w:rsidRPr="00875148" w:rsidRDefault="00934BAB">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r w:rsidR="00934BAB"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934BAB" w:rsidRPr="009540DC" w:rsidRDefault="00934BAB">
            <w:pPr>
              <w:pStyle w:val="TCTips"/>
              <w:jc w:val="center"/>
              <w:rPr>
                <w:rFonts w:ascii="Arial Narrow" w:hAnsi="Arial Narrow"/>
                <w:b/>
                <w:i w:val="0"/>
                <w:color w:val="auto"/>
                <w:sz w:val="24"/>
              </w:rPr>
            </w:pPr>
            <w:r w:rsidRPr="009540DC">
              <w:rPr>
                <w:rFonts w:ascii="Arial Narrow" w:hAnsi="Arial Narrow"/>
                <w:b/>
                <w:i w:val="0"/>
                <w:color w:val="auto"/>
                <w:sz w:val="24"/>
              </w:rPr>
              <w:t>ATIVIDADES DE HOMOLOGAÇÃO/TESTES</w:t>
            </w:r>
          </w:p>
        </w:tc>
        <w:tc>
          <w:tcPr>
            <w:tcW w:w="3471" w:type="dxa"/>
            <w:gridSpan w:val="2"/>
            <w:tcBorders>
              <w:top w:val="single" w:sz="12" w:space="0" w:color="auto"/>
              <w:left w:val="single" w:sz="12" w:space="0" w:color="auto"/>
              <w:bottom w:val="single" w:sz="12" w:space="0" w:color="auto"/>
              <w:right w:val="single" w:sz="12" w:space="0" w:color="auto"/>
            </w:tcBorders>
            <w:shd w:val="pct12" w:color="auto" w:fill="FFFFFF"/>
          </w:tcPr>
          <w:p w:rsidR="00934BAB" w:rsidRPr="009540DC" w:rsidRDefault="00934BAB">
            <w:pPr>
              <w:pStyle w:val="TCTips"/>
              <w:jc w:val="center"/>
              <w:rPr>
                <w:rFonts w:ascii="Arial Narrow" w:hAnsi="Arial Narrow"/>
                <w:b/>
                <w:i w:val="0"/>
                <w:color w:val="auto"/>
                <w:sz w:val="24"/>
              </w:rPr>
            </w:pPr>
            <w:r w:rsidRPr="009540DC">
              <w:rPr>
                <w:rFonts w:ascii="Arial Narrow" w:hAnsi="Arial Narrow"/>
                <w:b/>
                <w:i w:val="0"/>
                <w:color w:val="auto"/>
                <w:sz w:val="24"/>
              </w:rPr>
              <w:t>HORAS ESTIMADAS (h)</w:t>
            </w:r>
          </w:p>
        </w:tc>
      </w:tr>
      <w:tr w:rsidR="00934BAB" w:rsidRPr="00875148">
        <w:tc>
          <w:tcPr>
            <w:tcW w:w="6307" w:type="dxa"/>
            <w:tcBorders>
              <w:top w:val="nil"/>
              <w:lef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&lt;Preencher com o nome da atividade executada pela Consultoria&gt;</w:t>
            </w:r>
          </w:p>
        </w:tc>
        <w:tc>
          <w:tcPr>
            <w:tcW w:w="3471" w:type="dxa"/>
            <w:gridSpan w:val="2"/>
            <w:tcBorders>
              <w:top w:val="nil"/>
              <w:righ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934BAB" w:rsidRPr="00875148">
        <w:tc>
          <w:tcPr>
            <w:tcW w:w="6307" w:type="dxa"/>
            <w:tcBorders>
              <w:lef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 xml:space="preserve">&lt;Preencher com o nome da atividade executada </w:t>
            </w:r>
            <w:proofErr w:type="gramStart"/>
            <w:r w:rsidRPr="009540DC">
              <w:rPr>
                <w:rFonts w:ascii="Arial Narrow" w:hAnsi="Arial Narrow"/>
                <w:i w:val="0"/>
              </w:rPr>
              <w:t>pela Abril</w:t>
            </w:r>
            <w:proofErr w:type="gramEnd"/>
            <w:r w:rsidRPr="009540DC">
              <w:rPr>
                <w:rFonts w:ascii="Arial Narrow" w:hAnsi="Arial Narrow"/>
                <w:i w:val="0"/>
              </w:rPr>
              <w:t>&gt;</w:t>
            </w:r>
          </w:p>
        </w:tc>
        <w:tc>
          <w:tcPr>
            <w:tcW w:w="3471" w:type="dxa"/>
            <w:gridSpan w:val="2"/>
            <w:tcBorders>
              <w:bottom w:val="nil"/>
              <w:righ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934BAB" w:rsidRPr="00875148">
        <w:tc>
          <w:tcPr>
            <w:tcW w:w="6307" w:type="dxa"/>
            <w:tcBorders>
              <w:left w:val="single" w:sz="12" w:space="0" w:color="auto"/>
              <w:right w:val="nil"/>
            </w:tcBorders>
          </w:tcPr>
          <w:p w:rsidR="00934BAB" w:rsidRPr="009540DC" w:rsidRDefault="00934BAB">
            <w:pPr>
              <w:pStyle w:val="TCTips"/>
              <w:rPr>
                <w:rFonts w:ascii="Arial Narrow" w:hAnsi="Arial Narrow"/>
                <w:b/>
                <w:i w:val="0"/>
                <w:color w:val="auto"/>
                <w:sz w:val="24"/>
              </w:rPr>
            </w:pPr>
            <w:r w:rsidRPr="009540DC">
              <w:rPr>
                <w:rFonts w:ascii="Arial Narrow" w:hAnsi="Arial Narrow"/>
                <w:b/>
                <w:i w:val="0"/>
                <w:color w:val="auto"/>
                <w:sz w:val="24"/>
              </w:rPr>
              <w:t>Data Início/Fim da Homologação da EMS</w:t>
            </w:r>
          </w:p>
        </w:tc>
        <w:tc>
          <w:tcPr>
            <w:tcW w:w="1735" w:type="dxa"/>
            <w:tcBorders>
              <w:top w:val="single" w:sz="12" w:space="0" w:color="auto"/>
              <w:left w:val="single" w:sz="12" w:space="0" w:color="auto"/>
              <w:bottom w:val="single" w:sz="12" w:space="0" w:color="auto"/>
              <w:right w:val="single" w:sz="12" w:space="0" w:color="auto"/>
            </w:tcBorders>
          </w:tcPr>
          <w:p w:rsidR="00934BAB" w:rsidRPr="00875148" w:rsidRDefault="00934BAB">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c>
          <w:tcPr>
            <w:tcW w:w="1736" w:type="dxa"/>
            <w:tcBorders>
              <w:top w:val="single" w:sz="12" w:space="0" w:color="auto"/>
              <w:bottom w:val="single" w:sz="12" w:space="0" w:color="auto"/>
              <w:right w:val="single" w:sz="12" w:space="0" w:color="auto"/>
            </w:tcBorders>
          </w:tcPr>
          <w:p w:rsidR="00934BAB" w:rsidRPr="00875148" w:rsidRDefault="00934BAB">
            <w:pPr>
              <w:pStyle w:val="TCTips"/>
              <w:rPr>
                <w:rFonts w:ascii="Arial Narrow" w:hAnsi="Arial Narrow"/>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r w:rsidR="00934BAB"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934BAB" w:rsidRPr="009540DC" w:rsidRDefault="00934BAB">
            <w:pPr>
              <w:pStyle w:val="TCTips"/>
              <w:jc w:val="center"/>
              <w:rPr>
                <w:rFonts w:ascii="Arial Narrow" w:hAnsi="Arial Narrow"/>
                <w:b/>
                <w:i w:val="0"/>
                <w:color w:val="auto"/>
                <w:sz w:val="24"/>
              </w:rPr>
            </w:pPr>
            <w:r w:rsidRPr="009540DC">
              <w:rPr>
                <w:rFonts w:ascii="Arial Narrow" w:hAnsi="Arial Narrow"/>
                <w:b/>
                <w:i w:val="0"/>
                <w:color w:val="auto"/>
                <w:sz w:val="24"/>
              </w:rPr>
              <w:t>ATIVIDADES IMPLANTAÇÃO</w:t>
            </w:r>
          </w:p>
        </w:tc>
        <w:tc>
          <w:tcPr>
            <w:tcW w:w="3471" w:type="dxa"/>
            <w:gridSpan w:val="2"/>
            <w:tcBorders>
              <w:top w:val="nil"/>
              <w:left w:val="single" w:sz="12" w:space="0" w:color="auto"/>
              <w:bottom w:val="single" w:sz="12" w:space="0" w:color="auto"/>
              <w:right w:val="single" w:sz="12" w:space="0" w:color="auto"/>
            </w:tcBorders>
            <w:shd w:val="pct12" w:color="auto" w:fill="FFFFFF"/>
          </w:tcPr>
          <w:p w:rsidR="00934BAB" w:rsidRPr="009540DC" w:rsidRDefault="00934BAB">
            <w:pPr>
              <w:pStyle w:val="TCTips"/>
              <w:jc w:val="center"/>
              <w:rPr>
                <w:rFonts w:ascii="Arial Narrow" w:hAnsi="Arial Narrow"/>
                <w:b/>
                <w:i w:val="0"/>
                <w:color w:val="auto"/>
                <w:sz w:val="24"/>
              </w:rPr>
            </w:pPr>
            <w:r w:rsidRPr="009540DC">
              <w:rPr>
                <w:rFonts w:ascii="Arial Narrow" w:hAnsi="Arial Narrow"/>
                <w:b/>
                <w:i w:val="0"/>
                <w:color w:val="auto"/>
                <w:sz w:val="24"/>
              </w:rPr>
              <w:t>HORAS ESTIMADAS (h)</w:t>
            </w:r>
          </w:p>
        </w:tc>
      </w:tr>
      <w:tr w:rsidR="00934BAB" w:rsidRPr="00875148">
        <w:tc>
          <w:tcPr>
            <w:tcW w:w="6307" w:type="dxa"/>
            <w:tcBorders>
              <w:top w:val="nil"/>
              <w:lef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&lt;Preencher com o nome da atividade&gt;</w:t>
            </w:r>
          </w:p>
        </w:tc>
        <w:tc>
          <w:tcPr>
            <w:tcW w:w="3471" w:type="dxa"/>
            <w:gridSpan w:val="2"/>
            <w:tcBorders>
              <w:top w:val="nil"/>
              <w:righ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934BAB" w:rsidRPr="00875148">
        <w:tc>
          <w:tcPr>
            <w:tcW w:w="6307" w:type="dxa"/>
            <w:tcBorders>
              <w:left w:val="single" w:sz="12" w:space="0" w:color="auto"/>
              <w:bottom w:val="nil"/>
            </w:tcBorders>
          </w:tcPr>
          <w:p w:rsidR="00934BAB" w:rsidRPr="009540DC" w:rsidRDefault="00934BAB">
            <w:pPr>
              <w:pStyle w:val="TCTips"/>
              <w:rPr>
                <w:rFonts w:ascii="Arial Narrow" w:hAnsi="Arial Narrow"/>
                <w:i w:val="0"/>
              </w:rPr>
            </w:pPr>
            <w:r w:rsidRPr="009540DC">
              <w:rPr>
                <w:rFonts w:ascii="Arial Narrow" w:hAnsi="Arial Narrow"/>
                <w:i w:val="0"/>
              </w:rPr>
              <w:t>&lt;Preencher com o nome da atividade&gt;</w:t>
            </w:r>
          </w:p>
        </w:tc>
        <w:tc>
          <w:tcPr>
            <w:tcW w:w="3471" w:type="dxa"/>
            <w:gridSpan w:val="2"/>
            <w:tcBorders>
              <w:bottom w:val="nil"/>
              <w:right w:val="single" w:sz="12" w:space="0" w:color="auto"/>
            </w:tcBorders>
          </w:tcPr>
          <w:p w:rsidR="00934BAB" w:rsidRPr="009540DC" w:rsidRDefault="00934BAB">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934BAB" w:rsidRPr="00875148">
        <w:tc>
          <w:tcPr>
            <w:tcW w:w="6307" w:type="dxa"/>
            <w:tcBorders>
              <w:top w:val="single" w:sz="12" w:space="0" w:color="auto"/>
              <w:left w:val="single" w:sz="12" w:space="0" w:color="auto"/>
              <w:bottom w:val="single" w:sz="12" w:space="0" w:color="auto"/>
              <w:right w:val="nil"/>
            </w:tcBorders>
          </w:tcPr>
          <w:p w:rsidR="00934BAB" w:rsidRPr="009540DC" w:rsidRDefault="00934BAB">
            <w:pPr>
              <w:pStyle w:val="TCTips"/>
              <w:rPr>
                <w:rFonts w:ascii="Arial Narrow" w:hAnsi="Arial Narrow"/>
                <w:b/>
                <w:i w:val="0"/>
                <w:color w:val="auto"/>
                <w:sz w:val="24"/>
              </w:rPr>
            </w:pPr>
            <w:r w:rsidRPr="009540DC">
              <w:rPr>
                <w:rFonts w:ascii="Arial Narrow" w:hAnsi="Arial Narrow"/>
                <w:b/>
                <w:i w:val="0"/>
                <w:color w:val="auto"/>
                <w:sz w:val="24"/>
              </w:rPr>
              <w:t>Data de Implantação em Produção</w:t>
            </w:r>
          </w:p>
        </w:tc>
        <w:tc>
          <w:tcPr>
            <w:tcW w:w="1735" w:type="dxa"/>
            <w:tcBorders>
              <w:top w:val="single" w:sz="12" w:space="0" w:color="auto"/>
              <w:left w:val="single" w:sz="12" w:space="0" w:color="auto"/>
              <w:bottom w:val="single" w:sz="12" w:space="0" w:color="auto"/>
              <w:right w:val="single" w:sz="12" w:space="0" w:color="auto"/>
            </w:tcBorders>
          </w:tcPr>
          <w:p w:rsidR="00934BAB" w:rsidRPr="00875148" w:rsidRDefault="00934BAB">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c>
          <w:tcPr>
            <w:tcW w:w="1736" w:type="dxa"/>
            <w:tcBorders>
              <w:top w:val="single" w:sz="12" w:space="0" w:color="auto"/>
              <w:bottom w:val="single" w:sz="12" w:space="0" w:color="auto"/>
              <w:right w:val="single" w:sz="12" w:space="0" w:color="auto"/>
            </w:tcBorders>
          </w:tcPr>
          <w:p w:rsidR="00934BAB" w:rsidRPr="00875148" w:rsidRDefault="00934BAB">
            <w:pPr>
              <w:pStyle w:val="TCTips"/>
              <w:rPr>
                <w:rFonts w:ascii="Arial Narrow" w:hAnsi="Arial Narrow"/>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bl>
    <w:p w:rsidR="00934BAB" w:rsidRPr="00875148" w:rsidRDefault="00934BAB">
      <w:pPr>
        <w:pStyle w:val="TCTips"/>
        <w:rPr>
          <w:rFonts w:ascii="Arial Narrow" w:hAnsi="Arial Narrow"/>
          <w:i w:val="0"/>
          <w:lang w:val="es-ES_tradnl"/>
        </w:rPr>
      </w:pPr>
    </w:p>
    <w:p w:rsidR="00934BAB" w:rsidRPr="00875148" w:rsidRDefault="00934BAB">
      <w:pPr>
        <w:pStyle w:val="Ttulo2"/>
        <w:numPr>
          <w:ilvl w:val="0"/>
          <w:numId w:val="2"/>
        </w:numPr>
        <w:rPr>
          <w:rFonts w:ascii="Arial Narrow" w:hAnsi="Arial Narrow"/>
          <w:sz w:val="20"/>
        </w:rPr>
      </w:pPr>
      <w:r w:rsidRPr="00875148">
        <w:rPr>
          <w:rFonts w:ascii="Arial Narrow" w:hAnsi="Arial Narrow"/>
          <w:sz w:val="20"/>
        </w:rPr>
        <w:t>Aprovações:</w:t>
      </w:r>
    </w:p>
    <w:p w:rsidR="00934BAB" w:rsidRPr="00875148" w:rsidRDefault="00934BAB">
      <w:pPr>
        <w:pStyle w:val="TCTips"/>
        <w:rPr>
          <w:rFonts w:ascii="Arial Narrow" w:hAnsi="Arial Narrow"/>
          <w:i w:val="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2126"/>
        <w:gridCol w:w="2127"/>
        <w:gridCol w:w="1910"/>
      </w:tblGrid>
      <w:tr w:rsidR="00934BAB" w:rsidRPr="00875148">
        <w:trPr>
          <w:cantSplit/>
        </w:trPr>
        <w:tc>
          <w:tcPr>
            <w:tcW w:w="3614" w:type="dxa"/>
            <w:tcBorders>
              <w:top w:val="single" w:sz="12" w:space="0" w:color="auto"/>
              <w:bottom w:val="single" w:sz="12" w:space="0" w:color="auto"/>
            </w:tcBorders>
          </w:tcPr>
          <w:p w:rsidR="00934BAB" w:rsidRPr="009540DC" w:rsidRDefault="00934BAB">
            <w:pPr>
              <w:pStyle w:val="TCTips"/>
              <w:jc w:val="left"/>
              <w:rPr>
                <w:rFonts w:ascii="Arial Narrow" w:hAnsi="Arial Narrow"/>
                <w:b/>
                <w:i w:val="0"/>
                <w:color w:val="auto"/>
                <w:sz w:val="24"/>
              </w:rPr>
            </w:pPr>
            <w:r w:rsidRPr="009540DC">
              <w:rPr>
                <w:rFonts w:ascii="Arial Narrow" w:hAnsi="Arial Narrow"/>
                <w:b/>
                <w:i w:val="0"/>
                <w:color w:val="auto"/>
                <w:sz w:val="24"/>
              </w:rPr>
              <w:t>Nome</w:t>
            </w:r>
          </w:p>
        </w:tc>
        <w:tc>
          <w:tcPr>
            <w:tcW w:w="2126" w:type="dxa"/>
            <w:tcBorders>
              <w:top w:val="single" w:sz="12" w:space="0" w:color="auto"/>
              <w:bottom w:val="single" w:sz="12" w:space="0" w:color="auto"/>
            </w:tcBorders>
          </w:tcPr>
          <w:p w:rsidR="00934BAB" w:rsidRPr="009540DC" w:rsidRDefault="00934BAB">
            <w:pPr>
              <w:pStyle w:val="TCTips"/>
              <w:jc w:val="left"/>
              <w:rPr>
                <w:rFonts w:ascii="Arial Narrow" w:hAnsi="Arial Narrow"/>
                <w:b/>
                <w:i w:val="0"/>
                <w:color w:val="auto"/>
                <w:sz w:val="24"/>
              </w:rPr>
            </w:pPr>
            <w:r w:rsidRPr="009540DC">
              <w:rPr>
                <w:rFonts w:ascii="Arial Narrow" w:hAnsi="Arial Narrow"/>
                <w:b/>
                <w:i w:val="0"/>
                <w:color w:val="auto"/>
                <w:sz w:val="24"/>
              </w:rPr>
              <w:t>Área</w:t>
            </w:r>
          </w:p>
        </w:tc>
        <w:tc>
          <w:tcPr>
            <w:tcW w:w="2127" w:type="dxa"/>
            <w:tcBorders>
              <w:top w:val="single" w:sz="12" w:space="0" w:color="auto"/>
              <w:bottom w:val="single" w:sz="12" w:space="0" w:color="auto"/>
            </w:tcBorders>
          </w:tcPr>
          <w:p w:rsidR="00934BAB" w:rsidRPr="009540DC" w:rsidRDefault="00934BAB">
            <w:pPr>
              <w:pStyle w:val="TCTips"/>
              <w:jc w:val="left"/>
              <w:rPr>
                <w:rFonts w:ascii="Arial Narrow" w:hAnsi="Arial Narrow"/>
                <w:b/>
                <w:i w:val="0"/>
                <w:color w:val="auto"/>
                <w:sz w:val="24"/>
              </w:rPr>
            </w:pPr>
            <w:r w:rsidRPr="009540DC">
              <w:rPr>
                <w:rFonts w:ascii="Arial Narrow" w:hAnsi="Arial Narrow"/>
                <w:b/>
                <w:i w:val="0"/>
                <w:color w:val="auto"/>
                <w:sz w:val="24"/>
              </w:rPr>
              <w:t>Assinatura</w:t>
            </w:r>
          </w:p>
        </w:tc>
        <w:tc>
          <w:tcPr>
            <w:tcW w:w="1910" w:type="dxa"/>
            <w:tcBorders>
              <w:top w:val="single" w:sz="12" w:space="0" w:color="auto"/>
              <w:bottom w:val="single" w:sz="12" w:space="0" w:color="auto"/>
            </w:tcBorders>
          </w:tcPr>
          <w:p w:rsidR="00934BAB" w:rsidRPr="009540DC" w:rsidRDefault="00934BAB">
            <w:pPr>
              <w:pStyle w:val="TCTips"/>
              <w:jc w:val="left"/>
              <w:rPr>
                <w:rFonts w:ascii="Arial Narrow" w:hAnsi="Arial Narrow"/>
                <w:b/>
                <w:i w:val="0"/>
                <w:color w:val="auto"/>
                <w:sz w:val="24"/>
              </w:rPr>
            </w:pPr>
            <w:r w:rsidRPr="009540DC">
              <w:rPr>
                <w:rFonts w:ascii="Arial Narrow" w:hAnsi="Arial Narrow"/>
                <w:b/>
                <w:i w:val="0"/>
                <w:color w:val="auto"/>
                <w:sz w:val="24"/>
              </w:rPr>
              <w:t>Data</w:t>
            </w:r>
          </w:p>
        </w:tc>
      </w:tr>
      <w:tr w:rsidR="00934BAB" w:rsidRPr="00875148">
        <w:trPr>
          <w:cantSplit/>
        </w:trPr>
        <w:tc>
          <w:tcPr>
            <w:tcW w:w="3614" w:type="dxa"/>
            <w:tcBorders>
              <w:top w:val="nil"/>
            </w:tcBorders>
          </w:tcPr>
          <w:p w:rsidR="00934BAB" w:rsidRPr="009540DC" w:rsidRDefault="00934BAB">
            <w:pPr>
              <w:pStyle w:val="TCTips"/>
              <w:rPr>
                <w:rFonts w:ascii="Arial Narrow" w:hAnsi="Arial Narrow"/>
                <w:i w:val="0"/>
              </w:rPr>
            </w:pPr>
            <w:r w:rsidRPr="009540DC">
              <w:rPr>
                <w:rFonts w:ascii="Arial Narrow" w:hAnsi="Arial Narrow"/>
                <w:i w:val="0"/>
              </w:rPr>
              <w:t>&lt;Nome do aprovador&gt;</w:t>
            </w:r>
          </w:p>
        </w:tc>
        <w:tc>
          <w:tcPr>
            <w:tcW w:w="2126" w:type="dxa"/>
            <w:tcBorders>
              <w:top w:val="nil"/>
            </w:tcBorders>
          </w:tcPr>
          <w:p w:rsidR="00934BAB" w:rsidRPr="009540DC" w:rsidRDefault="00934BAB">
            <w:pPr>
              <w:pStyle w:val="TCTips"/>
              <w:jc w:val="left"/>
              <w:rPr>
                <w:rFonts w:ascii="Arial Narrow" w:hAnsi="Arial Narrow"/>
                <w:i w:val="0"/>
              </w:rPr>
            </w:pPr>
            <w:r w:rsidRPr="009540DC">
              <w:rPr>
                <w:rFonts w:ascii="Arial Narrow" w:hAnsi="Arial Narrow"/>
                <w:i w:val="0"/>
              </w:rPr>
              <w:t>&lt;Nome da área do aprovador&gt;</w:t>
            </w:r>
          </w:p>
        </w:tc>
        <w:tc>
          <w:tcPr>
            <w:tcW w:w="2127" w:type="dxa"/>
            <w:tcBorders>
              <w:top w:val="nil"/>
            </w:tcBorders>
          </w:tcPr>
          <w:p w:rsidR="00934BAB" w:rsidRPr="009540DC" w:rsidRDefault="00934BAB">
            <w:pPr>
              <w:pStyle w:val="TCTips"/>
              <w:jc w:val="left"/>
              <w:rPr>
                <w:rFonts w:ascii="Arial Narrow" w:hAnsi="Arial Narrow"/>
                <w:i w:val="0"/>
              </w:rPr>
            </w:pPr>
            <w:r w:rsidRPr="009540DC">
              <w:rPr>
                <w:rFonts w:ascii="Arial Narrow" w:hAnsi="Arial Narrow"/>
                <w:i w:val="0"/>
              </w:rPr>
              <w:t>&lt;Assinatura do aprovador&gt;</w:t>
            </w:r>
          </w:p>
        </w:tc>
        <w:tc>
          <w:tcPr>
            <w:tcW w:w="1910" w:type="dxa"/>
            <w:tcBorders>
              <w:top w:val="nil"/>
            </w:tcBorders>
          </w:tcPr>
          <w:p w:rsidR="00934BAB" w:rsidRPr="00875148" w:rsidRDefault="00934BAB">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r w:rsidR="00934BAB" w:rsidRPr="00875148">
        <w:trPr>
          <w:cantSplit/>
        </w:trPr>
        <w:tc>
          <w:tcPr>
            <w:tcW w:w="3614" w:type="dxa"/>
          </w:tcPr>
          <w:p w:rsidR="00934BAB" w:rsidRPr="009540DC" w:rsidRDefault="00934BAB">
            <w:pPr>
              <w:pStyle w:val="TCTips"/>
              <w:rPr>
                <w:rFonts w:ascii="Arial Narrow" w:hAnsi="Arial Narrow"/>
                <w:i w:val="0"/>
              </w:rPr>
            </w:pPr>
            <w:r w:rsidRPr="009540DC">
              <w:rPr>
                <w:rFonts w:ascii="Arial Narrow" w:hAnsi="Arial Narrow"/>
                <w:i w:val="0"/>
              </w:rPr>
              <w:t>&lt;Nome do aprovador&gt;</w:t>
            </w:r>
          </w:p>
        </w:tc>
        <w:tc>
          <w:tcPr>
            <w:tcW w:w="2126" w:type="dxa"/>
          </w:tcPr>
          <w:p w:rsidR="00934BAB" w:rsidRPr="009540DC" w:rsidRDefault="00934BAB">
            <w:pPr>
              <w:pStyle w:val="TCTips"/>
              <w:jc w:val="left"/>
              <w:rPr>
                <w:rFonts w:ascii="Arial Narrow" w:hAnsi="Arial Narrow"/>
                <w:i w:val="0"/>
              </w:rPr>
            </w:pPr>
            <w:r w:rsidRPr="009540DC">
              <w:rPr>
                <w:rFonts w:ascii="Arial Narrow" w:hAnsi="Arial Narrow"/>
                <w:i w:val="0"/>
              </w:rPr>
              <w:t>&lt;Nome da área do aprovador&gt;</w:t>
            </w:r>
          </w:p>
        </w:tc>
        <w:tc>
          <w:tcPr>
            <w:tcW w:w="2127" w:type="dxa"/>
          </w:tcPr>
          <w:p w:rsidR="00934BAB" w:rsidRPr="009540DC" w:rsidRDefault="00934BAB">
            <w:pPr>
              <w:pStyle w:val="TCTips"/>
              <w:jc w:val="left"/>
              <w:rPr>
                <w:rFonts w:ascii="Arial Narrow" w:hAnsi="Arial Narrow"/>
                <w:i w:val="0"/>
              </w:rPr>
            </w:pPr>
            <w:r w:rsidRPr="009540DC">
              <w:rPr>
                <w:rFonts w:ascii="Arial Narrow" w:hAnsi="Arial Narrow"/>
                <w:i w:val="0"/>
              </w:rPr>
              <w:t>&lt;Assinatura do aprovador&gt;</w:t>
            </w:r>
          </w:p>
        </w:tc>
        <w:tc>
          <w:tcPr>
            <w:tcW w:w="1910" w:type="dxa"/>
          </w:tcPr>
          <w:p w:rsidR="00934BAB" w:rsidRPr="00875148" w:rsidRDefault="00934BAB">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r w:rsidR="00934BAB" w:rsidRPr="00875148">
        <w:trPr>
          <w:cantSplit/>
        </w:trPr>
        <w:tc>
          <w:tcPr>
            <w:tcW w:w="3614" w:type="dxa"/>
          </w:tcPr>
          <w:p w:rsidR="00934BAB" w:rsidRPr="009540DC" w:rsidRDefault="00934BAB">
            <w:pPr>
              <w:pStyle w:val="TCTips"/>
              <w:rPr>
                <w:rFonts w:ascii="Arial Narrow" w:hAnsi="Arial Narrow"/>
                <w:i w:val="0"/>
              </w:rPr>
            </w:pPr>
            <w:r w:rsidRPr="009540DC">
              <w:rPr>
                <w:rFonts w:ascii="Arial Narrow" w:hAnsi="Arial Narrow"/>
                <w:i w:val="0"/>
              </w:rPr>
              <w:t>&lt;Nome do aprovador&gt;</w:t>
            </w:r>
          </w:p>
        </w:tc>
        <w:tc>
          <w:tcPr>
            <w:tcW w:w="2126" w:type="dxa"/>
          </w:tcPr>
          <w:p w:rsidR="00934BAB" w:rsidRPr="009540DC" w:rsidRDefault="00934BAB">
            <w:pPr>
              <w:pStyle w:val="TCTips"/>
              <w:jc w:val="left"/>
              <w:rPr>
                <w:rFonts w:ascii="Arial Narrow" w:hAnsi="Arial Narrow"/>
                <w:i w:val="0"/>
              </w:rPr>
            </w:pPr>
            <w:r w:rsidRPr="009540DC">
              <w:rPr>
                <w:rFonts w:ascii="Arial Narrow" w:hAnsi="Arial Narrow"/>
                <w:i w:val="0"/>
              </w:rPr>
              <w:t>&lt;Nome da área do aprovador&gt;</w:t>
            </w:r>
          </w:p>
        </w:tc>
        <w:tc>
          <w:tcPr>
            <w:tcW w:w="2127" w:type="dxa"/>
          </w:tcPr>
          <w:p w:rsidR="00934BAB" w:rsidRPr="009540DC" w:rsidRDefault="00934BAB">
            <w:pPr>
              <w:pStyle w:val="TCTips"/>
              <w:jc w:val="left"/>
              <w:rPr>
                <w:rFonts w:ascii="Arial Narrow" w:hAnsi="Arial Narrow"/>
                <w:i w:val="0"/>
              </w:rPr>
            </w:pPr>
            <w:r w:rsidRPr="009540DC">
              <w:rPr>
                <w:rFonts w:ascii="Arial Narrow" w:hAnsi="Arial Narrow"/>
                <w:i w:val="0"/>
              </w:rPr>
              <w:t>&lt;Assinatura do aprovador&gt;</w:t>
            </w:r>
          </w:p>
        </w:tc>
        <w:tc>
          <w:tcPr>
            <w:tcW w:w="1910" w:type="dxa"/>
          </w:tcPr>
          <w:p w:rsidR="00934BAB" w:rsidRPr="00875148" w:rsidRDefault="00934BAB">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r w:rsidR="00934BAB" w:rsidRPr="00875148">
        <w:trPr>
          <w:cantSplit/>
        </w:trPr>
        <w:tc>
          <w:tcPr>
            <w:tcW w:w="3614" w:type="dxa"/>
            <w:tcBorders>
              <w:bottom w:val="single" w:sz="12" w:space="0" w:color="auto"/>
            </w:tcBorders>
          </w:tcPr>
          <w:p w:rsidR="00934BAB" w:rsidRPr="00875148" w:rsidRDefault="00934BAB">
            <w:pPr>
              <w:pStyle w:val="TCTips"/>
              <w:rPr>
                <w:rFonts w:ascii="Arial Narrow" w:hAnsi="Arial Narrow"/>
                <w:i w:val="0"/>
                <w:lang w:val="es-ES_tradnl"/>
              </w:rPr>
            </w:pPr>
          </w:p>
        </w:tc>
        <w:tc>
          <w:tcPr>
            <w:tcW w:w="2126" w:type="dxa"/>
            <w:tcBorders>
              <w:bottom w:val="single" w:sz="12" w:space="0" w:color="auto"/>
            </w:tcBorders>
          </w:tcPr>
          <w:p w:rsidR="00934BAB" w:rsidRPr="00875148" w:rsidRDefault="00934BAB">
            <w:pPr>
              <w:pStyle w:val="TCTips"/>
              <w:jc w:val="left"/>
              <w:rPr>
                <w:rFonts w:ascii="Arial Narrow" w:hAnsi="Arial Narrow"/>
                <w:i w:val="0"/>
                <w:lang w:val="es-ES_tradnl"/>
              </w:rPr>
            </w:pPr>
          </w:p>
        </w:tc>
        <w:tc>
          <w:tcPr>
            <w:tcW w:w="2127" w:type="dxa"/>
            <w:tcBorders>
              <w:bottom w:val="single" w:sz="12" w:space="0" w:color="auto"/>
            </w:tcBorders>
          </w:tcPr>
          <w:p w:rsidR="00934BAB" w:rsidRPr="00875148" w:rsidRDefault="00934BAB">
            <w:pPr>
              <w:pStyle w:val="TCTips"/>
              <w:jc w:val="left"/>
              <w:rPr>
                <w:rFonts w:ascii="Arial Narrow" w:hAnsi="Arial Narrow"/>
                <w:i w:val="0"/>
                <w:lang w:val="es-ES_tradnl"/>
              </w:rPr>
            </w:pPr>
          </w:p>
        </w:tc>
        <w:tc>
          <w:tcPr>
            <w:tcW w:w="1910" w:type="dxa"/>
            <w:tcBorders>
              <w:bottom w:val="single" w:sz="12" w:space="0" w:color="auto"/>
            </w:tcBorders>
          </w:tcPr>
          <w:p w:rsidR="00934BAB" w:rsidRPr="00875148" w:rsidRDefault="00934BAB">
            <w:pPr>
              <w:pStyle w:val="TCTips"/>
              <w:rPr>
                <w:rFonts w:ascii="Arial Narrow" w:hAnsi="Arial Narrow"/>
                <w:i w:val="0"/>
                <w:lang w:val="es-ES_tradnl"/>
              </w:rPr>
            </w:pPr>
          </w:p>
        </w:tc>
      </w:tr>
    </w:tbl>
    <w:p w:rsidR="00934BAB" w:rsidRPr="00875148" w:rsidRDefault="00934BAB">
      <w:pPr>
        <w:pStyle w:val="TCTips"/>
        <w:jc w:val="left"/>
        <w:rPr>
          <w:rFonts w:ascii="Arial Narrow" w:hAnsi="Arial Narrow"/>
          <w:i w:val="0"/>
          <w:sz w:val="16"/>
          <w:lang w:val="es-ES_tradnl"/>
        </w:rPr>
      </w:pPr>
    </w:p>
    <w:p w:rsidR="00934BAB" w:rsidRPr="00875148" w:rsidRDefault="00934BAB">
      <w:pPr>
        <w:pStyle w:val="TCTips"/>
        <w:jc w:val="left"/>
        <w:rPr>
          <w:rFonts w:ascii="Arial Narrow" w:hAnsi="Arial Narrow"/>
          <w:i w:val="0"/>
          <w:sz w:val="16"/>
          <w:lang w:val="es-ES_tradnl"/>
        </w:rPr>
      </w:pPr>
    </w:p>
    <w:p w:rsidR="00934BAB" w:rsidRPr="00875148" w:rsidRDefault="00934BAB">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IMPLANTAÇÃO EM HOMOLOGAÇÃO/PRODUÇÃO</w:t>
      </w:r>
      <w:r w:rsidRPr="00875148">
        <w:rPr>
          <w:rStyle w:val="Refdenotaderodap"/>
          <w:rFonts w:ascii="Arial Narrow" w:hAnsi="Arial Narrow"/>
        </w:rPr>
        <w:footnoteReference w:customMarkFollows="1" w:id="6"/>
        <w:t>**</w:t>
      </w:r>
    </w:p>
    <w:p w:rsidR="00934BAB" w:rsidRPr="00875148" w:rsidRDefault="00934BAB">
      <w:pPr>
        <w:pStyle w:val="TCTips"/>
        <w:rPr>
          <w:rFonts w:ascii="Arial Narrow" w:hAnsi="Arial Narrow"/>
          <w:i w:val="0"/>
        </w:rPr>
      </w:pPr>
    </w:p>
    <w:p w:rsidR="00934BAB" w:rsidRPr="00875148" w:rsidRDefault="00934BAB">
      <w:pPr>
        <w:pStyle w:val="Ttulo2"/>
        <w:numPr>
          <w:ilvl w:val="0"/>
          <w:numId w:val="2"/>
        </w:numPr>
        <w:rPr>
          <w:rFonts w:ascii="Arial Narrow" w:hAnsi="Arial Narrow"/>
          <w:sz w:val="20"/>
        </w:rPr>
      </w:pPr>
      <w:r w:rsidRPr="00875148">
        <w:rPr>
          <w:rFonts w:ascii="Arial Narrow" w:hAnsi="Arial Narrow"/>
          <w:sz w:val="20"/>
        </w:rPr>
        <w:lastRenderedPageBreak/>
        <w:t>Roteiro de implantação em homologação</w:t>
      </w:r>
    </w:p>
    <w:p w:rsidR="00934BAB" w:rsidRPr="00875148" w:rsidRDefault="00934BAB" w:rsidP="0000716A">
      <w:pPr>
        <w:rPr>
          <w:rFonts w:ascii="Arial Narrow" w:hAnsi="Arial Narrow"/>
        </w:rPr>
      </w:pPr>
    </w:p>
    <w:tbl>
      <w:tblPr>
        <w:tblpPr w:leftFromText="141" w:rightFromText="141" w:vertAnchor="text" w:horzAnchor="margin" w:tblpXSpec="center" w:tblpY="71"/>
        <w:tblW w:w="9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840"/>
        <w:gridCol w:w="2818"/>
        <w:gridCol w:w="816"/>
        <w:gridCol w:w="2418"/>
        <w:gridCol w:w="832"/>
      </w:tblGrid>
      <w:tr w:rsidR="00934BAB" w:rsidRPr="00875148">
        <w:tc>
          <w:tcPr>
            <w:tcW w:w="579" w:type="dxa"/>
            <w:vAlign w:val="center"/>
          </w:tcPr>
          <w:p w:rsidR="00934BAB" w:rsidRPr="00875148" w:rsidRDefault="00934BAB" w:rsidP="0000716A">
            <w:pPr>
              <w:jc w:val="center"/>
              <w:rPr>
                <w:rFonts w:ascii="Arial Narrow" w:hAnsi="Arial Narrow"/>
                <w:b/>
              </w:rPr>
            </w:pPr>
            <w:r w:rsidRPr="00875148">
              <w:rPr>
                <w:rFonts w:ascii="Arial Narrow" w:hAnsi="Arial Narrow"/>
                <w:b/>
              </w:rPr>
              <w:t>Seq.</w:t>
            </w:r>
          </w:p>
        </w:tc>
        <w:tc>
          <w:tcPr>
            <w:tcW w:w="1840" w:type="dxa"/>
            <w:vAlign w:val="center"/>
          </w:tcPr>
          <w:p w:rsidR="00934BAB" w:rsidRPr="00875148" w:rsidRDefault="00934BAB" w:rsidP="0000716A">
            <w:pPr>
              <w:jc w:val="center"/>
              <w:rPr>
                <w:rFonts w:ascii="Arial Narrow" w:hAnsi="Arial Narrow"/>
                <w:b/>
              </w:rPr>
            </w:pPr>
            <w:r w:rsidRPr="00875148">
              <w:rPr>
                <w:rFonts w:ascii="Arial Narrow" w:hAnsi="Arial Narrow"/>
                <w:b/>
              </w:rPr>
              <w:t>Grupo Solucionador</w:t>
            </w:r>
          </w:p>
        </w:tc>
        <w:tc>
          <w:tcPr>
            <w:tcW w:w="2818" w:type="dxa"/>
            <w:vAlign w:val="center"/>
          </w:tcPr>
          <w:p w:rsidR="00934BAB" w:rsidRPr="00875148" w:rsidRDefault="00934BAB" w:rsidP="0000716A">
            <w:pPr>
              <w:jc w:val="center"/>
              <w:rPr>
                <w:rFonts w:ascii="Arial Narrow" w:hAnsi="Arial Narrow"/>
                <w:b/>
              </w:rPr>
            </w:pPr>
            <w:r w:rsidRPr="00875148">
              <w:rPr>
                <w:rFonts w:ascii="Arial Narrow" w:hAnsi="Arial Narrow"/>
                <w:b/>
              </w:rPr>
              <w:t>Descrição da atividade</w:t>
            </w:r>
          </w:p>
        </w:tc>
        <w:tc>
          <w:tcPr>
            <w:tcW w:w="816" w:type="dxa"/>
            <w:vAlign w:val="center"/>
          </w:tcPr>
          <w:p w:rsidR="00934BAB" w:rsidRPr="00875148" w:rsidRDefault="00934BAB" w:rsidP="0000716A">
            <w:pPr>
              <w:jc w:val="center"/>
              <w:rPr>
                <w:rFonts w:ascii="Arial Narrow" w:hAnsi="Arial Narrow"/>
                <w:b/>
              </w:rPr>
            </w:pPr>
            <w:r w:rsidRPr="00875148">
              <w:rPr>
                <w:rFonts w:ascii="Arial Narrow" w:hAnsi="Arial Narrow"/>
                <w:b/>
              </w:rPr>
              <w:t>Versão</w:t>
            </w:r>
          </w:p>
        </w:tc>
        <w:tc>
          <w:tcPr>
            <w:tcW w:w="2418" w:type="dxa"/>
            <w:vAlign w:val="center"/>
          </w:tcPr>
          <w:p w:rsidR="00934BAB" w:rsidRPr="00875148" w:rsidRDefault="00934BAB" w:rsidP="0000716A">
            <w:pPr>
              <w:jc w:val="center"/>
              <w:rPr>
                <w:rFonts w:ascii="Arial Narrow" w:hAnsi="Arial Narrow"/>
                <w:b/>
              </w:rPr>
            </w:pPr>
            <w:r w:rsidRPr="00875148">
              <w:rPr>
                <w:rFonts w:ascii="Arial Narrow" w:hAnsi="Arial Narrow"/>
                <w:b/>
              </w:rPr>
              <w:t xml:space="preserve">Caminho </w:t>
            </w:r>
            <w:proofErr w:type="spellStart"/>
            <w:r w:rsidRPr="00875148">
              <w:rPr>
                <w:rFonts w:ascii="Arial Narrow" w:hAnsi="Arial Narrow"/>
                <w:b/>
              </w:rPr>
              <w:t>Versionador</w:t>
            </w:r>
            <w:proofErr w:type="spellEnd"/>
          </w:p>
        </w:tc>
        <w:tc>
          <w:tcPr>
            <w:tcW w:w="832" w:type="dxa"/>
            <w:vAlign w:val="center"/>
          </w:tcPr>
          <w:p w:rsidR="00934BAB" w:rsidRPr="00875148" w:rsidRDefault="00934BAB" w:rsidP="0000716A">
            <w:pPr>
              <w:jc w:val="center"/>
              <w:rPr>
                <w:rFonts w:ascii="Arial Narrow" w:hAnsi="Arial Narrow"/>
                <w:b/>
              </w:rPr>
            </w:pPr>
            <w:r w:rsidRPr="00875148">
              <w:rPr>
                <w:rFonts w:ascii="Arial Narrow" w:hAnsi="Arial Narrow"/>
                <w:b/>
              </w:rPr>
              <w:t>Status*</w:t>
            </w:r>
          </w:p>
        </w:tc>
      </w:tr>
      <w:tr w:rsidR="00934BAB" w:rsidRPr="00875148">
        <w:tc>
          <w:tcPr>
            <w:tcW w:w="579" w:type="dxa"/>
          </w:tcPr>
          <w:p w:rsidR="00934BAB" w:rsidRPr="00875148" w:rsidRDefault="00934BAB" w:rsidP="0000716A">
            <w:pPr>
              <w:rPr>
                <w:rFonts w:ascii="Arial Narrow" w:hAnsi="Arial Narrow"/>
              </w:rPr>
            </w:pPr>
            <w:r w:rsidRPr="00875148">
              <w:rPr>
                <w:rFonts w:ascii="Arial Narrow" w:hAnsi="Arial Narrow"/>
                <w:i/>
                <w:color w:val="0000FF"/>
                <w:lang w:val="en-US"/>
              </w:rPr>
              <w:t>&lt;1&gt;</w:t>
            </w:r>
          </w:p>
        </w:tc>
        <w:tc>
          <w:tcPr>
            <w:tcW w:w="1840" w:type="dxa"/>
          </w:tcPr>
          <w:p w:rsidR="00934BAB" w:rsidRPr="00875148" w:rsidRDefault="00934BAB" w:rsidP="0000716A">
            <w:pPr>
              <w:rPr>
                <w:rFonts w:ascii="Arial Narrow" w:hAnsi="Arial Narrow"/>
                <w:i/>
                <w:color w:val="0000FF"/>
                <w:lang w:val="en-US"/>
              </w:rPr>
            </w:pPr>
          </w:p>
        </w:tc>
        <w:tc>
          <w:tcPr>
            <w:tcW w:w="2818" w:type="dxa"/>
          </w:tcPr>
          <w:p w:rsidR="00934BAB" w:rsidRPr="00875148" w:rsidRDefault="00934BAB" w:rsidP="0000716A">
            <w:pPr>
              <w:rPr>
                <w:rFonts w:ascii="Arial Narrow" w:hAnsi="Arial Narrow"/>
                <w:i/>
                <w:color w:val="0000FF"/>
                <w:lang w:val="en-US"/>
              </w:rPr>
            </w:pPr>
          </w:p>
        </w:tc>
        <w:tc>
          <w:tcPr>
            <w:tcW w:w="816" w:type="dxa"/>
          </w:tcPr>
          <w:p w:rsidR="00934BAB" w:rsidRPr="00875148" w:rsidRDefault="00934BAB" w:rsidP="0000716A">
            <w:pPr>
              <w:rPr>
                <w:rFonts w:ascii="Arial Narrow" w:hAnsi="Arial Narrow"/>
                <w:i/>
                <w:color w:val="0000FF"/>
                <w:lang w:val="en-US"/>
              </w:rPr>
            </w:pPr>
          </w:p>
        </w:tc>
        <w:tc>
          <w:tcPr>
            <w:tcW w:w="2418" w:type="dxa"/>
          </w:tcPr>
          <w:p w:rsidR="00934BAB" w:rsidRPr="00875148" w:rsidRDefault="00934BAB" w:rsidP="0000716A">
            <w:pPr>
              <w:rPr>
                <w:rFonts w:ascii="Arial Narrow" w:hAnsi="Arial Narrow"/>
                <w:i/>
                <w:color w:val="0000FF"/>
                <w:lang w:val="en-US"/>
              </w:rPr>
            </w:pPr>
          </w:p>
        </w:tc>
        <w:tc>
          <w:tcPr>
            <w:tcW w:w="832" w:type="dxa"/>
          </w:tcPr>
          <w:p w:rsidR="00934BAB" w:rsidRPr="00875148" w:rsidRDefault="00934BAB" w:rsidP="0000716A">
            <w:pPr>
              <w:rPr>
                <w:rFonts w:ascii="Arial Narrow" w:hAnsi="Arial Narrow"/>
                <w:i/>
                <w:color w:val="0000FF"/>
                <w:lang w:val="en-US"/>
              </w:rPr>
            </w:pPr>
          </w:p>
        </w:tc>
      </w:tr>
      <w:tr w:rsidR="00934BAB" w:rsidRPr="00875148">
        <w:tc>
          <w:tcPr>
            <w:tcW w:w="579" w:type="dxa"/>
          </w:tcPr>
          <w:p w:rsidR="00934BAB" w:rsidRPr="00875148" w:rsidRDefault="00934BAB" w:rsidP="0000716A">
            <w:pPr>
              <w:rPr>
                <w:rFonts w:ascii="Arial Narrow" w:hAnsi="Arial Narrow"/>
              </w:rPr>
            </w:pPr>
            <w:r w:rsidRPr="00875148">
              <w:rPr>
                <w:rFonts w:ascii="Arial Narrow" w:hAnsi="Arial Narrow"/>
                <w:i/>
                <w:color w:val="0000FF"/>
                <w:lang w:val="en-US"/>
              </w:rPr>
              <w:t>&lt;2&gt;</w:t>
            </w:r>
          </w:p>
        </w:tc>
        <w:tc>
          <w:tcPr>
            <w:tcW w:w="1840" w:type="dxa"/>
          </w:tcPr>
          <w:p w:rsidR="00934BAB" w:rsidRPr="00875148" w:rsidRDefault="00934BAB" w:rsidP="0000716A">
            <w:pPr>
              <w:rPr>
                <w:rFonts w:ascii="Arial Narrow" w:hAnsi="Arial Narrow"/>
                <w:i/>
                <w:color w:val="0000FF"/>
                <w:lang w:val="en-US"/>
              </w:rPr>
            </w:pPr>
          </w:p>
        </w:tc>
        <w:tc>
          <w:tcPr>
            <w:tcW w:w="2818" w:type="dxa"/>
          </w:tcPr>
          <w:p w:rsidR="00934BAB" w:rsidRPr="00875148" w:rsidRDefault="00934BAB" w:rsidP="0000716A">
            <w:pPr>
              <w:rPr>
                <w:rFonts w:ascii="Arial Narrow" w:hAnsi="Arial Narrow"/>
                <w:i/>
                <w:color w:val="0000FF"/>
                <w:lang w:val="en-US"/>
              </w:rPr>
            </w:pPr>
          </w:p>
        </w:tc>
        <w:tc>
          <w:tcPr>
            <w:tcW w:w="816" w:type="dxa"/>
          </w:tcPr>
          <w:p w:rsidR="00934BAB" w:rsidRPr="00875148" w:rsidRDefault="00934BAB" w:rsidP="0000716A">
            <w:pPr>
              <w:rPr>
                <w:rFonts w:ascii="Arial Narrow" w:hAnsi="Arial Narrow"/>
                <w:i/>
                <w:color w:val="0000FF"/>
                <w:lang w:val="en-US"/>
              </w:rPr>
            </w:pPr>
          </w:p>
        </w:tc>
        <w:tc>
          <w:tcPr>
            <w:tcW w:w="2418" w:type="dxa"/>
          </w:tcPr>
          <w:p w:rsidR="00934BAB" w:rsidRPr="00875148" w:rsidRDefault="00934BAB" w:rsidP="0000716A">
            <w:pPr>
              <w:rPr>
                <w:rFonts w:ascii="Arial Narrow" w:hAnsi="Arial Narrow"/>
                <w:i/>
                <w:color w:val="0000FF"/>
                <w:lang w:val="en-US"/>
              </w:rPr>
            </w:pPr>
          </w:p>
        </w:tc>
        <w:tc>
          <w:tcPr>
            <w:tcW w:w="832" w:type="dxa"/>
          </w:tcPr>
          <w:p w:rsidR="00934BAB" w:rsidRPr="00875148" w:rsidRDefault="00934BAB" w:rsidP="0000716A">
            <w:pPr>
              <w:rPr>
                <w:rFonts w:ascii="Arial Narrow" w:hAnsi="Arial Narrow"/>
                <w:i/>
                <w:color w:val="0000FF"/>
                <w:lang w:val="en-US"/>
              </w:rPr>
            </w:pPr>
          </w:p>
        </w:tc>
      </w:tr>
      <w:tr w:rsidR="00934BAB" w:rsidRPr="00875148">
        <w:tc>
          <w:tcPr>
            <w:tcW w:w="579" w:type="dxa"/>
          </w:tcPr>
          <w:p w:rsidR="00934BAB" w:rsidRPr="00875148" w:rsidRDefault="00934BAB" w:rsidP="0000716A">
            <w:pPr>
              <w:rPr>
                <w:rFonts w:ascii="Arial Narrow" w:hAnsi="Arial Narrow"/>
              </w:rPr>
            </w:pPr>
            <w:r w:rsidRPr="00875148">
              <w:rPr>
                <w:rFonts w:ascii="Arial Narrow" w:hAnsi="Arial Narrow"/>
                <w:i/>
                <w:color w:val="0000FF"/>
                <w:lang w:val="en-US"/>
              </w:rPr>
              <w:t>&lt;3&gt;</w:t>
            </w:r>
          </w:p>
        </w:tc>
        <w:tc>
          <w:tcPr>
            <w:tcW w:w="1840" w:type="dxa"/>
          </w:tcPr>
          <w:p w:rsidR="00934BAB" w:rsidRPr="00875148" w:rsidRDefault="00934BAB" w:rsidP="0000716A">
            <w:pPr>
              <w:rPr>
                <w:rFonts w:ascii="Arial Narrow" w:hAnsi="Arial Narrow"/>
                <w:i/>
                <w:color w:val="0000FF"/>
                <w:lang w:val="en-US"/>
              </w:rPr>
            </w:pPr>
          </w:p>
        </w:tc>
        <w:tc>
          <w:tcPr>
            <w:tcW w:w="2818" w:type="dxa"/>
          </w:tcPr>
          <w:p w:rsidR="00934BAB" w:rsidRPr="00875148" w:rsidRDefault="00934BAB" w:rsidP="0000716A">
            <w:pPr>
              <w:rPr>
                <w:rFonts w:ascii="Arial Narrow" w:hAnsi="Arial Narrow"/>
                <w:i/>
                <w:color w:val="0000FF"/>
                <w:lang w:val="en-US"/>
              </w:rPr>
            </w:pPr>
          </w:p>
        </w:tc>
        <w:tc>
          <w:tcPr>
            <w:tcW w:w="816" w:type="dxa"/>
          </w:tcPr>
          <w:p w:rsidR="00934BAB" w:rsidRPr="00875148" w:rsidRDefault="00934BAB" w:rsidP="0000716A">
            <w:pPr>
              <w:rPr>
                <w:rFonts w:ascii="Arial Narrow" w:hAnsi="Arial Narrow"/>
                <w:i/>
                <w:color w:val="0000FF"/>
                <w:lang w:val="en-US"/>
              </w:rPr>
            </w:pPr>
          </w:p>
        </w:tc>
        <w:tc>
          <w:tcPr>
            <w:tcW w:w="2418" w:type="dxa"/>
          </w:tcPr>
          <w:p w:rsidR="00934BAB" w:rsidRPr="00875148" w:rsidRDefault="00934BAB" w:rsidP="0000716A">
            <w:pPr>
              <w:rPr>
                <w:rFonts w:ascii="Arial Narrow" w:hAnsi="Arial Narrow"/>
                <w:i/>
                <w:color w:val="0000FF"/>
                <w:lang w:val="en-US"/>
              </w:rPr>
            </w:pPr>
          </w:p>
        </w:tc>
        <w:tc>
          <w:tcPr>
            <w:tcW w:w="832" w:type="dxa"/>
          </w:tcPr>
          <w:p w:rsidR="00934BAB" w:rsidRPr="00875148" w:rsidRDefault="00934BAB" w:rsidP="0000716A">
            <w:pPr>
              <w:rPr>
                <w:rFonts w:ascii="Arial Narrow" w:hAnsi="Arial Narrow"/>
                <w:i/>
                <w:color w:val="0000FF"/>
                <w:lang w:val="en-US"/>
              </w:rPr>
            </w:pPr>
          </w:p>
        </w:tc>
      </w:tr>
      <w:tr w:rsidR="00934BAB" w:rsidRPr="00875148">
        <w:tc>
          <w:tcPr>
            <w:tcW w:w="579" w:type="dxa"/>
          </w:tcPr>
          <w:p w:rsidR="00934BAB" w:rsidRPr="00875148" w:rsidRDefault="00934BAB" w:rsidP="0000716A">
            <w:pPr>
              <w:rPr>
                <w:rFonts w:ascii="Arial Narrow" w:hAnsi="Arial Narrow"/>
              </w:rPr>
            </w:pPr>
            <w:r w:rsidRPr="00875148">
              <w:rPr>
                <w:rFonts w:ascii="Arial Narrow" w:hAnsi="Arial Narrow"/>
                <w:i/>
                <w:color w:val="0000FF"/>
                <w:lang w:val="en-US"/>
              </w:rPr>
              <w:t>&lt;4&gt;</w:t>
            </w:r>
          </w:p>
        </w:tc>
        <w:tc>
          <w:tcPr>
            <w:tcW w:w="1840" w:type="dxa"/>
          </w:tcPr>
          <w:p w:rsidR="00934BAB" w:rsidRPr="00875148" w:rsidRDefault="00934BAB" w:rsidP="0000716A">
            <w:pPr>
              <w:rPr>
                <w:rFonts w:ascii="Arial Narrow" w:hAnsi="Arial Narrow"/>
                <w:i/>
                <w:color w:val="0000FF"/>
                <w:lang w:val="en-US"/>
              </w:rPr>
            </w:pPr>
          </w:p>
        </w:tc>
        <w:tc>
          <w:tcPr>
            <w:tcW w:w="2818" w:type="dxa"/>
          </w:tcPr>
          <w:p w:rsidR="00934BAB" w:rsidRPr="00875148" w:rsidRDefault="00934BAB" w:rsidP="0000716A">
            <w:pPr>
              <w:rPr>
                <w:rFonts w:ascii="Arial Narrow" w:hAnsi="Arial Narrow"/>
                <w:i/>
                <w:color w:val="0000FF"/>
                <w:lang w:val="en-US"/>
              </w:rPr>
            </w:pPr>
          </w:p>
        </w:tc>
        <w:tc>
          <w:tcPr>
            <w:tcW w:w="816" w:type="dxa"/>
          </w:tcPr>
          <w:p w:rsidR="00934BAB" w:rsidRPr="00875148" w:rsidRDefault="00934BAB" w:rsidP="0000716A">
            <w:pPr>
              <w:rPr>
                <w:rFonts w:ascii="Arial Narrow" w:hAnsi="Arial Narrow"/>
                <w:i/>
                <w:color w:val="0000FF"/>
                <w:lang w:val="en-US"/>
              </w:rPr>
            </w:pPr>
          </w:p>
        </w:tc>
        <w:tc>
          <w:tcPr>
            <w:tcW w:w="2418" w:type="dxa"/>
          </w:tcPr>
          <w:p w:rsidR="00934BAB" w:rsidRPr="00875148" w:rsidRDefault="00934BAB" w:rsidP="0000716A">
            <w:pPr>
              <w:rPr>
                <w:rFonts w:ascii="Arial Narrow" w:hAnsi="Arial Narrow"/>
                <w:i/>
                <w:color w:val="0000FF"/>
                <w:lang w:val="en-US"/>
              </w:rPr>
            </w:pPr>
          </w:p>
        </w:tc>
        <w:tc>
          <w:tcPr>
            <w:tcW w:w="832" w:type="dxa"/>
          </w:tcPr>
          <w:p w:rsidR="00934BAB" w:rsidRPr="00875148" w:rsidRDefault="00934BAB" w:rsidP="0000716A">
            <w:pPr>
              <w:rPr>
                <w:rFonts w:ascii="Arial Narrow" w:hAnsi="Arial Narrow"/>
                <w:i/>
                <w:color w:val="0000FF"/>
                <w:lang w:val="en-US"/>
              </w:rPr>
            </w:pPr>
          </w:p>
        </w:tc>
      </w:tr>
      <w:tr w:rsidR="00934BAB" w:rsidRPr="00875148">
        <w:tc>
          <w:tcPr>
            <w:tcW w:w="579" w:type="dxa"/>
          </w:tcPr>
          <w:p w:rsidR="00934BAB" w:rsidRPr="00875148" w:rsidRDefault="00934BAB" w:rsidP="0000716A">
            <w:pPr>
              <w:rPr>
                <w:rFonts w:ascii="Arial Narrow" w:hAnsi="Arial Narrow"/>
              </w:rPr>
            </w:pPr>
            <w:r w:rsidRPr="00875148">
              <w:rPr>
                <w:rFonts w:ascii="Arial Narrow" w:hAnsi="Arial Narrow"/>
                <w:i/>
                <w:color w:val="0000FF"/>
                <w:lang w:val="en-US"/>
              </w:rPr>
              <w:t>&lt;n&gt;</w:t>
            </w:r>
          </w:p>
        </w:tc>
        <w:tc>
          <w:tcPr>
            <w:tcW w:w="1840" w:type="dxa"/>
          </w:tcPr>
          <w:p w:rsidR="00934BAB" w:rsidRPr="00875148" w:rsidRDefault="00934BAB" w:rsidP="0000716A">
            <w:pPr>
              <w:rPr>
                <w:rFonts w:ascii="Arial Narrow" w:hAnsi="Arial Narrow"/>
                <w:i/>
                <w:color w:val="0000FF"/>
                <w:lang w:val="en-US"/>
              </w:rPr>
            </w:pPr>
          </w:p>
        </w:tc>
        <w:tc>
          <w:tcPr>
            <w:tcW w:w="2818" w:type="dxa"/>
          </w:tcPr>
          <w:p w:rsidR="00934BAB" w:rsidRPr="00875148" w:rsidRDefault="00934BAB" w:rsidP="0000716A">
            <w:pPr>
              <w:rPr>
                <w:rFonts w:ascii="Arial Narrow" w:hAnsi="Arial Narrow"/>
                <w:i/>
                <w:color w:val="0000FF"/>
                <w:lang w:val="en-US"/>
              </w:rPr>
            </w:pPr>
          </w:p>
        </w:tc>
        <w:tc>
          <w:tcPr>
            <w:tcW w:w="816" w:type="dxa"/>
          </w:tcPr>
          <w:p w:rsidR="00934BAB" w:rsidRPr="00875148" w:rsidRDefault="00934BAB" w:rsidP="0000716A">
            <w:pPr>
              <w:rPr>
                <w:rFonts w:ascii="Arial Narrow" w:hAnsi="Arial Narrow"/>
                <w:i/>
                <w:color w:val="0000FF"/>
                <w:lang w:val="en-US"/>
              </w:rPr>
            </w:pPr>
          </w:p>
        </w:tc>
        <w:tc>
          <w:tcPr>
            <w:tcW w:w="2418" w:type="dxa"/>
          </w:tcPr>
          <w:p w:rsidR="00934BAB" w:rsidRPr="00875148" w:rsidRDefault="00934BAB" w:rsidP="0000716A">
            <w:pPr>
              <w:rPr>
                <w:rFonts w:ascii="Arial Narrow" w:hAnsi="Arial Narrow"/>
                <w:i/>
                <w:color w:val="0000FF"/>
                <w:lang w:val="en-US"/>
              </w:rPr>
            </w:pPr>
          </w:p>
        </w:tc>
        <w:tc>
          <w:tcPr>
            <w:tcW w:w="832" w:type="dxa"/>
          </w:tcPr>
          <w:p w:rsidR="00934BAB" w:rsidRPr="00875148" w:rsidRDefault="00934BAB" w:rsidP="0000716A">
            <w:pPr>
              <w:rPr>
                <w:rFonts w:ascii="Arial Narrow" w:hAnsi="Arial Narrow"/>
                <w:i/>
                <w:color w:val="0000FF"/>
                <w:lang w:val="en-US"/>
              </w:rPr>
            </w:pPr>
          </w:p>
        </w:tc>
      </w:tr>
    </w:tbl>
    <w:p w:rsidR="00934BAB" w:rsidRPr="00875148" w:rsidRDefault="00934BAB" w:rsidP="00D94953">
      <w:pPr>
        <w:ind w:left="142"/>
        <w:rPr>
          <w:rFonts w:ascii="Arial Narrow" w:hAnsi="Arial Narrow"/>
        </w:rPr>
      </w:pPr>
      <w:r w:rsidRPr="00875148">
        <w:rPr>
          <w:rFonts w:ascii="Arial Narrow" w:hAnsi="Arial Narrow"/>
        </w:rPr>
        <w:t>*</w:t>
      </w:r>
      <w:proofErr w:type="gramStart"/>
      <w:r w:rsidRPr="00875148">
        <w:rPr>
          <w:rFonts w:ascii="Arial Narrow" w:hAnsi="Arial Narrow"/>
        </w:rPr>
        <w:t xml:space="preserve">  </w:t>
      </w:r>
      <w:proofErr w:type="gramEnd"/>
      <w:r w:rsidRPr="00875148">
        <w:rPr>
          <w:rFonts w:ascii="Arial Narrow" w:hAnsi="Arial Narrow"/>
        </w:rPr>
        <w:t>Preenchido pela Gerência de Liberação</w:t>
      </w:r>
    </w:p>
    <w:p w:rsidR="00934BAB" w:rsidRPr="00875148" w:rsidRDefault="00934BAB" w:rsidP="0000716A">
      <w:pPr>
        <w:rPr>
          <w:rFonts w:ascii="Arial Narrow" w:hAnsi="Arial Narrow"/>
        </w:rPr>
      </w:pPr>
    </w:p>
    <w:p w:rsidR="00934BAB" w:rsidRPr="00875148" w:rsidRDefault="00934BAB" w:rsidP="0000716A">
      <w:pPr>
        <w:pStyle w:val="Ttulo2"/>
        <w:numPr>
          <w:ilvl w:val="0"/>
          <w:numId w:val="2"/>
        </w:numPr>
        <w:rPr>
          <w:rFonts w:ascii="Arial Narrow" w:hAnsi="Arial Narrow"/>
          <w:sz w:val="20"/>
        </w:rPr>
      </w:pPr>
      <w:r w:rsidRPr="00875148">
        <w:rPr>
          <w:rFonts w:ascii="Arial Narrow" w:hAnsi="Arial Narrow"/>
          <w:sz w:val="20"/>
        </w:rPr>
        <w:t>Roteiro de implantação em produção</w:t>
      </w:r>
    </w:p>
    <w:p w:rsidR="00934BAB" w:rsidRPr="00875148" w:rsidRDefault="00934BAB" w:rsidP="0000716A">
      <w:pPr>
        <w:rPr>
          <w:rFonts w:ascii="Arial Narrow" w:hAnsi="Arial Narrow"/>
        </w:rPr>
      </w:pPr>
    </w:p>
    <w:tbl>
      <w:tblPr>
        <w:tblW w:w="1118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840"/>
        <w:gridCol w:w="2818"/>
        <w:gridCol w:w="1878"/>
        <w:gridCol w:w="816"/>
        <w:gridCol w:w="2418"/>
        <w:gridCol w:w="832"/>
      </w:tblGrid>
      <w:tr w:rsidR="00934BAB" w:rsidRPr="00875148">
        <w:tc>
          <w:tcPr>
            <w:tcW w:w="579" w:type="dxa"/>
            <w:vAlign w:val="center"/>
          </w:tcPr>
          <w:p w:rsidR="00934BAB" w:rsidRPr="00875148" w:rsidRDefault="00934BAB" w:rsidP="001F4ADC">
            <w:pPr>
              <w:jc w:val="center"/>
              <w:rPr>
                <w:rFonts w:ascii="Arial Narrow" w:hAnsi="Arial Narrow"/>
                <w:b/>
              </w:rPr>
            </w:pPr>
            <w:r w:rsidRPr="00875148">
              <w:rPr>
                <w:rFonts w:ascii="Arial Narrow" w:hAnsi="Arial Narrow"/>
                <w:b/>
              </w:rPr>
              <w:t>Seq.</w:t>
            </w:r>
          </w:p>
        </w:tc>
        <w:tc>
          <w:tcPr>
            <w:tcW w:w="1840" w:type="dxa"/>
            <w:vAlign w:val="center"/>
          </w:tcPr>
          <w:p w:rsidR="00934BAB" w:rsidRPr="00875148" w:rsidRDefault="00934BAB" w:rsidP="001F4ADC">
            <w:pPr>
              <w:jc w:val="center"/>
              <w:rPr>
                <w:rFonts w:ascii="Arial Narrow" w:hAnsi="Arial Narrow"/>
                <w:b/>
              </w:rPr>
            </w:pPr>
            <w:r w:rsidRPr="00875148">
              <w:rPr>
                <w:rFonts w:ascii="Arial Narrow" w:hAnsi="Arial Narrow"/>
                <w:b/>
              </w:rPr>
              <w:t>Grupo Solucionador</w:t>
            </w:r>
          </w:p>
        </w:tc>
        <w:tc>
          <w:tcPr>
            <w:tcW w:w="2818" w:type="dxa"/>
            <w:vAlign w:val="center"/>
          </w:tcPr>
          <w:p w:rsidR="00934BAB" w:rsidRPr="00875148" w:rsidRDefault="00934BAB" w:rsidP="001F4ADC">
            <w:pPr>
              <w:jc w:val="center"/>
              <w:rPr>
                <w:rFonts w:ascii="Arial Narrow" w:hAnsi="Arial Narrow"/>
                <w:b/>
              </w:rPr>
            </w:pPr>
            <w:r w:rsidRPr="00875148">
              <w:rPr>
                <w:rFonts w:ascii="Arial Narrow" w:hAnsi="Arial Narrow"/>
                <w:b/>
              </w:rPr>
              <w:t>Descrição da atividade</w:t>
            </w:r>
          </w:p>
        </w:tc>
        <w:tc>
          <w:tcPr>
            <w:tcW w:w="1878" w:type="dxa"/>
            <w:vAlign w:val="center"/>
          </w:tcPr>
          <w:p w:rsidR="00934BAB" w:rsidRPr="00875148" w:rsidRDefault="00934BAB" w:rsidP="001F4ADC">
            <w:pPr>
              <w:jc w:val="center"/>
              <w:rPr>
                <w:rFonts w:ascii="Arial Narrow" w:hAnsi="Arial Narrow"/>
                <w:b/>
              </w:rPr>
            </w:pPr>
            <w:r w:rsidRPr="00875148">
              <w:rPr>
                <w:rFonts w:ascii="Arial Narrow" w:hAnsi="Arial Narrow"/>
                <w:b/>
              </w:rPr>
              <w:t>Data/Hora Programada p/ Execução</w:t>
            </w:r>
          </w:p>
        </w:tc>
        <w:tc>
          <w:tcPr>
            <w:tcW w:w="816" w:type="dxa"/>
            <w:vAlign w:val="center"/>
          </w:tcPr>
          <w:p w:rsidR="00934BAB" w:rsidRPr="00875148" w:rsidRDefault="00934BAB" w:rsidP="001F4ADC">
            <w:pPr>
              <w:jc w:val="center"/>
              <w:rPr>
                <w:rFonts w:ascii="Arial Narrow" w:hAnsi="Arial Narrow"/>
                <w:b/>
              </w:rPr>
            </w:pPr>
            <w:r w:rsidRPr="00875148">
              <w:rPr>
                <w:rFonts w:ascii="Arial Narrow" w:hAnsi="Arial Narrow"/>
                <w:b/>
              </w:rPr>
              <w:t>Versão</w:t>
            </w:r>
          </w:p>
        </w:tc>
        <w:tc>
          <w:tcPr>
            <w:tcW w:w="2418" w:type="dxa"/>
            <w:vAlign w:val="center"/>
          </w:tcPr>
          <w:p w:rsidR="00934BAB" w:rsidRPr="00875148" w:rsidRDefault="00934BAB" w:rsidP="001F4ADC">
            <w:pPr>
              <w:jc w:val="center"/>
              <w:rPr>
                <w:rFonts w:ascii="Arial Narrow" w:hAnsi="Arial Narrow"/>
                <w:b/>
              </w:rPr>
            </w:pPr>
            <w:r w:rsidRPr="00875148">
              <w:rPr>
                <w:rFonts w:ascii="Arial Narrow" w:hAnsi="Arial Narrow"/>
                <w:b/>
              </w:rPr>
              <w:t xml:space="preserve">Caminho </w:t>
            </w:r>
            <w:proofErr w:type="spellStart"/>
            <w:r w:rsidRPr="00875148">
              <w:rPr>
                <w:rFonts w:ascii="Arial Narrow" w:hAnsi="Arial Narrow"/>
                <w:b/>
              </w:rPr>
              <w:t>Versionador</w:t>
            </w:r>
            <w:proofErr w:type="spellEnd"/>
          </w:p>
        </w:tc>
        <w:tc>
          <w:tcPr>
            <w:tcW w:w="832" w:type="dxa"/>
            <w:vAlign w:val="center"/>
          </w:tcPr>
          <w:p w:rsidR="00934BAB" w:rsidRPr="00875148" w:rsidRDefault="00934BAB" w:rsidP="001F4ADC">
            <w:pPr>
              <w:jc w:val="center"/>
              <w:rPr>
                <w:rFonts w:ascii="Arial Narrow" w:hAnsi="Arial Narrow"/>
                <w:b/>
              </w:rPr>
            </w:pPr>
            <w:r w:rsidRPr="00875148">
              <w:rPr>
                <w:rFonts w:ascii="Arial Narrow" w:hAnsi="Arial Narrow"/>
                <w:b/>
              </w:rPr>
              <w:t>Status*</w:t>
            </w:r>
          </w:p>
        </w:tc>
      </w:tr>
      <w:tr w:rsidR="00934BAB" w:rsidRPr="00875148">
        <w:tc>
          <w:tcPr>
            <w:tcW w:w="579" w:type="dxa"/>
          </w:tcPr>
          <w:p w:rsidR="00934BAB" w:rsidRPr="00875148" w:rsidRDefault="00934BAB" w:rsidP="00A14994">
            <w:pPr>
              <w:rPr>
                <w:rFonts w:ascii="Arial Narrow" w:hAnsi="Arial Narrow"/>
              </w:rPr>
            </w:pPr>
            <w:r w:rsidRPr="00875148">
              <w:rPr>
                <w:rFonts w:ascii="Arial Narrow" w:hAnsi="Arial Narrow"/>
                <w:i/>
                <w:color w:val="0000FF"/>
                <w:lang w:val="en-US"/>
              </w:rPr>
              <w:t>&lt;1&gt;</w:t>
            </w:r>
          </w:p>
        </w:tc>
        <w:tc>
          <w:tcPr>
            <w:tcW w:w="1840" w:type="dxa"/>
          </w:tcPr>
          <w:p w:rsidR="00934BAB" w:rsidRPr="00875148" w:rsidRDefault="00934BAB" w:rsidP="00A14994">
            <w:pPr>
              <w:rPr>
                <w:rFonts w:ascii="Arial Narrow" w:hAnsi="Arial Narrow"/>
                <w:i/>
                <w:color w:val="0000FF"/>
                <w:lang w:val="en-US"/>
              </w:rPr>
            </w:pPr>
          </w:p>
        </w:tc>
        <w:tc>
          <w:tcPr>
            <w:tcW w:w="2818" w:type="dxa"/>
          </w:tcPr>
          <w:p w:rsidR="00934BAB" w:rsidRPr="00875148" w:rsidRDefault="00934BAB" w:rsidP="00A14994">
            <w:pPr>
              <w:rPr>
                <w:rFonts w:ascii="Arial Narrow" w:hAnsi="Arial Narrow"/>
                <w:i/>
                <w:color w:val="0000FF"/>
                <w:lang w:val="en-US"/>
              </w:rPr>
            </w:pPr>
          </w:p>
        </w:tc>
        <w:tc>
          <w:tcPr>
            <w:tcW w:w="1878" w:type="dxa"/>
          </w:tcPr>
          <w:p w:rsidR="00934BAB" w:rsidRPr="00875148" w:rsidRDefault="00934BAB" w:rsidP="00A14994">
            <w:pPr>
              <w:rPr>
                <w:rFonts w:ascii="Arial Narrow" w:hAnsi="Arial Narrow"/>
                <w:i/>
                <w:color w:val="0000FF"/>
                <w:lang w:val="en-US"/>
              </w:rPr>
            </w:pPr>
          </w:p>
        </w:tc>
        <w:tc>
          <w:tcPr>
            <w:tcW w:w="816" w:type="dxa"/>
          </w:tcPr>
          <w:p w:rsidR="00934BAB" w:rsidRPr="00875148" w:rsidRDefault="00934BAB" w:rsidP="00A14994">
            <w:pPr>
              <w:rPr>
                <w:rFonts w:ascii="Arial Narrow" w:hAnsi="Arial Narrow"/>
                <w:i/>
                <w:color w:val="0000FF"/>
                <w:lang w:val="en-US"/>
              </w:rPr>
            </w:pPr>
          </w:p>
        </w:tc>
        <w:tc>
          <w:tcPr>
            <w:tcW w:w="2418" w:type="dxa"/>
          </w:tcPr>
          <w:p w:rsidR="00934BAB" w:rsidRPr="00875148" w:rsidRDefault="00934BAB" w:rsidP="00A14994">
            <w:pPr>
              <w:rPr>
                <w:rFonts w:ascii="Arial Narrow" w:hAnsi="Arial Narrow"/>
                <w:i/>
                <w:color w:val="0000FF"/>
                <w:lang w:val="en-US"/>
              </w:rPr>
            </w:pPr>
          </w:p>
        </w:tc>
        <w:tc>
          <w:tcPr>
            <w:tcW w:w="832" w:type="dxa"/>
          </w:tcPr>
          <w:p w:rsidR="00934BAB" w:rsidRPr="00875148" w:rsidRDefault="00934BAB" w:rsidP="00A14994">
            <w:pPr>
              <w:rPr>
                <w:rFonts w:ascii="Arial Narrow" w:hAnsi="Arial Narrow"/>
                <w:i/>
                <w:color w:val="0000FF"/>
                <w:lang w:val="en-US"/>
              </w:rPr>
            </w:pPr>
          </w:p>
        </w:tc>
      </w:tr>
      <w:tr w:rsidR="00934BAB" w:rsidRPr="00875148">
        <w:tc>
          <w:tcPr>
            <w:tcW w:w="579" w:type="dxa"/>
          </w:tcPr>
          <w:p w:rsidR="00934BAB" w:rsidRPr="00875148" w:rsidRDefault="00934BAB" w:rsidP="00EA538F">
            <w:pPr>
              <w:rPr>
                <w:rFonts w:ascii="Arial Narrow" w:hAnsi="Arial Narrow"/>
              </w:rPr>
            </w:pPr>
            <w:r w:rsidRPr="00875148">
              <w:rPr>
                <w:rFonts w:ascii="Arial Narrow" w:hAnsi="Arial Narrow"/>
                <w:i/>
                <w:color w:val="0000FF"/>
                <w:lang w:val="en-US"/>
              </w:rPr>
              <w:t>&lt;2&gt;</w:t>
            </w:r>
          </w:p>
        </w:tc>
        <w:tc>
          <w:tcPr>
            <w:tcW w:w="1840" w:type="dxa"/>
          </w:tcPr>
          <w:p w:rsidR="00934BAB" w:rsidRPr="00875148" w:rsidRDefault="00934BAB" w:rsidP="00A14994">
            <w:pPr>
              <w:rPr>
                <w:rFonts w:ascii="Arial Narrow" w:hAnsi="Arial Narrow"/>
                <w:i/>
                <w:color w:val="0000FF"/>
                <w:lang w:val="en-US"/>
              </w:rPr>
            </w:pPr>
          </w:p>
        </w:tc>
        <w:tc>
          <w:tcPr>
            <w:tcW w:w="2818" w:type="dxa"/>
          </w:tcPr>
          <w:p w:rsidR="00934BAB" w:rsidRPr="00875148" w:rsidRDefault="00934BAB" w:rsidP="00A14994">
            <w:pPr>
              <w:rPr>
                <w:rFonts w:ascii="Arial Narrow" w:hAnsi="Arial Narrow"/>
                <w:i/>
                <w:color w:val="0000FF"/>
                <w:lang w:val="en-US"/>
              </w:rPr>
            </w:pPr>
          </w:p>
        </w:tc>
        <w:tc>
          <w:tcPr>
            <w:tcW w:w="1878" w:type="dxa"/>
          </w:tcPr>
          <w:p w:rsidR="00934BAB" w:rsidRPr="00875148" w:rsidRDefault="00934BAB" w:rsidP="00A14994">
            <w:pPr>
              <w:rPr>
                <w:rFonts w:ascii="Arial Narrow" w:hAnsi="Arial Narrow"/>
                <w:i/>
                <w:color w:val="0000FF"/>
                <w:lang w:val="en-US"/>
              </w:rPr>
            </w:pPr>
          </w:p>
        </w:tc>
        <w:tc>
          <w:tcPr>
            <w:tcW w:w="816" w:type="dxa"/>
          </w:tcPr>
          <w:p w:rsidR="00934BAB" w:rsidRPr="00875148" w:rsidRDefault="00934BAB" w:rsidP="00A14994">
            <w:pPr>
              <w:rPr>
                <w:rFonts w:ascii="Arial Narrow" w:hAnsi="Arial Narrow"/>
                <w:i/>
                <w:color w:val="0000FF"/>
                <w:lang w:val="en-US"/>
              </w:rPr>
            </w:pPr>
          </w:p>
        </w:tc>
        <w:tc>
          <w:tcPr>
            <w:tcW w:w="2418" w:type="dxa"/>
          </w:tcPr>
          <w:p w:rsidR="00934BAB" w:rsidRPr="00875148" w:rsidRDefault="00934BAB" w:rsidP="00A14994">
            <w:pPr>
              <w:rPr>
                <w:rFonts w:ascii="Arial Narrow" w:hAnsi="Arial Narrow"/>
                <w:i/>
                <w:color w:val="0000FF"/>
                <w:lang w:val="en-US"/>
              </w:rPr>
            </w:pPr>
          </w:p>
        </w:tc>
        <w:tc>
          <w:tcPr>
            <w:tcW w:w="832" w:type="dxa"/>
          </w:tcPr>
          <w:p w:rsidR="00934BAB" w:rsidRPr="00875148" w:rsidRDefault="00934BAB" w:rsidP="00A14994">
            <w:pPr>
              <w:rPr>
                <w:rFonts w:ascii="Arial Narrow" w:hAnsi="Arial Narrow"/>
                <w:i/>
                <w:color w:val="0000FF"/>
                <w:lang w:val="en-US"/>
              </w:rPr>
            </w:pPr>
          </w:p>
        </w:tc>
      </w:tr>
      <w:tr w:rsidR="00934BAB" w:rsidRPr="00875148">
        <w:tc>
          <w:tcPr>
            <w:tcW w:w="579" w:type="dxa"/>
          </w:tcPr>
          <w:p w:rsidR="00934BAB" w:rsidRPr="00875148" w:rsidRDefault="00934BAB" w:rsidP="00EA538F">
            <w:pPr>
              <w:rPr>
                <w:rFonts w:ascii="Arial Narrow" w:hAnsi="Arial Narrow"/>
              </w:rPr>
            </w:pPr>
            <w:r w:rsidRPr="00875148">
              <w:rPr>
                <w:rFonts w:ascii="Arial Narrow" w:hAnsi="Arial Narrow"/>
                <w:i/>
                <w:color w:val="0000FF"/>
                <w:lang w:val="en-US"/>
              </w:rPr>
              <w:t>&lt;3&gt;</w:t>
            </w:r>
          </w:p>
        </w:tc>
        <w:tc>
          <w:tcPr>
            <w:tcW w:w="1840" w:type="dxa"/>
          </w:tcPr>
          <w:p w:rsidR="00934BAB" w:rsidRPr="00875148" w:rsidRDefault="00934BAB" w:rsidP="00A14994">
            <w:pPr>
              <w:rPr>
                <w:rFonts w:ascii="Arial Narrow" w:hAnsi="Arial Narrow"/>
                <w:i/>
                <w:color w:val="0000FF"/>
                <w:lang w:val="en-US"/>
              </w:rPr>
            </w:pPr>
          </w:p>
        </w:tc>
        <w:tc>
          <w:tcPr>
            <w:tcW w:w="2818" w:type="dxa"/>
          </w:tcPr>
          <w:p w:rsidR="00934BAB" w:rsidRPr="00875148" w:rsidRDefault="00934BAB" w:rsidP="00A14994">
            <w:pPr>
              <w:rPr>
                <w:rFonts w:ascii="Arial Narrow" w:hAnsi="Arial Narrow"/>
                <w:i/>
                <w:color w:val="0000FF"/>
                <w:lang w:val="en-US"/>
              </w:rPr>
            </w:pPr>
          </w:p>
        </w:tc>
        <w:tc>
          <w:tcPr>
            <w:tcW w:w="1878" w:type="dxa"/>
          </w:tcPr>
          <w:p w:rsidR="00934BAB" w:rsidRPr="00875148" w:rsidRDefault="00934BAB" w:rsidP="00A14994">
            <w:pPr>
              <w:rPr>
                <w:rFonts w:ascii="Arial Narrow" w:hAnsi="Arial Narrow"/>
                <w:i/>
                <w:color w:val="0000FF"/>
                <w:lang w:val="en-US"/>
              </w:rPr>
            </w:pPr>
          </w:p>
        </w:tc>
        <w:tc>
          <w:tcPr>
            <w:tcW w:w="816" w:type="dxa"/>
          </w:tcPr>
          <w:p w:rsidR="00934BAB" w:rsidRPr="00875148" w:rsidRDefault="00934BAB" w:rsidP="00A14994">
            <w:pPr>
              <w:rPr>
                <w:rFonts w:ascii="Arial Narrow" w:hAnsi="Arial Narrow"/>
                <w:i/>
                <w:color w:val="0000FF"/>
                <w:lang w:val="en-US"/>
              </w:rPr>
            </w:pPr>
          </w:p>
        </w:tc>
        <w:tc>
          <w:tcPr>
            <w:tcW w:w="2418" w:type="dxa"/>
          </w:tcPr>
          <w:p w:rsidR="00934BAB" w:rsidRPr="00875148" w:rsidRDefault="00934BAB" w:rsidP="00A14994">
            <w:pPr>
              <w:rPr>
                <w:rFonts w:ascii="Arial Narrow" w:hAnsi="Arial Narrow"/>
                <w:i/>
                <w:color w:val="0000FF"/>
                <w:lang w:val="en-US"/>
              </w:rPr>
            </w:pPr>
          </w:p>
        </w:tc>
        <w:tc>
          <w:tcPr>
            <w:tcW w:w="832" w:type="dxa"/>
          </w:tcPr>
          <w:p w:rsidR="00934BAB" w:rsidRPr="00875148" w:rsidRDefault="00934BAB" w:rsidP="00A14994">
            <w:pPr>
              <w:rPr>
                <w:rFonts w:ascii="Arial Narrow" w:hAnsi="Arial Narrow"/>
                <w:i/>
                <w:color w:val="0000FF"/>
                <w:lang w:val="en-US"/>
              </w:rPr>
            </w:pPr>
          </w:p>
        </w:tc>
      </w:tr>
      <w:tr w:rsidR="00934BAB" w:rsidRPr="00875148">
        <w:tc>
          <w:tcPr>
            <w:tcW w:w="579" w:type="dxa"/>
          </w:tcPr>
          <w:p w:rsidR="00934BAB" w:rsidRPr="00875148" w:rsidRDefault="00934BAB" w:rsidP="00EA538F">
            <w:pPr>
              <w:rPr>
                <w:rFonts w:ascii="Arial Narrow" w:hAnsi="Arial Narrow"/>
              </w:rPr>
            </w:pPr>
            <w:r w:rsidRPr="00875148">
              <w:rPr>
                <w:rFonts w:ascii="Arial Narrow" w:hAnsi="Arial Narrow"/>
                <w:i/>
                <w:color w:val="0000FF"/>
                <w:lang w:val="en-US"/>
              </w:rPr>
              <w:t>&lt;4&gt;</w:t>
            </w:r>
          </w:p>
        </w:tc>
        <w:tc>
          <w:tcPr>
            <w:tcW w:w="1840" w:type="dxa"/>
          </w:tcPr>
          <w:p w:rsidR="00934BAB" w:rsidRPr="00875148" w:rsidRDefault="00934BAB" w:rsidP="00A14994">
            <w:pPr>
              <w:rPr>
                <w:rFonts w:ascii="Arial Narrow" w:hAnsi="Arial Narrow"/>
                <w:i/>
                <w:color w:val="0000FF"/>
                <w:lang w:val="en-US"/>
              </w:rPr>
            </w:pPr>
          </w:p>
        </w:tc>
        <w:tc>
          <w:tcPr>
            <w:tcW w:w="2818" w:type="dxa"/>
          </w:tcPr>
          <w:p w:rsidR="00934BAB" w:rsidRPr="00875148" w:rsidRDefault="00934BAB" w:rsidP="00A14994">
            <w:pPr>
              <w:rPr>
                <w:rFonts w:ascii="Arial Narrow" w:hAnsi="Arial Narrow"/>
                <w:i/>
                <w:color w:val="0000FF"/>
                <w:lang w:val="en-US"/>
              </w:rPr>
            </w:pPr>
          </w:p>
        </w:tc>
        <w:tc>
          <w:tcPr>
            <w:tcW w:w="1878" w:type="dxa"/>
          </w:tcPr>
          <w:p w:rsidR="00934BAB" w:rsidRPr="00875148" w:rsidRDefault="00934BAB" w:rsidP="00A14994">
            <w:pPr>
              <w:rPr>
                <w:rFonts w:ascii="Arial Narrow" w:hAnsi="Arial Narrow"/>
                <w:i/>
                <w:color w:val="0000FF"/>
                <w:lang w:val="en-US"/>
              </w:rPr>
            </w:pPr>
          </w:p>
        </w:tc>
        <w:tc>
          <w:tcPr>
            <w:tcW w:w="816" w:type="dxa"/>
          </w:tcPr>
          <w:p w:rsidR="00934BAB" w:rsidRPr="00875148" w:rsidRDefault="00934BAB" w:rsidP="00A14994">
            <w:pPr>
              <w:rPr>
                <w:rFonts w:ascii="Arial Narrow" w:hAnsi="Arial Narrow"/>
                <w:i/>
                <w:color w:val="0000FF"/>
                <w:lang w:val="en-US"/>
              </w:rPr>
            </w:pPr>
          </w:p>
        </w:tc>
        <w:tc>
          <w:tcPr>
            <w:tcW w:w="2418" w:type="dxa"/>
          </w:tcPr>
          <w:p w:rsidR="00934BAB" w:rsidRPr="00875148" w:rsidRDefault="00934BAB" w:rsidP="00A14994">
            <w:pPr>
              <w:rPr>
                <w:rFonts w:ascii="Arial Narrow" w:hAnsi="Arial Narrow"/>
                <w:i/>
                <w:color w:val="0000FF"/>
                <w:lang w:val="en-US"/>
              </w:rPr>
            </w:pPr>
          </w:p>
        </w:tc>
        <w:tc>
          <w:tcPr>
            <w:tcW w:w="832" w:type="dxa"/>
          </w:tcPr>
          <w:p w:rsidR="00934BAB" w:rsidRPr="00875148" w:rsidRDefault="00934BAB" w:rsidP="00A14994">
            <w:pPr>
              <w:rPr>
                <w:rFonts w:ascii="Arial Narrow" w:hAnsi="Arial Narrow"/>
                <w:i/>
                <w:color w:val="0000FF"/>
                <w:lang w:val="en-US"/>
              </w:rPr>
            </w:pPr>
          </w:p>
        </w:tc>
      </w:tr>
      <w:tr w:rsidR="00934BAB" w:rsidRPr="00875148">
        <w:tc>
          <w:tcPr>
            <w:tcW w:w="579" w:type="dxa"/>
          </w:tcPr>
          <w:p w:rsidR="00934BAB" w:rsidRPr="00875148" w:rsidRDefault="00934BAB" w:rsidP="00A14994">
            <w:pPr>
              <w:rPr>
                <w:rFonts w:ascii="Arial Narrow" w:hAnsi="Arial Narrow"/>
              </w:rPr>
            </w:pPr>
            <w:r w:rsidRPr="00875148">
              <w:rPr>
                <w:rFonts w:ascii="Arial Narrow" w:hAnsi="Arial Narrow"/>
                <w:i/>
                <w:color w:val="0000FF"/>
                <w:lang w:val="en-US"/>
              </w:rPr>
              <w:t>&lt;n&gt;</w:t>
            </w:r>
          </w:p>
        </w:tc>
        <w:tc>
          <w:tcPr>
            <w:tcW w:w="1840" w:type="dxa"/>
          </w:tcPr>
          <w:p w:rsidR="00934BAB" w:rsidRPr="00875148" w:rsidRDefault="00934BAB" w:rsidP="00A14994">
            <w:pPr>
              <w:rPr>
                <w:rFonts w:ascii="Arial Narrow" w:hAnsi="Arial Narrow"/>
                <w:i/>
                <w:color w:val="0000FF"/>
                <w:lang w:val="en-US"/>
              </w:rPr>
            </w:pPr>
          </w:p>
        </w:tc>
        <w:tc>
          <w:tcPr>
            <w:tcW w:w="2818" w:type="dxa"/>
          </w:tcPr>
          <w:p w:rsidR="00934BAB" w:rsidRPr="00875148" w:rsidRDefault="00934BAB" w:rsidP="00A14994">
            <w:pPr>
              <w:rPr>
                <w:rFonts w:ascii="Arial Narrow" w:hAnsi="Arial Narrow"/>
                <w:i/>
                <w:color w:val="0000FF"/>
                <w:lang w:val="en-US"/>
              </w:rPr>
            </w:pPr>
          </w:p>
        </w:tc>
        <w:tc>
          <w:tcPr>
            <w:tcW w:w="1878" w:type="dxa"/>
          </w:tcPr>
          <w:p w:rsidR="00934BAB" w:rsidRPr="00875148" w:rsidRDefault="00934BAB" w:rsidP="00A14994">
            <w:pPr>
              <w:rPr>
                <w:rFonts w:ascii="Arial Narrow" w:hAnsi="Arial Narrow"/>
                <w:i/>
                <w:color w:val="0000FF"/>
                <w:lang w:val="en-US"/>
              </w:rPr>
            </w:pPr>
          </w:p>
        </w:tc>
        <w:tc>
          <w:tcPr>
            <w:tcW w:w="816" w:type="dxa"/>
          </w:tcPr>
          <w:p w:rsidR="00934BAB" w:rsidRPr="00875148" w:rsidRDefault="00934BAB" w:rsidP="00A14994">
            <w:pPr>
              <w:rPr>
                <w:rFonts w:ascii="Arial Narrow" w:hAnsi="Arial Narrow"/>
                <w:i/>
                <w:color w:val="0000FF"/>
                <w:lang w:val="en-US"/>
              </w:rPr>
            </w:pPr>
          </w:p>
        </w:tc>
        <w:tc>
          <w:tcPr>
            <w:tcW w:w="2418" w:type="dxa"/>
          </w:tcPr>
          <w:p w:rsidR="00934BAB" w:rsidRPr="00875148" w:rsidRDefault="00934BAB" w:rsidP="00A14994">
            <w:pPr>
              <w:rPr>
                <w:rFonts w:ascii="Arial Narrow" w:hAnsi="Arial Narrow"/>
                <w:i/>
                <w:color w:val="0000FF"/>
                <w:lang w:val="en-US"/>
              </w:rPr>
            </w:pPr>
          </w:p>
        </w:tc>
        <w:tc>
          <w:tcPr>
            <w:tcW w:w="832" w:type="dxa"/>
          </w:tcPr>
          <w:p w:rsidR="00934BAB" w:rsidRPr="00875148" w:rsidRDefault="00934BAB" w:rsidP="00A14994">
            <w:pPr>
              <w:rPr>
                <w:rFonts w:ascii="Arial Narrow" w:hAnsi="Arial Narrow"/>
                <w:i/>
                <w:color w:val="0000FF"/>
                <w:lang w:val="en-US"/>
              </w:rPr>
            </w:pPr>
          </w:p>
        </w:tc>
      </w:tr>
    </w:tbl>
    <w:p w:rsidR="00934BAB" w:rsidRPr="00875148" w:rsidRDefault="00934BAB" w:rsidP="00D94953">
      <w:pPr>
        <w:rPr>
          <w:rFonts w:ascii="Arial Narrow" w:hAnsi="Arial Narrow"/>
        </w:rPr>
      </w:pPr>
      <w:r w:rsidRPr="00875148">
        <w:rPr>
          <w:rFonts w:ascii="Arial Narrow" w:hAnsi="Arial Narrow"/>
        </w:rPr>
        <w:t>*</w:t>
      </w:r>
      <w:proofErr w:type="gramStart"/>
      <w:r w:rsidRPr="00875148">
        <w:rPr>
          <w:rFonts w:ascii="Arial Narrow" w:hAnsi="Arial Narrow"/>
        </w:rPr>
        <w:t xml:space="preserve">  </w:t>
      </w:r>
      <w:proofErr w:type="gramEnd"/>
      <w:r w:rsidRPr="00875148">
        <w:rPr>
          <w:rFonts w:ascii="Arial Narrow" w:hAnsi="Arial Narrow"/>
        </w:rPr>
        <w:t>Preenchido pela Gerência de Liberação</w:t>
      </w:r>
    </w:p>
    <w:p w:rsidR="00934BAB" w:rsidRPr="00875148" w:rsidRDefault="00934BAB" w:rsidP="00A14994">
      <w:pPr>
        <w:rPr>
          <w:rFonts w:ascii="Arial Narrow" w:hAnsi="Arial Narrow"/>
        </w:rPr>
      </w:pPr>
    </w:p>
    <w:p w:rsidR="00934BAB" w:rsidRPr="00875148" w:rsidRDefault="00934BAB" w:rsidP="002552D5">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VOLTA</w:t>
      </w:r>
    </w:p>
    <w:p w:rsidR="00934BAB" w:rsidRPr="00875148" w:rsidRDefault="00934BAB">
      <w:pPr>
        <w:pStyle w:val="TCTips"/>
        <w:rPr>
          <w:rFonts w:ascii="Arial Narrow" w:hAnsi="Arial Narrow"/>
          <w:i w:val="0"/>
        </w:rPr>
      </w:pPr>
    </w:p>
    <w:p w:rsidR="00934BAB" w:rsidRPr="00875148" w:rsidRDefault="00934BAB" w:rsidP="002552D5">
      <w:pPr>
        <w:pStyle w:val="Ttulo2"/>
        <w:numPr>
          <w:ilvl w:val="0"/>
          <w:numId w:val="2"/>
        </w:numPr>
        <w:rPr>
          <w:rFonts w:ascii="Arial Narrow" w:hAnsi="Arial Narrow"/>
        </w:rPr>
      </w:pPr>
      <w:r w:rsidRPr="00875148">
        <w:rPr>
          <w:rFonts w:ascii="Arial Narrow" w:hAnsi="Arial Narrow"/>
          <w:sz w:val="20"/>
        </w:rPr>
        <w:t>Roteiro para aplicação do plano de volta</w:t>
      </w:r>
    </w:p>
    <w:p w:rsidR="00934BAB" w:rsidRPr="00875148" w:rsidRDefault="00934BAB">
      <w:pPr>
        <w:pStyle w:val="TCTips"/>
        <w:rPr>
          <w:rFonts w:ascii="Arial Narrow" w:hAnsi="Arial Narrow"/>
          <w:i w:val="0"/>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2966"/>
        <w:gridCol w:w="7654"/>
      </w:tblGrid>
      <w:tr w:rsidR="00934BAB" w:rsidRPr="00875148">
        <w:tc>
          <w:tcPr>
            <w:tcW w:w="579" w:type="dxa"/>
            <w:vAlign w:val="center"/>
          </w:tcPr>
          <w:p w:rsidR="00934BAB" w:rsidRPr="00875148" w:rsidRDefault="00934BAB" w:rsidP="000A2DBE">
            <w:pPr>
              <w:jc w:val="center"/>
              <w:rPr>
                <w:rFonts w:ascii="Arial Narrow" w:hAnsi="Arial Narrow"/>
                <w:b/>
              </w:rPr>
            </w:pPr>
            <w:r w:rsidRPr="00875148">
              <w:rPr>
                <w:rFonts w:ascii="Arial Narrow" w:hAnsi="Arial Narrow"/>
                <w:b/>
              </w:rPr>
              <w:t>Seq.</w:t>
            </w:r>
          </w:p>
        </w:tc>
        <w:tc>
          <w:tcPr>
            <w:tcW w:w="2966" w:type="dxa"/>
            <w:vAlign w:val="center"/>
          </w:tcPr>
          <w:p w:rsidR="00934BAB" w:rsidRPr="00875148" w:rsidRDefault="00934BAB" w:rsidP="000A2DBE">
            <w:pPr>
              <w:jc w:val="center"/>
              <w:rPr>
                <w:rFonts w:ascii="Arial Narrow" w:hAnsi="Arial Narrow"/>
                <w:b/>
              </w:rPr>
            </w:pPr>
            <w:r w:rsidRPr="00875148">
              <w:rPr>
                <w:rFonts w:ascii="Arial Narrow" w:hAnsi="Arial Narrow"/>
                <w:b/>
              </w:rPr>
              <w:t>Grupo Solucionador</w:t>
            </w:r>
          </w:p>
        </w:tc>
        <w:tc>
          <w:tcPr>
            <w:tcW w:w="7654" w:type="dxa"/>
            <w:vAlign w:val="center"/>
          </w:tcPr>
          <w:p w:rsidR="00934BAB" w:rsidRPr="00875148" w:rsidRDefault="00934BAB" w:rsidP="000A2DBE">
            <w:pPr>
              <w:jc w:val="center"/>
              <w:rPr>
                <w:rFonts w:ascii="Arial Narrow" w:hAnsi="Arial Narrow"/>
                <w:b/>
              </w:rPr>
            </w:pPr>
            <w:r w:rsidRPr="00875148">
              <w:rPr>
                <w:rFonts w:ascii="Arial Narrow" w:hAnsi="Arial Narrow"/>
                <w:b/>
              </w:rPr>
              <w:t>Descrição da atividade de volta</w:t>
            </w:r>
          </w:p>
        </w:tc>
      </w:tr>
      <w:tr w:rsidR="00934BAB" w:rsidRPr="00875148">
        <w:tc>
          <w:tcPr>
            <w:tcW w:w="579" w:type="dxa"/>
          </w:tcPr>
          <w:p w:rsidR="00934BAB" w:rsidRPr="00875148" w:rsidRDefault="00934BAB" w:rsidP="000A2DBE">
            <w:pPr>
              <w:rPr>
                <w:rFonts w:ascii="Arial Narrow" w:hAnsi="Arial Narrow"/>
              </w:rPr>
            </w:pPr>
            <w:r w:rsidRPr="00875148">
              <w:rPr>
                <w:rFonts w:ascii="Arial Narrow" w:hAnsi="Arial Narrow"/>
                <w:i/>
                <w:color w:val="0000FF"/>
                <w:lang w:val="en-US"/>
              </w:rPr>
              <w:t>&lt;1&gt;</w:t>
            </w:r>
          </w:p>
        </w:tc>
        <w:tc>
          <w:tcPr>
            <w:tcW w:w="2966" w:type="dxa"/>
          </w:tcPr>
          <w:p w:rsidR="00934BAB" w:rsidRPr="00875148" w:rsidRDefault="00934BAB" w:rsidP="000A2DBE">
            <w:pPr>
              <w:rPr>
                <w:rFonts w:ascii="Arial Narrow" w:hAnsi="Arial Narrow"/>
                <w:i/>
                <w:color w:val="0000FF"/>
                <w:lang w:val="en-US"/>
              </w:rPr>
            </w:pPr>
          </w:p>
        </w:tc>
        <w:tc>
          <w:tcPr>
            <w:tcW w:w="7654" w:type="dxa"/>
          </w:tcPr>
          <w:p w:rsidR="00934BAB" w:rsidRPr="00875148" w:rsidRDefault="00934BAB" w:rsidP="000A2DBE">
            <w:pPr>
              <w:rPr>
                <w:rFonts w:ascii="Arial Narrow" w:hAnsi="Arial Narrow"/>
                <w:i/>
                <w:color w:val="0000FF"/>
                <w:lang w:val="en-US"/>
              </w:rPr>
            </w:pPr>
          </w:p>
        </w:tc>
      </w:tr>
      <w:tr w:rsidR="00934BAB" w:rsidRPr="00875148">
        <w:tc>
          <w:tcPr>
            <w:tcW w:w="579" w:type="dxa"/>
          </w:tcPr>
          <w:p w:rsidR="00934BAB" w:rsidRPr="00875148" w:rsidRDefault="00934BAB" w:rsidP="000A2DBE">
            <w:pPr>
              <w:rPr>
                <w:rFonts w:ascii="Arial Narrow" w:hAnsi="Arial Narrow"/>
              </w:rPr>
            </w:pPr>
            <w:r w:rsidRPr="00875148">
              <w:rPr>
                <w:rFonts w:ascii="Arial Narrow" w:hAnsi="Arial Narrow"/>
                <w:i/>
                <w:color w:val="0000FF"/>
                <w:lang w:val="en-US"/>
              </w:rPr>
              <w:t>&lt;2&gt;</w:t>
            </w:r>
          </w:p>
        </w:tc>
        <w:tc>
          <w:tcPr>
            <w:tcW w:w="2966" w:type="dxa"/>
          </w:tcPr>
          <w:p w:rsidR="00934BAB" w:rsidRPr="00875148" w:rsidRDefault="00934BAB" w:rsidP="000A2DBE">
            <w:pPr>
              <w:rPr>
                <w:rFonts w:ascii="Arial Narrow" w:hAnsi="Arial Narrow"/>
                <w:i/>
                <w:color w:val="0000FF"/>
                <w:lang w:val="en-US"/>
              </w:rPr>
            </w:pPr>
          </w:p>
        </w:tc>
        <w:tc>
          <w:tcPr>
            <w:tcW w:w="7654" w:type="dxa"/>
          </w:tcPr>
          <w:p w:rsidR="00934BAB" w:rsidRPr="00875148" w:rsidRDefault="00934BAB" w:rsidP="000A2DBE">
            <w:pPr>
              <w:rPr>
                <w:rFonts w:ascii="Arial Narrow" w:hAnsi="Arial Narrow"/>
                <w:i/>
                <w:color w:val="0000FF"/>
                <w:lang w:val="en-US"/>
              </w:rPr>
            </w:pPr>
          </w:p>
        </w:tc>
      </w:tr>
      <w:tr w:rsidR="00934BAB" w:rsidRPr="00875148">
        <w:tc>
          <w:tcPr>
            <w:tcW w:w="579" w:type="dxa"/>
          </w:tcPr>
          <w:p w:rsidR="00934BAB" w:rsidRPr="00875148" w:rsidRDefault="00934BAB" w:rsidP="000A2DBE">
            <w:pPr>
              <w:rPr>
                <w:rFonts w:ascii="Arial Narrow" w:hAnsi="Arial Narrow"/>
              </w:rPr>
            </w:pPr>
            <w:r w:rsidRPr="00875148">
              <w:rPr>
                <w:rFonts w:ascii="Arial Narrow" w:hAnsi="Arial Narrow"/>
                <w:i/>
                <w:color w:val="0000FF"/>
                <w:lang w:val="en-US"/>
              </w:rPr>
              <w:t>&lt;3&gt;</w:t>
            </w:r>
          </w:p>
        </w:tc>
        <w:tc>
          <w:tcPr>
            <w:tcW w:w="2966" w:type="dxa"/>
          </w:tcPr>
          <w:p w:rsidR="00934BAB" w:rsidRPr="00875148" w:rsidRDefault="00934BAB" w:rsidP="000A2DBE">
            <w:pPr>
              <w:rPr>
                <w:rFonts w:ascii="Arial Narrow" w:hAnsi="Arial Narrow"/>
                <w:i/>
                <w:color w:val="0000FF"/>
                <w:lang w:val="en-US"/>
              </w:rPr>
            </w:pPr>
          </w:p>
        </w:tc>
        <w:tc>
          <w:tcPr>
            <w:tcW w:w="7654" w:type="dxa"/>
          </w:tcPr>
          <w:p w:rsidR="00934BAB" w:rsidRPr="00875148" w:rsidRDefault="00934BAB" w:rsidP="000A2DBE">
            <w:pPr>
              <w:rPr>
                <w:rFonts w:ascii="Arial Narrow" w:hAnsi="Arial Narrow"/>
                <w:i/>
                <w:color w:val="0000FF"/>
                <w:lang w:val="en-US"/>
              </w:rPr>
            </w:pPr>
          </w:p>
        </w:tc>
      </w:tr>
      <w:tr w:rsidR="00934BAB" w:rsidRPr="00875148">
        <w:tc>
          <w:tcPr>
            <w:tcW w:w="579" w:type="dxa"/>
          </w:tcPr>
          <w:p w:rsidR="00934BAB" w:rsidRPr="00875148" w:rsidRDefault="00934BAB" w:rsidP="000A2DBE">
            <w:pPr>
              <w:rPr>
                <w:rFonts w:ascii="Arial Narrow" w:hAnsi="Arial Narrow"/>
              </w:rPr>
            </w:pPr>
            <w:r w:rsidRPr="00875148">
              <w:rPr>
                <w:rFonts w:ascii="Arial Narrow" w:hAnsi="Arial Narrow"/>
                <w:i/>
                <w:color w:val="0000FF"/>
                <w:lang w:val="en-US"/>
              </w:rPr>
              <w:t>&lt;4&gt;</w:t>
            </w:r>
          </w:p>
        </w:tc>
        <w:tc>
          <w:tcPr>
            <w:tcW w:w="2966" w:type="dxa"/>
          </w:tcPr>
          <w:p w:rsidR="00934BAB" w:rsidRPr="00875148" w:rsidRDefault="00934BAB" w:rsidP="000A2DBE">
            <w:pPr>
              <w:rPr>
                <w:rFonts w:ascii="Arial Narrow" w:hAnsi="Arial Narrow"/>
                <w:i/>
                <w:color w:val="0000FF"/>
                <w:lang w:val="en-US"/>
              </w:rPr>
            </w:pPr>
          </w:p>
        </w:tc>
        <w:tc>
          <w:tcPr>
            <w:tcW w:w="7654" w:type="dxa"/>
          </w:tcPr>
          <w:p w:rsidR="00934BAB" w:rsidRPr="00875148" w:rsidRDefault="00934BAB" w:rsidP="000A2DBE">
            <w:pPr>
              <w:rPr>
                <w:rFonts w:ascii="Arial Narrow" w:hAnsi="Arial Narrow"/>
                <w:i/>
                <w:color w:val="0000FF"/>
                <w:lang w:val="en-US"/>
              </w:rPr>
            </w:pPr>
          </w:p>
        </w:tc>
      </w:tr>
      <w:tr w:rsidR="00934BAB" w:rsidRPr="00875148">
        <w:tc>
          <w:tcPr>
            <w:tcW w:w="579" w:type="dxa"/>
          </w:tcPr>
          <w:p w:rsidR="00934BAB" w:rsidRPr="00875148" w:rsidRDefault="00934BAB" w:rsidP="000A2DBE">
            <w:pPr>
              <w:rPr>
                <w:rFonts w:ascii="Arial Narrow" w:hAnsi="Arial Narrow"/>
              </w:rPr>
            </w:pPr>
            <w:r w:rsidRPr="00875148">
              <w:rPr>
                <w:rFonts w:ascii="Arial Narrow" w:hAnsi="Arial Narrow"/>
                <w:i/>
                <w:color w:val="0000FF"/>
                <w:lang w:val="en-US"/>
              </w:rPr>
              <w:t>&lt;n&gt;</w:t>
            </w:r>
          </w:p>
        </w:tc>
        <w:tc>
          <w:tcPr>
            <w:tcW w:w="2966" w:type="dxa"/>
          </w:tcPr>
          <w:p w:rsidR="00934BAB" w:rsidRPr="00875148" w:rsidRDefault="00934BAB" w:rsidP="000A2DBE">
            <w:pPr>
              <w:rPr>
                <w:rFonts w:ascii="Arial Narrow" w:hAnsi="Arial Narrow"/>
                <w:i/>
                <w:color w:val="0000FF"/>
                <w:lang w:val="en-US"/>
              </w:rPr>
            </w:pPr>
          </w:p>
        </w:tc>
        <w:tc>
          <w:tcPr>
            <w:tcW w:w="7654" w:type="dxa"/>
          </w:tcPr>
          <w:p w:rsidR="00934BAB" w:rsidRPr="00875148" w:rsidRDefault="00934BAB" w:rsidP="000A2DBE">
            <w:pPr>
              <w:rPr>
                <w:rFonts w:ascii="Arial Narrow" w:hAnsi="Arial Narrow"/>
                <w:i/>
                <w:color w:val="0000FF"/>
                <w:lang w:val="en-US"/>
              </w:rPr>
            </w:pPr>
          </w:p>
        </w:tc>
      </w:tr>
    </w:tbl>
    <w:p w:rsidR="00934BAB" w:rsidRPr="00875148" w:rsidRDefault="00934BAB" w:rsidP="002552D5">
      <w:pPr>
        <w:rPr>
          <w:rFonts w:ascii="Arial Narrow" w:hAnsi="Arial Narrow"/>
        </w:rPr>
      </w:pPr>
      <w:r w:rsidRPr="00875148">
        <w:rPr>
          <w:rFonts w:ascii="Arial Narrow" w:hAnsi="Arial Narrow"/>
        </w:rPr>
        <w:t xml:space="preserve">* A </w:t>
      </w:r>
      <w:proofErr w:type="spellStart"/>
      <w:r w:rsidRPr="00875148">
        <w:rPr>
          <w:rFonts w:ascii="Arial Narrow" w:hAnsi="Arial Narrow"/>
        </w:rPr>
        <w:t>seqüência</w:t>
      </w:r>
      <w:proofErr w:type="spellEnd"/>
      <w:r w:rsidRPr="00875148">
        <w:rPr>
          <w:rFonts w:ascii="Arial Narrow" w:hAnsi="Arial Narrow"/>
        </w:rPr>
        <w:t xml:space="preserve"> de atividades descritas no plano de volta deverão estar sincronizadas (mesmo ID) com o Roteiro de Implantação</w:t>
      </w:r>
    </w:p>
    <w:p w:rsidR="00934BAB" w:rsidRPr="00875148" w:rsidRDefault="00934BAB" w:rsidP="002552D5">
      <w:pPr>
        <w:rPr>
          <w:rFonts w:ascii="Arial Narrow" w:hAnsi="Arial Narrow"/>
        </w:rPr>
      </w:pPr>
    </w:p>
    <w:p w:rsidR="00934BAB" w:rsidRPr="00875148" w:rsidRDefault="00934BAB" w:rsidP="0007424A">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COMUNICAÇÃO</w:t>
      </w:r>
    </w:p>
    <w:p w:rsidR="00934BAB" w:rsidRPr="00875148" w:rsidRDefault="00934BAB">
      <w:pPr>
        <w:pStyle w:val="TCTips"/>
        <w:rPr>
          <w:rFonts w:ascii="Arial Narrow" w:hAnsi="Arial Narrow"/>
          <w:i w:val="0"/>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4"/>
        <w:gridCol w:w="4580"/>
        <w:gridCol w:w="2268"/>
        <w:gridCol w:w="2507"/>
      </w:tblGrid>
      <w:tr w:rsidR="00934BAB" w:rsidRPr="00875148">
        <w:tc>
          <w:tcPr>
            <w:tcW w:w="1844" w:type="dxa"/>
            <w:vAlign w:val="center"/>
          </w:tcPr>
          <w:p w:rsidR="00934BAB" w:rsidRPr="00875148" w:rsidRDefault="00934BAB" w:rsidP="006E2C4F">
            <w:pPr>
              <w:jc w:val="center"/>
              <w:rPr>
                <w:rFonts w:ascii="Arial Narrow" w:hAnsi="Arial Narrow"/>
                <w:b/>
              </w:rPr>
            </w:pPr>
            <w:r w:rsidRPr="00875148">
              <w:rPr>
                <w:rFonts w:ascii="Arial Narrow" w:hAnsi="Arial Narrow"/>
                <w:b/>
              </w:rPr>
              <w:t>Seq. Escalonamento</w:t>
            </w:r>
          </w:p>
        </w:tc>
        <w:tc>
          <w:tcPr>
            <w:tcW w:w="4580" w:type="dxa"/>
            <w:vAlign w:val="center"/>
          </w:tcPr>
          <w:p w:rsidR="00934BAB" w:rsidRPr="00875148" w:rsidRDefault="00934BAB" w:rsidP="006E2C4F">
            <w:pPr>
              <w:jc w:val="center"/>
              <w:rPr>
                <w:rFonts w:ascii="Arial Narrow" w:hAnsi="Arial Narrow"/>
                <w:b/>
              </w:rPr>
            </w:pPr>
            <w:r w:rsidRPr="00875148">
              <w:rPr>
                <w:rFonts w:ascii="Arial Narrow" w:hAnsi="Arial Narrow"/>
                <w:b/>
              </w:rPr>
              <w:t>Nome Contato</w:t>
            </w:r>
          </w:p>
        </w:tc>
        <w:tc>
          <w:tcPr>
            <w:tcW w:w="2268" w:type="dxa"/>
            <w:vAlign w:val="center"/>
          </w:tcPr>
          <w:p w:rsidR="00934BAB" w:rsidRPr="00875148" w:rsidRDefault="00934BAB" w:rsidP="006E2C4F">
            <w:pPr>
              <w:jc w:val="center"/>
              <w:rPr>
                <w:rFonts w:ascii="Arial Narrow" w:hAnsi="Arial Narrow"/>
                <w:b/>
              </w:rPr>
            </w:pPr>
            <w:r w:rsidRPr="00875148">
              <w:rPr>
                <w:rFonts w:ascii="Arial Narrow" w:hAnsi="Arial Narrow"/>
                <w:b/>
              </w:rPr>
              <w:t>Telefone</w:t>
            </w:r>
          </w:p>
        </w:tc>
        <w:tc>
          <w:tcPr>
            <w:tcW w:w="2507" w:type="dxa"/>
            <w:vAlign w:val="center"/>
          </w:tcPr>
          <w:p w:rsidR="00934BAB" w:rsidRPr="00875148" w:rsidRDefault="00934BAB" w:rsidP="006E2C4F">
            <w:pPr>
              <w:jc w:val="center"/>
              <w:rPr>
                <w:rFonts w:ascii="Arial Narrow" w:hAnsi="Arial Narrow"/>
                <w:b/>
              </w:rPr>
            </w:pPr>
            <w:r w:rsidRPr="00875148">
              <w:rPr>
                <w:rFonts w:ascii="Arial Narrow" w:hAnsi="Arial Narrow"/>
                <w:b/>
              </w:rPr>
              <w:t>Área / Responsabilidade</w:t>
            </w:r>
          </w:p>
        </w:tc>
      </w:tr>
      <w:tr w:rsidR="00934BAB" w:rsidRPr="00875148">
        <w:tc>
          <w:tcPr>
            <w:tcW w:w="1844" w:type="dxa"/>
          </w:tcPr>
          <w:p w:rsidR="00934BAB" w:rsidRPr="00875148" w:rsidRDefault="00934BAB" w:rsidP="000A2DBE">
            <w:pPr>
              <w:rPr>
                <w:rFonts w:ascii="Arial Narrow" w:hAnsi="Arial Narrow"/>
                <w:i/>
                <w:color w:val="0000FF"/>
                <w:lang w:val="en-US"/>
              </w:rPr>
            </w:pPr>
            <w:r w:rsidRPr="00875148">
              <w:rPr>
                <w:rFonts w:ascii="Arial Narrow" w:hAnsi="Arial Narrow"/>
                <w:i/>
                <w:color w:val="0000FF"/>
                <w:lang w:val="en-US"/>
              </w:rPr>
              <w:t>1.</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r w:rsidR="00934BAB" w:rsidRPr="00875148">
        <w:tc>
          <w:tcPr>
            <w:tcW w:w="1844" w:type="dxa"/>
          </w:tcPr>
          <w:p w:rsidR="00934BAB" w:rsidRPr="00875148" w:rsidRDefault="00934BAB" w:rsidP="0007424A">
            <w:pPr>
              <w:ind w:left="176"/>
              <w:rPr>
                <w:rFonts w:ascii="Arial Narrow" w:hAnsi="Arial Narrow"/>
                <w:i/>
                <w:color w:val="0000FF"/>
                <w:lang w:val="en-US"/>
              </w:rPr>
            </w:pPr>
            <w:r w:rsidRPr="00875148">
              <w:rPr>
                <w:rFonts w:ascii="Arial Narrow" w:hAnsi="Arial Narrow"/>
                <w:i/>
                <w:color w:val="0000FF"/>
                <w:lang w:val="en-US"/>
              </w:rPr>
              <w:t>1.1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r w:rsidR="00934BAB" w:rsidRPr="00875148">
        <w:tc>
          <w:tcPr>
            <w:tcW w:w="1844" w:type="dxa"/>
          </w:tcPr>
          <w:p w:rsidR="00934BAB" w:rsidRPr="00875148" w:rsidRDefault="00934BAB" w:rsidP="006E2C4F">
            <w:pPr>
              <w:ind w:left="176"/>
              <w:rPr>
                <w:rFonts w:ascii="Arial Narrow" w:hAnsi="Arial Narrow"/>
                <w:i/>
                <w:color w:val="0000FF"/>
                <w:lang w:val="en-US"/>
              </w:rPr>
            </w:pPr>
            <w:r w:rsidRPr="00875148">
              <w:rPr>
                <w:rFonts w:ascii="Arial Narrow" w:hAnsi="Arial Narrow"/>
                <w:i/>
                <w:color w:val="0000FF"/>
                <w:lang w:val="en-US"/>
              </w:rPr>
              <w:t>1.2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r w:rsidR="00934BAB" w:rsidRPr="00875148">
        <w:tc>
          <w:tcPr>
            <w:tcW w:w="1844" w:type="dxa"/>
          </w:tcPr>
          <w:p w:rsidR="00934BAB" w:rsidRPr="00875148" w:rsidRDefault="00934BAB" w:rsidP="006E2C4F">
            <w:pPr>
              <w:ind w:left="176"/>
              <w:rPr>
                <w:rFonts w:ascii="Arial Narrow" w:hAnsi="Arial Narrow"/>
                <w:i/>
                <w:color w:val="0000FF"/>
                <w:lang w:val="en-US"/>
              </w:rPr>
            </w:pPr>
            <w:r w:rsidRPr="00875148">
              <w:rPr>
                <w:rFonts w:ascii="Arial Narrow" w:hAnsi="Arial Narrow"/>
                <w:i/>
                <w:color w:val="0000FF"/>
                <w:lang w:val="en-US"/>
              </w:rPr>
              <w:t>1.3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r w:rsidR="00934BAB" w:rsidRPr="00875148">
        <w:tc>
          <w:tcPr>
            <w:tcW w:w="1844" w:type="dxa"/>
          </w:tcPr>
          <w:p w:rsidR="00934BAB" w:rsidRPr="00875148" w:rsidRDefault="00934BAB" w:rsidP="000A2DBE">
            <w:pPr>
              <w:rPr>
                <w:rFonts w:ascii="Arial Narrow" w:hAnsi="Arial Narrow"/>
                <w:i/>
                <w:color w:val="0000FF"/>
                <w:lang w:val="en-US"/>
              </w:rPr>
            </w:pPr>
            <w:r w:rsidRPr="00875148">
              <w:rPr>
                <w:rFonts w:ascii="Arial Narrow" w:hAnsi="Arial Narrow"/>
                <w:i/>
                <w:color w:val="0000FF"/>
                <w:lang w:val="en-US"/>
              </w:rPr>
              <w:t>2.</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r w:rsidR="00934BAB" w:rsidRPr="00875148">
        <w:tc>
          <w:tcPr>
            <w:tcW w:w="1844" w:type="dxa"/>
          </w:tcPr>
          <w:p w:rsidR="00934BAB" w:rsidRPr="00875148" w:rsidRDefault="00934BAB" w:rsidP="006E2C4F">
            <w:pPr>
              <w:ind w:left="176"/>
              <w:rPr>
                <w:rFonts w:ascii="Arial Narrow" w:hAnsi="Arial Narrow"/>
                <w:i/>
                <w:color w:val="0000FF"/>
                <w:lang w:val="en-US"/>
              </w:rPr>
            </w:pPr>
            <w:r w:rsidRPr="00875148">
              <w:rPr>
                <w:rFonts w:ascii="Arial Narrow" w:hAnsi="Arial Narrow"/>
                <w:i/>
                <w:color w:val="0000FF"/>
                <w:lang w:val="en-US"/>
              </w:rPr>
              <w:t>2.1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r w:rsidR="00934BAB" w:rsidRPr="00875148">
        <w:tc>
          <w:tcPr>
            <w:tcW w:w="1844" w:type="dxa"/>
          </w:tcPr>
          <w:p w:rsidR="00934BAB" w:rsidRPr="00875148" w:rsidRDefault="00934BAB" w:rsidP="006E2C4F">
            <w:pPr>
              <w:ind w:left="176"/>
              <w:rPr>
                <w:rFonts w:ascii="Arial Narrow" w:hAnsi="Arial Narrow"/>
                <w:i/>
                <w:color w:val="0000FF"/>
                <w:lang w:val="en-US"/>
              </w:rPr>
            </w:pPr>
            <w:r w:rsidRPr="00875148">
              <w:rPr>
                <w:rFonts w:ascii="Arial Narrow" w:hAnsi="Arial Narrow"/>
                <w:i/>
                <w:color w:val="0000FF"/>
                <w:lang w:val="en-US"/>
              </w:rPr>
              <w:t>2.2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r w:rsidR="00934BAB" w:rsidRPr="00875148">
        <w:tc>
          <w:tcPr>
            <w:tcW w:w="1844" w:type="dxa"/>
          </w:tcPr>
          <w:p w:rsidR="00934BAB" w:rsidRPr="00875148" w:rsidRDefault="00934BAB" w:rsidP="006E2C4F">
            <w:pPr>
              <w:ind w:left="176"/>
              <w:rPr>
                <w:rFonts w:ascii="Arial Narrow" w:hAnsi="Arial Narrow"/>
                <w:i/>
                <w:color w:val="0000FF"/>
                <w:lang w:val="en-US"/>
              </w:rPr>
            </w:pPr>
            <w:r w:rsidRPr="00875148">
              <w:rPr>
                <w:rFonts w:ascii="Arial Narrow" w:hAnsi="Arial Narrow"/>
                <w:i/>
                <w:color w:val="0000FF"/>
                <w:lang w:val="en-US"/>
              </w:rPr>
              <w:t>2.3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r w:rsidR="00934BAB" w:rsidRPr="00875148">
        <w:tc>
          <w:tcPr>
            <w:tcW w:w="1844" w:type="dxa"/>
          </w:tcPr>
          <w:p w:rsidR="00934BAB" w:rsidRPr="00875148" w:rsidRDefault="00934BAB" w:rsidP="006E2C4F">
            <w:pPr>
              <w:rPr>
                <w:rFonts w:ascii="Arial Narrow" w:hAnsi="Arial Narrow"/>
                <w:i/>
                <w:color w:val="0000FF"/>
                <w:lang w:val="en-US"/>
              </w:rPr>
            </w:pPr>
            <w:r w:rsidRPr="00875148">
              <w:rPr>
                <w:rFonts w:ascii="Arial Narrow" w:hAnsi="Arial Narrow"/>
                <w:i/>
                <w:color w:val="0000FF"/>
                <w:lang w:val="en-US"/>
              </w:rPr>
              <w:t>3.</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r w:rsidR="00934BAB" w:rsidRPr="00875148">
        <w:tc>
          <w:tcPr>
            <w:tcW w:w="1844" w:type="dxa"/>
          </w:tcPr>
          <w:p w:rsidR="00934BAB" w:rsidRPr="00875148" w:rsidRDefault="00934BAB" w:rsidP="006E2C4F">
            <w:pPr>
              <w:ind w:left="176"/>
              <w:rPr>
                <w:rFonts w:ascii="Arial Narrow" w:hAnsi="Arial Narrow"/>
                <w:i/>
                <w:color w:val="0000FF"/>
                <w:lang w:val="en-US"/>
              </w:rPr>
            </w:pPr>
            <w:r w:rsidRPr="00875148">
              <w:rPr>
                <w:rFonts w:ascii="Arial Narrow" w:hAnsi="Arial Narrow"/>
                <w:i/>
                <w:color w:val="0000FF"/>
                <w:lang w:val="en-US"/>
              </w:rPr>
              <w:t>3.1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r w:rsidR="00934BAB" w:rsidRPr="00875148">
        <w:tc>
          <w:tcPr>
            <w:tcW w:w="1844" w:type="dxa"/>
          </w:tcPr>
          <w:p w:rsidR="00934BAB" w:rsidRPr="00875148" w:rsidRDefault="00934BAB" w:rsidP="006E2C4F">
            <w:pPr>
              <w:ind w:left="176"/>
              <w:rPr>
                <w:rFonts w:ascii="Arial Narrow" w:hAnsi="Arial Narrow"/>
                <w:i/>
                <w:color w:val="0000FF"/>
                <w:lang w:val="en-US"/>
              </w:rPr>
            </w:pPr>
            <w:r w:rsidRPr="00875148">
              <w:rPr>
                <w:rFonts w:ascii="Arial Narrow" w:hAnsi="Arial Narrow"/>
                <w:i/>
                <w:color w:val="0000FF"/>
                <w:lang w:val="en-US"/>
              </w:rPr>
              <w:t>3.2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r w:rsidR="00934BAB" w:rsidRPr="00875148">
        <w:tc>
          <w:tcPr>
            <w:tcW w:w="1844" w:type="dxa"/>
          </w:tcPr>
          <w:p w:rsidR="00934BAB" w:rsidRPr="00875148" w:rsidRDefault="00934BAB" w:rsidP="000A2DBE">
            <w:pPr>
              <w:ind w:left="176"/>
              <w:rPr>
                <w:rFonts w:ascii="Arial Narrow" w:hAnsi="Arial Narrow"/>
                <w:i/>
                <w:color w:val="0000FF"/>
                <w:lang w:val="en-US"/>
              </w:rPr>
            </w:pPr>
            <w:r w:rsidRPr="00875148">
              <w:rPr>
                <w:rFonts w:ascii="Arial Narrow" w:hAnsi="Arial Narrow"/>
                <w:i/>
                <w:color w:val="0000FF"/>
                <w:lang w:val="en-US"/>
              </w:rPr>
              <w:t>3.3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934BAB" w:rsidRPr="00875148" w:rsidRDefault="00934BAB" w:rsidP="000A2DBE">
            <w:pPr>
              <w:rPr>
                <w:rFonts w:ascii="Arial Narrow" w:hAnsi="Arial Narrow"/>
              </w:rPr>
            </w:pPr>
          </w:p>
        </w:tc>
        <w:tc>
          <w:tcPr>
            <w:tcW w:w="2268" w:type="dxa"/>
          </w:tcPr>
          <w:p w:rsidR="00934BAB" w:rsidRPr="00875148" w:rsidRDefault="00934BAB" w:rsidP="000A2DBE">
            <w:pPr>
              <w:rPr>
                <w:rFonts w:ascii="Arial Narrow" w:hAnsi="Arial Narrow"/>
                <w:i/>
                <w:color w:val="0000FF"/>
                <w:lang w:val="en-US"/>
              </w:rPr>
            </w:pPr>
          </w:p>
        </w:tc>
        <w:tc>
          <w:tcPr>
            <w:tcW w:w="2507" w:type="dxa"/>
          </w:tcPr>
          <w:p w:rsidR="00934BAB" w:rsidRPr="00875148" w:rsidRDefault="00934BAB" w:rsidP="000A2DBE">
            <w:pPr>
              <w:rPr>
                <w:rFonts w:ascii="Arial Narrow" w:hAnsi="Arial Narrow"/>
                <w:i/>
                <w:color w:val="0000FF"/>
                <w:lang w:val="en-US"/>
              </w:rPr>
            </w:pPr>
          </w:p>
        </w:tc>
      </w:tr>
    </w:tbl>
    <w:p w:rsidR="00934BAB" w:rsidRPr="00875148" w:rsidRDefault="00934BAB">
      <w:pPr>
        <w:pStyle w:val="TCTips"/>
        <w:rPr>
          <w:rFonts w:ascii="Arial Narrow" w:hAnsi="Arial Narrow"/>
          <w:i w:val="0"/>
        </w:rPr>
      </w:pPr>
    </w:p>
    <w:sectPr w:rsidR="00934BAB" w:rsidRPr="00875148" w:rsidSect="006F1417">
      <w:headerReference w:type="default" r:id="rId10"/>
      <w:footerReference w:type="default" r:id="rId11"/>
      <w:pgSz w:w="11907" w:h="16840" w:code="9"/>
      <w:pgMar w:top="1134" w:right="1134" w:bottom="567" w:left="1134" w:header="567" w:footer="567"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A53" w:rsidRDefault="00005A53">
      <w:r>
        <w:separator/>
      </w:r>
    </w:p>
  </w:endnote>
  <w:endnote w:type="continuationSeparator" w:id="0">
    <w:p w:rsidR="00005A53" w:rsidRDefault="00005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39" w:rsidRDefault="001F7E39">
    <w:pPr>
      <w:pStyle w:val="Rodap"/>
      <w:pBdr>
        <w:top w:val="single" w:sz="12" w:space="1" w:color="auto"/>
      </w:pBdr>
      <w:tabs>
        <w:tab w:val="clear" w:pos="4320"/>
        <w:tab w:val="clear" w:pos="8640"/>
        <w:tab w:val="right" w:pos="9498"/>
      </w:tabs>
      <w:ind w:right="360"/>
      <w:rPr>
        <w:rFonts w:ascii="Arial" w:hAnsi="Arial"/>
      </w:rPr>
    </w:pPr>
    <w:r>
      <w:rPr>
        <w:rFonts w:ascii="Arial" w:hAnsi="Arial"/>
      </w:rPr>
      <w:t>Diretoria de Tecnologia da Informação</w:t>
    </w:r>
    <w:r>
      <w:rPr>
        <w:rFonts w:ascii="Arial" w:hAnsi="Arial"/>
      </w:rPr>
      <w:tab/>
    </w:r>
    <w:r>
      <w:rPr>
        <w:rStyle w:val="Nmerodepgina"/>
        <w:rFonts w:ascii="Arial" w:hAnsi="Arial"/>
        <w:snapToGrid w:val="0"/>
      </w:rPr>
      <w:t xml:space="preserve">Página </w:t>
    </w:r>
    <w:r>
      <w:rPr>
        <w:rStyle w:val="Nmerodepgina"/>
        <w:rFonts w:ascii="Arial" w:hAnsi="Arial"/>
        <w:snapToGrid w:val="0"/>
      </w:rPr>
      <w:fldChar w:fldCharType="begin"/>
    </w:r>
    <w:r>
      <w:rPr>
        <w:rStyle w:val="Nmerodepgina"/>
        <w:rFonts w:ascii="Arial" w:hAnsi="Arial"/>
        <w:snapToGrid w:val="0"/>
      </w:rPr>
      <w:instrText xml:space="preserve"> PAGE </w:instrText>
    </w:r>
    <w:r>
      <w:rPr>
        <w:rStyle w:val="Nmerodepgina"/>
        <w:rFonts w:ascii="Arial" w:hAnsi="Arial"/>
        <w:snapToGrid w:val="0"/>
      </w:rPr>
      <w:fldChar w:fldCharType="separate"/>
    </w:r>
    <w:r w:rsidR="00233F2E">
      <w:rPr>
        <w:rStyle w:val="Nmerodepgina"/>
        <w:rFonts w:ascii="Arial" w:hAnsi="Arial"/>
        <w:noProof/>
        <w:snapToGrid w:val="0"/>
      </w:rPr>
      <w:t>4</w:t>
    </w:r>
    <w:r>
      <w:rPr>
        <w:rStyle w:val="Nmerodepgina"/>
        <w:rFonts w:ascii="Arial" w:hAnsi="Arial"/>
        <w:snapToGrid w:val="0"/>
      </w:rPr>
      <w:fldChar w:fldCharType="end"/>
    </w:r>
    <w:r>
      <w:rPr>
        <w:rStyle w:val="Nmerodepgina"/>
        <w:rFonts w:ascii="Arial" w:hAnsi="Arial"/>
        <w:snapToGrid w:val="0"/>
      </w:rPr>
      <w:t xml:space="preserve"> de </w:t>
    </w:r>
    <w:r>
      <w:rPr>
        <w:rStyle w:val="Nmerodepgina"/>
        <w:rFonts w:ascii="Arial" w:hAnsi="Arial"/>
        <w:snapToGrid w:val="0"/>
      </w:rPr>
      <w:fldChar w:fldCharType="begin"/>
    </w:r>
    <w:r>
      <w:rPr>
        <w:rStyle w:val="Nmerodepgina"/>
        <w:rFonts w:ascii="Arial" w:hAnsi="Arial"/>
        <w:snapToGrid w:val="0"/>
      </w:rPr>
      <w:instrText xml:space="preserve"> NUMPAGES </w:instrText>
    </w:r>
    <w:r>
      <w:rPr>
        <w:rStyle w:val="Nmerodepgina"/>
        <w:rFonts w:ascii="Arial" w:hAnsi="Arial"/>
        <w:snapToGrid w:val="0"/>
      </w:rPr>
      <w:fldChar w:fldCharType="separate"/>
    </w:r>
    <w:r w:rsidR="00233F2E">
      <w:rPr>
        <w:rStyle w:val="Nmerodepgina"/>
        <w:rFonts w:ascii="Arial" w:hAnsi="Arial"/>
        <w:noProof/>
        <w:snapToGrid w:val="0"/>
      </w:rPr>
      <w:t>9</w:t>
    </w:r>
    <w:r>
      <w:rPr>
        <w:rStyle w:val="Nmerodepgina"/>
        <w:rFonts w:ascii="Arial" w:hAnsi="Arial"/>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A53" w:rsidRDefault="00005A53">
      <w:r>
        <w:separator/>
      </w:r>
    </w:p>
  </w:footnote>
  <w:footnote w:type="continuationSeparator" w:id="0">
    <w:p w:rsidR="00005A53" w:rsidRDefault="00005A53">
      <w:r>
        <w:continuationSeparator/>
      </w:r>
    </w:p>
  </w:footnote>
  <w:footnote w:id="1">
    <w:p w:rsidR="001F7E39" w:rsidRDefault="001F7E39">
      <w:pPr>
        <w:pStyle w:val="Textodenotaderodap"/>
      </w:pPr>
      <w:r>
        <w:rPr>
          <w:rStyle w:val="Refdenotaderodap"/>
        </w:rPr>
        <w:t>*</w:t>
      </w:r>
      <w:r>
        <w:t xml:space="preserve"> Preenchido </w:t>
      </w:r>
      <w:proofErr w:type="gramStart"/>
      <w:r>
        <w:t>pela Abril</w:t>
      </w:r>
      <w:proofErr w:type="gramEnd"/>
    </w:p>
  </w:footnote>
  <w:footnote w:id="2">
    <w:p w:rsidR="001F7E39" w:rsidRDefault="001F7E39">
      <w:pPr>
        <w:pStyle w:val="Textodenotaderodap"/>
      </w:pPr>
      <w:r>
        <w:rPr>
          <w:rStyle w:val="Refdenotaderodap"/>
        </w:rPr>
        <w:t>*</w:t>
      </w:r>
      <w:r>
        <w:t xml:space="preserve"> Preenchido </w:t>
      </w:r>
      <w:proofErr w:type="gramStart"/>
      <w:r>
        <w:t>pela Abril</w:t>
      </w:r>
      <w:proofErr w:type="gramEnd"/>
    </w:p>
  </w:footnote>
  <w:footnote w:id="3">
    <w:p w:rsidR="001F7E39" w:rsidRDefault="001F7E39">
      <w:pPr>
        <w:pStyle w:val="Textodenotaderodap"/>
      </w:pPr>
      <w:r>
        <w:rPr>
          <w:rStyle w:val="Refdenotaderodap"/>
        </w:rPr>
        <w:t>*</w:t>
      </w:r>
      <w:r>
        <w:t xml:space="preserve"> Preenchido </w:t>
      </w:r>
      <w:proofErr w:type="gramStart"/>
      <w:r>
        <w:t>pela Abril</w:t>
      </w:r>
      <w:proofErr w:type="gramEnd"/>
    </w:p>
  </w:footnote>
  <w:footnote w:id="4">
    <w:p w:rsidR="001F7E39" w:rsidRDefault="001F7E39">
      <w:pPr>
        <w:pStyle w:val="Textodenotaderodap"/>
      </w:pPr>
      <w:r>
        <w:rPr>
          <w:rStyle w:val="Refdenotaderodap"/>
        </w:rPr>
        <w:t>**</w:t>
      </w:r>
      <w:r>
        <w:t xml:space="preserve"> Preenchido pela Consultoria</w:t>
      </w:r>
    </w:p>
  </w:footnote>
  <w:footnote w:id="5">
    <w:p w:rsidR="001F7E39" w:rsidRDefault="001F7E39">
      <w:pPr>
        <w:pStyle w:val="Textodenotaderodap"/>
      </w:pPr>
      <w:r>
        <w:rPr>
          <w:rStyle w:val="Refdenotaderodap"/>
        </w:rPr>
        <w:t>**</w:t>
      </w:r>
      <w:r>
        <w:t xml:space="preserve"> Preenchido pela Consultoria</w:t>
      </w:r>
    </w:p>
  </w:footnote>
  <w:footnote w:id="6">
    <w:p w:rsidR="001F7E39" w:rsidRDefault="001F7E39">
      <w:pPr>
        <w:pStyle w:val="Textodenotaderodap"/>
      </w:pPr>
      <w:r>
        <w:rPr>
          <w:rStyle w:val="Refdenotaderodap"/>
        </w:rPr>
        <w:t>**</w:t>
      </w:r>
      <w:r>
        <w:t xml:space="preserve"> Preenchido pela Consultoria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89"/>
      <w:gridCol w:w="3970"/>
      <w:gridCol w:w="1985"/>
      <w:gridCol w:w="1772"/>
    </w:tblGrid>
    <w:tr w:rsidR="001F7E39">
      <w:trPr>
        <w:cantSplit/>
        <w:trHeight w:val="336"/>
        <w:jc w:val="center"/>
      </w:trPr>
      <w:tc>
        <w:tcPr>
          <w:tcW w:w="2089" w:type="dxa"/>
          <w:vMerge w:val="restart"/>
          <w:vAlign w:val="center"/>
        </w:tcPr>
        <w:p w:rsidR="001F7E39" w:rsidRPr="009540DC" w:rsidRDefault="001F7E39">
          <w:pPr>
            <w:pStyle w:val="Cabealho"/>
            <w:jc w:val="center"/>
            <w:rPr>
              <w:rFonts w:ascii="Arial" w:hAnsi="Arial"/>
              <w:sz w:val="16"/>
            </w:rPr>
          </w:pPr>
          <w:r>
            <w:rPr>
              <w:noProof/>
            </w:rPr>
            <w:drawing>
              <wp:inline distT="0" distB="0" distL="0" distR="0">
                <wp:extent cx="778510" cy="335280"/>
                <wp:effectExtent l="0" t="0" r="2540" b="762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335280"/>
                        </a:xfrm>
                        <a:prstGeom prst="rect">
                          <a:avLst/>
                        </a:prstGeom>
                        <a:noFill/>
                        <a:ln>
                          <a:noFill/>
                        </a:ln>
                      </pic:spPr>
                    </pic:pic>
                  </a:graphicData>
                </a:graphic>
              </wp:inline>
            </w:drawing>
          </w:r>
        </w:p>
      </w:tc>
      <w:tc>
        <w:tcPr>
          <w:tcW w:w="3970" w:type="dxa"/>
          <w:vMerge w:val="restart"/>
          <w:vAlign w:val="center"/>
        </w:tcPr>
        <w:p w:rsidR="001F7E39" w:rsidRPr="009540DC" w:rsidRDefault="001F7E39">
          <w:pPr>
            <w:pStyle w:val="Cabealho"/>
            <w:jc w:val="center"/>
            <w:rPr>
              <w:rFonts w:ascii="Arial" w:hAnsi="Arial"/>
              <w:b/>
              <w:sz w:val="24"/>
            </w:rPr>
          </w:pPr>
          <w:r w:rsidRPr="009540DC">
            <w:rPr>
              <w:rFonts w:ascii="Arial" w:hAnsi="Arial"/>
              <w:b/>
              <w:sz w:val="24"/>
            </w:rPr>
            <w:t>MODELO DE DOCUMENTO</w:t>
          </w:r>
        </w:p>
      </w:tc>
      <w:tc>
        <w:tcPr>
          <w:tcW w:w="1985" w:type="dxa"/>
          <w:vAlign w:val="center"/>
        </w:tcPr>
        <w:p w:rsidR="001F7E39" w:rsidRPr="009540DC" w:rsidRDefault="001F7E39">
          <w:pPr>
            <w:pStyle w:val="Cabealho"/>
            <w:rPr>
              <w:rFonts w:ascii="Arial" w:hAnsi="Arial"/>
              <w:sz w:val="16"/>
            </w:rPr>
          </w:pPr>
          <w:r w:rsidRPr="009540DC">
            <w:rPr>
              <w:rFonts w:ascii="Arial" w:hAnsi="Arial"/>
              <w:sz w:val="16"/>
            </w:rPr>
            <w:t>VERSÃO: 1.0</w:t>
          </w:r>
        </w:p>
      </w:tc>
      <w:tc>
        <w:tcPr>
          <w:tcW w:w="1772" w:type="dxa"/>
          <w:vAlign w:val="center"/>
        </w:tcPr>
        <w:p w:rsidR="001F7E39" w:rsidRPr="009540DC" w:rsidRDefault="001F7E39">
          <w:pPr>
            <w:pStyle w:val="Cabealho"/>
            <w:rPr>
              <w:rFonts w:ascii="Arial" w:hAnsi="Arial"/>
              <w:sz w:val="16"/>
            </w:rPr>
          </w:pPr>
          <w:r w:rsidRPr="009540DC">
            <w:rPr>
              <w:rFonts w:ascii="Arial" w:hAnsi="Arial"/>
              <w:sz w:val="16"/>
            </w:rPr>
            <w:t>CÓDIGO: 147</w:t>
          </w:r>
        </w:p>
      </w:tc>
    </w:tr>
    <w:tr w:rsidR="001F7E39">
      <w:trPr>
        <w:cantSplit/>
        <w:trHeight w:val="337"/>
        <w:jc w:val="center"/>
      </w:trPr>
      <w:tc>
        <w:tcPr>
          <w:tcW w:w="2089" w:type="dxa"/>
          <w:vMerge/>
        </w:tcPr>
        <w:p w:rsidR="001F7E39" w:rsidRPr="009540DC" w:rsidRDefault="001F7E39">
          <w:pPr>
            <w:pStyle w:val="Cabealho"/>
            <w:jc w:val="center"/>
            <w:rPr>
              <w:noProof/>
            </w:rPr>
          </w:pPr>
        </w:p>
      </w:tc>
      <w:tc>
        <w:tcPr>
          <w:tcW w:w="3970" w:type="dxa"/>
          <w:vMerge/>
          <w:vAlign w:val="center"/>
        </w:tcPr>
        <w:p w:rsidR="001F7E39" w:rsidRPr="009540DC" w:rsidRDefault="001F7E39">
          <w:pPr>
            <w:pStyle w:val="Cabealho"/>
            <w:jc w:val="center"/>
            <w:rPr>
              <w:rFonts w:ascii="Arial" w:hAnsi="Arial"/>
              <w:b/>
              <w:sz w:val="24"/>
            </w:rPr>
          </w:pPr>
        </w:p>
      </w:tc>
      <w:tc>
        <w:tcPr>
          <w:tcW w:w="1985" w:type="dxa"/>
          <w:vAlign w:val="center"/>
        </w:tcPr>
        <w:p w:rsidR="001F7E39" w:rsidRPr="009540DC" w:rsidRDefault="001F7E39">
          <w:pPr>
            <w:pStyle w:val="Cabealho"/>
            <w:rPr>
              <w:rFonts w:ascii="Arial" w:hAnsi="Arial"/>
              <w:sz w:val="16"/>
            </w:rPr>
          </w:pPr>
          <w:r w:rsidRPr="009540DC">
            <w:rPr>
              <w:rFonts w:ascii="Arial" w:hAnsi="Arial"/>
              <w:sz w:val="16"/>
            </w:rPr>
            <w:t>STATUS: APROVADO</w:t>
          </w:r>
        </w:p>
      </w:tc>
      <w:tc>
        <w:tcPr>
          <w:tcW w:w="1772" w:type="dxa"/>
          <w:vAlign w:val="center"/>
        </w:tcPr>
        <w:p w:rsidR="001F7E39" w:rsidRPr="009540DC" w:rsidRDefault="001F7E39" w:rsidP="0000716A">
          <w:pPr>
            <w:pStyle w:val="Cabealho"/>
            <w:rPr>
              <w:rFonts w:ascii="Arial" w:hAnsi="Arial"/>
              <w:sz w:val="16"/>
            </w:rPr>
          </w:pPr>
          <w:r w:rsidRPr="009540DC">
            <w:rPr>
              <w:rFonts w:ascii="Arial" w:hAnsi="Arial"/>
              <w:sz w:val="16"/>
            </w:rPr>
            <w:t xml:space="preserve">DATA: </w:t>
          </w:r>
          <w:r>
            <w:rPr>
              <w:rFonts w:ascii="Arial" w:hAnsi="Arial"/>
              <w:sz w:val="16"/>
            </w:rPr>
            <w:t>29</w:t>
          </w:r>
          <w:r w:rsidRPr="009540DC">
            <w:rPr>
              <w:rFonts w:ascii="Arial" w:hAnsi="Arial"/>
              <w:sz w:val="16"/>
            </w:rPr>
            <w:t>/</w:t>
          </w:r>
          <w:r>
            <w:rPr>
              <w:rFonts w:ascii="Arial" w:hAnsi="Arial"/>
              <w:sz w:val="16"/>
            </w:rPr>
            <w:t>12</w:t>
          </w:r>
          <w:r w:rsidRPr="009540DC">
            <w:rPr>
              <w:rFonts w:ascii="Arial" w:hAnsi="Arial"/>
              <w:sz w:val="16"/>
            </w:rPr>
            <w:t>/2011</w:t>
          </w:r>
        </w:p>
      </w:tc>
    </w:tr>
    <w:tr w:rsidR="001F7E39">
      <w:trPr>
        <w:cantSplit/>
        <w:trHeight w:val="427"/>
        <w:jc w:val="center"/>
      </w:trPr>
      <w:tc>
        <w:tcPr>
          <w:tcW w:w="9816" w:type="dxa"/>
          <w:gridSpan w:val="4"/>
          <w:vAlign w:val="center"/>
        </w:tcPr>
        <w:p w:rsidR="001F7E39" w:rsidRPr="009540DC" w:rsidRDefault="001F7E39">
          <w:pPr>
            <w:pStyle w:val="Cabealho"/>
            <w:rPr>
              <w:rFonts w:ascii="Arial" w:hAnsi="Arial"/>
              <w:sz w:val="16"/>
            </w:rPr>
          </w:pPr>
          <w:r w:rsidRPr="009540DC">
            <w:rPr>
              <w:rFonts w:ascii="Arial" w:hAnsi="Arial"/>
              <w:b/>
              <w:sz w:val="28"/>
            </w:rPr>
            <w:t>Especificação de Manutenção de Sistemas - EMS</w:t>
          </w:r>
        </w:p>
      </w:tc>
    </w:tr>
    <w:tr w:rsidR="001F7E39">
      <w:trPr>
        <w:cantSplit/>
        <w:trHeight w:val="427"/>
        <w:jc w:val="center"/>
      </w:trPr>
      <w:tc>
        <w:tcPr>
          <w:tcW w:w="9816" w:type="dxa"/>
          <w:gridSpan w:val="4"/>
          <w:vAlign w:val="center"/>
        </w:tcPr>
        <w:p w:rsidR="001F7E39" w:rsidRPr="009540DC" w:rsidRDefault="001F7E39">
          <w:pPr>
            <w:pStyle w:val="Cabealho"/>
            <w:rPr>
              <w:rStyle w:val="Nmerodepgina"/>
              <w:rFonts w:ascii="Arial" w:hAnsi="Arial"/>
              <w:snapToGrid w:val="0"/>
            </w:rPr>
          </w:pPr>
          <w:r w:rsidRPr="009540DC">
            <w:rPr>
              <w:rFonts w:ascii="Arial" w:hAnsi="Arial"/>
            </w:rPr>
            <w:t>Área Responsável pelo Modelo:</w:t>
          </w:r>
        </w:p>
      </w:tc>
    </w:tr>
  </w:tbl>
  <w:p w:rsidR="001F7E39" w:rsidRDefault="001F7E3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3C046AE"/>
    <w:lvl w:ilvl="0">
      <w:start w:val="1"/>
      <w:numFmt w:val="decimal"/>
      <w:lvlText w:val="%1."/>
      <w:lvlJc w:val="left"/>
      <w:pPr>
        <w:tabs>
          <w:tab w:val="num" w:pos="360"/>
        </w:tabs>
      </w:pPr>
      <w:rPr>
        <w:rFonts w:cs="Times New Roman"/>
      </w:rPr>
    </w:lvl>
    <w:lvl w:ilvl="1">
      <w:start w:val="1"/>
      <w:numFmt w:val="decimal"/>
      <w:pStyle w:val="TCHeading2"/>
      <w:lvlText w:val="%1.%2"/>
      <w:lvlJc w:val="left"/>
      <w:pPr>
        <w:tabs>
          <w:tab w:val="num" w:pos="360"/>
        </w:tabs>
      </w:pPr>
      <w:rPr>
        <w:rFonts w:cs="Times New Roman"/>
      </w:rPr>
    </w:lvl>
    <w:lvl w:ilvl="2">
      <w:start w:val="1"/>
      <w:numFmt w:val="decimal"/>
      <w:pStyle w:val="TCHeading3"/>
      <w:lvlText w:val="%1.%2.%3"/>
      <w:lvlJc w:val="left"/>
      <w:pPr>
        <w:tabs>
          <w:tab w:val="num" w:pos="72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
    <w:nsid w:val="02082E89"/>
    <w:multiLevelType w:val="hybridMultilevel"/>
    <w:tmpl w:val="D25EDEE2"/>
    <w:lvl w:ilvl="0" w:tplc="04160003">
      <w:start w:val="1"/>
      <w:numFmt w:val="bullet"/>
      <w:lvlText w:val="o"/>
      <w:lvlJc w:val="left"/>
      <w:pPr>
        <w:tabs>
          <w:tab w:val="num" w:pos="2520"/>
        </w:tabs>
        <w:ind w:left="2520" w:hanging="360"/>
      </w:pPr>
      <w:rPr>
        <w:rFonts w:ascii="Courier New" w:hAnsi="Courier New" w:hint="default"/>
      </w:rPr>
    </w:lvl>
    <w:lvl w:ilvl="1" w:tplc="04160003" w:tentative="1">
      <w:start w:val="1"/>
      <w:numFmt w:val="bullet"/>
      <w:lvlText w:val="o"/>
      <w:lvlJc w:val="left"/>
      <w:pPr>
        <w:tabs>
          <w:tab w:val="num" w:pos="3240"/>
        </w:tabs>
        <w:ind w:left="3240" w:hanging="360"/>
      </w:pPr>
      <w:rPr>
        <w:rFonts w:ascii="Courier New" w:hAnsi="Courier New" w:hint="default"/>
      </w:rPr>
    </w:lvl>
    <w:lvl w:ilvl="2" w:tplc="04160005" w:tentative="1">
      <w:start w:val="1"/>
      <w:numFmt w:val="bullet"/>
      <w:lvlText w:val=""/>
      <w:lvlJc w:val="left"/>
      <w:pPr>
        <w:tabs>
          <w:tab w:val="num" w:pos="3960"/>
        </w:tabs>
        <w:ind w:left="3960" w:hanging="360"/>
      </w:pPr>
      <w:rPr>
        <w:rFonts w:ascii="Wingdings" w:hAnsi="Wingdings" w:hint="default"/>
      </w:rPr>
    </w:lvl>
    <w:lvl w:ilvl="3" w:tplc="04160001" w:tentative="1">
      <w:start w:val="1"/>
      <w:numFmt w:val="bullet"/>
      <w:lvlText w:val=""/>
      <w:lvlJc w:val="left"/>
      <w:pPr>
        <w:tabs>
          <w:tab w:val="num" w:pos="4680"/>
        </w:tabs>
        <w:ind w:left="4680" w:hanging="360"/>
      </w:pPr>
      <w:rPr>
        <w:rFonts w:ascii="Symbol" w:hAnsi="Symbol" w:hint="default"/>
      </w:rPr>
    </w:lvl>
    <w:lvl w:ilvl="4" w:tplc="04160003" w:tentative="1">
      <w:start w:val="1"/>
      <w:numFmt w:val="bullet"/>
      <w:lvlText w:val="o"/>
      <w:lvlJc w:val="left"/>
      <w:pPr>
        <w:tabs>
          <w:tab w:val="num" w:pos="5400"/>
        </w:tabs>
        <w:ind w:left="5400" w:hanging="360"/>
      </w:pPr>
      <w:rPr>
        <w:rFonts w:ascii="Courier New" w:hAnsi="Courier New" w:hint="default"/>
      </w:rPr>
    </w:lvl>
    <w:lvl w:ilvl="5" w:tplc="04160005" w:tentative="1">
      <w:start w:val="1"/>
      <w:numFmt w:val="bullet"/>
      <w:lvlText w:val=""/>
      <w:lvlJc w:val="left"/>
      <w:pPr>
        <w:tabs>
          <w:tab w:val="num" w:pos="6120"/>
        </w:tabs>
        <w:ind w:left="6120" w:hanging="360"/>
      </w:pPr>
      <w:rPr>
        <w:rFonts w:ascii="Wingdings" w:hAnsi="Wingdings" w:hint="default"/>
      </w:rPr>
    </w:lvl>
    <w:lvl w:ilvl="6" w:tplc="04160001" w:tentative="1">
      <w:start w:val="1"/>
      <w:numFmt w:val="bullet"/>
      <w:lvlText w:val=""/>
      <w:lvlJc w:val="left"/>
      <w:pPr>
        <w:tabs>
          <w:tab w:val="num" w:pos="6840"/>
        </w:tabs>
        <w:ind w:left="6840" w:hanging="360"/>
      </w:pPr>
      <w:rPr>
        <w:rFonts w:ascii="Symbol" w:hAnsi="Symbol" w:hint="default"/>
      </w:rPr>
    </w:lvl>
    <w:lvl w:ilvl="7" w:tplc="04160003" w:tentative="1">
      <w:start w:val="1"/>
      <w:numFmt w:val="bullet"/>
      <w:lvlText w:val="o"/>
      <w:lvlJc w:val="left"/>
      <w:pPr>
        <w:tabs>
          <w:tab w:val="num" w:pos="7560"/>
        </w:tabs>
        <w:ind w:left="7560" w:hanging="360"/>
      </w:pPr>
      <w:rPr>
        <w:rFonts w:ascii="Courier New" w:hAnsi="Courier New" w:hint="default"/>
      </w:rPr>
    </w:lvl>
    <w:lvl w:ilvl="8" w:tplc="04160005" w:tentative="1">
      <w:start w:val="1"/>
      <w:numFmt w:val="bullet"/>
      <w:lvlText w:val=""/>
      <w:lvlJc w:val="left"/>
      <w:pPr>
        <w:tabs>
          <w:tab w:val="num" w:pos="8280"/>
        </w:tabs>
        <w:ind w:left="8280" w:hanging="360"/>
      </w:pPr>
      <w:rPr>
        <w:rFonts w:ascii="Wingdings" w:hAnsi="Wingdings" w:hint="default"/>
      </w:rPr>
    </w:lvl>
  </w:abstractNum>
  <w:abstractNum w:abstractNumId="2">
    <w:nsid w:val="07E75F2E"/>
    <w:multiLevelType w:val="hybridMultilevel"/>
    <w:tmpl w:val="54164466"/>
    <w:lvl w:ilvl="0" w:tplc="0416000F">
      <w:start w:val="1"/>
      <w:numFmt w:val="decimal"/>
      <w:lvlText w:val="%1."/>
      <w:lvlJc w:val="left"/>
      <w:pPr>
        <w:tabs>
          <w:tab w:val="num" w:pos="1440"/>
        </w:tabs>
        <w:ind w:left="1440" w:hanging="360"/>
      </w:pPr>
      <w:rPr>
        <w:rFonts w:cs="Times New Roman"/>
      </w:rPr>
    </w:lvl>
    <w:lvl w:ilvl="1" w:tplc="04160019" w:tentative="1">
      <w:start w:val="1"/>
      <w:numFmt w:val="lowerLetter"/>
      <w:lvlText w:val="%2."/>
      <w:lvlJc w:val="left"/>
      <w:pPr>
        <w:tabs>
          <w:tab w:val="num" w:pos="2160"/>
        </w:tabs>
        <w:ind w:left="2160" w:hanging="360"/>
      </w:pPr>
      <w:rPr>
        <w:rFonts w:cs="Times New Roman"/>
      </w:rPr>
    </w:lvl>
    <w:lvl w:ilvl="2" w:tplc="0416001B" w:tentative="1">
      <w:start w:val="1"/>
      <w:numFmt w:val="lowerRoman"/>
      <w:lvlText w:val="%3."/>
      <w:lvlJc w:val="right"/>
      <w:pPr>
        <w:tabs>
          <w:tab w:val="num" w:pos="2880"/>
        </w:tabs>
        <w:ind w:left="2880" w:hanging="180"/>
      </w:pPr>
      <w:rPr>
        <w:rFonts w:cs="Times New Roman"/>
      </w:rPr>
    </w:lvl>
    <w:lvl w:ilvl="3" w:tplc="0416000F" w:tentative="1">
      <w:start w:val="1"/>
      <w:numFmt w:val="decimal"/>
      <w:lvlText w:val="%4."/>
      <w:lvlJc w:val="left"/>
      <w:pPr>
        <w:tabs>
          <w:tab w:val="num" w:pos="3600"/>
        </w:tabs>
        <w:ind w:left="3600" w:hanging="360"/>
      </w:pPr>
      <w:rPr>
        <w:rFonts w:cs="Times New Roman"/>
      </w:rPr>
    </w:lvl>
    <w:lvl w:ilvl="4" w:tplc="04160019" w:tentative="1">
      <w:start w:val="1"/>
      <w:numFmt w:val="lowerLetter"/>
      <w:lvlText w:val="%5."/>
      <w:lvlJc w:val="left"/>
      <w:pPr>
        <w:tabs>
          <w:tab w:val="num" w:pos="4320"/>
        </w:tabs>
        <w:ind w:left="4320" w:hanging="360"/>
      </w:pPr>
      <w:rPr>
        <w:rFonts w:cs="Times New Roman"/>
      </w:rPr>
    </w:lvl>
    <w:lvl w:ilvl="5" w:tplc="0416001B" w:tentative="1">
      <w:start w:val="1"/>
      <w:numFmt w:val="lowerRoman"/>
      <w:lvlText w:val="%6."/>
      <w:lvlJc w:val="right"/>
      <w:pPr>
        <w:tabs>
          <w:tab w:val="num" w:pos="5040"/>
        </w:tabs>
        <w:ind w:left="5040" w:hanging="180"/>
      </w:pPr>
      <w:rPr>
        <w:rFonts w:cs="Times New Roman"/>
      </w:rPr>
    </w:lvl>
    <w:lvl w:ilvl="6" w:tplc="0416000F" w:tentative="1">
      <w:start w:val="1"/>
      <w:numFmt w:val="decimal"/>
      <w:lvlText w:val="%7."/>
      <w:lvlJc w:val="left"/>
      <w:pPr>
        <w:tabs>
          <w:tab w:val="num" w:pos="5760"/>
        </w:tabs>
        <w:ind w:left="5760" w:hanging="360"/>
      </w:pPr>
      <w:rPr>
        <w:rFonts w:cs="Times New Roman"/>
      </w:rPr>
    </w:lvl>
    <w:lvl w:ilvl="7" w:tplc="04160019" w:tentative="1">
      <w:start w:val="1"/>
      <w:numFmt w:val="lowerLetter"/>
      <w:lvlText w:val="%8."/>
      <w:lvlJc w:val="left"/>
      <w:pPr>
        <w:tabs>
          <w:tab w:val="num" w:pos="6480"/>
        </w:tabs>
        <w:ind w:left="6480" w:hanging="360"/>
      </w:pPr>
      <w:rPr>
        <w:rFonts w:cs="Times New Roman"/>
      </w:rPr>
    </w:lvl>
    <w:lvl w:ilvl="8" w:tplc="0416001B" w:tentative="1">
      <w:start w:val="1"/>
      <w:numFmt w:val="lowerRoman"/>
      <w:lvlText w:val="%9."/>
      <w:lvlJc w:val="right"/>
      <w:pPr>
        <w:tabs>
          <w:tab w:val="num" w:pos="7200"/>
        </w:tabs>
        <w:ind w:left="7200" w:hanging="180"/>
      </w:pPr>
      <w:rPr>
        <w:rFonts w:cs="Times New Roman"/>
      </w:rPr>
    </w:lvl>
  </w:abstractNum>
  <w:abstractNum w:abstractNumId="3">
    <w:nsid w:val="0B4D4CC3"/>
    <w:multiLevelType w:val="hybridMultilevel"/>
    <w:tmpl w:val="2432F1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129A5679"/>
    <w:multiLevelType w:val="hybridMultilevel"/>
    <w:tmpl w:val="5B568598"/>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5">
    <w:nsid w:val="14437C0A"/>
    <w:multiLevelType w:val="hybridMultilevel"/>
    <w:tmpl w:val="CE623CE2"/>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nsid w:val="150E75FB"/>
    <w:multiLevelType w:val="hybridMultilevel"/>
    <w:tmpl w:val="FCC4ADE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55E77A1"/>
    <w:multiLevelType w:val="multilevel"/>
    <w:tmpl w:val="A194535E"/>
    <w:lvl w:ilvl="0">
      <w:start w:val="1"/>
      <w:numFmt w:val="decimal"/>
      <w:lvlText w:val="%1."/>
      <w:lvlJc w:val="left"/>
      <w:pPr>
        <w:tabs>
          <w:tab w:val="num" w:pos="360"/>
        </w:tabs>
        <w:ind w:left="360" w:hanging="360"/>
      </w:pPr>
      <w:rPr>
        <w:rFonts w:ascii="Arial" w:hAnsi="Arial" w:cs="Times New Roman" w:hint="default"/>
        <w:strike w:val="0"/>
        <w:dstrike w:val="0"/>
        <w:sz w:val="24"/>
        <w:vertAlign w:val="baseline"/>
      </w:rPr>
    </w:lvl>
    <w:lvl w:ilvl="1">
      <w:start w:val="1"/>
      <w:numFmt w:val="decimal"/>
      <w:lvlText w:val="%1.%2."/>
      <w:lvlJc w:val="left"/>
      <w:pPr>
        <w:tabs>
          <w:tab w:val="num" w:pos="792"/>
        </w:tabs>
        <w:ind w:left="792" w:hanging="432"/>
      </w:pPr>
      <w:rPr>
        <w:rFonts w:ascii="Arial" w:hAnsi="Arial" w:cs="Times New Roman" w:hint="default"/>
        <w:b w:val="0"/>
        <w:i w:val="0"/>
        <w:sz w:val="24"/>
      </w:rPr>
    </w:lvl>
    <w:lvl w:ilvl="2">
      <w:start w:val="1"/>
      <w:numFmt w:val="decimal"/>
      <w:lvlText w:val="%1.%2.%3."/>
      <w:lvlJc w:val="left"/>
      <w:pPr>
        <w:tabs>
          <w:tab w:val="num" w:pos="1224"/>
        </w:tabs>
        <w:ind w:left="1224" w:hanging="504"/>
      </w:pPr>
      <w:rPr>
        <w:rFonts w:cs="Times New Roman" w:hint="default"/>
        <w:b w:val="0"/>
        <w:i w:val="0"/>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nsid w:val="169D3F9C"/>
    <w:multiLevelType w:val="hybridMultilevel"/>
    <w:tmpl w:val="FFDC3790"/>
    <w:lvl w:ilvl="0" w:tplc="04160003">
      <w:start w:val="1"/>
      <w:numFmt w:val="bullet"/>
      <w:lvlText w:val="o"/>
      <w:lvlJc w:val="left"/>
      <w:pPr>
        <w:tabs>
          <w:tab w:val="num" w:pos="1800"/>
        </w:tabs>
        <w:ind w:left="1800" w:hanging="360"/>
      </w:pPr>
      <w:rPr>
        <w:rFonts w:ascii="Courier New" w:hAnsi="Courier New" w:hint="default"/>
      </w:rPr>
    </w:lvl>
    <w:lvl w:ilvl="1" w:tplc="04160003" w:tentative="1">
      <w:start w:val="1"/>
      <w:numFmt w:val="bullet"/>
      <w:lvlText w:val="o"/>
      <w:lvlJc w:val="left"/>
      <w:pPr>
        <w:tabs>
          <w:tab w:val="num" w:pos="2520"/>
        </w:tabs>
        <w:ind w:left="2520" w:hanging="360"/>
      </w:pPr>
      <w:rPr>
        <w:rFonts w:ascii="Courier New" w:hAnsi="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9">
    <w:nsid w:val="16B37D47"/>
    <w:multiLevelType w:val="hybridMultilevel"/>
    <w:tmpl w:val="9D2AD248"/>
    <w:lvl w:ilvl="0" w:tplc="04160001">
      <w:start w:val="1"/>
      <w:numFmt w:val="bullet"/>
      <w:lvlText w:val=""/>
      <w:lvlJc w:val="left"/>
      <w:pPr>
        <w:tabs>
          <w:tab w:val="num" w:pos="1800"/>
        </w:tabs>
        <w:ind w:left="1800" w:hanging="360"/>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10">
    <w:nsid w:val="199A5CB8"/>
    <w:multiLevelType w:val="hybridMultilevel"/>
    <w:tmpl w:val="82DA7BF2"/>
    <w:lvl w:ilvl="0" w:tplc="04160003">
      <w:start w:val="1"/>
      <w:numFmt w:val="bullet"/>
      <w:lvlText w:val="o"/>
      <w:lvlJc w:val="left"/>
      <w:pPr>
        <w:tabs>
          <w:tab w:val="num" w:pos="3240"/>
        </w:tabs>
        <w:ind w:left="3240" w:hanging="360"/>
      </w:pPr>
      <w:rPr>
        <w:rFonts w:ascii="Courier New" w:hAnsi="Courier New" w:hint="default"/>
      </w:rPr>
    </w:lvl>
    <w:lvl w:ilvl="1" w:tplc="04160003" w:tentative="1">
      <w:start w:val="1"/>
      <w:numFmt w:val="bullet"/>
      <w:lvlText w:val="o"/>
      <w:lvlJc w:val="left"/>
      <w:pPr>
        <w:tabs>
          <w:tab w:val="num" w:pos="3960"/>
        </w:tabs>
        <w:ind w:left="3960" w:hanging="360"/>
      </w:pPr>
      <w:rPr>
        <w:rFonts w:ascii="Courier New" w:hAnsi="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1">
    <w:nsid w:val="1AFD1863"/>
    <w:multiLevelType w:val="hybridMultilevel"/>
    <w:tmpl w:val="A7BA314C"/>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2">
    <w:nsid w:val="23E378A6"/>
    <w:multiLevelType w:val="hybridMultilevel"/>
    <w:tmpl w:val="15B058E4"/>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hint="default"/>
      </w:rPr>
    </w:lvl>
    <w:lvl w:ilvl="2" w:tplc="04160001">
      <w:start w:val="1"/>
      <w:numFmt w:val="bullet"/>
      <w:lvlText w:val=""/>
      <w:lvlJc w:val="left"/>
      <w:pPr>
        <w:tabs>
          <w:tab w:val="num" w:pos="1800"/>
        </w:tabs>
        <w:ind w:left="1800" w:hanging="360"/>
      </w:pPr>
      <w:rPr>
        <w:rFonts w:ascii="Symbol" w:hAnsi="Symbol" w:hint="default"/>
      </w:rPr>
    </w:lvl>
    <w:lvl w:ilvl="3" w:tplc="0416000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3">
    <w:nsid w:val="24C27189"/>
    <w:multiLevelType w:val="hybridMultilevel"/>
    <w:tmpl w:val="AE72B9B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nsid w:val="25D76F50"/>
    <w:multiLevelType w:val="hybridMultilevel"/>
    <w:tmpl w:val="81C85046"/>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15">
    <w:nsid w:val="290C6FEF"/>
    <w:multiLevelType w:val="hybridMultilevel"/>
    <w:tmpl w:val="E05A6E56"/>
    <w:lvl w:ilvl="0" w:tplc="04160001">
      <w:start w:val="1"/>
      <w:numFmt w:val="bullet"/>
      <w:lvlText w:val=""/>
      <w:lvlJc w:val="left"/>
      <w:pPr>
        <w:ind w:left="1506" w:hanging="360"/>
      </w:pPr>
      <w:rPr>
        <w:rFonts w:ascii="Symbol" w:hAnsi="Symbol" w:hint="default"/>
      </w:rPr>
    </w:lvl>
    <w:lvl w:ilvl="1" w:tplc="04160003">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nsid w:val="2C9873E7"/>
    <w:multiLevelType w:val="hybridMultilevel"/>
    <w:tmpl w:val="C4824B1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7">
    <w:nsid w:val="2E940F74"/>
    <w:multiLevelType w:val="hybridMultilevel"/>
    <w:tmpl w:val="FBC663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nsid w:val="441C2E9A"/>
    <w:multiLevelType w:val="hybridMultilevel"/>
    <w:tmpl w:val="2760E0B4"/>
    <w:lvl w:ilvl="0" w:tplc="04160003">
      <w:start w:val="1"/>
      <w:numFmt w:val="bullet"/>
      <w:lvlText w:val="o"/>
      <w:lvlJc w:val="left"/>
      <w:pPr>
        <w:tabs>
          <w:tab w:val="num" w:pos="1440"/>
        </w:tabs>
        <w:ind w:left="1440" w:hanging="360"/>
      </w:pPr>
      <w:rPr>
        <w:rFonts w:ascii="Courier New" w:hAnsi="Courier New"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9">
    <w:nsid w:val="46346C47"/>
    <w:multiLevelType w:val="hybridMultilevel"/>
    <w:tmpl w:val="37FC3E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4B5243A4"/>
    <w:multiLevelType w:val="hybridMultilevel"/>
    <w:tmpl w:val="4C408BB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1">
    <w:nsid w:val="4D632509"/>
    <w:multiLevelType w:val="hybridMultilevel"/>
    <w:tmpl w:val="45B47C66"/>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2">
    <w:nsid w:val="5B0C14AE"/>
    <w:multiLevelType w:val="hybridMultilevel"/>
    <w:tmpl w:val="FE14057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nsid w:val="5CFF6264"/>
    <w:multiLevelType w:val="hybridMultilevel"/>
    <w:tmpl w:val="E03CE75E"/>
    <w:lvl w:ilvl="0" w:tplc="0416000F">
      <w:start w:val="1"/>
      <w:numFmt w:val="decimal"/>
      <w:lvlText w:val="%1."/>
      <w:lvlJc w:val="left"/>
      <w:pPr>
        <w:tabs>
          <w:tab w:val="num" w:pos="1584"/>
        </w:tabs>
        <w:ind w:left="1584" w:hanging="360"/>
      </w:pPr>
      <w:rPr>
        <w:rFonts w:cs="Times New Roman"/>
      </w:rPr>
    </w:lvl>
    <w:lvl w:ilvl="1" w:tplc="04160019" w:tentative="1">
      <w:start w:val="1"/>
      <w:numFmt w:val="lowerLetter"/>
      <w:lvlText w:val="%2."/>
      <w:lvlJc w:val="left"/>
      <w:pPr>
        <w:tabs>
          <w:tab w:val="num" w:pos="2304"/>
        </w:tabs>
        <w:ind w:left="2304" w:hanging="360"/>
      </w:pPr>
      <w:rPr>
        <w:rFonts w:cs="Times New Roman"/>
      </w:rPr>
    </w:lvl>
    <w:lvl w:ilvl="2" w:tplc="0416001B" w:tentative="1">
      <w:start w:val="1"/>
      <w:numFmt w:val="lowerRoman"/>
      <w:lvlText w:val="%3."/>
      <w:lvlJc w:val="right"/>
      <w:pPr>
        <w:tabs>
          <w:tab w:val="num" w:pos="3024"/>
        </w:tabs>
        <w:ind w:left="3024" w:hanging="180"/>
      </w:pPr>
      <w:rPr>
        <w:rFonts w:cs="Times New Roman"/>
      </w:rPr>
    </w:lvl>
    <w:lvl w:ilvl="3" w:tplc="0416000F" w:tentative="1">
      <w:start w:val="1"/>
      <w:numFmt w:val="decimal"/>
      <w:lvlText w:val="%4."/>
      <w:lvlJc w:val="left"/>
      <w:pPr>
        <w:tabs>
          <w:tab w:val="num" w:pos="3744"/>
        </w:tabs>
        <w:ind w:left="3744" w:hanging="360"/>
      </w:pPr>
      <w:rPr>
        <w:rFonts w:cs="Times New Roman"/>
      </w:rPr>
    </w:lvl>
    <w:lvl w:ilvl="4" w:tplc="04160019" w:tentative="1">
      <w:start w:val="1"/>
      <w:numFmt w:val="lowerLetter"/>
      <w:lvlText w:val="%5."/>
      <w:lvlJc w:val="left"/>
      <w:pPr>
        <w:tabs>
          <w:tab w:val="num" w:pos="4464"/>
        </w:tabs>
        <w:ind w:left="4464" w:hanging="360"/>
      </w:pPr>
      <w:rPr>
        <w:rFonts w:cs="Times New Roman"/>
      </w:rPr>
    </w:lvl>
    <w:lvl w:ilvl="5" w:tplc="0416001B" w:tentative="1">
      <w:start w:val="1"/>
      <w:numFmt w:val="lowerRoman"/>
      <w:lvlText w:val="%6."/>
      <w:lvlJc w:val="right"/>
      <w:pPr>
        <w:tabs>
          <w:tab w:val="num" w:pos="5184"/>
        </w:tabs>
        <w:ind w:left="5184" w:hanging="180"/>
      </w:pPr>
      <w:rPr>
        <w:rFonts w:cs="Times New Roman"/>
      </w:rPr>
    </w:lvl>
    <w:lvl w:ilvl="6" w:tplc="0416000F" w:tentative="1">
      <w:start w:val="1"/>
      <w:numFmt w:val="decimal"/>
      <w:lvlText w:val="%7."/>
      <w:lvlJc w:val="left"/>
      <w:pPr>
        <w:tabs>
          <w:tab w:val="num" w:pos="5904"/>
        </w:tabs>
        <w:ind w:left="5904" w:hanging="360"/>
      </w:pPr>
      <w:rPr>
        <w:rFonts w:cs="Times New Roman"/>
      </w:rPr>
    </w:lvl>
    <w:lvl w:ilvl="7" w:tplc="04160019" w:tentative="1">
      <w:start w:val="1"/>
      <w:numFmt w:val="lowerLetter"/>
      <w:lvlText w:val="%8."/>
      <w:lvlJc w:val="left"/>
      <w:pPr>
        <w:tabs>
          <w:tab w:val="num" w:pos="6624"/>
        </w:tabs>
        <w:ind w:left="6624" w:hanging="360"/>
      </w:pPr>
      <w:rPr>
        <w:rFonts w:cs="Times New Roman"/>
      </w:rPr>
    </w:lvl>
    <w:lvl w:ilvl="8" w:tplc="0416001B" w:tentative="1">
      <w:start w:val="1"/>
      <w:numFmt w:val="lowerRoman"/>
      <w:lvlText w:val="%9."/>
      <w:lvlJc w:val="right"/>
      <w:pPr>
        <w:tabs>
          <w:tab w:val="num" w:pos="7344"/>
        </w:tabs>
        <w:ind w:left="7344" w:hanging="180"/>
      </w:pPr>
      <w:rPr>
        <w:rFonts w:cs="Times New Roman"/>
      </w:rPr>
    </w:lvl>
  </w:abstractNum>
  <w:abstractNum w:abstractNumId="24">
    <w:nsid w:val="6B932326"/>
    <w:multiLevelType w:val="hybridMultilevel"/>
    <w:tmpl w:val="5F5A9BEC"/>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5">
    <w:nsid w:val="6C1A6C83"/>
    <w:multiLevelType w:val="hybridMultilevel"/>
    <w:tmpl w:val="56D23130"/>
    <w:lvl w:ilvl="0" w:tplc="04160003">
      <w:start w:val="1"/>
      <w:numFmt w:val="bullet"/>
      <w:lvlText w:val="o"/>
      <w:lvlJc w:val="left"/>
      <w:pPr>
        <w:tabs>
          <w:tab w:val="num" w:pos="2880"/>
        </w:tabs>
        <w:ind w:left="2880" w:hanging="360"/>
      </w:pPr>
      <w:rPr>
        <w:rFonts w:ascii="Courier New" w:hAnsi="Courier New" w:hint="default"/>
      </w:rPr>
    </w:lvl>
    <w:lvl w:ilvl="1" w:tplc="04160001">
      <w:start w:val="1"/>
      <w:numFmt w:val="bullet"/>
      <w:lvlText w:val=""/>
      <w:lvlJc w:val="left"/>
      <w:pPr>
        <w:tabs>
          <w:tab w:val="num" w:pos="3600"/>
        </w:tabs>
        <w:ind w:left="3600" w:hanging="360"/>
      </w:pPr>
      <w:rPr>
        <w:rFonts w:ascii="Symbol" w:hAnsi="Symbol" w:hint="default"/>
      </w:rPr>
    </w:lvl>
    <w:lvl w:ilvl="2" w:tplc="04160005" w:tentative="1">
      <w:start w:val="1"/>
      <w:numFmt w:val="bullet"/>
      <w:lvlText w:val=""/>
      <w:lvlJc w:val="left"/>
      <w:pPr>
        <w:tabs>
          <w:tab w:val="num" w:pos="4320"/>
        </w:tabs>
        <w:ind w:left="4320" w:hanging="360"/>
      </w:pPr>
      <w:rPr>
        <w:rFonts w:ascii="Wingdings" w:hAnsi="Wingdings" w:hint="default"/>
      </w:rPr>
    </w:lvl>
    <w:lvl w:ilvl="3" w:tplc="04160001" w:tentative="1">
      <w:start w:val="1"/>
      <w:numFmt w:val="bullet"/>
      <w:lvlText w:val=""/>
      <w:lvlJc w:val="left"/>
      <w:pPr>
        <w:tabs>
          <w:tab w:val="num" w:pos="5040"/>
        </w:tabs>
        <w:ind w:left="5040" w:hanging="360"/>
      </w:pPr>
      <w:rPr>
        <w:rFonts w:ascii="Symbol" w:hAnsi="Symbol" w:hint="default"/>
      </w:rPr>
    </w:lvl>
    <w:lvl w:ilvl="4" w:tplc="04160003" w:tentative="1">
      <w:start w:val="1"/>
      <w:numFmt w:val="bullet"/>
      <w:lvlText w:val="o"/>
      <w:lvlJc w:val="left"/>
      <w:pPr>
        <w:tabs>
          <w:tab w:val="num" w:pos="5760"/>
        </w:tabs>
        <w:ind w:left="5760" w:hanging="360"/>
      </w:pPr>
      <w:rPr>
        <w:rFonts w:ascii="Courier New" w:hAnsi="Courier New" w:hint="default"/>
      </w:rPr>
    </w:lvl>
    <w:lvl w:ilvl="5" w:tplc="04160005" w:tentative="1">
      <w:start w:val="1"/>
      <w:numFmt w:val="bullet"/>
      <w:lvlText w:val=""/>
      <w:lvlJc w:val="left"/>
      <w:pPr>
        <w:tabs>
          <w:tab w:val="num" w:pos="6480"/>
        </w:tabs>
        <w:ind w:left="6480" w:hanging="360"/>
      </w:pPr>
      <w:rPr>
        <w:rFonts w:ascii="Wingdings" w:hAnsi="Wingdings" w:hint="default"/>
      </w:rPr>
    </w:lvl>
    <w:lvl w:ilvl="6" w:tplc="04160001" w:tentative="1">
      <w:start w:val="1"/>
      <w:numFmt w:val="bullet"/>
      <w:lvlText w:val=""/>
      <w:lvlJc w:val="left"/>
      <w:pPr>
        <w:tabs>
          <w:tab w:val="num" w:pos="7200"/>
        </w:tabs>
        <w:ind w:left="7200" w:hanging="360"/>
      </w:pPr>
      <w:rPr>
        <w:rFonts w:ascii="Symbol" w:hAnsi="Symbol" w:hint="default"/>
      </w:rPr>
    </w:lvl>
    <w:lvl w:ilvl="7" w:tplc="04160003" w:tentative="1">
      <w:start w:val="1"/>
      <w:numFmt w:val="bullet"/>
      <w:lvlText w:val="o"/>
      <w:lvlJc w:val="left"/>
      <w:pPr>
        <w:tabs>
          <w:tab w:val="num" w:pos="7920"/>
        </w:tabs>
        <w:ind w:left="7920" w:hanging="360"/>
      </w:pPr>
      <w:rPr>
        <w:rFonts w:ascii="Courier New" w:hAnsi="Courier New" w:hint="default"/>
      </w:rPr>
    </w:lvl>
    <w:lvl w:ilvl="8" w:tplc="04160005" w:tentative="1">
      <w:start w:val="1"/>
      <w:numFmt w:val="bullet"/>
      <w:lvlText w:val=""/>
      <w:lvlJc w:val="left"/>
      <w:pPr>
        <w:tabs>
          <w:tab w:val="num" w:pos="8640"/>
        </w:tabs>
        <w:ind w:left="8640" w:hanging="360"/>
      </w:pPr>
      <w:rPr>
        <w:rFonts w:ascii="Wingdings" w:hAnsi="Wingdings" w:hint="default"/>
      </w:rPr>
    </w:lvl>
  </w:abstractNum>
  <w:abstractNum w:abstractNumId="26">
    <w:nsid w:val="6E7C554C"/>
    <w:multiLevelType w:val="hybridMultilevel"/>
    <w:tmpl w:val="0D8C259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7">
    <w:nsid w:val="6FD05476"/>
    <w:multiLevelType w:val="hybridMultilevel"/>
    <w:tmpl w:val="15C80954"/>
    <w:lvl w:ilvl="0" w:tplc="0416000F">
      <w:start w:val="1"/>
      <w:numFmt w:val="decimal"/>
      <w:lvlText w:val="%1."/>
      <w:lvlJc w:val="left"/>
      <w:pPr>
        <w:tabs>
          <w:tab w:val="num" w:pos="360"/>
        </w:tabs>
        <w:ind w:left="360" w:hanging="360"/>
      </w:pPr>
      <w:rPr>
        <w:rFonts w:cs="Times New Roman"/>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8">
    <w:nsid w:val="717A2088"/>
    <w:multiLevelType w:val="hybridMultilevel"/>
    <w:tmpl w:val="0D62BE5C"/>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9">
    <w:nsid w:val="74326D38"/>
    <w:multiLevelType w:val="hybridMultilevel"/>
    <w:tmpl w:val="C61EF2CE"/>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abstractNumId w:val="0"/>
  </w:num>
  <w:num w:numId="2">
    <w:abstractNumId w:val="7"/>
  </w:num>
  <w:num w:numId="3">
    <w:abstractNumId w:val="11"/>
  </w:num>
  <w:num w:numId="4">
    <w:abstractNumId w:val="22"/>
  </w:num>
  <w:num w:numId="5">
    <w:abstractNumId w:val="12"/>
  </w:num>
  <w:num w:numId="6">
    <w:abstractNumId w:val="27"/>
  </w:num>
  <w:num w:numId="7">
    <w:abstractNumId w:val="9"/>
  </w:num>
  <w:num w:numId="8">
    <w:abstractNumId w:val="21"/>
  </w:num>
  <w:num w:numId="9">
    <w:abstractNumId w:val="17"/>
  </w:num>
  <w:num w:numId="10">
    <w:abstractNumId w:val="13"/>
  </w:num>
  <w:num w:numId="11">
    <w:abstractNumId w:val="24"/>
  </w:num>
  <w:num w:numId="12">
    <w:abstractNumId w:val="23"/>
  </w:num>
  <w:num w:numId="13">
    <w:abstractNumId w:val="5"/>
  </w:num>
  <w:num w:numId="14">
    <w:abstractNumId w:val="2"/>
  </w:num>
  <w:num w:numId="15">
    <w:abstractNumId w:val="28"/>
  </w:num>
  <w:num w:numId="16">
    <w:abstractNumId w:val="10"/>
  </w:num>
  <w:num w:numId="17">
    <w:abstractNumId w:val="18"/>
  </w:num>
  <w:num w:numId="18">
    <w:abstractNumId w:val="1"/>
  </w:num>
  <w:num w:numId="19">
    <w:abstractNumId w:val="8"/>
  </w:num>
  <w:num w:numId="20">
    <w:abstractNumId w:val="25"/>
  </w:num>
  <w:num w:numId="21">
    <w:abstractNumId w:val="26"/>
  </w:num>
  <w:num w:numId="22">
    <w:abstractNumId w:val="16"/>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9"/>
  </w:num>
  <w:num w:numId="27">
    <w:abstractNumId w:val="20"/>
  </w:num>
  <w:num w:numId="28">
    <w:abstractNumId w:val="19"/>
  </w:num>
  <w:num w:numId="29">
    <w:abstractNumId w:val="3"/>
  </w:num>
  <w:num w:numId="30">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9F1"/>
    <w:rsid w:val="00002D60"/>
    <w:rsid w:val="00005A53"/>
    <w:rsid w:val="00005CD4"/>
    <w:rsid w:val="0000716A"/>
    <w:rsid w:val="000111F6"/>
    <w:rsid w:val="000119B3"/>
    <w:rsid w:val="00011A3A"/>
    <w:rsid w:val="0002068B"/>
    <w:rsid w:val="00025789"/>
    <w:rsid w:val="00026F37"/>
    <w:rsid w:val="00032CD3"/>
    <w:rsid w:val="000339EB"/>
    <w:rsid w:val="00033B45"/>
    <w:rsid w:val="00034CB0"/>
    <w:rsid w:val="000408DB"/>
    <w:rsid w:val="000425DB"/>
    <w:rsid w:val="00043B76"/>
    <w:rsid w:val="00047D6D"/>
    <w:rsid w:val="0005102B"/>
    <w:rsid w:val="00057981"/>
    <w:rsid w:val="00062236"/>
    <w:rsid w:val="00062E12"/>
    <w:rsid w:val="0006327C"/>
    <w:rsid w:val="00063320"/>
    <w:rsid w:val="00065E97"/>
    <w:rsid w:val="00071071"/>
    <w:rsid w:val="000718DF"/>
    <w:rsid w:val="0007235E"/>
    <w:rsid w:val="0007424A"/>
    <w:rsid w:val="00075AD6"/>
    <w:rsid w:val="00075F45"/>
    <w:rsid w:val="00076C8C"/>
    <w:rsid w:val="00085C58"/>
    <w:rsid w:val="00090E34"/>
    <w:rsid w:val="00092FF2"/>
    <w:rsid w:val="00095B92"/>
    <w:rsid w:val="00096E8F"/>
    <w:rsid w:val="000A1E82"/>
    <w:rsid w:val="000A2DBE"/>
    <w:rsid w:val="000A5878"/>
    <w:rsid w:val="000A60CC"/>
    <w:rsid w:val="000B206F"/>
    <w:rsid w:val="000B3976"/>
    <w:rsid w:val="000B4422"/>
    <w:rsid w:val="000B5FA9"/>
    <w:rsid w:val="000B74F7"/>
    <w:rsid w:val="000C1D0F"/>
    <w:rsid w:val="000C6D8D"/>
    <w:rsid w:val="000D29E9"/>
    <w:rsid w:val="000E3473"/>
    <w:rsid w:val="000E3980"/>
    <w:rsid w:val="000E4113"/>
    <w:rsid w:val="000E5668"/>
    <w:rsid w:val="000E61E4"/>
    <w:rsid w:val="000E6CEA"/>
    <w:rsid w:val="000E756D"/>
    <w:rsid w:val="000F0195"/>
    <w:rsid w:val="000F01B0"/>
    <w:rsid w:val="000F25C4"/>
    <w:rsid w:val="000F3876"/>
    <w:rsid w:val="000F4B3C"/>
    <w:rsid w:val="000F5D38"/>
    <w:rsid w:val="000F7F7E"/>
    <w:rsid w:val="00100949"/>
    <w:rsid w:val="0010198B"/>
    <w:rsid w:val="00107798"/>
    <w:rsid w:val="00107843"/>
    <w:rsid w:val="00111FA2"/>
    <w:rsid w:val="00112507"/>
    <w:rsid w:val="0011273D"/>
    <w:rsid w:val="00112EFC"/>
    <w:rsid w:val="001146CF"/>
    <w:rsid w:val="00116B72"/>
    <w:rsid w:val="00120D7F"/>
    <w:rsid w:val="0012282B"/>
    <w:rsid w:val="0012448A"/>
    <w:rsid w:val="00130BF4"/>
    <w:rsid w:val="0013234C"/>
    <w:rsid w:val="00133562"/>
    <w:rsid w:val="00134664"/>
    <w:rsid w:val="00134EA4"/>
    <w:rsid w:val="001464F3"/>
    <w:rsid w:val="00154A64"/>
    <w:rsid w:val="00155152"/>
    <w:rsid w:val="00155485"/>
    <w:rsid w:val="00155AF9"/>
    <w:rsid w:val="0015625A"/>
    <w:rsid w:val="00156A85"/>
    <w:rsid w:val="00161746"/>
    <w:rsid w:val="0016673B"/>
    <w:rsid w:val="00170678"/>
    <w:rsid w:val="001735C8"/>
    <w:rsid w:val="00176665"/>
    <w:rsid w:val="00176B48"/>
    <w:rsid w:val="001776B5"/>
    <w:rsid w:val="0018054E"/>
    <w:rsid w:val="0018172E"/>
    <w:rsid w:val="001826EF"/>
    <w:rsid w:val="00186729"/>
    <w:rsid w:val="0018798B"/>
    <w:rsid w:val="00187E5E"/>
    <w:rsid w:val="00190B56"/>
    <w:rsid w:val="0019246F"/>
    <w:rsid w:val="0019415F"/>
    <w:rsid w:val="00194711"/>
    <w:rsid w:val="00195723"/>
    <w:rsid w:val="001A7C99"/>
    <w:rsid w:val="001B4ADB"/>
    <w:rsid w:val="001B4B85"/>
    <w:rsid w:val="001B5695"/>
    <w:rsid w:val="001B601E"/>
    <w:rsid w:val="001B744E"/>
    <w:rsid w:val="001C0FEA"/>
    <w:rsid w:val="001C3A9A"/>
    <w:rsid w:val="001D0F63"/>
    <w:rsid w:val="001D24B2"/>
    <w:rsid w:val="001D3A86"/>
    <w:rsid w:val="001D45BD"/>
    <w:rsid w:val="001D55EF"/>
    <w:rsid w:val="001D5FD3"/>
    <w:rsid w:val="001E5B29"/>
    <w:rsid w:val="001E7626"/>
    <w:rsid w:val="001F1D50"/>
    <w:rsid w:val="001F34B9"/>
    <w:rsid w:val="001F36C6"/>
    <w:rsid w:val="001F4ADC"/>
    <w:rsid w:val="001F53B7"/>
    <w:rsid w:val="001F7E39"/>
    <w:rsid w:val="002063C4"/>
    <w:rsid w:val="002117FD"/>
    <w:rsid w:val="002128F9"/>
    <w:rsid w:val="00215804"/>
    <w:rsid w:val="00216BD7"/>
    <w:rsid w:val="00223A66"/>
    <w:rsid w:val="00225398"/>
    <w:rsid w:val="00227E41"/>
    <w:rsid w:val="002320CA"/>
    <w:rsid w:val="00232E19"/>
    <w:rsid w:val="00233F2E"/>
    <w:rsid w:val="0023440C"/>
    <w:rsid w:val="002369D3"/>
    <w:rsid w:val="0023793F"/>
    <w:rsid w:val="002420A0"/>
    <w:rsid w:val="00242FDD"/>
    <w:rsid w:val="002438DB"/>
    <w:rsid w:val="00245221"/>
    <w:rsid w:val="00254241"/>
    <w:rsid w:val="002552D5"/>
    <w:rsid w:val="002609F8"/>
    <w:rsid w:val="00263DF6"/>
    <w:rsid w:val="00266541"/>
    <w:rsid w:val="0026759F"/>
    <w:rsid w:val="00270B92"/>
    <w:rsid w:val="00271A13"/>
    <w:rsid w:val="00271B85"/>
    <w:rsid w:val="00271FB7"/>
    <w:rsid w:val="002743D3"/>
    <w:rsid w:val="00280F7E"/>
    <w:rsid w:val="002867D4"/>
    <w:rsid w:val="00290D93"/>
    <w:rsid w:val="00292871"/>
    <w:rsid w:val="00293543"/>
    <w:rsid w:val="00296253"/>
    <w:rsid w:val="00296768"/>
    <w:rsid w:val="002A2666"/>
    <w:rsid w:val="002A37A9"/>
    <w:rsid w:val="002A3D6C"/>
    <w:rsid w:val="002A489D"/>
    <w:rsid w:val="002A493C"/>
    <w:rsid w:val="002A4DAE"/>
    <w:rsid w:val="002A50E6"/>
    <w:rsid w:val="002A5A05"/>
    <w:rsid w:val="002B1A0A"/>
    <w:rsid w:val="002B78BF"/>
    <w:rsid w:val="002B7B9C"/>
    <w:rsid w:val="002C0DC8"/>
    <w:rsid w:val="002C2B68"/>
    <w:rsid w:val="002C6FAE"/>
    <w:rsid w:val="002C7CDA"/>
    <w:rsid w:val="002D07E2"/>
    <w:rsid w:val="002D0D9D"/>
    <w:rsid w:val="002D0FFA"/>
    <w:rsid w:val="002D2C3E"/>
    <w:rsid w:val="002D2F9A"/>
    <w:rsid w:val="002D36B7"/>
    <w:rsid w:val="002D3A39"/>
    <w:rsid w:val="002D69A4"/>
    <w:rsid w:val="002D7722"/>
    <w:rsid w:val="002E294F"/>
    <w:rsid w:val="002E2EC5"/>
    <w:rsid w:val="002E6A5F"/>
    <w:rsid w:val="002E73E1"/>
    <w:rsid w:val="002F2F90"/>
    <w:rsid w:val="002F3782"/>
    <w:rsid w:val="002F64E0"/>
    <w:rsid w:val="003007BC"/>
    <w:rsid w:val="00301702"/>
    <w:rsid w:val="00301E5B"/>
    <w:rsid w:val="003026BA"/>
    <w:rsid w:val="00303590"/>
    <w:rsid w:val="00304F50"/>
    <w:rsid w:val="00306420"/>
    <w:rsid w:val="00306C3B"/>
    <w:rsid w:val="00310E23"/>
    <w:rsid w:val="00313478"/>
    <w:rsid w:val="00313C02"/>
    <w:rsid w:val="0031420D"/>
    <w:rsid w:val="00315652"/>
    <w:rsid w:val="00321262"/>
    <w:rsid w:val="00321FF4"/>
    <w:rsid w:val="00324DF4"/>
    <w:rsid w:val="0032615C"/>
    <w:rsid w:val="00335FF0"/>
    <w:rsid w:val="00343E85"/>
    <w:rsid w:val="0034692E"/>
    <w:rsid w:val="00346E2C"/>
    <w:rsid w:val="00350ECE"/>
    <w:rsid w:val="00352574"/>
    <w:rsid w:val="003570AD"/>
    <w:rsid w:val="00360B96"/>
    <w:rsid w:val="0036483C"/>
    <w:rsid w:val="00370AA5"/>
    <w:rsid w:val="003735EF"/>
    <w:rsid w:val="00373EF1"/>
    <w:rsid w:val="003753C5"/>
    <w:rsid w:val="003814DB"/>
    <w:rsid w:val="00385FB7"/>
    <w:rsid w:val="003878F7"/>
    <w:rsid w:val="00390935"/>
    <w:rsid w:val="00392A11"/>
    <w:rsid w:val="00392D4C"/>
    <w:rsid w:val="00393BA1"/>
    <w:rsid w:val="00394D33"/>
    <w:rsid w:val="00395F0A"/>
    <w:rsid w:val="00396D29"/>
    <w:rsid w:val="003976C3"/>
    <w:rsid w:val="003A031B"/>
    <w:rsid w:val="003A29F1"/>
    <w:rsid w:val="003B124F"/>
    <w:rsid w:val="003C0E76"/>
    <w:rsid w:val="003C2B66"/>
    <w:rsid w:val="003C3E5A"/>
    <w:rsid w:val="003C6159"/>
    <w:rsid w:val="003C7E6F"/>
    <w:rsid w:val="003D4B3F"/>
    <w:rsid w:val="003D5F2A"/>
    <w:rsid w:val="003D6623"/>
    <w:rsid w:val="003E584A"/>
    <w:rsid w:val="003E65D7"/>
    <w:rsid w:val="003F2C7E"/>
    <w:rsid w:val="003F3769"/>
    <w:rsid w:val="003F4CD3"/>
    <w:rsid w:val="003F51EA"/>
    <w:rsid w:val="0040262D"/>
    <w:rsid w:val="0040498D"/>
    <w:rsid w:val="00406C5E"/>
    <w:rsid w:val="0040743C"/>
    <w:rsid w:val="00407BCF"/>
    <w:rsid w:val="0041262B"/>
    <w:rsid w:val="004150D4"/>
    <w:rsid w:val="00415F64"/>
    <w:rsid w:val="00417CB0"/>
    <w:rsid w:val="004204BE"/>
    <w:rsid w:val="00425CF6"/>
    <w:rsid w:val="00427853"/>
    <w:rsid w:val="00427980"/>
    <w:rsid w:val="00432241"/>
    <w:rsid w:val="00434E7F"/>
    <w:rsid w:val="004429EB"/>
    <w:rsid w:val="004454DC"/>
    <w:rsid w:val="004474E5"/>
    <w:rsid w:val="0045424D"/>
    <w:rsid w:val="004602E7"/>
    <w:rsid w:val="00460E14"/>
    <w:rsid w:val="00462052"/>
    <w:rsid w:val="00462254"/>
    <w:rsid w:val="0046284F"/>
    <w:rsid w:val="00462F1A"/>
    <w:rsid w:val="004663C3"/>
    <w:rsid w:val="00466BB1"/>
    <w:rsid w:val="00472000"/>
    <w:rsid w:val="00472803"/>
    <w:rsid w:val="004748E1"/>
    <w:rsid w:val="00475930"/>
    <w:rsid w:val="00480BD0"/>
    <w:rsid w:val="00481037"/>
    <w:rsid w:val="0048184D"/>
    <w:rsid w:val="004848D8"/>
    <w:rsid w:val="00485E88"/>
    <w:rsid w:val="0049781C"/>
    <w:rsid w:val="00497F10"/>
    <w:rsid w:val="004A0DF3"/>
    <w:rsid w:val="004A5B23"/>
    <w:rsid w:val="004B2235"/>
    <w:rsid w:val="004B4CB8"/>
    <w:rsid w:val="004B6EE3"/>
    <w:rsid w:val="004C20D4"/>
    <w:rsid w:val="004C23C5"/>
    <w:rsid w:val="004C5A88"/>
    <w:rsid w:val="004C5CED"/>
    <w:rsid w:val="004D06BD"/>
    <w:rsid w:val="004D1F01"/>
    <w:rsid w:val="004D3EF6"/>
    <w:rsid w:val="004D479A"/>
    <w:rsid w:val="004D681A"/>
    <w:rsid w:val="004D72B7"/>
    <w:rsid w:val="004E146B"/>
    <w:rsid w:val="004E433D"/>
    <w:rsid w:val="004F1E1F"/>
    <w:rsid w:val="004F355F"/>
    <w:rsid w:val="004F4F06"/>
    <w:rsid w:val="004F5CEC"/>
    <w:rsid w:val="004F73A2"/>
    <w:rsid w:val="004F7A14"/>
    <w:rsid w:val="00504061"/>
    <w:rsid w:val="0050515B"/>
    <w:rsid w:val="00507162"/>
    <w:rsid w:val="005071AA"/>
    <w:rsid w:val="00507568"/>
    <w:rsid w:val="00512AD5"/>
    <w:rsid w:val="00514BD6"/>
    <w:rsid w:val="00517854"/>
    <w:rsid w:val="005205DF"/>
    <w:rsid w:val="00520752"/>
    <w:rsid w:val="00520A18"/>
    <w:rsid w:val="00525158"/>
    <w:rsid w:val="00526C6C"/>
    <w:rsid w:val="00527016"/>
    <w:rsid w:val="00533434"/>
    <w:rsid w:val="00533709"/>
    <w:rsid w:val="005342FA"/>
    <w:rsid w:val="00536B8D"/>
    <w:rsid w:val="0054470E"/>
    <w:rsid w:val="00550E13"/>
    <w:rsid w:val="00551A51"/>
    <w:rsid w:val="005529EC"/>
    <w:rsid w:val="00552AE5"/>
    <w:rsid w:val="00562AF8"/>
    <w:rsid w:val="00563CCF"/>
    <w:rsid w:val="00565A80"/>
    <w:rsid w:val="00566DA7"/>
    <w:rsid w:val="0057155C"/>
    <w:rsid w:val="005728F6"/>
    <w:rsid w:val="00580FAD"/>
    <w:rsid w:val="005813B6"/>
    <w:rsid w:val="00586977"/>
    <w:rsid w:val="00587D4E"/>
    <w:rsid w:val="00591325"/>
    <w:rsid w:val="0059362C"/>
    <w:rsid w:val="00594103"/>
    <w:rsid w:val="00594D1A"/>
    <w:rsid w:val="00595535"/>
    <w:rsid w:val="00597006"/>
    <w:rsid w:val="005976A3"/>
    <w:rsid w:val="005B56C8"/>
    <w:rsid w:val="005B57DE"/>
    <w:rsid w:val="005B5967"/>
    <w:rsid w:val="005B5AF7"/>
    <w:rsid w:val="005B5C2A"/>
    <w:rsid w:val="005B5C5F"/>
    <w:rsid w:val="005B7EC3"/>
    <w:rsid w:val="005C206D"/>
    <w:rsid w:val="005C23C6"/>
    <w:rsid w:val="005C25EA"/>
    <w:rsid w:val="005C2ABC"/>
    <w:rsid w:val="005C53BE"/>
    <w:rsid w:val="005C759A"/>
    <w:rsid w:val="005D18EF"/>
    <w:rsid w:val="005E211D"/>
    <w:rsid w:val="005E2F8C"/>
    <w:rsid w:val="005E57D7"/>
    <w:rsid w:val="005F10E3"/>
    <w:rsid w:val="005F1EC1"/>
    <w:rsid w:val="005F5018"/>
    <w:rsid w:val="006011B9"/>
    <w:rsid w:val="0060216A"/>
    <w:rsid w:val="00603A73"/>
    <w:rsid w:val="00603F7B"/>
    <w:rsid w:val="0060656D"/>
    <w:rsid w:val="00606716"/>
    <w:rsid w:val="00610B3D"/>
    <w:rsid w:val="00614377"/>
    <w:rsid w:val="00614B88"/>
    <w:rsid w:val="0062407B"/>
    <w:rsid w:val="00627B20"/>
    <w:rsid w:val="00632A36"/>
    <w:rsid w:val="0063481F"/>
    <w:rsid w:val="006350CB"/>
    <w:rsid w:val="00645DE2"/>
    <w:rsid w:val="00652F0D"/>
    <w:rsid w:val="006538E2"/>
    <w:rsid w:val="006550FB"/>
    <w:rsid w:val="0065593F"/>
    <w:rsid w:val="0065695B"/>
    <w:rsid w:val="00661D9A"/>
    <w:rsid w:val="006675D3"/>
    <w:rsid w:val="006740BF"/>
    <w:rsid w:val="00674551"/>
    <w:rsid w:val="00676DC7"/>
    <w:rsid w:val="00686924"/>
    <w:rsid w:val="00687C7B"/>
    <w:rsid w:val="006919C9"/>
    <w:rsid w:val="00691D6D"/>
    <w:rsid w:val="00693135"/>
    <w:rsid w:val="00693819"/>
    <w:rsid w:val="006A2A01"/>
    <w:rsid w:val="006B4D0C"/>
    <w:rsid w:val="006B5723"/>
    <w:rsid w:val="006B6E91"/>
    <w:rsid w:val="006C1E49"/>
    <w:rsid w:val="006C43F7"/>
    <w:rsid w:val="006D2BEA"/>
    <w:rsid w:val="006E2C4F"/>
    <w:rsid w:val="006E2F17"/>
    <w:rsid w:val="006E709B"/>
    <w:rsid w:val="006E7B55"/>
    <w:rsid w:val="006F0842"/>
    <w:rsid w:val="006F13AB"/>
    <w:rsid w:val="006F1417"/>
    <w:rsid w:val="006F2A59"/>
    <w:rsid w:val="006F3399"/>
    <w:rsid w:val="006F457F"/>
    <w:rsid w:val="006F61F8"/>
    <w:rsid w:val="00703B21"/>
    <w:rsid w:val="00703C26"/>
    <w:rsid w:val="007044C8"/>
    <w:rsid w:val="007069D1"/>
    <w:rsid w:val="007077A7"/>
    <w:rsid w:val="00707850"/>
    <w:rsid w:val="00710567"/>
    <w:rsid w:val="00711B32"/>
    <w:rsid w:val="00713A58"/>
    <w:rsid w:val="00715235"/>
    <w:rsid w:val="00716B52"/>
    <w:rsid w:val="007208A6"/>
    <w:rsid w:val="00723253"/>
    <w:rsid w:val="00724119"/>
    <w:rsid w:val="00725A0D"/>
    <w:rsid w:val="00732BAF"/>
    <w:rsid w:val="0073442D"/>
    <w:rsid w:val="0073492E"/>
    <w:rsid w:val="00734F41"/>
    <w:rsid w:val="00736B62"/>
    <w:rsid w:val="00736D34"/>
    <w:rsid w:val="00737BCC"/>
    <w:rsid w:val="007400F0"/>
    <w:rsid w:val="007450B3"/>
    <w:rsid w:val="007472E9"/>
    <w:rsid w:val="007476E9"/>
    <w:rsid w:val="00752424"/>
    <w:rsid w:val="007565D7"/>
    <w:rsid w:val="0076025F"/>
    <w:rsid w:val="00772978"/>
    <w:rsid w:val="0077376A"/>
    <w:rsid w:val="00776469"/>
    <w:rsid w:val="00784C87"/>
    <w:rsid w:val="00792AF6"/>
    <w:rsid w:val="00793B84"/>
    <w:rsid w:val="00793D6C"/>
    <w:rsid w:val="007974B6"/>
    <w:rsid w:val="007A00C4"/>
    <w:rsid w:val="007A14E8"/>
    <w:rsid w:val="007A2713"/>
    <w:rsid w:val="007B1491"/>
    <w:rsid w:val="007B1AD5"/>
    <w:rsid w:val="007B3B6D"/>
    <w:rsid w:val="007B5D5D"/>
    <w:rsid w:val="007B744D"/>
    <w:rsid w:val="007B769E"/>
    <w:rsid w:val="007B7CC6"/>
    <w:rsid w:val="007C09C7"/>
    <w:rsid w:val="007C5AB9"/>
    <w:rsid w:val="007C6825"/>
    <w:rsid w:val="007C6A63"/>
    <w:rsid w:val="007C7C12"/>
    <w:rsid w:val="007D0756"/>
    <w:rsid w:val="007E30F8"/>
    <w:rsid w:val="007E399C"/>
    <w:rsid w:val="007E4CA4"/>
    <w:rsid w:val="007E71B4"/>
    <w:rsid w:val="008017EC"/>
    <w:rsid w:val="00802107"/>
    <w:rsid w:val="0080382D"/>
    <w:rsid w:val="00806521"/>
    <w:rsid w:val="008110AC"/>
    <w:rsid w:val="008125D7"/>
    <w:rsid w:val="00813102"/>
    <w:rsid w:val="008140EF"/>
    <w:rsid w:val="00817431"/>
    <w:rsid w:val="00823133"/>
    <w:rsid w:val="00824444"/>
    <w:rsid w:val="00832F35"/>
    <w:rsid w:val="00836178"/>
    <w:rsid w:val="00836AA7"/>
    <w:rsid w:val="00841321"/>
    <w:rsid w:val="00841B00"/>
    <w:rsid w:val="00844D55"/>
    <w:rsid w:val="00854352"/>
    <w:rsid w:val="00854EA4"/>
    <w:rsid w:val="008573CA"/>
    <w:rsid w:val="00862B7C"/>
    <w:rsid w:val="00865547"/>
    <w:rsid w:val="008665A6"/>
    <w:rsid w:val="00870065"/>
    <w:rsid w:val="0087218B"/>
    <w:rsid w:val="0087493D"/>
    <w:rsid w:val="00875148"/>
    <w:rsid w:val="0087702B"/>
    <w:rsid w:val="00883CB7"/>
    <w:rsid w:val="00883D20"/>
    <w:rsid w:val="00886CF7"/>
    <w:rsid w:val="00890929"/>
    <w:rsid w:val="0089266A"/>
    <w:rsid w:val="0089306D"/>
    <w:rsid w:val="008941BE"/>
    <w:rsid w:val="008A1117"/>
    <w:rsid w:val="008A1CFD"/>
    <w:rsid w:val="008B304F"/>
    <w:rsid w:val="008B3FE1"/>
    <w:rsid w:val="008B5185"/>
    <w:rsid w:val="008B6165"/>
    <w:rsid w:val="008C2411"/>
    <w:rsid w:val="008C5990"/>
    <w:rsid w:val="008C696C"/>
    <w:rsid w:val="008D111F"/>
    <w:rsid w:val="008D53D2"/>
    <w:rsid w:val="008D5D89"/>
    <w:rsid w:val="008D7370"/>
    <w:rsid w:val="008E04FA"/>
    <w:rsid w:val="008E31C4"/>
    <w:rsid w:val="008E6D40"/>
    <w:rsid w:val="008F0069"/>
    <w:rsid w:val="008F3E12"/>
    <w:rsid w:val="008F42D5"/>
    <w:rsid w:val="008F548F"/>
    <w:rsid w:val="008F5D03"/>
    <w:rsid w:val="009056E9"/>
    <w:rsid w:val="00905D43"/>
    <w:rsid w:val="009073BD"/>
    <w:rsid w:val="00912FD6"/>
    <w:rsid w:val="00915B58"/>
    <w:rsid w:val="0092036A"/>
    <w:rsid w:val="009207B5"/>
    <w:rsid w:val="00927DE3"/>
    <w:rsid w:val="00931935"/>
    <w:rsid w:val="009328C5"/>
    <w:rsid w:val="00933E88"/>
    <w:rsid w:val="00934BAB"/>
    <w:rsid w:val="00935C2B"/>
    <w:rsid w:val="00936174"/>
    <w:rsid w:val="0094354E"/>
    <w:rsid w:val="009540DC"/>
    <w:rsid w:val="00954189"/>
    <w:rsid w:val="00960881"/>
    <w:rsid w:val="00961437"/>
    <w:rsid w:val="009629CC"/>
    <w:rsid w:val="00963850"/>
    <w:rsid w:val="009646D5"/>
    <w:rsid w:val="00965E63"/>
    <w:rsid w:val="00967685"/>
    <w:rsid w:val="00970784"/>
    <w:rsid w:val="009707CF"/>
    <w:rsid w:val="00970806"/>
    <w:rsid w:val="00974529"/>
    <w:rsid w:val="00976443"/>
    <w:rsid w:val="00977667"/>
    <w:rsid w:val="00977A2B"/>
    <w:rsid w:val="009844E0"/>
    <w:rsid w:val="009846C7"/>
    <w:rsid w:val="009858C7"/>
    <w:rsid w:val="00985A93"/>
    <w:rsid w:val="00985E0A"/>
    <w:rsid w:val="00987E43"/>
    <w:rsid w:val="00990084"/>
    <w:rsid w:val="00990122"/>
    <w:rsid w:val="00991CB1"/>
    <w:rsid w:val="0099463C"/>
    <w:rsid w:val="00994D77"/>
    <w:rsid w:val="00996E98"/>
    <w:rsid w:val="009A486A"/>
    <w:rsid w:val="009A5B31"/>
    <w:rsid w:val="009A6543"/>
    <w:rsid w:val="009A75CC"/>
    <w:rsid w:val="009B02FE"/>
    <w:rsid w:val="009B496B"/>
    <w:rsid w:val="009C0CFF"/>
    <w:rsid w:val="009C2CEB"/>
    <w:rsid w:val="009D0684"/>
    <w:rsid w:val="009D0961"/>
    <w:rsid w:val="009D11EE"/>
    <w:rsid w:val="009D5329"/>
    <w:rsid w:val="009D6BA7"/>
    <w:rsid w:val="009E55ED"/>
    <w:rsid w:val="009F17F5"/>
    <w:rsid w:val="009F2E14"/>
    <w:rsid w:val="009F45E8"/>
    <w:rsid w:val="009F5AA5"/>
    <w:rsid w:val="00A00118"/>
    <w:rsid w:val="00A02B3B"/>
    <w:rsid w:val="00A035DD"/>
    <w:rsid w:val="00A05703"/>
    <w:rsid w:val="00A11C87"/>
    <w:rsid w:val="00A11D64"/>
    <w:rsid w:val="00A14994"/>
    <w:rsid w:val="00A16D04"/>
    <w:rsid w:val="00A178C1"/>
    <w:rsid w:val="00A203A1"/>
    <w:rsid w:val="00A21164"/>
    <w:rsid w:val="00A21BF6"/>
    <w:rsid w:val="00A21EA2"/>
    <w:rsid w:val="00A235E5"/>
    <w:rsid w:val="00A26299"/>
    <w:rsid w:val="00A3255E"/>
    <w:rsid w:val="00A3631C"/>
    <w:rsid w:val="00A36F80"/>
    <w:rsid w:val="00A46F94"/>
    <w:rsid w:val="00A47B45"/>
    <w:rsid w:val="00A504B8"/>
    <w:rsid w:val="00A50F02"/>
    <w:rsid w:val="00A52738"/>
    <w:rsid w:val="00A543D3"/>
    <w:rsid w:val="00A569C8"/>
    <w:rsid w:val="00A6089A"/>
    <w:rsid w:val="00A61BBE"/>
    <w:rsid w:val="00A63569"/>
    <w:rsid w:val="00A64519"/>
    <w:rsid w:val="00A66899"/>
    <w:rsid w:val="00A7024F"/>
    <w:rsid w:val="00A71F64"/>
    <w:rsid w:val="00A7235E"/>
    <w:rsid w:val="00A7369D"/>
    <w:rsid w:val="00A75621"/>
    <w:rsid w:val="00A757B8"/>
    <w:rsid w:val="00A827E2"/>
    <w:rsid w:val="00A837DC"/>
    <w:rsid w:val="00A91F99"/>
    <w:rsid w:val="00A941BE"/>
    <w:rsid w:val="00A9451A"/>
    <w:rsid w:val="00AA323C"/>
    <w:rsid w:val="00AA4EF6"/>
    <w:rsid w:val="00AA52F3"/>
    <w:rsid w:val="00AB4590"/>
    <w:rsid w:val="00AB67A7"/>
    <w:rsid w:val="00AB7DCE"/>
    <w:rsid w:val="00AC3425"/>
    <w:rsid w:val="00AC3DDC"/>
    <w:rsid w:val="00AD13A0"/>
    <w:rsid w:val="00AD1CD7"/>
    <w:rsid w:val="00AD20B9"/>
    <w:rsid w:val="00AD450E"/>
    <w:rsid w:val="00AD527E"/>
    <w:rsid w:val="00AD59B6"/>
    <w:rsid w:val="00AE1CCE"/>
    <w:rsid w:val="00AE290D"/>
    <w:rsid w:val="00AE45E8"/>
    <w:rsid w:val="00AF2A86"/>
    <w:rsid w:val="00AF4003"/>
    <w:rsid w:val="00AF6532"/>
    <w:rsid w:val="00AF6E5E"/>
    <w:rsid w:val="00AF7F8F"/>
    <w:rsid w:val="00B027CB"/>
    <w:rsid w:val="00B02BE8"/>
    <w:rsid w:val="00B05FC8"/>
    <w:rsid w:val="00B06244"/>
    <w:rsid w:val="00B11C84"/>
    <w:rsid w:val="00B1201D"/>
    <w:rsid w:val="00B12EB4"/>
    <w:rsid w:val="00B13D59"/>
    <w:rsid w:val="00B14A7A"/>
    <w:rsid w:val="00B171CD"/>
    <w:rsid w:val="00B232EC"/>
    <w:rsid w:val="00B26273"/>
    <w:rsid w:val="00B26CF8"/>
    <w:rsid w:val="00B275F6"/>
    <w:rsid w:val="00B3071A"/>
    <w:rsid w:val="00B342E9"/>
    <w:rsid w:val="00B34FA0"/>
    <w:rsid w:val="00B36A35"/>
    <w:rsid w:val="00B420A7"/>
    <w:rsid w:val="00B46CF8"/>
    <w:rsid w:val="00B51A23"/>
    <w:rsid w:val="00B5598E"/>
    <w:rsid w:val="00B562E1"/>
    <w:rsid w:val="00B56692"/>
    <w:rsid w:val="00B604B0"/>
    <w:rsid w:val="00B6253E"/>
    <w:rsid w:val="00B639D5"/>
    <w:rsid w:val="00B65ACA"/>
    <w:rsid w:val="00B66834"/>
    <w:rsid w:val="00B676B1"/>
    <w:rsid w:val="00B71115"/>
    <w:rsid w:val="00B71670"/>
    <w:rsid w:val="00B718ED"/>
    <w:rsid w:val="00B7273F"/>
    <w:rsid w:val="00B749AE"/>
    <w:rsid w:val="00B84A02"/>
    <w:rsid w:val="00B84DBD"/>
    <w:rsid w:val="00B862CC"/>
    <w:rsid w:val="00B86F32"/>
    <w:rsid w:val="00B873CD"/>
    <w:rsid w:val="00B87E6C"/>
    <w:rsid w:val="00B92540"/>
    <w:rsid w:val="00B92DFF"/>
    <w:rsid w:val="00B97270"/>
    <w:rsid w:val="00B97651"/>
    <w:rsid w:val="00B978C8"/>
    <w:rsid w:val="00BA00BC"/>
    <w:rsid w:val="00BA6A78"/>
    <w:rsid w:val="00BA6CC9"/>
    <w:rsid w:val="00BA6DDF"/>
    <w:rsid w:val="00BB189E"/>
    <w:rsid w:val="00BB2081"/>
    <w:rsid w:val="00BB28B5"/>
    <w:rsid w:val="00BB4FC7"/>
    <w:rsid w:val="00BB74D3"/>
    <w:rsid w:val="00BC043D"/>
    <w:rsid w:val="00BD06A1"/>
    <w:rsid w:val="00BD0D7E"/>
    <w:rsid w:val="00BD11A1"/>
    <w:rsid w:val="00BD16C4"/>
    <w:rsid w:val="00BD1DF1"/>
    <w:rsid w:val="00BD4414"/>
    <w:rsid w:val="00BE0F51"/>
    <w:rsid w:val="00BE1773"/>
    <w:rsid w:val="00BE1A1C"/>
    <w:rsid w:val="00BE1CD2"/>
    <w:rsid w:val="00BE2E52"/>
    <w:rsid w:val="00BF0AAB"/>
    <w:rsid w:val="00BF216B"/>
    <w:rsid w:val="00BF243E"/>
    <w:rsid w:val="00BF399F"/>
    <w:rsid w:val="00BF6BD1"/>
    <w:rsid w:val="00C00886"/>
    <w:rsid w:val="00C00B8A"/>
    <w:rsid w:val="00C0154E"/>
    <w:rsid w:val="00C02839"/>
    <w:rsid w:val="00C06858"/>
    <w:rsid w:val="00C06BDE"/>
    <w:rsid w:val="00C10169"/>
    <w:rsid w:val="00C228D1"/>
    <w:rsid w:val="00C24D54"/>
    <w:rsid w:val="00C25AFA"/>
    <w:rsid w:val="00C30277"/>
    <w:rsid w:val="00C31143"/>
    <w:rsid w:val="00C313B6"/>
    <w:rsid w:val="00C31446"/>
    <w:rsid w:val="00C3375E"/>
    <w:rsid w:val="00C35528"/>
    <w:rsid w:val="00C3621F"/>
    <w:rsid w:val="00C36FB2"/>
    <w:rsid w:val="00C42DB2"/>
    <w:rsid w:val="00C449A0"/>
    <w:rsid w:val="00C468C7"/>
    <w:rsid w:val="00C475C9"/>
    <w:rsid w:val="00C47D5A"/>
    <w:rsid w:val="00C53E4B"/>
    <w:rsid w:val="00C55F51"/>
    <w:rsid w:val="00C57994"/>
    <w:rsid w:val="00C57C2E"/>
    <w:rsid w:val="00C60F0C"/>
    <w:rsid w:val="00C62494"/>
    <w:rsid w:val="00C65E4E"/>
    <w:rsid w:val="00C6618A"/>
    <w:rsid w:val="00C74B4C"/>
    <w:rsid w:val="00C75E39"/>
    <w:rsid w:val="00C8363C"/>
    <w:rsid w:val="00C83B93"/>
    <w:rsid w:val="00C86DCE"/>
    <w:rsid w:val="00C87B98"/>
    <w:rsid w:val="00C9056D"/>
    <w:rsid w:val="00C93B4D"/>
    <w:rsid w:val="00CA0A58"/>
    <w:rsid w:val="00CA1659"/>
    <w:rsid w:val="00CA3EC1"/>
    <w:rsid w:val="00CA4A3D"/>
    <w:rsid w:val="00CA5310"/>
    <w:rsid w:val="00CB1B89"/>
    <w:rsid w:val="00CB7054"/>
    <w:rsid w:val="00CB70B7"/>
    <w:rsid w:val="00CB7DB2"/>
    <w:rsid w:val="00CC186B"/>
    <w:rsid w:val="00CC356D"/>
    <w:rsid w:val="00CC628B"/>
    <w:rsid w:val="00CF2AC9"/>
    <w:rsid w:val="00CF360A"/>
    <w:rsid w:val="00CF6741"/>
    <w:rsid w:val="00D013E8"/>
    <w:rsid w:val="00D019BE"/>
    <w:rsid w:val="00D01AC7"/>
    <w:rsid w:val="00D1063F"/>
    <w:rsid w:val="00D1287F"/>
    <w:rsid w:val="00D131F2"/>
    <w:rsid w:val="00D1455B"/>
    <w:rsid w:val="00D15072"/>
    <w:rsid w:val="00D1558F"/>
    <w:rsid w:val="00D16DDA"/>
    <w:rsid w:val="00D20231"/>
    <w:rsid w:val="00D242EA"/>
    <w:rsid w:val="00D253D6"/>
    <w:rsid w:val="00D31268"/>
    <w:rsid w:val="00D340EF"/>
    <w:rsid w:val="00D357CD"/>
    <w:rsid w:val="00D401AD"/>
    <w:rsid w:val="00D43507"/>
    <w:rsid w:val="00D445BA"/>
    <w:rsid w:val="00D453FF"/>
    <w:rsid w:val="00D45EB1"/>
    <w:rsid w:val="00D515AB"/>
    <w:rsid w:val="00D51B34"/>
    <w:rsid w:val="00D51C8D"/>
    <w:rsid w:val="00D60C2B"/>
    <w:rsid w:val="00D64577"/>
    <w:rsid w:val="00D64742"/>
    <w:rsid w:val="00D67D31"/>
    <w:rsid w:val="00D729CF"/>
    <w:rsid w:val="00D745E9"/>
    <w:rsid w:val="00D74DFC"/>
    <w:rsid w:val="00D7574A"/>
    <w:rsid w:val="00D775F6"/>
    <w:rsid w:val="00D80BF4"/>
    <w:rsid w:val="00D81882"/>
    <w:rsid w:val="00D82DF3"/>
    <w:rsid w:val="00D86DCA"/>
    <w:rsid w:val="00D90C24"/>
    <w:rsid w:val="00D94953"/>
    <w:rsid w:val="00D9721C"/>
    <w:rsid w:val="00DA0FB6"/>
    <w:rsid w:val="00DA24A9"/>
    <w:rsid w:val="00DA4CC3"/>
    <w:rsid w:val="00DA6877"/>
    <w:rsid w:val="00DA73D1"/>
    <w:rsid w:val="00DB14B0"/>
    <w:rsid w:val="00DB2ADC"/>
    <w:rsid w:val="00DB5999"/>
    <w:rsid w:val="00DC14D4"/>
    <w:rsid w:val="00DC340A"/>
    <w:rsid w:val="00DC40CC"/>
    <w:rsid w:val="00DC5667"/>
    <w:rsid w:val="00DC5ADE"/>
    <w:rsid w:val="00DD16ED"/>
    <w:rsid w:val="00DD6304"/>
    <w:rsid w:val="00DE0FA3"/>
    <w:rsid w:val="00DE104B"/>
    <w:rsid w:val="00DE31D7"/>
    <w:rsid w:val="00DE51BB"/>
    <w:rsid w:val="00DE7021"/>
    <w:rsid w:val="00DE7252"/>
    <w:rsid w:val="00DF0114"/>
    <w:rsid w:val="00DF092E"/>
    <w:rsid w:val="00DF4D9A"/>
    <w:rsid w:val="00DF57AA"/>
    <w:rsid w:val="00E00549"/>
    <w:rsid w:val="00E0054C"/>
    <w:rsid w:val="00E006B2"/>
    <w:rsid w:val="00E0408D"/>
    <w:rsid w:val="00E0494C"/>
    <w:rsid w:val="00E060E1"/>
    <w:rsid w:val="00E07235"/>
    <w:rsid w:val="00E17474"/>
    <w:rsid w:val="00E174D1"/>
    <w:rsid w:val="00E1791F"/>
    <w:rsid w:val="00E2543B"/>
    <w:rsid w:val="00E2592F"/>
    <w:rsid w:val="00E3022E"/>
    <w:rsid w:val="00E31B86"/>
    <w:rsid w:val="00E32350"/>
    <w:rsid w:val="00E324F7"/>
    <w:rsid w:val="00E3295F"/>
    <w:rsid w:val="00E34CC4"/>
    <w:rsid w:val="00E36D54"/>
    <w:rsid w:val="00E37B17"/>
    <w:rsid w:val="00E41F2B"/>
    <w:rsid w:val="00E51217"/>
    <w:rsid w:val="00E52A49"/>
    <w:rsid w:val="00E62254"/>
    <w:rsid w:val="00E635A2"/>
    <w:rsid w:val="00E64AC5"/>
    <w:rsid w:val="00E6649B"/>
    <w:rsid w:val="00E7459E"/>
    <w:rsid w:val="00E751F2"/>
    <w:rsid w:val="00E76C04"/>
    <w:rsid w:val="00E80FC3"/>
    <w:rsid w:val="00E825E0"/>
    <w:rsid w:val="00E829D5"/>
    <w:rsid w:val="00E857C3"/>
    <w:rsid w:val="00E86BF7"/>
    <w:rsid w:val="00E87A12"/>
    <w:rsid w:val="00E9191F"/>
    <w:rsid w:val="00E92820"/>
    <w:rsid w:val="00E95ABE"/>
    <w:rsid w:val="00E95E60"/>
    <w:rsid w:val="00E9713B"/>
    <w:rsid w:val="00EA21F6"/>
    <w:rsid w:val="00EA27C5"/>
    <w:rsid w:val="00EA3AAD"/>
    <w:rsid w:val="00EA538F"/>
    <w:rsid w:val="00EB0A3F"/>
    <w:rsid w:val="00EB2506"/>
    <w:rsid w:val="00EC0A20"/>
    <w:rsid w:val="00EC6D24"/>
    <w:rsid w:val="00ED1B21"/>
    <w:rsid w:val="00ED20F7"/>
    <w:rsid w:val="00ED439D"/>
    <w:rsid w:val="00ED4530"/>
    <w:rsid w:val="00ED5B4E"/>
    <w:rsid w:val="00EE0697"/>
    <w:rsid w:val="00EE251C"/>
    <w:rsid w:val="00EE76B3"/>
    <w:rsid w:val="00EF2883"/>
    <w:rsid w:val="00EF4284"/>
    <w:rsid w:val="00EF4F69"/>
    <w:rsid w:val="00F00402"/>
    <w:rsid w:val="00F023D9"/>
    <w:rsid w:val="00F025FE"/>
    <w:rsid w:val="00F06D28"/>
    <w:rsid w:val="00F06E32"/>
    <w:rsid w:val="00F07281"/>
    <w:rsid w:val="00F101E9"/>
    <w:rsid w:val="00F110A0"/>
    <w:rsid w:val="00F115A0"/>
    <w:rsid w:val="00F1361E"/>
    <w:rsid w:val="00F17E54"/>
    <w:rsid w:val="00F255DF"/>
    <w:rsid w:val="00F25CB5"/>
    <w:rsid w:val="00F27E38"/>
    <w:rsid w:val="00F329E3"/>
    <w:rsid w:val="00F355CD"/>
    <w:rsid w:val="00F379EA"/>
    <w:rsid w:val="00F41E73"/>
    <w:rsid w:val="00F44663"/>
    <w:rsid w:val="00F50DBC"/>
    <w:rsid w:val="00F53785"/>
    <w:rsid w:val="00F55776"/>
    <w:rsid w:val="00F56109"/>
    <w:rsid w:val="00F56B86"/>
    <w:rsid w:val="00F57135"/>
    <w:rsid w:val="00F5724C"/>
    <w:rsid w:val="00F574A1"/>
    <w:rsid w:val="00F57608"/>
    <w:rsid w:val="00F6479F"/>
    <w:rsid w:val="00F65E7A"/>
    <w:rsid w:val="00F6638C"/>
    <w:rsid w:val="00F715DB"/>
    <w:rsid w:val="00F73A2F"/>
    <w:rsid w:val="00F76278"/>
    <w:rsid w:val="00F77D5D"/>
    <w:rsid w:val="00F8004C"/>
    <w:rsid w:val="00F80454"/>
    <w:rsid w:val="00F82747"/>
    <w:rsid w:val="00F84541"/>
    <w:rsid w:val="00F85B21"/>
    <w:rsid w:val="00F87061"/>
    <w:rsid w:val="00F9249A"/>
    <w:rsid w:val="00F937C5"/>
    <w:rsid w:val="00F94FE3"/>
    <w:rsid w:val="00F951EB"/>
    <w:rsid w:val="00F96D18"/>
    <w:rsid w:val="00FA0719"/>
    <w:rsid w:val="00FA1908"/>
    <w:rsid w:val="00FA6D41"/>
    <w:rsid w:val="00FA7B23"/>
    <w:rsid w:val="00FB28B8"/>
    <w:rsid w:val="00FB47D1"/>
    <w:rsid w:val="00FB6741"/>
    <w:rsid w:val="00FC09DF"/>
    <w:rsid w:val="00FC21FC"/>
    <w:rsid w:val="00FC2C72"/>
    <w:rsid w:val="00FC47B9"/>
    <w:rsid w:val="00FC58AA"/>
    <w:rsid w:val="00FC5D77"/>
    <w:rsid w:val="00FC747C"/>
    <w:rsid w:val="00FC748C"/>
    <w:rsid w:val="00FD0CD1"/>
    <w:rsid w:val="00FD1B9A"/>
    <w:rsid w:val="00FD2DDC"/>
    <w:rsid w:val="00FD507A"/>
    <w:rsid w:val="00FE000B"/>
    <w:rsid w:val="00FE1EDE"/>
    <w:rsid w:val="00FE65F9"/>
    <w:rsid w:val="00FF03C0"/>
    <w:rsid w:val="00FF0990"/>
    <w:rsid w:val="00FF62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C7E6F"/>
  </w:style>
  <w:style w:type="paragraph" w:styleId="Ttulo1">
    <w:name w:val="heading 1"/>
    <w:basedOn w:val="Normal"/>
    <w:next w:val="Normal"/>
    <w:link w:val="Ttulo1Char"/>
    <w:uiPriority w:val="99"/>
    <w:qFormat/>
    <w:rsid w:val="003C7E6F"/>
    <w:pPr>
      <w:keepNext/>
      <w:numPr>
        <w:ilvl w:val="12"/>
      </w:numPr>
      <w:tabs>
        <w:tab w:val="left" w:pos="360"/>
        <w:tab w:val="left" w:pos="720"/>
        <w:tab w:val="left" w:pos="1260"/>
        <w:tab w:val="left" w:pos="1440"/>
        <w:tab w:val="left" w:leader="dot" w:pos="9720"/>
      </w:tabs>
      <w:ind w:left="900"/>
      <w:jc w:val="both"/>
      <w:outlineLvl w:val="0"/>
    </w:pPr>
    <w:rPr>
      <w:rFonts w:ascii="Cambria" w:hAnsi="Cambria"/>
      <w:b/>
      <w:bCs/>
      <w:kern w:val="32"/>
      <w:sz w:val="32"/>
      <w:szCs w:val="32"/>
    </w:rPr>
  </w:style>
  <w:style w:type="paragraph" w:styleId="Ttulo2">
    <w:name w:val="heading 2"/>
    <w:basedOn w:val="Normal"/>
    <w:next w:val="Normal"/>
    <w:link w:val="Ttulo2Char"/>
    <w:uiPriority w:val="99"/>
    <w:qFormat/>
    <w:rsid w:val="003C7E6F"/>
    <w:pPr>
      <w:keepNext/>
      <w:numPr>
        <w:ilvl w:val="12"/>
      </w:numPr>
      <w:tabs>
        <w:tab w:val="left" w:pos="720"/>
        <w:tab w:val="left" w:leader="dot" w:pos="9720"/>
      </w:tabs>
      <w:ind w:left="360"/>
      <w:jc w:val="both"/>
      <w:outlineLvl w:val="1"/>
    </w:pPr>
    <w:rPr>
      <w:rFonts w:ascii="Cambria" w:hAnsi="Cambria"/>
      <w:b/>
      <w:bCs/>
      <w:i/>
      <w:iCs/>
      <w:sz w:val="28"/>
      <w:szCs w:val="28"/>
    </w:rPr>
  </w:style>
  <w:style w:type="paragraph" w:styleId="Ttulo3">
    <w:name w:val="heading 3"/>
    <w:basedOn w:val="Normal"/>
    <w:next w:val="Normal"/>
    <w:link w:val="Ttulo3Char"/>
    <w:uiPriority w:val="99"/>
    <w:qFormat/>
    <w:rsid w:val="003C7E6F"/>
    <w:pPr>
      <w:keepNext/>
      <w:numPr>
        <w:ilvl w:val="12"/>
      </w:numPr>
      <w:ind w:left="3240"/>
      <w:jc w:val="both"/>
      <w:outlineLvl w:val="2"/>
    </w:pPr>
    <w:rPr>
      <w:rFonts w:ascii="Cambria" w:hAnsi="Cambria"/>
      <w:b/>
      <w:bCs/>
      <w:sz w:val="26"/>
      <w:szCs w:val="26"/>
    </w:rPr>
  </w:style>
  <w:style w:type="paragraph" w:styleId="Ttulo4">
    <w:name w:val="heading 4"/>
    <w:basedOn w:val="Normal"/>
    <w:next w:val="Normal"/>
    <w:link w:val="Ttulo4Char"/>
    <w:uiPriority w:val="99"/>
    <w:qFormat/>
    <w:rsid w:val="003C7E6F"/>
    <w:pPr>
      <w:keepNext/>
      <w:numPr>
        <w:ilvl w:val="12"/>
      </w:numPr>
      <w:tabs>
        <w:tab w:val="left" w:pos="360"/>
        <w:tab w:val="left" w:pos="426"/>
        <w:tab w:val="left" w:leader="dot" w:pos="9720"/>
      </w:tabs>
      <w:ind w:left="426"/>
      <w:jc w:val="both"/>
      <w:outlineLvl w:val="3"/>
    </w:pPr>
    <w:rPr>
      <w:rFonts w:ascii="Calibri" w:hAnsi="Calibri"/>
      <w:b/>
      <w:bCs/>
      <w:sz w:val="28"/>
      <w:szCs w:val="28"/>
    </w:rPr>
  </w:style>
  <w:style w:type="paragraph" w:styleId="Ttulo5">
    <w:name w:val="heading 5"/>
    <w:basedOn w:val="Normal"/>
    <w:next w:val="Normal"/>
    <w:link w:val="Ttulo5Char"/>
    <w:uiPriority w:val="99"/>
    <w:qFormat/>
    <w:rsid w:val="003C7E6F"/>
    <w:pPr>
      <w:keepNext/>
      <w:tabs>
        <w:tab w:val="left" w:pos="720"/>
        <w:tab w:val="left" w:pos="1080"/>
      </w:tabs>
      <w:ind w:left="426"/>
      <w:jc w:val="both"/>
      <w:outlineLvl w:val="4"/>
    </w:pPr>
    <w:rPr>
      <w:rFonts w:ascii="Calibri" w:hAnsi="Calibri"/>
      <w:b/>
      <w:bCs/>
      <w:i/>
      <w:iCs/>
      <w:sz w:val="26"/>
      <w:szCs w:val="26"/>
    </w:rPr>
  </w:style>
  <w:style w:type="paragraph" w:styleId="Ttulo6">
    <w:name w:val="heading 6"/>
    <w:basedOn w:val="Normal"/>
    <w:next w:val="Normal"/>
    <w:link w:val="Ttulo6Char"/>
    <w:uiPriority w:val="99"/>
    <w:qFormat/>
    <w:rsid w:val="003C7E6F"/>
    <w:pPr>
      <w:keepNext/>
      <w:tabs>
        <w:tab w:val="left" w:pos="720"/>
        <w:tab w:val="left" w:leader="dot" w:pos="9720"/>
      </w:tabs>
      <w:jc w:val="both"/>
      <w:outlineLvl w:val="5"/>
    </w:pPr>
    <w:rPr>
      <w:rFonts w:ascii="Calibri" w:hAnsi="Calibri"/>
      <w:b/>
      <w:bCs/>
    </w:rPr>
  </w:style>
  <w:style w:type="paragraph" w:styleId="Ttulo7">
    <w:name w:val="heading 7"/>
    <w:basedOn w:val="Normal"/>
    <w:next w:val="Normal"/>
    <w:link w:val="Ttulo7Char"/>
    <w:uiPriority w:val="99"/>
    <w:qFormat/>
    <w:rsid w:val="003C7E6F"/>
    <w:pPr>
      <w:keepNext/>
      <w:tabs>
        <w:tab w:val="left" w:pos="720"/>
        <w:tab w:val="left" w:leader="dot" w:pos="9720"/>
      </w:tabs>
      <w:ind w:left="720"/>
      <w:jc w:val="both"/>
      <w:outlineLvl w:val="6"/>
    </w:pPr>
    <w:rPr>
      <w:rFonts w:ascii="Calibri" w:hAnsi="Calibri"/>
      <w:sz w:val="24"/>
      <w:szCs w:val="24"/>
    </w:rPr>
  </w:style>
  <w:style w:type="paragraph" w:styleId="Ttulo8">
    <w:name w:val="heading 8"/>
    <w:basedOn w:val="Normal"/>
    <w:next w:val="Normal"/>
    <w:link w:val="Ttulo8Char"/>
    <w:uiPriority w:val="99"/>
    <w:qFormat/>
    <w:rsid w:val="003C7E6F"/>
    <w:pPr>
      <w:spacing w:before="240" w:after="60"/>
      <w:outlineLvl w:val="7"/>
    </w:pPr>
    <w:rPr>
      <w:rFonts w:ascii="Calibri" w:hAnsi="Calibri"/>
      <w:i/>
      <w:iCs/>
      <w:sz w:val="24"/>
      <w:szCs w:val="24"/>
    </w:rPr>
  </w:style>
  <w:style w:type="paragraph" w:styleId="Ttulo9">
    <w:name w:val="heading 9"/>
    <w:basedOn w:val="Normal"/>
    <w:next w:val="Normal"/>
    <w:link w:val="Ttulo9Char"/>
    <w:uiPriority w:val="99"/>
    <w:qFormat/>
    <w:rsid w:val="003C7E6F"/>
    <w:pPr>
      <w:keepNext/>
      <w:numPr>
        <w:ilvl w:val="12"/>
      </w:numPr>
      <w:tabs>
        <w:tab w:val="left" w:pos="5040"/>
      </w:tabs>
      <w:spacing w:line="360" w:lineRule="auto"/>
      <w:ind w:left="3240"/>
      <w:jc w:val="both"/>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5F10E3"/>
    <w:rPr>
      <w:rFonts w:ascii="Cambria" w:hAnsi="Cambria" w:cs="Times New Roman"/>
      <w:b/>
      <w:kern w:val="32"/>
      <w:sz w:val="32"/>
    </w:rPr>
  </w:style>
  <w:style w:type="character" w:customStyle="1" w:styleId="Ttulo2Char">
    <w:name w:val="Título 2 Char"/>
    <w:link w:val="Ttulo2"/>
    <w:uiPriority w:val="99"/>
    <w:semiHidden/>
    <w:locked/>
    <w:rsid w:val="005F10E3"/>
    <w:rPr>
      <w:rFonts w:ascii="Cambria" w:hAnsi="Cambria" w:cs="Times New Roman"/>
      <w:b/>
      <w:i/>
      <w:sz w:val="28"/>
    </w:rPr>
  </w:style>
  <w:style w:type="character" w:customStyle="1" w:styleId="Ttulo3Char">
    <w:name w:val="Título 3 Char"/>
    <w:link w:val="Ttulo3"/>
    <w:uiPriority w:val="99"/>
    <w:semiHidden/>
    <w:locked/>
    <w:rsid w:val="005F10E3"/>
    <w:rPr>
      <w:rFonts w:ascii="Cambria" w:hAnsi="Cambria" w:cs="Times New Roman"/>
      <w:b/>
      <w:sz w:val="26"/>
    </w:rPr>
  </w:style>
  <w:style w:type="character" w:customStyle="1" w:styleId="Ttulo4Char">
    <w:name w:val="Título 4 Char"/>
    <w:link w:val="Ttulo4"/>
    <w:uiPriority w:val="99"/>
    <w:semiHidden/>
    <w:locked/>
    <w:rsid w:val="005F10E3"/>
    <w:rPr>
      <w:rFonts w:ascii="Calibri" w:hAnsi="Calibri" w:cs="Times New Roman"/>
      <w:b/>
      <w:sz w:val="28"/>
    </w:rPr>
  </w:style>
  <w:style w:type="character" w:customStyle="1" w:styleId="Ttulo5Char">
    <w:name w:val="Título 5 Char"/>
    <w:link w:val="Ttulo5"/>
    <w:uiPriority w:val="99"/>
    <w:semiHidden/>
    <w:locked/>
    <w:rsid w:val="005F10E3"/>
    <w:rPr>
      <w:rFonts w:ascii="Calibri" w:hAnsi="Calibri" w:cs="Times New Roman"/>
      <w:b/>
      <w:i/>
      <w:sz w:val="26"/>
    </w:rPr>
  </w:style>
  <w:style w:type="character" w:customStyle="1" w:styleId="Ttulo6Char">
    <w:name w:val="Título 6 Char"/>
    <w:link w:val="Ttulo6"/>
    <w:uiPriority w:val="99"/>
    <w:semiHidden/>
    <w:locked/>
    <w:rsid w:val="005F10E3"/>
    <w:rPr>
      <w:rFonts w:ascii="Calibri" w:hAnsi="Calibri" w:cs="Times New Roman"/>
      <w:b/>
    </w:rPr>
  </w:style>
  <w:style w:type="character" w:customStyle="1" w:styleId="Ttulo7Char">
    <w:name w:val="Título 7 Char"/>
    <w:link w:val="Ttulo7"/>
    <w:uiPriority w:val="99"/>
    <w:semiHidden/>
    <w:locked/>
    <w:rsid w:val="005F10E3"/>
    <w:rPr>
      <w:rFonts w:ascii="Calibri" w:hAnsi="Calibri" w:cs="Times New Roman"/>
      <w:sz w:val="24"/>
    </w:rPr>
  </w:style>
  <w:style w:type="character" w:customStyle="1" w:styleId="Ttulo8Char">
    <w:name w:val="Título 8 Char"/>
    <w:link w:val="Ttulo8"/>
    <w:uiPriority w:val="99"/>
    <w:semiHidden/>
    <w:locked/>
    <w:rsid w:val="005F10E3"/>
    <w:rPr>
      <w:rFonts w:ascii="Calibri" w:hAnsi="Calibri" w:cs="Times New Roman"/>
      <w:i/>
      <w:sz w:val="24"/>
    </w:rPr>
  </w:style>
  <w:style w:type="character" w:customStyle="1" w:styleId="Ttulo9Char">
    <w:name w:val="Título 9 Char"/>
    <w:link w:val="Ttulo9"/>
    <w:uiPriority w:val="99"/>
    <w:semiHidden/>
    <w:locked/>
    <w:rsid w:val="005F10E3"/>
    <w:rPr>
      <w:rFonts w:ascii="Cambria" w:hAnsi="Cambria" w:cs="Times New Roman"/>
    </w:rPr>
  </w:style>
  <w:style w:type="paragraph" w:styleId="Cabealho">
    <w:name w:val="header"/>
    <w:basedOn w:val="Normal"/>
    <w:link w:val="CabealhoChar"/>
    <w:uiPriority w:val="99"/>
    <w:rsid w:val="003C7E6F"/>
    <w:pPr>
      <w:tabs>
        <w:tab w:val="center" w:pos="4320"/>
        <w:tab w:val="right" w:pos="8640"/>
      </w:tabs>
    </w:pPr>
  </w:style>
  <w:style w:type="character" w:customStyle="1" w:styleId="CabealhoChar">
    <w:name w:val="Cabeçalho Char"/>
    <w:link w:val="Cabealho"/>
    <w:uiPriority w:val="99"/>
    <w:semiHidden/>
    <w:locked/>
    <w:rsid w:val="005F10E3"/>
    <w:rPr>
      <w:rFonts w:cs="Times New Roman"/>
      <w:sz w:val="20"/>
    </w:rPr>
  </w:style>
  <w:style w:type="paragraph" w:styleId="Rodap">
    <w:name w:val="footer"/>
    <w:basedOn w:val="Normal"/>
    <w:link w:val="RodapChar"/>
    <w:uiPriority w:val="99"/>
    <w:rsid w:val="003C7E6F"/>
    <w:pPr>
      <w:tabs>
        <w:tab w:val="center" w:pos="4320"/>
        <w:tab w:val="right" w:pos="8640"/>
      </w:tabs>
    </w:pPr>
  </w:style>
  <w:style w:type="character" w:customStyle="1" w:styleId="RodapChar">
    <w:name w:val="Rodapé Char"/>
    <w:link w:val="Rodap"/>
    <w:uiPriority w:val="99"/>
    <w:semiHidden/>
    <w:locked/>
    <w:rsid w:val="005F10E3"/>
    <w:rPr>
      <w:rFonts w:cs="Times New Roman"/>
      <w:sz w:val="20"/>
    </w:rPr>
  </w:style>
  <w:style w:type="character" w:styleId="Nmerodepgina">
    <w:name w:val="page number"/>
    <w:uiPriority w:val="99"/>
    <w:rsid w:val="003C7E6F"/>
    <w:rPr>
      <w:rFonts w:cs="Times New Roman"/>
    </w:rPr>
  </w:style>
  <w:style w:type="paragraph" w:styleId="Sumrio1">
    <w:name w:val="toc 1"/>
    <w:basedOn w:val="Normal"/>
    <w:next w:val="Normal"/>
    <w:uiPriority w:val="99"/>
    <w:semiHidden/>
    <w:rsid w:val="003C7E6F"/>
    <w:pPr>
      <w:spacing w:before="120"/>
    </w:pPr>
    <w:rPr>
      <w:b/>
      <w:i/>
      <w:sz w:val="24"/>
    </w:rPr>
  </w:style>
  <w:style w:type="paragraph" w:customStyle="1" w:styleId="StyleHeading">
    <w:name w:val="Style Heading"/>
    <w:basedOn w:val="Normal"/>
    <w:uiPriority w:val="99"/>
    <w:rsid w:val="003C7E6F"/>
    <w:pPr>
      <w:pBdr>
        <w:bottom w:val="single" w:sz="30" w:space="1" w:color="000080"/>
      </w:pBdr>
      <w:tabs>
        <w:tab w:val="left" w:pos="720"/>
        <w:tab w:val="left" w:pos="1080"/>
      </w:tabs>
    </w:pPr>
    <w:rPr>
      <w:b/>
      <w:color w:val="000080"/>
      <w:sz w:val="28"/>
    </w:rPr>
  </w:style>
  <w:style w:type="paragraph" w:customStyle="1" w:styleId="SubHeading">
    <w:name w:val="Sub Heading"/>
    <w:basedOn w:val="Normal"/>
    <w:uiPriority w:val="99"/>
    <w:rsid w:val="003C7E6F"/>
    <w:pPr>
      <w:pBdr>
        <w:bottom w:val="single" w:sz="18" w:space="1" w:color="000080"/>
      </w:pBdr>
      <w:tabs>
        <w:tab w:val="left" w:pos="720"/>
        <w:tab w:val="left" w:pos="1080"/>
      </w:tabs>
      <w:ind w:left="720" w:right="4500" w:hanging="360"/>
    </w:pPr>
    <w:rPr>
      <w:b/>
      <w:sz w:val="24"/>
    </w:rPr>
  </w:style>
  <w:style w:type="paragraph" w:customStyle="1" w:styleId="Body">
    <w:name w:val="Body"/>
    <w:basedOn w:val="Normal"/>
    <w:uiPriority w:val="99"/>
    <w:rsid w:val="003C7E6F"/>
    <w:pPr>
      <w:ind w:left="360"/>
    </w:pPr>
    <w:rPr>
      <w:sz w:val="24"/>
    </w:rPr>
  </w:style>
  <w:style w:type="paragraph" w:styleId="Sumrio2">
    <w:name w:val="toc 2"/>
    <w:basedOn w:val="Normal"/>
    <w:next w:val="Normal"/>
    <w:uiPriority w:val="99"/>
    <w:semiHidden/>
    <w:rsid w:val="003C7E6F"/>
    <w:pPr>
      <w:spacing w:before="120"/>
      <w:ind w:left="200"/>
    </w:pPr>
    <w:rPr>
      <w:b/>
      <w:sz w:val="22"/>
    </w:rPr>
  </w:style>
  <w:style w:type="paragraph" w:styleId="Sumrio3">
    <w:name w:val="toc 3"/>
    <w:basedOn w:val="Normal"/>
    <w:next w:val="Normal"/>
    <w:uiPriority w:val="99"/>
    <w:semiHidden/>
    <w:rsid w:val="003C7E6F"/>
    <w:pPr>
      <w:ind w:left="400"/>
    </w:pPr>
  </w:style>
  <w:style w:type="paragraph" w:styleId="Sumrio4">
    <w:name w:val="toc 4"/>
    <w:basedOn w:val="Normal"/>
    <w:next w:val="Normal"/>
    <w:uiPriority w:val="99"/>
    <w:semiHidden/>
    <w:rsid w:val="003C7E6F"/>
    <w:pPr>
      <w:ind w:left="600"/>
    </w:pPr>
  </w:style>
  <w:style w:type="paragraph" w:styleId="Sumrio5">
    <w:name w:val="toc 5"/>
    <w:basedOn w:val="Normal"/>
    <w:next w:val="Normal"/>
    <w:uiPriority w:val="99"/>
    <w:semiHidden/>
    <w:rsid w:val="003C7E6F"/>
    <w:pPr>
      <w:ind w:left="800"/>
    </w:pPr>
  </w:style>
  <w:style w:type="paragraph" w:styleId="Sumrio6">
    <w:name w:val="toc 6"/>
    <w:basedOn w:val="Normal"/>
    <w:next w:val="Normal"/>
    <w:uiPriority w:val="99"/>
    <w:semiHidden/>
    <w:rsid w:val="003C7E6F"/>
    <w:pPr>
      <w:ind w:left="1000"/>
    </w:pPr>
  </w:style>
  <w:style w:type="paragraph" w:styleId="Sumrio7">
    <w:name w:val="toc 7"/>
    <w:basedOn w:val="Normal"/>
    <w:next w:val="Normal"/>
    <w:uiPriority w:val="99"/>
    <w:semiHidden/>
    <w:rsid w:val="003C7E6F"/>
    <w:pPr>
      <w:ind w:left="1200"/>
    </w:pPr>
  </w:style>
  <w:style w:type="paragraph" w:styleId="Sumrio8">
    <w:name w:val="toc 8"/>
    <w:basedOn w:val="Normal"/>
    <w:next w:val="Normal"/>
    <w:uiPriority w:val="99"/>
    <w:semiHidden/>
    <w:rsid w:val="003C7E6F"/>
    <w:pPr>
      <w:ind w:left="1400"/>
    </w:pPr>
  </w:style>
  <w:style w:type="paragraph" w:styleId="Sumrio9">
    <w:name w:val="toc 9"/>
    <w:basedOn w:val="Normal"/>
    <w:next w:val="Normal"/>
    <w:uiPriority w:val="99"/>
    <w:semiHidden/>
    <w:rsid w:val="003C7E6F"/>
    <w:pPr>
      <w:ind w:left="1600"/>
    </w:pPr>
  </w:style>
  <w:style w:type="paragraph" w:customStyle="1" w:styleId="Corpo">
    <w:name w:val="Corpo"/>
    <w:basedOn w:val="Normal"/>
    <w:uiPriority w:val="99"/>
    <w:rsid w:val="003C7E6F"/>
    <w:pPr>
      <w:spacing w:after="120"/>
      <w:ind w:left="709"/>
      <w:jc w:val="both"/>
    </w:pPr>
    <w:rPr>
      <w:rFonts w:ascii="Garamond" w:hAnsi="Garamond"/>
      <w:sz w:val="24"/>
      <w:lang w:eastAsia="en-US"/>
    </w:rPr>
  </w:style>
  <w:style w:type="paragraph" w:customStyle="1" w:styleId="TtulodoDocumento">
    <w:name w:val="Título do Documento"/>
    <w:basedOn w:val="Normal"/>
    <w:uiPriority w:val="99"/>
    <w:rsid w:val="003C7E6F"/>
    <w:pPr>
      <w:spacing w:before="3000" w:after="480"/>
      <w:ind w:left="567"/>
    </w:pPr>
    <w:rPr>
      <w:rFonts w:ascii="Impact" w:hAnsi="Impact"/>
      <w:sz w:val="36"/>
      <w:lang w:eastAsia="en-US"/>
    </w:rPr>
  </w:style>
  <w:style w:type="paragraph" w:customStyle="1" w:styleId="SubttulodoDocumento">
    <w:name w:val="Subtítulo do Documento"/>
    <w:basedOn w:val="TtulodoDocumento"/>
    <w:uiPriority w:val="99"/>
    <w:rsid w:val="003C7E6F"/>
    <w:pPr>
      <w:spacing w:before="120"/>
    </w:pPr>
  </w:style>
  <w:style w:type="paragraph" w:styleId="Recuodecorpodetexto">
    <w:name w:val="Body Text Indent"/>
    <w:basedOn w:val="Normal"/>
    <w:link w:val="RecuodecorpodetextoChar"/>
    <w:uiPriority w:val="99"/>
    <w:rsid w:val="003C7E6F"/>
    <w:pPr>
      <w:numPr>
        <w:ilvl w:val="12"/>
      </w:numPr>
      <w:tabs>
        <w:tab w:val="left" w:leader="dot" w:pos="9720"/>
      </w:tabs>
      <w:ind w:left="900"/>
      <w:jc w:val="both"/>
    </w:pPr>
  </w:style>
  <w:style w:type="character" w:customStyle="1" w:styleId="RecuodecorpodetextoChar">
    <w:name w:val="Recuo de corpo de texto Char"/>
    <w:link w:val="Recuodecorpodetexto"/>
    <w:uiPriority w:val="99"/>
    <w:semiHidden/>
    <w:locked/>
    <w:rsid w:val="005F10E3"/>
    <w:rPr>
      <w:rFonts w:cs="Times New Roman"/>
      <w:sz w:val="20"/>
    </w:rPr>
  </w:style>
  <w:style w:type="paragraph" w:styleId="Corpodetexto">
    <w:name w:val="Body Text"/>
    <w:basedOn w:val="Normal"/>
    <w:link w:val="CorpodetextoChar"/>
    <w:uiPriority w:val="99"/>
    <w:rsid w:val="003C7E6F"/>
  </w:style>
  <w:style w:type="character" w:customStyle="1" w:styleId="CorpodetextoChar">
    <w:name w:val="Corpo de texto Char"/>
    <w:link w:val="Corpodetexto"/>
    <w:uiPriority w:val="99"/>
    <w:semiHidden/>
    <w:locked/>
    <w:rsid w:val="005F10E3"/>
    <w:rPr>
      <w:rFonts w:cs="Times New Roman"/>
      <w:sz w:val="20"/>
    </w:rPr>
  </w:style>
  <w:style w:type="paragraph" w:styleId="Recuodecorpodetexto2">
    <w:name w:val="Body Text Indent 2"/>
    <w:basedOn w:val="Normal"/>
    <w:link w:val="Recuodecorpodetexto2Char"/>
    <w:uiPriority w:val="99"/>
    <w:rsid w:val="003C7E6F"/>
    <w:pPr>
      <w:numPr>
        <w:ilvl w:val="12"/>
      </w:numPr>
      <w:tabs>
        <w:tab w:val="left" w:pos="360"/>
        <w:tab w:val="left" w:pos="1260"/>
        <w:tab w:val="left" w:pos="1440"/>
        <w:tab w:val="left" w:leader="dot" w:pos="9720"/>
      </w:tabs>
      <w:ind w:left="426"/>
      <w:jc w:val="both"/>
    </w:pPr>
  </w:style>
  <w:style w:type="character" w:customStyle="1" w:styleId="Recuodecorpodetexto2Char">
    <w:name w:val="Recuo de corpo de texto 2 Char"/>
    <w:link w:val="Recuodecorpodetexto2"/>
    <w:uiPriority w:val="99"/>
    <w:semiHidden/>
    <w:locked/>
    <w:rsid w:val="005F10E3"/>
    <w:rPr>
      <w:rFonts w:cs="Times New Roman"/>
      <w:sz w:val="20"/>
    </w:rPr>
  </w:style>
  <w:style w:type="paragraph" w:styleId="Recuodecorpodetexto3">
    <w:name w:val="Body Text Indent 3"/>
    <w:basedOn w:val="Normal"/>
    <w:link w:val="Recuodecorpodetexto3Char"/>
    <w:uiPriority w:val="99"/>
    <w:rsid w:val="003C7E6F"/>
    <w:pPr>
      <w:numPr>
        <w:ilvl w:val="12"/>
      </w:numPr>
      <w:tabs>
        <w:tab w:val="left" w:pos="630"/>
        <w:tab w:val="left" w:pos="1260"/>
        <w:tab w:val="left" w:pos="1440"/>
        <w:tab w:val="left" w:pos="2410"/>
        <w:tab w:val="left" w:leader="dot" w:pos="9720"/>
      </w:tabs>
      <w:ind w:left="2410"/>
      <w:jc w:val="both"/>
    </w:pPr>
    <w:rPr>
      <w:sz w:val="16"/>
      <w:szCs w:val="16"/>
    </w:rPr>
  </w:style>
  <w:style w:type="character" w:customStyle="1" w:styleId="Recuodecorpodetexto3Char">
    <w:name w:val="Recuo de corpo de texto 3 Char"/>
    <w:link w:val="Recuodecorpodetexto3"/>
    <w:uiPriority w:val="99"/>
    <w:semiHidden/>
    <w:locked/>
    <w:rsid w:val="005F10E3"/>
    <w:rPr>
      <w:rFonts w:cs="Times New Roman"/>
      <w:sz w:val="16"/>
    </w:rPr>
  </w:style>
  <w:style w:type="paragraph" w:customStyle="1" w:styleId="Paragraph1">
    <w:name w:val="Paragraph1"/>
    <w:basedOn w:val="Normal"/>
    <w:uiPriority w:val="99"/>
    <w:rsid w:val="003C7E6F"/>
    <w:pPr>
      <w:widowControl w:val="0"/>
      <w:spacing w:before="80"/>
      <w:jc w:val="both"/>
    </w:pPr>
  </w:style>
  <w:style w:type="paragraph" w:customStyle="1" w:styleId="TCHeading1">
    <w:name w:val="TC Heading 1"/>
    <w:basedOn w:val="Ttulo1"/>
    <w:next w:val="Normal"/>
    <w:uiPriority w:val="99"/>
    <w:rsid w:val="003C7E6F"/>
    <w:pPr>
      <w:widowControl w:val="0"/>
      <w:numPr>
        <w:ilvl w:val="0"/>
      </w:numPr>
      <w:tabs>
        <w:tab w:val="clear" w:pos="720"/>
        <w:tab w:val="clear" w:pos="1260"/>
        <w:tab w:val="clear" w:pos="1440"/>
        <w:tab w:val="clear" w:pos="9720"/>
        <w:tab w:val="num" w:pos="360"/>
      </w:tabs>
      <w:spacing w:before="240" w:after="60" w:line="240" w:lineRule="atLeast"/>
      <w:ind w:left="900"/>
      <w:jc w:val="left"/>
    </w:pPr>
  </w:style>
  <w:style w:type="paragraph" w:customStyle="1" w:styleId="TCParagraph">
    <w:name w:val="TC Paragraph"/>
    <w:basedOn w:val="Corpodetexto"/>
    <w:uiPriority w:val="99"/>
    <w:rsid w:val="003C7E6F"/>
    <w:pPr>
      <w:keepLines/>
      <w:widowControl w:val="0"/>
      <w:spacing w:after="120" w:line="240" w:lineRule="atLeast"/>
      <w:ind w:firstLine="720"/>
      <w:jc w:val="both"/>
    </w:pPr>
  </w:style>
  <w:style w:type="paragraph" w:customStyle="1" w:styleId="TCTips">
    <w:name w:val="TC Tips"/>
    <w:basedOn w:val="Corpodetexto"/>
    <w:uiPriority w:val="99"/>
    <w:rsid w:val="003C7E6F"/>
    <w:pPr>
      <w:keepLines/>
      <w:widowControl w:val="0"/>
      <w:spacing w:after="120" w:line="240" w:lineRule="atLeast"/>
      <w:jc w:val="both"/>
    </w:pPr>
    <w:rPr>
      <w:i/>
      <w:color w:val="0000FF"/>
    </w:rPr>
  </w:style>
  <w:style w:type="paragraph" w:customStyle="1" w:styleId="TCHeading2">
    <w:name w:val="TC Heading 2"/>
    <w:basedOn w:val="Ttulo2"/>
    <w:next w:val="TCParagraph"/>
    <w:uiPriority w:val="99"/>
    <w:rsid w:val="003C7E6F"/>
    <w:pPr>
      <w:widowControl w:val="0"/>
      <w:numPr>
        <w:ilvl w:val="1"/>
        <w:numId w:val="1"/>
      </w:numPr>
      <w:tabs>
        <w:tab w:val="clear" w:pos="720"/>
        <w:tab w:val="clear" w:pos="9720"/>
      </w:tabs>
      <w:spacing w:before="120" w:after="60" w:line="240" w:lineRule="atLeast"/>
      <w:ind w:left="0"/>
      <w:jc w:val="left"/>
    </w:pPr>
    <w:rPr>
      <w:rFonts w:ascii="Arial" w:hAnsi="Arial"/>
      <w:sz w:val="24"/>
    </w:rPr>
  </w:style>
  <w:style w:type="paragraph" w:customStyle="1" w:styleId="TCHeading3">
    <w:name w:val="TC Heading 3"/>
    <w:basedOn w:val="Ttulo3"/>
    <w:next w:val="TCParagraph"/>
    <w:uiPriority w:val="99"/>
    <w:rsid w:val="003C7E6F"/>
    <w:pPr>
      <w:widowControl w:val="0"/>
      <w:numPr>
        <w:ilvl w:val="2"/>
        <w:numId w:val="1"/>
      </w:numPr>
      <w:spacing w:before="120" w:after="60" w:line="240" w:lineRule="atLeast"/>
      <w:ind w:left="0"/>
      <w:jc w:val="left"/>
    </w:pPr>
    <w:rPr>
      <w:rFonts w:ascii="Arial" w:hAnsi="Arial"/>
      <w:sz w:val="20"/>
    </w:rPr>
  </w:style>
  <w:style w:type="paragraph" w:customStyle="1" w:styleId="InfoBlue">
    <w:name w:val="InfoBlue"/>
    <w:basedOn w:val="Normal"/>
    <w:next w:val="Corpodetexto"/>
    <w:autoRedefine/>
    <w:uiPriority w:val="99"/>
    <w:rsid w:val="00752424"/>
    <w:pPr>
      <w:widowControl w:val="0"/>
      <w:spacing w:after="120" w:line="240" w:lineRule="atLeast"/>
      <w:ind w:left="720"/>
    </w:pPr>
    <w:rPr>
      <w:rFonts w:ascii="Arial" w:hAnsi="Arial"/>
      <w:i/>
      <w:color w:val="0000FF"/>
      <w:lang w:val="en-US"/>
    </w:rPr>
  </w:style>
  <w:style w:type="paragraph" w:styleId="Ttulo">
    <w:name w:val="Title"/>
    <w:basedOn w:val="Normal"/>
    <w:next w:val="Normal"/>
    <w:link w:val="TtuloChar"/>
    <w:uiPriority w:val="99"/>
    <w:qFormat/>
    <w:rsid w:val="003C7E6F"/>
    <w:pPr>
      <w:widowControl w:val="0"/>
      <w:jc w:val="center"/>
    </w:pPr>
    <w:rPr>
      <w:rFonts w:ascii="Cambria" w:hAnsi="Cambria"/>
      <w:b/>
      <w:bCs/>
      <w:kern w:val="28"/>
      <w:sz w:val="32"/>
      <w:szCs w:val="32"/>
    </w:rPr>
  </w:style>
  <w:style w:type="character" w:customStyle="1" w:styleId="TtuloChar">
    <w:name w:val="Título Char"/>
    <w:link w:val="Ttulo"/>
    <w:uiPriority w:val="99"/>
    <w:locked/>
    <w:rsid w:val="005F10E3"/>
    <w:rPr>
      <w:rFonts w:ascii="Cambria" w:hAnsi="Cambria" w:cs="Times New Roman"/>
      <w:b/>
      <w:kern w:val="28"/>
      <w:sz w:val="32"/>
    </w:rPr>
  </w:style>
  <w:style w:type="paragraph" w:customStyle="1" w:styleId="Tabletext">
    <w:name w:val="Tabletext"/>
    <w:basedOn w:val="Normal"/>
    <w:uiPriority w:val="99"/>
    <w:rsid w:val="003C7E6F"/>
    <w:pPr>
      <w:keepLines/>
      <w:widowControl w:val="0"/>
      <w:spacing w:after="120" w:line="240" w:lineRule="atLeast"/>
    </w:pPr>
    <w:rPr>
      <w:rFonts w:ascii="Arial" w:hAnsi="Arial"/>
      <w:lang w:val="en-US"/>
    </w:rPr>
  </w:style>
  <w:style w:type="character" w:styleId="Refdecomentrio">
    <w:name w:val="annotation reference"/>
    <w:uiPriority w:val="99"/>
    <w:semiHidden/>
    <w:rsid w:val="003C7E6F"/>
    <w:rPr>
      <w:rFonts w:cs="Times New Roman"/>
      <w:sz w:val="16"/>
    </w:rPr>
  </w:style>
  <w:style w:type="paragraph" w:styleId="Textodecomentrio">
    <w:name w:val="annotation text"/>
    <w:basedOn w:val="Normal"/>
    <w:link w:val="TextodecomentrioChar"/>
    <w:uiPriority w:val="99"/>
    <w:semiHidden/>
    <w:rsid w:val="003C7E6F"/>
  </w:style>
  <w:style w:type="character" w:customStyle="1" w:styleId="TextodecomentrioChar">
    <w:name w:val="Texto de comentário Char"/>
    <w:link w:val="Textodecomentrio"/>
    <w:uiPriority w:val="99"/>
    <w:semiHidden/>
    <w:locked/>
    <w:rsid w:val="005F10E3"/>
    <w:rPr>
      <w:rFonts w:cs="Times New Roman"/>
      <w:sz w:val="20"/>
    </w:rPr>
  </w:style>
  <w:style w:type="paragraph" w:styleId="Textodenotaderodap">
    <w:name w:val="footnote text"/>
    <w:basedOn w:val="Normal"/>
    <w:link w:val="TextodenotaderodapChar"/>
    <w:uiPriority w:val="99"/>
    <w:semiHidden/>
    <w:rsid w:val="003C7E6F"/>
  </w:style>
  <w:style w:type="character" w:customStyle="1" w:styleId="TextodenotaderodapChar">
    <w:name w:val="Texto de nota de rodapé Char"/>
    <w:link w:val="Textodenotaderodap"/>
    <w:uiPriority w:val="99"/>
    <w:semiHidden/>
    <w:locked/>
    <w:rsid w:val="005F10E3"/>
    <w:rPr>
      <w:rFonts w:cs="Times New Roman"/>
      <w:sz w:val="20"/>
    </w:rPr>
  </w:style>
  <w:style w:type="character" w:styleId="Refdenotaderodap">
    <w:name w:val="footnote reference"/>
    <w:uiPriority w:val="99"/>
    <w:semiHidden/>
    <w:rsid w:val="003C7E6F"/>
    <w:rPr>
      <w:rFonts w:cs="Times New Roman"/>
      <w:vertAlign w:val="superscript"/>
    </w:rPr>
  </w:style>
  <w:style w:type="paragraph" w:styleId="Textodebalo">
    <w:name w:val="Balloon Text"/>
    <w:basedOn w:val="Normal"/>
    <w:link w:val="TextodebaloChar"/>
    <w:uiPriority w:val="99"/>
    <w:semiHidden/>
    <w:rsid w:val="00776469"/>
    <w:rPr>
      <w:sz w:val="2"/>
    </w:rPr>
  </w:style>
  <w:style w:type="character" w:customStyle="1" w:styleId="TextodebaloChar">
    <w:name w:val="Texto de balão Char"/>
    <w:link w:val="Textodebalo"/>
    <w:uiPriority w:val="99"/>
    <w:semiHidden/>
    <w:locked/>
    <w:rsid w:val="005F10E3"/>
    <w:rPr>
      <w:rFonts w:cs="Times New Roman"/>
      <w:sz w:val="2"/>
    </w:rPr>
  </w:style>
  <w:style w:type="table" w:styleId="Tabelacomgrade">
    <w:name w:val="Table Grid"/>
    <w:basedOn w:val="Tabelanormal"/>
    <w:uiPriority w:val="99"/>
    <w:rsid w:val="00601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gritoatributo">
    <w:name w:val="Negrito atributo"/>
    <w:uiPriority w:val="99"/>
    <w:rsid w:val="00752424"/>
    <w:rPr>
      <w:rFonts w:ascii="Courier New" w:hAnsi="Courier New"/>
      <w:b/>
      <w:sz w:val="18"/>
    </w:rPr>
  </w:style>
  <w:style w:type="paragraph" w:styleId="PargrafodaLista">
    <w:name w:val="List Paragraph"/>
    <w:basedOn w:val="Normal"/>
    <w:uiPriority w:val="99"/>
    <w:qFormat/>
    <w:rsid w:val="00A63569"/>
    <w:pPr>
      <w:ind w:left="720"/>
    </w:pPr>
    <w:rPr>
      <w:rFonts w:ascii="Calibri" w:hAnsi="Calibri"/>
      <w:sz w:val="22"/>
      <w:szCs w:val="22"/>
    </w:rPr>
  </w:style>
  <w:style w:type="character" w:customStyle="1" w:styleId="apple-style-span">
    <w:name w:val="apple-style-span"/>
    <w:uiPriority w:val="99"/>
    <w:rsid w:val="005D18EF"/>
  </w:style>
  <w:style w:type="paragraph" w:customStyle="1" w:styleId="NormalArialNarrow">
    <w:name w:val="Normal + Arial Narrow"/>
    <w:aliases w:val="11 pt,Cor Personalizada(RGB(0,32,96))"/>
    <w:basedOn w:val="Normal"/>
    <w:link w:val="NormalArialNarrowChar"/>
    <w:uiPriority w:val="99"/>
    <w:rsid w:val="00EF4F69"/>
    <w:rPr>
      <w:rFonts w:ascii="Arial Narrow" w:hAnsi="Arial Narrow"/>
      <w:color w:val="002060"/>
      <w:sz w:val="22"/>
    </w:rPr>
  </w:style>
  <w:style w:type="character" w:customStyle="1" w:styleId="NormalArialNarrowChar">
    <w:name w:val="Normal + Arial Narrow Char"/>
    <w:aliases w:val="11 pt Char,Cor Personalizada(RGB(0 Char,32 Char,96)) Char"/>
    <w:link w:val="NormalArialNarrow"/>
    <w:uiPriority w:val="99"/>
    <w:locked/>
    <w:rsid w:val="00EF4F69"/>
    <w:rPr>
      <w:rFonts w:ascii="Arial Narrow" w:hAnsi="Arial Narrow"/>
      <w:color w:val="002060"/>
      <w:sz w:val="22"/>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C7E6F"/>
  </w:style>
  <w:style w:type="paragraph" w:styleId="Ttulo1">
    <w:name w:val="heading 1"/>
    <w:basedOn w:val="Normal"/>
    <w:next w:val="Normal"/>
    <w:link w:val="Ttulo1Char"/>
    <w:uiPriority w:val="99"/>
    <w:qFormat/>
    <w:rsid w:val="003C7E6F"/>
    <w:pPr>
      <w:keepNext/>
      <w:numPr>
        <w:ilvl w:val="12"/>
      </w:numPr>
      <w:tabs>
        <w:tab w:val="left" w:pos="360"/>
        <w:tab w:val="left" w:pos="720"/>
        <w:tab w:val="left" w:pos="1260"/>
        <w:tab w:val="left" w:pos="1440"/>
        <w:tab w:val="left" w:leader="dot" w:pos="9720"/>
      </w:tabs>
      <w:ind w:left="900"/>
      <w:jc w:val="both"/>
      <w:outlineLvl w:val="0"/>
    </w:pPr>
    <w:rPr>
      <w:rFonts w:ascii="Cambria" w:hAnsi="Cambria"/>
      <w:b/>
      <w:bCs/>
      <w:kern w:val="32"/>
      <w:sz w:val="32"/>
      <w:szCs w:val="32"/>
    </w:rPr>
  </w:style>
  <w:style w:type="paragraph" w:styleId="Ttulo2">
    <w:name w:val="heading 2"/>
    <w:basedOn w:val="Normal"/>
    <w:next w:val="Normal"/>
    <w:link w:val="Ttulo2Char"/>
    <w:uiPriority w:val="99"/>
    <w:qFormat/>
    <w:rsid w:val="003C7E6F"/>
    <w:pPr>
      <w:keepNext/>
      <w:numPr>
        <w:ilvl w:val="12"/>
      </w:numPr>
      <w:tabs>
        <w:tab w:val="left" w:pos="720"/>
        <w:tab w:val="left" w:leader="dot" w:pos="9720"/>
      </w:tabs>
      <w:ind w:left="360"/>
      <w:jc w:val="both"/>
      <w:outlineLvl w:val="1"/>
    </w:pPr>
    <w:rPr>
      <w:rFonts w:ascii="Cambria" w:hAnsi="Cambria"/>
      <w:b/>
      <w:bCs/>
      <w:i/>
      <w:iCs/>
      <w:sz w:val="28"/>
      <w:szCs w:val="28"/>
    </w:rPr>
  </w:style>
  <w:style w:type="paragraph" w:styleId="Ttulo3">
    <w:name w:val="heading 3"/>
    <w:basedOn w:val="Normal"/>
    <w:next w:val="Normal"/>
    <w:link w:val="Ttulo3Char"/>
    <w:uiPriority w:val="99"/>
    <w:qFormat/>
    <w:rsid w:val="003C7E6F"/>
    <w:pPr>
      <w:keepNext/>
      <w:numPr>
        <w:ilvl w:val="12"/>
      </w:numPr>
      <w:ind w:left="3240"/>
      <w:jc w:val="both"/>
      <w:outlineLvl w:val="2"/>
    </w:pPr>
    <w:rPr>
      <w:rFonts w:ascii="Cambria" w:hAnsi="Cambria"/>
      <w:b/>
      <w:bCs/>
      <w:sz w:val="26"/>
      <w:szCs w:val="26"/>
    </w:rPr>
  </w:style>
  <w:style w:type="paragraph" w:styleId="Ttulo4">
    <w:name w:val="heading 4"/>
    <w:basedOn w:val="Normal"/>
    <w:next w:val="Normal"/>
    <w:link w:val="Ttulo4Char"/>
    <w:uiPriority w:val="99"/>
    <w:qFormat/>
    <w:rsid w:val="003C7E6F"/>
    <w:pPr>
      <w:keepNext/>
      <w:numPr>
        <w:ilvl w:val="12"/>
      </w:numPr>
      <w:tabs>
        <w:tab w:val="left" w:pos="360"/>
        <w:tab w:val="left" w:pos="426"/>
        <w:tab w:val="left" w:leader="dot" w:pos="9720"/>
      </w:tabs>
      <w:ind w:left="426"/>
      <w:jc w:val="both"/>
      <w:outlineLvl w:val="3"/>
    </w:pPr>
    <w:rPr>
      <w:rFonts w:ascii="Calibri" w:hAnsi="Calibri"/>
      <w:b/>
      <w:bCs/>
      <w:sz w:val="28"/>
      <w:szCs w:val="28"/>
    </w:rPr>
  </w:style>
  <w:style w:type="paragraph" w:styleId="Ttulo5">
    <w:name w:val="heading 5"/>
    <w:basedOn w:val="Normal"/>
    <w:next w:val="Normal"/>
    <w:link w:val="Ttulo5Char"/>
    <w:uiPriority w:val="99"/>
    <w:qFormat/>
    <w:rsid w:val="003C7E6F"/>
    <w:pPr>
      <w:keepNext/>
      <w:tabs>
        <w:tab w:val="left" w:pos="720"/>
        <w:tab w:val="left" w:pos="1080"/>
      </w:tabs>
      <w:ind w:left="426"/>
      <w:jc w:val="both"/>
      <w:outlineLvl w:val="4"/>
    </w:pPr>
    <w:rPr>
      <w:rFonts w:ascii="Calibri" w:hAnsi="Calibri"/>
      <w:b/>
      <w:bCs/>
      <w:i/>
      <w:iCs/>
      <w:sz w:val="26"/>
      <w:szCs w:val="26"/>
    </w:rPr>
  </w:style>
  <w:style w:type="paragraph" w:styleId="Ttulo6">
    <w:name w:val="heading 6"/>
    <w:basedOn w:val="Normal"/>
    <w:next w:val="Normal"/>
    <w:link w:val="Ttulo6Char"/>
    <w:uiPriority w:val="99"/>
    <w:qFormat/>
    <w:rsid w:val="003C7E6F"/>
    <w:pPr>
      <w:keepNext/>
      <w:tabs>
        <w:tab w:val="left" w:pos="720"/>
        <w:tab w:val="left" w:leader="dot" w:pos="9720"/>
      </w:tabs>
      <w:jc w:val="both"/>
      <w:outlineLvl w:val="5"/>
    </w:pPr>
    <w:rPr>
      <w:rFonts w:ascii="Calibri" w:hAnsi="Calibri"/>
      <w:b/>
      <w:bCs/>
    </w:rPr>
  </w:style>
  <w:style w:type="paragraph" w:styleId="Ttulo7">
    <w:name w:val="heading 7"/>
    <w:basedOn w:val="Normal"/>
    <w:next w:val="Normal"/>
    <w:link w:val="Ttulo7Char"/>
    <w:uiPriority w:val="99"/>
    <w:qFormat/>
    <w:rsid w:val="003C7E6F"/>
    <w:pPr>
      <w:keepNext/>
      <w:tabs>
        <w:tab w:val="left" w:pos="720"/>
        <w:tab w:val="left" w:leader="dot" w:pos="9720"/>
      </w:tabs>
      <w:ind w:left="720"/>
      <w:jc w:val="both"/>
      <w:outlineLvl w:val="6"/>
    </w:pPr>
    <w:rPr>
      <w:rFonts w:ascii="Calibri" w:hAnsi="Calibri"/>
      <w:sz w:val="24"/>
      <w:szCs w:val="24"/>
    </w:rPr>
  </w:style>
  <w:style w:type="paragraph" w:styleId="Ttulo8">
    <w:name w:val="heading 8"/>
    <w:basedOn w:val="Normal"/>
    <w:next w:val="Normal"/>
    <w:link w:val="Ttulo8Char"/>
    <w:uiPriority w:val="99"/>
    <w:qFormat/>
    <w:rsid w:val="003C7E6F"/>
    <w:pPr>
      <w:spacing w:before="240" w:after="60"/>
      <w:outlineLvl w:val="7"/>
    </w:pPr>
    <w:rPr>
      <w:rFonts w:ascii="Calibri" w:hAnsi="Calibri"/>
      <w:i/>
      <w:iCs/>
      <w:sz w:val="24"/>
      <w:szCs w:val="24"/>
    </w:rPr>
  </w:style>
  <w:style w:type="paragraph" w:styleId="Ttulo9">
    <w:name w:val="heading 9"/>
    <w:basedOn w:val="Normal"/>
    <w:next w:val="Normal"/>
    <w:link w:val="Ttulo9Char"/>
    <w:uiPriority w:val="99"/>
    <w:qFormat/>
    <w:rsid w:val="003C7E6F"/>
    <w:pPr>
      <w:keepNext/>
      <w:numPr>
        <w:ilvl w:val="12"/>
      </w:numPr>
      <w:tabs>
        <w:tab w:val="left" w:pos="5040"/>
      </w:tabs>
      <w:spacing w:line="360" w:lineRule="auto"/>
      <w:ind w:left="3240"/>
      <w:jc w:val="both"/>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5F10E3"/>
    <w:rPr>
      <w:rFonts w:ascii="Cambria" w:hAnsi="Cambria" w:cs="Times New Roman"/>
      <w:b/>
      <w:kern w:val="32"/>
      <w:sz w:val="32"/>
    </w:rPr>
  </w:style>
  <w:style w:type="character" w:customStyle="1" w:styleId="Ttulo2Char">
    <w:name w:val="Título 2 Char"/>
    <w:link w:val="Ttulo2"/>
    <w:uiPriority w:val="99"/>
    <w:semiHidden/>
    <w:locked/>
    <w:rsid w:val="005F10E3"/>
    <w:rPr>
      <w:rFonts w:ascii="Cambria" w:hAnsi="Cambria" w:cs="Times New Roman"/>
      <w:b/>
      <w:i/>
      <w:sz w:val="28"/>
    </w:rPr>
  </w:style>
  <w:style w:type="character" w:customStyle="1" w:styleId="Ttulo3Char">
    <w:name w:val="Título 3 Char"/>
    <w:link w:val="Ttulo3"/>
    <w:uiPriority w:val="99"/>
    <w:semiHidden/>
    <w:locked/>
    <w:rsid w:val="005F10E3"/>
    <w:rPr>
      <w:rFonts w:ascii="Cambria" w:hAnsi="Cambria" w:cs="Times New Roman"/>
      <w:b/>
      <w:sz w:val="26"/>
    </w:rPr>
  </w:style>
  <w:style w:type="character" w:customStyle="1" w:styleId="Ttulo4Char">
    <w:name w:val="Título 4 Char"/>
    <w:link w:val="Ttulo4"/>
    <w:uiPriority w:val="99"/>
    <w:semiHidden/>
    <w:locked/>
    <w:rsid w:val="005F10E3"/>
    <w:rPr>
      <w:rFonts w:ascii="Calibri" w:hAnsi="Calibri" w:cs="Times New Roman"/>
      <w:b/>
      <w:sz w:val="28"/>
    </w:rPr>
  </w:style>
  <w:style w:type="character" w:customStyle="1" w:styleId="Ttulo5Char">
    <w:name w:val="Título 5 Char"/>
    <w:link w:val="Ttulo5"/>
    <w:uiPriority w:val="99"/>
    <w:semiHidden/>
    <w:locked/>
    <w:rsid w:val="005F10E3"/>
    <w:rPr>
      <w:rFonts w:ascii="Calibri" w:hAnsi="Calibri" w:cs="Times New Roman"/>
      <w:b/>
      <w:i/>
      <w:sz w:val="26"/>
    </w:rPr>
  </w:style>
  <w:style w:type="character" w:customStyle="1" w:styleId="Ttulo6Char">
    <w:name w:val="Título 6 Char"/>
    <w:link w:val="Ttulo6"/>
    <w:uiPriority w:val="99"/>
    <w:semiHidden/>
    <w:locked/>
    <w:rsid w:val="005F10E3"/>
    <w:rPr>
      <w:rFonts w:ascii="Calibri" w:hAnsi="Calibri" w:cs="Times New Roman"/>
      <w:b/>
    </w:rPr>
  </w:style>
  <w:style w:type="character" w:customStyle="1" w:styleId="Ttulo7Char">
    <w:name w:val="Título 7 Char"/>
    <w:link w:val="Ttulo7"/>
    <w:uiPriority w:val="99"/>
    <w:semiHidden/>
    <w:locked/>
    <w:rsid w:val="005F10E3"/>
    <w:rPr>
      <w:rFonts w:ascii="Calibri" w:hAnsi="Calibri" w:cs="Times New Roman"/>
      <w:sz w:val="24"/>
    </w:rPr>
  </w:style>
  <w:style w:type="character" w:customStyle="1" w:styleId="Ttulo8Char">
    <w:name w:val="Título 8 Char"/>
    <w:link w:val="Ttulo8"/>
    <w:uiPriority w:val="99"/>
    <w:semiHidden/>
    <w:locked/>
    <w:rsid w:val="005F10E3"/>
    <w:rPr>
      <w:rFonts w:ascii="Calibri" w:hAnsi="Calibri" w:cs="Times New Roman"/>
      <w:i/>
      <w:sz w:val="24"/>
    </w:rPr>
  </w:style>
  <w:style w:type="character" w:customStyle="1" w:styleId="Ttulo9Char">
    <w:name w:val="Título 9 Char"/>
    <w:link w:val="Ttulo9"/>
    <w:uiPriority w:val="99"/>
    <w:semiHidden/>
    <w:locked/>
    <w:rsid w:val="005F10E3"/>
    <w:rPr>
      <w:rFonts w:ascii="Cambria" w:hAnsi="Cambria" w:cs="Times New Roman"/>
    </w:rPr>
  </w:style>
  <w:style w:type="paragraph" w:styleId="Cabealho">
    <w:name w:val="header"/>
    <w:basedOn w:val="Normal"/>
    <w:link w:val="CabealhoChar"/>
    <w:uiPriority w:val="99"/>
    <w:rsid w:val="003C7E6F"/>
    <w:pPr>
      <w:tabs>
        <w:tab w:val="center" w:pos="4320"/>
        <w:tab w:val="right" w:pos="8640"/>
      </w:tabs>
    </w:pPr>
  </w:style>
  <w:style w:type="character" w:customStyle="1" w:styleId="CabealhoChar">
    <w:name w:val="Cabeçalho Char"/>
    <w:link w:val="Cabealho"/>
    <w:uiPriority w:val="99"/>
    <w:semiHidden/>
    <w:locked/>
    <w:rsid w:val="005F10E3"/>
    <w:rPr>
      <w:rFonts w:cs="Times New Roman"/>
      <w:sz w:val="20"/>
    </w:rPr>
  </w:style>
  <w:style w:type="paragraph" w:styleId="Rodap">
    <w:name w:val="footer"/>
    <w:basedOn w:val="Normal"/>
    <w:link w:val="RodapChar"/>
    <w:uiPriority w:val="99"/>
    <w:rsid w:val="003C7E6F"/>
    <w:pPr>
      <w:tabs>
        <w:tab w:val="center" w:pos="4320"/>
        <w:tab w:val="right" w:pos="8640"/>
      </w:tabs>
    </w:pPr>
  </w:style>
  <w:style w:type="character" w:customStyle="1" w:styleId="RodapChar">
    <w:name w:val="Rodapé Char"/>
    <w:link w:val="Rodap"/>
    <w:uiPriority w:val="99"/>
    <w:semiHidden/>
    <w:locked/>
    <w:rsid w:val="005F10E3"/>
    <w:rPr>
      <w:rFonts w:cs="Times New Roman"/>
      <w:sz w:val="20"/>
    </w:rPr>
  </w:style>
  <w:style w:type="character" w:styleId="Nmerodepgina">
    <w:name w:val="page number"/>
    <w:uiPriority w:val="99"/>
    <w:rsid w:val="003C7E6F"/>
    <w:rPr>
      <w:rFonts w:cs="Times New Roman"/>
    </w:rPr>
  </w:style>
  <w:style w:type="paragraph" w:styleId="Sumrio1">
    <w:name w:val="toc 1"/>
    <w:basedOn w:val="Normal"/>
    <w:next w:val="Normal"/>
    <w:uiPriority w:val="99"/>
    <w:semiHidden/>
    <w:rsid w:val="003C7E6F"/>
    <w:pPr>
      <w:spacing w:before="120"/>
    </w:pPr>
    <w:rPr>
      <w:b/>
      <w:i/>
      <w:sz w:val="24"/>
    </w:rPr>
  </w:style>
  <w:style w:type="paragraph" w:customStyle="1" w:styleId="StyleHeading">
    <w:name w:val="Style Heading"/>
    <w:basedOn w:val="Normal"/>
    <w:uiPriority w:val="99"/>
    <w:rsid w:val="003C7E6F"/>
    <w:pPr>
      <w:pBdr>
        <w:bottom w:val="single" w:sz="30" w:space="1" w:color="000080"/>
      </w:pBdr>
      <w:tabs>
        <w:tab w:val="left" w:pos="720"/>
        <w:tab w:val="left" w:pos="1080"/>
      </w:tabs>
    </w:pPr>
    <w:rPr>
      <w:b/>
      <w:color w:val="000080"/>
      <w:sz w:val="28"/>
    </w:rPr>
  </w:style>
  <w:style w:type="paragraph" w:customStyle="1" w:styleId="SubHeading">
    <w:name w:val="Sub Heading"/>
    <w:basedOn w:val="Normal"/>
    <w:uiPriority w:val="99"/>
    <w:rsid w:val="003C7E6F"/>
    <w:pPr>
      <w:pBdr>
        <w:bottom w:val="single" w:sz="18" w:space="1" w:color="000080"/>
      </w:pBdr>
      <w:tabs>
        <w:tab w:val="left" w:pos="720"/>
        <w:tab w:val="left" w:pos="1080"/>
      </w:tabs>
      <w:ind w:left="720" w:right="4500" w:hanging="360"/>
    </w:pPr>
    <w:rPr>
      <w:b/>
      <w:sz w:val="24"/>
    </w:rPr>
  </w:style>
  <w:style w:type="paragraph" w:customStyle="1" w:styleId="Body">
    <w:name w:val="Body"/>
    <w:basedOn w:val="Normal"/>
    <w:uiPriority w:val="99"/>
    <w:rsid w:val="003C7E6F"/>
    <w:pPr>
      <w:ind w:left="360"/>
    </w:pPr>
    <w:rPr>
      <w:sz w:val="24"/>
    </w:rPr>
  </w:style>
  <w:style w:type="paragraph" w:styleId="Sumrio2">
    <w:name w:val="toc 2"/>
    <w:basedOn w:val="Normal"/>
    <w:next w:val="Normal"/>
    <w:uiPriority w:val="99"/>
    <w:semiHidden/>
    <w:rsid w:val="003C7E6F"/>
    <w:pPr>
      <w:spacing w:before="120"/>
      <w:ind w:left="200"/>
    </w:pPr>
    <w:rPr>
      <w:b/>
      <w:sz w:val="22"/>
    </w:rPr>
  </w:style>
  <w:style w:type="paragraph" w:styleId="Sumrio3">
    <w:name w:val="toc 3"/>
    <w:basedOn w:val="Normal"/>
    <w:next w:val="Normal"/>
    <w:uiPriority w:val="99"/>
    <w:semiHidden/>
    <w:rsid w:val="003C7E6F"/>
    <w:pPr>
      <w:ind w:left="400"/>
    </w:pPr>
  </w:style>
  <w:style w:type="paragraph" w:styleId="Sumrio4">
    <w:name w:val="toc 4"/>
    <w:basedOn w:val="Normal"/>
    <w:next w:val="Normal"/>
    <w:uiPriority w:val="99"/>
    <w:semiHidden/>
    <w:rsid w:val="003C7E6F"/>
    <w:pPr>
      <w:ind w:left="600"/>
    </w:pPr>
  </w:style>
  <w:style w:type="paragraph" w:styleId="Sumrio5">
    <w:name w:val="toc 5"/>
    <w:basedOn w:val="Normal"/>
    <w:next w:val="Normal"/>
    <w:uiPriority w:val="99"/>
    <w:semiHidden/>
    <w:rsid w:val="003C7E6F"/>
    <w:pPr>
      <w:ind w:left="800"/>
    </w:pPr>
  </w:style>
  <w:style w:type="paragraph" w:styleId="Sumrio6">
    <w:name w:val="toc 6"/>
    <w:basedOn w:val="Normal"/>
    <w:next w:val="Normal"/>
    <w:uiPriority w:val="99"/>
    <w:semiHidden/>
    <w:rsid w:val="003C7E6F"/>
    <w:pPr>
      <w:ind w:left="1000"/>
    </w:pPr>
  </w:style>
  <w:style w:type="paragraph" w:styleId="Sumrio7">
    <w:name w:val="toc 7"/>
    <w:basedOn w:val="Normal"/>
    <w:next w:val="Normal"/>
    <w:uiPriority w:val="99"/>
    <w:semiHidden/>
    <w:rsid w:val="003C7E6F"/>
    <w:pPr>
      <w:ind w:left="1200"/>
    </w:pPr>
  </w:style>
  <w:style w:type="paragraph" w:styleId="Sumrio8">
    <w:name w:val="toc 8"/>
    <w:basedOn w:val="Normal"/>
    <w:next w:val="Normal"/>
    <w:uiPriority w:val="99"/>
    <w:semiHidden/>
    <w:rsid w:val="003C7E6F"/>
    <w:pPr>
      <w:ind w:left="1400"/>
    </w:pPr>
  </w:style>
  <w:style w:type="paragraph" w:styleId="Sumrio9">
    <w:name w:val="toc 9"/>
    <w:basedOn w:val="Normal"/>
    <w:next w:val="Normal"/>
    <w:uiPriority w:val="99"/>
    <w:semiHidden/>
    <w:rsid w:val="003C7E6F"/>
    <w:pPr>
      <w:ind w:left="1600"/>
    </w:pPr>
  </w:style>
  <w:style w:type="paragraph" w:customStyle="1" w:styleId="Corpo">
    <w:name w:val="Corpo"/>
    <w:basedOn w:val="Normal"/>
    <w:uiPriority w:val="99"/>
    <w:rsid w:val="003C7E6F"/>
    <w:pPr>
      <w:spacing w:after="120"/>
      <w:ind w:left="709"/>
      <w:jc w:val="both"/>
    </w:pPr>
    <w:rPr>
      <w:rFonts w:ascii="Garamond" w:hAnsi="Garamond"/>
      <w:sz w:val="24"/>
      <w:lang w:eastAsia="en-US"/>
    </w:rPr>
  </w:style>
  <w:style w:type="paragraph" w:customStyle="1" w:styleId="TtulodoDocumento">
    <w:name w:val="Título do Documento"/>
    <w:basedOn w:val="Normal"/>
    <w:uiPriority w:val="99"/>
    <w:rsid w:val="003C7E6F"/>
    <w:pPr>
      <w:spacing w:before="3000" w:after="480"/>
      <w:ind w:left="567"/>
    </w:pPr>
    <w:rPr>
      <w:rFonts w:ascii="Impact" w:hAnsi="Impact"/>
      <w:sz w:val="36"/>
      <w:lang w:eastAsia="en-US"/>
    </w:rPr>
  </w:style>
  <w:style w:type="paragraph" w:customStyle="1" w:styleId="SubttulodoDocumento">
    <w:name w:val="Subtítulo do Documento"/>
    <w:basedOn w:val="TtulodoDocumento"/>
    <w:uiPriority w:val="99"/>
    <w:rsid w:val="003C7E6F"/>
    <w:pPr>
      <w:spacing w:before="120"/>
    </w:pPr>
  </w:style>
  <w:style w:type="paragraph" w:styleId="Recuodecorpodetexto">
    <w:name w:val="Body Text Indent"/>
    <w:basedOn w:val="Normal"/>
    <w:link w:val="RecuodecorpodetextoChar"/>
    <w:uiPriority w:val="99"/>
    <w:rsid w:val="003C7E6F"/>
    <w:pPr>
      <w:numPr>
        <w:ilvl w:val="12"/>
      </w:numPr>
      <w:tabs>
        <w:tab w:val="left" w:leader="dot" w:pos="9720"/>
      </w:tabs>
      <w:ind w:left="900"/>
      <w:jc w:val="both"/>
    </w:pPr>
  </w:style>
  <w:style w:type="character" w:customStyle="1" w:styleId="RecuodecorpodetextoChar">
    <w:name w:val="Recuo de corpo de texto Char"/>
    <w:link w:val="Recuodecorpodetexto"/>
    <w:uiPriority w:val="99"/>
    <w:semiHidden/>
    <w:locked/>
    <w:rsid w:val="005F10E3"/>
    <w:rPr>
      <w:rFonts w:cs="Times New Roman"/>
      <w:sz w:val="20"/>
    </w:rPr>
  </w:style>
  <w:style w:type="paragraph" w:styleId="Corpodetexto">
    <w:name w:val="Body Text"/>
    <w:basedOn w:val="Normal"/>
    <w:link w:val="CorpodetextoChar"/>
    <w:uiPriority w:val="99"/>
    <w:rsid w:val="003C7E6F"/>
  </w:style>
  <w:style w:type="character" w:customStyle="1" w:styleId="CorpodetextoChar">
    <w:name w:val="Corpo de texto Char"/>
    <w:link w:val="Corpodetexto"/>
    <w:uiPriority w:val="99"/>
    <w:semiHidden/>
    <w:locked/>
    <w:rsid w:val="005F10E3"/>
    <w:rPr>
      <w:rFonts w:cs="Times New Roman"/>
      <w:sz w:val="20"/>
    </w:rPr>
  </w:style>
  <w:style w:type="paragraph" w:styleId="Recuodecorpodetexto2">
    <w:name w:val="Body Text Indent 2"/>
    <w:basedOn w:val="Normal"/>
    <w:link w:val="Recuodecorpodetexto2Char"/>
    <w:uiPriority w:val="99"/>
    <w:rsid w:val="003C7E6F"/>
    <w:pPr>
      <w:numPr>
        <w:ilvl w:val="12"/>
      </w:numPr>
      <w:tabs>
        <w:tab w:val="left" w:pos="360"/>
        <w:tab w:val="left" w:pos="1260"/>
        <w:tab w:val="left" w:pos="1440"/>
        <w:tab w:val="left" w:leader="dot" w:pos="9720"/>
      </w:tabs>
      <w:ind w:left="426"/>
      <w:jc w:val="both"/>
    </w:pPr>
  </w:style>
  <w:style w:type="character" w:customStyle="1" w:styleId="Recuodecorpodetexto2Char">
    <w:name w:val="Recuo de corpo de texto 2 Char"/>
    <w:link w:val="Recuodecorpodetexto2"/>
    <w:uiPriority w:val="99"/>
    <w:semiHidden/>
    <w:locked/>
    <w:rsid w:val="005F10E3"/>
    <w:rPr>
      <w:rFonts w:cs="Times New Roman"/>
      <w:sz w:val="20"/>
    </w:rPr>
  </w:style>
  <w:style w:type="paragraph" w:styleId="Recuodecorpodetexto3">
    <w:name w:val="Body Text Indent 3"/>
    <w:basedOn w:val="Normal"/>
    <w:link w:val="Recuodecorpodetexto3Char"/>
    <w:uiPriority w:val="99"/>
    <w:rsid w:val="003C7E6F"/>
    <w:pPr>
      <w:numPr>
        <w:ilvl w:val="12"/>
      </w:numPr>
      <w:tabs>
        <w:tab w:val="left" w:pos="630"/>
        <w:tab w:val="left" w:pos="1260"/>
        <w:tab w:val="left" w:pos="1440"/>
        <w:tab w:val="left" w:pos="2410"/>
        <w:tab w:val="left" w:leader="dot" w:pos="9720"/>
      </w:tabs>
      <w:ind w:left="2410"/>
      <w:jc w:val="both"/>
    </w:pPr>
    <w:rPr>
      <w:sz w:val="16"/>
      <w:szCs w:val="16"/>
    </w:rPr>
  </w:style>
  <w:style w:type="character" w:customStyle="1" w:styleId="Recuodecorpodetexto3Char">
    <w:name w:val="Recuo de corpo de texto 3 Char"/>
    <w:link w:val="Recuodecorpodetexto3"/>
    <w:uiPriority w:val="99"/>
    <w:semiHidden/>
    <w:locked/>
    <w:rsid w:val="005F10E3"/>
    <w:rPr>
      <w:rFonts w:cs="Times New Roman"/>
      <w:sz w:val="16"/>
    </w:rPr>
  </w:style>
  <w:style w:type="paragraph" w:customStyle="1" w:styleId="Paragraph1">
    <w:name w:val="Paragraph1"/>
    <w:basedOn w:val="Normal"/>
    <w:uiPriority w:val="99"/>
    <w:rsid w:val="003C7E6F"/>
    <w:pPr>
      <w:widowControl w:val="0"/>
      <w:spacing w:before="80"/>
      <w:jc w:val="both"/>
    </w:pPr>
  </w:style>
  <w:style w:type="paragraph" w:customStyle="1" w:styleId="TCHeading1">
    <w:name w:val="TC Heading 1"/>
    <w:basedOn w:val="Ttulo1"/>
    <w:next w:val="Normal"/>
    <w:uiPriority w:val="99"/>
    <w:rsid w:val="003C7E6F"/>
    <w:pPr>
      <w:widowControl w:val="0"/>
      <w:numPr>
        <w:ilvl w:val="0"/>
      </w:numPr>
      <w:tabs>
        <w:tab w:val="clear" w:pos="720"/>
        <w:tab w:val="clear" w:pos="1260"/>
        <w:tab w:val="clear" w:pos="1440"/>
        <w:tab w:val="clear" w:pos="9720"/>
        <w:tab w:val="num" w:pos="360"/>
      </w:tabs>
      <w:spacing w:before="240" w:after="60" w:line="240" w:lineRule="atLeast"/>
      <w:ind w:left="900"/>
      <w:jc w:val="left"/>
    </w:pPr>
  </w:style>
  <w:style w:type="paragraph" w:customStyle="1" w:styleId="TCParagraph">
    <w:name w:val="TC Paragraph"/>
    <w:basedOn w:val="Corpodetexto"/>
    <w:uiPriority w:val="99"/>
    <w:rsid w:val="003C7E6F"/>
    <w:pPr>
      <w:keepLines/>
      <w:widowControl w:val="0"/>
      <w:spacing w:after="120" w:line="240" w:lineRule="atLeast"/>
      <w:ind w:firstLine="720"/>
      <w:jc w:val="both"/>
    </w:pPr>
  </w:style>
  <w:style w:type="paragraph" w:customStyle="1" w:styleId="TCTips">
    <w:name w:val="TC Tips"/>
    <w:basedOn w:val="Corpodetexto"/>
    <w:uiPriority w:val="99"/>
    <w:rsid w:val="003C7E6F"/>
    <w:pPr>
      <w:keepLines/>
      <w:widowControl w:val="0"/>
      <w:spacing w:after="120" w:line="240" w:lineRule="atLeast"/>
      <w:jc w:val="both"/>
    </w:pPr>
    <w:rPr>
      <w:i/>
      <w:color w:val="0000FF"/>
    </w:rPr>
  </w:style>
  <w:style w:type="paragraph" w:customStyle="1" w:styleId="TCHeading2">
    <w:name w:val="TC Heading 2"/>
    <w:basedOn w:val="Ttulo2"/>
    <w:next w:val="TCParagraph"/>
    <w:uiPriority w:val="99"/>
    <w:rsid w:val="003C7E6F"/>
    <w:pPr>
      <w:widowControl w:val="0"/>
      <w:numPr>
        <w:ilvl w:val="1"/>
        <w:numId w:val="1"/>
      </w:numPr>
      <w:tabs>
        <w:tab w:val="clear" w:pos="720"/>
        <w:tab w:val="clear" w:pos="9720"/>
      </w:tabs>
      <w:spacing w:before="120" w:after="60" w:line="240" w:lineRule="atLeast"/>
      <w:ind w:left="0"/>
      <w:jc w:val="left"/>
    </w:pPr>
    <w:rPr>
      <w:rFonts w:ascii="Arial" w:hAnsi="Arial"/>
      <w:sz w:val="24"/>
    </w:rPr>
  </w:style>
  <w:style w:type="paragraph" w:customStyle="1" w:styleId="TCHeading3">
    <w:name w:val="TC Heading 3"/>
    <w:basedOn w:val="Ttulo3"/>
    <w:next w:val="TCParagraph"/>
    <w:uiPriority w:val="99"/>
    <w:rsid w:val="003C7E6F"/>
    <w:pPr>
      <w:widowControl w:val="0"/>
      <w:numPr>
        <w:ilvl w:val="2"/>
        <w:numId w:val="1"/>
      </w:numPr>
      <w:spacing w:before="120" w:after="60" w:line="240" w:lineRule="atLeast"/>
      <w:ind w:left="0"/>
      <w:jc w:val="left"/>
    </w:pPr>
    <w:rPr>
      <w:rFonts w:ascii="Arial" w:hAnsi="Arial"/>
      <w:sz w:val="20"/>
    </w:rPr>
  </w:style>
  <w:style w:type="paragraph" w:customStyle="1" w:styleId="InfoBlue">
    <w:name w:val="InfoBlue"/>
    <w:basedOn w:val="Normal"/>
    <w:next w:val="Corpodetexto"/>
    <w:autoRedefine/>
    <w:uiPriority w:val="99"/>
    <w:rsid w:val="00752424"/>
    <w:pPr>
      <w:widowControl w:val="0"/>
      <w:spacing w:after="120" w:line="240" w:lineRule="atLeast"/>
      <w:ind w:left="720"/>
    </w:pPr>
    <w:rPr>
      <w:rFonts w:ascii="Arial" w:hAnsi="Arial"/>
      <w:i/>
      <w:color w:val="0000FF"/>
      <w:lang w:val="en-US"/>
    </w:rPr>
  </w:style>
  <w:style w:type="paragraph" w:styleId="Ttulo">
    <w:name w:val="Title"/>
    <w:basedOn w:val="Normal"/>
    <w:next w:val="Normal"/>
    <w:link w:val="TtuloChar"/>
    <w:uiPriority w:val="99"/>
    <w:qFormat/>
    <w:rsid w:val="003C7E6F"/>
    <w:pPr>
      <w:widowControl w:val="0"/>
      <w:jc w:val="center"/>
    </w:pPr>
    <w:rPr>
      <w:rFonts w:ascii="Cambria" w:hAnsi="Cambria"/>
      <w:b/>
      <w:bCs/>
      <w:kern w:val="28"/>
      <w:sz w:val="32"/>
      <w:szCs w:val="32"/>
    </w:rPr>
  </w:style>
  <w:style w:type="character" w:customStyle="1" w:styleId="TtuloChar">
    <w:name w:val="Título Char"/>
    <w:link w:val="Ttulo"/>
    <w:uiPriority w:val="99"/>
    <w:locked/>
    <w:rsid w:val="005F10E3"/>
    <w:rPr>
      <w:rFonts w:ascii="Cambria" w:hAnsi="Cambria" w:cs="Times New Roman"/>
      <w:b/>
      <w:kern w:val="28"/>
      <w:sz w:val="32"/>
    </w:rPr>
  </w:style>
  <w:style w:type="paragraph" w:customStyle="1" w:styleId="Tabletext">
    <w:name w:val="Tabletext"/>
    <w:basedOn w:val="Normal"/>
    <w:uiPriority w:val="99"/>
    <w:rsid w:val="003C7E6F"/>
    <w:pPr>
      <w:keepLines/>
      <w:widowControl w:val="0"/>
      <w:spacing w:after="120" w:line="240" w:lineRule="atLeast"/>
    </w:pPr>
    <w:rPr>
      <w:rFonts w:ascii="Arial" w:hAnsi="Arial"/>
      <w:lang w:val="en-US"/>
    </w:rPr>
  </w:style>
  <w:style w:type="character" w:styleId="Refdecomentrio">
    <w:name w:val="annotation reference"/>
    <w:uiPriority w:val="99"/>
    <w:semiHidden/>
    <w:rsid w:val="003C7E6F"/>
    <w:rPr>
      <w:rFonts w:cs="Times New Roman"/>
      <w:sz w:val="16"/>
    </w:rPr>
  </w:style>
  <w:style w:type="paragraph" w:styleId="Textodecomentrio">
    <w:name w:val="annotation text"/>
    <w:basedOn w:val="Normal"/>
    <w:link w:val="TextodecomentrioChar"/>
    <w:uiPriority w:val="99"/>
    <w:semiHidden/>
    <w:rsid w:val="003C7E6F"/>
  </w:style>
  <w:style w:type="character" w:customStyle="1" w:styleId="TextodecomentrioChar">
    <w:name w:val="Texto de comentário Char"/>
    <w:link w:val="Textodecomentrio"/>
    <w:uiPriority w:val="99"/>
    <w:semiHidden/>
    <w:locked/>
    <w:rsid w:val="005F10E3"/>
    <w:rPr>
      <w:rFonts w:cs="Times New Roman"/>
      <w:sz w:val="20"/>
    </w:rPr>
  </w:style>
  <w:style w:type="paragraph" w:styleId="Textodenotaderodap">
    <w:name w:val="footnote text"/>
    <w:basedOn w:val="Normal"/>
    <w:link w:val="TextodenotaderodapChar"/>
    <w:uiPriority w:val="99"/>
    <w:semiHidden/>
    <w:rsid w:val="003C7E6F"/>
  </w:style>
  <w:style w:type="character" w:customStyle="1" w:styleId="TextodenotaderodapChar">
    <w:name w:val="Texto de nota de rodapé Char"/>
    <w:link w:val="Textodenotaderodap"/>
    <w:uiPriority w:val="99"/>
    <w:semiHidden/>
    <w:locked/>
    <w:rsid w:val="005F10E3"/>
    <w:rPr>
      <w:rFonts w:cs="Times New Roman"/>
      <w:sz w:val="20"/>
    </w:rPr>
  </w:style>
  <w:style w:type="character" w:styleId="Refdenotaderodap">
    <w:name w:val="footnote reference"/>
    <w:uiPriority w:val="99"/>
    <w:semiHidden/>
    <w:rsid w:val="003C7E6F"/>
    <w:rPr>
      <w:rFonts w:cs="Times New Roman"/>
      <w:vertAlign w:val="superscript"/>
    </w:rPr>
  </w:style>
  <w:style w:type="paragraph" w:styleId="Textodebalo">
    <w:name w:val="Balloon Text"/>
    <w:basedOn w:val="Normal"/>
    <w:link w:val="TextodebaloChar"/>
    <w:uiPriority w:val="99"/>
    <w:semiHidden/>
    <w:rsid w:val="00776469"/>
    <w:rPr>
      <w:sz w:val="2"/>
    </w:rPr>
  </w:style>
  <w:style w:type="character" w:customStyle="1" w:styleId="TextodebaloChar">
    <w:name w:val="Texto de balão Char"/>
    <w:link w:val="Textodebalo"/>
    <w:uiPriority w:val="99"/>
    <w:semiHidden/>
    <w:locked/>
    <w:rsid w:val="005F10E3"/>
    <w:rPr>
      <w:rFonts w:cs="Times New Roman"/>
      <w:sz w:val="2"/>
    </w:rPr>
  </w:style>
  <w:style w:type="table" w:styleId="Tabelacomgrade">
    <w:name w:val="Table Grid"/>
    <w:basedOn w:val="Tabelanormal"/>
    <w:uiPriority w:val="99"/>
    <w:rsid w:val="00601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gritoatributo">
    <w:name w:val="Negrito atributo"/>
    <w:uiPriority w:val="99"/>
    <w:rsid w:val="00752424"/>
    <w:rPr>
      <w:rFonts w:ascii="Courier New" w:hAnsi="Courier New"/>
      <w:b/>
      <w:sz w:val="18"/>
    </w:rPr>
  </w:style>
  <w:style w:type="paragraph" w:styleId="PargrafodaLista">
    <w:name w:val="List Paragraph"/>
    <w:basedOn w:val="Normal"/>
    <w:uiPriority w:val="99"/>
    <w:qFormat/>
    <w:rsid w:val="00A63569"/>
    <w:pPr>
      <w:ind w:left="720"/>
    </w:pPr>
    <w:rPr>
      <w:rFonts w:ascii="Calibri" w:hAnsi="Calibri"/>
      <w:sz w:val="22"/>
      <w:szCs w:val="22"/>
    </w:rPr>
  </w:style>
  <w:style w:type="character" w:customStyle="1" w:styleId="apple-style-span">
    <w:name w:val="apple-style-span"/>
    <w:uiPriority w:val="99"/>
    <w:rsid w:val="005D18EF"/>
  </w:style>
  <w:style w:type="paragraph" w:customStyle="1" w:styleId="NormalArialNarrow">
    <w:name w:val="Normal + Arial Narrow"/>
    <w:aliases w:val="11 pt,Cor Personalizada(RGB(0,32,96))"/>
    <w:basedOn w:val="Normal"/>
    <w:link w:val="NormalArialNarrowChar"/>
    <w:uiPriority w:val="99"/>
    <w:rsid w:val="00EF4F69"/>
    <w:rPr>
      <w:rFonts w:ascii="Arial Narrow" w:hAnsi="Arial Narrow"/>
      <w:color w:val="002060"/>
      <w:sz w:val="22"/>
    </w:rPr>
  </w:style>
  <w:style w:type="character" w:customStyle="1" w:styleId="NormalArialNarrowChar">
    <w:name w:val="Normal + Arial Narrow Char"/>
    <w:aliases w:val="11 pt Char,Cor Personalizada(RGB(0 Char,32 Char,96)) Char"/>
    <w:link w:val="NormalArialNarrow"/>
    <w:uiPriority w:val="99"/>
    <w:locked/>
    <w:rsid w:val="00EF4F69"/>
    <w:rPr>
      <w:rFonts w:ascii="Arial Narrow" w:hAnsi="Arial Narrow"/>
      <w:color w:val="002060"/>
      <w:sz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5478">
      <w:bodyDiv w:val="1"/>
      <w:marLeft w:val="0"/>
      <w:marRight w:val="0"/>
      <w:marTop w:val="0"/>
      <w:marBottom w:val="0"/>
      <w:divBdr>
        <w:top w:val="none" w:sz="0" w:space="0" w:color="auto"/>
        <w:left w:val="none" w:sz="0" w:space="0" w:color="auto"/>
        <w:bottom w:val="none" w:sz="0" w:space="0" w:color="auto"/>
        <w:right w:val="none" w:sz="0" w:space="0" w:color="auto"/>
      </w:divBdr>
    </w:div>
    <w:div w:id="1026246752">
      <w:marLeft w:val="0"/>
      <w:marRight w:val="0"/>
      <w:marTop w:val="0"/>
      <w:marBottom w:val="0"/>
      <w:divBdr>
        <w:top w:val="none" w:sz="0" w:space="0" w:color="auto"/>
        <w:left w:val="none" w:sz="0" w:space="0" w:color="auto"/>
        <w:bottom w:val="none" w:sz="0" w:space="0" w:color="auto"/>
        <w:right w:val="none" w:sz="0" w:space="0" w:color="auto"/>
      </w:divBdr>
    </w:div>
    <w:div w:id="1026246753">
      <w:marLeft w:val="0"/>
      <w:marRight w:val="0"/>
      <w:marTop w:val="0"/>
      <w:marBottom w:val="0"/>
      <w:divBdr>
        <w:top w:val="none" w:sz="0" w:space="0" w:color="auto"/>
        <w:left w:val="none" w:sz="0" w:space="0" w:color="auto"/>
        <w:bottom w:val="none" w:sz="0" w:space="0" w:color="auto"/>
        <w:right w:val="none" w:sz="0" w:space="0" w:color="auto"/>
      </w:divBdr>
    </w:div>
    <w:div w:id="1026246754">
      <w:marLeft w:val="0"/>
      <w:marRight w:val="0"/>
      <w:marTop w:val="0"/>
      <w:marBottom w:val="0"/>
      <w:divBdr>
        <w:top w:val="none" w:sz="0" w:space="0" w:color="auto"/>
        <w:left w:val="none" w:sz="0" w:space="0" w:color="auto"/>
        <w:bottom w:val="none" w:sz="0" w:space="0" w:color="auto"/>
        <w:right w:val="none" w:sz="0" w:space="0" w:color="auto"/>
      </w:divBdr>
    </w:div>
    <w:div w:id="1026246755">
      <w:marLeft w:val="0"/>
      <w:marRight w:val="0"/>
      <w:marTop w:val="0"/>
      <w:marBottom w:val="0"/>
      <w:divBdr>
        <w:top w:val="none" w:sz="0" w:space="0" w:color="auto"/>
        <w:left w:val="none" w:sz="0" w:space="0" w:color="auto"/>
        <w:bottom w:val="none" w:sz="0" w:space="0" w:color="auto"/>
        <w:right w:val="none" w:sz="0" w:space="0" w:color="auto"/>
      </w:divBdr>
    </w:div>
    <w:div w:id="1026246756">
      <w:marLeft w:val="0"/>
      <w:marRight w:val="0"/>
      <w:marTop w:val="0"/>
      <w:marBottom w:val="0"/>
      <w:divBdr>
        <w:top w:val="none" w:sz="0" w:space="0" w:color="auto"/>
        <w:left w:val="none" w:sz="0" w:space="0" w:color="auto"/>
        <w:bottom w:val="none" w:sz="0" w:space="0" w:color="auto"/>
        <w:right w:val="none" w:sz="0" w:space="0" w:color="auto"/>
      </w:divBdr>
    </w:div>
    <w:div w:id="1026246757">
      <w:marLeft w:val="0"/>
      <w:marRight w:val="0"/>
      <w:marTop w:val="0"/>
      <w:marBottom w:val="0"/>
      <w:divBdr>
        <w:top w:val="none" w:sz="0" w:space="0" w:color="auto"/>
        <w:left w:val="none" w:sz="0" w:space="0" w:color="auto"/>
        <w:bottom w:val="none" w:sz="0" w:space="0" w:color="auto"/>
        <w:right w:val="none" w:sz="0" w:space="0" w:color="auto"/>
      </w:divBdr>
    </w:div>
    <w:div w:id="1026246758">
      <w:marLeft w:val="0"/>
      <w:marRight w:val="0"/>
      <w:marTop w:val="0"/>
      <w:marBottom w:val="0"/>
      <w:divBdr>
        <w:top w:val="none" w:sz="0" w:space="0" w:color="auto"/>
        <w:left w:val="none" w:sz="0" w:space="0" w:color="auto"/>
        <w:bottom w:val="none" w:sz="0" w:space="0" w:color="auto"/>
        <w:right w:val="none" w:sz="0" w:space="0" w:color="auto"/>
      </w:divBdr>
    </w:div>
    <w:div w:id="1026246759">
      <w:marLeft w:val="0"/>
      <w:marRight w:val="0"/>
      <w:marTop w:val="0"/>
      <w:marBottom w:val="0"/>
      <w:divBdr>
        <w:top w:val="none" w:sz="0" w:space="0" w:color="auto"/>
        <w:left w:val="none" w:sz="0" w:space="0" w:color="auto"/>
        <w:bottom w:val="none" w:sz="0" w:space="0" w:color="auto"/>
        <w:right w:val="none" w:sz="0" w:space="0" w:color="auto"/>
      </w:divBdr>
    </w:div>
    <w:div w:id="1026246760">
      <w:marLeft w:val="0"/>
      <w:marRight w:val="0"/>
      <w:marTop w:val="0"/>
      <w:marBottom w:val="0"/>
      <w:divBdr>
        <w:top w:val="none" w:sz="0" w:space="0" w:color="auto"/>
        <w:left w:val="none" w:sz="0" w:space="0" w:color="auto"/>
        <w:bottom w:val="none" w:sz="0" w:space="0" w:color="auto"/>
        <w:right w:val="none" w:sz="0" w:space="0" w:color="auto"/>
      </w:divBdr>
    </w:div>
    <w:div w:id="1026246761">
      <w:marLeft w:val="0"/>
      <w:marRight w:val="0"/>
      <w:marTop w:val="0"/>
      <w:marBottom w:val="0"/>
      <w:divBdr>
        <w:top w:val="none" w:sz="0" w:space="0" w:color="auto"/>
        <w:left w:val="none" w:sz="0" w:space="0" w:color="auto"/>
        <w:bottom w:val="none" w:sz="0" w:space="0" w:color="auto"/>
        <w:right w:val="none" w:sz="0" w:space="0" w:color="auto"/>
      </w:divBdr>
    </w:div>
    <w:div w:id="1026246762">
      <w:marLeft w:val="0"/>
      <w:marRight w:val="0"/>
      <w:marTop w:val="0"/>
      <w:marBottom w:val="0"/>
      <w:divBdr>
        <w:top w:val="none" w:sz="0" w:space="0" w:color="auto"/>
        <w:left w:val="none" w:sz="0" w:space="0" w:color="auto"/>
        <w:bottom w:val="none" w:sz="0" w:space="0" w:color="auto"/>
        <w:right w:val="none" w:sz="0" w:space="0" w:color="auto"/>
      </w:divBdr>
    </w:div>
    <w:div w:id="1026246763">
      <w:marLeft w:val="0"/>
      <w:marRight w:val="0"/>
      <w:marTop w:val="0"/>
      <w:marBottom w:val="0"/>
      <w:divBdr>
        <w:top w:val="none" w:sz="0" w:space="0" w:color="auto"/>
        <w:left w:val="none" w:sz="0" w:space="0" w:color="auto"/>
        <w:bottom w:val="none" w:sz="0" w:space="0" w:color="auto"/>
        <w:right w:val="none" w:sz="0" w:space="0" w:color="auto"/>
      </w:divBdr>
    </w:div>
    <w:div w:id="1026246764">
      <w:marLeft w:val="0"/>
      <w:marRight w:val="0"/>
      <w:marTop w:val="0"/>
      <w:marBottom w:val="0"/>
      <w:divBdr>
        <w:top w:val="none" w:sz="0" w:space="0" w:color="auto"/>
        <w:left w:val="none" w:sz="0" w:space="0" w:color="auto"/>
        <w:bottom w:val="none" w:sz="0" w:space="0" w:color="auto"/>
        <w:right w:val="none" w:sz="0" w:space="0" w:color="auto"/>
      </w:divBdr>
    </w:div>
    <w:div w:id="1026246765">
      <w:marLeft w:val="0"/>
      <w:marRight w:val="0"/>
      <w:marTop w:val="0"/>
      <w:marBottom w:val="0"/>
      <w:divBdr>
        <w:top w:val="none" w:sz="0" w:space="0" w:color="auto"/>
        <w:left w:val="none" w:sz="0" w:space="0" w:color="auto"/>
        <w:bottom w:val="none" w:sz="0" w:space="0" w:color="auto"/>
        <w:right w:val="none" w:sz="0" w:space="0" w:color="auto"/>
      </w:divBdr>
    </w:div>
    <w:div w:id="1026246766">
      <w:marLeft w:val="0"/>
      <w:marRight w:val="0"/>
      <w:marTop w:val="0"/>
      <w:marBottom w:val="0"/>
      <w:divBdr>
        <w:top w:val="none" w:sz="0" w:space="0" w:color="auto"/>
        <w:left w:val="none" w:sz="0" w:space="0" w:color="auto"/>
        <w:bottom w:val="none" w:sz="0" w:space="0" w:color="auto"/>
        <w:right w:val="none" w:sz="0" w:space="0" w:color="auto"/>
      </w:divBdr>
    </w:div>
    <w:div w:id="1026246767">
      <w:marLeft w:val="0"/>
      <w:marRight w:val="0"/>
      <w:marTop w:val="0"/>
      <w:marBottom w:val="0"/>
      <w:divBdr>
        <w:top w:val="none" w:sz="0" w:space="0" w:color="auto"/>
        <w:left w:val="none" w:sz="0" w:space="0" w:color="auto"/>
        <w:bottom w:val="none" w:sz="0" w:space="0" w:color="auto"/>
        <w:right w:val="none" w:sz="0" w:space="0" w:color="auto"/>
      </w:divBdr>
    </w:div>
    <w:div w:id="1026246768">
      <w:marLeft w:val="0"/>
      <w:marRight w:val="0"/>
      <w:marTop w:val="0"/>
      <w:marBottom w:val="0"/>
      <w:divBdr>
        <w:top w:val="none" w:sz="0" w:space="0" w:color="auto"/>
        <w:left w:val="none" w:sz="0" w:space="0" w:color="auto"/>
        <w:bottom w:val="none" w:sz="0" w:space="0" w:color="auto"/>
        <w:right w:val="none" w:sz="0" w:space="0" w:color="auto"/>
      </w:divBdr>
    </w:div>
    <w:div w:id="1026246769">
      <w:marLeft w:val="0"/>
      <w:marRight w:val="0"/>
      <w:marTop w:val="0"/>
      <w:marBottom w:val="0"/>
      <w:divBdr>
        <w:top w:val="none" w:sz="0" w:space="0" w:color="auto"/>
        <w:left w:val="none" w:sz="0" w:space="0" w:color="auto"/>
        <w:bottom w:val="none" w:sz="0" w:space="0" w:color="auto"/>
        <w:right w:val="none" w:sz="0" w:space="0" w:color="auto"/>
      </w:divBdr>
    </w:div>
    <w:div w:id="1026246770">
      <w:marLeft w:val="0"/>
      <w:marRight w:val="0"/>
      <w:marTop w:val="0"/>
      <w:marBottom w:val="0"/>
      <w:divBdr>
        <w:top w:val="none" w:sz="0" w:space="0" w:color="auto"/>
        <w:left w:val="none" w:sz="0" w:space="0" w:color="auto"/>
        <w:bottom w:val="none" w:sz="0" w:space="0" w:color="auto"/>
        <w:right w:val="none" w:sz="0" w:space="0" w:color="auto"/>
      </w:divBdr>
    </w:div>
    <w:div w:id="1026246771">
      <w:marLeft w:val="0"/>
      <w:marRight w:val="0"/>
      <w:marTop w:val="0"/>
      <w:marBottom w:val="0"/>
      <w:divBdr>
        <w:top w:val="none" w:sz="0" w:space="0" w:color="auto"/>
        <w:left w:val="none" w:sz="0" w:space="0" w:color="auto"/>
        <w:bottom w:val="none" w:sz="0" w:space="0" w:color="auto"/>
        <w:right w:val="none" w:sz="0" w:space="0" w:color="auto"/>
      </w:divBdr>
    </w:div>
    <w:div w:id="10262467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LUCHE~1\CONFIG~1\Temp\GABRILsluchetta171033EMS_Especificacao_Manutencao_Sistem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GABRILsluchetta171033EMS_Especificacao_Manutencao_Sistemas</Template>
  <TotalTime>213</TotalTime>
  <Pages>9</Pages>
  <Words>1593</Words>
  <Characters>8603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TREELOG</Company>
  <LinksUpToDate>false</LinksUpToDate>
  <CharactersWithSpaces>10176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Editora Abril S.A.</dc:creator>
  <cp:lastModifiedBy>Francivaldo Nogueira Alecrim_DISCOVER</cp:lastModifiedBy>
  <cp:revision>5</cp:revision>
  <cp:lastPrinted>2009-11-19T20:24:00Z</cp:lastPrinted>
  <dcterms:created xsi:type="dcterms:W3CDTF">2012-07-20T15:07:00Z</dcterms:created>
  <dcterms:modified xsi:type="dcterms:W3CDTF">2012-08-22T13:44:00Z</dcterms:modified>
</cp:coreProperties>
</file>