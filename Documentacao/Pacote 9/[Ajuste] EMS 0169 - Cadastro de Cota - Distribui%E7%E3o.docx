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5162D8">
        <w:rPr>
          <w:rFonts w:ascii="Arial Narrow" w:hAnsi="Arial Narrow"/>
          <w:b/>
          <w:sz w:val="40"/>
        </w:rPr>
        <w:t xml:space="preserve"> </w:t>
      </w:r>
      <w:r w:rsidR="00445F6E">
        <w:rPr>
          <w:rFonts w:ascii="Arial Narrow" w:hAnsi="Arial Narrow"/>
          <w:b/>
          <w:sz w:val="40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</w:t>
      </w:r>
      <w:r w:rsidR="00353CF8">
        <w:rPr>
          <w:rFonts w:ascii="Arial Narrow" w:hAnsi="Arial Narrow"/>
          <w:b/>
          <w:sz w:val="36"/>
          <w:szCs w:val="36"/>
        </w:rPr>
        <w:t>169</w:t>
      </w:r>
      <w:r>
        <w:rPr>
          <w:rFonts w:ascii="Arial Narrow" w:hAnsi="Arial Narrow"/>
          <w:b/>
          <w:sz w:val="36"/>
          <w:szCs w:val="36"/>
        </w:rPr>
        <w:t>–</w:t>
      </w:r>
      <w:r w:rsidR="00E1461A">
        <w:rPr>
          <w:rFonts w:ascii="Arial Narrow" w:hAnsi="Arial Narrow"/>
          <w:b/>
          <w:sz w:val="36"/>
          <w:szCs w:val="36"/>
        </w:rPr>
        <w:t>Cadastro de Cota - Distribuição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5162D8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D443F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</w:tcPr>
          <w:p w:rsidR="00EE0BEF" w:rsidRDefault="00EE0BEF" w:rsidP="00D443F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D443F5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5162D8" w:rsidRPr="00875148">
              <w:rPr>
                <w:rFonts w:ascii="Arial Narrow" w:hAnsi="Arial Narrow"/>
                <w:b/>
              </w:rPr>
              <w:t>D</w:t>
            </w:r>
            <w:r w:rsidRPr="00875148">
              <w:rPr>
                <w:rFonts w:ascii="Arial Narrow" w:hAnsi="Arial Narrow"/>
                <w:b/>
              </w:rPr>
              <w:t>o</w:t>
            </w:r>
            <w:r w:rsidR="005162D8">
              <w:rPr>
                <w:rFonts w:ascii="Arial Narrow" w:hAnsi="Arial Narrow"/>
                <w:b/>
              </w:rPr>
              <w:t xml:space="preserve"> </w:t>
            </w:r>
            <w:r w:rsidRPr="00875148">
              <w:rPr>
                <w:rFonts w:ascii="Arial Narrow" w:hAnsi="Arial Narrow"/>
                <w:b/>
              </w:rPr>
              <w:t>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5162D8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D443F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DD7C0F" w:rsidRPr="00875148" w:rsidRDefault="00DD7C0F" w:rsidP="00D443F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9901F6" w:rsidP="009901F6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de informações de distribuição de uma Cota do tipo física ou jurídica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partir do cadastro de uma Cota, a tela permitirá cadastro e consulta dos parâmetros de distribuição de uma Cota especifica.</w:t>
      </w: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Distribuição no cadastro da Cota, será exibida a tela com as informações respectivas da Cota para inclusão ou alteração.</w:t>
      </w:r>
    </w:p>
    <w:p w:rsidR="00DA5AF8" w:rsidRDefault="00DA5AF8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A5AF8" w:rsidRDefault="00DA5AF8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DA5AF8">
        <w:rPr>
          <w:rFonts w:ascii="Arial Narrow" w:hAnsi="Arial Narrow" w:cs="Arial"/>
          <w:color w:val="002060"/>
          <w:sz w:val="22"/>
          <w:szCs w:val="22"/>
          <w:highlight w:val="yellow"/>
        </w:rPr>
        <w:t>As informações de Documentos</w:t>
      </w:r>
      <w:r w:rsidR="002A3A45" w:rsidRPr="00DA5AF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devem</w:t>
      </w:r>
      <w:r w:rsidRPr="00DA5AF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ser default, de acordo com o EMS 0188 - Parâmetro do Distribuidor cadastrado, porém a mesma permite alteração. E, em todas as funcionalidades do sistema que se utilizem destes documentos, devem observar este cadastro e realizar a impressão e/ou o envio por e-mail deste documento.</w:t>
      </w:r>
    </w:p>
    <w:p w:rsidR="009A5507" w:rsidRDefault="009A550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A5507" w:rsidRDefault="009A550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791D0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campo de seleção Tipo de Entrega será abastecido pelo cadastro realizado na EMS 0177 – Cadastro dos Tipos de Serviços. E caso a seleção realizada gere um débito ao jornaleiro, a funcionalidade deve mostrar o campo de cobrança, </w:t>
      </w:r>
      <w:r w:rsidR="009F63F1" w:rsidRPr="00791D09">
        <w:rPr>
          <w:rFonts w:ascii="Arial Narrow" w:hAnsi="Arial Narrow" w:cs="Arial"/>
          <w:color w:val="002060"/>
          <w:sz w:val="22"/>
          <w:szCs w:val="22"/>
          <w:highlight w:val="yellow"/>
        </w:rPr>
        <w:t>e possibilita</w:t>
      </w:r>
      <w:r w:rsidR="00F773D4">
        <w:rPr>
          <w:rFonts w:ascii="Arial Narrow" w:hAnsi="Arial Narrow" w:cs="Arial"/>
          <w:color w:val="002060"/>
          <w:sz w:val="22"/>
          <w:szCs w:val="22"/>
          <w:highlight w:val="yellow"/>
        </w:rPr>
        <w:t>r</w:t>
      </w:r>
      <w:r w:rsidR="009F63F1" w:rsidRPr="00791D0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alteração.</w:t>
      </w:r>
    </w:p>
    <w:p w:rsidR="009F63F1" w:rsidRDefault="009F63F1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F63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5672DD">
        <w:rPr>
          <w:rFonts w:ascii="Arial Narrow" w:hAnsi="Arial Narrow" w:cs="Arial"/>
          <w:color w:val="002060"/>
          <w:sz w:val="22"/>
          <w:szCs w:val="22"/>
          <w:highlight w:val="yellow"/>
        </w:rPr>
        <w:t>Assim como, devemos permitir a isenção da cobrança por um período, informando este prazo no campo Prazo de Carência.</w:t>
      </w:r>
      <w:r w:rsidR="005672DD" w:rsidRPr="005672D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Ao passar este período, a cobrança volta a </w:t>
      </w:r>
      <w:r w:rsidR="005672D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deve </w:t>
      </w:r>
      <w:r w:rsidR="005672DD" w:rsidRPr="005672DD">
        <w:rPr>
          <w:rFonts w:ascii="Arial Narrow" w:hAnsi="Arial Narrow" w:cs="Arial"/>
          <w:color w:val="002060"/>
          <w:sz w:val="22"/>
          <w:szCs w:val="22"/>
          <w:highlight w:val="yellow"/>
        </w:rPr>
        <w:t>ser realizada normalmente.</w:t>
      </w:r>
    </w:p>
    <w:p w:rsidR="00791D09" w:rsidRDefault="00791D0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91D09" w:rsidRDefault="00791D0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791D09">
        <w:rPr>
          <w:rFonts w:ascii="Arial Narrow" w:hAnsi="Arial Narrow" w:cs="Arial"/>
          <w:color w:val="002060"/>
          <w:sz w:val="22"/>
          <w:szCs w:val="22"/>
          <w:highlight w:val="yellow"/>
        </w:rPr>
        <w:t>Estes valores serão agregado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s</w:t>
      </w:r>
      <w:r w:rsidRPr="00791D0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à cobrança de cada cota, de acordo com a EMS 0028 – Geração de Cobrança.</w:t>
      </w:r>
    </w:p>
    <w:p w:rsidR="00D443F5" w:rsidRDefault="00D443F5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548CE" w:rsidRPr="001548CE" w:rsidRDefault="001548CE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1548CE">
        <w:rPr>
          <w:rFonts w:ascii="Arial Narrow" w:hAnsi="Arial Narrow" w:cs="Arial"/>
          <w:color w:val="002060"/>
          <w:sz w:val="22"/>
          <w:szCs w:val="22"/>
          <w:highlight w:val="yellow"/>
        </w:rPr>
        <w:t>O tipo de entrega também deverá prever a impressão ou o arquivo digital do documento, de acordo com a escolha realizado, como descrito abaixo:</w:t>
      </w:r>
    </w:p>
    <w:p w:rsidR="001548CE" w:rsidRPr="001548CE" w:rsidRDefault="001548CE" w:rsidP="001548CE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002060"/>
          <w:highlight w:val="yellow"/>
        </w:rPr>
      </w:pPr>
      <w:r w:rsidRPr="001548CE">
        <w:rPr>
          <w:rFonts w:ascii="Arial Narrow" w:hAnsi="Arial Narrow" w:cs="Arial"/>
          <w:color w:val="002060"/>
          <w:highlight w:val="yellow"/>
        </w:rPr>
        <w:t>Cota Retira: para esta opção, a funcionalidade não deve abrir os demais campos;</w:t>
      </w:r>
    </w:p>
    <w:p w:rsidR="001548CE" w:rsidRPr="001548CE" w:rsidRDefault="001548CE" w:rsidP="001548CE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002060"/>
          <w:highlight w:val="yellow"/>
        </w:rPr>
      </w:pPr>
      <w:r w:rsidRPr="001548CE">
        <w:rPr>
          <w:rFonts w:ascii="Arial Narrow" w:hAnsi="Arial Narrow" w:cs="Arial"/>
          <w:color w:val="002060"/>
          <w:highlight w:val="yellow"/>
        </w:rPr>
        <w:t>Entrega em Banca: para esta opção, a funcionalidade deve disponibilizar todos os campos referentes a este combo:</w:t>
      </w:r>
    </w:p>
    <w:p w:rsidR="001548CE" w:rsidRPr="005162D8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Taxa fixa;</w:t>
      </w:r>
    </w:p>
    <w:p w:rsidR="001548CE" w:rsidRPr="005162D8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Percentual do Faturamento:</w:t>
      </w:r>
    </w:p>
    <w:p w:rsidR="001548CE" w:rsidRPr="005162D8" w:rsidRDefault="001548CE" w:rsidP="001548CE">
      <w:pPr>
        <w:numPr>
          <w:ilvl w:val="2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Faturamento Bruto da Cota;</w:t>
      </w:r>
    </w:p>
    <w:p w:rsidR="001548CE" w:rsidRPr="005162D8" w:rsidRDefault="001548CE" w:rsidP="001548CE">
      <w:pPr>
        <w:numPr>
          <w:ilvl w:val="2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Faturamento Líquido da Cota;</w:t>
      </w:r>
    </w:p>
    <w:p w:rsidR="001548CE" w:rsidRPr="005162D8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Período de Carência;</w:t>
      </w:r>
    </w:p>
    <w:p w:rsidR="001548CE" w:rsidRPr="005162D8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Imprimir;</w:t>
      </w:r>
    </w:p>
    <w:p w:rsidR="00C93A37" w:rsidRPr="005162D8" w:rsidRDefault="00C93A37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Termo de Adesão Recebido?</w:t>
      </w:r>
    </w:p>
    <w:p w:rsidR="001548CE" w:rsidRPr="005162D8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t>Campo para inclusão de arquivo do Termo de Adesão para arquivo digital.</w:t>
      </w:r>
    </w:p>
    <w:p w:rsidR="005162D8" w:rsidRDefault="005162D8" w:rsidP="005162D8">
      <w:pPr>
        <w:ind w:left="1080"/>
        <w:rPr>
          <w:rFonts w:ascii="Arial Narrow" w:hAnsi="Arial Narrow"/>
          <w:sz w:val="22"/>
          <w:szCs w:val="22"/>
          <w:highlight w:val="yellow"/>
        </w:rPr>
      </w:pPr>
      <w:r w:rsidRPr="005162D8">
        <w:rPr>
          <w:rFonts w:ascii="Arial Narrow" w:hAnsi="Arial Narrow"/>
          <w:sz w:val="22"/>
          <w:szCs w:val="22"/>
          <w:highlight w:val="yellow"/>
        </w:rPr>
        <w:lastRenderedPageBreak/>
        <w:t>As informações de Taxa ou Percentual devem ser carregadas automaticamente de acordo com o Cadastro de Transportador, que faz estará atrelada a esta cota. E permite alterações de acordo com a negociação da Distribuidora com a Cota.</w:t>
      </w:r>
    </w:p>
    <w:p w:rsidR="00FA72F3" w:rsidRPr="005162D8" w:rsidRDefault="00FA72F3" w:rsidP="005162D8">
      <w:pPr>
        <w:ind w:left="1080"/>
        <w:rPr>
          <w:rFonts w:ascii="Arial Narrow" w:hAnsi="Arial Narrow"/>
          <w:sz w:val="22"/>
          <w:szCs w:val="22"/>
          <w:highlight w:val="yellow"/>
        </w:rPr>
      </w:pPr>
      <w:r>
        <w:rPr>
          <w:rFonts w:ascii="Arial Narrow" w:hAnsi="Arial Narrow"/>
          <w:sz w:val="22"/>
          <w:szCs w:val="22"/>
          <w:highlight w:val="yellow"/>
        </w:rPr>
        <w:t xml:space="preserve">Caso não haja transportadora vinculada </w:t>
      </w:r>
      <w:r w:rsidR="00F773D4">
        <w:rPr>
          <w:rFonts w:ascii="Arial Narrow" w:hAnsi="Arial Narrow"/>
          <w:sz w:val="22"/>
          <w:szCs w:val="22"/>
          <w:highlight w:val="yellow"/>
        </w:rPr>
        <w:t>à</w:t>
      </w:r>
      <w:r>
        <w:rPr>
          <w:rFonts w:ascii="Arial Narrow" w:hAnsi="Arial Narrow"/>
          <w:sz w:val="22"/>
          <w:szCs w:val="22"/>
          <w:highlight w:val="yellow"/>
        </w:rPr>
        <w:t xml:space="preserve"> rota que esta cota pertence, a funcionalidade deve permitir que </w:t>
      </w:r>
      <w:proofErr w:type="gramStart"/>
      <w:r>
        <w:rPr>
          <w:rFonts w:ascii="Arial Narrow" w:hAnsi="Arial Narrow"/>
          <w:sz w:val="22"/>
          <w:szCs w:val="22"/>
          <w:highlight w:val="yellow"/>
        </w:rPr>
        <w:t xml:space="preserve">a mesma </w:t>
      </w:r>
      <w:r w:rsidR="00F773D4">
        <w:rPr>
          <w:rFonts w:ascii="Arial Narrow" w:hAnsi="Arial Narrow"/>
          <w:sz w:val="22"/>
          <w:szCs w:val="22"/>
          <w:highlight w:val="yellow"/>
        </w:rPr>
        <w:t>informe</w:t>
      </w:r>
      <w:r>
        <w:rPr>
          <w:rFonts w:ascii="Arial Narrow" w:hAnsi="Arial Narrow"/>
          <w:sz w:val="22"/>
          <w:szCs w:val="22"/>
          <w:highlight w:val="yellow"/>
        </w:rPr>
        <w:t xml:space="preserve"> um valor e este deve ser</w:t>
      </w:r>
      <w:proofErr w:type="gramEnd"/>
      <w:r>
        <w:rPr>
          <w:rFonts w:ascii="Arial Narrow" w:hAnsi="Arial Narrow"/>
          <w:sz w:val="22"/>
          <w:szCs w:val="22"/>
          <w:highlight w:val="yellow"/>
        </w:rPr>
        <w:t xml:space="preserve"> </w:t>
      </w:r>
      <w:r w:rsidR="00F773D4">
        <w:rPr>
          <w:rFonts w:ascii="Arial Narrow" w:hAnsi="Arial Narrow"/>
          <w:sz w:val="22"/>
          <w:szCs w:val="22"/>
          <w:highlight w:val="yellow"/>
        </w:rPr>
        <w:t>cobrados</w:t>
      </w:r>
      <w:r>
        <w:rPr>
          <w:rFonts w:ascii="Arial Narrow" w:hAnsi="Arial Narrow"/>
          <w:sz w:val="22"/>
          <w:szCs w:val="22"/>
          <w:highlight w:val="yellow"/>
        </w:rPr>
        <w:t>, normalmente.</w:t>
      </w:r>
    </w:p>
    <w:p w:rsidR="001548CE" w:rsidRPr="00F773D4" w:rsidRDefault="001548CE" w:rsidP="001548CE">
      <w:pPr>
        <w:pStyle w:val="PargrafodaLista"/>
        <w:numPr>
          <w:ilvl w:val="0"/>
          <w:numId w:val="28"/>
        </w:numPr>
        <w:rPr>
          <w:rFonts w:ascii="Arial Narrow" w:hAnsi="Arial Narrow" w:cs="Arial"/>
          <w:color w:val="002060"/>
          <w:highlight w:val="yellow"/>
        </w:rPr>
      </w:pPr>
      <w:r w:rsidRPr="00F773D4">
        <w:rPr>
          <w:rFonts w:ascii="Arial Narrow" w:hAnsi="Arial Narrow" w:cs="Arial"/>
          <w:color w:val="002060"/>
          <w:highlight w:val="yellow"/>
        </w:rPr>
        <w:t>Entregador: para esta opção, a funcionalidade deve disponibilizar todos os campos referentes a este combo:</w:t>
      </w:r>
    </w:p>
    <w:p w:rsidR="001548CE" w:rsidRPr="00F773D4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F773D4">
        <w:rPr>
          <w:rFonts w:ascii="Arial Narrow" w:hAnsi="Arial Narrow"/>
          <w:sz w:val="22"/>
          <w:szCs w:val="22"/>
          <w:highlight w:val="yellow"/>
        </w:rPr>
        <w:t xml:space="preserve">Percentual do Faturamento: </w:t>
      </w:r>
    </w:p>
    <w:p w:rsidR="001548CE" w:rsidRPr="00F773D4" w:rsidRDefault="001548CE" w:rsidP="001548CE">
      <w:pPr>
        <w:numPr>
          <w:ilvl w:val="2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F773D4">
        <w:rPr>
          <w:rFonts w:ascii="Arial Narrow" w:hAnsi="Arial Narrow"/>
          <w:sz w:val="22"/>
          <w:szCs w:val="22"/>
          <w:highlight w:val="yellow"/>
        </w:rPr>
        <w:t>Faturamento Bruto da Cota</w:t>
      </w:r>
    </w:p>
    <w:p w:rsidR="001548CE" w:rsidRPr="00F773D4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F773D4">
        <w:rPr>
          <w:rFonts w:ascii="Arial Narrow" w:hAnsi="Arial Narrow"/>
          <w:sz w:val="22"/>
          <w:szCs w:val="22"/>
          <w:highlight w:val="yellow"/>
        </w:rPr>
        <w:t>Período de Carência;</w:t>
      </w:r>
    </w:p>
    <w:p w:rsidR="001548CE" w:rsidRPr="00F773D4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F773D4">
        <w:rPr>
          <w:rFonts w:ascii="Arial Narrow" w:hAnsi="Arial Narrow"/>
          <w:sz w:val="22"/>
          <w:szCs w:val="22"/>
          <w:highlight w:val="yellow"/>
        </w:rPr>
        <w:t>Imprimir;</w:t>
      </w:r>
    </w:p>
    <w:p w:rsidR="00C93A37" w:rsidRPr="00F773D4" w:rsidRDefault="00C93A37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F773D4">
        <w:rPr>
          <w:rFonts w:ascii="Arial Narrow" w:hAnsi="Arial Narrow"/>
          <w:sz w:val="22"/>
          <w:szCs w:val="22"/>
          <w:highlight w:val="yellow"/>
        </w:rPr>
        <w:t>Procuração Recebida?</w:t>
      </w:r>
    </w:p>
    <w:p w:rsidR="001548CE" w:rsidRPr="00F773D4" w:rsidRDefault="001548CE" w:rsidP="001548CE">
      <w:pPr>
        <w:numPr>
          <w:ilvl w:val="1"/>
          <w:numId w:val="28"/>
        </w:numPr>
        <w:rPr>
          <w:rFonts w:ascii="Arial Narrow" w:hAnsi="Arial Narrow"/>
          <w:sz w:val="22"/>
          <w:szCs w:val="22"/>
          <w:highlight w:val="yellow"/>
        </w:rPr>
      </w:pPr>
      <w:r w:rsidRPr="00F773D4">
        <w:rPr>
          <w:rFonts w:ascii="Arial Narrow" w:hAnsi="Arial Narrow"/>
          <w:sz w:val="22"/>
          <w:szCs w:val="22"/>
          <w:highlight w:val="yellow"/>
        </w:rPr>
        <w:t>Campo para inclusão de arquivo do Termo de Adesão para arquivo digital.</w:t>
      </w:r>
    </w:p>
    <w:p w:rsidR="001548CE" w:rsidRDefault="001548C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773D4" w:rsidRDefault="00F773D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F773D4">
        <w:rPr>
          <w:rFonts w:ascii="Arial Narrow" w:hAnsi="Arial Narrow" w:cs="Arial"/>
          <w:color w:val="002060"/>
          <w:sz w:val="22"/>
          <w:szCs w:val="22"/>
          <w:highlight w:val="yellow"/>
        </w:rPr>
        <w:t>A cobrança destes valores deverá ser integrada na principal forma de pagamento da cota, de acordo com o cadastrado realizado.</w:t>
      </w:r>
    </w:p>
    <w:p w:rsidR="00F773D4" w:rsidRDefault="00F773D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773D4" w:rsidRPr="003C6BF9" w:rsidRDefault="00F773D4" w:rsidP="00F773D4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 xml:space="preserve">Para realizar a 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geração de </w:t>
      </w: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cobrança das cotas a funcionalidade deve verificar as seguintes regras, de acordo com o Status da Cota:</w:t>
      </w:r>
    </w:p>
    <w:p w:rsidR="00F773D4" w:rsidRPr="003C6BF9" w:rsidRDefault="00F773D4" w:rsidP="00F773D4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F773D4" w:rsidRPr="003C6BF9" w:rsidRDefault="00F773D4" w:rsidP="00F773D4">
      <w:pPr>
        <w:numPr>
          <w:ilvl w:val="0"/>
          <w:numId w:val="29"/>
        </w:numPr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Ativa: realiza cobrança normalmente, de acordo com a periodicidade, valor e possibilidade de isenção.</w:t>
      </w:r>
    </w:p>
    <w:p w:rsidR="00F773D4" w:rsidRPr="003C6BF9" w:rsidRDefault="00F773D4" w:rsidP="00F773D4">
      <w:pPr>
        <w:numPr>
          <w:ilvl w:val="0"/>
          <w:numId w:val="29"/>
        </w:numPr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Suspensa: realiza cobrança apenas para a as cotas que tiverem Chamada de Encalhe gerada dentro da periodicidade de cobrança informada.</w:t>
      </w:r>
    </w:p>
    <w:p w:rsidR="00F773D4" w:rsidRPr="003C6BF9" w:rsidRDefault="00F773D4" w:rsidP="00F773D4">
      <w:pPr>
        <w:numPr>
          <w:ilvl w:val="0"/>
          <w:numId w:val="29"/>
        </w:numPr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Inativo: não realiza cobrança.</w:t>
      </w:r>
    </w:p>
    <w:p w:rsidR="00F773D4" w:rsidRDefault="00F773D4" w:rsidP="00F773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773D4" w:rsidRDefault="00F773D4" w:rsidP="00F773D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 xml:space="preserve">Estas informações constaram também na EMS 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 xml:space="preserve">0028 - </w:t>
      </w:r>
      <w:r w:rsidRPr="003C6BF9">
        <w:rPr>
          <w:rFonts w:ascii="Calibri" w:hAnsi="Calibri" w:cs="Arial"/>
          <w:color w:val="002060"/>
          <w:sz w:val="22"/>
          <w:szCs w:val="22"/>
          <w:highlight w:val="yellow"/>
        </w:rPr>
        <w:t>Geração de Cobrança.</w:t>
      </w:r>
    </w:p>
    <w:p w:rsidR="00F773D4" w:rsidRDefault="00F773D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bookmarkStart w:id="13" w:name="_GoBack"/>
      <w:bookmarkEnd w:id="13"/>
    </w:p>
    <w:p w:rsidR="001548CE" w:rsidRDefault="00C93A3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93A37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prever uma flag para informação se a documentação necessária, para o tipo de entrega escolhido foi recebida, a partir desta flag, disponibilizar a possibilidade de inclusão do arquivo digital do documento.</w:t>
      </w:r>
      <w:r w:rsidR="00E359D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359DD" w:rsidRPr="00E359DD">
        <w:rPr>
          <w:rFonts w:ascii="Arial Narrow" w:hAnsi="Arial Narrow" w:cs="Arial"/>
          <w:color w:val="002060"/>
          <w:sz w:val="22"/>
          <w:szCs w:val="22"/>
          <w:highlight w:val="yellow"/>
        </w:rPr>
        <w:t>Este deve ser acionado automaticamente, nos casos que o usuário inclua um arquivo digitalizado.</w:t>
      </w:r>
    </w:p>
    <w:p w:rsidR="00C93A37" w:rsidRDefault="00C93A3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C93A37" w:rsidRPr="00C93A37" w:rsidRDefault="00C93A37" w:rsidP="00C93A3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</w:pPr>
            <w:r w:rsidRPr="00C93A37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A ausência desta documentação deve ser sinalizada na Funcionalidade Follow-up do Sistema, Aba Atualização Cadastral.</w:t>
            </w:r>
          </w:p>
          <w:p w:rsidR="00C93A37" w:rsidRDefault="00C93A37" w:rsidP="00C93A37">
            <w:pPr>
              <w:pStyle w:val="Ttulo2"/>
              <w:numPr>
                <w:ilvl w:val="0"/>
                <w:numId w:val="0"/>
              </w:numPr>
              <w:rPr>
                <w:rFonts w:ascii="Arial Narrow" w:hAnsi="Arial Narrow"/>
                <w:sz w:val="20"/>
              </w:rPr>
            </w:pPr>
          </w:p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443F5" w:rsidRPr="00D443F5" w:rsidRDefault="00D443F5" w:rsidP="0010198B">
      <w:pPr>
        <w:ind w:left="426"/>
        <w:rPr>
          <w:rFonts w:ascii="Arial Narrow" w:hAnsi="Arial Narrow"/>
          <w:b/>
        </w:rPr>
      </w:pPr>
      <w:r w:rsidRPr="00D443F5">
        <w:rPr>
          <w:rFonts w:ascii="Arial Narrow" w:hAnsi="Arial Narrow"/>
          <w:b/>
        </w:rPr>
        <w:t>Distribuição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D443F5" w:rsidRPr="00173282" w:rsidRDefault="00D443F5" w:rsidP="00173282">
      <w:pPr>
        <w:ind w:firstLine="720"/>
        <w:rPr>
          <w:rFonts w:ascii="Arial Narrow" w:hAnsi="Arial Narrow"/>
        </w:rPr>
      </w:pPr>
      <w:proofErr w:type="gramStart"/>
      <w:r w:rsidRPr="00173282">
        <w:rPr>
          <w:rFonts w:ascii="Arial Narrow" w:hAnsi="Arial Narrow"/>
        </w:rPr>
        <w:t>Campos não editáveis</w:t>
      </w:r>
      <w:proofErr w:type="gramEnd"/>
      <w:r w:rsidRPr="00173282">
        <w:rPr>
          <w:rFonts w:ascii="Arial Narrow" w:hAnsi="Arial Narrow"/>
        </w:rPr>
        <w:t>: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F05F5A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Cota:</w:t>
      </w:r>
      <w:r w:rsidR="00C54809">
        <w:rPr>
          <w:rFonts w:ascii="Arial Narrow" w:hAnsi="Arial Narrow"/>
        </w:rPr>
        <w:t xml:space="preserve"> </w:t>
      </w:r>
      <w:r w:rsidR="00326D91">
        <w:rPr>
          <w:rFonts w:ascii="Arial Narrow" w:hAnsi="Arial Narrow"/>
        </w:rPr>
        <w:t>c</w:t>
      </w:r>
      <w:r w:rsidR="00EF6A72">
        <w:rPr>
          <w:rFonts w:ascii="Arial Narrow" w:hAnsi="Arial Narrow"/>
        </w:rPr>
        <w:t>ó</w:t>
      </w:r>
      <w:r w:rsidR="00326D91">
        <w:rPr>
          <w:rFonts w:ascii="Arial Narrow" w:hAnsi="Arial Narrow"/>
        </w:rPr>
        <w:t>digo</w:t>
      </w:r>
      <w:r w:rsidR="00C54809">
        <w:rPr>
          <w:rFonts w:ascii="Arial Narrow" w:hAnsi="Arial Narrow"/>
        </w:rPr>
        <w:t xml:space="preserve"> da cota cadastrado</w:t>
      </w:r>
      <w:r w:rsidR="00173282">
        <w:rPr>
          <w:rFonts w:ascii="Arial Narrow" w:hAnsi="Arial Narrow"/>
        </w:rPr>
        <w:t xml:space="preserve"> n</w:t>
      </w:r>
      <w:r w:rsidR="00C54809">
        <w:rPr>
          <w:rFonts w:ascii="Arial Narrow" w:hAnsi="Arial Narrow"/>
        </w:rPr>
        <w:t>a tela de dados cadastrais</w:t>
      </w:r>
      <w:r w:rsidR="00EF152B">
        <w:rPr>
          <w:rFonts w:ascii="Arial Narrow" w:hAnsi="Arial Narrow"/>
        </w:rPr>
        <w:t xml:space="preserve"> (será carregado, não </w:t>
      </w:r>
      <w:r w:rsidR="00E33201">
        <w:rPr>
          <w:rFonts w:ascii="Arial Narrow" w:hAnsi="Arial Narrow"/>
        </w:rPr>
        <w:t xml:space="preserve">editável </w:t>
      </w:r>
      <w:r w:rsidR="00E33201" w:rsidRPr="00E33201">
        <w:rPr>
          <w:rFonts w:ascii="Arial Narrow" w:hAnsi="Arial Narrow"/>
          <w:highlight w:val="yellow"/>
        </w:rPr>
        <w:t>– da Aba Dados Cadastrais</w:t>
      </w:r>
      <w:r w:rsidR="00EF152B">
        <w:rPr>
          <w:rFonts w:ascii="Arial Narrow" w:hAnsi="Arial Narrow"/>
        </w:rPr>
        <w:t>)</w:t>
      </w:r>
      <w:r w:rsidR="00173282">
        <w:rPr>
          <w:rFonts w:ascii="Arial Narrow" w:hAnsi="Arial Narrow"/>
        </w:rPr>
        <w:t>.</w:t>
      </w:r>
    </w:p>
    <w:p w:rsidR="00D443F5" w:rsidRPr="00173282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173282">
        <w:rPr>
          <w:rFonts w:ascii="Arial Narrow" w:hAnsi="Arial Narrow"/>
        </w:rPr>
        <w:t>Qtde. PDV:</w:t>
      </w:r>
      <w:r w:rsidR="00173282" w:rsidRPr="00173282">
        <w:rPr>
          <w:rFonts w:ascii="Arial Narrow" w:hAnsi="Arial Narrow"/>
        </w:rPr>
        <w:t xml:space="preserve"> Quantidade de </w:t>
      </w:r>
      <w:proofErr w:type="spellStart"/>
      <w:r w:rsidR="00173282" w:rsidRPr="00173282">
        <w:rPr>
          <w:rFonts w:ascii="Arial Narrow" w:hAnsi="Arial Narrow"/>
        </w:rPr>
        <w:t>PDVs</w:t>
      </w:r>
      <w:proofErr w:type="spellEnd"/>
      <w:r w:rsidR="00173282" w:rsidRPr="00173282">
        <w:rPr>
          <w:rFonts w:ascii="Arial Narrow" w:hAnsi="Arial Narrow"/>
        </w:rPr>
        <w:t xml:space="preserve"> cadastrados na cota, </w:t>
      </w:r>
      <w:r w:rsidR="00E52CA0">
        <w:rPr>
          <w:rFonts w:ascii="Arial Narrow" w:hAnsi="Arial Narrow"/>
        </w:rPr>
        <w:t>a forma de pre</w:t>
      </w:r>
      <w:r w:rsidR="00EF6A72">
        <w:rPr>
          <w:rFonts w:ascii="Arial Narrow" w:hAnsi="Arial Narrow"/>
        </w:rPr>
        <w:t>enchimento desse campo será parâ</w:t>
      </w:r>
      <w:r w:rsidR="00E52CA0">
        <w:rPr>
          <w:rFonts w:ascii="Arial Narrow" w:hAnsi="Arial Narrow"/>
        </w:rPr>
        <w:t xml:space="preserve">metro no distribuidor, </w:t>
      </w:r>
      <w:r w:rsidR="00EF152B">
        <w:rPr>
          <w:rFonts w:ascii="Arial Narrow" w:hAnsi="Arial Narrow"/>
        </w:rPr>
        <w:t xml:space="preserve">ou seja, </w:t>
      </w:r>
      <w:r w:rsidR="00E52CA0">
        <w:rPr>
          <w:rFonts w:ascii="Arial Narrow" w:hAnsi="Arial Narrow"/>
        </w:rPr>
        <w:t>caso o parâmetro esteja “</w:t>
      </w:r>
      <w:proofErr w:type="spellStart"/>
      <w:r w:rsidR="00E52CA0">
        <w:rPr>
          <w:rFonts w:ascii="Arial Narrow" w:hAnsi="Arial Narrow"/>
        </w:rPr>
        <w:t>fl</w:t>
      </w:r>
      <w:r w:rsidR="00EF6A72">
        <w:rPr>
          <w:rFonts w:ascii="Arial Narrow" w:hAnsi="Arial Narrow"/>
        </w:rPr>
        <w:t>e</w:t>
      </w:r>
      <w:r w:rsidR="00E52CA0">
        <w:rPr>
          <w:rFonts w:ascii="Arial Narrow" w:hAnsi="Arial Narrow"/>
        </w:rPr>
        <w:t>gado</w:t>
      </w:r>
      <w:proofErr w:type="spellEnd"/>
      <w:r w:rsidR="00E52CA0">
        <w:rPr>
          <w:rFonts w:ascii="Arial Narrow" w:hAnsi="Arial Narrow"/>
        </w:rPr>
        <w:t xml:space="preserve">” para preenchimento automático, </w:t>
      </w:r>
      <w:r w:rsidR="00173282" w:rsidRPr="00173282">
        <w:rPr>
          <w:rFonts w:ascii="Arial Narrow" w:hAnsi="Arial Narrow"/>
        </w:rPr>
        <w:t>deve ser quantificada pelo sistema automaticamente</w:t>
      </w:r>
      <w:r w:rsidR="00E52CA0">
        <w:rPr>
          <w:rFonts w:ascii="Arial Narrow" w:hAnsi="Arial Narrow"/>
        </w:rPr>
        <w:t xml:space="preserve">, ou seja, de acordo com a quantidade de </w:t>
      </w:r>
      <w:proofErr w:type="spellStart"/>
      <w:r w:rsidR="001E2B77">
        <w:rPr>
          <w:rFonts w:ascii="Arial Narrow" w:hAnsi="Arial Narrow"/>
        </w:rPr>
        <w:t>PDV</w:t>
      </w:r>
      <w:r w:rsidR="00E52CA0">
        <w:rPr>
          <w:rFonts w:ascii="Arial Narrow" w:hAnsi="Arial Narrow"/>
        </w:rPr>
        <w:t>s</w:t>
      </w:r>
      <w:proofErr w:type="spellEnd"/>
      <w:r w:rsidR="00E52CA0">
        <w:rPr>
          <w:rFonts w:ascii="Arial Narrow" w:hAnsi="Arial Narrow"/>
        </w:rPr>
        <w:t xml:space="preserve"> cadastrados na cota e não será editável</w:t>
      </w:r>
      <w:r w:rsidR="00E60678" w:rsidRPr="00E52CA0">
        <w:rPr>
          <w:rFonts w:ascii="Arial Narrow" w:hAnsi="Arial Narrow"/>
        </w:rPr>
        <w:t xml:space="preserve">, </w:t>
      </w:r>
      <w:r w:rsidR="00E52CA0">
        <w:rPr>
          <w:rFonts w:ascii="Arial Narrow" w:hAnsi="Arial Narrow"/>
        </w:rPr>
        <w:t xml:space="preserve">caso não esteja parametrizado como automático, o preenchimento </w:t>
      </w:r>
      <w:r w:rsidR="00E60678" w:rsidRPr="00E52CA0">
        <w:rPr>
          <w:rFonts w:ascii="Arial Narrow" w:hAnsi="Arial Narrow"/>
        </w:rPr>
        <w:t>será editável</w:t>
      </w:r>
      <w:r w:rsidR="00173282" w:rsidRPr="00173282">
        <w:rPr>
          <w:rFonts w:ascii="Arial Narrow" w:hAnsi="Arial Narrow"/>
        </w:rPr>
        <w:t>.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Box:</w:t>
      </w:r>
      <w:r w:rsidR="00173282">
        <w:rPr>
          <w:rFonts w:ascii="Arial Narrow" w:hAnsi="Arial Narrow"/>
        </w:rPr>
        <w:t xml:space="preserve"> Box de Re</w:t>
      </w:r>
      <w:r w:rsidR="009723B3">
        <w:rPr>
          <w:rFonts w:ascii="Arial Narrow" w:hAnsi="Arial Narrow"/>
        </w:rPr>
        <w:t>parte cadastrado para esta cota – informação será atualizada conforme alterações de roteirização realizadas nas funcionalidades: Roteirização (a ser criada)</w:t>
      </w:r>
    </w:p>
    <w:p w:rsidR="00AF59A8" w:rsidRDefault="00AF59A8" w:rsidP="00AF59A8">
      <w:pPr>
        <w:pStyle w:val="PargrafodaLista"/>
        <w:ind w:left="1080"/>
        <w:rPr>
          <w:rFonts w:ascii="Arial Narrow" w:hAnsi="Arial Narrow"/>
        </w:rPr>
      </w:pPr>
    </w:p>
    <w:p w:rsidR="00AF59A8" w:rsidRDefault="00AF59A8" w:rsidP="00AF59A8">
      <w:pPr>
        <w:ind w:firstLine="720"/>
        <w:rPr>
          <w:rFonts w:ascii="Arial Narrow" w:hAnsi="Arial Narrow"/>
        </w:rPr>
      </w:pPr>
      <w:proofErr w:type="gramStart"/>
      <w:r w:rsidRPr="00AF59A8"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AF59A8" w:rsidRPr="00AF59A8" w:rsidRDefault="00AF59A8" w:rsidP="00AF59A8">
      <w:pPr>
        <w:ind w:firstLine="720"/>
        <w:rPr>
          <w:rFonts w:ascii="Arial Narrow" w:hAnsi="Arial Narrow"/>
        </w:rPr>
      </w:pP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Tipo de Entrega:</w:t>
      </w:r>
      <w:r w:rsidR="00173282">
        <w:rPr>
          <w:rFonts w:ascii="Arial Narrow" w:hAnsi="Arial Narrow"/>
        </w:rPr>
        <w:t xml:space="preserve"> </w:t>
      </w:r>
      <w:r w:rsidR="009723B3">
        <w:rPr>
          <w:rFonts w:ascii="Arial Narrow" w:hAnsi="Arial Narrow"/>
        </w:rPr>
        <w:t xml:space="preserve">Forma de recebimento desta cota – informação será atualizada conforme </w:t>
      </w:r>
      <w:r w:rsidR="00333831">
        <w:rPr>
          <w:rFonts w:ascii="Arial Narrow" w:hAnsi="Arial Narrow"/>
        </w:rPr>
        <w:t>cadastro de serviços de entrega</w:t>
      </w:r>
      <w:r w:rsidR="00AA285A">
        <w:rPr>
          <w:rFonts w:ascii="Arial Narrow" w:hAnsi="Arial Narrow"/>
        </w:rPr>
        <w:t xml:space="preserve"> (EMS em desenvolvimento).</w:t>
      </w:r>
    </w:p>
    <w:p w:rsidR="009A5507" w:rsidRDefault="009A5507" w:rsidP="009A5507">
      <w:pPr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Cobrança</w:t>
      </w:r>
    </w:p>
    <w:p w:rsidR="00E35A99" w:rsidRPr="008C4CEC" w:rsidRDefault="00E35A99" w:rsidP="00E35A99">
      <w:pPr>
        <w:numPr>
          <w:ilvl w:val="1"/>
          <w:numId w:val="27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Forma: só deve ser </w:t>
      </w:r>
      <w:proofErr w:type="gramStart"/>
      <w:r>
        <w:rPr>
          <w:rFonts w:ascii="Arial Narrow" w:hAnsi="Arial Narrow"/>
          <w:highlight w:val="yellow"/>
        </w:rPr>
        <w:t>demonstrado na tela, a forma de pagamento informada no Cadastro do Transportador</w:t>
      </w:r>
      <w:proofErr w:type="gramEnd"/>
      <w:r>
        <w:rPr>
          <w:rFonts w:ascii="Arial Narrow" w:hAnsi="Arial Narrow"/>
          <w:highlight w:val="yellow"/>
        </w:rPr>
        <w:t>.</w:t>
      </w:r>
    </w:p>
    <w:p w:rsidR="009A5507" w:rsidRPr="008C4CEC" w:rsidRDefault="009A5507" w:rsidP="00E35A99">
      <w:pPr>
        <w:numPr>
          <w:ilvl w:val="2"/>
          <w:numId w:val="27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Taxa fixa: valor monetário.</w:t>
      </w:r>
    </w:p>
    <w:p w:rsidR="009A5507" w:rsidRPr="008C4CEC" w:rsidRDefault="009A5507" w:rsidP="00E35A99">
      <w:pPr>
        <w:numPr>
          <w:ilvl w:val="2"/>
          <w:numId w:val="27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Percentual do Faturamento: percentual que será calculado sobre o faturamento, de acordo com a escolha sobre a base de calculo:</w:t>
      </w:r>
    </w:p>
    <w:p w:rsidR="009A5507" w:rsidRPr="008C4CEC" w:rsidRDefault="009A5507" w:rsidP="00E35A99">
      <w:pPr>
        <w:numPr>
          <w:ilvl w:val="3"/>
          <w:numId w:val="27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Faturamento Bruto da Cota</w:t>
      </w:r>
    </w:p>
    <w:p w:rsidR="009A5507" w:rsidRDefault="009A5507" w:rsidP="00E35A99">
      <w:pPr>
        <w:numPr>
          <w:ilvl w:val="3"/>
          <w:numId w:val="27"/>
        </w:numPr>
        <w:rPr>
          <w:rFonts w:ascii="Arial Narrow" w:hAnsi="Arial Narrow"/>
          <w:highlight w:val="yellow"/>
        </w:rPr>
      </w:pPr>
      <w:r w:rsidRPr="008C4CEC">
        <w:rPr>
          <w:rFonts w:ascii="Arial Narrow" w:hAnsi="Arial Narrow"/>
          <w:highlight w:val="yellow"/>
        </w:rPr>
        <w:t>Faturamento Líquido da Cota</w:t>
      </w:r>
    </w:p>
    <w:p w:rsidR="001548CE" w:rsidRDefault="006B7C69" w:rsidP="001548CE">
      <w:pPr>
        <w:numPr>
          <w:ilvl w:val="1"/>
          <w:numId w:val="28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Período de Carência: campo para colocação do prazo que esta Cobrança não deve ser realizada.</w:t>
      </w:r>
      <w:r w:rsidR="001548CE" w:rsidRPr="001548CE">
        <w:rPr>
          <w:rFonts w:ascii="Arial Narrow" w:hAnsi="Arial Narrow"/>
          <w:highlight w:val="yellow"/>
        </w:rPr>
        <w:t xml:space="preserve"> </w:t>
      </w:r>
    </w:p>
    <w:p w:rsidR="001548CE" w:rsidRDefault="001548CE" w:rsidP="001548CE">
      <w:pPr>
        <w:numPr>
          <w:ilvl w:val="1"/>
          <w:numId w:val="28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Imprimir: Ação para impressão do termo de adesão/procuração (modelo no Parâmetro do Distribuidor).</w:t>
      </w:r>
    </w:p>
    <w:p w:rsidR="00C93A37" w:rsidRDefault="00C93A37" w:rsidP="001548CE">
      <w:pPr>
        <w:numPr>
          <w:ilvl w:val="1"/>
          <w:numId w:val="28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Procuração / Termo de Adesão Recebido?: Flag de seleção.</w:t>
      </w:r>
    </w:p>
    <w:p w:rsidR="001548CE" w:rsidRPr="001548CE" w:rsidRDefault="001548CE" w:rsidP="001548CE">
      <w:pPr>
        <w:numPr>
          <w:ilvl w:val="1"/>
          <w:numId w:val="28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Campo para inclusão de arquivo do Termo de Adesão/Procuração para arquivo digital.</w:t>
      </w:r>
      <w:r w:rsidR="00C93A37">
        <w:rPr>
          <w:rFonts w:ascii="Arial Narrow" w:hAnsi="Arial Narrow"/>
          <w:highlight w:val="yellow"/>
        </w:rPr>
        <w:t xml:space="preserve"> (disponível </w:t>
      </w:r>
      <w:proofErr w:type="gramStart"/>
      <w:r w:rsidR="00C93A37">
        <w:rPr>
          <w:rFonts w:ascii="Arial Narrow" w:hAnsi="Arial Narrow"/>
          <w:highlight w:val="yellow"/>
        </w:rPr>
        <w:t>após</w:t>
      </w:r>
      <w:proofErr w:type="gramEnd"/>
      <w:r w:rsidR="00C93A37">
        <w:rPr>
          <w:rFonts w:ascii="Arial Narrow" w:hAnsi="Arial Narrow"/>
          <w:highlight w:val="yellow"/>
        </w:rPr>
        <w:t xml:space="preserve"> selecionada a flag de recebido.</w:t>
      </w:r>
    </w:p>
    <w:p w:rsidR="006E1660" w:rsidRDefault="006E1660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Observação:</w:t>
      </w:r>
      <w:r w:rsidR="00693852">
        <w:rPr>
          <w:rFonts w:ascii="Arial Narrow" w:hAnsi="Arial Narrow"/>
        </w:rPr>
        <w:t xml:space="preserve"> campo aberto para observações gerais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6E1660">
        <w:rPr>
          <w:rFonts w:ascii="Arial Narrow" w:hAnsi="Arial Narrow"/>
        </w:rPr>
        <w:lastRenderedPageBreak/>
        <w:t>Assistente</w:t>
      </w:r>
      <w:r w:rsidR="00B2379B" w:rsidRPr="00B2379B">
        <w:rPr>
          <w:rFonts w:ascii="Arial Narrow" w:hAnsi="Arial Narrow"/>
          <w:highlight w:val="yellow"/>
        </w:rPr>
        <w:t>/Promotor</w:t>
      </w:r>
      <w:r w:rsidRPr="006E1660">
        <w:rPr>
          <w:rFonts w:ascii="Arial Narrow" w:hAnsi="Arial Narrow"/>
        </w:rPr>
        <w:t xml:space="preserve"> Comercial:</w:t>
      </w:r>
      <w:r w:rsidR="00173282" w:rsidRPr="006E1660">
        <w:rPr>
          <w:rFonts w:ascii="Arial Narrow" w:hAnsi="Arial Narrow"/>
        </w:rPr>
        <w:t xml:space="preserve"> Campo para inserção do</w:t>
      </w:r>
      <w:r w:rsidR="00285CBA">
        <w:rPr>
          <w:rFonts w:ascii="Arial Narrow" w:hAnsi="Arial Narrow"/>
        </w:rPr>
        <w:t xml:space="preserve"> nome do</w:t>
      </w:r>
      <w:r w:rsidR="00173282" w:rsidRPr="006E1660">
        <w:rPr>
          <w:rFonts w:ascii="Arial Narrow" w:hAnsi="Arial Narrow"/>
        </w:rPr>
        <w:t xml:space="preserve"> Assistente</w:t>
      </w:r>
      <w:r w:rsidR="00DD4AC9" w:rsidRPr="00DD4AC9">
        <w:rPr>
          <w:rFonts w:ascii="Arial Narrow" w:hAnsi="Arial Narrow"/>
          <w:highlight w:val="yellow"/>
        </w:rPr>
        <w:t>/Promotor</w:t>
      </w:r>
      <w:r w:rsidR="00173282" w:rsidRPr="006E1660">
        <w:rPr>
          <w:rFonts w:ascii="Arial Narrow" w:hAnsi="Arial Narrow"/>
        </w:rPr>
        <w:t xml:space="preserve"> Comercial.</w:t>
      </w:r>
    </w:p>
    <w:p w:rsidR="00DD4AC9" w:rsidRPr="00DD4AC9" w:rsidRDefault="00DD4AC9" w:rsidP="00DD4AC9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DD4AC9">
        <w:rPr>
          <w:rFonts w:ascii="Arial Narrow" w:hAnsi="Arial Narrow"/>
          <w:highlight w:val="yellow"/>
        </w:rPr>
        <w:t>Gerente Comercial: Campo para inserção do nome do Gerente Comercial.</w:t>
      </w:r>
    </w:p>
    <w:p w:rsidR="006E1660" w:rsidDel="00B2379B" w:rsidRDefault="006E1660" w:rsidP="006E1660">
      <w:pPr>
        <w:pStyle w:val="PargrafodaLista"/>
        <w:numPr>
          <w:ilvl w:val="0"/>
          <w:numId w:val="27"/>
        </w:numPr>
        <w:rPr>
          <w:del w:id="14" w:author="Kaina da Silva" w:date="2012-06-05T19:07:00Z"/>
          <w:rFonts w:ascii="Arial Narrow" w:hAnsi="Arial Narrow"/>
        </w:rPr>
      </w:pPr>
      <w:del w:id="15" w:author="Kaina da Silva" w:date="2012-06-05T19:07:00Z">
        <w:r w:rsidDel="00B2379B">
          <w:rPr>
            <w:rFonts w:ascii="Arial Narrow" w:hAnsi="Arial Narrow"/>
          </w:rPr>
          <w:delText>Arrendatário: indica se a cota foi arrendada</w:delText>
        </w:r>
        <w:r w:rsidR="00285CBA" w:rsidDel="00B2379B">
          <w:rPr>
            <w:rFonts w:ascii="Arial Narrow" w:hAnsi="Arial Narrow"/>
          </w:rPr>
          <w:delText xml:space="preserve"> pelo atual proprietário</w:delText>
        </w:r>
        <w:r w:rsidDel="00B2379B">
          <w:rPr>
            <w:rFonts w:ascii="Arial Narrow" w:hAnsi="Arial Narrow"/>
          </w:rPr>
          <w:delText>.</w:delText>
        </w:r>
      </w:del>
    </w:p>
    <w:p w:rsidR="006E1660" w:rsidRPr="006E1660" w:rsidRDefault="006E1660" w:rsidP="006E1660">
      <w:pPr>
        <w:ind w:left="720"/>
        <w:rPr>
          <w:rFonts w:ascii="Arial Narrow" w:hAnsi="Arial Narrow"/>
        </w:rPr>
      </w:pPr>
    </w:p>
    <w:p w:rsidR="00D443F5" w:rsidRDefault="00D443F5" w:rsidP="00D443F5">
      <w:pPr>
        <w:rPr>
          <w:rFonts w:ascii="Arial Narrow" w:hAnsi="Arial Narrow"/>
        </w:rPr>
      </w:pPr>
    </w:p>
    <w:p w:rsidR="00D443F5" w:rsidRDefault="00D443F5" w:rsidP="00D443F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Campos com </w:t>
      </w:r>
      <w:proofErr w:type="spellStart"/>
      <w:r>
        <w:rPr>
          <w:rFonts w:ascii="Arial Narrow" w:hAnsi="Arial Narrow"/>
        </w:rPr>
        <w:t>Flags</w:t>
      </w:r>
      <w:proofErr w:type="spellEnd"/>
      <w:r>
        <w:rPr>
          <w:rFonts w:ascii="Arial Narrow" w:hAnsi="Arial Narrow"/>
        </w:rPr>
        <w:t>:</w:t>
      </w:r>
    </w:p>
    <w:p w:rsidR="00D443F5" w:rsidRPr="00D443F5" w:rsidRDefault="00D443F5" w:rsidP="00D443F5">
      <w:pPr>
        <w:ind w:left="720"/>
        <w:rPr>
          <w:rFonts w:ascii="Arial Narrow" w:hAnsi="Arial Narrow"/>
        </w:rPr>
      </w:pPr>
    </w:p>
    <w:p w:rsidR="00EB09FD" w:rsidRPr="00EB09FD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>Reparte por Ponto de Venda</w:t>
      </w:r>
      <w:r w:rsidR="00EB09FD">
        <w:rPr>
          <w:rFonts w:ascii="Arial Narrow" w:hAnsi="Arial Narrow"/>
        </w:rPr>
        <w:t>:</w:t>
      </w:r>
      <w:proofErr w:type="gramStart"/>
      <w:r w:rsidR="00434D70">
        <w:rPr>
          <w:rFonts w:ascii="Arial Narrow" w:hAnsi="Arial Narrow"/>
        </w:rPr>
        <w:t xml:space="preserve">  </w:t>
      </w:r>
      <w:proofErr w:type="gramEnd"/>
      <w:r w:rsidR="00434D70">
        <w:rPr>
          <w:rFonts w:ascii="Arial Narrow" w:hAnsi="Arial Narrow"/>
        </w:rPr>
        <w:t>será utilizada no algoritmo de micro distribuição alterando o índice de encalhe da cota (EMS a ser desenvolvia na fase 3 do projeto)</w:t>
      </w:r>
    </w:p>
    <w:p w:rsidR="00F05F5A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 xml:space="preserve">Solicitação Num. Atrasados </w:t>
      </w:r>
      <w:r>
        <w:rPr>
          <w:rFonts w:ascii="Arial Narrow" w:hAnsi="Arial Narrow"/>
        </w:rPr>
        <w:t>–</w:t>
      </w:r>
      <w:r w:rsidRPr="00EB09FD">
        <w:rPr>
          <w:rFonts w:ascii="Arial Narrow" w:hAnsi="Arial Narrow"/>
        </w:rPr>
        <w:t xml:space="preserve"> Internet</w:t>
      </w:r>
      <w:r>
        <w:rPr>
          <w:rFonts w:ascii="Arial Narrow" w:hAnsi="Arial Narrow"/>
        </w:rPr>
        <w:t>:</w:t>
      </w:r>
      <w:r w:rsidR="00434D70">
        <w:rPr>
          <w:rFonts w:ascii="Arial Narrow" w:hAnsi="Arial Narrow"/>
        </w:rPr>
        <w:t xml:space="preserve"> indica se a cota faz</w:t>
      </w:r>
      <w:r w:rsidR="00CD1CF8">
        <w:rPr>
          <w:rFonts w:ascii="Arial Narrow" w:hAnsi="Arial Narrow"/>
        </w:rPr>
        <w:t xml:space="preserve"> solic</w:t>
      </w:r>
      <w:r w:rsidR="00434D70">
        <w:rPr>
          <w:rFonts w:ascii="Arial Narrow" w:hAnsi="Arial Narrow"/>
        </w:rPr>
        <w:t>itação de números atrasados através do site Treelog/</w:t>
      </w:r>
      <w:r w:rsidR="00CD1CF8">
        <w:rPr>
          <w:rFonts w:ascii="Arial Narrow" w:hAnsi="Arial Narrow"/>
        </w:rPr>
        <w:t>internet.</w:t>
      </w:r>
    </w:p>
    <w:p w:rsidR="00434D70" w:rsidRDefault="00434D70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Recebe </w:t>
      </w:r>
      <w:r w:rsidR="00285CBA">
        <w:rPr>
          <w:rFonts w:ascii="Arial Narrow" w:hAnsi="Arial Narrow"/>
        </w:rPr>
        <w:t xml:space="preserve">/ Recolhe </w:t>
      </w:r>
      <w:r>
        <w:rPr>
          <w:rFonts w:ascii="Arial Narrow" w:hAnsi="Arial Narrow"/>
        </w:rPr>
        <w:t xml:space="preserve">produtos parciais: indica se a cota recebe produtos com recolhimento parcial – afeta diretamente a </w:t>
      </w:r>
      <w:proofErr w:type="spellStart"/>
      <w:r>
        <w:rPr>
          <w:rFonts w:ascii="Arial Narrow" w:hAnsi="Arial Narrow"/>
        </w:rPr>
        <w:t>micro-distribuição</w:t>
      </w:r>
      <w:proofErr w:type="spellEnd"/>
      <w:r>
        <w:rPr>
          <w:rFonts w:ascii="Arial Narrow" w:hAnsi="Arial Narrow"/>
        </w:rPr>
        <w:t xml:space="preserve"> (fase3</w:t>
      </w:r>
      <w:r w:rsidR="005D6198">
        <w:rPr>
          <w:rFonts w:ascii="Arial Narrow" w:hAnsi="Arial Narrow"/>
        </w:rPr>
        <w:t xml:space="preserve"> do projeto</w:t>
      </w:r>
      <w:r>
        <w:rPr>
          <w:rFonts w:ascii="Arial Narrow" w:hAnsi="Arial Narrow"/>
        </w:rPr>
        <w:t>) impedindo que a cota receba este tipo de produto</w:t>
      </w:r>
      <w:r w:rsidR="00285CBA">
        <w:rPr>
          <w:rFonts w:ascii="Arial Narrow" w:hAnsi="Arial Narrow"/>
        </w:rPr>
        <w:t>.</w:t>
      </w:r>
    </w:p>
    <w:p w:rsidR="00397557" w:rsidRPr="006B7C69" w:rsidRDefault="006B7C69" w:rsidP="00EB09FD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proofErr w:type="spellStart"/>
      <w:r w:rsidRPr="006B7C69">
        <w:rPr>
          <w:rFonts w:ascii="Arial Narrow" w:hAnsi="Arial Narrow"/>
          <w:highlight w:val="yellow"/>
        </w:rPr>
        <w:t>F</w:t>
      </w:r>
      <w:r w:rsidR="00397557" w:rsidRPr="006B7C69">
        <w:rPr>
          <w:rFonts w:ascii="Arial Narrow" w:hAnsi="Arial Narrow"/>
          <w:highlight w:val="yellow"/>
        </w:rPr>
        <w:t>lags</w:t>
      </w:r>
      <w:proofErr w:type="spellEnd"/>
      <w:r w:rsidR="00397557" w:rsidRPr="006B7C69">
        <w:rPr>
          <w:rFonts w:ascii="Arial Narrow" w:hAnsi="Arial Narrow"/>
          <w:highlight w:val="yellow"/>
        </w:rPr>
        <w:t xml:space="preserve"> que mostram se estes documentos deverão ser enviados por e</w:t>
      </w:r>
      <w:r w:rsidR="001548CE">
        <w:rPr>
          <w:rFonts w:ascii="Arial Narrow" w:hAnsi="Arial Narrow"/>
          <w:highlight w:val="yellow"/>
        </w:rPr>
        <w:t>-</w:t>
      </w:r>
      <w:r w:rsidR="00397557" w:rsidRPr="006B7C69">
        <w:rPr>
          <w:rFonts w:ascii="Arial Narrow" w:hAnsi="Arial Narrow"/>
          <w:highlight w:val="yellow"/>
        </w:rPr>
        <w:t xml:space="preserve">mail ou impressos, ou ambos. (EMS </w:t>
      </w:r>
      <w:r w:rsidRPr="006B7C69">
        <w:rPr>
          <w:rFonts w:ascii="Arial Narrow" w:hAnsi="Arial Narrow"/>
          <w:highlight w:val="yellow"/>
        </w:rPr>
        <w:t>0188 – Parâmetros do Distribuidor</w:t>
      </w:r>
      <w:r w:rsidR="00397557" w:rsidRPr="006B7C69">
        <w:rPr>
          <w:rFonts w:ascii="Arial Narrow" w:hAnsi="Arial Narrow"/>
          <w:highlight w:val="yellow"/>
        </w:rPr>
        <w:t>).</w:t>
      </w:r>
    </w:p>
    <w:p w:rsidR="006B7C69" w:rsidRPr="006B7C69" w:rsidRDefault="006B7C69" w:rsidP="006B7C69">
      <w:pPr>
        <w:pStyle w:val="PargrafodaLista"/>
        <w:numPr>
          <w:ilvl w:val="1"/>
          <w:numId w:val="27"/>
        </w:numPr>
        <w:rPr>
          <w:rFonts w:ascii="Arial Narrow" w:hAnsi="Arial Narrow"/>
          <w:highlight w:val="yellow"/>
        </w:rPr>
      </w:pPr>
      <w:r w:rsidRPr="006B7C69">
        <w:rPr>
          <w:rFonts w:ascii="Arial Narrow" w:hAnsi="Arial Narrow"/>
          <w:highlight w:val="yellow"/>
        </w:rPr>
        <w:t>Slip</w:t>
      </w:r>
    </w:p>
    <w:p w:rsidR="006B7C69" w:rsidRPr="006B7C69" w:rsidRDefault="006B7C69" w:rsidP="006B7C69">
      <w:pPr>
        <w:pStyle w:val="PargrafodaLista"/>
        <w:numPr>
          <w:ilvl w:val="1"/>
          <w:numId w:val="27"/>
        </w:numPr>
        <w:rPr>
          <w:rFonts w:ascii="Arial Narrow" w:hAnsi="Arial Narrow"/>
          <w:highlight w:val="yellow"/>
        </w:rPr>
      </w:pPr>
      <w:r w:rsidRPr="006B7C69">
        <w:rPr>
          <w:rFonts w:ascii="Arial Narrow" w:hAnsi="Arial Narrow"/>
          <w:highlight w:val="yellow"/>
        </w:rPr>
        <w:t>Boleto</w:t>
      </w:r>
    </w:p>
    <w:p w:rsidR="006B7C69" w:rsidRPr="006B7C69" w:rsidRDefault="006B7C69" w:rsidP="006B7C69">
      <w:pPr>
        <w:pStyle w:val="PargrafodaLista"/>
        <w:numPr>
          <w:ilvl w:val="1"/>
          <w:numId w:val="27"/>
        </w:numPr>
        <w:rPr>
          <w:rFonts w:ascii="Arial Narrow" w:hAnsi="Arial Narrow"/>
          <w:highlight w:val="yellow"/>
        </w:rPr>
      </w:pPr>
      <w:proofErr w:type="spellStart"/>
      <w:r w:rsidRPr="006B7C69">
        <w:rPr>
          <w:rFonts w:ascii="Arial Narrow" w:hAnsi="Arial Narrow"/>
          <w:highlight w:val="yellow"/>
        </w:rPr>
        <w:t>Boleto+Slip</w:t>
      </w:r>
      <w:proofErr w:type="spellEnd"/>
    </w:p>
    <w:p w:rsidR="006B7C69" w:rsidRPr="006B7C69" w:rsidRDefault="006B7C69" w:rsidP="006B7C69">
      <w:pPr>
        <w:pStyle w:val="PargrafodaLista"/>
        <w:numPr>
          <w:ilvl w:val="1"/>
          <w:numId w:val="27"/>
        </w:numPr>
        <w:rPr>
          <w:rFonts w:ascii="Arial Narrow" w:hAnsi="Arial Narrow"/>
          <w:highlight w:val="yellow"/>
        </w:rPr>
      </w:pPr>
      <w:r w:rsidRPr="006B7C69">
        <w:rPr>
          <w:rFonts w:ascii="Arial Narrow" w:hAnsi="Arial Narrow"/>
          <w:highlight w:val="yellow"/>
        </w:rPr>
        <w:t>Recibo</w:t>
      </w:r>
    </w:p>
    <w:p w:rsidR="006B7C69" w:rsidRPr="006B7C69" w:rsidRDefault="006B7C69" w:rsidP="006B7C69">
      <w:pPr>
        <w:pStyle w:val="PargrafodaLista"/>
        <w:numPr>
          <w:ilvl w:val="1"/>
          <w:numId w:val="27"/>
        </w:numPr>
        <w:rPr>
          <w:rFonts w:ascii="Arial Narrow" w:hAnsi="Arial Narrow"/>
          <w:highlight w:val="yellow"/>
        </w:rPr>
      </w:pPr>
      <w:r w:rsidRPr="006B7C69">
        <w:rPr>
          <w:rFonts w:ascii="Arial Narrow" w:hAnsi="Arial Narrow"/>
          <w:highlight w:val="yellow"/>
        </w:rPr>
        <w:t>Nota de Envio</w:t>
      </w:r>
    </w:p>
    <w:p w:rsidR="006B7C69" w:rsidRPr="006B7C69" w:rsidRDefault="006B7C69" w:rsidP="006B7C69">
      <w:pPr>
        <w:pStyle w:val="PargrafodaLista"/>
        <w:numPr>
          <w:ilvl w:val="1"/>
          <w:numId w:val="27"/>
        </w:numPr>
        <w:rPr>
          <w:rFonts w:ascii="Arial Narrow" w:hAnsi="Arial Narrow"/>
          <w:highlight w:val="yellow"/>
        </w:rPr>
      </w:pPr>
      <w:r w:rsidRPr="006B7C69">
        <w:rPr>
          <w:rFonts w:ascii="Arial Narrow" w:hAnsi="Arial Narrow"/>
          <w:highlight w:val="yellow"/>
        </w:rPr>
        <w:t>Chamada de Encalhe</w:t>
      </w: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FE0519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D33DD9" w:rsidRDefault="00931189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</w:t>
      </w:r>
      <w:r w:rsidR="00FE0519">
        <w:rPr>
          <w:rFonts w:ascii="Arial Narrow" w:hAnsi="Arial Narrow"/>
        </w:rPr>
        <w:t xml:space="preserve"> Cancela o cadastro da cota (nesta ação, o sistema deverá abrir janela solicitando do usuário </w:t>
      </w:r>
      <w:proofErr w:type="gramStart"/>
      <w:r w:rsidR="00FE0519">
        <w:rPr>
          <w:rFonts w:ascii="Arial Narrow" w:hAnsi="Arial Narrow"/>
        </w:rPr>
        <w:t>a</w:t>
      </w:r>
      <w:proofErr w:type="gramEnd"/>
      <w:r w:rsidR="00FE0519">
        <w:rPr>
          <w:rFonts w:ascii="Arial Narrow" w:hAnsi="Arial Narrow"/>
        </w:rPr>
        <w:t xml:space="preserve"> confirmação do cancelamento do cadastro).</w:t>
      </w:r>
    </w:p>
    <w:p w:rsidR="00F13795" w:rsidRDefault="00F13795">
      <w:pPr>
        <w:rPr>
          <w:rFonts w:ascii="Arial Narrow" w:hAnsi="Arial Narrow"/>
        </w:rPr>
      </w:pPr>
    </w:p>
    <w:p w:rsidR="001548CE" w:rsidRPr="001548CE" w:rsidRDefault="001548CE" w:rsidP="001548CE">
      <w:pPr>
        <w:ind w:left="426"/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Dados da Procuração:</w:t>
      </w:r>
    </w:p>
    <w:p w:rsidR="001548CE" w:rsidRPr="001548CE" w:rsidRDefault="001548CE" w:rsidP="001548CE">
      <w:pPr>
        <w:ind w:left="426"/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Estes dados devem ser localizados no Cadastro da Cota e do Entregador, e devem ser exibidos apenas no documento de impressão.</w:t>
      </w:r>
      <w:r w:rsidR="00570C31">
        <w:rPr>
          <w:rFonts w:ascii="Arial Narrow" w:hAnsi="Arial Narrow"/>
          <w:highlight w:val="yellow"/>
        </w:rPr>
        <w:t xml:space="preserve"> E só devem ser disponibilizados, se o Tipo de Entrega selecionado, for Entregador.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Cota: código da cota atendida pelo entregador.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Nome do Jornaleiro: Nome do jornaleiro da cota atendida pelo entregador.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Box: Box relacionado à cota do jornaleiro.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Nacionalidade: nacionalidade do jornaleiro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Estado Civil: estado civil do jornaleiro, combo com as opções: Solteiro, Casado, Divorciado, Viúvo.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Endereço PDV: endereço da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 xml:space="preserve">CEP: CEP </w:t>
      </w:r>
      <w:r w:rsidR="005162D8" w:rsidRPr="001548CE">
        <w:rPr>
          <w:rFonts w:ascii="Arial Narrow" w:hAnsi="Arial Narrow"/>
          <w:highlight w:val="yellow"/>
        </w:rPr>
        <w:t>do jornaleiro</w:t>
      </w:r>
      <w:r w:rsidRPr="001548CE">
        <w:rPr>
          <w:rFonts w:ascii="Arial Narrow" w:hAnsi="Arial Narrow"/>
          <w:highlight w:val="yellow"/>
        </w:rPr>
        <w:t xml:space="preserve"> da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Bairro: bairro do jornaleiro da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Cidade: cidade do jornaleiro da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Nº Permissão: numero da permissão da procuração.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RG: RG do jornaleiro da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CPF: CPF do jornaleiro da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Procurador: Nome do procurador que irá representar a Cota.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Estado civil: Estado civil do procurador, combo com as opções: Solteiro, Casado, Divorciado, Viúvo.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Endereço: endereço do procurador.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RG: RG do entregador.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Nacionalidade: nacionalidade do procurador.</w:t>
      </w:r>
    </w:p>
    <w:p w:rsidR="001548CE" w:rsidRPr="001548CE" w:rsidRDefault="001548CE" w:rsidP="001548CE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Profissão: profissão do procurador.</w:t>
      </w:r>
    </w:p>
    <w:p w:rsidR="001548CE" w:rsidRDefault="001548CE">
      <w:pPr>
        <w:rPr>
          <w:rFonts w:ascii="Arial Narrow" w:hAnsi="Arial Narrow"/>
        </w:rPr>
      </w:pPr>
    </w:p>
    <w:p w:rsidR="00570C31" w:rsidRPr="001548CE" w:rsidRDefault="00570C31" w:rsidP="00570C31">
      <w:pPr>
        <w:ind w:left="426"/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 xml:space="preserve">Dados </w:t>
      </w:r>
      <w:r>
        <w:rPr>
          <w:rFonts w:ascii="Arial Narrow" w:hAnsi="Arial Narrow"/>
          <w:highlight w:val="yellow"/>
        </w:rPr>
        <w:t>do Termo de Adesão</w:t>
      </w:r>
      <w:r w:rsidRPr="001548CE">
        <w:rPr>
          <w:rFonts w:ascii="Arial Narrow" w:hAnsi="Arial Narrow"/>
          <w:highlight w:val="yellow"/>
        </w:rPr>
        <w:t>:</w:t>
      </w:r>
    </w:p>
    <w:p w:rsidR="00570C31" w:rsidRPr="001548CE" w:rsidRDefault="00570C31" w:rsidP="00570C31">
      <w:pPr>
        <w:ind w:left="426"/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Estes dados devem ser localizados no Cadastro da Cota e devem ser exibidos apenas no documento de impressão.</w:t>
      </w:r>
      <w:r>
        <w:rPr>
          <w:rFonts w:ascii="Arial Narrow" w:hAnsi="Arial Narrow"/>
          <w:highlight w:val="yellow"/>
        </w:rPr>
        <w:t xml:space="preserve"> E só devem ser disponibilizados, se o Tipo de Entrega selecionado, for Serviço de Entrega.</w:t>
      </w:r>
    </w:p>
    <w:p w:rsidR="00570C31" w:rsidRPr="001548CE" w:rsidRDefault="00570C31" w:rsidP="00570C3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Cota: código d</w:t>
      </w:r>
      <w:r w:rsidR="0079418F">
        <w:rPr>
          <w:rFonts w:ascii="Arial Narrow" w:hAnsi="Arial Narrow"/>
          <w:highlight w:val="yellow"/>
        </w:rPr>
        <w:t>a cota. (informação retirada do Cadastro da Cota – Dados Básicos)</w:t>
      </w:r>
    </w:p>
    <w:p w:rsidR="00570C31" w:rsidRDefault="00570C31" w:rsidP="00570C3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 xml:space="preserve">Nome do </w:t>
      </w:r>
      <w:r w:rsidR="0079418F">
        <w:rPr>
          <w:rFonts w:ascii="Arial Narrow" w:hAnsi="Arial Narrow"/>
          <w:highlight w:val="yellow"/>
        </w:rPr>
        <w:t>Jornaleiro: Nome do jornaleiro.</w:t>
      </w:r>
      <w:r w:rsidR="0079418F" w:rsidRPr="0079418F">
        <w:rPr>
          <w:rFonts w:ascii="Arial Narrow" w:hAnsi="Arial Narrow"/>
          <w:highlight w:val="yellow"/>
        </w:rPr>
        <w:t xml:space="preserve"> </w:t>
      </w:r>
      <w:r w:rsidR="0079418F">
        <w:rPr>
          <w:rFonts w:ascii="Arial Narrow" w:hAnsi="Arial Narrow"/>
          <w:highlight w:val="yellow"/>
        </w:rPr>
        <w:t>(informação retirada do Cadastro da Cota – Dados Básicos)</w:t>
      </w:r>
    </w:p>
    <w:p w:rsidR="0079418F" w:rsidRDefault="0079418F" w:rsidP="00570C3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lastRenderedPageBreak/>
        <w:t>Débito: informação se o desconto é mensal / quinzenal / semanal / diário (informação no Cadastro dos Tipos de Serviços).</w:t>
      </w:r>
    </w:p>
    <w:p w:rsidR="0079418F" w:rsidRPr="001548CE" w:rsidRDefault="0079418F" w:rsidP="00570C3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Valor ou % de desconto: valor ou percentual de desconto que será efetuado na cobrança da cota. (informação retirada do Cadastro da Cota – Distribuição)</w:t>
      </w:r>
    </w:p>
    <w:p w:rsidR="00570C31" w:rsidRPr="001548CE" w:rsidRDefault="00570C31" w:rsidP="00570C3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Endereço PDV: endereço da cota.</w:t>
      </w:r>
      <w:r w:rsidR="0079418F">
        <w:rPr>
          <w:rFonts w:ascii="Arial Narrow" w:hAnsi="Arial Narrow"/>
          <w:highlight w:val="yellow"/>
        </w:rPr>
        <w:t xml:space="preserve"> (informação retirada do Cadastro da Cota, caso tenha informação de endereço para entrega cadastrado. Caso não haja deve pegar do Cadastro da Cota – PDV</w:t>
      </w:r>
      <w:proofErr w:type="gramStart"/>
      <w:r w:rsidR="0079418F">
        <w:rPr>
          <w:rFonts w:ascii="Arial Narrow" w:hAnsi="Arial Narrow"/>
          <w:highlight w:val="yellow"/>
        </w:rPr>
        <w:t>)</w:t>
      </w:r>
      <w:proofErr w:type="gramEnd"/>
    </w:p>
    <w:p w:rsidR="0079418F" w:rsidRPr="001548CE" w:rsidRDefault="00570C31" w:rsidP="0079418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CEP: CEP d</w:t>
      </w:r>
      <w:r w:rsidR="0079418F">
        <w:rPr>
          <w:rFonts w:ascii="Arial Narrow" w:hAnsi="Arial Narrow"/>
          <w:highlight w:val="yellow"/>
        </w:rPr>
        <w:t>o</w:t>
      </w:r>
      <w:r w:rsidRPr="001548CE">
        <w:rPr>
          <w:rFonts w:ascii="Arial Narrow" w:hAnsi="Arial Narrow"/>
          <w:highlight w:val="yellow"/>
        </w:rPr>
        <w:t xml:space="preserve"> jornaleiro da cota.</w:t>
      </w:r>
      <w:r w:rsidR="0079418F" w:rsidRPr="0079418F">
        <w:rPr>
          <w:rFonts w:ascii="Arial Narrow" w:hAnsi="Arial Narrow"/>
          <w:highlight w:val="yellow"/>
        </w:rPr>
        <w:t xml:space="preserve"> </w:t>
      </w:r>
      <w:r w:rsidR="0079418F">
        <w:rPr>
          <w:rFonts w:ascii="Arial Narrow" w:hAnsi="Arial Narrow"/>
          <w:highlight w:val="yellow"/>
        </w:rPr>
        <w:t>(informação retirada do Cadastro da Cota, caso tenha informação de endereço para entrega cadastrado. Caso não haja deve pegar do Cadastro da Cota – PDV</w:t>
      </w:r>
      <w:proofErr w:type="gramStart"/>
      <w:r w:rsidR="0079418F">
        <w:rPr>
          <w:rFonts w:ascii="Arial Narrow" w:hAnsi="Arial Narrow"/>
          <w:highlight w:val="yellow"/>
        </w:rPr>
        <w:t>)</w:t>
      </w:r>
      <w:proofErr w:type="gramEnd"/>
    </w:p>
    <w:p w:rsidR="0079418F" w:rsidRPr="001548CE" w:rsidRDefault="00570C31" w:rsidP="0079418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Bairro: bairro do jornaleiro da cota.</w:t>
      </w:r>
      <w:r w:rsidR="0079418F" w:rsidRPr="0079418F">
        <w:rPr>
          <w:rFonts w:ascii="Arial Narrow" w:hAnsi="Arial Narrow"/>
          <w:highlight w:val="yellow"/>
        </w:rPr>
        <w:t xml:space="preserve"> </w:t>
      </w:r>
      <w:r w:rsidR="0079418F">
        <w:rPr>
          <w:rFonts w:ascii="Arial Narrow" w:hAnsi="Arial Narrow"/>
          <w:highlight w:val="yellow"/>
        </w:rPr>
        <w:t>(informação retirada do Cadastro da Cota, caso tenha informação de endereço para entrega cadastrado. Caso não haja deve pegar do Cadastro da Cota – PDV</w:t>
      </w:r>
      <w:proofErr w:type="gramStart"/>
      <w:r w:rsidR="0079418F">
        <w:rPr>
          <w:rFonts w:ascii="Arial Narrow" w:hAnsi="Arial Narrow"/>
          <w:highlight w:val="yellow"/>
        </w:rPr>
        <w:t>)</w:t>
      </w:r>
      <w:proofErr w:type="gramEnd"/>
    </w:p>
    <w:p w:rsidR="0079418F" w:rsidRPr="001548CE" w:rsidRDefault="00570C31" w:rsidP="0079418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1548CE">
        <w:rPr>
          <w:rFonts w:ascii="Arial Narrow" w:hAnsi="Arial Narrow"/>
          <w:highlight w:val="yellow"/>
        </w:rPr>
        <w:t>Cidade: cidade do jornaleiro da cota.</w:t>
      </w:r>
      <w:r w:rsidR="0079418F" w:rsidRPr="0079418F">
        <w:rPr>
          <w:rFonts w:ascii="Arial Narrow" w:hAnsi="Arial Narrow"/>
          <w:highlight w:val="yellow"/>
        </w:rPr>
        <w:t xml:space="preserve"> </w:t>
      </w:r>
      <w:r w:rsidR="0079418F">
        <w:rPr>
          <w:rFonts w:ascii="Arial Narrow" w:hAnsi="Arial Narrow"/>
          <w:highlight w:val="yellow"/>
        </w:rPr>
        <w:t>(informação retirada do Cadastro da Cota, caso tenha informação de endereço para entrega cadastrado. Caso não haja deve pegar do Cadastro da Cota – PDV</w:t>
      </w:r>
      <w:proofErr w:type="gramStart"/>
      <w:r w:rsidR="0079418F">
        <w:rPr>
          <w:rFonts w:ascii="Arial Narrow" w:hAnsi="Arial Narrow"/>
          <w:highlight w:val="yellow"/>
        </w:rPr>
        <w:t>)</w:t>
      </w:r>
      <w:proofErr w:type="gramEnd"/>
    </w:p>
    <w:p w:rsidR="0079418F" w:rsidRDefault="0079418F" w:rsidP="0079418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Referência: (informação retirada do Cadastro da Cota – PDV)</w:t>
      </w:r>
    </w:p>
    <w:p w:rsidR="00DD1BE0" w:rsidRPr="001548CE" w:rsidRDefault="00DD1BE0" w:rsidP="00DD1BE0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Horário de Funcionamento:</w:t>
      </w:r>
      <w:r w:rsidRPr="00DD1BE0">
        <w:rPr>
          <w:rFonts w:ascii="Arial Narrow" w:hAnsi="Arial Narrow"/>
          <w:highlight w:val="yellow"/>
        </w:rPr>
        <w:t xml:space="preserve"> </w:t>
      </w:r>
      <w:r>
        <w:rPr>
          <w:rFonts w:ascii="Arial Narrow" w:hAnsi="Arial Narrow"/>
          <w:highlight w:val="yellow"/>
        </w:rPr>
        <w:t>(informação retirada do Cadastro da Cota – PDV)</w:t>
      </w:r>
    </w:p>
    <w:p w:rsidR="00DD1BE0" w:rsidRPr="001548CE" w:rsidRDefault="00DD1BE0" w:rsidP="00DD1BE0">
      <w:pPr>
        <w:ind w:left="1146"/>
        <w:rPr>
          <w:rFonts w:ascii="Arial Narrow" w:hAnsi="Arial Narrow"/>
          <w:highlight w:val="yellow"/>
        </w:rPr>
      </w:pPr>
    </w:p>
    <w:p w:rsidR="00AD6A6D" w:rsidRDefault="00AD6A6D" w:rsidP="00AD6A6D">
      <w:pPr>
        <w:rPr>
          <w:rFonts w:ascii="Arial Narrow" w:hAnsi="Arial Narrow"/>
        </w:rPr>
      </w:pPr>
      <w:r>
        <w:rPr>
          <w:rFonts w:ascii="Arial Narrow" w:hAnsi="Arial Narrow"/>
        </w:rPr>
        <w:t>Aba Distribuição – Cliente Retira</w:t>
      </w:r>
    </w:p>
    <w:p w:rsidR="00570C31" w:rsidRDefault="00570C31" w:rsidP="00570C31">
      <w:pPr>
        <w:rPr>
          <w:rFonts w:ascii="Arial Narrow" w:hAnsi="Arial Narrow"/>
        </w:rPr>
      </w:pPr>
    </w:p>
    <w:p w:rsidR="00AD6A6D" w:rsidRDefault="00AD6A6D" w:rsidP="00AD6A6D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54FE447" wp14:editId="6A4EEDB5">
            <wp:extent cx="5612130" cy="315531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31" w:rsidRDefault="00570C31">
      <w:pPr>
        <w:rPr>
          <w:rFonts w:ascii="Arial Narrow" w:hAnsi="Arial Narrow"/>
        </w:rPr>
      </w:pPr>
    </w:p>
    <w:p w:rsidR="00570C31" w:rsidRDefault="00AD6A6D">
      <w:pPr>
        <w:rPr>
          <w:rFonts w:ascii="Arial Narrow" w:hAnsi="Arial Narrow"/>
        </w:rPr>
      </w:pPr>
      <w:r>
        <w:rPr>
          <w:rFonts w:ascii="Arial Narrow" w:hAnsi="Arial Narrow"/>
        </w:rPr>
        <w:t>Aba Distribuição – Entrega em Banca</w:t>
      </w:r>
    </w:p>
    <w:p w:rsidR="00EF6A72" w:rsidRDefault="00AD6A6D" w:rsidP="00AD6A6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8595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6D" w:rsidRDefault="00AD6A6D">
      <w:pPr>
        <w:rPr>
          <w:rFonts w:ascii="Arial Narrow" w:hAnsi="Arial Narrow"/>
        </w:rPr>
      </w:pPr>
    </w:p>
    <w:p w:rsidR="00AD6A6D" w:rsidRDefault="00AD6A6D">
      <w:pPr>
        <w:rPr>
          <w:rFonts w:ascii="Arial Narrow" w:hAnsi="Arial Narrow"/>
        </w:rPr>
      </w:pPr>
      <w:r>
        <w:rPr>
          <w:rFonts w:ascii="Arial Narrow" w:hAnsi="Arial Narrow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pt;height:49.95pt" o:ole="">
            <v:imagedata r:id="rId10" o:title=""/>
          </v:shape>
          <o:OLEObject Type="Embed" ProgID="AcroExch.Document.7" ShapeID="_x0000_i1025" DrawAspect="Icon" ObjectID="_1403013169" r:id="rId11"/>
        </w:object>
      </w:r>
    </w:p>
    <w:p w:rsidR="00AD6A6D" w:rsidRDefault="00AD6A6D">
      <w:pPr>
        <w:rPr>
          <w:rFonts w:ascii="Arial Narrow" w:hAnsi="Arial Narrow"/>
        </w:rPr>
      </w:pPr>
    </w:p>
    <w:p w:rsidR="00AD6A6D" w:rsidRDefault="00AD6A6D" w:rsidP="00AD6A6D">
      <w:pPr>
        <w:rPr>
          <w:rFonts w:ascii="Arial Narrow" w:hAnsi="Arial Narrow"/>
        </w:rPr>
      </w:pPr>
      <w:r>
        <w:rPr>
          <w:rFonts w:ascii="Arial Narrow" w:hAnsi="Arial Narrow"/>
        </w:rPr>
        <w:t>Aba Distribuição – Entregador</w:t>
      </w:r>
    </w:p>
    <w:p w:rsidR="00AD6A6D" w:rsidRDefault="00AD6A6D">
      <w:pPr>
        <w:rPr>
          <w:rFonts w:ascii="Arial Narrow" w:hAnsi="Arial Narrow"/>
        </w:rPr>
      </w:pPr>
    </w:p>
    <w:p w:rsidR="00DD7C0F" w:rsidRDefault="00AD6A6D" w:rsidP="00AD6A6D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38A054D" wp14:editId="3A1FBB2E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CE" w:rsidRDefault="001548CE" w:rsidP="00F32C8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0F7A9F0" wp14:editId="483F2D42">
            <wp:extent cx="612013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E" w:rsidRDefault="001548CE" w:rsidP="00F32C86">
      <w:pPr>
        <w:rPr>
          <w:rFonts w:ascii="Arial Narrow" w:hAnsi="Arial Narrow"/>
        </w:rPr>
      </w:pPr>
    </w:p>
    <w:p w:rsidR="00570C31" w:rsidRDefault="00570C31" w:rsidP="00F32C86">
      <w:pPr>
        <w:rPr>
          <w:rFonts w:ascii="Arial Narrow" w:hAnsi="Arial Narrow"/>
        </w:rPr>
      </w:pPr>
    </w:p>
    <w:p w:rsidR="00570C31" w:rsidRPr="00875148" w:rsidRDefault="00570C31" w:rsidP="00F32C86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97" w:rsidRDefault="008E0C97">
      <w:r>
        <w:separator/>
      </w:r>
    </w:p>
  </w:endnote>
  <w:endnote w:type="continuationSeparator" w:id="0">
    <w:p w:rsidR="008E0C97" w:rsidRDefault="008E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678" w:rsidRDefault="00E6067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6B396C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6B396C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97" w:rsidRDefault="008E0C97">
      <w:r>
        <w:separator/>
      </w:r>
    </w:p>
  </w:footnote>
  <w:footnote w:type="continuationSeparator" w:id="0">
    <w:p w:rsidR="008E0C97" w:rsidRDefault="008E0C97">
      <w:r>
        <w:continuationSeparator/>
      </w:r>
    </w:p>
  </w:footnote>
  <w:footnote w:id="1">
    <w:p w:rsidR="00E60678" w:rsidRDefault="00E6067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E60678" w:rsidRDefault="00E60678"/>
    <w:p w:rsidR="00E60678" w:rsidRDefault="00E60678">
      <w:pPr>
        <w:pStyle w:val="Textodenotaderodap"/>
      </w:pPr>
    </w:p>
  </w:footnote>
  <w:footnote w:id="3">
    <w:p w:rsidR="00E60678" w:rsidRDefault="00E6067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E60678" w:rsidRDefault="00E6067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60678" w:rsidRDefault="00E6067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60678" w:rsidRDefault="00E6067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6067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60678" w:rsidRDefault="00E6067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E60678" w:rsidRDefault="00E6067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60678" w:rsidRDefault="00E6067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60678" w:rsidRDefault="00E6067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E60678">
      <w:trPr>
        <w:cantSplit/>
        <w:trHeight w:val="337"/>
        <w:jc w:val="center"/>
      </w:trPr>
      <w:tc>
        <w:tcPr>
          <w:tcW w:w="2089" w:type="dxa"/>
          <w:vMerge/>
        </w:tcPr>
        <w:p w:rsidR="00E60678" w:rsidRDefault="00E6067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60678" w:rsidRDefault="00E6067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60678" w:rsidRDefault="00E6067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60678" w:rsidRDefault="00E60678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E6067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60678" w:rsidRDefault="00E6067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6067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60678" w:rsidRDefault="00E6067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E60678" w:rsidRDefault="00E606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3647CB3"/>
    <w:multiLevelType w:val="hybridMultilevel"/>
    <w:tmpl w:val="4844E0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71C3F81"/>
    <w:multiLevelType w:val="hybridMultilevel"/>
    <w:tmpl w:val="E02CA2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C54EC0"/>
    <w:multiLevelType w:val="hybridMultilevel"/>
    <w:tmpl w:val="DEE8E5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8"/>
  </w:num>
  <w:num w:numId="28">
    <w:abstractNumId w:val="18"/>
  </w:num>
  <w:num w:numId="29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084F"/>
    <w:rsid w:val="0005102B"/>
    <w:rsid w:val="00062236"/>
    <w:rsid w:val="0006327C"/>
    <w:rsid w:val="00063320"/>
    <w:rsid w:val="00065E97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D29E9"/>
    <w:rsid w:val="000D6346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29F3"/>
    <w:rsid w:val="00133562"/>
    <w:rsid w:val="00134664"/>
    <w:rsid w:val="00134EA4"/>
    <w:rsid w:val="00143D28"/>
    <w:rsid w:val="001548CE"/>
    <w:rsid w:val="00154A6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3282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2B77"/>
    <w:rsid w:val="001E32FA"/>
    <w:rsid w:val="001E5B29"/>
    <w:rsid w:val="001E691C"/>
    <w:rsid w:val="001F1D50"/>
    <w:rsid w:val="001F304C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5CBA"/>
    <w:rsid w:val="002867D4"/>
    <w:rsid w:val="00290D93"/>
    <w:rsid w:val="00292871"/>
    <w:rsid w:val="00292A5A"/>
    <w:rsid w:val="00293543"/>
    <w:rsid w:val="00296253"/>
    <w:rsid w:val="002A33BC"/>
    <w:rsid w:val="002A37A9"/>
    <w:rsid w:val="002A3A45"/>
    <w:rsid w:val="002A3D6C"/>
    <w:rsid w:val="002A489D"/>
    <w:rsid w:val="002A493C"/>
    <w:rsid w:val="002A4DAE"/>
    <w:rsid w:val="002A5A05"/>
    <w:rsid w:val="002B1A0A"/>
    <w:rsid w:val="002B78BF"/>
    <w:rsid w:val="002C2B68"/>
    <w:rsid w:val="002C705C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26D91"/>
    <w:rsid w:val="00333831"/>
    <w:rsid w:val="00343E85"/>
    <w:rsid w:val="0034692E"/>
    <w:rsid w:val="00346E2C"/>
    <w:rsid w:val="00352574"/>
    <w:rsid w:val="00353CF8"/>
    <w:rsid w:val="00356B8A"/>
    <w:rsid w:val="0036483C"/>
    <w:rsid w:val="00370AA5"/>
    <w:rsid w:val="003735EF"/>
    <w:rsid w:val="00374803"/>
    <w:rsid w:val="003753C5"/>
    <w:rsid w:val="0038103F"/>
    <w:rsid w:val="003814DB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557"/>
    <w:rsid w:val="003976C3"/>
    <w:rsid w:val="003A031B"/>
    <w:rsid w:val="003A29F1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3798"/>
    <w:rsid w:val="004048CA"/>
    <w:rsid w:val="00406C5E"/>
    <w:rsid w:val="0040743C"/>
    <w:rsid w:val="00407BCF"/>
    <w:rsid w:val="0041262B"/>
    <w:rsid w:val="004150D4"/>
    <w:rsid w:val="00415F64"/>
    <w:rsid w:val="00425CF6"/>
    <w:rsid w:val="00432241"/>
    <w:rsid w:val="00434428"/>
    <w:rsid w:val="00434D70"/>
    <w:rsid w:val="00435710"/>
    <w:rsid w:val="004429EB"/>
    <w:rsid w:val="004454DC"/>
    <w:rsid w:val="00445F6E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4EBB"/>
    <w:rsid w:val="00475930"/>
    <w:rsid w:val="00481037"/>
    <w:rsid w:val="0048184D"/>
    <w:rsid w:val="004823FA"/>
    <w:rsid w:val="004848D8"/>
    <w:rsid w:val="00485E88"/>
    <w:rsid w:val="0049781C"/>
    <w:rsid w:val="004A0DF3"/>
    <w:rsid w:val="004A114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62D8"/>
    <w:rsid w:val="00517854"/>
    <w:rsid w:val="005205DF"/>
    <w:rsid w:val="00520752"/>
    <w:rsid w:val="00520A18"/>
    <w:rsid w:val="00525158"/>
    <w:rsid w:val="00533434"/>
    <w:rsid w:val="005334C2"/>
    <w:rsid w:val="00533709"/>
    <w:rsid w:val="00536B8D"/>
    <w:rsid w:val="0054470E"/>
    <w:rsid w:val="00550E13"/>
    <w:rsid w:val="0055133E"/>
    <w:rsid w:val="00551A51"/>
    <w:rsid w:val="00554F61"/>
    <w:rsid w:val="005618F9"/>
    <w:rsid w:val="00563CCF"/>
    <w:rsid w:val="00565A80"/>
    <w:rsid w:val="00566DA7"/>
    <w:rsid w:val="005672DD"/>
    <w:rsid w:val="00570C31"/>
    <w:rsid w:val="005728F6"/>
    <w:rsid w:val="005765CB"/>
    <w:rsid w:val="00580FAD"/>
    <w:rsid w:val="00586977"/>
    <w:rsid w:val="00591325"/>
    <w:rsid w:val="0059362C"/>
    <w:rsid w:val="00594103"/>
    <w:rsid w:val="00594267"/>
    <w:rsid w:val="00595535"/>
    <w:rsid w:val="00595985"/>
    <w:rsid w:val="00597006"/>
    <w:rsid w:val="005976A3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53BE"/>
    <w:rsid w:val="005D18EF"/>
    <w:rsid w:val="005D6198"/>
    <w:rsid w:val="005E211D"/>
    <w:rsid w:val="005E2F8C"/>
    <w:rsid w:val="005E57D7"/>
    <w:rsid w:val="005E6AB2"/>
    <w:rsid w:val="005F710C"/>
    <w:rsid w:val="005F7923"/>
    <w:rsid w:val="006011B9"/>
    <w:rsid w:val="0060216A"/>
    <w:rsid w:val="00603A73"/>
    <w:rsid w:val="00603F7B"/>
    <w:rsid w:val="00610B3D"/>
    <w:rsid w:val="00614377"/>
    <w:rsid w:val="00614B88"/>
    <w:rsid w:val="00645DE2"/>
    <w:rsid w:val="00646C47"/>
    <w:rsid w:val="006510EE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3852"/>
    <w:rsid w:val="00695D12"/>
    <w:rsid w:val="006972E9"/>
    <w:rsid w:val="006A049B"/>
    <w:rsid w:val="006A2A01"/>
    <w:rsid w:val="006B396C"/>
    <w:rsid w:val="006B4D0C"/>
    <w:rsid w:val="006B5723"/>
    <w:rsid w:val="006B7C69"/>
    <w:rsid w:val="006C1E49"/>
    <w:rsid w:val="006C43F7"/>
    <w:rsid w:val="006E1660"/>
    <w:rsid w:val="006E2C4F"/>
    <w:rsid w:val="006E2F17"/>
    <w:rsid w:val="006E709B"/>
    <w:rsid w:val="006E7B55"/>
    <w:rsid w:val="006F0842"/>
    <w:rsid w:val="006F13AB"/>
    <w:rsid w:val="006F1417"/>
    <w:rsid w:val="006F3399"/>
    <w:rsid w:val="006F445E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61A"/>
    <w:rsid w:val="00716B52"/>
    <w:rsid w:val="00725A0D"/>
    <w:rsid w:val="00726D72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0F42"/>
    <w:rsid w:val="0076369B"/>
    <w:rsid w:val="00763BF1"/>
    <w:rsid w:val="00772978"/>
    <w:rsid w:val="0077376A"/>
    <w:rsid w:val="00776469"/>
    <w:rsid w:val="007769A4"/>
    <w:rsid w:val="00790DD5"/>
    <w:rsid w:val="00791D09"/>
    <w:rsid w:val="00792834"/>
    <w:rsid w:val="00792AF6"/>
    <w:rsid w:val="0079376D"/>
    <w:rsid w:val="00793B84"/>
    <w:rsid w:val="00793D6C"/>
    <w:rsid w:val="0079418F"/>
    <w:rsid w:val="007961C8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7AB2"/>
    <w:rsid w:val="00823133"/>
    <w:rsid w:val="00824444"/>
    <w:rsid w:val="00832F35"/>
    <w:rsid w:val="00835ED9"/>
    <w:rsid w:val="00841321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87CA8"/>
    <w:rsid w:val="00890929"/>
    <w:rsid w:val="0089266A"/>
    <w:rsid w:val="0089306D"/>
    <w:rsid w:val="008941BE"/>
    <w:rsid w:val="008A1117"/>
    <w:rsid w:val="008A12E3"/>
    <w:rsid w:val="008A4E15"/>
    <w:rsid w:val="008B295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0C97"/>
    <w:rsid w:val="008E23BA"/>
    <w:rsid w:val="008E31C4"/>
    <w:rsid w:val="008E3F21"/>
    <w:rsid w:val="008E6D40"/>
    <w:rsid w:val="008E73BE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189"/>
    <w:rsid w:val="00933E88"/>
    <w:rsid w:val="00935C2B"/>
    <w:rsid w:val="00936174"/>
    <w:rsid w:val="00937001"/>
    <w:rsid w:val="0094354E"/>
    <w:rsid w:val="009459D7"/>
    <w:rsid w:val="00954189"/>
    <w:rsid w:val="00957568"/>
    <w:rsid w:val="00960881"/>
    <w:rsid w:val="00961437"/>
    <w:rsid w:val="009646D5"/>
    <w:rsid w:val="00964985"/>
    <w:rsid w:val="00965E63"/>
    <w:rsid w:val="00967685"/>
    <w:rsid w:val="00970784"/>
    <w:rsid w:val="00970806"/>
    <w:rsid w:val="009723B3"/>
    <w:rsid w:val="00974529"/>
    <w:rsid w:val="00976443"/>
    <w:rsid w:val="00977667"/>
    <w:rsid w:val="00977A2B"/>
    <w:rsid w:val="009844E0"/>
    <w:rsid w:val="00985A93"/>
    <w:rsid w:val="00987E43"/>
    <w:rsid w:val="00990122"/>
    <w:rsid w:val="009901F6"/>
    <w:rsid w:val="00991CB1"/>
    <w:rsid w:val="0099463C"/>
    <w:rsid w:val="00994D77"/>
    <w:rsid w:val="009951B1"/>
    <w:rsid w:val="00996E98"/>
    <w:rsid w:val="009A5507"/>
    <w:rsid w:val="009B02FE"/>
    <w:rsid w:val="009B2A3B"/>
    <w:rsid w:val="009C0CFF"/>
    <w:rsid w:val="009C2CEB"/>
    <w:rsid w:val="009C39C0"/>
    <w:rsid w:val="009D0684"/>
    <w:rsid w:val="009D3C5C"/>
    <w:rsid w:val="009D6BA7"/>
    <w:rsid w:val="009E4D52"/>
    <w:rsid w:val="009F2E14"/>
    <w:rsid w:val="009F5AA5"/>
    <w:rsid w:val="009F63F1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0DCB"/>
    <w:rsid w:val="00A21164"/>
    <w:rsid w:val="00A21EA2"/>
    <w:rsid w:val="00A235E5"/>
    <w:rsid w:val="00A25C2E"/>
    <w:rsid w:val="00A25F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285A"/>
    <w:rsid w:val="00AA323C"/>
    <w:rsid w:val="00AA4DA8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3EA5"/>
    <w:rsid w:val="00AD450E"/>
    <w:rsid w:val="00AD527E"/>
    <w:rsid w:val="00AD59B6"/>
    <w:rsid w:val="00AD6A6D"/>
    <w:rsid w:val="00AE290D"/>
    <w:rsid w:val="00AE45E8"/>
    <w:rsid w:val="00AF2A86"/>
    <w:rsid w:val="00AF4003"/>
    <w:rsid w:val="00AF50AD"/>
    <w:rsid w:val="00AF59A8"/>
    <w:rsid w:val="00AF6532"/>
    <w:rsid w:val="00AF6E5E"/>
    <w:rsid w:val="00AF7F8F"/>
    <w:rsid w:val="00B027CB"/>
    <w:rsid w:val="00B02BE8"/>
    <w:rsid w:val="00B05FC8"/>
    <w:rsid w:val="00B10305"/>
    <w:rsid w:val="00B11C84"/>
    <w:rsid w:val="00B12EB4"/>
    <w:rsid w:val="00B13D59"/>
    <w:rsid w:val="00B171CD"/>
    <w:rsid w:val="00B17820"/>
    <w:rsid w:val="00B232EC"/>
    <w:rsid w:val="00B2379B"/>
    <w:rsid w:val="00B26273"/>
    <w:rsid w:val="00B262E2"/>
    <w:rsid w:val="00B26CF8"/>
    <w:rsid w:val="00B275F6"/>
    <w:rsid w:val="00B27C05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C35A9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7781"/>
    <w:rsid w:val="00BF0AAB"/>
    <w:rsid w:val="00BF216B"/>
    <w:rsid w:val="00BF243E"/>
    <w:rsid w:val="00C005B1"/>
    <w:rsid w:val="00C00B8A"/>
    <w:rsid w:val="00C0154E"/>
    <w:rsid w:val="00C02839"/>
    <w:rsid w:val="00C038D1"/>
    <w:rsid w:val="00C06858"/>
    <w:rsid w:val="00C06BDE"/>
    <w:rsid w:val="00C10047"/>
    <w:rsid w:val="00C25AFA"/>
    <w:rsid w:val="00C30277"/>
    <w:rsid w:val="00C31143"/>
    <w:rsid w:val="00C3375E"/>
    <w:rsid w:val="00C35528"/>
    <w:rsid w:val="00C3621F"/>
    <w:rsid w:val="00C36FB2"/>
    <w:rsid w:val="00C42CE3"/>
    <w:rsid w:val="00C449A0"/>
    <w:rsid w:val="00C468C7"/>
    <w:rsid w:val="00C46DE8"/>
    <w:rsid w:val="00C4727B"/>
    <w:rsid w:val="00C475C9"/>
    <w:rsid w:val="00C47D5A"/>
    <w:rsid w:val="00C54809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A37"/>
    <w:rsid w:val="00C93B4D"/>
    <w:rsid w:val="00C94620"/>
    <w:rsid w:val="00CA1659"/>
    <w:rsid w:val="00CA3EC1"/>
    <w:rsid w:val="00CA4A3D"/>
    <w:rsid w:val="00CA5310"/>
    <w:rsid w:val="00CB1B89"/>
    <w:rsid w:val="00CB3A92"/>
    <w:rsid w:val="00CB7054"/>
    <w:rsid w:val="00CB7DB2"/>
    <w:rsid w:val="00CC0A3F"/>
    <w:rsid w:val="00CC186B"/>
    <w:rsid w:val="00CC356D"/>
    <w:rsid w:val="00CC628B"/>
    <w:rsid w:val="00CD1CF8"/>
    <w:rsid w:val="00CE4AD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083"/>
    <w:rsid w:val="00D266FA"/>
    <w:rsid w:val="00D31268"/>
    <w:rsid w:val="00D33753"/>
    <w:rsid w:val="00D33DD9"/>
    <w:rsid w:val="00D340EF"/>
    <w:rsid w:val="00D357CD"/>
    <w:rsid w:val="00D401AD"/>
    <w:rsid w:val="00D40FF6"/>
    <w:rsid w:val="00D43507"/>
    <w:rsid w:val="00D443F5"/>
    <w:rsid w:val="00D453FF"/>
    <w:rsid w:val="00D45EB1"/>
    <w:rsid w:val="00D50453"/>
    <w:rsid w:val="00D515AB"/>
    <w:rsid w:val="00D51B34"/>
    <w:rsid w:val="00D5512B"/>
    <w:rsid w:val="00D60C2B"/>
    <w:rsid w:val="00D64577"/>
    <w:rsid w:val="00D64742"/>
    <w:rsid w:val="00D65398"/>
    <w:rsid w:val="00D67D31"/>
    <w:rsid w:val="00D729CF"/>
    <w:rsid w:val="00D745E9"/>
    <w:rsid w:val="00D74DFC"/>
    <w:rsid w:val="00D7574A"/>
    <w:rsid w:val="00D77499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5AF8"/>
    <w:rsid w:val="00DA6877"/>
    <w:rsid w:val="00DA73D1"/>
    <w:rsid w:val="00DB5999"/>
    <w:rsid w:val="00DC14D4"/>
    <w:rsid w:val="00DC340A"/>
    <w:rsid w:val="00DC5667"/>
    <w:rsid w:val="00DC6DE9"/>
    <w:rsid w:val="00DD1BE0"/>
    <w:rsid w:val="00DD4AC9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549"/>
    <w:rsid w:val="00E0054C"/>
    <w:rsid w:val="00E006B2"/>
    <w:rsid w:val="00E0408D"/>
    <w:rsid w:val="00E060E1"/>
    <w:rsid w:val="00E12569"/>
    <w:rsid w:val="00E1461A"/>
    <w:rsid w:val="00E174D1"/>
    <w:rsid w:val="00E1791F"/>
    <w:rsid w:val="00E2543B"/>
    <w:rsid w:val="00E2592F"/>
    <w:rsid w:val="00E3022E"/>
    <w:rsid w:val="00E31147"/>
    <w:rsid w:val="00E31B86"/>
    <w:rsid w:val="00E33201"/>
    <w:rsid w:val="00E3378F"/>
    <w:rsid w:val="00E34CC4"/>
    <w:rsid w:val="00E359DD"/>
    <w:rsid w:val="00E35A99"/>
    <w:rsid w:val="00E36D54"/>
    <w:rsid w:val="00E3767E"/>
    <w:rsid w:val="00E41F2B"/>
    <w:rsid w:val="00E51217"/>
    <w:rsid w:val="00E52CA0"/>
    <w:rsid w:val="00E577A7"/>
    <w:rsid w:val="00E60678"/>
    <w:rsid w:val="00E62254"/>
    <w:rsid w:val="00E635A2"/>
    <w:rsid w:val="00E751F2"/>
    <w:rsid w:val="00E825E0"/>
    <w:rsid w:val="00E829D5"/>
    <w:rsid w:val="00E857C3"/>
    <w:rsid w:val="00E86BF7"/>
    <w:rsid w:val="00E87A12"/>
    <w:rsid w:val="00E91529"/>
    <w:rsid w:val="00E9191F"/>
    <w:rsid w:val="00E9363A"/>
    <w:rsid w:val="00E9572F"/>
    <w:rsid w:val="00E95E60"/>
    <w:rsid w:val="00E9713B"/>
    <w:rsid w:val="00EA21F6"/>
    <w:rsid w:val="00EA3AAD"/>
    <w:rsid w:val="00EA538F"/>
    <w:rsid w:val="00EB09FD"/>
    <w:rsid w:val="00EB1B9F"/>
    <w:rsid w:val="00EB2506"/>
    <w:rsid w:val="00EC0A20"/>
    <w:rsid w:val="00EC6D24"/>
    <w:rsid w:val="00ED11E7"/>
    <w:rsid w:val="00ED1B21"/>
    <w:rsid w:val="00ED439D"/>
    <w:rsid w:val="00ED5B4E"/>
    <w:rsid w:val="00EE0BEF"/>
    <w:rsid w:val="00EE251C"/>
    <w:rsid w:val="00EE76B3"/>
    <w:rsid w:val="00EF152B"/>
    <w:rsid w:val="00EF2734"/>
    <w:rsid w:val="00EF2883"/>
    <w:rsid w:val="00EF4284"/>
    <w:rsid w:val="00EF4F69"/>
    <w:rsid w:val="00EF6A72"/>
    <w:rsid w:val="00F00402"/>
    <w:rsid w:val="00F01FE6"/>
    <w:rsid w:val="00F025FE"/>
    <w:rsid w:val="00F04C15"/>
    <w:rsid w:val="00F05F5A"/>
    <w:rsid w:val="00F06D28"/>
    <w:rsid w:val="00F06E32"/>
    <w:rsid w:val="00F110A0"/>
    <w:rsid w:val="00F115A0"/>
    <w:rsid w:val="00F1361E"/>
    <w:rsid w:val="00F13795"/>
    <w:rsid w:val="00F17E54"/>
    <w:rsid w:val="00F255DF"/>
    <w:rsid w:val="00F25CB5"/>
    <w:rsid w:val="00F27E38"/>
    <w:rsid w:val="00F31EF7"/>
    <w:rsid w:val="00F32C86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3D4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BFA"/>
    <w:rsid w:val="00FA6CD5"/>
    <w:rsid w:val="00FA6D41"/>
    <w:rsid w:val="00FA72F3"/>
    <w:rsid w:val="00FA7B23"/>
    <w:rsid w:val="00FB28B8"/>
    <w:rsid w:val="00FB414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0519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250</TotalTime>
  <Pages>1</Pages>
  <Words>2022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26</cp:revision>
  <cp:lastPrinted>2009-11-19T20:24:00Z</cp:lastPrinted>
  <dcterms:created xsi:type="dcterms:W3CDTF">2012-05-17T13:42:00Z</dcterms:created>
  <dcterms:modified xsi:type="dcterms:W3CDTF">2012-07-05T20:06:00Z</dcterms:modified>
</cp:coreProperties>
</file>