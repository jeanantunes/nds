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B8" w:rsidRPr="004B1603" w:rsidRDefault="00BE28B8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Theme="minorHAnsi" w:hAnsiTheme="minorHAnsi" w:cstheme="minorHAnsi"/>
          <w:sz w:val="40"/>
        </w:rPr>
      </w:pPr>
    </w:p>
    <w:p w:rsidR="00BE28B8" w:rsidRPr="004B1603" w:rsidRDefault="00BE28B8">
      <w:pPr>
        <w:numPr>
          <w:ilvl w:val="12"/>
          <w:numId w:val="0"/>
        </w:numPr>
        <w:ind w:left="3240" w:hanging="1113"/>
        <w:jc w:val="both"/>
        <w:rPr>
          <w:rFonts w:asciiTheme="minorHAnsi" w:hAnsiTheme="minorHAnsi" w:cstheme="minorHAnsi"/>
        </w:rPr>
      </w:pPr>
    </w:p>
    <w:p w:rsidR="00BE28B8" w:rsidRPr="004B1603" w:rsidRDefault="00BE28B8">
      <w:pPr>
        <w:numPr>
          <w:ilvl w:val="12"/>
          <w:numId w:val="0"/>
        </w:numPr>
        <w:jc w:val="center"/>
        <w:rPr>
          <w:rFonts w:asciiTheme="minorHAnsi" w:hAnsiTheme="minorHAnsi" w:cstheme="minorHAnsi"/>
          <w:b/>
          <w:sz w:val="40"/>
        </w:rPr>
      </w:pPr>
      <w:r w:rsidRPr="004B1603">
        <w:rPr>
          <w:rFonts w:asciiTheme="minorHAnsi" w:hAnsiTheme="minorHAnsi" w:cstheme="minorHAnsi"/>
          <w:b/>
          <w:sz w:val="40"/>
        </w:rPr>
        <w:t>&lt;</w:t>
      </w:r>
      <w:r w:rsidR="0043175A">
        <w:rPr>
          <w:rFonts w:asciiTheme="minorHAnsi" w:hAnsiTheme="minorHAnsi" w:cstheme="minorHAnsi"/>
          <w:b/>
          <w:sz w:val="40"/>
        </w:rPr>
        <w:t xml:space="preserve"> </w:t>
      </w:r>
      <w:r w:rsidR="00B24433" w:rsidRPr="00B24433">
        <w:rPr>
          <w:rFonts w:asciiTheme="minorHAnsi" w:hAnsiTheme="minorHAnsi" w:cstheme="minorHAnsi"/>
          <w:b/>
          <w:sz w:val="36"/>
        </w:rPr>
        <w:t xml:space="preserve">[Ajuste] </w:t>
      </w:r>
      <w:r w:rsidRPr="004B1603">
        <w:rPr>
          <w:rFonts w:asciiTheme="minorHAnsi" w:hAnsiTheme="minorHAnsi" w:cstheme="minorHAnsi"/>
          <w:b/>
          <w:sz w:val="36"/>
          <w:szCs w:val="36"/>
        </w:rPr>
        <w:t>EMS 0</w:t>
      </w:r>
      <w:r w:rsidR="001F7FE6">
        <w:rPr>
          <w:rFonts w:asciiTheme="minorHAnsi" w:hAnsiTheme="minorHAnsi" w:cstheme="minorHAnsi"/>
          <w:b/>
          <w:sz w:val="36"/>
          <w:szCs w:val="36"/>
        </w:rPr>
        <w:t>217</w:t>
      </w:r>
      <w:r w:rsidRPr="004B1603">
        <w:rPr>
          <w:rFonts w:asciiTheme="minorHAnsi" w:hAnsiTheme="minorHAnsi" w:cstheme="minorHAnsi"/>
          <w:b/>
          <w:sz w:val="36"/>
          <w:szCs w:val="36"/>
        </w:rPr>
        <w:t xml:space="preserve"> – </w:t>
      </w:r>
      <w:r w:rsidR="00AF6A24" w:rsidRPr="004B1603">
        <w:rPr>
          <w:rFonts w:asciiTheme="minorHAnsi" w:hAnsiTheme="minorHAnsi" w:cstheme="minorHAnsi"/>
          <w:b/>
          <w:sz w:val="36"/>
          <w:szCs w:val="36"/>
        </w:rPr>
        <w:t xml:space="preserve">Cadastro </w:t>
      </w:r>
      <w:r w:rsidR="002621FA" w:rsidRPr="004B1603">
        <w:rPr>
          <w:rFonts w:asciiTheme="minorHAnsi" w:hAnsiTheme="minorHAnsi" w:cstheme="minorHAnsi"/>
          <w:b/>
          <w:sz w:val="36"/>
          <w:szCs w:val="36"/>
        </w:rPr>
        <w:t xml:space="preserve">de </w:t>
      </w:r>
      <w:r w:rsidR="00074C95">
        <w:rPr>
          <w:rFonts w:asciiTheme="minorHAnsi" w:hAnsiTheme="minorHAnsi" w:cstheme="minorHAnsi"/>
          <w:b/>
          <w:sz w:val="36"/>
          <w:szCs w:val="36"/>
        </w:rPr>
        <w:t>Edições</w:t>
      </w:r>
      <w:r w:rsidRPr="004B1603">
        <w:rPr>
          <w:rFonts w:asciiTheme="minorHAnsi" w:hAnsiTheme="minorHAnsi" w:cstheme="minorHAnsi"/>
          <w:b/>
          <w:sz w:val="40"/>
        </w:rPr>
        <w:t>&gt;</w:t>
      </w: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</w:rPr>
      </w:pPr>
    </w:p>
    <w:p w:rsidR="00BE28B8" w:rsidRPr="004B1603" w:rsidRDefault="00BE28B8">
      <w:pPr>
        <w:jc w:val="center"/>
        <w:rPr>
          <w:rFonts w:asciiTheme="minorHAnsi" w:hAnsiTheme="minorHAnsi" w:cstheme="minorHAnsi"/>
          <w:b/>
          <w:sz w:val="48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Default="00BE28B8">
      <w:pPr>
        <w:pStyle w:val="Cabealho"/>
        <w:rPr>
          <w:rFonts w:asciiTheme="minorHAnsi" w:hAnsiTheme="minorHAnsi" w:cstheme="minorHAnsi"/>
        </w:rPr>
      </w:pPr>
    </w:p>
    <w:p w:rsidR="00EC58EA" w:rsidRDefault="00EC58EA">
      <w:pPr>
        <w:pStyle w:val="Cabealho"/>
        <w:rPr>
          <w:rFonts w:asciiTheme="minorHAnsi" w:hAnsiTheme="minorHAnsi" w:cstheme="minorHAnsi"/>
        </w:rPr>
      </w:pPr>
    </w:p>
    <w:p w:rsidR="00EC58EA" w:rsidRPr="004B1603" w:rsidRDefault="00EC58EA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rPr>
          <w:rFonts w:asciiTheme="minorHAnsi" w:hAnsiTheme="minorHAnsi" w:cstheme="minorHAnsi"/>
        </w:rPr>
      </w:pPr>
    </w:p>
    <w:p w:rsidR="00BE28B8" w:rsidRPr="004B1603" w:rsidRDefault="00BE28B8">
      <w:pPr>
        <w:pStyle w:val="Ttulo"/>
        <w:spacing w:after="120"/>
        <w:rPr>
          <w:rFonts w:asciiTheme="minorHAnsi" w:hAnsiTheme="minorHAnsi" w:cstheme="minorHAnsi"/>
          <w:sz w:val="24"/>
        </w:rPr>
      </w:pPr>
      <w:r w:rsidRPr="004B1603">
        <w:rPr>
          <w:rFonts w:asciiTheme="minorHAnsi" w:hAnsiTheme="minorHAnsi" w:cstheme="minorHAnsi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3686"/>
        <w:gridCol w:w="2268"/>
        <w:gridCol w:w="1418"/>
      </w:tblGrid>
      <w:tr w:rsidR="00BE28B8" w:rsidRPr="004B1603" w:rsidTr="003650EC">
        <w:tc>
          <w:tcPr>
            <w:tcW w:w="1276" w:type="dxa"/>
          </w:tcPr>
          <w:p w:rsidR="00BE28B8" w:rsidRPr="004B1603" w:rsidRDefault="00BE28B8" w:rsidP="005205DF">
            <w:pPr>
              <w:pStyle w:val="Tabletext"/>
              <w:jc w:val="center"/>
              <w:rPr>
                <w:rFonts w:asciiTheme="minorHAnsi" w:hAnsiTheme="minorHAnsi" w:cstheme="minorHAnsi"/>
                <w:b/>
                <w:sz w:val="24"/>
                <w:lang w:val="pt-BR"/>
              </w:rPr>
            </w:pPr>
            <w:r w:rsidRPr="004B1603">
              <w:rPr>
                <w:rFonts w:asciiTheme="minorHAnsi" w:hAnsiTheme="minorHAnsi" w:cstheme="minorHAnsi"/>
                <w:b/>
                <w:sz w:val="24"/>
                <w:lang w:val="pt-BR"/>
              </w:rPr>
              <w:t>Data</w:t>
            </w:r>
          </w:p>
        </w:tc>
        <w:tc>
          <w:tcPr>
            <w:tcW w:w="992" w:type="dxa"/>
          </w:tcPr>
          <w:p w:rsidR="00BE28B8" w:rsidRPr="004B1603" w:rsidRDefault="00BE28B8" w:rsidP="005205DF">
            <w:pPr>
              <w:pStyle w:val="Tabletext"/>
              <w:jc w:val="center"/>
              <w:rPr>
                <w:rFonts w:asciiTheme="minorHAnsi" w:hAnsiTheme="minorHAnsi" w:cstheme="minorHAnsi"/>
                <w:b/>
                <w:sz w:val="24"/>
                <w:lang w:val="pt-BR"/>
              </w:rPr>
            </w:pPr>
            <w:r w:rsidRPr="004B1603">
              <w:rPr>
                <w:rFonts w:asciiTheme="minorHAnsi" w:hAnsiTheme="minorHAnsi" w:cstheme="minorHAnsi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BE28B8" w:rsidRPr="004B1603" w:rsidRDefault="00BE28B8">
            <w:pPr>
              <w:pStyle w:val="Tabletext"/>
              <w:jc w:val="center"/>
              <w:rPr>
                <w:rFonts w:asciiTheme="minorHAnsi" w:hAnsiTheme="minorHAnsi" w:cstheme="minorHAnsi"/>
                <w:b/>
                <w:sz w:val="24"/>
                <w:lang w:val="pt-BR"/>
              </w:rPr>
            </w:pPr>
            <w:r w:rsidRPr="004B1603">
              <w:rPr>
                <w:rFonts w:asciiTheme="minorHAnsi" w:hAnsiTheme="minorHAnsi" w:cstheme="minorHAnsi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BE28B8" w:rsidRPr="004B1603" w:rsidRDefault="00BE28B8">
            <w:pPr>
              <w:pStyle w:val="Tabletext"/>
              <w:jc w:val="center"/>
              <w:rPr>
                <w:rFonts w:asciiTheme="minorHAnsi" w:hAnsiTheme="minorHAnsi" w:cstheme="minorHAnsi"/>
                <w:b/>
                <w:sz w:val="24"/>
                <w:lang w:val="pt-BR"/>
              </w:rPr>
            </w:pPr>
            <w:r w:rsidRPr="004B1603">
              <w:rPr>
                <w:rFonts w:asciiTheme="minorHAnsi" w:hAnsiTheme="minorHAnsi" w:cstheme="minorHAnsi"/>
                <w:b/>
                <w:sz w:val="24"/>
                <w:lang w:val="pt-BR"/>
              </w:rPr>
              <w:t>Autor</w:t>
            </w:r>
            <w:r w:rsidR="0043175A">
              <w:rPr>
                <w:rFonts w:asciiTheme="minorHAnsi" w:hAnsiTheme="minorHAnsi" w:cstheme="minorHAnsi"/>
                <w:b/>
                <w:sz w:val="24"/>
                <w:lang w:val="pt-BR"/>
              </w:rPr>
              <w:t xml:space="preserve"> </w:t>
            </w:r>
            <w:r w:rsidRPr="004B1603">
              <w:rPr>
                <w:rFonts w:asciiTheme="minorHAnsi" w:hAnsiTheme="minorHAnsi" w:cstheme="minorHAnsi"/>
                <w:b/>
                <w:sz w:val="24"/>
                <w:lang w:val="pt-BR"/>
              </w:rPr>
              <w:t>(</w:t>
            </w:r>
            <w:proofErr w:type="gramStart"/>
            <w:r w:rsidRPr="004B1603">
              <w:rPr>
                <w:rFonts w:asciiTheme="minorHAnsi" w:hAnsiTheme="minorHAnsi" w:cstheme="minorHAnsi"/>
                <w:b/>
                <w:sz w:val="24"/>
                <w:lang w:val="pt-BR"/>
              </w:rPr>
              <w:t>es</w:t>
            </w:r>
            <w:proofErr w:type="gramEnd"/>
            <w:r w:rsidRPr="004B1603">
              <w:rPr>
                <w:rFonts w:asciiTheme="minorHAnsi" w:hAnsiTheme="minorHAnsi" w:cstheme="minorHAnsi"/>
                <w:b/>
                <w:sz w:val="24"/>
                <w:lang w:val="pt-BR"/>
              </w:rPr>
              <w:t>) da Revisão</w:t>
            </w:r>
          </w:p>
        </w:tc>
        <w:tc>
          <w:tcPr>
            <w:tcW w:w="1418" w:type="dxa"/>
          </w:tcPr>
          <w:p w:rsidR="00BE28B8" w:rsidRPr="004B1603" w:rsidRDefault="00BE28B8">
            <w:pPr>
              <w:pStyle w:val="Tabletext"/>
              <w:jc w:val="center"/>
              <w:rPr>
                <w:rFonts w:asciiTheme="minorHAnsi" w:hAnsiTheme="minorHAnsi" w:cstheme="minorHAnsi"/>
                <w:b/>
                <w:sz w:val="24"/>
                <w:lang w:val="es-ES_tradnl"/>
              </w:rPr>
            </w:pPr>
            <w:r w:rsidRPr="004B1603">
              <w:rPr>
                <w:rFonts w:asciiTheme="minorHAnsi" w:hAnsiTheme="minorHAnsi" w:cstheme="minorHAnsi"/>
                <w:b/>
                <w:sz w:val="24"/>
                <w:lang w:val="es-ES_tradnl"/>
              </w:rPr>
              <w:t>Área</w:t>
            </w:r>
          </w:p>
        </w:tc>
      </w:tr>
      <w:tr w:rsidR="00BE28B8" w:rsidRPr="004B1603" w:rsidTr="003650EC">
        <w:tc>
          <w:tcPr>
            <w:tcW w:w="1276" w:type="dxa"/>
          </w:tcPr>
          <w:p w:rsidR="00BE28B8" w:rsidRPr="004B1603" w:rsidRDefault="007A0E89" w:rsidP="00994075">
            <w:pPr>
              <w:pStyle w:val="Tabletext"/>
              <w:jc w:val="center"/>
              <w:rPr>
                <w:rFonts w:asciiTheme="minorHAnsi" w:hAnsiTheme="minorHAnsi" w:cstheme="minorHAnsi"/>
                <w:color w:val="0000FF"/>
                <w:lang w:val="es-ES_tradnl"/>
              </w:rPr>
            </w:pPr>
            <w:r w:rsidRPr="004B1603">
              <w:rPr>
                <w:rFonts w:asciiTheme="minorHAnsi" w:hAnsiTheme="minorHAnsi" w:cstheme="minorHAnsi"/>
                <w:color w:val="0000FF"/>
                <w:lang w:val="es-ES_tradnl"/>
              </w:rPr>
              <w:t>1</w:t>
            </w:r>
            <w:r w:rsidR="00994075" w:rsidRPr="004B1603">
              <w:rPr>
                <w:rFonts w:asciiTheme="minorHAnsi" w:hAnsiTheme="minorHAnsi" w:cstheme="minorHAnsi"/>
                <w:color w:val="0000FF"/>
                <w:lang w:val="es-ES_tradnl"/>
              </w:rPr>
              <w:t>7</w:t>
            </w:r>
            <w:r w:rsidR="00BE28B8" w:rsidRPr="004B1603">
              <w:rPr>
                <w:rFonts w:asciiTheme="minorHAnsi" w:hAnsiTheme="minorHAnsi" w:cstheme="minorHAnsi"/>
                <w:color w:val="0000FF"/>
                <w:lang w:val="es-ES_tradnl"/>
              </w:rPr>
              <w:t>/0</w:t>
            </w:r>
            <w:r w:rsidRPr="004B1603">
              <w:rPr>
                <w:rFonts w:asciiTheme="minorHAnsi" w:hAnsiTheme="minorHAnsi" w:cstheme="minorHAnsi"/>
                <w:color w:val="0000FF"/>
                <w:lang w:val="es-ES_tradnl"/>
              </w:rPr>
              <w:t>4</w:t>
            </w:r>
            <w:r w:rsidR="00BE28B8" w:rsidRPr="004B1603">
              <w:rPr>
                <w:rFonts w:asciiTheme="minorHAnsi" w:hAnsiTheme="minorHAnsi" w:cstheme="minorHAnsi"/>
                <w:color w:val="0000FF"/>
                <w:lang w:val="es-ES_tradnl"/>
              </w:rPr>
              <w:t>/2012</w:t>
            </w:r>
          </w:p>
        </w:tc>
        <w:tc>
          <w:tcPr>
            <w:tcW w:w="992" w:type="dxa"/>
          </w:tcPr>
          <w:p w:rsidR="00BE28B8" w:rsidRPr="004B1603" w:rsidRDefault="00BE28B8" w:rsidP="005205DF">
            <w:pPr>
              <w:pStyle w:val="Tabletext"/>
              <w:jc w:val="center"/>
              <w:rPr>
                <w:rFonts w:asciiTheme="minorHAnsi" w:hAnsiTheme="minorHAnsi" w:cstheme="minorHAnsi"/>
                <w:color w:val="0000FF"/>
                <w:lang w:val="pt-BR"/>
              </w:rPr>
            </w:pPr>
            <w:r w:rsidRPr="004B1603">
              <w:rPr>
                <w:rFonts w:asciiTheme="minorHAnsi" w:hAnsiTheme="minorHAnsi" w:cstheme="minorHAnsi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BE28B8" w:rsidRPr="004B1603" w:rsidRDefault="00BE28B8">
            <w:pPr>
              <w:pStyle w:val="Tabletext"/>
              <w:rPr>
                <w:rFonts w:asciiTheme="minorHAnsi" w:hAnsiTheme="minorHAnsi" w:cstheme="minorHAnsi"/>
                <w:color w:val="0000FF"/>
                <w:lang w:val="pt-BR"/>
              </w:rPr>
            </w:pPr>
            <w:r w:rsidRPr="004B1603">
              <w:rPr>
                <w:rFonts w:asciiTheme="minorHAnsi" w:hAnsiTheme="minorHAnsi" w:cstheme="minorHAnsi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BE28B8" w:rsidRPr="004B1603" w:rsidRDefault="00994075">
            <w:pPr>
              <w:pStyle w:val="Tabletext"/>
              <w:rPr>
                <w:rFonts w:asciiTheme="minorHAnsi" w:hAnsiTheme="minorHAnsi" w:cstheme="minorHAnsi"/>
                <w:color w:val="0000FF"/>
                <w:lang w:val="pt-BR"/>
              </w:rPr>
            </w:pPr>
            <w:r w:rsidRPr="004B1603">
              <w:rPr>
                <w:rFonts w:asciiTheme="minorHAnsi" w:hAnsiTheme="minorHAnsi" w:cstheme="minorHAnsi"/>
                <w:color w:val="0000FF"/>
                <w:lang w:val="pt-BR"/>
              </w:rPr>
              <w:t>Kaina da Silva</w:t>
            </w:r>
          </w:p>
        </w:tc>
        <w:tc>
          <w:tcPr>
            <w:tcW w:w="1418" w:type="dxa"/>
          </w:tcPr>
          <w:p w:rsidR="00BE28B8" w:rsidRPr="004B1603" w:rsidRDefault="00994075" w:rsidP="00304F50">
            <w:pPr>
              <w:pStyle w:val="Tabletext"/>
              <w:rPr>
                <w:rFonts w:asciiTheme="minorHAnsi" w:hAnsiTheme="minorHAnsi" w:cstheme="minorHAnsi"/>
                <w:color w:val="0000FF"/>
                <w:lang w:val="pt-BR"/>
              </w:rPr>
            </w:pPr>
            <w:r w:rsidRPr="004B1603">
              <w:rPr>
                <w:rFonts w:asciiTheme="minorHAnsi" w:hAnsiTheme="minorHAnsi" w:cstheme="minorHAnsi"/>
                <w:color w:val="0000FF"/>
                <w:lang w:val="pt-BR"/>
              </w:rPr>
              <w:t>Negócio</w:t>
            </w:r>
          </w:p>
        </w:tc>
      </w:tr>
    </w:tbl>
    <w:p w:rsidR="00BE28B8" w:rsidRPr="004B1603" w:rsidRDefault="00BE28B8">
      <w:pPr>
        <w:rPr>
          <w:rFonts w:asciiTheme="minorHAnsi" w:hAnsiTheme="minorHAnsi" w:cstheme="minorHAnsi"/>
          <w:b/>
          <w:color w:val="000080"/>
          <w:sz w:val="28"/>
        </w:rPr>
      </w:pPr>
      <w:bookmarkStart w:id="0" w:name="_Toc84234381"/>
      <w:bookmarkStart w:id="1" w:name="_Toc84734077"/>
      <w:r w:rsidRPr="004B1603">
        <w:rPr>
          <w:rFonts w:asciiTheme="minorHAnsi" w:hAnsiTheme="minorHAnsi" w:cstheme="minorHAnsi"/>
        </w:rPr>
        <w:br w:type="page"/>
      </w:r>
    </w:p>
    <w:p w:rsidR="00BE28B8" w:rsidRPr="004B1603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lastRenderedPageBreak/>
        <w:t>INFORMAÇÕES DA EMS</w:t>
      </w:r>
      <w:r w:rsidRPr="004B1603">
        <w:rPr>
          <w:rFonts w:asciiTheme="minorHAnsi" w:hAnsiTheme="minorHAnsi" w:cstheme="minorHAnsi"/>
          <w:sz w:val="20"/>
        </w:rPr>
        <w:t>*</w:t>
      </w:r>
    </w:p>
    <w:p w:rsidR="00BE28B8" w:rsidRPr="004B1603" w:rsidRDefault="00BE28B8">
      <w:pPr>
        <w:pStyle w:val="Ttulo2"/>
        <w:numPr>
          <w:ilvl w:val="0"/>
          <w:numId w:val="0"/>
        </w:numPr>
        <w:rPr>
          <w:rFonts w:asciiTheme="minorHAnsi" w:hAnsiTheme="minorHAnsi" w:cstheme="minorHAnsi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BE28B8" w:rsidRPr="004B1603">
        <w:trPr>
          <w:cantSplit/>
          <w:trHeight w:val="236"/>
        </w:trPr>
        <w:tc>
          <w:tcPr>
            <w:tcW w:w="4889" w:type="dxa"/>
            <w:vMerge w:val="restart"/>
          </w:tcPr>
          <w:p w:rsidR="00BE28B8" w:rsidRPr="004B1603" w:rsidRDefault="00BE28B8" w:rsidP="00AE290D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b/>
              </w:rPr>
              <w:t xml:space="preserve">No. </w:t>
            </w:r>
            <w:proofErr w:type="gramStart"/>
            <w:r w:rsidRPr="004B1603">
              <w:rPr>
                <w:rFonts w:asciiTheme="minorHAnsi" w:hAnsiTheme="minorHAnsi" w:cstheme="minorHAnsi"/>
                <w:b/>
              </w:rPr>
              <w:t>do</w:t>
            </w:r>
            <w:proofErr w:type="gramEnd"/>
            <w:r w:rsidRPr="004B1603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4B1603">
              <w:rPr>
                <w:rFonts w:asciiTheme="minorHAnsi" w:hAnsiTheme="minorHAnsi" w:cstheme="minorHAnsi"/>
                <w:b/>
              </w:rPr>
              <w:t>Backlog</w:t>
            </w:r>
            <w:proofErr w:type="spellEnd"/>
            <w:r w:rsidRPr="004B1603">
              <w:rPr>
                <w:rFonts w:asciiTheme="minorHAnsi" w:hAnsiTheme="minorHAnsi" w:cstheme="minorHAnsi"/>
                <w:b/>
              </w:rPr>
              <w:t>:</w:t>
            </w:r>
            <w:r w:rsidRPr="004B1603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889" w:type="dxa"/>
          </w:tcPr>
          <w:p w:rsidR="00BE28B8" w:rsidRPr="004B1603" w:rsidRDefault="00BE28B8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b/>
              </w:rPr>
              <w:t>Fornecedor:</w:t>
            </w:r>
            <w:r w:rsidR="00994075" w:rsidRPr="004B1603">
              <w:rPr>
                <w:rFonts w:asciiTheme="minorHAnsi" w:hAnsiTheme="minorHAnsi" w:cstheme="minorHAnsi"/>
                <w:b/>
              </w:rPr>
              <w:t xml:space="preserve"> Negócio</w:t>
            </w:r>
          </w:p>
        </w:tc>
      </w:tr>
      <w:tr w:rsidR="00BE28B8" w:rsidRPr="004B1603">
        <w:trPr>
          <w:cantSplit/>
          <w:trHeight w:val="235"/>
        </w:trPr>
        <w:tc>
          <w:tcPr>
            <w:tcW w:w="4889" w:type="dxa"/>
            <w:vMerge/>
          </w:tcPr>
          <w:p w:rsidR="00BE28B8" w:rsidRPr="004B1603" w:rsidRDefault="00BE28B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89" w:type="dxa"/>
          </w:tcPr>
          <w:p w:rsidR="00BE28B8" w:rsidRPr="004B1603" w:rsidRDefault="00BE28B8">
            <w:pPr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Executor:</w:t>
            </w:r>
          </w:p>
        </w:tc>
      </w:tr>
      <w:tr w:rsidR="00BE28B8" w:rsidRPr="004B1603">
        <w:tc>
          <w:tcPr>
            <w:tcW w:w="4889" w:type="dxa"/>
          </w:tcPr>
          <w:p w:rsidR="00BE28B8" w:rsidRPr="004B1603" w:rsidRDefault="00BE28B8" w:rsidP="00954189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b/>
              </w:rPr>
              <w:t>Analista Abril:</w:t>
            </w:r>
            <w:r w:rsidRPr="004B1603">
              <w:rPr>
                <w:rFonts w:asciiTheme="minorHAnsi" w:hAnsiTheme="minorHAnsi" w:cstheme="minorHAnsi"/>
                <w:color w:val="0000FF"/>
              </w:rPr>
              <w:t xml:space="preserve"> </w:t>
            </w:r>
            <w:r w:rsidR="00994075" w:rsidRPr="004B1603">
              <w:rPr>
                <w:rFonts w:asciiTheme="minorHAnsi" w:hAnsiTheme="minorHAnsi" w:cstheme="minorHAnsi"/>
                <w:color w:val="0000FF"/>
              </w:rPr>
              <w:t>Kaina da Silva</w:t>
            </w:r>
          </w:p>
        </w:tc>
        <w:tc>
          <w:tcPr>
            <w:tcW w:w="4889" w:type="dxa"/>
          </w:tcPr>
          <w:p w:rsidR="00BE28B8" w:rsidRPr="004B1603" w:rsidRDefault="00BE28B8">
            <w:pPr>
              <w:pStyle w:val="Cabealho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b/>
              </w:rPr>
              <w:t>Área:</w:t>
            </w:r>
            <w:r w:rsidRPr="004B160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B1603">
              <w:rPr>
                <w:rFonts w:asciiTheme="minorHAnsi" w:hAnsiTheme="minorHAnsi" w:cstheme="minorHAnsi"/>
              </w:rPr>
              <w:t>Treelog</w:t>
            </w:r>
            <w:proofErr w:type="spellEnd"/>
          </w:p>
        </w:tc>
      </w:tr>
    </w:tbl>
    <w:p w:rsidR="00BE28B8" w:rsidRPr="004B1603" w:rsidRDefault="00BE28B8">
      <w:pPr>
        <w:rPr>
          <w:rFonts w:asciiTheme="minorHAnsi" w:hAnsiTheme="minorHAnsi" w:cstheme="minorHAnsi"/>
        </w:rPr>
      </w:pPr>
    </w:p>
    <w:p w:rsidR="00BE28B8" w:rsidRPr="004B1603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4B1603">
        <w:rPr>
          <w:rFonts w:asciiTheme="minorHAnsi" w:hAnsiTheme="minorHAnsi" w:cstheme="minorHAnsi"/>
        </w:rPr>
        <w:t>ESCOPO</w:t>
      </w:r>
      <w:r w:rsidRPr="004B1603">
        <w:rPr>
          <w:rStyle w:val="Refdenotaderodap"/>
          <w:rFonts w:asciiTheme="minorHAnsi" w:hAnsiTheme="minorHAnsi" w:cstheme="minorHAnsi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BE28B8" w:rsidRPr="004B1603" w:rsidRDefault="00BE28B8">
      <w:pPr>
        <w:rPr>
          <w:rFonts w:asciiTheme="minorHAnsi" w:hAnsiTheme="minorHAnsi" w:cstheme="minorHAnsi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BE28B8" w:rsidRPr="004B1603">
        <w:tc>
          <w:tcPr>
            <w:tcW w:w="9779" w:type="dxa"/>
          </w:tcPr>
          <w:p w:rsidR="00BE28B8" w:rsidRPr="004B1603" w:rsidRDefault="00BE28B8" w:rsidP="00074935">
            <w:pPr>
              <w:pStyle w:val="Ttulo2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</w:rPr>
            </w:pPr>
            <w:r w:rsidRPr="004B1603">
              <w:rPr>
                <w:rFonts w:asciiTheme="minorHAnsi" w:hAnsiTheme="minorHAnsi" w:cstheme="minorHAnsi"/>
                <w:sz w:val="20"/>
              </w:rPr>
              <w:t>Descrição e Objetivo da Manutenção:</w:t>
            </w:r>
          </w:p>
          <w:p w:rsidR="00BE28B8" w:rsidRPr="004B1603" w:rsidRDefault="00074935" w:rsidP="005A6035">
            <w:pPr>
              <w:pStyle w:val="Ttulo2"/>
              <w:numPr>
                <w:ilvl w:val="0"/>
                <w:numId w:val="0"/>
              </w:numPr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color w:val="002060"/>
                <w:sz w:val="22"/>
                <w:szCs w:val="22"/>
              </w:rPr>
            </w:pPr>
            <w:r w:rsidRPr="004B1603"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color w:val="002060"/>
                <w:sz w:val="22"/>
                <w:szCs w:val="22"/>
              </w:rPr>
              <w:t xml:space="preserve">A funcionalidade será utilizada para </w:t>
            </w:r>
            <w:r w:rsidR="005A6035" w:rsidRPr="004B1603"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color w:val="002060"/>
                <w:sz w:val="22"/>
                <w:szCs w:val="22"/>
              </w:rPr>
              <w:t>o cadastro e manutenção dos produtos e suas edições</w:t>
            </w:r>
            <w:r w:rsidRPr="004B1603"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color w:val="002060"/>
                <w:sz w:val="22"/>
                <w:szCs w:val="22"/>
              </w:rPr>
              <w:t>.</w:t>
            </w:r>
          </w:p>
        </w:tc>
      </w:tr>
      <w:tr w:rsidR="00BE28B8" w:rsidRPr="004B1603">
        <w:tc>
          <w:tcPr>
            <w:tcW w:w="9779" w:type="dxa"/>
          </w:tcPr>
          <w:p w:rsidR="00BE28B8" w:rsidRPr="004B1603" w:rsidRDefault="00BE28B8" w:rsidP="003A29F1">
            <w:pPr>
              <w:rPr>
                <w:rFonts w:asciiTheme="minorHAnsi" w:hAnsiTheme="minorHAnsi" w:cstheme="minorHAnsi"/>
              </w:rPr>
            </w:pPr>
          </w:p>
        </w:tc>
      </w:tr>
    </w:tbl>
    <w:p w:rsidR="00BE28B8" w:rsidRPr="004B1603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ESPECIFICAÇÃO FUNCIONAL</w:t>
      </w:r>
      <w:r w:rsidRPr="004B1603">
        <w:rPr>
          <w:rStyle w:val="Refdenotaderodap"/>
          <w:rFonts w:asciiTheme="minorHAnsi" w:hAnsiTheme="minorHAnsi" w:cstheme="minorHAnsi"/>
        </w:rPr>
        <w:footnoteReference w:customMarkFollows="1" w:id="2"/>
        <w:t>*</w:t>
      </w:r>
    </w:p>
    <w:p w:rsidR="00BE28B8" w:rsidRPr="004B1603" w:rsidRDefault="00BE28B8">
      <w:pPr>
        <w:rPr>
          <w:rFonts w:asciiTheme="minorHAnsi" w:hAnsiTheme="minorHAnsi" w:cstheme="minorHAnsi"/>
        </w:rPr>
      </w:pP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bookmarkStart w:id="12" w:name="_Toc456660582"/>
      <w:bookmarkEnd w:id="0"/>
      <w:bookmarkEnd w:id="1"/>
      <w:r w:rsidRPr="004B1603">
        <w:rPr>
          <w:rFonts w:asciiTheme="minorHAnsi" w:hAnsiTheme="minorHAnsi" w:cstheme="minorHAnsi"/>
          <w:sz w:val="20"/>
        </w:rPr>
        <w:t>Regras de Negócio envolvidas na Manutenção</w:t>
      </w:r>
    </w:p>
    <w:p w:rsidR="00876E80" w:rsidRPr="004B1603" w:rsidRDefault="00876E80" w:rsidP="00FF062F">
      <w:pPr>
        <w:rPr>
          <w:rFonts w:asciiTheme="minorHAnsi" w:hAnsiTheme="minorHAnsi" w:cstheme="minorHAnsi"/>
          <w:color w:val="002060"/>
          <w:sz w:val="22"/>
          <w:szCs w:val="22"/>
        </w:rPr>
      </w:pPr>
    </w:p>
    <w:p w:rsidR="003F3F6D" w:rsidRDefault="003F3F6D" w:rsidP="003F3F6D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  <w:r>
        <w:rPr>
          <w:rFonts w:asciiTheme="minorHAnsi" w:hAnsiTheme="minorHAnsi" w:cstheme="minorHAnsi"/>
          <w:color w:val="002060"/>
          <w:sz w:val="22"/>
          <w:szCs w:val="22"/>
        </w:rPr>
        <w:t>Esta funcionalidade deve permitir a inclusão e a alteração cadastral de uma edição. Também deve prever a exclusão de uma edição</w:t>
      </w:r>
      <w:r w:rsidR="002573FF">
        <w:rPr>
          <w:rFonts w:asciiTheme="minorHAnsi" w:hAnsiTheme="minorHAnsi" w:cstheme="minorHAnsi"/>
          <w:color w:val="002060"/>
          <w:sz w:val="22"/>
          <w:szCs w:val="22"/>
        </w:rPr>
        <w:t xml:space="preserve"> cadastrada pela Distribuidora</w:t>
      </w:r>
      <w:r>
        <w:rPr>
          <w:rFonts w:asciiTheme="minorHAnsi" w:hAnsiTheme="minorHAnsi" w:cstheme="minorHAnsi"/>
          <w:color w:val="002060"/>
          <w:sz w:val="22"/>
          <w:szCs w:val="22"/>
        </w:rPr>
        <w:t>, respeitando a integridade referencial do banco de dados.</w:t>
      </w:r>
      <w:r w:rsidR="002573FF">
        <w:rPr>
          <w:rFonts w:asciiTheme="minorHAnsi" w:hAnsiTheme="minorHAnsi" w:cstheme="minorHAnsi"/>
          <w:color w:val="002060"/>
          <w:sz w:val="22"/>
          <w:szCs w:val="22"/>
        </w:rPr>
        <w:t xml:space="preserve"> </w:t>
      </w:r>
      <w:del w:id="13" w:author="Kaina da Silva" w:date="2012-06-27T15:10:00Z">
        <w:r w:rsidR="002573FF" w:rsidDel="002743DE">
          <w:rPr>
            <w:rFonts w:asciiTheme="minorHAnsi" w:hAnsiTheme="minorHAnsi" w:cstheme="minorHAnsi"/>
            <w:color w:val="002060"/>
            <w:sz w:val="22"/>
            <w:szCs w:val="22"/>
          </w:rPr>
          <w:delText xml:space="preserve">Não será possível </w:delText>
        </w:r>
      </w:del>
      <w:r w:rsidR="002743DE" w:rsidRPr="002743DE">
        <w:rPr>
          <w:rFonts w:asciiTheme="minorHAnsi" w:hAnsiTheme="minorHAnsi" w:cstheme="minorHAnsi"/>
          <w:color w:val="002060"/>
          <w:sz w:val="22"/>
          <w:szCs w:val="22"/>
          <w:highlight w:val="yellow"/>
        </w:rPr>
        <w:t xml:space="preserve">Possibilitaremos também, </w:t>
      </w:r>
      <w:r w:rsidR="002573FF" w:rsidRPr="002743DE">
        <w:rPr>
          <w:rFonts w:asciiTheme="minorHAnsi" w:hAnsiTheme="minorHAnsi" w:cstheme="minorHAnsi"/>
          <w:color w:val="002060"/>
          <w:sz w:val="22"/>
          <w:szCs w:val="22"/>
          <w:highlight w:val="yellow"/>
        </w:rPr>
        <w:t>a exclusão de uma edição enviada por interface dos</w:t>
      </w:r>
      <w:r w:rsidR="002573FF" w:rsidRPr="00796E00">
        <w:rPr>
          <w:rFonts w:asciiTheme="minorHAnsi" w:hAnsiTheme="minorHAnsi" w:cstheme="minorHAnsi"/>
          <w:color w:val="002060"/>
          <w:sz w:val="22"/>
          <w:szCs w:val="22"/>
          <w:highlight w:val="yellow"/>
        </w:rPr>
        <w:t xml:space="preserve"> Fornecedores da DGB.</w:t>
      </w:r>
      <w:r w:rsidR="002743DE" w:rsidRPr="00796E00">
        <w:rPr>
          <w:rFonts w:asciiTheme="minorHAnsi" w:hAnsiTheme="minorHAnsi" w:cstheme="minorHAnsi"/>
          <w:color w:val="002060"/>
          <w:sz w:val="22"/>
          <w:szCs w:val="22"/>
          <w:highlight w:val="yellow"/>
        </w:rPr>
        <w:t xml:space="preserve"> Nos casos de exclusão, o produto deve ser retirado da Matriz de Lançamento</w:t>
      </w:r>
      <w:r w:rsidR="00796E00">
        <w:rPr>
          <w:rFonts w:asciiTheme="minorHAnsi" w:hAnsiTheme="minorHAnsi" w:cstheme="minorHAnsi"/>
          <w:color w:val="002060"/>
          <w:sz w:val="22"/>
          <w:szCs w:val="22"/>
          <w:highlight w:val="yellow"/>
        </w:rPr>
        <w:t xml:space="preserve"> (EMS 0165)</w:t>
      </w:r>
      <w:r w:rsidR="00796E00" w:rsidRPr="00796E00">
        <w:rPr>
          <w:rFonts w:asciiTheme="minorHAnsi" w:hAnsiTheme="minorHAnsi" w:cstheme="minorHAnsi"/>
          <w:color w:val="002060"/>
          <w:sz w:val="22"/>
          <w:szCs w:val="22"/>
          <w:highlight w:val="yellow"/>
        </w:rPr>
        <w:t>.</w:t>
      </w:r>
    </w:p>
    <w:p w:rsidR="00B06C03" w:rsidRDefault="00B06C03" w:rsidP="003F3F6D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B06C03" w:rsidRPr="00B06C03" w:rsidRDefault="00B06C03" w:rsidP="003F3F6D">
      <w:pPr>
        <w:ind w:left="360"/>
        <w:rPr>
          <w:rFonts w:asciiTheme="minorHAnsi" w:hAnsiTheme="minorHAnsi" w:cstheme="minorHAnsi"/>
          <w:color w:val="002060"/>
          <w:sz w:val="22"/>
          <w:szCs w:val="22"/>
          <w:highlight w:val="yellow"/>
        </w:rPr>
      </w:pPr>
      <w:r w:rsidRPr="00B06C03">
        <w:rPr>
          <w:rFonts w:asciiTheme="minorHAnsi" w:hAnsiTheme="minorHAnsi" w:cstheme="minorHAnsi"/>
          <w:color w:val="002060"/>
          <w:sz w:val="22"/>
          <w:szCs w:val="22"/>
          <w:highlight w:val="yellow"/>
        </w:rPr>
        <w:t>Uma edição não pode ser excluída, caso este já esteja em uma Matriz de Lançamento já confirmada</w:t>
      </w:r>
      <w:r>
        <w:rPr>
          <w:rFonts w:asciiTheme="minorHAnsi" w:hAnsiTheme="minorHAnsi" w:cstheme="minorHAnsi"/>
          <w:color w:val="002060"/>
          <w:sz w:val="22"/>
          <w:szCs w:val="22"/>
          <w:highlight w:val="yellow"/>
        </w:rPr>
        <w:t xml:space="preserve">. Caso </w:t>
      </w:r>
      <w:r w:rsidRPr="00B06C03">
        <w:rPr>
          <w:rFonts w:asciiTheme="minorHAnsi" w:hAnsiTheme="minorHAnsi" w:cstheme="minorHAnsi"/>
          <w:color w:val="002060"/>
          <w:sz w:val="22"/>
          <w:szCs w:val="22"/>
          <w:highlight w:val="yellow"/>
        </w:rPr>
        <w:t>este já teve sua expedição confirmada</w:t>
      </w:r>
      <w:r>
        <w:rPr>
          <w:rFonts w:asciiTheme="minorHAnsi" w:hAnsiTheme="minorHAnsi" w:cstheme="minorHAnsi"/>
          <w:color w:val="002060"/>
          <w:sz w:val="22"/>
          <w:szCs w:val="22"/>
          <w:highlight w:val="yellow"/>
        </w:rPr>
        <w:t xml:space="preserve"> </w:t>
      </w:r>
      <w:proofErr w:type="gramStart"/>
      <w:r>
        <w:rPr>
          <w:rFonts w:asciiTheme="minorHAnsi" w:hAnsiTheme="minorHAnsi" w:cstheme="minorHAnsi"/>
          <w:color w:val="002060"/>
          <w:sz w:val="22"/>
          <w:szCs w:val="22"/>
          <w:highlight w:val="yellow"/>
        </w:rPr>
        <w:t>a</w:t>
      </w:r>
      <w:proofErr w:type="gramEnd"/>
      <w:r>
        <w:rPr>
          <w:rFonts w:asciiTheme="minorHAnsi" w:hAnsiTheme="minorHAnsi" w:cstheme="minorHAnsi"/>
          <w:color w:val="002060"/>
          <w:sz w:val="22"/>
          <w:szCs w:val="22"/>
          <w:highlight w:val="yellow"/>
        </w:rPr>
        <w:t xml:space="preserve"> edição não pode ser excluída, mesmo depois que o produto já tenha sido recolhido, independente da forma que o mesmo tenha sido cadastrado</w:t>
      </w:r>
      <w:r w:rsidRPr="00B06C03">
        <w:rPr>
          <w:rFonts w:asciiTheme="minorHAnsi" w:hAnsiTheme="minorHAnsi" w:cstheme="minorHAnsi"/>
          <w:color w:val="002060"/>
          <w:sz w:val="22"/>
          <w:szCs w:val="22"/>
          <w:highlight w:val="yellow"/>
        </w:rPr>
        <w:t>.</w:t>
      </w:r>
    </w:p>
    <w:p w:rsidR="003F3F6D" w:rsidRDefault="003F3F6D" w:rsidP="000F13BE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3F3F6D" w:rsidRPr="004B1603" w:rsidRDefault="003F3F6D" w:rsidP="003F3F6D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  <w:r w:rsidRPr="004B1603">
        <w:rPr>
          <w:rFonts w:asciiTheme="minorHAnsi" w:hAnsiTheme="minorHAnsi" w:cstheme="minorHAnsi"/>
          <w:color w:val="002060"/>
          <w:sz w:val="22"/>
          <w:szCs w:val="22"/>
        </w:rPr>
        <w:t xml:space="preserve">A edição é uma variação de cada produto (código e nome) de acordo com sua periodicidade para cada nova </w:t>
      </w:r>
      <w:r w:rsidR="00481D9F">
        <w:rPr>
          <w:rFonts w:asciiTheme="minorHAnsi" w:hAnsiTheme="minorHAnsi" w:cstheme="minorHAnsi"/>
          <w:color w:val="002060"/>
          <w:sz w:val="22"/>
          <w:szCs w:val="22"/>
        </w:rPr>
        <w:t>produto</w:t>
      </w:r>
      <w:r w:rsidRPr="004B1603">
        <w:rPr>
          <w:rFonts w:asciiTheme="minorHAnsi" w:hAnsiTheme="minorHAnsi" w:cstheme="minorHAnsi"/>
          <w:color w:val="002060"/>
          <w:sz w:val="22"/>
          <w:szCs w:val="22"/>
        </w:rPr>
        <w:t>, ou seja, é a numeração para cada edição de cada produto. A edição sempre está atrelada a um produto. Não existe edição sem produto, porém pode existir produto sem edição.</w:t>
      </w:r>
    </w:p>
    <w:p w:rsidR="003F3F6D" w:rsidRPr="004B1603" w:rsidRDefault="003F3F6D" w:rsidP="003F3F6D">
      <w:pPr>
        <w:ind w:firstLine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3F3F6D" w:rsidRPr="004B1603" w:rsidRDefault="003F3F6D" w:rsidP="003F3F6D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  <w:r w:rsidRPr="004B1603">
        <w:rPr>
          <w:rFonts w:asciiTheme="minorHAnsi" w:hAnsiTheme="minorHAnsi" w:cstheme="minorHAnsi"/>
          <w:color w:val="002060"/>
          <w:sz w:val="22"/>
          <w:szCs w:val="22"/>
        </w:rPr>
        <w:t xml:space="preserve">A inclusão de nova edição será possível </w:t>
      </w:r>
      <w:r>
        <w:rPr>
          <w:rFonts w:asciiTheme="minorHAnsi" w:hAnsiTheme="minorHAnsi" w:cstheme="minorHAnsi"/>
          <w:color w:val="002060"/>
          <w:sz w:val="22"/>
          <w:szCs w:val="22"/>
        </w:rPr>
        <w:t xml:space="preserve">tanto para os produtos cadastrados via interface quanto </w:t>
      </w:r>
      <w:r w:rsidRPr="004B1603">
        <w:rPr>
          <w:rFonts w:asciiTheme="minorHAnsi" w:hAnsiTheme="minorHAnsi" w:cstheme="minorHAnsi"/>
          <w:color w:val="002060"/>
          <w:sz w:val="22"/>
          <w:szCs w:val="22"/>
        </w:rPr>
        <w:t>para</w:t>
      </w:r>
      <w:r>
        <w:rPr>
          <w:rFonts w:asciiTheme="minorHAnsi" w:hAnsiTheme="minorHAnsi" w:cstheme="minorHAnsi"/>
          <w:color w:val="002060"/>
          <w:sz w:val="22"/>
          <w:szCs w:val="22"/>
        </w:rPr>
        <w:t xml:space="preserve"> </w:t>
      </w:r>
      <w:r w:rsidRPr="004B1603">
        <w:rPr>
          <w:rFonts w:asciiTheme="minorHAnsi" w:hAnsiTheme="minorHAnsi" w:cstheme="minorHAnsi"/>
          <w:color w:val="002060"/>
          <w:sz w:val="22"/>
          <w:szCs w:val="22"/>
        </w:rPr>
        <w:t>os cadastrados pela Distribuidora. Caso seja a primeira edição do produto o sistema deve incluir, sempre o número 1</w:t>
      </w:r>
      <w:r>
        <w:rPr>
          <w:rFonts w:asciiTheme="minorHAnsi" w:hAnsiTheme="minorHAnsi" w:cstheme="minorHAnsi"/>
          <w:color w:val="002060"/>
          <w:sz w:val="22"/>
          <w:szCs w:val="22"/>
        </w:rPr>
        <w:t>, porém o usuário poderá escolher a numeração das próximas edições, onde, não necessariamente, serão em ordem crescente</w:t>
      </w:r>
      <w:r w:rsidRPr="004B1603">
        <w:rPr>
          <w:rFonts w:asciiTheme="minorHAnsi" w:hAnsiTheme="minorHAnsi" w:cstheme="minorHAnsi"/>
          <w:color w:val="002060"/>
          <w:sz w:val="22"/>
          <w:szCs w:val="22"/>
        </w:rPr>
        <w:t xml:space="preserve">. </w:t>
      </w:r>
    </w:p>
    <w:p w:rsidR="003F3F6D" w:rsidRDefault="003F3F6D" w:rsidP="000F13BE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C342B9" w:rsidRDefault="00C342B9" w:rsidP="00C342B9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  <w:r w:rsidRPr="006839FF">
        <w:rPr>
          <w:rFonts w:asciiTheme="minorHAnsi" w:hAnsiTheme="minorHAnsi" w:cstheme="minorHAnsi"/>
          <w:color w:val="002060"/>
          <w:sz w:val="22"/>
          <w:szCs w:val="22"/>
          <w:highlight w:val="yellow"/>
        </w:rPr>
        <w:t>A inclusão de uma nova edição pelo Distribuidor deve sensibilizar automaticamente a Matriz de Lançamento e Recolhimento</w:t>
      </w:r>
      <w:r>
        <w:rPr>
          <w:rFonts w:asciiTheme="minorHAnsi" w:hAnsiTheme="minorHAnsi" w:cstheme="minorHAnsi"/>
          <w:color w:val="002060"/>
          <w:sz w:val="22"/>
          <w:szCs w:val="22"/>
        </w:rPr>
        <w:t>, nas datas informadas. Para que a partir daí, passem pelos mesmos tratamentos que os produtos enviados por interfaces passam.</w:t>
      </w:r>
      <w:r w:rsidR="009F0D80">
        <w:rPr>
          <w:rFonts w:asciiTheme="minorHAnsi" w:hAnsiTheme="minorHAnsi" w:cstheme="minorHAnsi"/>
          <w:color w:val="002060"/>
          <w:sz w:val="22"/>
          <w:szCs w:val="22"/>
        </w:rPr>
        <w:t xml:space="preserve"> Assim como, para as consultas deve abastecer o grid lateral da janela de detalhes ou novo.</w:t>
      </w:r>
    </w:p>
    <w:p w:rsidR="009F0D80" w:rsidRDefault="009F0D80" w:rsidP="00C342B9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9F0D80" w:rsidRDefault="009F0D80" w:rsidP="00C342B9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  <w:r>
        <w:rPr>
          <w:rFonts w:asciiTheme="minorHAnsi" w:hAnsiTheme="minorHAnsi" w:cstheme="minorHAnsi"/>
          <w:color w:val="002060"/>
          <w:sz w:val="22"/>
          <w:szCs w:val="22"/>
        </w:rPr>
        <w:t>Na janela de consulta, haverá a possibilidade de inclusão de uma nova edição. Está pode ser solicitada na tela de pesquisa ou na janela de consulta.</w:t>
      </w:r>
    </w:p>
    <w:p w:rsidR="009F0D80" w:rsidRDefault="009F0D80" w:rsidP="000F13BE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074C95" w:rsidRDefault="00074C95" w:rsidP="00074C95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  <w:r>
        <w:rPr>
          <w:rFonts w:asciiTheme="minorHAnsi" w:hAnsiTheme="minorHAnsi" w:cstheme="minorHAnsi"/>
          <w:color w:val="002060"/>
          <w:sz w:val="22"/>
          <w:szCs w:val="22"/>
        </w:rPr>
        <w:t>A aba de segmentação deve ser habilitada apenas para produtos cadastrados via interface, ou seja, caso o Distribuidor incluir um produto esta não deve ser utilizada pelo mesmo.</w:t>
      </w:r>
    </w:p>
    <w:p w:rsidR="00074C95" w:rsidRDefault="00074C95" w:rsidP="000F13BE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724EAD" w:rsidRPr="00B06C03" w:rsidRDefault="00724EAD" w:rsidP="000F13BE">
      <w:pPr>
        <w:ind w:left="360"/>
        <w:rPr>
          <w:rFonts w:asciiTheme="minorHAnsi" w:hAnsiTheme="minorHAnsi" w:cstheme="minorHAnsi"/>
          <w:color w:val="002060"/>
          <w:sz w:val="22"/>
          <w:szCs w:val="22"/>
          <w:highlight w:val="yellow"/>
        </w:rPr>
      </w:pPr>
      <w:r w:rsidRPr="00B06C03">
        <w:rPr>
          <w:rFonts w:asciiTheme="minorHAnsi" w:hAnsiTheme="minorHAnsi" w:cstheme="minorHAnsi"/>
          <w:color w:val="002060"/>
          <w:sz w:val="22"/>
          <w:szCs w:val="22"/>
          <w:highlight w:val="yellow"/>
        </w:rPr>
        <w:lastRenderedPageBreak/>
        <w:t>Quando um produto é excluído no Balanceamento da Matriz de Lançamento (EMS 0165), o Cadastro desta Edição retirando a data prevista de lançamento do Produto. Porém deve possibilitar que posteriormente o usuário inclua uma nova data prevista de lançamento (ou esta, seja realizada via interface), para que este produto sensibilize a Matriz de Lançamento na nova data informada e entre novamente no processo de lançamento.</w:t>
      </w:r>
    </w:p>
    <w:p w:rsidR="00724EAD" w:rsidRDefault="00724EAD" w:rsidP="000F13BE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18735D" w:rsidRDefault="0018735D" w:rsidP="000F13BE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  <w:r w:rsidRPr="0018735D">
        <w:rPr>
          <w:rFonts w:asciiTheme="minorHAnsi" w:hAnsiTheme="minorHAnsi" w:cstheme="minorHAnsi"/>
          <w:color w:val="002060"/>
          <w:sz w:val="22"/>
          <w:szCs w:val="22"/>
          <w:highlight w:val="yellow"/>
        </w:rPr>
        <w:t xml:space="preserve">O nome comercial do produto é o que deve ser utilizado em todas as funcionalidades que utilizam a publicação seja para pesquisa, para resultado do grid ou ainda para </w:t>
      </w:r>
      <w:proofErr w:type="spellStart"/>
      <w:r w:rsidRPr="0018735D">
        <w:rPr>
          <w:rFonts w:asciiTheme="minorHAnsi" w:hAnsiTheme="minorHAnsi" w:cstheme="minorHAnsi"/>
          <w:color w:val="002060"/>
          <w:sz w:val="22"/>
          <w:szCs w:val="22"/>
          <w:highlight w:val="yellow"/>
        </w:rPr>
        <w:t>imput</w:t>
      </w:r>
      <w:proofErr w:type="spellEnd"/>
      <w:r w:rsidRPr="0018735D">
        <w:rPr>
          <w:rFonts w:asciiTheme="minorHAnsi" w:hAnsiTheme="minorHAnsi" w:cstheme="minorHAnsi"/>
          <w:color w:val="002060"/>
          <w:sz w:val="22"/>
          <w:szCs w:val="22"/>
          <w:highlight w:val="yellow"/>
        </w:rPr>
        <w:t xml:space="preserve"> de informações.</w:t>
      </w:r>
    </w:p>
    <w:p w:rsidR="0018735D" w:rsidRDefault="0018735D" w:rsidP="000F13BE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6272AD" w:rsidRDefault="006272AD" w:rsidP="000F13BE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  <w:r>
        <w:rPr>
          <w:rFonts w:asciiTheme="minorHAnsi" w:hAnsiTheme="minorHAnsi" w:cstheme="minorHAnsi"/>
          <w:color w:val="002060"/>
          <w:sz w:val="22"/>
          <w:szCs w:val="22"/>
        </w:rPr>
        <w:t>Nos casos dos produtos enviados por interfaces, apenas os campos abaixo podem ser alterados pelo usuário:</w:t>
      </w:r>
    </w:p>
    <w:p w:rsidR="006272AD" w:rsidRDefault="006272AD" w:rsidP="000F13BE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6272AD" w:rsidRDefault="006272AD" w:rsidP="009C1F32">
      <w:pPr>
        <w:pStyle w:val="PargrafodaLista"/>
        <w:numPr>
          <w:ilvl w:val="0"/>
          <w:numId w:val="10"/>
        </w:numPr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>Preço de Capa – Real</w:t>
      </w:r>
    </w:p>
    <w:p w:rsidR="006272AD" w:rsidRDefault="006272AD" w:rsidP="009C1F32">
      <w:pPr>
        <w:pStyle w:val="PargrafodaLista"/>
        <w:numPr>
          <w:ilvl w:val="0"/>
          <w:numId w:val="10"/>
        </w:numPr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>Código de Barras</w:t>
      </w:r>
    </w:p>
    <w:p w:rsidR="006272AD" w:rsidRDefault="006272AD" w:rsidP="009C1F32">
      <w:pPr>
        <w:pStyle w:val="PargrafodaLista"/>
        <w:numPr>
          <w:ilvl w:val="0"/>
          <w:numId w:val="10"/>
        </w:numPr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>Capa</w:t>
      </w:r>
    </w:p>
    <w:p w:rsidR="006272AD" w:rsidRDefault="006272AD" w:rsidP="009C1F32">
      <w:pPr>
        <w:pStyle w:val="PargrafodaLista"/>
        <w:numPr>
          <w:ilvl w:val="0"/>
          <w:numId w:val="10"/>
        </w:numPr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>Chamada de Capa</w:t>
      </w:r>
    </w:p>
    <w:p w:rsidR="006272AD" w:rsidRDefault="006272AD" w:rsidP="009C1F32">
      <w:pPr>
        <w:pStyle w:val="PargrafodaLista"/>
        <w:numPr>
          <w:ilvl w:val="0"/>
          <w:numId w:val="10"/>
        </w:numPr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>Brinde</w:t>
      </w:r>
    </w:p>
    <w:p w:rsidR="006272AD" w:rsidRPr="006272AD" w:rsidRDefault="006272AD" w:rsidP="009C1F32">
      <w:pPr>
        <w:pStyle w:val="PargrafodaLista"/>
        <w:numPr>
          <w:ilvl w:val="0"/>
          <w:numId w:val="10"/>
        </w:numPr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>Peso</w:t>
      </w:r>
    </w:p>
    <w:p w:rsidR="006272AD" w:rsidRDefault="006272AD" w:rsidP="000F13BE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481D9F" w:rsidRDefault="00481D9F" w:rsidP="000F13BE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  <w:r>
        <w:rPr>
          <w:rFonts w:asciiTheme="minorHAnsi" w:hAnsiTheme="minorHAnsi" w:cstheme="minorHAnsi"/>
          <w:color w:val="002060"/>
          <w:sz w:val="22"/>
          <w:szCs w:val="22"/>
        </w:rPr>
        <w:t>A funcionalidade deve checar se a nova edição, numeração informada pelo usuário, já existe para o produto pesquisado, e não deve permitir o cadastro de uma nova edição com o mesmo número (informar o usuário via pop-up</w:t>
      </w:r>
      <w:r w:rsidR="00DE224D">
        <w:rPr>
          <w:rFonts w:asciiTheme="minorHAnsi" w:hAnsiTheme="minorHAnsi" w:cstheme="minorHAnsi"/>
          <w:color w:val="002060"/>
          <w:sz w:val="22"/>
          <w:szCs w:val="22"/>
        </w:rPr>
        <w:t>).</w:t>
      </w:r>
    </w:p>
    <w:p w:rsidR="00481D9F" w:rsidRDefault="00481D9F" w:rsidP="000F13BE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AE4080" w:rsidRPr="004B1603" w:rsidRDefault="00AE4080" w:rsidP="000F13BE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  <w:r w:rsidRPr="004B1603">
        <w:rPr>
          <w:rFonts w:asciiTheme="minorHAnsi" w:hAnsiTheme="minorHAnsi" w:cstheme="minorHAnsi"/>
          <w:color w:val="002060"/>
          <w:sz w:val="22"/>
          <w:szCs w:val="22"/>
        </w:rPr>
        <w:t>Para inclusão de uma edição/lançamento d</w:t>
      </w:r>
      <w:r w:rsidR="007B7B17">
        <w:rPr>
          <w:rFonts w:asciiTheme="minorHAnsi" w:hAnsiTheme="minorHAnsi" w:cstheme="minorHAnsi"/>
          <w:color w:val="002060"/>
          <w:sz w:val="22"/>
          <w:szCs w:val="22"/>
        </w:rPr>
        <w:t>e um</w:t>
      </w:r>
      <w:r w:rsidRPr="004B1603">
        <w:rPr>
          <w:rFonts w:asciiTheme="minorHAnsi" w:hAnsiTheme="minorHAnsi" w:cstheme="minorHAnsi"/>
          <w:color w:val="002060"/>
          <w:sz w:val="22"/>
          <w:szCs w:val="22"/>
        </w:rPr>
        <w:t xml:space="preserve"> produto</w:t>
      </w:r>
      <w:r w:rsidR="00A677C8" w:rsidRPr="004B1603">
        <w:rPr>
          <w:rFonts w:asciiTheme="minorHAnsi" w:hAnsiTheme="minorHAnsi" w:cstheme="minorHAnsi"/>
          <w:color w:val="002060"/>
          <w:sz w:val="22"/>
          <w:szCs w:val="22"/>
        </w:rPr>
        <w:t xml:space="preserve">, </w:t>
      </w:r>
      <w:r w:rsidR="007B7B17">
        <w:rPr>
          <w:rFonts w:asciiTheme="minorHAnsi" w:hAnsiTheme="minorHAnsi" w:cstheme="minorHAnsi"/>
          <w:color w:val="002060"/>
          <w:sz w:val="22"/>
          <w:szCs w:val="22"/>
        </w:rPr>
        <w:t xml:space="preserve">o usuário deverá, </w:t>
      </w:r>
      <w:r w:rsidR="00A677C8" w:rsidRPr="004B1603">
        <w:rPr>
          <w:rFonts w:asciiTheme="minorHAnsi" w:hAnsiTheme="minorHAnsi" w:cstheme="minorHAnsi"/>
          <w:color w:val="002060"/>
          <w:sz w:val="22"/>
          <w:szCs w:val="22"/>
        </w:rPr>
        <w:t>primeiramente</w:t>
      </w:r>
      <w:r w:rsidR="007B7B17">
        <w:rPr>
          <w:rFonts w:asciiTheme="minorHAnsi" w:hAnsiTheme="minorHAnsi" w:cstheme="minorHAnsi"/>
          <w:color w:val="002060"/>
          <w:sz w:val="22"/>
          <w:szCs w:val="22"/>
        </w:rPr>
        <w:t>,</w:t>
      </w:r>
      <w:r w:rsidR="00A677C8" w:rsidRPr="004B1603">
        <w:rPr>
          <w:rFonts w:asciiTheme="minorHAnsi" w:hAnsiTheme="minorHAnsi" w:cstheme="minorHAnsi"/>
          <w:color w:val="002060"/>
          <w:sz w:val="22"/>
          <w:szCs w:val="22"/>
        </w:rPr>
        <w:t xml:space="preserve"> realizar uma pesquisa de qual produto você deseja fazer a inclusão, por:</w:t>
      </w:r>
    </w:p>
    <w:p w:rsidR="000F2EC9" w:rsidRPr="004B1603" w:rsidRDefault="000F2EC9" w:rsidP="000F13BE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1E709B" w:rsidRPr="004B1603" w:rsidRDefault="00A677C8" w:rsidP="009C1F32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 xml:space="preserve">Código </w:t>
      </w:r>
      <w:r w:rsidR="00481D9F">
        <w:rPr>
          <w:rFonts w:asciiTheme="minorHAnsi" w:hAnsiTheme="minorHAnsi" w:cstheme="minorHAnsi"/>
          <w:color w:val="002060"/>
        </w:rPr>
        <w:t>Produto</w:t>
      </w:r>
      <w:r w:rsidRPr="004B1603">
        <w:rPr>
          <w:rFonts w:asciiTheme="minorHAnsi" w:hAnsiTheme="minorHAnsi" w:cstheme="minorHAnsi"/>
          <w:color w:val="002060"/>
        </w:rPr>
        <w:t>:</w:t>
      </w:r>
      <w:r w:rsidR="001E709B" w:rsidRPr="001E709B">
        <w:rPr>
          <w:rFonts w:asciiTheme="minorHAnsi" w:hAnsiTheme="minorHAnsi" w:cstheme="minorHAnsi"/>
          <w:color w:val="002060"/>
        </w:rPr>
        <w:t xml:space="preserve"> </w:t>
      </w:r>
      <w:r w:rsidR="001E709B" w:rsidRPr="004B1603">
        <w:rPr>
          <w:rFonts w:asciiTheme="minorHAnsi" w:hAnsiTheme="minorHAnsi" w:cstheme="minorHAnsi"/>
          <w:color w:val="002060"/>
        </w:rPr>
        <w:t>(campo editável)</w:t>
      </w:r>
    </w:p>
    <w:p w:rsidR="001E709B" w:rsidRPr="004B1603" w:rsidRDefault="00A677C8" w:rsidP="009C1F32">
      <w:pPr>
        <w:pStyle w:val="PargrafodaLista"/>
        <w:numPr>
          <w:ilvl w:val="0"/>
          <w:numId w:val="8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 xml:space="preserve">Nome </w:t>
      </w:r>
      <w:r w:rsidR="00481D9F">
        <w:rPr>
          <w:rFonts w:asciiTheme="minorHAnsi" w:hAnsiTheme="minorHAnsi" w:cstheme="minorHAnsi"/>
          <w:color w:val="002060"/>
        </w:rPr>
        <w:t>Produto</w:t>
      </w:r>
      <w:r w:rsidRPr="004B1603">
        <w:rPr>
          <w:rFonts w:asciiTheme="minorHAnsi" w:hAnsiTheme="minorHAnsi" w:cstheme="minorHAnsi"/>
          <w:color w:val="002060"/>
        </w:rPr>
        <w:t>:</w:t>
      </w:r>
      <w:r w:rsidR="001E709B" w:rsidRPr="001E709B">
        <w:rPr>
          <w:rFonts w:asciiTheme="minorHAnsi" w:hAnsiTheme="minorHAnsi" w:cstheme="minorHAnsi"/>
          <w:color w:val="002060"/>
        </w:rPr>
        <w:t xml:space="preserve"> </w:t>
      </w:r>
      <w:r w:rsidR="001E709B" w:rsidRPr="004B1603">
        <w:rPr>
          <w:rFonts w:asciiTheme="minorHAnsi" w:hAnsiTheme="minorHAnsi" w:cstheme="minorHAnsi"/>
          <w:color w:val="002060"/>
        </w:rPr>
        <w:t>(campo editável)</w:t>
      </w:r>
    </w:p>
    <w:p w:rsidR="001E709B" w:rsidRPr="00815466" w:rsidRDefault="00815466" w:rsidP="009C1F32">
      <w:pPr>
        <w:pStyle w:val="PargrafodaLista"/>
        <w:numPr>
          <w:ilvl w:val="0"/>
          <w:numId w:val="8"/>
        </w:numPr>
        <w:rPr>
          <w:rFonts w:asciiTheme="minorHAnsi" w:hAnsiTheme="minorHAnsi" w:cstheme="minorHAnsi"/>
          <w:color w:val="002060"/>
          <w:highlight w:val="yellow"/>
        </w:rPr>
      </w:pPr>
      <w:r w:rsidRPr="00815466">
        <w:rPr>
          <w:rFonts w:asciiTheme="minorHAnsi" w:hAnsiTheme="minorHAnsi" w:cstheme="minorHAnsi"/>
          <w:color w:val="002060"/>
          <w:highlight w:val="yellow"/>
        </w:rPr>
        <w:t xml:space="preserve">Período </w:t>
      </w:r>
      <w:del w:id="14" w:author="Kaina da Silva" w:date="2012-06-12T19:10:00Z">
        <w:r w:rsidR="00A677C8" w:rsidRPr="00815466" w:rsidDel="00815466">
          <w:rPr>
            <w:rFonts w:asciiTheme="minorHAnsi" w:hAnsiTheme="minorHAnsi" w:cstheme="minorHAnsi"/>
            <w:color w:val="002060"/>
            <w:highlight w:val="yellow"/>
          </w:rPr>
          <w:delText xml:space="preserve">Data </w:delText>
        </w:r>
      </w:del>
      <w:r w:rsidR="00A677C8" w:rsidRPr="00815466">
        <w:rPr>
          <w:rFonts w:asciiTheme="minorHAnsi" w:hAnsiTheme="minorHAnsi" w:cstheme="minorHAnsi"/>
          <w:color w:val="002060"/>
          <w:highlight w:val="yellow"/>
        </w:rPr>
        <w:t>de Lançamento:</w:t>
      </w:r>
      <w:r w:rsidR="001E709B" w:rsidRPr="00815466">
        <w:rPr>
          <w:rFonts w:asciiTheme="minorHAnsi" w:hAnsiTheme="minorHAnsi" w:cstheme="minorHAnsi"/>
          <w:color w:val="002060"/>
          <w:highlight w:val="yellow"/>
        </w:rPr>
        <w:t xml:space="preserve"> (campo editável)</w:t>
      </w:r>
    </w:p>
    <w:p w:rsidR="00A677C8" w:rsidRPr="004B1603" w:rsidRDefault="00D57B8A" w:rsidP="009C1F32">
      <w:pPr>
        <w:pStyle w:val="PargrafodaLista"/>
        <w:numPr>
          <w:ilvl w:val="0"/>
          <w:numId w:val="6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Situação: (</w:t>
      </w:r>
      <w:proofErr w:type="spellStart"/>
      <w:r w:rsidRPr="004B1603">
        <w:rPr>
          <w:rFonts w:asciiTheme="minorHAnsi" w:hAnsiTheme="minorHAnsi" w:cstheme="minorHAnsi"/>
          <w:color w:val="002060"/>
        </w:rPr>
        <w:t>flag</w:t>
      </w:r>
      <w:proofErr w:type="spellEnd"/>
      <w:r w:rsidRPr="004B1603">
        <w:rPr>
          <w:rFonts w:asciiTheme="minorHAnsi" w:hAnsiTheme="minorHAnsi" w:cstheme="minorHAnsi"/>
          <w:color w:val="002060"/>
        </w:rPr>
        <w:t xml:space="preserve"> de acompanhamento)</w:t>
      </w:r>
    </w:p>
    <w:p w:rsidR="00D57B8A" w:rsidRPr="004B1603" w:rsidRDefault="00D57B8A" w:rsidP="009C1F32">
      <w:pPr>
        <w:pStyle w:val="PargrafodaLista"/>
        <w:numPr>
          <w:ilvl w:val="1"/>
          <w:numId w:val="6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Transmitido</w:t>
      </w:r>
    </w:p>
    <w:p w:rsidR="00D57B8A" w:rsidRPr="004B1603" w:rsidRDefault="00D57B8A" w:rsidP="009C1F32">
      <w:pPr>
        <w:pStyle w:val="PargrafodaLista"/>
        <w:numPr>
          <w:ilvl w:val="1"/>
          <w:numId w:val="6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Previsto</w:t>
      </w:r>
    </w:p>
    <w:p w:rsidR="00D57B8A" w:rsidRPr="004B1603" w:rsidRDefault="00D57B8A" w:rsidP="009C1F32">
      <w:pPr>
        <w:pStyle w:val="PargrafodaLista"/>
        <w:numPr>
          <w:ilvl w:val="1"/>
          <w:numId w:val="6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Calculo Solicitado</w:t>
      </w:r>
    </w:p>
    <w:p w:rsidR="00D57B8A" w:rsidRPr="004B1603" w:rsidRDefault="00D57B8A" w:rsidP="009C1F32">
      <w:pPr>
        <w:pStyle w:val="PargrafodaLista"/>
        <w:numPr>
          <w:ilvl w:val="1"/>
          <w:numId w:val="6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Calculado</w:t>
      </w:r>
    </w:p>
    <w:p w:rsidR="00D57B8A" w:rsidRPr="004B1603" w:rsidRDefault="00D57B8A" w:rsidP="009C1F32">
      <w:pPr>
        <w:pStyle w:val="PargrafodaLista"/>
        <w:numPr>
          <w:ilvl w:val="1"/>
          <w:numId w:val="6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Furo</w:t>
      </w:r>
    </w:p>
    <w:p w:rsidR="00D57B8A" w:rsidRPr="004B1603" w:rsidRDefault="00D57B8A" w:rsidP="009C1F32">
      <w:pPr>
        <w:pStyle w:val="PargrafodaLista"/>
        <w:numPr>
          <w:ilvl w:val="1"/>
          <w:numId w:val="6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Emitido</w:t>
      </w:r>
    </w:p>
    <w:p w:rsidR="00D57B8A" w:rsidRPr="004B1603" w:rsidRDefault="00D57B8A" w:rsidP="009C1F32">
      <w:pPr>
        <w:pStyle w:val="PargrafodaLista"/>
        <w:numPr>
          <w:ilvl w:val="1"/>
          <w:numId w:val="6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Liberar Cálculo</w:t>
      </w:r>
    </w:p>
    <w:p w:rsidR="00D57B8A" w:rsidRPr="004B1603" w:rsidRDefault="00D57B8A" w:rsidP="009C1F32">
      <w:pPr>
        <w:pStyle w:val="PargrafodaLista"/>
        <w:numPr>
          <w:ilvl w:val="1"/>
          <w:numId w:val="6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Confirmado</w:t>
      </w:r>
    </w:p>
    <w:p w:rsidR="00D57B8A" w:rsidRPr="004B1603" w:rsidRDefault="00D57B8A" w:rsidP="009C1F32">
      <w:pPr>
        <w:pStyle w:val="PargrafodaLista"/>
        <w:numPr>
          <w:ilvl w:val="1"/>
          <w:numId w:val="6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Lançado</w:t>
      </w:r>
    </w:p>
    <w:p w:rsidR="00D57B8A" w:rsidRPr="004B1603" w:rsidRDefault="00D57B8A" w:rsidP="009C1F32">
      <w:pPr>
        <w:pStyle w:val="PargrafodaLista"/>
        <w:numPr>
          <w:ilvl w:val="1"/>
          <w:numId w:val="6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Em Recolhimento</w:t>
      </w:r>
    </w:p>
    <w:p w:rsidR="00D57B8A" w:rsidRPr="004B1603" w:rsidRDefault="00D57B8A" w:rsidP="009C1F32">
      <w:pPr>
        <w:pStyle w:val="PargrafodaLista"/>
        <w:numPr>
          <w:ilvl w:val="1"/>
          <w:numId w:val="6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Recolhido</w:t>
      </w:r>
    </w:p>
    <w:p w:rsidR="00D57B8A" w:rsidRDefault="00D57B8A" w:rsidP="009C1F32">
      <w:pPr>
        <w:pStyle w:val="PargrafodaLista"/>
        <w:numPr>
          <w:ilvl w:val="1"/>
          <w:numId w:val="6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Fechado</w:t>
      </w:r>
    </w:p>
    <w:p w:rsidR="00C22BE7" w:rsidRDefault="00C22BE7" w:rsidP="009C1F32">
      <w:pPr>
        <w:pStyle w:val="PargrafodaLista"/>
        <w:numPr>
          <w:ilvl w:val="0"/>
          <w:numId w:val="6"/>
        </w:numPr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>Código de Barras: Código de Barras da Edição.</w:t>
      </w:r>
    </w:p>
    <w:p w:rsidR="005C3D64" w:rsidRPr="005C3D64" w:rsidRDefault="005C3D64" w:rsidP="009C1F32">
      <w:pPr>
        <w:pStyle w:val="PargrafodaLista"/>
        <w:numPr>
          <w:ilvl w:val="0"/>
          <w:numId w:val="6"/>
        </w:numPr>
        <w:rPr>
          <w:rFonts w:asciiTheme="minorHAnsi" w:hAnsiTheme="minorHAnsi" w:cstheme="minorHAnsi"/>
          <w:color w:val="002060"/>
          <w:highlight w:val="yellow"/>
        </w:rPr>
      </w:pPr>
      <w:r w:rsidRPr="005C3D64">
        <w:rPr>
          <w:rFonts w:asciiTheme="minorHAnsi" w:hAnsiTheme="minorHAnsi" w:cstheme="minorHAnsi"/>
          <w:color w:val="002060"/>
          <w:highlight w:val="yellow"/>
        </w:rPr>
        <w:t xml:space="preserve">Preço R$: Preço </w:t>
      </w:r>
      <w:r>
        <w:rPr>
          <w:rFonts w:asciiTheme="minorHAnsi" w:hAnsiTheme="minorHAnsi" w:cstheme="minorHAnsi"/>
          <w:color w:val="002060"/>
          <w:highlight w:val="yellow"/>
        </w:rPr>
        <w:t xml:space="preserve">de Capa </w:t>
      </w:r>
      <w:r w:rsidRPr="005C3D64">
        <w:rPr>
          <w:rFonts w:asciiTheme="minorHAnsi" w:hAnsiTheme="minorHAnsi" w:cstheme="minorHAnsi"/>
          <w:color w:val="002060"/>
          <w:highlight w:val="yellow"/>
        </w:rPr>
        <w:t>da Edição.</w:t>
      </w:r>
      <w:r>
        <w:rPr>
          <w:rFonts w:asciiTheme="minorHAnsi" w:hAnsiTheme="minorHAnsi" w:cstheme="minorHAnsi"/>
          <w:color w:val="002060"/>
          <w:highlight w:val="yellow"/>
        </w:rPr>
        <w:t xml:space="preserve"> (neste caso a</w:t>
      </w:r>
      <w:r w:rsidR="00503E18">
        <w:rPr>
          <w:rFonts w:asciiTheme="minorHAnsi" w:hAnsiTheme="minorHAnsi" w:cstheme="minorHAnsi"/>
          <w:color w:val="002060"/>
          <w:highlight w:val="yellow"/>
        </w:rPr>
        <w:t xml:space="preserve"> funcionalidade deve trazer toda</w:t>
      </w:r>
      <w:r>
        <w:rPr>
          <w:rFonts w:asciiTheme="minorHAnsi" w:hAnsiTheme="minorHAnsi" w:cstheme="minorHAnsi"/>
          <w:color w:val="002060"/>
          <w:highlight w:val="yellow"/>
        </w:rPr>
        <w:t xml:space="preserve">s as edições de produtos cadastrados com o </w:t>
      </w:r>
      <w:r w:rsidR="00503E18">
        <w:rPr>
          <w:rFonts w:asciiTheme="minorHAnsi" w:hAnsiTheme="minorHAnsi" w:cstheme="minorHAnsi"/>
          <w:color w:val="002060"/>
          <w:highlight w:val="yellow"/>
        </w:rPr>
        <w:t xml:space="preserve">intervalo de </w:t>
      </w:r>
      <w:r>
        <w:rPr>
          <w:rFonts w:asciiTheme="minorHAnsi" w:hAnsiTheme="minorHAnsi" w:cstheme="minorHAnsi"/>
          <w:color w:val="002060"/>
          <w:highlight w:val="yellow"/>
        </w:rPr>
        <w:t>preço</w:t>
      </w:r>
      <w:r w:rsidR="00503E18">
        <w:rPr>
          <w:rFonts w:asciiTheme="minorHAnsi" w:hAnsiTheme="minorHAnsi" w:cstheme="minorHAnsi"/>
          <w:color w:val="002060"/>
          <w:highlight w:val="yellow"/>
        </w:rPr>
        <w:t>s</w:t>
      </w:r>
      <w:r>
        <w:rPr>
          <w:rFonts w:asciiTheme="minorHAnsi" w:hAnsiTheme="minorHAnsi" w:cstheme="minorHAnsi"/>
          <w:color w:val="002060"/>
          <w:highlight w:val="yellow"/>
        </w:rPr>
        <w:t xml:space="preserve"> informado</w:t>
      </w:r>
      <w:r w:rsidR="00503E18">
        <w:rPr>
          <w:rFonts w:asciiTheme="minorHAnsi" w:hAnsiTheme="minorHAnsi" w:cstheme="minorHAnsi"/>
          <w:color w:val="002060"/>
          <w:highlight w:val="yellow"/>
        </w:rPr>
        <w:t>s</w:t>
      </w:r>
      <w:r>
        <w:rPr>
          <w:rFonts w:asciiTheme="minorHAnsi" w:hAnsiTheme="minorHAnsi" w:cstheme="minorHAnsi"/>
          <w:color w:val="002060"/>
          <w:highlight w:val="yellow"/>
        </w:rPr>
        <w:t>)</w:t>
      </w:r>
    </w:p>
    <w:p w:rsidR="005C3D64" w:rsidRPr="005C3D64" w:rsidRDefault="005C3D64" w:rsidP="009C1F32">
      <w:pPr>
        <w:pStyle w:val="PargrafodaLista"/>
        <w:numPr>
          <w:ilvl w:val="0"/>
          <w:numId w:val="6"/>
        </w:numPr>
        <w:rPr>
          <w:rFonts w:asciiTheme="minorHAnsi" w:hAnsiTheme="minorHAnsi" w:cstheme="minorHAnsi"/>
          <w:color w:val="002060"/>
          <w:highlight w:val="yellow"/>
        </w:rPr>
      </w:pPr>
      <w:r w:rsidRPr="005C3D64">
        <w:rPr>
          <w:rFonts w:asciiTheme="minorHAnsi" w:hAnsiTheme="minorHAnsi" w:cstheme="minorHAnsi"/>
          <w:color w:val="002060"/>
          <w:highlight w:val="yellow"/>
        </w:rPr>
        <w:t xml:space="preserve">Brinde: </w:t>
      </w:r>
      <w:proofErr w:type="spellStart"/>
      <w:r w:rsidRPr="005C3D64">
        <w:rPr>
          <w:rFonts w:asciiTheme="minorHAnsi" w:hAnsiTheme="minorHAnsi" w:cstheme="minorHAnsi"/>
          <w:color w:val="002060"/>
          <w:highlight w:val="yellow"/>
        </w:rPr>
        <w:t>Flag</w:t>
      </w:r>
      <w:proofErr w:type="spellEnd"/>
      <w:r w:rsidRPr="005C3D64">
        <w:rPr>
          <w:rFonts w:asciiTheme="minorHAnsi" w:hAnsiTheme="minorHAnsi" w:cstheme="minorHAnsi"/>
          <w:color w:val="002060"/>
          <w:highlight w:val="yellow"/>
        </w:rPr>
        <w:t xml:space="preserve"> de seleção.</w:t>
      </w:r>
    </w:p>
    <w:p w:rsidR="00A677C8" w:rsidRPr="004B1603" w:rsidRDefault="00A677C8" w:rsidP="00A677C8">
      <w:pPr>
        <w:rPr>
          <w:rFonts w:asciiTheme="minorHAnsi" w:hAnsiTheme="minorHAnsi" w:cstheme="minorHAnsi"/>
          <w:color w:val="002060"/>
          <w:sz w:val="22"/>
          <w:szCs w:val="22"/>
        </w:rPr>
      </w:pPr>
    </w:p>
    <w:p w:rsidR="00D57B8A" w:rsidRPr="004B1603" w:rsidRDefault="00D57B8A" w:rsidP="00D57B8A">
      <w:pPr>
        <w:ind w:firstLine="720"/>
        <w:rPr>
          <w:rFonts w:asciiTheme="minorHAnsi" w:hAnsiTheme="minorHAnsi" w:cstheme="minorHAnsi"/>
          <w:color w:val="002060"/>
          <w:sz w:val="22"/>
          <w:szCs w:val="22"/>
        </w:rPr>
      </w:pPr>
      <w:r w:rsidRPr="004B1603">
        <w:rPr>
          <w:rFonts w:asciiTheme="minorHAnsi" w:hAnsiTheme="minorHAnsi" w:cstheme="minorHAnsi"/>
          <w:color w:val="002060"/>
          <w:sz w:val="22"/>
          <w:szCs w:val="22"/>
        </w:rPr>
        <w:t>Botão</w:t>
      </w:r>
    </w:p>
    <w:p w:rsidR="00D57B8A" w:rsidRPr="004B1603" w:rsidRDefault="00D57B8A" w:rsidP="00D57B8A">
      <w:pPr>
        <w:ind w:firstLine="720"/>
        <w:rPr>
          <w:rFonts w:asciiTheme="minorHAnsi" w:hAnsiTheme="minorHAnsi" w:cstheme="minorHAnsi"/>
          <w:color w:val="002060"/>
          <w:sz w:val="22"/>
          <w:szCs w:val="22"/>
        </w:rPr>
      </w:pPr>
    </w:p>
    <w:p w:rsidR="00D57B8A" w:rsidRPr="004B1603" w:rsidRDefault="00D57B8A" w:rsidP="009C1F32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Filtrar</w:t>
      </w:r>
    </w:p>
    <w:p w:rsidR="00535A5F" w:rsidRDefault="00535A5F" w:rsidP="00535A5F">
      <w:pPr>
        <w:ind w:left="720"/>
        <w:rPr>
          <w:rFonts w:asciiTheme="minorHAnsi" w:hAnsiTheme="minorHAnsi" w:cstheme="minorHAnsi"/>
          <w:color w:val="002060"/>
        </w:rPr>
      </w:pPr>
    </w:p>
    <w:p w:rsidR="00535A5F" w:rsidRDefault="00535A5F" w:rsidP="00535A5F">
      <w:pPr>
        <w:ind w:left="720"/>
        <w:rPr>
          <w:rFonts w:asciiTheme="minorHAnsi" w:hAnsiTheme="minorHAnsi" w:cstheme="minorHAnsi"/>
          <w:color w:val="002060"/>
        </w:rPr>
      </w:pPr>
      <w:r w:rsidRPr="00535A5F">
        <w:rPr>
          <w:rFonts w:asciiTheme="minorHAnsi" w:hAnsiTheme="minorHAnsi" w:cstheme="minorHAnsi"/>
          <w:color w:val="002060"/>
        </w:rPr>
        <w:t>Estas informações ficar</w:t>
      </w:r>
      <w:r w:rsidR="002573FF">
        <w:rPr>
          <w:rFonts w:asciiTheme="minorHAnsi" w:hAnsiTheme="minorHAnsi" w:cstheme="minorHAnsi"/>
          <w:color w:val="002060"/>
        </w:rPr>
        <w:t>ão</w:t>
      </w:r>
      <w:r w:rsidRPr="00535A5F">
        <w:rPr>
          <w:rFonts w:asciiTheme="minorHAnsi" w:hAnsiTheme="minorHAnsi" w:cstheme="minorHAnsi"/>
          <w:color w:val="002060"/>
        </w:rPr>
        <w:t xml:space="preserve"> fixas na </w:t>
      </w:r>
      <w:r w:rsidR="002573FF">
        <w:rPr>
          <w:rFonts w:asciiTheme="minorHAnsi" w:hAnsiTheme="minorHAnsi" w:cstheme="minorHAnsi"/>
          <w:color w:val="002060"/>
        </w:rPr>
        <w:t>janela de inclusão/alteração</w:t>
      </w:r>
      <w:r w:rsidRPr="00535A5F">
        <w:rPr>
          <w:rFonts w:asciiTheme="minorHAnsi" w:hAnsiTheme="minorHAnsi" w:cstheme="minorHAnsi"/>
          <w:color w:val="002060"/>
        </w:rPr>
        <w:t>, possibilitando a pesquisa</w:t>
      </w:r>
      <w:r>
        <w:rPr>
          <w:rFonts w:asciiTheme="minorHAnsi" w:hAnsiTheme="minorHAnsi" w:cstheme="minorHAnsi"/>
          <w:color w:val="002060"/>
        </w:rPr>
        <w:t xml:space="preserve"> de </w:t>
      </w:r>
      <w:proofErr w:type="gramStart"/>
      <w:r>
        <w:rPr>
          <w:rFonts w:asciiTheme="minorHAnsi" w:hAnsiTheme="minorHAnsi" w:cstheme="minorHAnsi"/>
          <w:color w:val="002060"/>
        </w:rPr>
        <w:t>um outro</w:t>
      </w:r>
      <w:proofErr w:type="gramEnd"/>
      <w:r>
        <w:rPr>
          <w:rFonts w:asciiTheme="minorHAnsi" w:hAnsiTheme="minorHAnsi" w:cstheme="minorHAnsi"/>
          <w:color w:val="002060"/>
        </w:rPr>
        <w:t xml:space="preserve"> produto, em qualquer aba que o usuário estiver navegando</w:t>
      </w:r>
      <w:r w:rsidRPr="00535A5F">
        <w:rPr>
          <w:rFonts w:asciiTheme="minorHAnsi" w:hAnsiTheme="minorHAnsi" w:cstheme="minorHAnsi"/>
          <w:color w:val="002060"/>
        </w:rPr>
        <w:t>.</w:t>
      </w:r>
    </w:p>
    <w:p w:rsidR="00697DF0" w:rsidRDefault="00697DF0" w:rsidP="00535A5F">
      <w:pPr>
        <w:ind w:left="720"/>
        <w:rPr>
          <w:rFonts w:asciiTheme="minorHAnsi" w:hAnsiTheme="minorHAnsi" w:cstheme="minorHAnsi"/>
          <w:color w:val="002060"/>
        </w:rPr>
      </w:pPr>
    </w:p>
    <w:p w:rsidR="00535A5F" w:rsidRPr="004B1603" w:rsidRDefault="00535A5F" w:rsidP="00535A5F">
      <w:pPr>
        <w:ind w:left="360"/>
        <w:rPr>
          <w:rFonts w:asciiTheme="minorHAnsi" w:hAnsiTheme="minorHAnsi" w:cstheme="minorHAnsi"/>
          <w:color w:val="002060"/>
          <w:sz w:val="22"/>
          <w:szCs w:val="22"/>
          <w:u w:val="single"/>
        </w:rPr>
      </w:pPr>
      <w:r>
        <w:rPr>
          <w:rFonts w:asciiTheme="minorHAnsi" w:hAnsiTheme="minorHAnsi" w:cstheme="minorHAnsi"/>
          <w:color w:val="002060"/>
          <w:sz w:val="22"/>
          <w:szCs w:val="22"/>
          <w:u w:val="single"/>
        </w:rPr>
        <w:t>Cadastro/Alteração -</w:t>
      </w:r>
      <w:r w:rsidRPr="004B1603">
        <w:rPr>
          <w:rFonts w:asciiTheme="minorHAnsi" w:hAnsiTheme="minorHAnsi" w:cstheme="minorHAnsi"/>
          <w:color w:val="002060"/>
          <w:sz w:val="22"/>
          <w:szCs w:val="22"/>
          <w:u w:val="single"/>
        </w:rPr>
        <w:t xml:space="preserve"> Edição</w:t>
      </w:r>
    </w:p>
    <w:p w:rsidR="00D57B8A" w:rsidRPr="004B1603" w:rsidRDefault="00D57B8A" w:rsidP="00A677C8">
      <w:pPr>
        <w:rPr>
          <w:rFonts w:asciiTheme="minorHAnsi" w:hAnsiTheme="minorHAnsi" w:cstheme="minorHAnsi"/>
          <w:color w:val="002060"/>
          <w:sz w:val="22"/>
          <w:szCs w:val="22"/>
        </w:rPr>
      </w:pPr>
    </w:p>
    <w:p w:rsidR="00AE4080" w:rsidRPr="004B1603" w:rsidRDefault="00AE4080" w:rsidP="000F13BE">
      <w:pPr>
        <w:ind w:left="360"/>
        <w:rPr>
          <w:rFonts w:asciiTheme="minorHAnsi" w:hAnsiTheme="minorHAnsi" w:cstheme="minorHAnsi"/>
          <w:color w:val="002060"/>
          <w:sz w:val="22"/>
          <w:szCs w:val="22"/>
          <w:u w:val="single"/>
        </w:rPr>
      </w:pPr>
      <w:r w:rsidRPr="004B1603">
        <w:rPr>
          <w:rFonts w:asciiTheme="minorHAnsi" w:hAnsiTheme="minorHAnsi" w:cstheme="minorHAnsi"/>
          <w:color w:val="002060"/>
          <w:sz w:val="22"/>
          <w:szCs w:val="22"/>
          <w:u w:val="single"/>
        </w:rPr>
        <w:t>Aba – Identificação</w:t>
      </w:r>
    </w:p>
    <w:p w:rsidR="00AE4080" w:rsidRPr="004B1603" w:rsidRDefault="00AE4080" w:rsidP="000F13BE">
      <w:pPr>
        <w:ind w:left="360"/>
        <w:rPr>
          <w:rFonts w:asciiTheme="minorHAnsi" w:hAnsiTheme="minorHAnsi" w:cstheme="minorHAnsi"/>
          <w:b/>
          <w:color w:val="002060"/>
          <w:sz w:val="22"/>
          <w:szCs w:val="22"/>
        </w:rPr>
      </w:pPr>
    </w:p>
    <w:p w:rsidR="000C18B0" w:rsidRPr="004B1603" w:rsidRDefault="000C18B0" w:rsidP="009C1F32">
      <w:pPr>
        <w:numPr>
          <w:ilvl w:val="0"/>
          <w:numId w:val="3"/>
        </w:numPr>
        <w:rPr>
          <w:rFonts w:asciiTheme="minorHAnsi" w:hAnsiTheme="minorHAnsi" w:cstheme="minorHAnsi"/>
          <w:color w:val="002060"/>
          <w:sz w:val="22"/>
          <w:szCs w:val="22"/>
        </w:rPr>
      </w:pPr>
      <w:r w:rsidRPr="004B1603">
        <w:rPr>
          <w:rFonts w:asciiTheme="minorHAnsi" w:hAnsiTheme="minorHAnsi" w:cstheme="minorHAnsi"/>
          <w:color w:val="002060"/>
          <w:sz w:val="22"/>
          <w:szCs w:val="22"/>
        </w:rPr>
        <w:t>Capa: Imagem da Capa do Produto.</w:t>
      </w:r>
    </w:p>
    <w:p w:rsidR="000C18B0" w:rsidRPr="004B1603" w:rsidRDefault="000C18B0" w:rsidP="000C18B0">
      <w:pPr>
        <w:ind w:left="1080"/>
        <w:rPr>
          <w:rFonts w:asciiTheme="minorHAnsi" w:hAnsiTheme="minorHAnsi" w:cstheme="minorHAnsi"/>
          <w:color w:val="002060"/>
          <w:sz w:val="22"/>
          <w:szCs w:val="22"/>
        </w:rPr>
      </w:pPr>
      <w:r w:rsidRPr="004B1603">
        <w:rPr>
          <w:rFonts w:asciiTheme="minorHAnsi" w:hAnsiTheme="minorHAnsi" w:cstheme="minorHAnsi"/>
          <w:color w:val="002060"/>
          <w:sz w:val="22"/>
          <w:szCs w:val="22"/>
        </w:rPr>
        <w:t>A funcionalidade deve possibilitar a alteração ou a inclusão de uma imagem.</w:t>
      </w:r>
    </w:p>
    <w:p w:rsidR="00AE4080" w:rsidRDefault="008B0CDF" w:rsidP="009C1F32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 xml:space="preserve">Código: Código </w:t>
      </w:r>
      <w:r w:rsidR="007570C5">
        <w:rPr>
          <w:rFonts w:asciiTheme="minorHAnsi" w:hAnsiTheme="minorHAnsi" w:cstheme="minorHAnsi"/>
          <w:color w:val="002060"/>
        </w:rPr>
        <w:t>do Produto</w:t>
      </w:r>
      <w:r w:rsidR="001B29BB" w:rsidRPr="004B1603">
        <w:rPr>
          <w:rFonts w:asciiTheme="minorHAnsi" w:hAnsiTheme="minorHAnsi" w:cstheme="minorHAnsi"/>
          <w:color w:val="002060"/>
        </w:rPr>
        <w:t xml:space="preserve"> (campo editável)</w:t>
      </w:r>
    </w:p>
    <w:p w:rsidR="002B6648" w:rsidRPr="004B1603" w:rsidRDefault="002B6648" w:rsidP="009C1F32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>Nome do</w:t>
      </w:r>
      <w:r w:rsidRPr="004B1603">
        <w:rPr>
          <w:rFonts w:asciiTheme="minorHAnsi" w:hAnsiTheme="minorHAnsi" w:cstheme="minorHAnsi"/>
          <w:color w:val="002060"/>
        </w:rPr>
        <w:t xml:space="preserve"> </w:t>
      </w:r>
      <w:r>
        <w:rPr>
          <w:rFonts w:asciiTheme="minorHAnsi" w:hAnsiTheme="minorHAnsi" w:cstheme="minorHAnsi"/>
          <w:color w:val="002060"/>
        </w:rPr>
        <w:t>Produto</w:t>
      </w:r>
      <w:r w:rsidRPr="004B1603">
        <w:rPr>
          <w:rFonts w:asciiTheme="minorHAnsi" w:hAnsiTheme="minorHAnsi" w:cstheme="minorHAnsi"/>
          <w:color w:val="002060"/>
        </w:rPr>
        <w:t xml:space="preserve"> (campo não editável)</w:t>
      </w:r>
    </w:p>
    <w:p w:rsidR="002B6648" w:rsidRDefault="002B6648" w:rsidP="009C1F32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Nome Comercial do Produto (campo editável)</w:t>
      </w:r>
    </w:p>
    <w:p w:rsidR="008B0CDF" w:rsidRDefault="008B0CDF" w:rsidP="009C1F32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Fornecedor</w:t>
      </w:r>
      <w:r w:rsidR="001B29BB" w:rsidRPr="004B1603">
        <w:rPr>
          <w:rFonts w:asciiTheme="minorHAnsi" w:hAnsiTheme="minorHAnsi" w:cstheme="minorHAnsi"/>
          <w:color w:val="002060"/>
        </w:rPr>
        <w:t xml:space="preserve"> (campo não editável)</w:t>
      </w:r>
    </w:p>
    <w:p w:rsidR="002B6648" w:rsidRPr="002B6648" w:rsidRDefault="002B6648" w:rsidP="009C1F32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color w:val="002060"/>
          <w:highlight w:val="yellow"/>
        </w:rPr>
      </w:pPr>
      <w:r w:rsidRPr="002B6648">
        <w:rPr>
          <w:rFonts w:asciiTheme="minorHAnsi" w:hAnsiTheme="minorHAnsi" w:cstheme="minorHAnsi"/>
          <w:color w:val="002060"/>
          <w:highlight w:val="yellow"/>
        </w:rPr>
        <w:t>Editor: (campo não editável) informação deve vir do cadastro do produto.</w:t>
      </w:r>
    </w:p>
    <w:p w:rsidR="008B0CDF" w:rsidRPr="004B1603" w:rsidRDefault="008B0CDF" w:rsidP="009C1F32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Situação</w:t>
      </w:r>
      <w:r w:rsidR="001B29BB" w:rsidRPr="004B1603">
        <w:rPr>
          <w:rFonts w:asciiTheme="minorHAnsi" w:hAnsiTheme="minorHAnsi" w:cstheme="minorHAnsi"/>
          <w:color w:val="002060"/>
        </w:rPr>
        <w:t xml:space="preserve"> (campo não editável)</w:t>
      </w:r>
    </w:p>
    <w:p w:rsidR="008B0CDF" w:rsidRPr="004B1603" w:rsidRDefault="008B0CDF" w:rsidP="009C1F32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Edição</w:t>
      </w:r>
      <w:r w:rsidR="001B29BB" w:rsidRPr="004B1603">
        <w:rPr>
          <w:rFonts w:asciiTheme="minorHAnsi" w:hAnsiTheme="minorHAnsi" w:cstheme="minorHAnsi"/>
          <w:color w:val="002060"/>
        </w:rPr>
        <w:t xml:space="preserve"> (campo editável)</w:t>
      </w:r>
    </w:p>
    <w:p w:rsidR="008B0CDF" w:rsidDel="00A76861" w:rsidRDefault="001B29BB" w:rsidP="009C1F32">
      <w:pPr>
        <w:pStyle w:val="PargrafodaLista"/>
        <w:numPr>
          <w:ilvl w:val="0"/>
          <w:numId w:val="7"/>
        </w:numPr>
        <w:rPr>
          <w:del w:id="15" w:author="Kaina da Silva" w:date="2012-06-06T10:46:00Z"/>
          <w:rFonts w:asciiTheme="minorHAnsi" w:hAnsiTheme="minorHAnsi" w:cstheme="minorHAnsi"/>
          <w:color w:val="002060"/>
        </w:rPr>
      </w:pPr>
      <w:del w:id="16" w:author="Kaina da Silva" w:date="2012-06-06T10:46:00Z">
        <w:r w:rsidRPr="004B1603" w:rsidDel="00A76861">
          <w:rPr>
            <w:rFonts w:asciiTheme="minorHAnsi" w:hAnsiTheme="minorHAnsi" w:cstheme="minorHAnsi"/>
            <w:color w:val="002060"/>
          </w:rPr>
          <w:delText>Fase (campo não editável)</w:delText>
        </w:r>
      </w:del>
    </w:p>
    <w:p w:rsidR="002B6648" w:rsidRPr="002B6648" w:rsidRDefault="002B6648" w:rsidP="009C1F32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color w:val="002060"/>
          <w:highlight w:val="yellow"/>
        </w:rPr>
      </w:pPr>
      <w:r w:rsidRPr="002B6648">
        <w:rPr>
          <w:rFonts w:asciiTheme="minorHAnsi" w:hAnsiTheme="minorHAnsi" w:cstheme="minorHAnsi"/>
          <w:color w:val="002060"/>
          <w:highlight w:val="yellow"/>
        </w:rPr>
        <w:t>PEB: informação deve ser copiada do Cadastro do Produto, porém pode ser alterada.</w:t>
      </w:r>
    </w:p>
    <w:p w:rsidR="008B0CDF" w:rsidRPr="004B1603" w:rsidRDefault="008B0CDF" w:rsidP="009C1F32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Nº Lançamento</w:t>
      </w:r>
      <w:r w:rsidR="001B29BB" w:rsidRPr="004B1603">
        <w:rPr>
          <w:rFonts w:asciiTheme="minorHAnsi" w:hAnsiTheme="minorHAnsi" w:cstheme="minorHAnsi"/>
          <w:color w:val="002060"/>
        </w:rPr>
        <w:t xml:space="preserve"> (campo não editável)</w:t>
      </w:r>
    </w:p>
    <w:p w:rsidR="008B0CDF" w:rsidRPr="004B1603" w:rsidRDefault="008B0CDF" w:rsidP="009C1F32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P</w:t>
      </w:r>
      <w:r w:rsidR="001B29BB" w:rsidRPr="004B1603">
        <w:rPr>
          <w:rFonts w:asciiTheme="minorHAnsi" w:hAnsiTheme="minorHAnsi" w:cstheme="minorHAnsi"/>
          <w:color w:val="002060"/>
        </w:rPr>
        <w:t>a</w:t>
      </w:r>
      <w:r w:rsidRPr="004B1603">
        <w:rPr>
          <w:rFonts w:asciiTheme="minorHAnsi" w:hAnsiTheme="minorHAnsi" w:cstheme="minorHAnsi"/>
          <w:color w:val="002060"/>
        </w:rPr>
        <w:t>c</w:t>
      </w:r>
      <w:r w:rsidR="001B29BB" w:rsidRPr="004B1603">
        <w:rPr>
          <w:rFonts w:asciiTheme="minorHAnsi" w:hAnsiTheme="minorHAnsi" w:cstheme="minorHAnsi"/>
          <w:color w:val="002060"/>
        </w:rPr>
        <w:t>o</w:t>
      </w:r>
      <w:r w:rsidRPr="004B1603">
        <w:rPr>
          <w:rFonts w:asciiTheme="minorHAnsi" w:hAnsiTheme="minorHAnsi" w:cstheme="minorHAnsi"/>
          <w:color w:val="002060"/>
        </w:rPr>
        <w:t>t</w:t>
      </w:r>
      <w:r w:rsidR="001B29BB" w:rsidRPr="004B1603">
        <w:rPr>
          <w:rFonts w:asciiTheme="minorHAnsi" w:hAnsiTheme="minorHAnsi" w:cstheme="minorHAnsi"/>
          <w:color w:val="002060"/>
        </w:rPr>
        <w:t>e</w:t>
      </w:r>
      <w:r w:rsidRPr="004B1603">
        <w:rPr>
          <w:rFonts w:asciiTheme="minorHAnsi" w:hAnsiTheme="minorHAnsi" w:cstheme="minorHAnsi"/>
          <w:color w:val="002060"/>
        </w:rPr>
        <w:t xml:space="preserve"> Padrão</w:t>
      </w:r>
      <w:r w:rsidR="001B29BB" w:rsidRPr="004B1603">
        <w:rPr>
          <w:rFonts w:asciiTheme="minorHAnsi" w:hAnsiTheme="minorHAnsi" w:cstheme="minorHAnsi"/>
          <w:color w:val="002060"/>
        </w:rPr>
        <w:t xml:space="preserve"> (campo editável)</w:t>
      </w:r>
    </w:p>
    <w:p w:rsidR="008B0CDF" w:rsidRPr="004B1603" w:rsidRDefault="002E3C51" w:rsidP="009C1F32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Tipo Lançamento</w:t>
      </w:r>
      <w:r w:rsidR="001B29BB" w:rsidRPr="004B1603">
        <w:rPr>
          <w:rFonts w:asciiTheme="minorHAnsi" w:hAnsiTheme="minorHAnsi" w:cstheme="minorHAnsi"/>
          <w:color w:val="002060"/>
        </w:rPr>
        <w:t xml:space="preserve"> (</w:t>
      </w:r>
      <w:proofErr w:type="spellStart"/>
      <w:r w:rsidR="001B29BB" w:rsidRPr="004B1603">
        <w:rPr>
          <w:rFonts w:asciiTheme="minorHAnsi" w:hAnsiTheme="minorHAnsi" w:cstheme="minorHAnsi"/>
          <w:color w:val="002060"/>
        </w:rPr>
        <w:t>flags</w:t>
      </w:r>
      <w:proofErr w:type="spellEnd"/>
      <w:r w:rsidR="001B29BB" w:rsidRPr="004B1603">
        <w:rPr>
          <w:rFonts w:asciiTheme="minorHAnsi" w:hAnsiTheme="minorHAnsi" w:cstheme="minorHAnsi"/>
          <w:color w:val="002060"/>
        </w:rPr>
        <w:t xml:space="preserve"> de seleção)</w:t>
      </w:r>
    </w:p>
    <w:p w:rsidR="002E3C51" w:rsidRPr="004B1603" w:rsidRDefault="002E3C51" w:rsidP="009C1F32">
      <w:pPr>
        <w:pStyle w:val="PargrafodaLista"/>
        <w:numPr>
          <w:ilvl w:val="1"/>
          <w:numId w:val="7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Lançamento</w:t>
      </w:r>
      <w:r w:rsidR="00AF3252" w:rsidRPr="004B1603">
        <w:rPr>
          <w:rFonts w:asciiTheme="minorHAnsi" w:hAnsiTheme="minorHAnsi" w:cstheme="minorHAnsi"/>
          <w:color w:val="002060"/>
        </w:rPr>
        <w:t>;</w:t>
      </w:r>
    </w:p>
    <w:p w:rsidR="002E3C51" w:rsidRPr="004B1603" w:rsidRDefault="002E3C51" w:rsidP="009C1F32">
      <w:pPr>
        <w:pStyle w:val="PargrafodaLista"/>
        <w:numPr>
          <w:ilvl w:val="1"/>
          <w:numId w:val="7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Edição Parcial</w:t>
      </w:r>
      <w:r w:rsidR="00AF3252" w:rsidRPr="004B1603">
        <w:rPr>
          <w:rFonts w:asciiTheme="minorHAnsi" w:hAnsiTheme="minorHAnsi" w:cstheme="minorHAnsi"/>
          <w:color w:val="002060"/>
        </w:rPr>
        <w:t>;</w:t>
      </w:r>
    </w:p>
    <w:p w:rsidR="002E3C51" w:rsidRPr="004B1603" w:rsidRDefault="002E3C51" w:rsidP="009C1F32">
      <w:pPr>
        <w:pStyle w:val="PargrafodaLista"/>
        <w:numPr>
          <w:ilvl w:val="1"/>
          <w:numId w:val="7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Relançamento</w:t>
      </w:r>
      <w:r w:rsidR="00AF3252" w:rsidRPr="004B1603">
        <w:rPr>
          <w:rFonts w:asciiTheme="minorHAnsi" w:hAnsiTheme="minorHAnsi" w:cstheme="minorHAnsi"/>
          <w:color w:val="002060"/>
        </w:rPr>
        <w:t>;</w:t>
      </w:r>
    </w:p>
    <w:p w:rsidR="002E3C51" w:rsidRPr="004B1603" w:rsidRDefault="002E3C51" w:rsidP="009C1F32">
      <w:pPr>
        <w:pStyle w:val="PargrafodaLista"/>
        <w:numPr>
          <w:ilvl w:val="1"/>
          <w:numId w:val="7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Redistribuição</w:t>
      </w:r>
      <w:r w:rsidR="00AF3252" w:rsidRPr="004B1603">
        <w:rPr>
          <w:rFonts w:asciiTheme="minorHAnsi" w:hAnsiTheme="minorHAnsi" w:cstheme="minorHAnsi"/>
          <w:color w:val="002060"/>
        </w:rPr>
        <w:t>;</w:t>
      </w:r>
    </w:p>
    <w:p w:rsidR="002E3C51" w:rsidRPr="004B1603" w:rsidRDefault="002E3C51" w:rsidP="009C1F32">
      <w:pPr>
        <w:pStyle w:val="PargrafodaLista"/>
        <w:numPr>
          <w:ilvl w:val="1"/>
          <w:numId w:val="7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 xml:space="preserve">Supl. </w:t>
      </w:r>
      <w:proofErr w:type="spellStart"/>
      <w:r w:rsidRPr="004B1603">
        <w:rPr>
          <w:rFonts w:asciiTheme="minorHAnsi" w:hAnsiTheme="minorHAnsi" w:cstheme="minorHAnsi"/>
          <w:color w:val="002060"/>
        </w:rPr>
        <w:t>Compuls</w:t>
      </w:r>
      <w:proofErr w:type="spellEnd"/>
      <w:r w:rsidRPr="004B1603">
        <w:rPr>
          <w:rFonts w:asciiTheme="minorHAnsi" w:hAnsiTheme="minorHAnsi" w:cstheme="minorHAnsi"/>
          <w:color w:val="002060"/>
        </w:rPr>
        <w:t>.</w:t>
      </w:r>
    </w:p>
    <w:p w:rsidR="002E3C51" w:rsidRPr="004B1603" w:rsidRDefault="002E3C51" w:rsidP="009C1F32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Preço Capa</w:t>
      </w:r>
    </w:p>
    <w:p w:rsidR="002E3C51" w:rsidRPr="004B1603" w:rsidRDefault="002E3C51" w:rsidP="009C1F32">
      <w:pPr>
        <w:pStyle w:val="PargrafodaLista"/>
        <w:numPr>
          <w:ilvl w:val="1"/>
          <w:numId w:val="7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Previsto</w:t>
      </w:r>
      <w:r w:rsidR="00AF3252" w:rsidRPr="004B1603">
        <w:rPr>
          <w:rFonts w:asciiTheme="minorHAnsi" w:hAnsiTheme="minorHAnsi" w:cstheme="minorHAnsi"/>
          <w:color w:val="002060"/>
        </w:rPr>
        <w:t>;</w:t>
      </w:r>
      <w:r w:rsidR="001B29BB" w:rsidRPr="004B1603">
        <w:rPr>
          <w:rFonts w:asciiTheme="minorHAnsi" w:hAnsiTheme="minorHAnsi" w:cstheme="minorHAnsi"/>
          <w:color w:val="002060"/>
        </w:rPr>
        <w:t xml:space="preserve"> (campo editável</w:t>
      </w:r>
      <w:proofErr w:type="gramStart"/>
      <w:r w:rsidR="001B29BB" w:rsidRPr="004B1603">
        <w:rPr>
          <w:rFonts w:asciiTheme="minorHAnsi" w:hAnsiTheme="minorHAnsi" w:cstheme="minorHAnsi"/>
          <w:color w:val="002060"/>
        </w:rPr>
        <w:t>)</w:t>
      </w:r>
      <w:proofErr w:type="gramEnd"/>
    </w:p>
    <w:p w:rsidR="002E3C51" w:rsidRPr="002B4FAC" w:rsidRDefault="002E3C51" w:rsidP="009C1F32">
      <w:pPr>
        <w:pStyle w:val="PargrafodaLista"/>
        <w:numPr>
          <w:ilvl w:val="1"/>
          <w:numId w:val="7"/>
        </w:numPr>
        <w:rPr>
          <w:rFonts w:asciiTheme="minorHAnsi" w:hAnsiTheme="minorHAnsi" w:cstheme="minorHAnsi"/>
          <w:color w:val="002060"/>
          <w:highlight w:val="yellow"/>
        </w:rPr>
      </w:pPr>
      <w:r w:rsidRPr="004B1603">
        <w:rPr>
          <w:rFonts w:asciiTheme="minorHAnsi" w:hAnsiTheme="minorHAnsi" w:cstheme="minorHAnsi"/>
          <w:color w:val="002060"/>
        </w:rPr>
        <w:t>Real</w:t>
      </w:r>
      <w:r w:rsidR="00AF3252" w:rsidRPr="004B1603">
        <w:rPr>
          <w:rFonts w:asciiTheme="minorHAnsi" w:hAnsiTheme="minorHAnsi" w:cstheme="minorHAnsi"/>
          <w:color w:val="002060"/>
        </w:rPr>
        <w:t>.</w:t>
      </w:r>
      <w:r w:rsidR="001B29BB" w:rsidRPr="004B1603">
        <w:rPr>
          <w:rFonts w:asciiTheme="minorHAnsi" w:hAnsiTheme="minorHAnsi" w:cstheme="minorHAnsi"/>
          <w:color w:val="002060"/>
        </w:rPr>
        <w:t xml:space="preserve"> (campo </w:t>
      </w:r>
      <w:del w:id="17" w:author="Kaina da Silva" w:date="2012-06-06T10:41:00Z">
        <w:r w:rsidR="001B29BB" w:rsidRPr="004B1603" w:rsidDel="002B4FAC">
          <w:rPr>
            <w:rFonts w:asciiTheme="minorHAnsi" w:hAnsiTheme="minorHAnsi" w:cstheme="minorHAnsi"/>
            <w:color w:val="002060"/>
          </w:rPr>
          <w:delText xml:space="preserve">não </w:delText>
        </w:r>
      </w:del>
      <w:r w:rsidR="001B29BB" w:rsidRPr="004B1603">
        <w:rPr>
          <w:rFonts w:asciiTheme="minorHAnsi" w:hAnsiTheme="minorHAnsi" w:cstheme="minorHAnsi"/>
          <w:color w:val="002060"/>
        </w:rPr>
        <w:t>editável)</w:t>
      </w:r>
      <w:r w:rsidR="002B4FAC">
        <w:rPr>
          <w:rFonts w:asciiTheme="minorHAnsi" w:hAnsiTheme="minorHAnsi" w:cstheme="minorHAnsi"/>
          <w:color w:val="002060"/>
        </w:rPr>
        <w:t xml:space="preserve"> </w:t>
      </w:r>
      <w:r w:rsidR="002B4FAC" w:rsidRPr="002B4FAC">
        <w:rPr>
          <w:rFonts w:asciiTheme="minorHAnsi" w:hAnsiTheme="minorHAnsi" w:cstheme="minorHAnsi"/>
          <w:color w:val="002060"/>
          <w:highlight w:val="yellow"/>
        </w:rPr>
        <w:t>este campo pode ser alterado pelo distribuidor, e é este que deve ser praticado para base de cálculo e para demonstrações dentro da funcionalidade.</w:t>
      </w:r>
    </w:p>
    <w:p w:rsidR="002E3C51" w:rsidRPr="004B1603" w:rsidRDefault="002E3C51" w:rsidP="009C1F32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Data Lançamento</w:t>
      </w:r>
    </w:p>
    <w:p w:rsidR="002E3C51" w:rsidRPr="004B1603" w:rsidRDefault="002E3C51" w:rsidP="009C1F32">
      <w:pPr>
        <w:pStyle w:val="PargrafodaLista"/>
        <w:numPr>
          <w:ilvl w:val="1"/>
          <w:numId w:val="7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Prevista;</w:t>
      </w:r>
      <w:r w:rsidR="001B29BB" w:rsidRPr="004B1603">
        <w:rPr>
          <w:rFonts w:asciiTheme="minorHAnsi" w:hAnsiTheme="minorHAnsi" w:cstheme="minorHAnsi"/>
          <w:color w:val="002060"/>
        </w:rPr>
        <w:t xml:space="preserve"> (campo editável</w:t>
      </w:r>
      <w:proofErr w:type="gramStart"/>
      <w:r w:rsidR="001B29BB" w:rsidRPr="004B1603">
        <w:rPr>
          <w:rFonts w:asciiTheme="minorHAnsi" w:hAnsiTheme="minorHAnsi" w:cstheme="minorHAnsi"/>
          <w:color w:val="002060"/>
        </w:rPr>
        <w:t>)</w:t>
      </w:r>
      <w:proofErr w:type="gramEnd"/>
    </w:p>
    <w:p w:rsidR="002E3C51" w:rsidRDefault="002E3C51" w:rsidP="009C1F32">
      <w:pPr>
        <w:pStyle w:val="PargrafodaLista"/>
        <w:numPr>
          <w:ilvl w:val="1"/>
          <w:numId w:val="7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Real.</w:t>
      </w:r>
      <w:r w:rsidR="001B29BB" w:rsidRPr="004B1603">
        <w:rPr>
          <w:rFonts w:asciiTheme="minorHAnsi" w:hAnsiTheme="minorHAnsi" w:cstheme="minorHAnsi"/>
          <w:color w:val="002060"/>
        </w:rPr>
        <w:t xml:space="preserve"> (campo não editável)</w:t>
      </w:r>
    </w:p>
    <w:p w:rsidR="0016608B" w:rsidRPr="0016608B" w:rsidRDefault="0016608B" w:rsidP="009C1F32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color w:val="002060"/>
          <w:highlight w:val="yellow"/>
        </w:rPr>
      </w:pPr>
      <w:r w:rsidRPr="0016608B">
        <w:rPr>
          <w:rFonts w:asciiTheme="minorHAnsi" w:hAnsiTheme="minorHAnsi" w:cstheme="minorHAnsi"/>
          <w:color w:val="002060"/>
          <w:highlight w:val="yellow"/>
        </w:rPr>
        <w:t>Data Recolhimento</w:t>
      </w:r>
    </w:p>
    <w:p w:rsidR="0016608B" w:rsidRPr="0016608B" w:rsidRDefault="0016608B" w:rsidP="009C1F32">
      <w:pPr>
        <w:pStyle w:val="PargrafodaLista"/>
        <w:numPr>
          <w:ilvl w:val="1"/>
          <w:numId w:val="7"/>
        </w:numPr>
        <w:rPr>
          <w:rFonts w:asciiTheme="minorHAnsi" w:hAnsiTheme="minorHAnsi" w:cstheme="minorHAnsi"/>
          <w:color w:val="002060"/>
          <w:highlight w:val="yellow"/>
        </w:rPr>
      </w:pPr>
      <w:r w:rsidRPr="0016608B">
        <w:rPr>
          <w:rFonts w:asciiTheme="minorHAnsi" w:hAnsiTheme="minorHAnsi" w:cstheme="minorHAnsi"/>
          <w:color w:val="002060"/>
          <w:highlight w:val="yellow"/>
        </w:rPr>
        <w:t>Prevista; (campo editável</w:t>
      </w:r>
      <w:proofErr w:type="gramStart"/>
      <w:r w:rsidRPr="0016608B">
        <w:rPr>
          <w:rFonts w:asciiTheme="minorHAnsi" w:hAnsiTheme="minorHAnsi" w:cstheme="minorHAnsi"/>
          <w:color w:val="002060"/>
          <w:highlight w:val="yellow"/>
        </w:rPr>
        <w:t>)</w:t>
      </w:r>
      <w:proofErr w:type="gramEnd"/>
    </w:p>
    <w:p w:rsidR="0016608B" w:rsidRDefault="0016608B" w:rsidP="009C1F32">
      <w:pPr>
        <w:pStyle w:val="PargrafodaLista"/>
        <w:numPr>
          <w:ilvl w:val="1"/>
          <w:numId w:val="7"/>
        </w:numPr>
        <w:rPr>
          <w:rFonts w:asciiTheme="minorHAnsi" w:hAnsiTheme="minorHAnsi" w:cstheme="minorHAnsi"/>
          <w:color w:val="002060"/>
          <w:highlight w:val="yellow"/>
        </w:rPr>
      </w:pPr>
      <w:r w:rsidRPr="0016608B">
        <w:rPr>
          <w:rFonts w:asciiTheme="minorHAnsi" w:hAnsiTheme="minorHAnsi" w:cstheme="minorHAnsi"/>
          <w:color w:val="002060"/>
          <w:highlight w:val="yellow"/>
        </w:rPr>
        <w:t>Real. (campo não editável)</w:t>
      </w:r>
    </w:p>
    <w:p w:rsidR="00931139" w:rsidRPr="0016608B" w:rsidRDefault="00931139" w:rsidP="009C1F32">
      <w:pPr>
        <w:pStyle w:val="PargrafodaLista"/>
        <w:numPr>
          <w:ilvl w:val="1"/>
          <w:numId w:val="7"/>
        </w:numPr>
        <w:rPr>
          <w:rFonts w:asciiTheme="minorHAnsi" w:hAnsiTheme="minorHAnsi" w:cstheme="minorHAnsi"/>
          <w:color w:val="002060"/>
          <w:highlight w:val="yellow"/>
        </w:rPr>
      </w:pPr>
      <w:r>
        <w:rPr>
          <w:rFonts w:asciiTheme="minorHAnsi" w:hAnsiTheme="minorHAnsi" w:cstheme="minorHAnsi"/>
          <w:color w:val="002060"/>
          <w:highlight w:val="yellow"/>
        </w:rPr>
        <w:t>Semana de Recolhimento (campo não editável)</w:t>
      </w:r>
    </w:p>
    <w:p w:rsidR="002E3C51" w:rsidRPr="004B1603" w:rsidRDefault="002E3C51" w:rsidP="009C1F32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Reparte</w:t>
      </w:r>
    </w:p>
    <w:p w:rsidR="002E3C51" w:rsidRPr="004B1603" w:rsidRDefault="002E3C51" w:rsidP="009C1F32">
      <w:pPr>
        <w:pStyle w:val="PargrafodaLista"/>
        <w:numPr>
          <w:ilvl w:val="1"/>
          <w:numId w:val="7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Previsto;</w:t>
      </w:r>
      <w:r w:rsidR="001B29BB" w:rsidRPr="004B1603">
        <w:rPr>
          <w:rFonts w:asciiTheme="minorHAnsi" w:hAnsiTheme="minorHAnsi" w:cstheme="minorHAnsi"/>
          <w:color w:val="002060"/>
        </w:rPr>
        <w:t xml:space="preserve"> (campo editável</w:t>
      </w:r>
      <w:proofErr w:type="gramStart"/>
      <w:r w:rsidR="001B29BB" w:rsidRPr="004B1603">
        <w:rPr>
          <w:rFonts w:asciiTheme="minorHAnsi" w:hAnsiTheme="minorHAnsi" w:cstheme="minorHAnsi"/>
          <w:color w:val="002060"/>
        </w:rPr>
        <w:t>)</w:t>
      </w:r>
      <w:proofErr w:type="gramEnd"/>
    </w:p>
    <w:p w:rsidR="002E3C51" w:rsidRPr="004B1603" w:rsidDel="002B4FAC" w:rsidRDefault="002E3C51" w:rsidP="009C1F32">
      <w:pPr>
        <w:pStyle w:val="PargrafodaLista"/>
        <w:numPr>
          <w:ilvl w:val="1"/>
          <w:numId w:val="7"/>
        </w:numPr>
        <w:rPr>
          <w:del w:id="18" w:author="Kaina da Silva" w:date="2012-06-06T10:45:00Z"/>
          <w:rFonts w:asciiTheme="minorHAnsi" w:hAnsiTheme="minorHAnsi" w:cstheme="minorHAnsi"/>
          <w:color w:val="002060"/>
        </w:rPr>
      </w:pPr>
      <w:del w:id="19" w:author="Kaina da Silva" w:date="2012-06-06T10:45:00Z">
        <w:r w:rsidRPr="004B1603" w:rsidDel="002B4FAC">
          <w:rPr>
            <w:rFonts w:asciiTheme="minorHAnsi" w:hAnsiTheme="minorHAnsi" w:cstheme="minorHAnsi"/>
            <w:color w:val="002060"/>
          </w:rPr>
          <w:delText>Distribuído;</w:delText>
        </w:r>
        <w:r w:rsidR="001B29BB" w:rsidRPr="004B1603" w:rsidDel="002B4FAC">
          <w:rPr>
            <w:rFonts w:asciiTheme="minorHAnsi" w:hAnsiTheme="minorHAnsi" w:cstheme="minorHAnsi"/>
            <w:color w:val="002060"/>
          </w:rPr>
          <w:delText xml:space="preserve"> (campo não editável)</w:delText>
        </w:r>
      </w:del>
    </w:p>
    <w:p w:rsidR="002B4FAC" w:rsidRPr="002B4FAC" w:rsidRDefault="0020163C" w:rsidP="009C1F32">
      <w:pPr>
        <w:pStyle w:val="PargrafodaLista"/>
        <w:numPr>
          <w:ilvl w:val="1"/>
          <w:numId w:val="7"/>
        </w:numPr>
        <w:rPr>
          <w:rFonts w:asciiTheme="minorHAnsi" w:hAnsiTheme="minorHAnsi" w:cstheme="minorHAnsi"/>
          <w:color w:val="002060"/>
          <w:highlight w:val="yellow"/>
        </w:rPr>
      </w:pPr>
      <w:r>
        <w:rPr>
          <w:rFonts w:asciiTheme="minorHAnsi" w:hAnsiTheme="minorHAnsi" w:cstheme="minorHAnsi"/>
          <w:color w:val="002060"/>
          <w:highlight w:val="yellow"/>
        </w:rPr>
        <w:t>Exp. Venda (%): (campo não</w:t>
      </w:r>
      <w:r w:rsidR="002B4FAC" w:rsidRPr="002B4FAC">
        <w:rPr>
          <w:rFonts w:asciiTheme="minorHAnsi" w:hAnsiTheme="minorHAnsi" w:cstheme="minorHAnsi"/>
          <w:color w:val="002060"/>
          <w:highlight w:val="yellow"/>
        </w:rPr>
        <w:t xml:space="preserve"> editável</w:t>
      </w:r>
      <w:r>
        <w:rPr>
          <w:rFonts w:asciiTheme="minorHAnsi" w:hAnsiTheme="minorHAnsi" w:cstheme="minorHAnsi"/>
          <w:color w:val="002060"/>
          <w:highlight w:val="yellow"/>
        </w:rPr>
        <w:t>, em casos de edições cadastradas via interface, e campo editável em casos de edições cadastradas manualmente</w:t>
      </w:r>
      <w:r w:rsidR="002B4FAC" w:rsidRPr="002B4FAC">
        <w:rPr>
          <w:rFonts w:asciiTheme="minorHAnsi" w:hAnsiTheme="minorHAnsi" w:cstheme="minorHAnsi"/>
          <w:color w:val="002060"/>
          <w:highlight w:val="yellow"/>
        </w:rPr>
        <w:t>), deve trazer a expectativa de venda do produto.</w:t>
      </w:r>
    </w:p>
    <w:p w:rsidR="002E3C51" w:rsidRPr="004B1603" w:rsidRDefault="002E3C51" w:rsidP="009C1F32">
      <w:pPr>
        <w:pStyle w:val="PargrafodaLista"/>
        <w:numPr>
          <w:ilvl w:val="1"/>
          <w:numId w:val="7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Promocional.</w:t>
      </w:r>
      <w:r w:rsidR="001B29BB" w:rsidRPr="004B1603">
        <w:rPr>
          <w:rFonts w:asciiTheme="minorHAnsi" w:hAnsiTheme="minorHAnsi" w:cstheme="minorHAnsi"/>
          <w:color w:val="002060"/>
        </w:rPr>
        <w:t xml:space="preserve"> (campo editável)</w:t>
      </w:r>
    </w:p>
    <w:p w:rsidR="0016608B" w:rsidRDefault="0016608B" w:rsidP="0016608B">
      <w:pPr>
        <w:rPr>
          <w:rFonts w:asciiTheme="minorHAnsi" w:hAnsiTheme="minorHAnsi" w:cstheme="minorHAnsi"/>
          <w:color w:val="002060"/>
        </w:rPr>
      </w:pPr>
    </w:p>
    <w:p w:rsidR="0016608B" w:rsidRPr="00B06C03" w:rsidRDefault="0016608B" w:rsidP="0016608B">
      <w:pPr>
        <w:ind w:left="360"/>
        <w:rPr>
          <w:rFonts w:asciiTheme="minorHAnsi" w:hAnsiTheme="minorHAnsi" w:cstheme="minorHAnsi"/>
          <w:color w:val="002060"/>
          <w:sz w:val="22"/>
          <w:szCs w:val="22"/>
          <w:highlight w:val="yellow"/>
        </w:rPr>
      </w:pPr>
      <w:r w:rsidRPr="00B06C03">
        <w:rPr>
          <w:rFonts w:asciiTheme="minorHAnsi" w:hAnsiTheme="minorHAnsi" w:cstheme="minorHAnsi"/>
          <w:color w:val="002060"/>
          <w:sz w:val="22"/>
          <w:szCs w:val="22"/>
          <w:highlight w:val="yellow"/>
        </w:rPr>
        <w:t xml:space="preserve">As informações de Data de Lançamento e Recolhimento – Real, devem ser preenchidas pela funcionalidade após confirmação e efetivação do envio e recolhimento deste produto. (estas informações estão disponíveis nas funcionalidades de Balanceamento da Matriz de Recolhimento e </w:t>
      </w:r>
      <w:r w:rsidRPr="00B06C03">
        <w:rPr>
          <w:rFonts w:asciiTheme="minorHAnsi" w:hAnsiTheme="minorHAnsi" w:cstheme="minorHAnsi"/>
          <w:color w:val="002060"/>
          <w:sz w:val="22"/>
          <w:szCs w:val="22"/>
          <w:highlight w:val="yellow"/>
        </w:rPr>
        <w:lastRenderedPageBreak/>
        <w:t>Balanceamento da Matriz de Lançamento).</w:t>
      </w:r>
      <w:r w:rsidR="00931139" w:rsidRPr="00B06C03">
        <w:rPr>
          <w:rFonts w:asciiTheme="minorHAnsi" w:hAnsiTheme="minorHAnsi" w:cstheme="minorHAnsi"/>
          <w:color w:val="002060"/>
          <w:sz w:val="22"/>
          <w:szCs w:val="22"/>
          <w:highlight w:val="yellow"/>
        </w:rPr>
        <w:t xml:space="preserve"> Assim como, deve ser preenchido, automaticamente, o número da semana de recolhimento.</w:t>
      </w:r>
    </w:p>
    <w:p w:rsidR="0016608B" w:rsidRPr="0016608B" w:rsidRDefault="0016608B" w:rsidP="0016608B">
      <w:pPr>
        <w:ind w:left="360"/>
        <w:rPr>
          <w:rFonts w:asciiTheme="minorHAnsi" w:hAnsiTheme="minorHAnsi" w:cstheme="minorHAnsi"/>
          <w:color w:val="002060"/>
        </w:rPr>
      </w:pPr>
    </w:p>
    <w:p w:rsidR="000E69E6" w:rsidRPr="004B1603" w:rsidRDefault="000E69E6" w:rsidP="000E69E6">
      <w:pPr>
        <w:ind w:firstLine="360"/>
        <w:rPr>
          <w:rFonts w:asciiTheme="minorHAnsi" w:hAnsiTheme="minorHAnsi" w:cstheme="minorHAnsi"/>
          <w:color w:val="002060"/>
          <w:sz w:val="22"/>
          <w:szCs w:val="22"/>
          <w:u w:val="single"/>
        </w:rPr>
      </w:pPr>
      <w:r w:rsidRPr="004B1603">
        <w:rPr>
          <w:rFonts w:asciiTheme="minorHAnsi" w:hAnsiTheme="minorHAnsi" w:cstheme="minorHAnsi"/>
          <w:color w:val="002060"/>
          <w:sz w:val="22"/>
          <w:szCs w:val="22"/>
          <w:u w:val="single"/>
        </w:rPr>
        <w:t>Aba – Características do Lançamento</w:t>
      </w:r>
    </w:p>
    <w:p w:rsidR="000E69E6" w:rsidRDefault="000E69E6" w:rsidP="000E69E6">
      <w:pPr>
        <w:ind w:firstLine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B05D47" w:rsidRDefault="00B05D47" w:rsidP="00B05D47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  <w:r>
        <w:rPr>
          <w:rFonts w:asciiTheme="minorHAnsi" w:hAnsiTheme="minorHAnsi" w:cstheme="minorHAnsi"/>
          <w:color w:val="002060"/>
          <w:sz w:val="22"/>
          <w:szCs w:val="22"/>
        </w:rPr>
        <w:t>Deve trazer como default, todas as informações cadastradas na Aba Informações Adicionais do Cadastro do Produto – EMS 0175 e permitir alteração, caso necessário.</w:t>
      </w:r>
    </w:p>
    <w:p w:rsidR="00B05D47" w:rsidRPr="004B1603" w:rsidRDefault="00B05D47" w:rsidP="000E69E6">
      <w:pPr>
        <w:ind w:firstLine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0E69E6" w:rsidRPr="004B1603" w:rsidRDefault="000E69E6" w:rsidP="009C1F32">
      <w:pPr>
        <w:pStyle w:val="PargrafodaLista"/>
        <w:numPr>
          <w:ilvl w:val="0"/>
          <w:numId w:val="8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Categoria</w:t>
      </w:r>
      <w:r w:rsidR="00947AB6" w:rsidRPr="004B1603">
        <w:rPr>
          <w:rFonts w:asciiTheme="minorHAnsi" w:hAnsiTheme="minorHAnsi" w:cstheme="minorHAnsi"/>
          <w:color w:val="002060"/>
        </w:rPr>
        <w:t xml:space="preserve"> (campo seleção)</w:t>
      </w:r>
    </w:p>
    <w:p w:rsidR="000E69E6" w:rsidRDefault="000E69E6" w:rsidP="009C1F32">
      <w:pPr>
        <w:pStyle w:val="PargrafodaLista"/>
        <w:numPr>
          <w:ilvl w:val="0"/>
          <w:numId w:val="8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Código de Barras</w:t>
      </w:r>
      <w:r w:rsidR="00947AB6" w:rsidRPr="004B1603">
        <w:rPr>
          <w:rFonts w:asciiTheme="minorHAnsi" w:hAnsiTheme="minorHAnsi" w:cstheme="minorHAnsi"/>
          <w:color w:val="002060"/>
        </w:rPr>
        <w:t xml:space="preserve"> (campo editável)</w:t>
      </w:r>
    </w:p>
    <w:p w:rsidR="004A3C01" w:rsidRDefault="004A3C01" w:rsidP="004A3C01">
      <w:pPr>
        <w:pStyle w:val="PargrafodaLista"/>
        <w:ind w:left="1080"/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>A funcionalidade deve checar se já existe um produto com o código de barras informado, caso positivo deve informar ao usuário qual produto e edição tem o mesmo código e solicitar que o usuário verifique.</w:t>
      </w:r>
    </w:p>
    <w:p w:rsidR="004A3C01" w:rsidRPr="004B1603" w:rsidRDefault="004A3C01" w:rsidP="004A3C01">
      <w:pPr>
        <w:pStyle w:val="PargrafodaLista"/>
        <w:ind w:left="1080"/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>Não podemos ter mais de um produto e edição com o mesmo código.</w:t>
      </w:r>
    </w:p>
    <w:p w:rsidR="000E69E6" w:rsidRPr="004B1603" w:rsidRDefault="000E69E6" w:rsidP="009C1F32">
      <w:pPr>
        <w:pStyle w:val="PargrafodaLista"/>
        <w:numPr>
          <w:ilvl w:val="0"/>
          <w:numId w:val="8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Código de Barras Corporativo</w:t>
      </w:r>
      <w:r w:rsidR="00947AB6" w:rsidRPr="004B1603">
        <w:rPr>
          <w:rFonts w:asciiTheme="minorHAnsi" w:hAnsiTheme="minorHAnsi" w:cstheme="minorHAnsi"/>
          <w:color w:val="002060"/>
        </w:rPr>
        <w:t xml:space="preserve"> (campo editável)</w:t>
      </w:r>
    </w:p>
    <w:p w:rsidR="00947AB6" w:rsidRPr="004B1603" w:rsidRDefault="00947AB6" w:rsidP="009C1F32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Tipo de Desconto: Tipo de desconto do produto. (campo de seleção)</w:t>
      </w:r>
    </w:p>
    <w:p w:rsidR="00947AB6" w:rsidRPr="004B1603" w:rsidRDefault="00947AB6" w:rsidP="00947AB6">
      <w:pPr>
        <w:pStyle w:val="PargrafodaLista"/>
        <w:ind w:left="1080"/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 xml:space="preserve">Campo será abastecido </w:t>
      </w:r>
      <w:r w:rsidR="006F17D7">
        <w:rPr>
          <w:rFonts w:asciiTheme="minorHAnsi" w:hAnsiTheme="minorHAnsi" w:cstheme="minorHAnsi"/>
          <w:color w:val="002060"/>
        </w:rPr>
        <w:t xml:space="preserve">por interface, </w:t>
      </w:r>
      <w:r w:rsidR="006F17D7" w:rsidRPr="006F17D7">
        <w:rPr>
          <w:rFonts w:asciiTheme="minorHAnsi" w:hAnsiTheme="minorHAnsi" w:cstheme="minorHAnsi"/>
          <w:color w:val="002060"/>
          <w:highlight w:val="yellow"/>
        </w:rPr>
        <w:t>pois será uma informação do fornecedor para o distribuido</w:t>
      </w:r>
      <w:r w:rsidR="006F17D7" w:rsidRPr="00F23EE4">
        <w:rPr>
          <w:rFonts w:asciiTheme="minorHAnsi" w:hAnsiTheme="minorHAnsi" w:cstheme="minorHAnsi"/>
          <w:color w:val="002060"/>
          <w:highlight w:val="yellow"/>
        </w:rPr>
        <w:t>r</w:t>
      </w:r>
      <w:r w:rsidR="00F23EE4" w:rsidRPr="00F23EE4">
        <w:rPr>
          <w:rFonts w:asciiTheme="minorHAnsi" w:hAnsiTheme="minorHAnsi" w:cstheme="minorHAnsi"/>
          <w:color w:val="002060"/>
          <w:highlight w:val="yellow"/>
        </w:rPr>
        <w:t xml:space="preserve"> (no caso de produtos provenientes da interface</w:t>
      </w:r>
      <w:proofErr w:type="gramStart"/>
      <w:r w:rsidR="00F23EE4" w:rsidRPr="00F23EE4">
        <w:rPr>
          <w:rFonts w:asciiTheme="minorHAnsi" w:hAnsiTheme="minorHAnsi" w:cstheme="minorHAnsi"/>
          <w:color w:val="002060"/>
          <w:highlight w:val="yellow"/>
        </w:rPr>
        <w:t>)</w:t>
      </w:r>
      <w:r w:rsidR="006F17D7">
        <w:rPr>
          <w:rFonts w:asciiTheme="minorHAnsi" w:hAnsiTheme="minorHAnsi" w:cstheme="minorHAnsi"/>
          <w:color w:val="002060"/>
        </w:rPr>
        <w:t>.</w:t>
      </w:r>
      <w:proofErr w:type="gramEnd"/>
      <w:r w:rsidRPr="006F17D7">
        <w:rPr>
          <w:rFonts w:asciiTheme="minorHAnsi" w:hAnsiTheme="minorHAnsi" w:cstheme="minorHAnsi"/>
          <w:strike/>
          <w:color w:val="002060"/>
          <w:highlight w:val="yellow"/>
        </w:rPr>
        <w:t>pelo cadastro de tipos de desconto (EMS 0212).</w:t>
      </w:r>
      <w:r w:rsidRPr="004B1603">
        <w:rPr>
          <w:rFonts w:asciiTheme="minorHAnsi" w:hAnsiTheme="minorHAnsi" w:cstheme="minorHAnsi"/>
          <w:color w:val="002060"/>
        </w:rPr>
        <w:t>Item acompanha campo ao lado para descrição do mesmo, deverá ser preenchido automaticamente ao escolher um tipo de desconto, este campo deve ser não editável</w:t>
      </w:r>
      <w:r w:rsidR="00F23EE4">
        <w:rPr>
          <w:rFonts w:asciiTheme="minorHAnsi" w:hAnsiTheme="minorHAnsi" w:cstheme="minorHAnsi"/>
          <w:color w:val="002060"/>
        </w:rPr>
        <w:t xml:space="preserve"> </w:t>
      </w:r>
      <w:r w:rsidR="00F23EE4" w:rsidRPr="00F23EE4">
        <w:rPr>
          <w:rFonts w:asciiTheme="minorHAnsi" w:hAnsiTheme="minorHAnsi" w:cstheme="minorHAnsi"/>
          <w:color w:val="002060"/>
          <w:highlight w:val="yellow"/>
        </w:rPr>
        <w:t xml:space="preserve">para produtos </w:t>
      </w:r>
      <w:bookmarkStart w:id="20" w:name="_GoBack"/>
      <w:bookmarkEnd w:id="20"/>
      <w:r w:rsidR="00F23EE4" w:rsidRPr="00F23EE4">
        <w:rPr>
          <w:rFonts w:asciiTheme="minorHAnsi" w:hAnsiTheme="minorHAnsi" w:cstheme="minorHAnsi"/>
          <w:color w:val="002060"/>
          <w:highlight w:val="yellow"/>
        </w:rPr>
        <w:t>provenientes de interface</w:t>
      </w:r>
      <w:r w:rsidRPr="004B1603">
        <w:rPr>
          <w:rFonts w:asciiTheme="minorHAnsi" w:hAnsiTheme="minorHAnsi" w:cstheme="minorHAnsi"/>
          <w:color w:val="002060"/>
        </w:rPr>
        <w:t>.</w:t>
      </w:r>
      <w:r w:rsidR="00F23EE4">
        <w:rPr>
          <w:rFonts w:asciiTheme="minorHAnsi" w:hAnsiTheme="minorHAnsi" w:cstheme="minorHAnsi"/>
          <w:color w:val="002060"/>
        </w:rPr>
        <w:t xml:space="preserve"> </w:t>
      </w:r>
      <w:r w:rsidR="00F23EE4" w:rsidRPr="00F23EE4">
        <w:rPr>
          <w:rFonts w:asciiTheme="minorHAnsi" w:hAnsiTheme="minorHAnsi" w:cstheme="minorHAnsi"/>
          <w:color w:val="002060"/>
          <w:highlight w:val="yellow"/>
        </w:rPr>
        <w:t>Para produtos que não vieram da interface o combo do tipo de produto terá apenas a opção Geral que será usada nos cálculos de desconto da edição em questão.</w:t>
      </w:r>
    </w:p>
    <w:p w:rsidR="00947AB6" w:rsidRPr="004B1603" w:rsidRDefault="00947AB6" w:rsidP="009C1F32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Desconto</w:t>
      </w:r>
      <w:r w:rsidR="00B24433">
        <w:rPr>
          <w:rFonts w:asciiTheme="minorHAnsi" w:hAnsiTheme="minorHAnsi" w:cstheme="minorHAnsi"/>
          <w:color w:val="002060"/>
        </w:rPr>
        <w:t xml:space="preserve"> %</w:t>
      </w:r>
      <w:r w:rsidRPr="004B1603">
        <w:rPr>
          <w:rFonts w:asciiTheme="minorHAnsi" w:hAnsiTheme="minorHAnsi" w:cstheme="minorHAnsi"/>
          <w:color w:val="002060"/>
        </w:rPr>
        <w:t>: Percentual do Desconto de acordo com o tipo de desconto escolhido.</w:t>
      </w:r>
    </w:p>
    <w:p w:rsidR="00947AB6" w:rsidRPr="004B1603" w:rsidRDefault="00947AB6" w:rsidP="00947AB6">
      <w:pPr>
        <w:pStyle w:val="PargrafodaLista"/>
        <w:ind w:left="1080"/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Deverá ser preenchido automaticamente ao escolher um tipo de desconto. (campo não editável)</w:t>
      </w:r>
    </w:p>
    <w:p w:rsidR="000E69E6" w:rsidRPr="004B1603" w:rsidRDefault="000E69E6" w:rsidP="009C1F32">
      <w:pPr>
        <w:pStyle w:val="PargrafodaLista"/>
        <w:numPr>
          <w:ilvl w:val="0"/>
          <w:numId w:val="8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Característica Física</w:t>
      </w:r>
    </w:p>
    <w:p w:rsidR="00947AB6" w:rsidRDefault="000E69E6" w:rsidP="009C1F32">
      <w:pPr>
        <w:pStyle w:val="PargrafodaLista"/>
        <w:numPr>
          <w:ilvl w:val="1"/>
          <w:numId w:val="8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Peso</w:t>
      </w:r>
      <w:r w:rsidR="00947AB6" w:rsidRPr="004B1603">
        <w:rPr>
          <w:rFonts w:asciiTheme="minorHAnsi" w:hAnsiTheme="minorHAnsi" w:cstheme="minorHAnsi"/>
          <w:color w:val="002060"/>
        </w:rPr>
        <w:t xml:space="preserve"> (campo editável)</w:t>
      </w:r>
    </w:p>
    <w:p w:rsidR="00B24433" w:rsidRPr="00B24433" w:rsidRDefault="00B24433" w:rsidP="009C1F32">
      <w:pPr>
        <w:pStyle w:val="PargrafodaLista"/>
        <w:numPr>
          <w:ilvl w:val="1"/>
          <w:numId w:val="8"/>
        </w:numPr>
        <w:rPr>
          <w:rFonts w:asciiTheme="minorHAnsi" w:hAnsiTheme="minorHAnsi" w:cstheme="minorHAnsi"/>
          <w:color w:val="002060"/>
          <w:highlight w:val="yellow"/>
        </w:rPr>
      </w:pPr>
      <w:r w:rsidRPr="00B24433">
        <w:rPr>
          <w:rFonts w:asciiTheme="minorHAnsi" w:hAnsiTheme="minorHAnsi" w:cstheme="minorHAnsi"/>
          <w:color w:val="002060"/>
          <w:highlight w:val="yellow"/>
        </w:rPr>
        <w:t>Descrição do Produto: Campo de descrição para informações sobre o produto. Ex.: cartela.</w:t>
      </w:r>
    </w:p>
    <w:p w:rsidR="000949D0" w:rsidRPr="004B1603" w:rsidRDefault="000E69E6" w:rsidP="009C1F32">
      <w:pPr>
        <w:pStyle w:val="PargrafodaLista"/>
        <w:numPr>
          <w:ilvl w:val="0"/>
          <w:numId w:val="8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Chamada de Capa</w:t>
      </w:r>
      <w:r w:rsidR="000949D0" w:rsidRPr="004B1603">
        <w:rPr>
          <w:rFonts w:asciiTheme="minorHAnsi" w:hAnsiTheme="minorHAnsi" w:cstheme="minorHAnsi"/>
          <w:color w:val="002060"/>
        </w:rPr>
        <w:t xml:space="preserve"> (campo editável)</w:t>
      </w:r>
    </w:p>
    <w:p w:rsidR="000E69E6" w:rsidRPr="004B1603" w:rsidRDefault="000E69E6" w:rsidP="009C1F32">
      <w:pPr>
        <w:pStyle w:val="PargrafodaLista"/>
        <w:numPr>
          <w:ilvl w:val="0"/>
          <w:numId w:val="8"/>
        </w:numPr>
        <w:rPr>
          <w:rFonts w:asciiTheme="minorHAnsi" w:hAnsiTheme="minorHAnsi" w:cstheme="minorHAnsi"/>
          <w:color w:val="002060"/>
        </w:rPr>
      </w:pPr>
      <w:del w:id="21" w:author="Kaina da Silva" w:date="2012-06-06T10:21:00Z">
        <w:r w:rsidRPr="004B1603" w:rsidDel="00B24433">
          <w:rPr>
            <w:rFonts w:asciiTheme="minorHAnsi" w:hAnsiTheme="minorHAnsi" w:cstheme="minorHAnsi"/>
            <w:color w:val="002060"/>
          </w:rPr>
          <w:delText xml:space="preserve">Regime </w:delText>
        </w:r>
      </w:del>
      <w:r w:rsidR="00B24433" w:rsidRPr="00B24433">
        <w:rPr>
          <w:rFonts w:asciiTheme="minorHAnsi" w:hAnsiTheme="minorHAnsi" w:cstheme="minorHAnsi"/>
          <w:color w:val="002060"/>
          <w:highlight w:val="yellow"/>
        </w:rPr>
        <w:t>Tipo</w:t>
      </w:r>
      <w:r w:rsidR="00B24433">
        <w:rPr>
          <w:rFonts w:asciiTheme="minorHAnsi" w:hAnsiTheme="minorHAnsi" w:cstheme="minorHAnsi"/>
          <w:color w:val="002060"/>
        </w:rPr>
        <w:t xml:space="preserve"> </w:t>
      </w:r>
      <w:r w:rsidRPr="004B1603">
        <w:rPr>
          <w:rFonts w:asciiTheme="minorHAnsi" w:hAnsiTheme="minorHAnsi" w:cstheme="minorHAnsi"/>
          <w:color w:val="002060"/>
        </w:rPr>
        <w:t>de Recolhimento</w:t>
      </w:r>
      <w:r w:rsidR="000949D0" w:rsidRPr="004B1603">
        <w:rPr>
          <w:rFonts w:asciiTheme="minorHAnsi" w:hAnsiTheme="minorHAnsi" w:cstheme="minorHAnsi"/>
          <w:color w:val="002060"/>
        </w:rPr>
        <w:t xml:space="preserve"> (campo de seleção)</w:t>
      </w:r>
    </w:p>
    <w:p w:rsidR="000E69E6" w:rsidRPr="004B1603" w:rsidRDefault="000E69E6" w:rsidP="009C1F32">
      <w:pPr>
        <w:pStyle w:val="PargrafodaLista"/>
        <w:numPr>
          <w:ilvl w:val="0"/>
          <w:numId w:val="8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Brinde</w:t>
      </w:r>
      <w:r w:rsidR="000949D0" w:rsidRPr="004B1603">
        <w:rPr>
          <w:rFonts w:asciiTheme="minorHAnsi" w:hAnsiTheme="minorHAnsi" w:cstheme="minorHAnsi"/>
          <w:color w:val="002060"/>
        </w:rPr>
        <w:t xml:space="preserve"> (</w:t>
      </w:r>
      <w:proofErr w:type="spellStart"/>
      <w:r w:rsidR="000949D0" w:rsidRPr="004B1603">
        <w:rPr>
          <w:rFonts w:asciiTheme="minorHAnsi" w:hAnsiTheme="minorHAnsi" w:cstheme="minorHAnsi"/>
          <w:color w:val="002060"/>
        </w:rPr>
        <w:t>flag</w:t>
      </w:r>
      <w:proofErr w:type="spellEnd"/>
      <w:r w:rsidR="000949D0" w:rsidRPr="004B1603">
        <w:rPr>
          <w:rFonts w:asciiTheme="minorHAnsi" w:hAnsiTheme="minorHAnsi" w:cstheme="minorHAnsi"/>
          <w:color w:val="002060"/>
        </w:rPr>
        <w:t>)</w:t>
      </w:r>
    </w:p>
    <w:p w:rsidR="000E69E6" w:rsidRPr="004B1603" w:rsidRDefault="000E69E6" w:rsidP="009C1F32">
      <w:pPr>
        <w:pStyle w:val="PargrafodaLista"/>
        <w:numPr>
          <w:ilvl w:val="1"/>
          <w:numId w:val="8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Sim</w:t>
      </w:r>
    </w:p>
    <w:p w:rsidR="000E69E6" w:rsidRDefault="000E69E6" w:rsidP="009C1F32">
      <w:pPr>
        <w:pStyle w:val="PargrafodaLista"/>
        <w:numPr>
          <w:ilvl w:val="1"/>
          <w:numId w:val="8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Não</w:t>
      </w:r>
    </w:p>
    <w:p w:rsidR="00B24433" w:rsidRPr="00B24433" w:rsidRDefault="00B24433" w:rsidP="009C1F32">
      <w:pPr>
        <w:pStyle w:val="PargrafodaLista"/>
        <w:numPr>
          <w:ilvl w:val="0"/>
          <w:numId w:val="8"/>
        </w:numPr>
        <w:rPr>
          <w:rFonts w:asciiTheme="minorHAnsi" w:hAnsiTheme="minorHAnsi" w:cstheme="minorHAnsi"/>
          <w:color w:val="002060"/>
          <w:highlight w:val="yellow"/>
        </w:rPr>
      </w:pPr>
      <w:r w:rsidRPr="00B24433">
        <w:rPr>
          <w:rFonts w:asciiTheme="minorHAnsi" w:hAnsiTheme="minorHAnsi" w:cstheme="minorHAnsi"/>
          <w:color w:val="002060"/>
          <w:highlight w:val="yellow"/>
        </w:rPr>
        <w:t xml:space="preserve">Descrição Brinde: Campo de descrição para informações sobre o brinde (só deve ser habilitado caso a </w:t>
      </w:r>
      <w:proofErr w:type="spellStart"/>
      <w:r w:rsidRPr="00B24433">
        <w:rPr>
          <w:rFonts w:asciiTheme="minorHAnsi" w:hAnsiTheme="minorHAnsi" w:cstheme="minorHAnsi"/>
          <w:color w:val="002060"/>
          <w:highlight w:val="yellow"/>
        </w:rPr>
        <w:t>flag</w:t>
      </w:r>
      <w:proofErr w:type="spellEnd"/>
      <w:r w:rsidRPr="00B24433">
        <w:rPr>
          <w:rFonts w:asciiTheme="minorHAnsi" w:hAnsiTheme="minorHAnsi" w:cstheme="minorHAnsi"/>
          <w:color w:val="002060"/>
          <w:highlight w:val="yellow"/>
        </w:rPr>
        <w:t xml:space="preserve"> de brinde for selecionada).</w:t>
      </w:r>
    </w:p>
    <w:p w:rsidR="000E69E6" w:rsidRPr="004B1603" w:rsidRDefault="000E69E6" w:rsidP="009C1F32">
      <w:pPr>
        <w:pStyle w:val="PargrafodaLista"/>
        <w:numPr>
          <w:ilvl w:val="0"/>
          <w:numId w:val="8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Texto Boletim Informativo</w:t>
      </w:r>
      <w:r w:rsidR="000949D0" w:rsidRPr="004B1603">
        <w:rPr>
          <w:rFonts w:asciiTheme="minorHAnsi" w:hAnsiTheme="minorHAnsi" w:cstheme="minorHAnsi"/>
          <w:color w:val="002060"/>
        </w:rPr>
        <w:t xml:space="preserve"> (campo texto)</w:t>
      </w:r>
    </w:p>
    <w:p w:rsidR="00AE4080" w:rsidRPr="004B1603" w:rsidRDefault="00AE4080" w:rsidP="000F13BE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482CE4" w:rsidRPr="004B1603" w:rsidRDefault="00482CE4" w:rsidP="00482CE4">
      <w:pPr>
        <w:ind w:left="360"/>
        <w:rPr>
          <w:rFonts w:asciiTheme="minorHAnsi" w:hAnsiTheme="minorHAnsi" w:cstheme="minorHAnsi"/>
          <w:color w:val="002060"/>
          <w:sz w:val="22"/>
          <w:szCs w:val="22"/>
          <w:u w:val="single"/>
        </w:rPr>
      </w:pPr>
      <w:r w:rsidRPr="004B1603">
        <w:rPr>
          <w:rFonts w:asciiTheme="minorHAnsi" w:hAnsiTheme="minorHAnsi" w:cstheme="minorHAnsi"/>
          <w:color w:val="002060"/>
          <w:sz w:val="22"/>
          <w:szCs w:val="22"/>
          <w:u w:val="single"/>
        </w:rPr>
        <w:t>Aba - Segmentação:</w:t>
      </w:r>
    </w:p>
    <w:p w:rsidR="000E69E6" w:rsidRDefault="000E69E6" w:rsidP="000F13BE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B05D47" w:rsidRDefault="00B05D47" w:rsidP="00B05D47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  <w:r>
        <w:rPr>
          <w:rFonts w:asciiTheme="minorHAnsi" w:hAnsiTheme="minorHAnsi" w:cstheme="minorHAnsi"/>
          <w:color w:val="002060"/>
          <w:sz w:val="22"/>
          <w:szCs w:val="22"/>
        </w:rPr>
        <w:t>Deve trazer como default, todas as informações cadastradas na Aba Segmentação do Cadastro do Produto – EMS 0175 e permitir alteração, caso necessário.</w:t>
      </w:r>
    </w:p>
    <w:p w:rsidR="00B05D47" w:rsidRPr="004B1603" w:rsidRDefault="00B05D47" w:rsidP="000F13BE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482CE4" w:rsidRPr="004B1603" w:rsidRDefault="00482CE4" w:rsidP="009C1F32">
      <w:pPr>
        <w:pStyle w:val="PargrafodaLista"/>
        <w:numPr>
          <w:ilvl w:val="0"/>
          <w:numId w:val="5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Público Alvo</w:t>
      </w:r>
    </w:p>
    <w:p w:rsidR="00482CE4" w:rsidRPr="004B1603" w:rsidRDefault="00482CE4" w:rsidP="009C1F32">
      <w:pPr>
        <w:pStyle w:val="PargrafodaLista"/>
        <w:numPr>
          <w:ilvl w:val="1"/>
          <w:numId w:val="5"/>
        </w:numPr>
        <w:rPr>
          <w:rFonts w:asciiTheme="minorHAnsi" w:hAnsiTheme="minorHAnsi" w:cstheme="minorHAnsi"/>
          <w:color w:val="002060"/>
          <w:u w:val="single"/>
        </w:rPr>
      </w:pPr>
      <w:r w:rsidRPr="004B1603">
        <w:rPr>
          <w:rFonts w:asciiTheme="minorHAnsi" w:hAnsiTheme="minorHAnsi" w:cstheme="minorHAnsi"/>
          <w:color w:val="002060"/>
        </w:rPr>
        <w:t>Classe Social; (campo seleção</w:t>
      </w:r>
      <w:proofErr w:type="gramStart"/>
      <w:r w:rsidRPr="004B1603">
        <w:rPr>
          <w:rFonts w:asciiTheme="minorHAnsi" w:hAnsiTheme="minorHAnsi" w:cstheme="minorHAnsi"/>
          <w:color w:val="002060"/>
        </w:rPr>
        <w:t>)</w:t>
      </w:r>
      <w:proofErr w:type="gramEnd"/>
    </w:p>
    <w:p w:rsidR="00482CE4" w:rsidRPr="004B1603" w:rsidRDefault="00482CE4" w:rsidP="009C1F32">
      <w:pPr>
        <w:pStyle w:val="PargrafodaLista"/>
        <w:numPr>
          <w:ilvl w:val="1"/>
          <w:numId w:val="5"/>
        </w:numPr>
        <w:rPr>
          <w:rFonts w:asciiTheme="minorHAnsi" w:hAnsiTheme="minorHAnsi" w:cstheme="minorHAnsi"/>
          <w:color w:val="002060"/>
          <w:u w:val="single"/>
        </w:rPr>
      </w:pPr>
      <w:r w:rsidRPr="004B1603">
        <w:rPr>
          <w:rFonts w:asciiTheme="minorHAnsi" w:hAnsiTheme="minorHAnsi" w:cstheme="minorHAnsi"/>
          <w:color w:val="002060"/>
        </w:rPr>
        <w:t>Sexo; (campo seleção</w:t>
      </w:r>
      <w:proofErr w:type="gramStart"/>
      <w:r w:rsidRPr="004B1603">
        <w:rPr>
          <w:rFonts w:asciiTheme="minorHAnsi" w:hAnsiTheme="minorHAnsi" w:cstheme="minorHAnsi"/>
          <w:color w:val="002060"/>
        </w:rPr>
        <w:t>)</w:t>
      </w:r>
      <w:proofErr w:type="gramEnd"/>
    </w:p>
    <w:p w:rsidR="00482CE4" w:rsidRPr="004B1603" w:rsidRDefault="00482CE4" w:rsidP="009C1F32">
      <w:pPr>
        <w:pStyle w:val="PargrafodaLista"/>
        <w:numPr>
          <w:ilvl w:val="1"/>
          <w:numId w:val="5"/>
        </w:numPr>
        <w:rPr>
          <w:rFonts w:asciiTheme="minorHAnsi" w:hAnsiTheme="minorHAnsi" w:cstheme="minorHAnsi"/>
          <w:color w:val="002060"/>
          <w:u w:val="single"/>
        </w:rPr>
      </w:pPr>
      <w:r w:rsidRPr="004B1603">
        <w:rPr>
          <w:rFonts w:asciiTheme="minorHAnsi" w:hAnsiTheme="minorHAnsi" w:cstheme="minorHAnsi"/>
          <w:color w:val="002060"/>
        </w:rPr>
        <w:t>Faixa-Etária. (campo seleção)</w:t>
      </w:r>
    </w:p>
    <w:p w:rsidR="00482CE4" w:rsidRPr="004B1603" w:rsidRDefault="00482CE4" w:rsidP="009C1F32">
      <w:pPr>
        <w:pStyle w:val="PargrafodaLista"/>
        <w:numPr>
          <w:ilvl w:val="0"/>
          <w:numId w:val="5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Tema Principal; (campo seleção</w:t>
      </w:r>
      <w:proofErr w:type="gramStart"/>
      <w:r w:rsidRPr="004B1603">
        <w:rPr>
          <w:rFonts w:asciiTheme="minorHAnsi" w:hAnsiTheme="minorHAnsi" w:cstheme="minorHAnsi"/>
          <w:color w:val="002060"/>
        </w:rPr>
        <w:t>)</w:t>
      </w:r>
      <w:proofErr w:type="gramEnd"/>
    </w:p>
    <w:p w:rsidR="00482CE4" w:rsidRPr="004B1603" w:rsidRDefault="00482CE4" w:rsidP="009C1F32">
      <w:pPr>
        <w:pStyle w:val="PargrafodaLista"/>
        <w:numPr>
          <w:ilvl w:val="0"/>
          <w:numId w:val="5"/>
        </w:numPr>
        <w:rPr>
          <w:rFonts w:asciiTheme="minorHAnsi" w:hAnsiTheme="minorHAnsi" w:cstheme="minorHAnsi"/>
          <w:color w:val="002060"/>
          <w:u w:val="single"/>
        </w:rPr>
      </w:pPr>
      <w:r w:rsidRPr="004B1603">
        <w:rPr>
          <w:rFonts w:asciiTheme="minorHAnsi" w:hAnsiTheme="minorHAnsi" w:cstheme="minorHAnsi"/>
          <w:color w:val="002060"/>
        </w:rPr>
        <w:t>Tema Secundário. (campo seleção)</w:t>
      </w:r>
    </w:p>
    <w:p w:rsidR="000E69E6" w:rsidRPr="004B1603" w:rsidRDefault="000E69E6" w:rsidP="000F13BE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620960" w:rsidRPr="004B1603" w:rsidRDefault="00620960" w:rsidP="000F13BE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540C6F" w:rsidRPr="004B1603" w:rsidRDefault="00D562F8" w:rsidP="00D562F8">
      <w:pPr>
        <w:ind w:left="360"/>
        <w:jc w:val="center"/>
        <w:rPr>
          <w:rFonts w:asciiTheme="minorHAnsi" w:hAnsiTheme="minorHAnsi" w:cstheme="minorHAnsi"/>
          <w:color w:val="002060"/>
          <w:sz w:val="22"/>
          <w:szCs w:val="22"/>
        </w:rPr>
      </w:pPr>
      <w:r w:rsidRPr="004B1603">
        <w:rPr>
          <w:rFonts w:asciiTheme="minorHAnsi" w:hAnsiTheme="minorHAnsi" w:cstheme="minorHAnsi"/>
          <w:color w:val="002060"/>
          <w:sz w:val="22"/>
          <w:szCs w:val="22"/>
          <w:highlight w:val="yellow"/>
        </w:rPr>
        <w:t>DEFINIR A QUANTIDADE MÁXIMA DE CARACTERES PARA TODOS OS ITENS DO CADASTRO</w:t>
      </w:r>
    </w:p>
    <w:p w:rsidR="00D562F8" w:rsidRPr="004B1603" w:rsidRDefault="00D562F8" w:rsidP="00D562F8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BE28B8" w:rsidRPr="004B1603">
        <w:tc>
          <w:tcPr>
            <w:tcW w:w="9779" w:type="dxa"/>
          </w:tcPr>
          <w:p w:rsidR="00BE28B8" w:rsidRPr="004B1603" w:rsidRDefault="00BE28B8" w:rsidP="00FF0990">
            <w:pPr>
              <w:pStyle w:val="Ttulo2"/>
              <w:numPr>
                <w:ilvl w:val="0"/>
                <w:numId w:val="2"/>
              </w:numPr>
              <w:rPr>
                <w:rFonts w:asciiTheme="minorHAnsi" w:hAnsiTheme="minorHAnsi" w:cstheme="minorHAnsi"/>
                <w:bCs w:val="0"/>
                <w:i w:val="0"/>
                <w:iCs w:val="0"/>
                <w:sz w:val="20"/>
                <w:szCs w:val="20"/>
              </w:rPr>
            </w:pPr>
            <w:r w:rsidRPr="004B1603">
              <w:rPr>
                <w:rFonts w:asciiTheme="minorHAnsi" w:hAnsiTheme="minorHAnsi" w:cstheme="minorHAnsi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BE28B8" w:rsidRPr="004B1603" w:rsidRDefault="00BE28B8" w:rsidP="00597006">
            <w:pPr>
              <w:rPr>
                <w:rFonts w:asciiTheme="minorHAnsi" w:hAnsiTheme="minorHAnsi" w:cstheme="minorHAnsi"/>
              </w:rPr>
            </w:pPr>
          </w:p>
        </w:tc>
      </w:tr>
    </w:tbl>
    <w:p w:rsidR="00BE28B8" w:rsidRPr="004B1603" w:rsidRDefault="00BE28B8" w:rsidP="00603A73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Parâmetros Recebidos;</w:t>
      </w:r>
    </w:p>
    <w:p w:rsidR="00BE28B8" w:rsidRPr="004B1603" w:rsidRDefault="00BE28B8" w:rsidP="00E34CC4">
      <w:pPr>
        <w:rPr>
          <w:rFonts w:asciiTheme="minorHAnsi" w:hAnsiTheme="minorHAnsi" w:cstheme="minorHAnsi"/>
        </w:rPr>
      </w:pPr>
    </w:p>
    <w:p w:rsidR="00BE28B8" w:rsidRPr="004B1603" w:rsidRDefault="00BE28B8" w:rsidP="00603A73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Tabelas;</w:t>
      </w:r>
    </w:p>
    <w:p w:rsidR="00BE28B8" w:rsidRPr="004B1603" w:rsidRDefault="00BE28B8" w:rsidP="008665A6">
      <w:pPr>
        <w:rPr>
          <w:rFonts w:asciiTheme="minorHAnsi" w:hAnsiTheme="minorHAnsi" w:cstheme="minorHAnsi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BE28B8" w:rsidRPr="004B1603" w:rsidTr="008573CA">
        <w:trPr>
          <w:trHeight w:val="314"/>
        </w:trPr>
        <w:tc>
          <w:tcPr>
            <w:tcW w:w="3136" w:type="dxa"/>
          </w:tcPr>
          <w:p w:rsidR="00BE28B8" w:rsidRPr="004B1603" w:rsidRDefault="00BE28B8" w:rsidP="000339EB">
            <w:pPr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b/>
                <w:color w:val="0000FF"/>
              </w:rPr>
            </w:pPr>
            <w:proofErr w:type="gramStart"/>
            <w:r w:rsidRPr="004B1603">
              <w:rPr>
                <w:rFonts w:asciiTheme="minorHAnsi" w:hAnsiTheme="minorHAnsi" w:cstheme="minorHAnsi"/>
                <w:b/>
                <w:color w:val="0000FF"/>
              </w:rPr>
              <w:t>DELETE</w:t>
            </w:r>
            <w:proofErr w:type="gramEnd"/>
          </w:p>
        </w:tc>
      </w:tr>
      <w:tr w:rsidR="00BE28B8" w:rsidRPr="004B1603" w:rsidTr="008573CA">
        <w:trPr>
          <w:trHeight w:val="228"/>
        </w:trPr>
        <w:tc>
          <w:tcPr>
            <w:tcW w:w="3136" w:type="dxa"/>
          </w:tcPr>
          <w:p w:rsidR="00BE28B8" w:rsidRPr="004B1603" w:rsidRDefault="00BE28B8" w:rsidP="00D013E8">
            <w:pPr>
              <w:pStyle w:val="Ttulo1"/>
              <w:ind w:left="0"/>
              <w:jc w:val="left"/>
              <w:rPr>
                <w:rFonts w:asciiTheme="minorHAnsi" w:hAnsiTheme="minorHAnsi" w:cstheme="minorHAnsi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1076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812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1076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1052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</w:tr>
      <w:tr w:rsidR="00BE28B8" w:rsidRPr="004B1603" w:rsidTr="008573CA">
        <w:trPr>
          <w:trHeight w:val="228"/>
        </w:trPr>
        <w:tc>
          <w:tcPr>
            <w:tcW w:w="3136" w:type="dxa"/>
          </w:tcPr>
          <w:p w:rsidR="00BE28B8" w:rsidRPr="004B1603" w:rsidRDefault="00BE28B8" w:rsidP="00D013E8">
            <w:pPr>
              <w:pStyle w:val="Ttulo1"/>
              <w:ind w:left="0"/>
              <w:jc w:val="left"/>
              <w:rPr>
                <w:rFonts w:asciiTheme="minorHAnsi" w:hAnsiTheme="minorHAnsi" w:cstheme="minorHAnsi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1076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812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1076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1052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</w:tr>
      <w:tr w:rsidR="00BE28B8" w:rsidRPr="004B1603" w:rsidTr="008573CA">
        <w:trPr>
          <w:trHeight w:val="228"/>
        </w:trPr>
        <w:tc>
          <w:tcPr>
            <w:tcW w:w="3136" w:type="dxa"/>
          </w:tcPr>
          <w:p w:rsidR="00BE28B8" w:rsidRPr="004B1603" w:rsidRDefault="00BE28B8" w:rsidP="00D013E8">
            <w:pPr>
              <w:pStyle w:val="Ttulo1"/>
              <w:ind w:left="0"/>
              <w:jc w:val="left"/>
              <w:rPr>
                <w:rFonts w:asciiTheme="minorHAnsi" w:hAnsiTheme="minorHAnsi" w:cstheme="minorHAnsi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1076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812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1076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1052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</w:tr>
    </w:tbl>
    <w:p w:rsidR="00BE28B8" w:rsidRPr="004B1603" w:rsidRDefault="00BE28B8" w:rsidP="008665A6">
      <w:pPr>
        <w:outlineLvl w:val="0"/>
        <w:rPr>
          <w:rFonts w:asciiTheme="minorHAnsi" w:hAnsiTheme="minorHAnsi" w:cstheme="minorHAnsi"/>
          <w:b/>
        </w:rPr>
      </w:pPr>
    </w:p>
    <w:p w:rsidR="00BE28B8" w:rsidRPr="004B1603" w:rsidRDefault="00BE28B8" w:rsidP="00517854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Acesso as Tabelas;</w:t>
      </w:r>
    </w:p>
    <w:p w:rsidR="00BE28B8" w:rsidRPr="004B1603" w:rsidRDefault="00BE28B8" w:rsidP="00517854">
      <w:pPr>
        <w:rPr>
          <w:rFonts w:asciiTheme="minorHAnsi" w:hAnsiTheme="minorHAnsi" w:cstheme="minorHAnsi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BE28B8" w:rsidRPr="004B1603" w:rsidTr="00092FF2">
        <w:trPr>
          <w:trHeight w:val="234"/>
        </w:trPr>
        <w:tc>
          <w:tcPr>
            <w:tcW w:w="708" w:type="dxa"/>
          </w:tcPr>
          <w:p w:rsidR="00BE28B8" w:rsidRPr="004B1603" w:rsidRDefault="00BE28B8" w:rsidP="00D013E8">
            <w:pPr>
              <w:rPr>
                <w:rFonts w:asciiTheme="minorHAnsi" w:hAnsiTheme="minorHAnsi" w:cstheme="minorHAnsi"/>
                <w:color w:val="0000FF"/>
              </w:rPr>
            </w:pPr>
          </w:p>
        </w:tc>
        <w:tc>
          <w:tcPr>
            <w:tcW w:w="2835" w:type="dxa"/>
          </w:tcPr>
          <w:p w:rsidR="00BE28B8" w:rsidRPr="004B1603" w:rsidRDefault="00BE28B8" w:rsidP="00116B72">
            <w:pPr>
              <w:pStyle w:val="Ttulo1"/>
              <w:ind w:left="0"/>
              <w:jc w:val="left"/>
              <w:rPr>
                <w:rFonts w:asciiTheme="minorHAnsi" w:hAnsiTheme="minorHAnsi" w:cstheme="minorHAnsi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4B1603">
              <w:rPr>
                <w:rFonts w:asciiTheme="minorHAnsi" w:hAnsiTheme="minorHAnsi" w:cstheme="minorHAnsi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BE28B8" w:rsidRPr="004B1603" w:rsidRDefault="00BE28B8" w:rsidP="00116B72">
            <w:pPr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BE28B8" w:rsidRPr="004B1603" w:rsidRDefault="00BE28B8" w:rsidP="00116B72">
            <w:pPr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Localizado na Tabela</w:t>
            </w:r>
          </w:p>
        </w:tc>
      </w:tr>
      <w:tr w:rsidR="00BE28B8" w:rsidRPr="004B1603" w:rsidTr="00092FF2">
        <w:trPr>
          <w:trHeight w:val="236"/>
        </w:trPr>
        <w:tc>
          <w:tcPr>
            <w:tcW w:w="708" w:type="dxa"/>
          </w:tcPr>
          <w:p w:rsidR="00BE28B8" w:rsidRPr="004B1603" w:rsidRDefault="00BE28B8" w:rsidP="002A4DAE">
            <w:pPr>
              <w:jc w:val="center"/>
              <w:rPr>
                <w:rFonts w:asciiTheme="minorHAnsi" w:hAnsiTheme="minorHAnsi" w:cstheme="minorHAnsi"/>
                <w:caps/>
                <w:color w:val="000000"/>
              </w:rPr>
            </w:pPr>
          </w:p>
        </w:tc>
        <w:tc>
          <w:tcPr>
            <w:tcW w:w="2835" w:type="dxa"/>
          </w:tcPr>
          <w:p w:rsidR="00BE28B8" w:rsidRPr="004B1603" w:rsidRDefault="00BE28B8" w:rsidP="00116B72">
            <w:pPr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3969" w:type="dxa"/>
          </w:tcPr>
          <w:p w:rsidR="00BE28B8" w:rsidRPr="004B1603" w:rsidRDefault="00BE28B8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701" w:type="dxa"/>
          </w:tcPr>
          <w:p w:rsidR="00BE28B8" w:rsidRPr="004B1603" w:rsidRDefault="00BE28B8" w:rsidP="00D013E8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:rsidR="00BE28B8" w:rsidRPr="004B1603" w:rsidRDefault="00BE28B8" w:rsidP="00116B72">
      <w:pPr>
        <w:rPr>
          <w:rFonts w:asciiTheme="minorHAnsi" w:hAnsiTheme="minorHAnsi" w:cstheme="minorHAnsi"/>
        </w:rPr>
      </w:pPr>
    </w:p>
    <w:p w:rsidR="00BE28B8" w:rsidRPr="004B1603" w:rsidRDefault="00BE28B8" w:rsidP="00517854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Formatação das Telas;</w:t>
      </w:r>
    </w:p>
    <w:p w:rsidR="00BE28B8" w:rsidRPr="004B1603" w:rsidRDefault="00BE28B8" w:rsidP="00517854">
      <w:pPr>
        <w:rPr>
          <w:rFonts w:asciiTheme="minorHAnsi" w:hAnsiTheme="minorHAnsi" w:cstheme="minorHAnsi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BE28B8" w:rsidRPr="004B1603">
        <w:trPr>
          <w:trHeight w:val="204"/>
        </w:trPr>
        <w:tc>
          <w:tcPr>
            <w:tcW w:w="3239" w:type="dxa"/>
          </w:tcPr>
          <w:p w:rsidR="00BE28B8" w:rsidRPr="004B1603" w:rsidRDefault="00BE28B8" w:rsidP="00A837DC">
            <w:pPr>
              <w:rPr>
                <w:rFonts w:asciiTheme="minorHAnsi" w:hAnsiTheme="minorHAnsi" w:cstheme="minorHAnsi"/>
                <w:b/>
                <w:caps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BE28B8" w:rsidRPr="004B1603" w:rsidRDefault="00BE28B8" w:rsidP="00A837DC">
            <w:pPr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BE28B8" w:rsidRPr="004B1603" w:rsidRDefault="00BE28B8" w:rsidP="00A837DC">
            <w:pPr>
              <w:pStyle w:val="Ttulo1"/>
              <w:ind w:left="0"/>
              <w:jc w:val="left"/>
              <w:rPr>
                <w:rFonts w:asciiTheme="minorHAnsi" w:hAnsiTheme="minorHAnsi" w:cstheme="minorHAnsi"/>
                <w:bCs w:val="0"/>
                <w:color w:val="0000FF"/>
                <w:kern w:val="0"/>
                <w:sz w:val="20"/>
                <w:szCs w:val="20"/>
              </w:rPr>
            </w:pPr>
            <w:r w:rsidRPr="004B1603">
              <w:rPr>
                <w:rFonts w:asciiTheme="minorHAnsi" w:hAnsiTheme="minorHAnsi" w:cstheme="minorHAnsi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BE28B8" w:rsidRPr="004B1603" w:rsidRDefault="00BE28B8" w:rsidP="00A837DC">
            <w:pPr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OBJETO</w:t>
            </w:r>
          </w:p>
        </w:tc>
      </w:tr>
      <w:tr w:rsidR="00BE28B8" w:rsidRPr="004B1603">
        <w:tc>
          <w:tcPr>
            <w:tcW w:w="3239" w:type="dxa"/>
          </w:tcPr>
          <w:p w:rsidR="00BE28B8" w:rsidRPr="004B1603" w:rsidRDefault="00BE28B8" w:rsidP="00A837DC">
            <w:pPr>
              <w:rPr>
                <w:rStyle w:val="Negritoatributo"/>
                <w:rFonts w:asciiTheme="minorHAnsi" w:hAnsiTheme="minorHAnsi" w:cstheme="minorHAnsi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BE28B8" w:rsidRPr="004B1603" w:rsidRDefault="00BE28B8" w:rsidP="00A837DC">
            <w:pPr>
              <w:rPr>
                <w:rFonts w:asciiTheme="minorHAnsi" w:hAnsiTheme="minorHAnsi" w:cstheme="minorHAnsi"/>
                <w:color w:val="0000FF"/>
              </w:rPr>
            </w:pPr>
          </w:p>
        </w:tc>
        <w:tc>
          <w:tcPr>
            <w:tcW w:w="1888" w:type="dxa"/>
          </w:tcPr>
          <w:p w:rsidR="00BE28B8" w:rsidRPr="004B1603" w:rsidRDefault="00BE28B8" w:rsidP="00A837DC">
            <w:pPr>
              <w:rPr>
                <w:rStyle w:val="Negritoatributo"/>
                <w:rFonts w:asciiTheme="minorHAnsi" w:hAnsiTheme="minorHAnsi" w:cstheme="minorHAnsi"/>
                <w:color w:val="0000FF"/>
              </w:rPr>
            </w:pPr>
          </w:p>
        </w:tc>
        <w:tc>
          <w:tcPr>
            <w:tcW w:w="1808" w:type="dxa"/>
          </w:tcPr>
          <w:p w:rsidR="00BE28B8" w:rsidRPr="004B1603" w:rsidRDefault="00BE28B8" w:rsidP="00A837DC">
            <w:pPr>
              <w:rPr>
                <w:rFonts w:asciiTheme="minorHAnsi" w:hAnsiTheme="minorHAnsi" w:cstheme="minorHAnsi"/>
                <w:color w:val="0000FF"/>
              </w:rPr>
            </w:pPr>
          </w:p>
        </w:tc>
      </w:tr>
    </w:tbl>
    <w:p w:rsidR="00BE28B8" w:rsidRPr="004B1603" w:rsidRDefault="00BE28B8" w:rsidP="00752424">
      <w:pPr>
        <w:spacing w:before="30" w:after="30"/>
        <w:ind w:left="720"/>
        <w:rPr>
          <w:rFonts w:asciiTheme="minorHAnsi" w:hAnsiTheme="minorHAnsi" w:cstheme="minorHAnsi"/>
          <w:color w:val="0000FF"/>
        </w:rPr>
      </w:pPr>
    </w:p>
    <w:p w:rsidR="00BE28B8" w:rsidRPr="004B1603" w:rsidRDefault="00BE28B8" w:rsidP="00BE1A1C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Formatação dos Relatórios;</w:t>
      </w:r>
    </w:p>
    <w:p w:rsidR="00BE28B8" w:rsidRPr="004B1603" w:rsidRDefault="00BE28B8" w:rsidP="00BE1A1C">
      <w:pPr>
        <w:rPr>
          <w:rFonts w:asciiTheme="minorHAnsi" w:hAnsiTheme="minorHAnsi" w:cstheme="minorHAnsi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BE28B8" w:rsidRPr="004B1603">
        <w:trPr>
          <w:trHeight w:val="204"/>
        </w:trPr>
        <w:tc>
          <w:tcPr>
            <w:tcW w:w="3239" w:type="dxa"/>
          </w:tcPr>
          <w:p w:rsidR="00BE28B8" w:rsidRPr="004B1603" w:rsidRDefault="00BE28B8" w:rsidP="00725A0D">
            <w:pPr>
              <w:rPr>
                <w:rFonts w:asciiTheme="minorHAnsi" w:hAnsiTheme="minorHAnsi" w:cstheme="minorHAnsi"/>
                <w:b/>
                <w:caps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BE28B8" w:rsidRPr="004B1603" w:rsidRDefault="00BE28B8" w:rsidP="00725A0D">
            <w:pPr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BE28B8" w:rsidRPr="004B1603" w:rsidRDefault="00BE28B8" w:rsidP="00725A0D">
            <w:pPr>
              <w:pStyle w:val="Ttulo1"/>
              <w:ind w:left="0"/>
              <w:jc w:val="left"/>
              <w:rPr>
                <w:rFonts w:asciiTheme="minorHAnsi" w:hAnsiTheme="minorHAnsi" w:cstheme="minorHAnsi"/>
                <w:bCs w:val="0"/>
                <w:color w:val="0000FF"/>
                <w:kern w:val="0"/>
                <w:sz w:val="20"/>
                <w:szCs w:val="20"/>
              </w:rPr>
            </w:pPr>
            <w:r w:rsidRPr="004B1603">
              <w:rPr>
                <w:rFonts w:asciiTheme="minorHAnsi" w:hAnsiTheme="minorHAnsi" w:cstheme="minorHAnsi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BE28B8" w:rsidRPr="004B1603" w:rsidRDefault="00BE28B8" w:rsidP="00725A0D">
            <w:pPr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OBJETO</w:t>
            </w:r>
          </w:p>
        </w:tc>
      </w:tr>
      <w:tr w:rsidR="00BE28B8" w:rsidRPr="004B1603">
        <w:tc>
          <w:tcPr>
            <w:tcW w:w="3239" w:type="dxa"/>
          </w:tcPr>
          <w:p w:rsidR="00BE28B8" w:rsidRPr="004B1603" w:rsidRDefault="00BE28B8" w:rsidP="00725A0D">
            <w:pPr>
              <w:rPr>
                <w:rStyle w:val="Negritoatributo"/>
                <w:rFonts w:asciiTheme="minorHAnsi" w:hAnsiTheme="minorHAnsi" w:cstheme="minorHAnsi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BE28B8" w:rsidRPr="004B1603" w:rsidRDefault="00BE28B8" w:rsidP="00725A0D">
            <w:pPr>
              <w:rPr>
                <w:rFonts w:asciiTheme="minorHAnsi" w:hAnsiTheme="minorHAnsi" w:cstheme="minorHAnsi"/>
                <w:color w:val="0000FF"/>
              </w:rPr>
            </w:pPr>
          </w:p>
        </w:tc>
        <w:tc>
          <w:tcPr>
            <w:tcW w:w="1888" w:type="dxa"/>
          </w:tcPr>
          <w:p w:rsidR="00BE28B8" w:rsidRPr="004B1603" w:rsidRDefault="00BE28B8" w:rsidP="00725A0D">
            <w:pPr>
              <w:rPr>
                <w:rStyle w:val="Negritoatributo"/>
                <w:rFonts w:asciiTheme="minorHAnsi" w:hAnsiTheme="minorHAnsi" w:cstheme="minorHAnsi"/>
                <w:color w:val="0000FF"/>
              </w:rPr>
            </w:pPr>
          </w:p>
        </w:tc>
        <w:tc>
          <w:tcPr>
            <w:tcW w:w="1808" w:type="dxa"/>
          </w:tcPr>
          <w:p w:rsidR="00BE28B8" w:rsidRPr="004B1603" w:rsidRDefault="00BE28B8" w:rsidP="00725A0D">
            <w:pPr>
              <w:rPr>
                <w:rFonts w:asciiTheme="minorHAnsi" w:hAnsiTheme="minorHAnsi" w:cstheme="minorHAnsi"/>
                <w:color w:val="0000FF"/>
              </w:rPr>
            </w:pPr>
          </w:p>
        </w:tc>
      </w:tr>
    </w:tbl>
    <w:p w:rsidR="00BE28B8" w:rsidRPr="004B1603" w:rsidRDefault="00BE28B8" w:rsidP="00517854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Manutenção das Tabelas;</w:t>
      </w:r>
    </w:p>
    <w:p w:rsidR="00BE28B8" w:rsidRPr="004B1603" w:rsidRDefault="00BE28B8" w:rsidP="00517854">
      <w:pPr>
        <w:rPr>
          <w:rFonts w:asciiTheme="minorHAnsi" w:hAnsiTheme="minorHAnsi" w:cstheme="minorHAnsi"/>
        </w:rPr>
      </w:pPr>
    </w:p>
    <w:p w:rsidR="00BE28B8" w:rsidRPr="004B1603" w:rsidRDefault="00BE28B8" w:rsidP="00D82DF3">
      <w:pPr>
        <w:pStyle w:val="Ttulo2"/>
        <w:numPr>
          <w:ilvl w:val="2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Inclusão Tabela</w:t>
      </w:r>
    </w:p>
    <w:p w:rsidR="00BE28B8" w:rsidRPr="004B1603" w:rsidRDefault="00BE28B8" w:rsidP="000F5D38">
      <w:pPr>
        <w:rPr>
          <w:rFonts w:asciiTheme="minorHAnsi" w:hAnsiTheme="minorHAnsi" w:cstheme="minorHAnsi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BE28B8" w:rsidRPr="004B1603" w:rsidTr="008573CA">
        <w:trPr>
          <w:trHeight w:val="204"/>
        </w:trPr>
        <w:tc>
          <w:tcPr>
            <w:tcW w:w="3520" w:type="dxa"/>
          </w:tcPr>
          <w:p w:rsidR="00BE28B8" w:rsidRPr="004B1603" w:rsidRDefault="00BE28B8" w:rsidP="002D69A4">
            <w:pPr>
              <w:rPr>
                <w:rFonts w:asciiTheme="minorHAnsi" w:hAnsiTheme="minorHAnsi" w:cstheme="minorHAnsi"/>
                <w:b/>
                <w:caps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BE28B8" w:rsidRPr="004B1603" w:rsidRDefault="00BE28B8" w:rsidP="002D69A4">
            <w:pPr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BE28B8" w:rsidRPr="004B1603" w:rsidRDefault="00BE28B8" w:rsidP="002B1A0A">
            <w:pPr>
              <w:pStyle w:val="Ttulo1"/>
              <w:ind w:left="0"/>
              <w:jc w:val="left"/>
              <w:rPr>
                <w:rFonts w:asciiTheme="minorHAnsi" w:hAnsiTheme="minorHAnsi" w:cstheme="minorHAnsi"/>
                <w:bCs w:val="0"/>
                <w:color w:val="0000FF"/>
                <w:kern w:val="0"/>
                <w:sz w:val="20"/>
                <w:szCs w:val="20"/>
              </w:rPr>
            </w:pPr>
            <w:r w:rsidRPr="004B1603">
              <w:rPr>
                <w:rFonts w:asciiTheme="minorHAnsi" w:hAnsiTheme="minorHAnsi" w:cstheme="minorHAnsi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BE28B8" w:rsidRPr="004B1603" w:rsidTr="008573CA">
        <w:tc>
          <w:tcPr>
            <w:tcW w:w="3520" w:type="dxa"/>
          </w:tcPr>
          <w:p w:rsidR="00BE28B8" w:rsidRPr="004B1603" w:rsidRDefault="00BE28B8" w:rsidP="00D013E8">
            <w:pPr>
              <w:rPr>
                <w:rStyle w:val="Negritoatributo"/>
                <w:rFonts w:asciiTheme="minorHAnsi" w:hAnsiTheme="minorHAnsi" w:cstheme="minorHAnsi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BE28B8" w:rsidRPr="004B1603" w:rsidRDefault="00BE28B8" w:rsidP="00321262">
            <w:pPr>
              <w:rPr>
                <w:rStyle w:val="Negritoatributo"/>
                <w:rFonts w:asciiTheme="minorHAnsi" w:hAnsiTheme="minorHAnsi" w:cstheme="minorHAnsi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BE28B8" w:rsidRPr="004B1603" w:rsidRDefault="00BE28B8" w:rsidP="002B1A0A">
            <w:pPr>
              <w:rPr>
                <w:rStyle w:val="Negritoatributo"/>
                <w:rFonts w:asciiTheme="minorHAnsi" w:hAnsiTheme="minorHAnsi" w:cstheme="minorHAnsi"/>
                <w:b w:val="0"/>
                <w:color w:val="0000FF"/>
              </w:rPr>
            </w:pPr>
          </w:p>
        </w:tc>
      </w:tr>
    </w:tbl>
    <w:p w:rsidR="00BE28B8" w:rsidRPr="004B1603" w:rsidRDefault="00BE28B8" w:rsidP="00116B72">
      <w:pPr>
        <w:rPr>
          <w:rFonts w:asciiTheme="minorHAnsi" w:hAnsiTheme="minorHAnsi" w:cstheme="minorHAnsi"/>
        </w:rPr>
      </w:pPr>
    </w:p>
    <w:p w:rsidR="00BE28B8" w:rsidRPr="004B1603" w:rsidRDefault="00BE28B8" w:rsidP="00D82DF3">
      <w:pPr>
        <w:pStyle w:val="Ttulo2"/>
        <w:numPr>
          <w:ilvl w:val="2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Alteração Tabela</w:t>
      </w:r>
    </w:p>
    <w:p w:rsidR="00BE28B8" w:rsidRPr="004B1603" w:rsidRDefault="00BE28B8" w:rsidP="000F5D38">
      <w:pPr>
        <w:pStyle w:val="Ttulo2"/>
        <w:numPr>
          <w:ilvl w:val="0"/>
          <w:numId w:val="0"/>
        </w:numPr>
        <w:ind w:left="1080"/>
        <w:rPr>
          <w:rFonts w:asciiTheme="minorHAnsi" w:hAnsiTheme="minorHAnsi" w:cstheme="minorHAnsi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BE28B8" w:rsidRPr="004B1603" w:rsidTr="00974529">
        <w:trPr>
          <w:trHeight w:val="204"/>
        </w:trPr>
        <w:tc>
          <w:tcPr>
            <w:tcW w:w="3493" w:type="dxa"/>
          </w:tcPr>
          <w:p w:rsidR="00BE28B8" w:rsidRPr="004B1603" w:rsidRDefault="00BE28B8" w:rsidP="00186729">
            <w:pPr>
              <w:rPr>
                <w:rFonts w:asciiTheme="minorHAnsi" w:hAnsiTheme="minorHAnsi" w:cstheme="minorHAnsi"/>
                <w:b/>
                <w:caps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BE28B8" w:rsidRPr="004B1603" w:rsidRDefault="00BE28B8" w:rsidP="00186729">
            <w:pPr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BE28B8" w:rsidRPr="004B1603" w:rsidRDefault="00BE28B8" w:rsidP="00186729">
            <w:pPr>
              <w:pStyle w:val="Ttulo1"/>
              <w:ind w:left="0"/>
              <w:jc w:val="left"/>
              <w:rPr>
                <w:rFonts w:asciiTheme="minorHAnsi" w:hAnsiTheme="minorHAnsi" w:cstheme="minorHAnsi"/>
                <w:bCs w:val="0"/>
                <w:color w:val="0000FF"/>
                <w:kern w:val="0"/>
                <w:sz w:val="20"/>
                <w:szCs w:val="20"/>
              </w:rPr>
            </w:pPr>
            <w:r w:rsidRPr="004B1603">
              <w:rPr>
                <w:rFonts w:asciiTheme="minorHAnsi" w:hAnsiTheme="minorHAnsi" w:cstheme="minorHAnsi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BE28B8" w:rsidRPr="004B1603" w:rsidTr="00974529">
        <w:tc>
          <w:tcPr>
            <w:tcW w:w="3493" w:type="dxa"/>
          </w:tcPr>
          <w:p w:rsidR="00BE28B8" w:rsidRPr="004B1603" w:rsidRDefault="00BE28B8" w:rsidP="00186729">
            <w:pPr>
              <w:rPr>
                <w:rStyle w:val="Negritoatributo"/>
                <w:rFonts w:asciiTheme="minorHAnsi" w:hAnsiTheme="minorHAnsi" w:cstheme="minorHAnsi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BE28B8" w:rsidRPr="004B1603" w:rsidRDefault="00BE28B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49" w:type="dxa"/>
          </w:tcPr>
          <w:p w:rsidR="00BE28B8" w:rsidRPr="004B1603" w:rsidRDefault="00BE28B8" w:rsidP="00186729">
            <w:pPr>
              <w:rPr>
                <w:rStyle w:val="Negritoatributo"/>
                <w:rFonts w:asciiTheme="minorHAnsi" w:hAnsiTheme="minorHAnsi" w:cstheme="minorHAnsi"/>
                <w:b w:val="0"/>
                <w:color w:val="0000FF"/>
              </w:rPr>
            </w:pPr>
          </w:p>
        </w:tc>
      </w:tr>
    </w:tbl>
    <w:p w:rsidR="00BE28B8" w:rsidRPr="004B1603" w:rsidRDefault="00BE28B8" w:rsidP="00550E13">
      <w:pPr>
        <w:pStyle w:val="Ttulo2"/>
        <w:numPr>
          <w:ilvl w:val="0"/>
          <w:numId w:val="0"/>
        </w:numPr>
        <w:ind w:left="1080"/>
        <w:rPr>
          <w:rFonts w:asciiTheme="minorHAnsi" w:hAnsiTheme="minorHAnsi" w:cstheme="minorHAnsi"/>
          <w:sz w:val="20"/>
        </w:rPr>
      </w:pPr>
    </w:p>
    <w:p w:rsidR="00BE28B8" w:rsidRPr="004B1603" w:rsidRDefault="00BE28B8" w:rsidP="00517854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Descrição do processo;</w:t>
      </w:r>
    </w:p>
    <w:p w:rsidR="00BE28B8" w:rsidRPr="004B1603" w:rsidRDefault="00BE28B8" w:rsidP="00AA323C">
      <w:pPr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 xml:space="preserve">        </w:t>
      </w: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Telas envolvidas na Manutenção:</w:t>
      </w:r>
    </w:p>
    <w:p w:rsidR="00223176" w:rsidRDefault="00223176" w:rsidP="00A9484B">
      <w:pPr>
        <w:ind w:left="360"/>
        <w:rPr>
          <w:rFonts w:asciiTheme="minorHAnsi" w:hAnsiTheme="minorHAnsi" w:cstheme="minorHAnsi"/>
        </w:rPr>
      </w:pPr>
    </w:p>
    <w:p w:rsidR="00C9001E" w:rsidDel="00815466" w:rsidRDefault="00C9001E" w:rsidP="00A9484B">
      <w:pPr>
        <w:ind w:left="360"/>
        <w:rPr>
          <w:del w:id="22" w:author="Kaina da Silva" w:date="2012-06-12T19:13:00Z"/>
          <w:rFonts w:asciiTheme="minorHAnsi" w:hAnsiTheme="minorHAnsi" w:cstheme="minorHAnsi"/>
        </w:rPr>
      </w:pPr>
      <w:del w:id="23" w:author="Kaina da Silva" w:date="2012-06-12T19:13:00Z">
        <w:r w:rsidDel="00815466">
          <w:rPr>
            <w:rFonts w:asciiTheme="minorHAnsi" w:hAnsiTheme="minorHAnsi" w:cstheme="minorHAnsi"/>
          </w:rPr>
          <w:delText>Filtro:</w:delText>
        </w:r>
      </w:del>
    </w:p>
    <w:p w:rsidR="00C9001E" w:rsidDel="00815466" w:rsidRDefault="00C9001E" w:rsidP="00A9484B">
      <w:pPr>
        <w:ind w:left="360"/>
        <w:rPr>
          <w:del w:id="24" w:author="Kaina da Silva" w:date="2012-06-12T19:13:00Z"/>
          <w:rFonts w:asciiTheme="minorHAnsi" w:hAnsiTheme="minorHAnsi" w:cstheme="minorHAnsi"/>
        </w:rPr>
      </w:pPr>
      <w:del w:id="25" w:author="Kaina da Silva" w:date="2012-06-12T19:13:00Z">
        <w:r w:rsidDel="00815466">
          <w:rPr>
            <w:rFonts w:asciiTheme="minorHAnsi" w:hAnsiTheme="minorHAnsi" w:cstheme="minorHAnsi"/>
          </w:rPr>
          <w:delText xml:space="preserve"> </w:delText>
        </w:r>
      </w:del>
    </w:p>
    <w:p w:rsidR="00C9001E" w:rsidRPr="00815466" w:rsidDel="00815466" w:rsidRDefault="00C9001E" w:rsidP="009C1F32">
      <w:pPr>
        <w:pStyle w:val="PargrafodaLista"/>
        <w:numPr>
          <w:ilvl w:val="0"/>
          <w:numId w:val="11"/>
        </w:numPr>
        <w:rPr>
          <w:del w:id="26" w:author="Kaina da Silva" w:date="2012-06-12T19:13:00Z"/>
          <w:rFonts w:asciiTheme="minorHAnsi" w:hAnsiTheme="minorHAnsi" w:cstheme="minorHAnsi"/>
        </w:rPr>
      </w:pPr>
      <w:del w:id="27" w:author="Kaina da Silva" w:date="2012-06-12T19:13:00Z">
        <w:r w:rsidRPr="00815466" w:rsidDel="00815466">
          <w:rPr>
            <w:rFonts w:asciiTheme="minorHAnsi" w:hAnsiTheme="minorHAnsi" w:cstheme="minorHAnsi"/>
          </w:rPr>
          <w:delText>Código: código do produto</w:delText>
        </w:r>
      </w:del>
    </w:p>
    <w:p w:rsidR="00C9001E" w:rsidRPr="00815466" w:rsidDel="00815466" w:rsidRDefault="00C9001E" w:rsidP="009C1F32">
      <w:pPr>
        <w:pStyle w:val="PargrafodaLista"/>
        <w:numPr>
          <w:ilvl w:val="0"/>
          <w:numId w:val="11"/>
        </w:numPr>
        <w:rPr>
          <w:del w:id="28" w:author="Kaina da Silva" w:date="2012-06-12T19:13:00Z"/>
          <w:rFonts w:asciiTheme="minorHAnsi" w:hAnsiTheme="minorHAnsi" w:cstheme="minorHAnsi"/>
        </w:rPr>
      </w:pPr>
      <w:del w:id="29" w:author="Kaina da Silva" w:date="2012-06-12T19:13:00Z">
        <w:r w:rsidRPr="00815466" w:rsidDel="00815466">
          <w:rPr>
            <w:rFonts w:asciiTheme="minorHAnsi" w:hAnsiTheme="minorHAnsi" w:cstheme="minorHAnsi"/>
          </w:rPr>
          <w:delText>Produto: Nome do produto</w:delText>
        </w:r>
      </w:del>
    </w:p>
    <w:p w:rsidR="00C9001E" w:rsidRPr="00815466" w:rsidDel="00815466" w:rsidRDefault="00C9001E" w:rsidP="009C1F32">
      <w:pPr>
        <w:pStyle w:val="PargrafodaLista"/>
        <w:numPr>
          <w:ilvl w:val="0"/>
          <w:numId w:val="11"/>
        </w:numPr>
        <w:rPr>
          <w:del w:id="30" w:author="Kaina da Silva" w:date="2012-06-12T19:13:00Z"/>
          <w:rFonts w:asciiTheme="minorHAnsi" w:hAnsiTheme="minorHAnsi" w:cstheme="minorHAnsi"/>
        </w:rPr>
      </w:pPr>
      <w:del w:id="31" w:author="Kaina da Silva" w:date="2012-06-12T19:13:00Z">
        <w:r w:rsidRPr="00815466" w:rsidDel="00815466">
          <w:rPr>
            <w:rFonts w:asciiTheme="minorHAnsi" w:hAnsiTheme="minorHAnsi" w:cstheme="minorHAnsi"/>
          </w:rPr>
          <w:delText>Data Lançamento: data de lançamento da edição do produto</w:delText>
        </w:r>
      </w:del>
    </w:p>
    <w:p w:rsidR="00C9001E" w:rsidRPr="00815466" w:rsidDel="00815466" w:rsidRDefault="00C9001E" w:rsidP="009C1F32">
      <w:pPr>
        <w:pStyle w:val="PargrafodaLista"/>
        <w:numPr>
          <w:ilvl w:val="0"/>
          <w:numId w:val="11"/>
        </w:numPr>
        <w:rPr>
          <w:del w:id="32" w:author="Kaina da Silva" w:date="2012-06-12T19:13:00Z"/>
          <w:rFonts w:asciiTheme="minorHAnsi" w:hAnsiTheme="minorHAnsi" w:cstheme="minorHAnsi"/>
        </w:rPr>
      </w:pPr>
      <w:del w:id="33" w:author="Kaina da Silva" w:date="2012-06-12T19:13:00Z">
        <w:r w:rsidRPr="00815466" w:rsidDel="00815466">
          <w:rPr>
            <w:rFonts w:asciiTheme="minorHAnsi" w:hAnsiTheme="minorHAnsi" w:cstheme="minorHAnsi"/>
          </w:rPr>
          <w:delText>Situação: situação da Edição do produto</w:delText>
        </w:r>
      </w:del>
    </w:p>
    <w:p w:rsidR="00C9001E" w:rsidRPr="00815466" w:rsidDel="00815466" w:rsidRDefault="00C9001E" w:rsidP="009C1F32">
      <w:pPr>
        <w:pStyle w:val="PargrafodaLista"/>
        <w:numPr>
          <w:ilvl w:val="0"/>
          <w:numId w:val="11"/>
        </w:numPr>
        <w:rPr>
          <w:del w:id="34" w:author="Kaina da Silva" w:date="2012-06-12T19:13:00Z"/>
          <w:rFonts w:asciiTheme="minorHAnsi" w:hAnsiTheme="minorHAnsi" w:cstheme="minorHAnsi"/>
        </w:rPr>
      </w:pPr>
      <w:del w:id="35" w:author="Kaina da Silva" w:date="2012-06-12T19:13:00Z">
        <w:r w:rsidRPr="00815466" w:rsidDel="00815466">
          <w:rPr>
            <w:rFonts w:asciiTheme="minorHAnsi" w:hAnsiTheme="minorHAnsi" w:cstheme="minorHAnsi"/>
          </w:rPr>
          <w:lastRenderedPageBreak/>
          <w:delText>Cod. barras: código de barras da edição</w:delText>
        </w:r>
      </w:del>
    </w:p>
    <w:p w:rsidR="00C9001E" w:rsidRPr="00815466" w:rsidDel="00815466" w:rsidRDefault="00C9001E" w:rsidP="009C1F32">
      <w:pPr>
        <w:pStyle w:val="PargrafodaLista"/>
        <w:numPr>
          <w:ilvl w:val="0"/>
          <w:numId w:val="11"/>
        </w:numPr>
        <w:rPr>
          <w:del w:id="36" w:author="Kaina da Silva" w:date="2012-06-12T19:13:00Z"/>
          <w:rFonts w:asciiTheme="minorHAnsi" w:hAnsiTheme="minorHAnsi" w:cstheme="minorHAnsi"/>
        </w:rPr>
      </w:pPr>
      <w:del w:id="37" w:author="Kaina da Silva" w:date="2012-06-12T19:13:00Z">
        <w:r w:rsidRPr="00815466" w:rsidDel="00815466">
          <w:rPr>
            <w:rFonts w:asciiTheme="minorHAnsi" w:hAnsiTheme="minorHAnsi" w:cstheme="minorHAnsi"/>
          </w:rPr>
          <w:delText>Brinde: checkbox para indicação de brinde</w:delText>
        </w:r>
      </w:del>
    </w:p>
    <w:p w:rsidR="00C9001E" w:rsidRDefault="00C9001E" w:rsidP="00C9001E">
      <w:pPr>
        <w:ind w:left="360"/>
        <w:rPr>
          <w:rFonts w:asciiTheme="minorHAnsi" w:hAnsiTheme="minorHAnsi" w:cstheme="minorHAnsi"/>
        </w:rPr>
      </w:pPr>
    </w:p>
    <w:p w:rsidR="00C9001E" w:rsidRDefault="00C9001E" w:rsidP="00C9001E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Resultado (</w:t>
      </w:r>
      <w:proofErr w:type="gramStart"/>
      <w:r>
        <w:rPr>
          <w:rFonts w:asciiTheme="minorHAnsi" w:hAnsiTheme="minorHAnsi" w:cstheme="minorHAnsi"/>
        </w:rPr>
        <w:t>campos não editáveis</w:t>
      </w:r>
      <w:proofErr w:type="gramEnd"/>
      <w:r>
        <w:rPr>
          <w:rFonts w:asciiTheme="minorHAnsi" w:hAnsiTheme="minorHAnsi" w:cstheme="minorHAnsi"/>
        </w:rPr>
        <w:t>):</w:t>
      </w:r>
    </w:p>
    <w:p w:rsidR="00815466" w:rsidRDefault="00815466" w:rsidP="00C9001E">
      <w:pPr>
        <w:ind w:left="360"/>
        <w:rPr>
          <w:rFonts w:asciiTheme="minorHAnsi" w:hAnsiTheme="minorHAnsi" w:cstheme="minorHAnsi"/>
        </w:rPr>
      </w:pPr>
    </w:p>
    <w:p w:rsidR="00C9001E" w:rsidRPr="00815466" w:rsidRDefault="00815466" w:rsidP="009C1F32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</w:rPr>
      </w:pPr>
      <w:r w:rsidRPr="00815466">
        <w:rPr>
          <w:rFonts w:asciiTheme="minorHAnsi" w:hAnsiTheme="minorHAnsi" w:cstheme="minorHAnsi"/>
        </w:rPr>
        <w:t>Código</w:t>
      </w:r>
      <w:r w:rsidR="00C9001E" w:rsidRPr="00815466">
        <w:rPr>
          <w:rFonts w:asciiTheme="minorHAnsi" w:hAnsiTheme="minorHAnsi" w:cstheme="minorHAnsi"/>
        </w:rPr>
        <w:t xml:space="preserve">: </w:t>
      </w:r>
      <w:r w:rsidR="00001BBD" w:rsidRPr="00815466">
        <w:rPr>
          <w:rFonts w:asciiTheme="minorHAnsi" w:hAnsiTheme="minorHAnsi" w:cstheme="minorHAnsi"/>
        </w:rPr>
        <w:t xml:space="preserve">código do produto, </w:t>
      </w:r>
      <w:r w:rsidR="00C9001E" w:rsidRPr="00815466">
        <w:rPr>
          <w:rFonts w:asciiTheme="minorHAnsi" w:hAnsiTheme="minorHAnsi" w:cstheme="minorHAnsi"/>
        </w:rPr>
        <w:t>conforme cadastro e informação do filtro</w:t>
      </w:r>
      <w:r>
        <w:rPr>
          <w:rFonts w:asciiTheme="minorHAnsi" w:hAnsiTheme="minorHAnsi" w:cstheme="minorHAnsi"/>
        </w:rPr>
        <w:t>.</w:t>
      </w:r>
    </w:p>
    <w:p w:rsidR="00C9001E" w:rsidRPr="00815466" w:rsidRDefault="00C9001E" w:rsidP="009C1F32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</w:rPr>
      </w:pPr>
      <w:r w:rsidRPr="00815466">
        <w:rPr>
          <w:rFonts w:asciiTheme="minorHAnsi" w:hAnsiTheme="minorHAnsi" w:cstheme="minorHAnsi"/>
        </w:rPr>
        <w:t xml:space="preserve">Produto: </w:t>
      </w:r>
      <w:r w:rsidR="00001BBD" w:rsidRPr="00815466">
        <w:rPr>
          <w:rFonts w:asciiTheme="minorHAnsi" w:hAnsiTheme="minorHAnsi" w:cstheme="minorHAnsi"/>
        </w:rPr>
        <w:t xml:space="preserve">nome do produto, </w:t>
      </w:r>
      <w:r w:rsidRPr="00815466">
        <w:rPr>
          <w:rFonts w:asciiTheme="minorHAnsi" w:hAnsiTheme="minorHAnsi" w:cstheme="minorHAnsi"/>
        </w:rPr>
        <w:t>conforme cadastro e informação do filtro</w:t>
      </w:r>
      <w:r w:rsidR="00815466">
        <w:rPr>
          <w:rFonts w:asciiTheme="minorHAnsi" w:hAnsiTheme="minorHAnsi" w:cstheme="minorHAnsi"/>
        </w:rPr>
        <w:t>.</w:t>
      </w:r>
    </w:p>
    <w:p w:rsidR="00C9001E" w:rsidRPr="00815466" w:rsidRDefault="00C9001E" w:rsidP="009C1F32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</w:rPr>
      </w:pPr>
      <w:r w:rsidRPr="00815466">
        <w:rPr>
          <w:rFonts w:asciiTheme="minorHAnsi" w:hAnsiTheme="minorHAnsi" w:cstheme="minorHAnsi"/>
        </w:rPr>
        <w:t xml:space="preserve">Edição: </w:t>
      </w:r>
      <w:r w:rsidR="00001BBD" w:rsidRPr="00815466">
        <w:rPr>
          <w:rFonts w:asciiTheme="minorHAnsi" w:hAnsiTheme="minorHAnsi" w:cstheme="minorHAnsi"/>
        </w:rPr>
        <w:t xml:space="preserve">edição do produto, </w:t>
      </w:r>
      <w:r w:rsidRPr="00815466">
        <w:rPr>
          <w:rFonts w:asciiTheme="minorHAnsi" w:hAnsiTheme="minorHAnsi" w:cstheme="minorHAnsi"/>
        </w:rPr>
        <w:t xml:space="preserve">conforme </w:t>
      </w:r>
      <w:r w:rsidR="00001BBD" w:rsidRPr="00815466">
        <w:rPr>
          <w:rFonts w:asciiTheme="minorHAnsi" w:hAnsiTheme="minorHAnsi" w:cstheme="minorHAnsi"/>
        </w:rPr>
        <w:t>cadastro</w:t>
      </w:r>
      <w:r w:rsidR="00815466">
        <w:rPr>
          <w:rFonts w:asciiTheme="minorHAnsi" w:hAnsiTheme="minorHAnsi" w:cstheme="minorHAnsi"/>
        </w:rPr>
        <w:t>.</w:t>
      </w:r>
    </w:p>
    <w:p w:rsidR="00001BBD" w:rsidRPr="00815466" w:rsidRDefault="00001BBD" w:rsidP="009C1F32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</w:rPr>
      </w:pPr>
      <w:r w:rsidRPr="00815466">
        <w:rPr>
          <w:rFonts w:asciiTheme="minorHAnsi" w:hAnsiTheme="minorHAnsi" w:cstheme="minorHAnsi"/>
        </w:rPr>
        <w:t>Fornecedor: fornecedo</w:t>
      </w:r>
      <w:r w:rsidR="00815466">
        <w:rPr>
          <w:rFonts w:asciiTheme="minorHAnsi" w:hAnsiTheme="minorHAnsi" w:cstheme="minorHAnsi"/>
        </w:rPr>
        <w:t>r do produto, conforme cadastro.</w:t>
      </w:r>
    </w:p>
    <w:p w:rsidR="00001BBD" w:rsidRPr="00815466" w:rsidRDefault="00001BBD" w:rsidP="009C1F32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</w:rPr>
      </w:pPr>
      <w:r w:rsidRPr="00815466">
        <w:rPr>
          <w:rFonts w:asciiTheme="minorHAnsi" w:hAnsiTheme="minorHAnsi" w:cstheme="minorHAnsi"/>
        </w:rPr>
        <w:t>Tipo de Lançamento: tipo de lançamento da edição, conforme cadastro</w:t>
      </w:r>
      <w:r w:rsidR="00815466">
        <w:rPr>
          <w:rFonts w:asciiTheme="minorHAnsi" w:hAnsiTheme="minorHAnsi" w:cstheme="minorHAnsi"/>
        </w:rPr>
        <w:t>.</w:t>
      </w:r>
    </w:p>
    <w:p w:rsidR="00001BBD" w:rsidRPr="00815466" w:rsidRDefault="00001BBD" w:rsidP="009C1F32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</w:rPr>
      </w:pPr>
      <w:r w:rsidRPr="00815466">
        <w:rPr>
          <w:rFonts w:asciiTheme="minorHAnsi" w:hAnsiTheme="minorHAnsi" w:cstheme="minorHAnsi"/>
        </w:rPr>
        <w:t>Situação: situação da edição, conforme cadastro</w:t>
      </w:r>
      <w:r w:rsidR="00815466">
        <w:rPr>
          <w:rFonts w:asciiTheme="minorHAnsi" w:hAnsiTheme="minorHAnsi" w:cstheme="minorHAnsi"/>
        </w:rPr>
        <w:t>.</w:t>
      </w:r>
    </w:p>
    <w:p w:rsidR="00001BBD" w:rsidRPr="00815466" w:rsidRDefault="00001BBD" w:rsidP="009C1F32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</w:rPr>
      </w:pPr>
      <w:r w:rsidRPr="00815466">
        <w:rPr>
          <w:rFonts w:asciiTheme="minorHAnsi" w:hAnsiTheme="minorHAnsi" w:cstheme="minorHAnsi"/>
        </w:rPr>
        <w:t>Brinde: Brinde da edição conforme cadastro e informação do filtro</w:t>
      </w:r>
      <w:r w:rsidR="00815466">
        <w:rPr>
          <w:rFonts w:asciiTheme="minorHAnsi" w:hAnsiTheme="minorHAnsi" w:cstheme="minorHAnsi"/>
        </w:rPr>
        <w:t>.</w:t>
      </w:r>
    </w:p>
    <w:p w:rsidR="00001BBD" w:rsidRPr="00815466" w:rsidRDefault="00001BBD" w:rsidP="009C1F32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</w:rPr>
      </w:pPr>
      <w:r w:rsidRPr="00815466">
        <w:rPr>
          <w:rFonts w:asciiTheme="minorHAnsi" w:hAnsiTheme="minorHAnsi" w:cstheme="minorHAnsi"/>
        </w:rPr>
        <w:t>Ação: links para alteração ou exclusão do item selecionado.</w:t>
      </w:r>
    </w:p>
    <w:p w:rsidR="00001BBD" w:rsidRDefault="00001BBD" w:rsidP="00001BBD">
      <w:pPr>
        <w:ind w:left="360"/>
        <w:rPr>
          <w:rFonts w:asciiTheme="minorHAnsi" w:hAnsiTheme="minorHAnsi" w:cstheme="minorHAnsi"/>
        </w:rPr>
      </w:pPr>
    </w:p>
    <w:p w:rsidR="00001BBD" w:rsidRDefault="00001BBD" w:rsidP="00001BBD">
      <w:pPr>
        <w:ind w:left="360"/>
        <w:rPr>
          <w:rFonts w:asciiTheme="minorHAnsi" w:hAnsiTheme="minorHAnsi" w:cstheme="minorHAnsi"/>
        </w:rPr>
      </w:pPr>
    </w:p>
    <w:p w:rsidR="00E738ED" w:rsidRPr="004B1603" w:rsidRDefault="00E738ED" w:rsidP="00E738ED">
      <w:pPr>
        <w:ind w:left="360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Aba – Cada</w:t>
      </w:r>
      <w:r>
        <w:rPr>
          <w:rFonts w:asciiTheme="minorHAnsi" w:hAnsiTheme="minorHAnsi" w:cstheme="minorHAnsi"/>
        </w:rPr>
        <w:t>stro ou Manutenção da Edição - Identificação</w:t>
      </w:r>
    </w:p>
    <w:p w:rsidR="00E738ED" w:rsidRPr="004B1603" w:rsidRDefault="00E738ED" w:rsidP="00E738ED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Campos conforme descrição acima</w:t>
      </w:r>
    </w:p>
    <w:p w:rsidR="00E738ED" w:rsidRPr="004B1603" w:rsidRDefault="00E738ED" w:rsidP="00E738ED">
      <w:pPr>
        <w:ind w:left="360"/>
        <w:rPr>
          <w:rFonts w:asciiTheme="minorHAnsi" w:hAnsiTheme="minorHAnsi" w:cstheme="minorHAnsi"/>
        </w:rPr>
      </w:pPr>
    </w:p>
    <w:p w:rsidR="00E738ED" w:rsidRPr="004B1603" w:rsidRDefault="00E738ED" w:rsidP="00E738ED">
      <w:pPr>
        <w:ind w:left="360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Aba</w:t>
      </w:r>
      <w:r>
        <w:rPr>
          <w:rFonts w:asciiTheme="minorHAnsi" w:hAnsiTheme="minorHAnsi" w:cstheme="minorHAnsi"/>
        </w:rPr>
        <w:t xml:space="preserve"> – Cadastro ou Manutenção d</w:t>
      </w:r>
      <w:r w:rsidRPr="004B1603">
        <w:rPr>
          <w:rFonts w:asciiTheme="minorHAnsi" w:hAnsiTheme="minorHAnsi" w:cstheme="minorHAnsi"/>
        </w:rPr>
        <w:t>a Edição</w:t>
      </w:r>
      <w:r>
        <w:rPr>
          <w:rFonts w:asciiTheme="minorHAnsi" w:hAnsiTheme="minorHAnsi" w:cstheme="minorHAnsi"/>
        </w:rPr>
        <w:t xml:space="preserve"> – Características de Lançamento</w:t>
      </w:r>
    </w:p>
    <w:p w:rsidR="00E738ED" w:rsidRPr="004B1603" w:rsidRDefault="00E738ED" w:rsidP="00E738ED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Campos conforme descrição acima</w:t>
      </w:r>
    </w:p>
    <w:p w:rsidR="00E738ED" w:rsidRDefault="00E738ED" w:rsidP="00E738ED">
      <w:pPr>
        <w:ind w:left="360"/>
        <w:rPr>
          <w:rFonts w:asciiTheme="minorHAnsi" w:hAnsiTheme="minorHAnsi" w:cstheme="minorHAnsi"/>
        </w:rPr>
      </w:pPr>
    </w:p>
    <w:p w:rsidR="00E738ED" w:rsidRPr="004B1603" w:rsidRDefault="00E738ED" w:rsidP="00E738ED">
      <w:pPr>
        <w:ind w:left="360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Aba</w:t>
      </w:r>
      <w:r>
        <w:rPr>
          <w:rFonts w:asciiTheme="minorHAnsi" w:hAnsiTheme="minorHAnsi" w:cstheme="minorHAnsi"/>
        </w:rPr>
        <w:t xml:space="preserve"> – Cadastro ou Manutenção d</w:t>
      </w:r>
      <w:r w:rsidRPr="004B1603">
        <w:rPr>
          <w:rFonts w:asciiTheme="minorHAnsi" w:hAnsiTheme="minorHAnsi" w:cstheme="minorHAnsi"/>
        </w:rPr>
        <w:t>a Edição</w:t>
      </w:r>
      <w:r>
        <w:rPr>
          <w:rFonts w:asciiTheme="minorHAnsi" w:hAnsiTheme="minorHAnsi" w:cstheme="minorHAnsi"/>
        </w:rPr>
        <w:t xml:space="preserve"> – Segmentação</w:t>
      </w:r>
    </w:p>
    <w:p w:rsidR="00E738ED" w:rsidRPr="004B1603" w:rsidRDefault="00E738ED" w:rsidP="00E738ED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Campos conforme descrição acima</w:t>
      </w:r>
    </w:p>
    <w:p w:rsidR="00C9001E" w:rsidRDefault="00C9001E" w:rsidP="00C9001E">
      <w:pPr>
        <w:ind w:left="360"/>
        <w:rPr>
          <w:rFonts w:asciiTheme="minorHAnsi" w:hAnsiTheme="minorHAnsi" w:cstheme="minorHAnsi"/>
        </w:rPr>
      </w:pPr>
    </w:p>
    <w:p w:rsidR="00C9001E" w:rsidRPr="004B1603" w:rsidRDefault="00C9001E" w:rsidP="00A9484B">
      <w:pPr>
        <w:ind w:left="360"/>
        <w:rPr>
          <w:rFonts w:asciiTheme="minorHAnsi" w:hAnsiTheme="minorHAnsi" w:cstheme="minorHAnsi"/>
        </w:rPr>
      </w:pPr>
    </w:p>
    <w:p w:rsidR="00CE7AE2" w:rsidRPr="004B1603" w:rsidRDefault="00CE7AE2" w:rsidP="00A9484B">
      <w:pPr>
        <w:ind w:left="360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Botões:</w:t>
      </w:r>
    </w:p>
    <w:p w:rsidR="00CE7AE2" w:rsidRPr="004B1603" w:rsidRDefault="00CE7AE2" w:rsidP="00A9484B">
      <w:pPr>
        <w:ind w:left="360"/>
        <w:rPr>
          <w:rFonts w:asciiTheme="minorHAnsi" w:hAnsiTheme="minorHAnsi" w:cstheme="minorHAnsi"/>
        </w:rPr>
      </w:pPr>
    </w:p>
    <w:p w:rsidR="00AF3385" w:rsidRPr="004B1603" w:rsidRDefault="00E738ED" w:rsidP="009C1F32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Incluir Novo: inclui novo registro</w:t>
      </w:r>
    </w:p>
    <w:p w:rsidR="00CE7AE2" w:rsidRPr="004B1603" w:rsidRDefault="00CE7AE2" w:rsidP="009C1F32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Confirma</w:t>
      </w:r>
      <w:r w:rsidR="00E738ED">
        <w:rPr>
          <w:rFonts w:asciiTheme="minorHAnsi" w:hAnsiTheme="minorHAnsi" w:cstheme="minorHAnsi"/>
        </w:rPr>
        <w:t xml:space="preserve">: efetiva as alterações </w:t>
      </w:r>
    </w:p>
    <w:p w:rsidR="00CE7AE2" w:rsidRPr="004B1603" w:rsidRDefault="00CE7AE2" w:rsidP="009C1F32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Cancela</w:t>
      </w:r>
      <w:r w:rsidR="00E738ED">
        <w:rPr>
          <w:rFonts w:asciiTheme="minorHAnsi" w:hAnsiTheme="minorHAnsi" w:cstheme="minorHAnsi"/>
        </w:rPr>
        <w:t>: cancela as alterações</w:t>
      </w:r>
    </w:p>
    <w:p w:rsidR="00CE7AE2" w:rsidRDefault="00CE7AE2" w:rsidP="00A9484B">
      <w:pPr>
        <w:ind w:left="360"/>
        <w:rPr>
          <w:rFonts w:asciiTheme="minorHAnsi" w:hAnsiTheme="minorHAnsi" w:cstheme="minorHAnsi"/>
        </w:rPr>
      </w:pPr>
    </w:p>
    <w:p w:rsidR="00004160" w:rsidRDefault="00BB56D3" w:rsidP="00AF3385">
      <w:pPr>
        <w:ind w:left="36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6120765" cy="34537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 de Edição - Pesquis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3DB" w:rsidRDefault="001C13DB" w:rsidP="00AF3385">
      <w:pPr>
        <w:ind w:left="360"/>
        <w:jc w:val="center"/>
        <w:rPr>
          <w:rFonts w:asciiTheme="minorHAnsi" w:hAnsiTheme="minorHAnsi" w:cstheme="minorHAnsi"/>
        </w:rPr>
      </w:pPr>
    </w:p>
    <w:p w:rsidR="001C13DB" w:rsidRDefault="001C13DB" w:rsidP="00AF3385">
      <w:pPr>
        <w:ind w:left="360"/>
        <w:jc w:val="center"/>
        <w:rPr>
          <w:rFonts w:asciiTheme="minorHAnsi" w:hAnsiTheme="minorHAnsi" w:cstheme="minorHAnsi"/>
        </w:rPr>
      </w:pPr>
    </w:p>
    <w:p w:rsidR="001C13DB" w:rsidRDefault="002F7676" w:rsidP="00AF3385">
      <w:pPr>
        <w:ind w:left="36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6113780" cy="3830955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676" w:rsidRDefault="002F7676" w:rsidP="00AF3385">
      <w:pPr>
        <w:ind w:left="360"/>
        <w:jc w:val="center"/>
        <w:rPr>
          <w:rFonts w:asciiTheme="minorHAnsi" w:hAnsiTheme="minorHAnsi" w:cstheme="minorHAnsi"/>
        </w:rPr>
      </w:pPr>
    </w:p>
    <w:p w:rsidR="00DF1231" w:rsidRDefault="00DF1231" w:rsidP="00AF3385">
      <w:pPr>
        <w:ind w:left="360"/>
        <w:jc w:val="center"/>
        <w:rPr>
          <w:rFonts w:asciiTheme="minorHAnsi" w:hAnsiTheme="minorHAnsi" w:cstheme="minorHAnsi"/>
        </w:rPr>
      </w:pPr>
    </w:p>
    <w:p w:rsidR="00DF1231" w:rsidRDefault="00DF1231" w:rsidP="00AF3385">
      <w:pPr>
        <w:ind w:left="36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6120765" cy="39065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 de Edição - Caracterísitcas Lçto.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231" w:rsidRDefault="00DF1231" w:rsidP="00AF3385">
      <w:pPr>
        <w:ind w:left="360"/>
        <w:jc w:val="center"/>
        <w:rPr>
          <w:rFonts w:asciiTheme="minorHAnsi" w:hAnsiTheme="minorHAnsi" w:cstheme="minorHAnsi"/>
        </w:rPr>
      </w:pPr>
    </w:p>
    <w:p w:rsidR="001C13DB" w:rsidRDefault="001C13DB" w:rsidP="00AF3385">
      <w:pPr>
        <w:ind w:left="36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6120130" cy="388493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8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160" w:rsidRPr="004B1603" w:rsidRDefault="00004160" w:rsidP="00A9484B">
      <w:pPr>
        <w:ind w:left="360"/>
        <w:rPr>
          <w:rFonts w:asciiTheme="minorHAnsi" w:hAnsiTheme="minorHAnsi" w:cstheme="minorHAnsi"/>
        </w:rPr>
      </w:pP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Relatórios envolvidos na Manutenção</w:t>
      </w:r>
    </w:p>
    <w:p w:rsidR="00BE28B8" w:rsidRPr="004B1603" w:rsidRDefault="00BE28B8" w:rsidP="00FD0CD1">
      <w:pPr>
        <w:ind w:left="426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NA</w:t>
      </w:r>
    </w:p>
    <w:p w:rsidR="00BE28B8" w:rsidRPr="004B1603" w:rsidRDefault="00BE28B8" w:rsidP="00FD0CD1">
      <w:pPr>
        <w:ind w:left="426"/>
        <w:rPr>
          <w:rFonts w:asciiTheme="minorHAnsi" w:hAnsiTheme="minorHAnsi" w:cstheme="minorHAnsi"/>
        </w:rPr>
      </w:pP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Interface dos Dispositivos envolvidos na Manutenção</w:t>
      </w:r>
    </w:p>
    <w:p w:rsidR="00BE28B8" w:rsidRPr="004B1603" w:rsidRDefault="00BE28B8" w:rsidP="00FD0CD1">
      <w:pPr>
        <w:ind w:left="426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NA</w:t>
      </w:r>
    </w:p>
    <w:p w:rsidR="00BE28B8" w:rsidRPr="004B1603" w:rsidRDefault="00BE28B8" w:rsidP="00FD0CD1">
      <w:pPr>
        <w:ind w:left="426"/>
        <w:rPr>
          <w:rFonts w:asciiTheme="minorHAnsi" w:hAnsiTheme="minorHAnsi" w:cstheme="minorHAnsi"/>
        </w:rPr>
      </w:pP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Integrações entre sistemas/módulos envolvidas na Manutenção</w:t>
      </w:r>
    </w:p>
    <w:p w:rsidR="00BE28B8" w:rsidRPr="004B1603" w:rsidRDefault="00BE28B8" w:rsidP="00FD0CD1">
      <w:pPr>
        <w:ind w:left="426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NA</w:t>
      </w:r>
    </w:p>
    <w:p w:rsidR="00BE28B8" w:rsidRPr="004B1603" w:rsidRDefault="00BE28B8">
      <w:pPr>
        <w:pStyle w:val="TCTips"/>
        <w:ind w:firstLine="720"/>
        <w:rPr>
          <w:rFonts w:asciiTheme="minorHAnsi" w:hAnsiTheme="minorHAnsi" w:cstheme="minorHAnsi"/>
          <w:i w:val="0"/>
        </w:rPr>
      </w:pPr>
    </w:p>
    <w:bookmarkEnd w:id="12"/>
    <w:p w:rsidR="00BE28B8" w:rsidRPr="004B1603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PONTOS DE ATENÇÃO</w:t>
      </w:r>
      <w:r w:rsidRPr="004B1603">
        <w:rPr>
          <w:rStyle w:val="Refdenotaderodap"/>
          <w:rFonts w:asciiTheme="minorHAnsi" w:hAnsiTheme="minorHAnsi" w:cstheme="minorHAnsi"/>
        </w:rPr>
        <w:footnoteReference w:customMarkFollows="1" w:id="3"/>
        <w:t>*</w:t>
      </w:r>
    </w:p>
    <w:p w:rsidR="00BE28B8" w:rsidRPr="004B1603" w:rsidRDefault="00BE28B8">
      <w:pPr>
        <w:pStyle w:val="TCTips"/>
        <w:rPr>
          <w:rFonts w:asciiTheme="minorHAnsi" w:hAnsiTheme="minorHAnsi" w:cstheme="minorHAnsi"/>
          <w:i w:val="0"/>
        </w:rPr>
      </w:pP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 xml:space="preserve">Riscos, restrições e dependências envolvidos na </w:t>
      </w:r>
      <w:proofErr w:type="gramStart"/>
      <w:r w:rsidRPr="004B1603">
        <w:rPr>
          <w:rFonts w:asciiTheme="minorHAnsi" w:hAnsiTheme="minorHAnsi" w:cstheme="minorHAnsi"/>
          <w:sz w:val="20"/>
        </w:rPr>
        <w:t>manutenção</w:t>
      </w:r>
      <w:proofErr w:type="gramEnd"/>
    </w:p>
    <w:p w:rsidR="00BE28B8" w:rsidRPr="004B1603" w:rsidRDefault="00BE28B8" w:rsidP="00FD0CD1">
      <w:pPr>
        <w:ind w:left="426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NA</w:t>
      </w:r>
    </w:p>
    <w:p w:rsidR="00BE28B8" w:rsidRPr="004B1603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ESPECIFICAÇÃO TÉCNICA</w:t>
      </w:r>
      <w:r w:rsidRPr="004B1603">
        <w:rPr>
          <w:rStyle w:val="Refdenotaderodap"/>
          <w:rFonts w:asciiTheme="minorHAnsi" w:hAnsiTheme="minorHAnsi" w:cstheme="minorHAnsi"/>
        </w:rPr>
        <w:footnoteReference w:customMarkFollows="1" w:id="4"/>
        <w:t>**</w:t>
      </w: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Lista de objetos manipulados/alterados/criados</w:t>
      </w:r>
    </w:p>
    <w:p w:rsidR="00BE28B8" w:rsidRPr="004B1603" w:rsidRDefault="00BE28B8">
      <w:pPr>
        <w:pStyle w:val="TCParagraph"/>
        <w:ind w:firstLine="709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Esta seção destaca os objetos do sistema/módulo envolvidos nesta Manutenção.</w:t>
      </w:r>
    </w:p>
    <w:p w:rsidR="00BE28B8" w:rsidRPr="004B1603" w:rsidRDefault="00BE28B8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Estrutura de Dados</w:t>
      </w:r>
    </w:p>
    <w:p w:rsidR="00BE28B8" w:rsidRPr="004B1603" w:rsidRDefault="00BE28B8" w:rsidP="001E5B29">
      <w:pPr>
        <w:pStyle w:val="TCTips"/>
        <w:ind w:firstLine="720"/>
        <w:rPr>
          <w:rFonts w:asciiTheme="minorHAnsi" w:hAnsiTheme="minorHAnsi" w:cstheme="minorHAnsi"/>
          <w:i w:val="0"/>
        </w:rPr>
      </w:pPr>
    </w:p>
    <w:p w:rsidR="00BE28B8" w:rsidRPr="004B1603" w:rsidRDefault="00BE28B8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Objetos de Banco de Dados</w:t>
      </w:r>
    </w:p>
    <w:p w:rsidR="00BE28B8" w:rsidRPr="004B1603" w:rsidRDefault="00BE28B8" w:rsidP="00B978C8">
      <w:pPr>
        <w:rPr>
          <w:rFonts w:asciiTheme="minorHAnsi" w:hAnsiTheme="minorHAnsi" w:cstheme="minorHAnsi"/>
        </w:rPr>
      </w:pPr>
    </w:p>
    <w:p w:rsidR="00BE28B8" w:rsidRPr="004B1603" w:rsidRDefault="00BE28B8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Fontes</w:t>
      </w:r>
    </w:p>
    <w:p w:rsidR="00BE28B8" w:rsidRPr="004B1603" w:rsidRDefault="00BE28B8" w:rsidP="00B978C8">
      <w:pPr>
        <w:rPr>
          <w:rFonts w:asciiTheme="minorHAnsi" w:hAnsiTheme="minorHAnsi" w:cstheme="minorHAnsi"/>
        </w:rPr>
      </w:pPr>
    </w:p>
    <w:p w:rsidR="00BE28B8" w:rsidRPr="004B1603" w:rsidRDefault="00BE28B8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lastRenderedPageBreak/>
        <w:t>Documentação</w:t>
      </w:r>
    </w:p>
    <w:p w:rsidR="00BE28B8" w:rsidRPr="004B1603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</w:p>
    <w:p w:rsidR="00BE28B8" w:rsidRPr="004B1603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ESTIMATIVA PREVISTA</w:t>
      </w:r>
      <w:r w:rsidRPr="004B1603">
        <w:rPr>
          <w:rStyle w:val="Refdenotaderodap"/>
          <w:rFonts w:asciiTheme="minorHAnsi" w:hAnsiTheme="minorHAnsi" w:cstheme="minorHAnsi"/>
        </w:rPr>
        <w:footnoteReference w:customMarkFollows="1" w:id="5"/>
        <w:t>**</w:t>
      </w:r>
    </w:p>
    <w:p w:rsidR="00BE28B8" w:rsidRPr="004B1603" w:rsidRDefault="00BE28B8">
      <w:pPr>
        <w:pStyle w:val="TCTips"/>
        <w:rPr>
          <w:rFonts w:asciiTheme="minorHAnsi" w:hAnsiTheme="minorHAnsi" w:cstheme="minorHAnsi"/>
          <w:i w:val="0"/>
        </w:rPr>
      </w:pP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Estimativa de para implantação:</w:t>
      </w:r>
    </w:p>
    <w:p w:rsidR="00BE28B8" w:rsidRPr="004B1603" w:rsidRDefault="00BE28B8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BE28B8" w:rsidRPr="004B1603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4B1603" w:rsidRDefault="00BE28B8">
            <w:pPr>
              <w:pStyle w:val="TCTips"/>
              <w:jc w:val="center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4B1603" w:rsidRDefault="00BE28B8">
            <w:pPr>
              <w:pStyle w:val="TCTips"/>
              <w:jc w:val="center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E28B8" w:rsidRPr="004B1603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 xml:space="preserve">&lt;Preencher com a 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</w:rPr>
              <w:t>qtde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</w:rPr>
              <w:t xml:space="preserve"> de horas&gt;</w:t>
            </w:r>
          </w:p>
        </w:tc>
      </w:tr>
      <w:tr w:rsidR="00BE28B8" w:rsidRPr="004B1603">
        <w:tc>
          <w:tcPr>
            <w:tcW w:w="6307" w:type="dxa"/>
            <w:tcBorders>
              <w:lef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 xml:space="preserve">&lt;Preencher com a 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</w:rPr>
              <w:t>qtde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</w:rPr>
              <w:t xml:space="preserve"> de horas&gt;</w:t>
            </w:r>
          </w:p>
        </w:tc>
      </w:tr>
      <w:tr w:rsidR="00BE28B8" w:rsidRPr="004B1603">
        <w:tc>
          <w:tcPr>
            <w:tcW w:w="6307" w:type="dxa"/>
            <w:tcBorders>
              <w:lef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 xml:space="preserve">&lt;Preencher com a 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</w:rPr>
              <w:t>qtde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</w:rPr>
              <w:t xml:space="preserve"> de horas&gt;</w:t>
            </w:r>
          </w:p>
        </w:tc>
      </w:tr>
      <w:tr w:rsidR="00BE28B8" w:rsidRPr="004B1603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</w:p>
        </w:tc>
      </w:tr>
      <w:tr w:rsidR="00BE28B8" w:rsidRPr="004B1603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proofErr w:type="gramStart"/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 xml:space="preserve">&lt;Preencher com 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</w:rPr>
              <w:t>qtde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</w:rPr>
              <w:t xml:space="preserve"> TOTAL de horas&gt;</w:t>
            </w:r>
          </w:p>
        </w:tc>
      </w:tr>
      <w:tr w:rsidR="00BE28B8" w:rsidRPr="004B1603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  <w:lang w:val="es-ES_tradnl"/>
              </w:rPr>
            </w:pPr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&lt;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dd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/mm/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aaaa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  <w:lang w:val="es-ES_tradnl"/>
              </w:rPr>
            </w:pPr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&lt;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dd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/mm/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aaaa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&gt;</w:t>
            </w:r>
          </w:p>
        </w:tc>
      </w:tr>
      <w:tr w:rsidR="00BE28B8" w:rsidRPr="004B1603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4B1603" w:rsidRDefault="00BE28B8">
            <w:pPr>
              <w:pStyle w:val="TCTips"/>
              <w:jc w:val="center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4B1603" w:rsidRDefault="00BE28B8">
            <w:pPr>
              <w:pStyle w:val="TCTips"/>
              <w:jc w:val="center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E28B8" w:rsidRPr="004B1603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 xml:space="preserve">&lt;Preencher com a 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</w:rPr>
              <w:t>qtde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</w:rPr>
              <w:t xml:space="preserve"> de horas&gt;</w:t>
            </w:r>
          </w:p>
        </w:tc>
      </w:tr>
      <w:tr w:rsidR="00BE28B8" w:rsidRPr="004B1603">
        <w:tc>
          <w:tcPr>
            <w:tcW w:w="6307" w:type="dxa"/>
            <w:tcBorders>
              <w:lef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 xml:space="preserve">&lt;Preencher com o nome da atividade executada </w:t>
            </w:r>
            <w:proofErr w:type="gramStart"/>
            <w:r w:rsidRPr="004B1603">
              <w:rPr>
                <w:rFonts w:asciiTheme="minorHAnsi" w:hAnsiTheme="minorHAnsi" w:cstheme="minorHAnsi"/>
                <w:i w:val="0"/>
              </w:rPr>
              <w:t>pela Abril</w:t>
            </w:r>
            <w:proofErr w:type="gramEnd"/>
            <w:r w:rsidRPr="004B1603">
              <w:rPr>
                <w:rFonts w:asciiTheme="minorHAnsi" w:hAnsiTheme="minorHAnsi" w:cstheme="minorHAnsi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 xml:space="preserve">&lt;Preencher com a 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</w:rPr>
              <w:t>qtde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</w:rPr>
              <w:t xml:space="preserve"> de horas&gt;</w:t>
            </w:r>
          </w:p>
        </w:tc>
      </w:tr>
      <w:tr w:rsidR="00BE28B8" w:rsidRPr="004B1603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  <w:lang w:val="es-ES_tradnl"/>
              </w:rPr>
            </w:pPr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&lt;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dd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/mm/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aaaa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lang w:val="es-ES_tradnl"/>
              </w:rPr>
            </w:pPr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&lt;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dd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/mm/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aaaa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&gt;</w:t>
            </w:r>
          </w:p>
        </w:tc>
      </w:tr>
      <w:tr w:rsidR="00BE28B8" w:rsidRPr="004B1603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4B1603" w:rsidRDefault="00BE28B8">
            <w:pPr>
              <w:pStyle w:val="TCTips"/>
              <w:jc w:val="center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4B1603" w:rsidRDefault="00BE28B8">
            <w:pPr>
              <w:pStyle w:val="TCTips"/>
              <w:jc w:val="center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E28B8" w:rsidRPr="004B1603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 xml:space="preserve">&lt;Preencher com a 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</w:rPr>
              <w:t>qtde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</w:rPr>
              <w:t xml:space="preserve"> de horas&gt;</w:t>
            </w:r>
          </w:p>
        </w:tc>
      </w:tr>
      <w:tr w:rsidR="00BE28B8" w:rsidRPr="004B1603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 xml:space="preserve">&lt;Preencher com a 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</w:rPr>
              <w:t>qtde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</w:rPr>
              <w:t xml:space="preserve"> de horas&gt;</w:t>
            </w:r>
          </w:p>
        </w:tc>
      </w:tr>
      <w:tr w:rsidR="00BE28B8" w:rsidRPr="004B1603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  <w:lang w:val="es-ES_tradnl"/>
              </w:rPr>
            </w:pPr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&lt;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dd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/mm/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aaaa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lang w:val="es-ES_tradnl"/>
              </w:rPr>
            </w:pPr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&lt;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dd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/mm/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aaaa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&gt;</w:t>
            </w:r>
          </w:p>
        </w:tc>
      </w:tr>
    </w:tbl>
    <w:p w:rsidR="00BE28B8" w:rsidRPr="004B1603" w:rsidRDefault="00BE28B8">
      <w:pPr>
        <w:pStyle w:val="TCTips"/>
        <w:rPr>
          <w:rFonts w:asciiTheme="minorHAnsi" w:hAnsiTheme="minorHAnsi" w:cstheme="minorHAnsi"/>
          <w:i w:val="0"/>
          <w:lang w:val="es-ES_tradnl"/>
        </w:rPr>
      </w:pP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Aprovações:</w:t>
      </w:r>
    </w:p>
    <w:p w:rsidR="00BE28B8" w:rsidRPr="004B1603" w:rsidRDefault="00BE28B8">
      <w:pPr>
        <w:pStyle w:val="TCTips"/>
        <w:rPr>
          <w:rFonts w:asciiTheme="minorHAnsi" w:hAnsiTheme="minorHAnsi" w:cstheme="minorHAnsi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BE28B8" w:rsidRPr="004B1603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Data</w:t>
            </w:r>
          </w:p>
        </w:tc>
      </w:tr>
      <w:tr w:rsidR="00BE28B8" w:rsidRPr="004B1603">
        <w:trPr>
          <w:cantSplit/>
        </w:trPr>
        <w:tc>
          <w:tcPr>
            <w:tcW w:w="3614" w:type="dxa"/>
            <w:tcBorders>
              <w:top w:val="nil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  <w:lang w:val="es-ES_tradnl"/>
              </w:rPr>
            </w:pPr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&lt;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dd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/mm/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aaaa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&gt;</w:t>
            </w:r>
          </w:p>
        </w:tc>
      </w:tr>
      <w:tr w:rsidR="00BE28B8" w:rsidRPr="004B1603">
        <w:trPr>
          <w:cantSplit/>
        </w:trPr>
        <w:tc>
          <w:tcPr>
            <w:tcW w:w="3614" w:type="dxa"/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  <w:lang w:val="es-ES_tradnl"/>
              </w:rPr>
            </w:pPr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&lt;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dd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/mm/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aaaa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&gt;</w:t>
            </w:r>
          </w:p>
        </w:tc>
      </w:tr>
      <w:tr w:rsidR="00BE28B8" w:rsidRPr="004B1603">
        <w:trPr>
          <w:cantSplit/>
        </w:trPr>
        <w:tc>
          <w:tcPr>
            <w:tcW w:w="3614" w:type="dxa"/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  <w:lang w:val="es-ES_tradnl"/>
              </w:rPr>
            </w:pPr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&lt;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dd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/mm/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aaaa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&gt;</w:t>
            </w:r>
          </w:p>
        </w:tc>
      </w:tr>
      <w:tr w:rsidR="00BE28B8" w:rsidRPr="004B1603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  <w:lang w:val="es-ES_tradnl"/>
              </w:rPr>
            </w:pPr>
          </w:p>
        </w:tc>
      </w:tr>
    </w:tbl>
    <w:p w:rsidR="00BE28B8" w:rsidRPr="004B1603" w:rsidRDefault="00BE28B8">
      <w:pPr>
        <w:pStyle w:val="TCTips"/>
        <w:jc w:val="left"/>
        <w:rPr>
          <w:rFonts w:asciiTheme="minorHAnsi" w:hAnsiTheme="minorHAnsi" w:cstheme="minorHAnsi"/>
          <w:i w:val="0"/>
          <w:sz w:val="16"/>
          <w:lang w:val="es-ES_tradnl"/>
        </w:rPr>
      </w:pPr>
      <w:r w:rsidRPr="004B1603">
        <w:rPr>
          <w:rFonts w:asciiTheme="minorHAnsi" w:hAnsiTheme="minorHAnsi" w:cstheme="minorHAnsi"/>
          <w:i w:val="0"/>
          <w:sz w:val="16"/>
          <w:lang w:val="es-ES_tradnl"/>
        </w:rPr>
        <w:t xml:space="preserve"> </w:t>
      </w:r>
    </w:p>
    <w:p w:rsidR="00BE28B8" w:rsidRPr="004B1603" w:rsidRDefault="00BE28B8">
      <w:pPr>
        <w:pStyle w:val="TCTips"/>
        <w:jc w:val="left"/>
        <w:rPr>
          <w:rFonts w:asciiTheme="minorHAnsi" w:hAnsiTheme="minorHAnsi" w:cstheme="minorHAnsi"/>
          <w:i w:val="0"/>
          <w:sz w:val="16"/>
          <w:lang w:val="es-ES_tradnl"/>
        </w:rPr>
      </w:pPr>
    </w:p>
    <w:p w:rsidR="00BE28B8" w:rsidRPr="004B1603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PLANO DE IMPLANTAÇÃO EM HOMOLOGAÇÃO/PRODUÇÃO</w:t>
      </w:r>
      <w:r w:rsidRPr="004B1603">
        <w:rPr>
          <w:rStyle w:val="Refdenotaderodap"/>
          <w:rFonts w:asciiTheme="minorHAnsi" w:hAnsiTheme="minorHAnsi" w:cstheme="minorHAnsi"/>
        </w:rPr>
        <w:footnoteReference w:customMarkFollows="1" w:id="6"/>
        <w:t>**</w:t>
      </w:r>
    </w:p>
    <w:p w:rsidR="00BE28B8" w:rsidRPr="004B1603" w:rsidRDefault="00BE28B8">
      <w:pPr>
        <w:pStyle w:val="TCTips"/>
        <w:rPr>
          <w:rFonts w:asciiTheme="minorHAnsi" w:hAnsiTheme="minorHAnsi" w:cstheme="minorHAnsi"/>
          <w:i w:val="0"/>
        </w:rPr>
      </w:pP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Roteiro de implantação em homologação</w:t>
      </w:r>
    </w:p>
    <w:p w:rsidR="00BE28B8" w:rsidRPr="004B1603" w:rsidRDefault="00BE28B8" w:rsidP="0000716A">
      <w:pPr>
        <w:rPr>
          <w:rFonts w:asciiTheme="minorHAnsi" w:hAnsiTheme="minorHAnsi" w:cstheme="minorHAnsi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6"/>
        <w:gridCol w:w="816"/>
        <w:gridCol w:w="2417"/>
        <w:gridCol w:w="835"/>
      </w:tblGrid>
      <w:tr w:rsidR="00BE28B8" w:rsidRPr="004B1603">
        <w:tc>
          <w:tcPr>
            <w:tcW w:w="579" w:type="dxa"/>
            <w:vAlign w:val="center"/>
          </w:tcPr>
          <w:p w:rsidR="00BE28B8" w:rsidRPr="004B1603" w:rsidRDefault="00BE28B8" w:rsidP="0000716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BE28B8" w:rsidRPr="004B1603" w:rsidRDefault="00BE28B8" w:rsidP="0000716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BE28B8" w:rsidRPr="004B1603" w:rsidRDefault="00BE28B8" w:rsidP="0000716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BE28B8" w:rsidRPr="004B1603" w:rsidRDefault="00BE28B8" w:rsidP="0000716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BE28B8" w:rsidRPr="004B1603" w:rsidRDefault="00BE28B8" w:rsidP="0000716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 xml:space="preserve">Caminho </w:t>
            </w:r>
            <w:proofErr w:type="spellStart"/>
            <w:r w:rsidRPr="004B1603">
              <w:rPr>
                <w:rFonts w:asciiTheme="minorHAnsi" w:hAnsiTheme="minorHAnsi" w:cstheme="minorHAnsi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BE28B8" w:rsidRPr="004B1603" w:rsidRDefault="00BE28B8" w:rsidP="0000716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Status*</w:t>
            </w: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</w:tbl>
    <w:p w:rsidR="00BE28B8" w:rsidRPr="004B1603" w:rsidRDefault="00BE28B8" w:rsidP="00D94953">
      <w:pPr>
        <w:ind w:left="142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*</w:t>
      </w:r>
      <w:proofErr w:type="gramStart"/>
      <w:r w:rsidRPr="004B1603">
        <w:rPr>
          <w:rFonts w:asciiTheme="minorHAnsi" w:hAnsiTheme="minorHAnsi" w:cstheme="minorHAnsi"/>
        </w:rPr>
        <w:t xml:space="preserve">  </w:t>
      </w:r>
      <w:proofErr w:type="gramEnd"/>
      <w:r w:rsidRPr="004B1603">
        <w:rPr>
          <w:rFonts w:asciiTheme="minorHAnsi" w:hAnsiTheme="minorHAnsi" w:cstheme="minorHAnsi"/>
        </w:rPr>
        <w:t>Preenchido pela Gerência de Liberação</w:t>
      </w:r>
    </w:p>
    <w:p w:rsidR="00BE28B8" w:rsidRPr="004B1603" w:rsidRDefault="00BE28B8" w:rsidP="0000716A">
      <w:pPr>
        <w:rPr>
          <w:rFonts w:asciiTheme="minorHAnsi" w:hAnsiTheme="minorHAnsi" w:cstheme="minorHAnsi"/>
        </w:rPr>
      </w:pPr>
    </w:p>
    <w:p w:rsidR="00BE28B8" w:rsidRPr="004B1603" w:rsidRDefault="00BE28B8" w:rsidP="0000716A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Roteiro de implantação em produção</w:t>
      </w:r>
    </w:p>
    <w:p w:rsidR="00BE28B8" w:rsidRPr="004B1603" w:rsidRDefault="00BE28B8" w:rsidP="0000716A">
      <w:pPr>
        <w:rPr>
          <w:rFonts w:asciiTheme="minorHAnsi" w:hAnsiTheme="minorHAnsi" w:cstheme="minorHAnsi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8"/>
        <w:gridCol w:w="1840"/>
        <w:gridCol w:w="2817"/>
        <w:gridCol w:w="1878"/>
        <w:gridCol w:w="816"/>
        <w:gridCol w:w="2417"/>
        <w:gridCol w:w="835"/>
      </w:tblGrid>
      <w:tr w:rsidR="00BE28B8" w:rsidRPr="004B1603">
        <w:tc>
          <w:tcPr>
            <w:tcW w:w="579" w:type="dxa"/>
            <w:vAlign w:val="center"/>
          </w:tcPr>
          <w:p w:rsidR="00BE28B8" w:rsidRPr="004B1603" w:rsidRDefault="00BE28B8" w:rsidP="001F4AD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BE28B8" w:rsidRPr="004B1603" w:rsidRDefault="00BE28B8" w:rsidP="001F4AD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BE28B8" w:rsidRPr="004B1603" w:rsidRDefault="00BE28B8" w:rsidP="001F4AD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BE28B8" w:rsidRPr="004B1603" w:rsidRDefault="00BE28B8" w:rsidP="001F4AD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BE28B8" w:rsidRPr="004B1603" w:rsidRDefault="00BE28B8" w:rsidP="001F4AD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BE28B8" w:rsidRPr="004B1603" w:rsidRDefault="00BE28B8" w:rsidP="001F4AD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 xml:space="preserve">Caminho </w:t>
            </w:r>
            <w:proofErr w:type="spellStart"/>
            <w:r w:rsidRPr="004B1603">
              <w:rPr>
                <w:rFonts w:asciiTheme="minorHAnsi" w:hAnsiTheme="minorHAnsi" w:cstheme="minorHAnsi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BE28B8" w:rsidRPr="004B1603" w:rsidRDefault="00BE28B8" w:rsidP="001F4AD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Status*</w:t>
            </w: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EA538F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EA538F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EA538F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</w:tbl>
    <w:p w:rsidR="00BE28B8" w:rsidRPr="004B1603" w:rsidRDefault="00BE28B8" w:rsidP="00D94953">
      <w:pPr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*</w:t>
      </w:r>
      <w:proofErr w:type="gramStart"/>
      <w:r w:rsidRPr="004B1603">
        <w:rPr>
          <w:rFonts w:asciiTheme="minorHAnsi" w:hAnsiTheme="minorHAnsi" w:cstheme="minorHAnsi"/>
        </w:rPr>
        <w:t xml:space="preserve">  </w:t>
      </w:r>
      <w:proofErr w:type="gramEnd"/>
      <w:r w:rsidRPr="004B1603">
        <w:rPr>
          <w:rFonts w:asciiTheme="minorHAnsi" w:hAnsiTheme="minorHAnsi" w:cstheme="minorHAnsi"/>
        </w:rPr>
        <w:t>Preenchido pela Gerência de Liberação</w:t>
      </w:r>
    </w:p>
    <w:p w:rsidR="00BE28B8" w:rsidRPr="004B1603" w:rsidRDefault="00BE28B8" w:rsidP="00A14994">
      <w:pPr>
        <w:rPr>
          <w:rFonts w:asciiTheme="minorHAnsi" w:hAnsiTheme="minorHAnsi" w:cstheme="minorHAnsi"/>
        </w:rPr>
      </w:pPr>
    </w:p>
    <w:p w:rsidR="00BE28B8" w:rsidRPr="004B1603" w:rsidRDefault="00BE28B8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PLANO DE VOLTA</w:t>
      </w:r>
    </w:p>
    <w:p w:rsidR="00BE28B8" w:rsidRPr="004B1603" w:rsidRDefault="00BE28B8">
      <w:pPr>
        <w:pStyle w:val="TCTips"/>
        <w:rPr>
          <w:rFonts w:asciiTheme="minorHAnsi" w:hAnsiTheme="minorHAnsi" w:cstheme="minorHAnsi"/>
          <w:i w:val="0"/>
        </w:rPr>
      </w:pPr>
    </w:p>
    <w:p w:rsidR="00BE28B8" w:rsidRPr="004B1603" w:rsidRDefault="00BE28B8" w:rsidP="002552D5">
      <w:pPr>
        <w:pStyle w:val="Ttulo2"/>
        <w:numPr>
          <w:ilvl w:val="0"/>
          <w:numId w:val="2"/>
        </w:numPr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  <w:sz w:val="20"/>
        </w:rPr>
        <w:t>Roteiro para aplicação do plano de volta</w:t>
      </w:r>
    </w:p>
    <w:p w:rsidR="00BE28B8" w:rsidRPr="004B1603" w:rsidRDefault="00BE28B8">
      <w:pPr>
        <w:pStyle w:val="TCTips"/>
        <w:rPr>
          <w:rFonts w:asciiTheme="minorHAnsi" w:hAnsiTheme="minorHAnsi" w:cstheme="minorHAnsi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BE28B8" w:rsidRPr="004B1603">
        <w:tc>
          <w:tcPr>
            <w:tcW w:w="579" w:type="dxa"/>
            <w:vAlign w:val="center"/>
          </w:tcPr>
          <w:p w:rsidR="00BE28B8" w:rsidRPr="004B1603" w:rsidRDefault="00BE28B8" w:rsidP="000A2DBE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BE28B8" w:rsidRPr="004B1603" w:rsidRDefault="00BE28B8" w:rsidP="000A2DBE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BE28B8" w:rsidRPr="004B1603" w:rsidRDefault="00BE28B8" w:rsidP="000A2DBE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Descrição da atividade de volta</w:t>
            </w: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</w:tbl>
    <w:p w:rsidR="00BE28B8" w:rsidRPr="004B1603" w:rsidRDefault="00BE28B8" w:rsidP="002552D5">
      <w:pPr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 xml:space="preserve">* A </w:t>
      </w:r>
      <w:proofErr w:type="spellStart"/>
      <w:r w:rsidRPr="004B1603">
        <w:rPr>
          <w:rFonts w:asciiTheme="minorHAnsi" w:hAnsiTheme="minorHAnsi" w:cstheme="minorHAnsi"/>
        </w:rPr>
        <w:t>seqüência</w:t>
      </w:r>
      <w:proofErr w:type="spellEnd"/>
      <w:r w:rsidRPr="004B1603">
        <w:rPr>
          <w:rFonts w:asciiTheme="minorHAnsi" w:hAnsiTheme="minorHAnsi" w:cstheme="minorHAnsi"/>
        </w:rPr>
        <w:t xml:space="preserve"> de atividades descritas no plano de volta deverão estar sincronizadas (mesmo ID) com o Roteiro de Implantação</w:t>
      </w:r>
    </w:p>
    <w:p w:rsidR="00BE28B8" w:rsidRPr="004B1603" w:rsidRDefault="00BE28B8" w:rsidP="002552D5">
      <w:pPr>
        <w:rPr>
          <w:rFonts w:asciiTheme="minorHAnsi" w:hAnsiTheme="minorHAnsi" w:cstheme="minorHAnsi"/>
        </w:rPr>
      </w:pPr>
    </w:p>
    <w:p w:rsidR="00BE28B8" w:rsidRPr="004B1603" w:rsidRDefault="00BE28B8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PLANO DE COMUNICAÇÃO</w:t>
      </w:r>
    </w:p>
    <w:p w:rsidR="00BE28B8" w:rsidRPr="004B1603" w:rsidRDefault="00BE28B8">
      <w:pPr>
        <w:pStyle w:val="TCTips"/>
        <w:rPr>
          <w:rFonts w:asciiTheme="minorHAnsi" w:hAnsiTheme="minorHAnsi" w:cstheme="minorHAnsi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BE28B8" w:rsidRPr="004B1603">
        <w:tc>
          <w:tcPr>
            <w:tcW w:w="1844" w:type="dxa"/>
            <w:vAlign w:val="center"/>
          </w:tcPr>
          <w:p w:rsidR="00BE28B8" w:rsidRPr="004B1603" w:rsidRDefault="00BE28B8" w:rsidP="006E2C4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BE28B8" w:rsidRPr="004B1603" w:rsidRDefault="00BE28B8" w:rsidP="006E2C4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BE28B8" w:rsidRPr="004B1603" w:rsidRDefault="00BE28B8" w:rsidP="006E2C4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BE28B8" w:rsidRPr="004B1603" w:rsidRDefault="00BE28B8" w:rsidP="006E2C4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Área / Responsabilidade</w:t>
            </w: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07424A">
            <w:pPr>
              <w:ind w:left="176"/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1.1 (</w:t>
            </w:r>
            <w:proofErr w:type="spellStart"/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opcional</w:t>
            </w:r>
            <w:proofErr w:type="spellEnd"/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6E2C4F">
            <w:pPr>
              <w:ind w:left="176"/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1.2 (</w:t>
            </w:r>
            <w:proofErr w:type="spellStart"/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opcional</w:t>
            </w:r>
            <w:proofErr w:type="spellEnd"/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6E2C4F">
            <w:pPr>
              <w:ind w:left="176"/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1.3 (</w:t>
            </w:r>
            <w:proofErr w:type="spellStart"/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opcional</w:t>
            </w:r>
            <w:proofErr w:type="spellEnd"/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6E2C4F">
            <w:pPr>
              <w:ind w:left="176"/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2.1 (</w:t>
            </w:r>
            <w:proofErr w:type="spellStart"/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opcional</w:t>
            </w:r>
            <w:proofErr w:type="spellEnd"/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6E2C4F">
            <w:pPr>
              <w:ind w:left="176"/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2.2 (</w:t>
            </w:r>
            <w:proofErr w:type="spellStart"/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opcional</w:t>
            </w:r>
            <w:proofErr w:type="spellEnd"/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6E2C4F">
            <w:pPr>
              <w:ind w:left="176"/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lastRenderedPageBreak/>
              <w:t>2.3 (</w:t>
            </w:r>
            <w:proofErr w:type="spellStart"/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opcional</w:t>
            </w:r>
            <w:proofErr w:type="spellEnd"/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6E2C4F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6E2C4F">
            <w:pPr>
              <w:ind w:left="176"/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3.1 (</w:t>
            </w:r>
            <w:proofErr w:type="spellStart"/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opcional</w:t>
            </w:r>
            <w:proofErr w:type="spellEnd"/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6E2C4F">
            <w:pPr>
              <w:ind w:left="176"/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3.2 (</w:t>
            </w:r>
            <w:proofErr w:type="spellStart"/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opcional</w:t>
            </w:r>
            <w:proofErr w:type="spellEnd"/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0A2DBE">
            <w:pPr>
              <w:ind w:left="176"/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3.3 (</w:t>
            </w:r>
            <w:proofErr w:type="spellStart"/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opcional</w:t>
            </w:r>
            <w:proofErr w:type="spellEnd"/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</w:tbl>
    <w:p w:rsidR="00BE28B8" w:rsidRPr="004B1603" w:rsidRDefault="00BE28B8">
      <w:pPr>
        <w:pStyle w:val="TCTips"/>
        <w:rPr>
          <w:rFonts w:asciiTheme="minorHAnsi" w:hAnsiTheme="minorHAnsi" w:cstheme="minorHAnsi"/>
          <w:i w:val="0"/>
        </w:rPr>
      </w:pPr>
    </w:p>
    <w:sectPr w:rsidR="00BE28B8" w:rsidRPr="004B1603" w:rsidSect="006F1417">
      <w:headerReference w:type="default" r:id="rId13"/>
      <w:footerReference w:type="default" r:id="rId14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3D4" w:rsidRDefault="00AC23D4">
      <w:r>
        <w:separator/>
      </w:r>
    </w:p>
  </w:endnote>
  <w:endnote w:type="continuationSeparator" w:id="0">
    <w:p w:rsidR="00AC23D4" w:rsidRDefault="00AC2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7B17" w:rsidRDefault="007B7B17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F23EE4">
      <w:rPr>
        <w:rStyle w:val="Nmerodepgina"/>
        <w:rFonts w:ascii="Arial" w:hAnsi="Arial"/>
        <w:noProof/>
        <w:snapToGrid w:val="0"/>
      </w:rPr>
      <w:t>5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F23EE4">
      <w:rPr>
        <w:rStyle w:val="Nmerodepgina"/>
        <w:rFonts w:ascii="Arial" w:hAnsi="Arial"/>
        <w:noProof/>
        <w:snapToGrid w:val="0"/>
      </w:rPr>
      <w:t>12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3D4" w:rsidRDefault="00AC23D4">
      <w:r>
        <w:separator/>
      </w:r>
    </w:p>
  </w:footnote>
  <w:footnote w:type="continuationSeparator" w:id="0">
    <w:p w:rsidR="00AC23D4" w:rsidRDefault="00AC23D4">
      <w:r>
        <w:continuationSeparator/>
      </w:r>
    </w:p>
  </w:footnote>
  <w:footnote w:id="1">
    <w:p w:rsidR="007B7B17" w:rsidRDefault="007B7B17">
      <w:pPr>
        <w:pStyle w:val="Textodenotaderodap"/>
      </w:pPr>
      <w:r>
        <w:rPr>
          <w:rStyle w:val="Refdenotaderodap"/>
        </w:rPr>
        <w:t>*</w:t>
      </w:r>
      <w:r>
        <w:t xml:space="preserve"> Preenchido pelo Abril</w:t>
      </w:r>
    </w:p>
  </w:footnote>
  <w:footnote w:id="2">
    <w:p w:rsidR="007B7B17" w:rsidRDefault="007B7B17">
      <w:pPr>
        <w:pStyle w:val="Textodenotaderodap"/>
      </w:pPr>
    </w:p>
  </w:footnote>
  <w:footnote w:id="3">
    <w:p w:rsidR="007B7B17" w:rsidRDefault="007B7B17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7B7B17" w:rsidRDefault="007B7B17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7B7B17" w:rsidRDefault="007B7B17">
      <w:pPr>
        <w:pStyle w:val="Textodenotaderodap"/>
      </w:pPr>
    </w:p>
  </w:footnote>
  <w:footnote w:id="6">
    <w:p w:rsidR="007B7B17" w:rsidRDefault="007B7B17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7B7B17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7B7B17" w:rsidRPr="009540DC" w:rsidRDefault="007B7B17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770890" cy="334645"/>
                <wp:effectExtent l="0" t="0" r="0" b="8255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0890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7B7B17" w:rsidRPr="009540DC" w:rsidRDefault="007B7B17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7B7B17" w:rsidRPr="009540DC" w:rsidRDefault="007B7B17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7B7B17" w:rsidRPr="009540DC" w:rsidRDefault="007B7B17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7B7B17">
      <w:trPr>
        <w:cantSplit/>
        <w:trHeight w:val="337"/>
        <w:jc w:val="center"/>
      </w:trPr>
      <w:tc>
        <w:tcPr>
          <w:tcW w:w="2089" w:type="dxa"/>
          <w:vMerge/>
        </w:tcPr>
        <w:p w:rsidR="007B7B17" w:rsidRPr="009540DC" w:rsidRDefault="007B7B17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7B7B17" w:rsidRPr="009540DC" w:rsidRDefault="007B7B17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7B7B17" w:rsidRPr="009540DC" w:rsidRDefault="007B7B17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7B7B17" w:rsidRPr="009540DC" w:rsidRDefault="007B7B17" w:rsidP="0000716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24/02/2012</w:t>
          </w:r>
        </w:p>
      </w:tc>
    </w:tr>
    <w:tr w:rsidR="007B7B17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7B7B17" w:rsidRPr="009540DC" w:rsidRDefault="007B7B17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7B7B17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7B7B17" w:rsidRPr="009540DC" w:rsidRDefault="007B7B17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7B7B17" w:rsidRDefault="007B7B1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05C7858"/>
    <w:multiLevelType w:val="hybridMultilevel"/>
    <w:tmpl w:val="39E2FCF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1007900"/>
    <w:multiLevelType w:val="hybridMultilevel"/>
    <w:tmpl w:val="D166E9E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4724F6"/>
    <w:multiLevelType w:val="hybridMultilevel"/>
    <w:tmpl w:val="3034A1A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5">
    <w:nsid w:val="1B12328E"/>
    <w:multiLevelType w:val="hybridMultilevel"/>
    <w:tmpl w:val="8400856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BD16105"/>
    <w:multiLevelType w:val="hybridMultilevel"/>
    <w:tmpl w:val="92A418A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1A61EBB"/>
    <w:multiLevelType w:val="hybridMultilevel"/>
    <w:tmpl w:val="1070087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D6E6E5A"/>
    <w:multiLevelType w:val="hybridMultilevel"/>
    <w:tmpl w:val="6B7290A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01233A0"/>
    <w:multiLevelType w:val="hybridMultilevel"/>
    <w:tmpl w:val="402AE3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298301A"/>
    <w:multiLevelType w:val="hybridMultilevel"/>
    <w:tmpl w:val="2146E51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9F404EC"/>
    <w:multiLevelType w:val="hybridMultilevel"/>
    <w:tmpl w:val="BA62DD1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9"/>
  </w:num>
  <w:num w:numId="5">
    <w:abstractNumId w:val="10"/>
  </w:num>
  <w:num w:numId="6">
    <w:abstractNumId w:val="11"/>
  </w:num>
  <w:num w:numId="7">
    <w:abstractNumId w:val="7"/>
  </w:num>
  <w:num w:numId="8">
    <w:abstractNumId w:val="8"/>
  </w:num>
  <w:num w:numId="9">
    <w:abstractNumId w:val="6"/>
  </w:num>
  <w:num w:numId="10">
    <w:abstractNumId w:val="5"/>
  </w:num>
  <w:num w:numId="11">
    <w:abstractNumId w:val="3"/>
  </w:num>
  <w:num w:numId="1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00FB"/>
    <w:rsid w:val="00001BBD"/>
    <w:rsid w:val="0000203C"/>
    <w:rsid w:val="00002D60"/>
    <w:rsid w:val="000041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47BBC"/>
    <w:rsid w:val="0005102B"/>
    <w:rsid w:val="000534C7"/>
    <w:rsid w:val="00057981"/>
    <w:rsid w:val="00060889"/>
    <w:rsid w:val="00062236"/>
    <w:rsid w:val="0006327C"/>
    <w:rsid w:val="00063320"/>
    <w:rsid w:val="00065E97"/>
    <w:rsid w:val="000718DF"/>
    <w:rsid w:val="0007424A"/>
    <w:rsid w:val="00074935"/>
    <w:rsid w:val="00074C95"/>
    <w:rsid w:val="00075D68"/>
    <w:rsid w:val="00075F45"/>
    <w:rsid w:val="00081A9C"/>
    <w:rsid w:val="00085C58"/>
    <w:rsid w:val="00090E34"/>
    <w:rsid w:val="00092FF2"/>
    <w:rsid w:val="000949D0"/>
    <w:rsid w:val="00095B92"/>
    <w:rsid w:val="00096E8F"/>
    <w:rsid w:val="000A2DBE"/>
    <w:rsid w:val="000A3F02"/>
    <w:rsid w:val="000A5878"/>
    <w:rsid w:val="000A60CC"/>
    <w:rsid w:val="000A7B82"/>
    <w:rsid w:val="000B03AF"/>
    <w:rsid w:val="000B206F"/>
    <w:rsid w:val="000B3976"/>
    <w:rsid w:val="000B4422"/>
    <w:rsid w:val="000B5FA9"/>
    <w:rsid w:val="000B74EA"/>
    <w:rsid w:val="000B74F7"/>
    <w:rsid w:val="000C18B0"/>
    <w:rsid w:val="000C1D0F"/>
    <w:rsid w:val="000C5F4D"/>
    <w:rsid w:val="000C6D8D"/>
    <w:rsid w:val="000D1918"/>
    <w:rsid w:val="000D29E9"/>
    <w:rsid w:val="000D35A4"/>
    <w:rsid w:val="000D7E01"/>
    <w:rsid w:val="000E16C4"/>
    <w:rsid w:val="000E3473"/>
    <w:rsid w:val="000E4113"/>
    <w:rsid w:val="000E5668"/>
    <w:rsid w:val="000E61E4"/>
    <w:rsid w:val="000E69E6"/>
    <w:rsid w:val="000E6CEA"/>
    <w:rsid w:val="000E77A8"/>
    <w:rsid w:val="000F0195"/>
    <w:rsid w:val="000F01B0"/>
    <w:rsid w:val="000F13BE"/>
    <w:rsid w:val="000F25C4"/>
    <w:rsid w:val="000F2EC9"/>
    <w:rsid w:val="000F3876"/>
    <w:rsid w:val="000F4B3C"/>
    <w:rsid w:val="000F5D38"/>
    <w:rsid w:val="000F60BB"/>
    <w:rsid w:val="000F7F7E"/>
    <w:rsid w:val="00100949"/>
    <w:rsid w:val="0010198B"/>
    <w:rsid w:val="00107798"/>
    <w:rsid w:val="00107843"/>
    <w:rsid w:val="0011046E"/>
    <w:rsid w:val="00111FA2"/>
    <w:rsid w:val="00112EFC"/>
    <w:rsid w:val="001130CB"/>
    <w:rsid w:val="00116B72"/>
    <w:rsid w:val="00120D7F"/>
    <w:rsid w:val="00124053"/>
    <w:rsid w:val="0012448A"/>
    <w:rsid w:val="00130BF4"/>
    <w:rsid w:val="0013234C"/>
    <w:rsid w:val="00133562"/>
    <w:rsid w:val="00134664"/>
    <w:rsid w:val="00134EA4"/>
    <w:rsid w:val="001374AB"/>
    <w:rsid w:val="001519D6"/>
    <w:rsid w:val="00154A64"/>
    <w:rsid w:val="00155152"/>
    <w:rsid w:val="00155485"/>
    <w:rsid w:val="00155AF9"/>
    <w:rsid w:val="0015625A"/>
    <w:rsid w:val="00156A85"/>
    <w:rsid w:val="00160664"/>
    <w:rsid w:val="00161746"/>
    <w:rsid w:val="00161D7E"/>
    <w:rsid w:val="0016608B"/>
    <w:rsid w:val="0016673B"/>
    <w:rsid w:val="00170678"/>
    <w:rsid w:val="00176665"/>
    <w:rsid w:val="00176B48"/>
    <w:rsid w:val="00176FEA"/>
    <w:rsid w:val="001776B5"/>
    <w:rsid w:val="00180310"/>
    <w:rsid w:val="0018054E"/>
    <w:rsid w:val="0018172E"/>
    <w:rsid w:val="001826EF"/>
    <w:rsid w:val="00186729"/>
    <w:rsid w:val="0018735D"/>
    <w:rsid w:val="0018798B"/>
    <w:rsid w:val="001908CF"/>
    <w:rsid w:val="00190B56"/>
    <w:rsid w:val="0019415F"/>
    <w:rsid w:val="00195723"/>
    <w:rsid w:val="001A0260"/>
    <w:rsid w:val="001A1578"/>
    <w:rsid w:val="001A32F2"/>
    <w:rsid w:val="001B29BB"/>
    <w:rsid w:val="001B3B5F"/>
    <w:rsid w:val="001B5A75"/>
    <w:rsid w:val="001B744E"/>
    <w:rsid w:val="001C0FEA"/>
    <w:rsid w:val="001C13DB"/>
    <w:rsid w:val="001C3A9A"/>
    <w:rsid w:val="001C426A"/>
    <w:rsid w:val="001D0F63"/>
    <w:rsid w:val="001D24B2"/>
    <w:rsid w:val="001D3A86"/>
    <w:rsid w:val="001D5558"/>
    <w:rsid w:val="001D55EF"/>
    <w:rsid w:val="001D5FD3"/>
    <w:rsid w:val="001E2B6B"/>
    <w:rsid w:val="001E5B29"/>
    <w:rsid w:val="001E709B"/>
    <w:rsid w:val="001F1D50"/>
    <w:rsid w:val="001F34B9"/>
    <w:rsid w:val="001F36C6"/>
    <w:rsid w:val="001F4ADC"/>
    <w:rsid w:val="001F53B7"/>
    <w:rsid w:val="001F7FE6"/>
    <w:rsid w:val="0020163C"/>
    <w:rsid w:val="0020473B"/>
    <w:rsid w:val="002117FD"/>
    <w:rsid w:val="002128F9"/>
    <w:rsid w:val="00215804"/>
    <w:rsid w:val="00216091"/>
    <w:rsid w:val="00216BD7"/>
    <w:rsid w:val="00223176"/>
    <w:rsid w:val="00225398"/>
    <w:rsid w:val="00227E41"/>
    <w:rsid w:val="00230C14"/>
    <w:rsid w:val="00232E19"/>
    <w:rsid w:val="0023440C"/>
    <w:rsid w:val="002369D3"/>
    <w:rsid w:val="0023793F"/>
    <w:rsid w:val="002420A0"/>
    <w:rsid w:val="00242FDD"/>
    <w:rsid w:val="00245221"/>
    <w:rsid w:val="00245CF8"/>
    <w:rsid w:val="00245F2B"/>
    <w:rsid w:val="00254241"/>
    <w:rsid w:val="002552D5"/>
    <w:rsid w:val="00256279"/>
    <w:rsid w:val="002573FF"/>
    <w:rsid w:val="002609F8"/>
    <w:rsid w:val="002621FA"/>
    <w:rsid w:val="00263C5E"/>
    <w:rsid w:val="00263DF6"/>
    <w:rsid w:val="00264270"/>
    <w:rsid w:val="002662F6"/>
    <w:rsid w:val="00266541"/>
    <w:rsid w:val="0026759F"/>
    <w:rsid w:val="00270B92"/>
    <w:rsid w:val="00271A13"/>
    <w:rsid w:val="00271B85"/>
    <w:rsid w:val="00271FB7"/>
    <w:rsid w:val="002743D3"/>
    <w:rsid w:val="002743DE"/>
    <w:rsid w:val="00284325"/>
    <w:rsid w:val="00285922"/>
    <w:rsid w:val="002867D4"/>
    <w:rsid w:val="00290D93"/>
    <w:rsid w:val="00292871"/>
    <w:rsid w:val="00293543"/>
    <w:rsid w:val="00296253"/>
    <w:rsid w:val="002A0428"/>
    <w:rsid w:val="002A0A0B"/>
    <w:rsid w:val="002A37A9"/>
    <w:rsid w:val="002A3D6C"/>
    <w:rsid w:val="002A3F71"/>
    <w:rsid w:val="002A489D"/>
    <w:rsid w:val="002A493C"/>
    <w:rsid w:val="002A4DAE"/>
    <w:rsid w:val="002A5A05"/>
    <w:rsid w:val="002B1A0A"/>
    <w:rsid w:val="002B4FAC"/>
    <w:rsid w:val="002B6648"/>
    <w:rsid w:val="002B78BF"/>
    <w:rsid w:val="002C2B68"/>
    <w:rsid w:val="002C4731"/>
    <w:rsid w:val="002C7CDA"/>
    <w:rsid w:val="002D07E2"/>
    <w:rsid w:val="002D0B2B"/>
    <w:rsid w:val="002D0D9D"/>
    <w:rsid w:val="002D0FFA"/>
    <w:rsid w:val="002D2F9A"/>
    <w:rsid w:val="002D36B7"/>
    <w:rsid w:val="002D3A39"/>
    <w:rsid w:val="002D69A4"/>
    <w:rsid w:val="002D7C89"/>
    <w:rsid w:val="002E294F"/>
    <w:rsid w:val="002E2EC5"/>
    <w:rsid w:val="002E388E"/>
    <w:rsid w:val="002E3C51"/>
    <w:rsid w:val="002E48E2"/>
    <w:rsid w:val="002E6519"/>
    <w:rsid w:val="002E6A5F"/>
    <w:rsid w:val="002E73E1"/>
    <w:rsid w:val="002F2F90"/>
    <w:rsid w:val="002F4600"/>
    <w:rsid w:val="002F64E0"/>
    <w:rsid w:val="002F7676"/>
    <w:rsid w:val="002F7D5B"/>
    <w:rsid w:val="003007BC"/>
    <w:rsid w:val="00301702"/>
    <w:rsid w:val="00301E5B"/>
    <w:rsid w:val="003022FD"/>
    <w:rsid w:val="003026BA"/>
    <w:rsid w:val="00303590"/>
    <w:rsid w:val="00304913"/>
    <w:rsid w:val="00304F50"/>
    <w:rsid w:val="00306C3B"/>
    <w:rsid w:val="00310E23"/>
    <w:rsid w:val="00313C02"/>
    <w:rsid w:val="0031420D"/>
    <w:rsid w:val="00315652"/>
    <w:rsid w:val="00321262"/>
    <w:rsid w:val="00321FF4"/>
    <w:rsid w:val="00324DF4"/>
    <w:rsid w:val="0032615C"/>
    <w:rsid w:val="00327707"/>
    <w:rsid w:val="00332708"/>
    <w:rsid w:val="00335C83"/>
    <w:rsid w:val="00343E85"/>
    <w:rsid w:val="00344FD9"/>
    <w:rsid w:val="003466EA"/>
    <w:rsid w:val="0034692E"/>
    <w:rsid w:val="00346E2C"/>
    <w:rsid w:val="00352574"/>
    <w:rsid w:val="00360B96"/>
    <w:rsid w:val="0036483C"/>
    <w:rsid w:val="003650EC"/>
    <w:rsid w:val="00367330"/>
    <w:rsid w:val="00370AA5"/>
    <w:rsid w:val="003735EF"/>
    <w:rsid w:val="003753C5"/>
    <w:rsid w:val="003814DB"/>
    <w:rsid w:val="00385FB7"/>
    <w:rsid w:val="003878F7"/>
    <w:rsid w:val="00390935"/>
    <w:rsid w:val="0039180A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5AD4"/>
    <w:rsid w:val="003C6159"/>
    <w:rsid w:val="003C7E6F"/>
    <w:rsid w:val="003D4B3F"/>
    <w:rsid w:val="003D5F2A"/>
    <w:rsid w:val="003D6623"/>
    <w:rsid w:val="003E65D7"/>
    <w:rsid w:val="003F3769"/>
    <w:rsid w:val="003F3F6D"/>
    <w:rsid w:val="003F4CD3"/>
    <w:rsid w:val="003F51EA"/>
    <w:rsid w:val="004046FE"/>
    <w:rsid w:val="00406C5E"/>
    <w:rsid w:val="0040743C"/>
    <w:rsid w:val="00407BCF"/>
    <w:rsid w:val="00407D0F"/>
    <w:rsid w:val="0041262B"/>
    <w:rsid w:val="004150D4"/>
    <w:rsid w:val="00415F64"/>
    <w:rsid w:val="00425CF6"/>
    <w:rsid w:val="00430836"/>
    <w:rsid w:val="0043175A"/>
    <w:rsid w:val="00432241"/>
    <w:rsid w:val="004344C8"/>
    <w:rsid w:val="00434C66"/>
    <w:rsid w:val="004429EB"/>
    <w:rsid w:val="004454DC"/>
    <w:rsid w:val="004474E5"/>
    <w:rsid w:val="004506AF"/>
    <w:rsid w:val="004571B3"/>
    <w:rsid w:val="004602E7"/>
    <w:rsid w:val="00460E14"/>
    <w:rsid w:val="00462052"/>
    <w:rsid w:val="00462254"/>
    <w:rsid w:val="0046284F"/>
    <w:rsid w:val="00462F1A"/>
    <w:rsid w:val="004663C3"/>
    <w:rsid w:val="00466BB1"/>
    <w:rsid w:val="004716F5"/>
    <w:rsid w:val="004748E1"/>
    <w:rsid w:val="00475930"/>
    <w:rsid w:val="00481037"/>
    <w:rsid w:val="0048184D"/>
    <w:rsid w:val="00481D9F"/>
    <w:rsid w:val="00482CE4"/>
    <w:rsid w:val="00483D03"/>
    <w:rsid w:val="004848D8"/>
    <w:rsid w:val="00485E88"/>
    <w:rsid w:val="0048668E"/>
    <w:rsid w:val="00493B6E"/>
    <w:rsid w:val="004941EF"/>
    <w:rsid w:val="0049781C"/>
    <w:rsid w:val="004A0DF3"/>
    <w:rsid w:val="004A3C01"/>
    <w:rsid w:val="004A5B23"/>
    <w:rsid w:val="004B1603"/>
    <w:rsid w:val="004B2235"/>
    <w:rsid w:val="004B4CB8"/>
    <w:rsid w:val="004B6EE3"/>
    <w:rsid w:val="004C20D4"/>
    <w:rsid w:val="004C23C5"/>
    <w:rsid w:val="004C2988"/>
    <w:rsid w:val="004C5A88"/>
    <w:rsid w:val="004C5CED"/>
    <w:rsid w:val="004C65A3"/>
    <w:rsid w:val="004D06BD"/>
    <w:rsid w:val="004D08B8"/>
    <w:rsid w:val="004D1F01"/>
    <w:rsid w:val="004D2413"/>
    <w:rsid w:val="004D2628"/>
    <w:rsid w:val="004D3EF6"/>
    <w:rsid w:val="004D479A"/>
    <w:rsid w:val="004D480D"/>
    <w:rsid w:val="004D681A"/>
    <w:rsid w:val="004D72B7"/>
    <w:rsid w:val="004E146B"/>
    <w:rsid w:val="004E433D"/>
    <w:rsid w:val="004F161F"/>
    <w:rsid w:val="004F355F"/>
    <w:rsid w:val="004F73A2"/>
    <w:rsid w:val="004F7A14"/>
    <w:rsid w:val="00503E18"/>
    <w:rsid w:val="00504061"/>
    <w:rsid w:val="0050515B"/>
    <w:rsid w:val="00507162"/>
    <w:rsid w:val="00507568"/>
    <w:rsid w:val="005120B4"/>
    <w:rsid w:val="00514BD6"/>
    <w:rsid w:val="00517854"/>
    <w:rsid w:val="005205DF"/>
    <w:rsid w:val="00520752"/>
    <w:rsid w:val="00520A18"/>
    <w:rsid w:val="00525158"/>
    <w:rsid w:val="00533434"/>
    <w:rsid w:val="00533709"/>
    <w:rsid w:val="005342FA"/>
    <w:rsid w:val="00535A5F"/>
    <w:rsid w:val="00536B8D"/>
    <w:rsid w:val="00540C6F"/>
    <w:rsid w:val="0054470E"/>
    <w:rsid w:val="00550E13"/>
    <w:rsid w:val="00551A51"/>
    <w:rsid w:val="005529EC"/>
    <w:rsid w:val="005544CC"/>
    <w:rsid w:val="00563CCF"/>
    <w:rsid w:val="00565A80"/>
    <w:rsid w:val="00566DA7"/>
    <w:rsid w:val="005728F6"/>
    <w:rsid w:val="00580FAD"/>
    <w:rsid w:val="00583E5E"/>
    <w:rsid w:val="00583EF7"/>
    <w:rsid w:val="00586977"/>
    <w:rsid w:val="00590C52"/>
    <w:rsid w:val="00591325"/>
    <w:rsid w:val="0059362C"/>
    <w:rsid w:val="00593F7C"/>
    <w:rsid w:val="00594103"/>
    <w:rsid w:val="00595535"/>
    <w:rsid w:val="00597006"/>
    <w:rsid w:val="005976A3"/>
    <w:rsid w:val="005A6035"/>
    <w:rsid w:val="005B2934"/>
    <w:rsid w:val="005B56C8"/>
    <w:rsid w:val="005B57DE"/>
    <w:rsid w:val="005B5AF7"/>
    <w:rsid w:val="005B5C2A"/>
    <w:rsid w:val="005B5C5F"/>
    <w:rsid w:val="005B7EC3"/>
    <w:rsid w:val="005C037C"/>
    <w:rsid w:val="005C23C6"/>
    <w:rsid w:val="005C2ABC"/>
    <w:rsid w:val="005C3D64"/>
    <w:rsid w:val="005C4AFB"/>
    <w:rsid w:val="005C53BE"/>
    <w:rsid w:val="005C759A"/>
    <w:rsid w:val="005C78C7"/>
    <w:rsid w:val="005D18EF"/>
    <w:rsid w:val="005D486C"/>
    <w:rsid w:val="005D6C59"/>
    <w:rsid w:val="005E129C"/>
    <w:rsid w:val="005E211D"/>
    <w:rsid w:val="005E2F8C"/>
    <w:rsid w:val="005E57D7"/>
    <w:rsid w:val="005F10E3"/>
    <w:rsid w:val="005F1625"/>
    <w:rsid w:val="005F1EC1"/>
    <w:rsid w:val="006011B9"/>
    <w:rsid w:val="0060216A"/>
    <w:rsid w:val="00603A73"/>
    <w:rsid w:val="00603F7B"/>
    <w:rsid w:val="00605903"/>
    <w:rsid w:val="00610B3D"/>
    <w:rsid w:val="00613E08"/>
    <w:rsid w:val="00614377"/>
    <w:rsid w:val="006145DC"/>
    <w:rsid w:val="00614B88"/>
    <w:rsid w:val="00620960"/>
    <w:rsid w:val="0062407B"/>
    <w:rsid w:val="006272AD"/>
    <w:rsid w:val="00635F81"/>
    <w:rsid w:val="00645DE2"/>
    <w:rsid w:val="00652F0D"/>
    <w:rsid w:val="006538E2"/>
    <w:rsid w:val="0065593F"/>
    <w:rsid w:val="0065695B"/>
    <w:rsid w:val="0066245A"/>
    <w:rsid w:val="006653F6"/>
    <w:rsid w:val="006675D3"/>
    <w:rsid w:val="006740BF"/>
    <w:rsid w:val="00674551"/>
    <w:rsid w:val="00674C40"/>
    <w:rsid w:val="00676DC7"/>
    <w:rsid w:val="006804C5"/>
    <w:rsid w:val="006839FF"/>
    <w:rsid w:val="00687C7B"/>
    <w:rsid w:val="006919C9"/>
    <w:rsid w:val="00691D6D"/>
    <w:rsid w:val="0069627C"/>
    <w:rsid w:val="00697DF0"/>
    <w:rsid w:val="006A2A01"/>
    <w:rsid w:val="006A2A32"/>
    <w:rsid w:val="006B3CD1"/>
    <w:rsid w:val="006B4D0C"/>
    <w:rsid w:val="006B5723"/>
    <w:rsid w:val="006C1E49"/>
    <w:rsid w:val="006C43F7"/>
    <w:rsid w:val="006C759F"/>
    <w:rsid w:val="006C7F76"/>
    <w:rsid w:val="006D5EFA"/>
    <w:rsid w:val="006D7365"/>
    <w:rsid w:val="006E2C4F"/>
    <w:rsid w:val="006E2F17"/>
    <w:rsid w:val="006E709B"/>
    <w:rsid w:val="006E7B55"/>
    <w:rsid w:val="006F0842"/>
    <w:rsid w:val="006F13AB"/>
    <w:rsid w:val="006F1417"/>
    <w:rsid w:val="006F17D7"/>
    <w:rsid w:val="006F3399"/>
    <w:rsid w:val="006F4481"/>
    <w:rsid w:val="006F61F8"/>
    <w:rsid w:val="00703B21"/>
    <w:rsid w:val="00703C26"/>
    <w:rsid w:val="007044C8"/>
    <w:rsid w:val="00705B11"/>
    <w:rsid w:val="007069D1"/>
    <w:rsid w:val="007077A7"/>
    <w:rsid w:val="00707850"/>
    <w:rsid w:val="00710567"/>
    <w:rsid w:val="007106EE"/>
    <w:rsid w:val="00711B32"/>
    <w:rsid w:val="00713A58"/>
    <w:rsid w:val="00715235"/>
    <w:rsid w:val="00716B52"/>
    <w:rsid w:val="00723253"/>
    <w:rsid w:val="00724EAD"/>
    <w:rsid w:val="00725A0D"/>
    <w:rsid w:val="00727533"/>
    <w:rsid w:val="00732BAF"/>
    <w:rsid w:val="0073442D"/>
    <w:rsid w:val="00734F41"/>
    <w:rsid w:val="00736B62"/>
    <w:rsid w:val="00736D34"/>
    <w:rsid w:val="00737BCC"/>
    <w:rsid w:val="007400F0"/>
    <w:rsid w:val="00746467"/>
    <w:rsid w:val="007472E9"/>
    <w:rsid w:val="00752424"/>
    <w:rsid w:val="007565D7"/>
    <w:rsid w:val="007570C5"/>
    <w:rsid w:val="0076025F"/>
    <w:rsid w:val="00764EBB"/>
    <w:rsid w:val="00772978"/>
    <w:rsid w:val="0077315C"/>
    <w:rsid w:val="0077376A"/>
    <w:rsid w:val="00773ACE"/>
    <w:rsid w:val="00776074"/>
    <w:rsid w:val="00776469"/>
    <w:rsid w:val="00776875"/>
    <w:rsid w:val="0078267C"/>
    <w:rsid w:val="00785E34"/>
    <w:rsid w:val="00792AF6"/>
    <w:rsid w:val="00793B84"/>
    <w:rsid w:val="00793D6C"/>
    <w:rsid w:val="007942B9"/>
    <w:rsid w:val="0079648D"/>
    <w:rsid w:val="00796E00"/>
    <w:rsid w:val="007974B6"/>
    <w:rsid w:val="007A00C4"/>
    <w:rsid w:val="007A0E89"/>
    <w:rsid w:val="007A2713"/>
    <w:rsid w:val="007A3E20"/>
    <w:rsid w:val="007B1491"/>
    <w:rsid w:val="007B1AD5"/>
    <w:rsid w:val="007B3B6D"/>
    <w:rsid w:val="007B5D5D"/>
    <w:rsid w:val="007B6F40"/>
    <w:rsid w:val="007B744D"/>
    <w:rsid w:val="007B769E"/>
    <w:rsid w:val="007B7B17"/>
    <w:rsid w:val="007C09C7"/>
    <w:rsid w:val="007C620C"/>
    <w:rsid w:val="007C6825"/>
    <w:rsid w:val="007C6A63"/>
    <w:rsid w:val="007C7C12"/>
    <w:rsid w:val="007D0756"/>
    <w:rsid w:val="007E4CA4"/>
    <w:rsid w:val="007E5EC2"/>
    <w:rsid w:val="007E71B4"/>
    <w:rsid w:val="007E76AE"/>
    <w:rsid w:val="007F065A"/>
    <w:rsid w:val="007F20A4"/>
    <w:rsid w:val="008017EC"/>
    <w:rsid w:val="0080382D"/>
    <w:rsid w:val="008110AC"/>
    <w:rsid w:val="008125D7"/>
    <w:rsid w:val="00813102"/>
    <w:rsid w:val="008140EF"/>
    <w:rsid w:val="00815466"/>
    <w:rsid w:val="00816F2D"/>
    <w:rsid w:val="00823133"/>
    <w:rsid w:val="00824444"/>
    <w:rsid w:val="00826E07"/>
    <w:rsid w:val="0083147B"/>
    <w:rsid w:val="00832F35"/>
    <w:rsid w:val="0083314B"/>
    <w:rsid w:val="00840D34"/>
    <w:rsid w:val="00841321"/>
    <w:rsid w:val="008433FE"/>
    <w:rsid w:val="00846F5D"/>
    <w:rsid w:val="00847CED"/>
    <w:rsid w:val="00851712"/>
    <w:rsid w:val="00854EA4"/>
    <w:rsid w:val="008573CA"/>
    <w:rsid w:val="008629E4"/>
    <w:rsid w:val="00862B7C"/>
    <w:rsid w:val="00865547"/>
    <w:rsid w:val="008665A6"/>
    <w:rsid w:val="00870065"/>
    <w:rsid w:val="0087218B"/>
    <w:rsid w:val="00872DBA"/>
    <w:rsid w:val="00873893"/>
    <w:rsid w:val="00873C0E"/>
    <w:rsid w:val="00874601"/>
    <w:rsid w:val="0087493D"/>
    <w:rsid w:val="00875148"/>
    <w:rsid w:val="00876E80"/>
    <w:rsid w:val="0087702B"/>
    <w:rsid w:val="00877105"/>
    <w:rsid w:val="00883CB7"/>
    <w:rsid w:val="00886CF7"/>
    <w:rsid w:val="00890929"/>
    <w:rsid w:val="0089266A"/>
    <w:rsid w:val="0089306D"/>
    <w:rsid w:val="008941BE"/>
    <w:rsid w:val="0089453C"/>
    <w:rsid w:val="008A1117"/>
    <w:rsid w:val="008B08F7"/>
    <w:rsid w:val="008B0CDF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6D40"/>
    <w:rsid w:val="008F0069"/>
    <w:rsid w:val="008F1F24"/>
    <w:rsid w:val="008F4101"/>
    <w:rsid w:val="008F42D5"/>
    <w:rsid w:val="008F548F"/>
    <w:rsid w:val="008F5D03"/>
    <w:rsid w:val="008F6031"/>
    <w:rsid w:val="00901A79"/>
    <w:rsid w:val="009056E9"/>
    <w:rsid w:val="00905D43"/>
    <w:rsid w:val="009073BD"/>
    <w:rsid w:val="00912FD6"/>
    <w:rsid w:val="00915B58"/>
    <w:rsid w:val="009201CE"/>
    <w:rsid w:val="0092036A"/>
    <w:rsid w:val="009207B5"/>
    <w:rsid w:val="00927DE3"/>
    <w:rsid w:val="00931139"/>
    <w:rsid w:val="00933E88"/>
    <w:rsid w:val="00935C2B"/>
    <w:rsid w:val="00936174"/>
    <w:rsid w:val="00937D22"/>
    <w:rsid w:val="00940B7D"/>
    <w:rsid w:val="0094354E"/>
    <w:rsid w:val="00947AB6"/>
    <w:rsid w:val="009528DD"/>
    <w:rsid w:val="009540DC"/>
    <w:rsid w:val="00954189"/>
    <w:rsid w:val="00954CFB"/>
    <w:rsid w:val="009571DC"/>
    <w:rsid w:val="00957F9C"/>
    <w:rsid w:val="00960881"/>
    <w:rsid w:val="00961437"/>
    <w:rsid w:val="00963524"/>
    <w:rsid w:val="00963850"/>
    <w:rsid w:val="009646D5"/>
    <w:rsid w:val="00965E63"/>
    <w:rsid w:val="00967685"/>
    <w:rsid w:val="00970784"/>
    <w:rsid w:val="00970806"/>
    <w:rsid w:val="00971273"/>
    <w:rsid w:val="00974529"/>
    <w:rsid w:val="00976443"/>
    <w:rsid w:val="00977667"/>
    <w:rsid w:val="00977A2B"/>
    <w:rsid w:val="0098211C"/>
    <w:rsid w:val="009844E0"/>
    <w:rsid w:val="00985A93"/>
    <w:rsid w:val="00987199"/>
    <w:rsid w:val="00987E43"/>
    <w:rsid w:val="00990122"/>
    <w:rsid w:val="00991A14"/>
    <w:rsid w:val="00991CB1"/>
    <w:rsid w:val="00994075"/>
    <w:rsid w:val="0099463C"/>
    <w:rsid w:val="00994D77"/>
    <w:rsid w:val="00996E98"/>
    <w:rsid w:val="009A4164"/>
    <w:rsid w:val="009B02FE"/>
    <w:rsid w:val="009B287E"/>
    <w:rsid w:val="009C0CFF"/>
    <w:rsid w:val="009C1F32"/>
    <w:rsid w:val="009C2CEB"/>
    <w:rsid w:val="009D0684"/>
    <w:rsid w:val="009D0D3B"/>
    <w:rsid w:val="009D6BA7"/>
    <w:rsid w:val="009E7A2D"/>
    <w:rsid w:val="009F0D80"/>
    <w:rsid w:val="009F2E14"/>
    <w:rsid w:val="009F5AA5"/>
    <w:rsid w:val="00A00118"/>
    <w:rsid w:val="00A00C80"/>
    <w:rsid w:val="00A035DD"/>
    <w:rsid w:val="00A05703"/>
    <w:rsid w:val="00A11C87"/>
    <w:rsid w:val="00A14994"/>
    <w:rsid w:val="00A15719"/>
    <w:rsid w:val="00A16D04"/>
    <w:rsid w:val="00A178C1"/>
    <w:rsid w:val="00A203A1"/>
    <w:rsid w:val="00A21164"/>
    <w:rsid w:val="00A21EA2"/>
    <w:rsid w:val="00A235E5"/>
    <w:rsid w:val="00A2683B"/>
    <w:rsid w:val="00A3631C"/>
    <w:rsid w:val="00A36F80"/>
    <w:rsid w:val="00A407F3"/>
    <w:rsid w:val="00A47B45"/>
    <w:rsid w:val="00A504B8"/>
    <w:rsid w:val="00A50F02"/>
    <w:rsid w:val="00A51F19"/>
    <w:rsid w:val="00A52738"/>
    <w:rsid w:val="00A543D3"/>
    <w:rsid w:val="00A569C8"/>
    <w:rsid w:val="00A6089A"/>
    <w:rsid w:val="00A61BBE"/>
    <w:rsid w:val="00A628F1"/>
    <w:rsid w:val="00A63569"/>
    <w:rsid w:val="00A64519"/>
    <w:rsid w:val="00A64959"/>
    <w:rsid w:val="00A65EB5"/>
    <w:rsid w:val="00A66899"/>
    <w:rsid w:val="00A677C8"/>
    <w:rsid w:val="00A7024F"/>
    <w:rsid w:val="00A71F64"/>
    <w:rsid w:val="00A7235E"/>
    <w:rsid w:val="00A7369D"/>
    <w:rsid w:val="00A75621"/>
    <w:rsid w:val="00A757B8"/>
    <w:rsid w:val="00A76861"/>
    <w:rsid w:val="00A80ACE"/>
    <w:rsid w:val="00A827E2"/>
    <w:rsid w:val="00A837DC"/>
    <w:rsid w:val="00A90F35"/>
    <w:rsid w:val="00A91F99"/>
    <w:rsid w:val="00A941BE"/>
    <w:rsid w:val="00A9451A"/>
    <w:rsid w:val="00A9484B"/>
    <w:rsid w:val="00AA323C"/>
    <w:rsid w:val="00AA52F3"/>
    <w:rsid w:val="00AA5FD1"/>
    <w:rsid w:val="00AB06BD"/>
    <w:rsid w:val="00AB4590"/>
    <w:rsid w:val="00AB67A7"/>
    <w:rsid w:val="00AB7DCE"/>
    <w:rsid w:val="00AC19F2"/>
    <w:rsid w:val="00AC23D4"/>
    <w:rsid w:val="00AC3425"/>
    <w:rsid w:val="00AC3DDC"/>
    <w:rsid w:val="00AD13A0"/>
    <w:rsid w:val="00AD1CD7"/>
    <w:rsid w:val="00AD20B9"/>
    <w:rsid w:val="00AD450E"/>
    <w:rsid w:val="00AD527E"/>
    <w:rsid w:val="00AD59B6"/>
    <w:rsid w:val="00AD64A3"/>
    <w:rsid w:val="00AE290D"/>
    <w:rsid w:val="00AE4080"/>
    <w:rsid w:val="00AE45E8"/>
    <w:rsid w:val="00AF2A86"/>
    <w:rsid w:val="00AF3252"/>
    <w:rsid w:val="00AF3385"/>
    <w:rsid w:val="00AF38B7"/>
    <w:rsid w:val="00AF3BB8"/>
    <w:rsid w:val="00AF4003"/>
    <w:rsid w:val="00AF538C"/>
    <w:rsid w:val="00AF6532"/>
    <w:rsid w:val="00AF6A24"/>
    <w:rsid w:val="00AF6E5E"/>
    <w:rsid w:val="00AF7F8F"/>
    <w:rsid w:val="00B027CB"/>
    <w:rsid w:val="00B02BE8"/>
    <w:rsid w:val="00B04523"/>
    <w:rsid w:val="00B04E7F"/>
    <w:rsid w:val="00B05D47"/>
    <w:rsid w:val="00B05FC8"/>
    <w:rsid w:val="00B06C03"/>
    <w:rsid w:val="00B11C84"/>
    <w:rsid w:val="00B12EB4"/>
    <w:rsid w:val="00B13D59"/>
    <w:rsid w:val="00B14A7A"/>
    <w:rsid w:val="00B171CD"/>
    <w:rsid w:val="00B232EC"/>
    <w:rsid w:val="00B24433"/>
    <w:rsid w:val="00B26273"/>
    <w:rsid w:val="00B26CF8"/>
    <w:rsid w:val="00B275F6"/>
    <w:rsid w:val="00B31E7E"/>
    <w:rsid w:val="00B342E9"/>
    <w:rsid w:val="00B34FA0"/>
    <w:rsid w:val="00B35561"/>
    <w:rsid w:val="00B35AD1"/>
    <w:rsid w:val="00B36A35"/>
    <w:rsid w:val="00B36B59"/>
    <w:rsid w:val="00B420A7"/>
    <w:rsid w:val="00B4236D"/>
    <w:rsid w:val="00B45422"/>
    <w:rsid w:val="00B46CF8"/>
    <w:rsid w:val="00B51A23"/>
    <w:rsid w:val="00B5598E"/>
    <w:rsid w:val="00B562E1"/>
    <w:rsid w:val="00B604B0"/>
    <w:rsid w:val="00B605AA"/>
    <w:rsid w:val="00B6253E"/>
    <w:rsid w:val="00B639D5"/>
    <w:rsid w:val="00B65ACA"/>
    <w:rsid w:val="00B676B1"/>
    <w:rsid w:val="00B7048F"/>
    <w:rsid w:val="00B71115"/>
    <w:rsid w:val="00B71670"/>
    <w:rsid w:val="00B718ED"/>
    <w:rsid w:val="00B749AE"/>
    <w:rsid w:val="00B75F7D"/>
    <w:rsid w:val="00B76765"/>
    <w:rsid w:val="00B84DBD"/>
    <w:rsid w:val="00B86F32"/>
    <w:rsid w:val="00B87E6C"/>
    <w:rsid w:val="00B92540"/>
    <w:rsid w:val="00B97270"/>
    <w:rsid w:val="00B97651"/>
    <w:rsid w:val="00B978C8"/>
    <w:rsid w:val="00BA00BC"/>
    <w:rsid w:val="00BA47DC"/>
    <w:rsid w:val="00BA6CC9"/>
    <w:rsid w:val="00BA6DDF"/>
    <w:rsid w:val="00BB0B91"/>
    <w:rsid w:val="00BB189E"/>
    <w:rsid w:val="00BB2081"/>
    <w:rsid w:val="00BB2557"/>
    <w:rsid w:val="00BB4FC7"/>
    <w:rsid w:val="00BB56D3"/>
    <w:rsid w:val="00BB74D3"/>
    <w:rsid w:val="00BD06A1"/>
    <w:rsid w:val="00BD0D7E"/>
    <w:rsid w:val="00BD11A1"/>
    <w:rsid w:val="00BD16C4"/>
    <w:rsid w:val="00BD1DF1"/>
    <w:rsid w:val="00BD4414"/>
    <w:rsid w:val="00BD5401"/>
    <w:rsid w:val="00BE06FD"/>
    <w:rsid w:val="00BE1773"/>
    <w:rsid w:val="00BE1A1C"/>
    <w:rsid w:val="00BE1CD2"/>
    <w:rsid w:val="00BE28B8"/>
    <w:rsid w:val="00BF0AAB"/>
    <w:rsid w:val="00BF216B"/>
    <w:rsid w:val="00BF243E"/>
    <w:rsid w:val="00C00B5F"/>
    <w:rsid w:val="00C00B8A"/>
    <w:rsid w:val="00C0154E"/>
    <w:rsid w:val="00C02839"/>
    <w:rsid w:val="00C05A90"/>
    <w:rsid w:val="00C06858"/>
    <w:rsid w:val="00C06BDE"/>
    <w:rsid w:val="00C14C9B"/>
    <w:rsid w:val="00C16F5E"/>
    <w:rsid w:val="00C22BE7"/>
    <w:rsid w:val="00C25AFA"/>
    <w:rsid w:val="00C30277"/>
    <w:rsid w:val="00C31143"/>
    <w:rsid w:val="00C313B6"/>
    <w:rsid w:val="00C31446"/>
    <w:rsid w:val="00C3375E"/>
    <w:rsid w:val="00C339C3"/>
    <w:rsid w:val="00C342B9"/>
    <w:rsid w:val="00C35528"/>
    <w:rsid w:val="00C3621F"/>
    <w:rsid w:val="00C36FB2"/>
    <w:rsid w:val="00C435D9"/>
    <w:rsid w:val="00C449A0"/>
    <w:rsid w:val="00C468C7"/>
    <w:rsid w:val="00C475C9"/>
    <w:rsid w:val="00C47D5A"/>
    <w:rsid w:val="00C53E4B"/>
    <w:rsid w:val="00C54CA8"/>
    <w:rsid w:val="00C55F51"/>
    <w:rsid w:val="00C57994"/>
    <w:rsid w:val="00C57C2E"/>
    <w:rsid w:val="00C60F0C"/>
    <w:rsid w:val="00C62494"/>
    <w:rsid w:val="00C65E4E"/>
    <w:rsid w:val="00C6618A"/>
    <w:rsid w:val="00C75E39"/>
    <w:rsid w:val="00C76F2C"/>
    <w:rsid w:val="00C809B6"/>
    <w:rsid w:val="00C8363C"/>
    <w:rsid w:val="00C83B93"/>
    <w:rsid w:val="00C84993"/>
    <w:rsid w:val="00C86DCE"/>
    <w:rsid w:val="00C9001E"/>
    <w:rsid w:val="00C9056D"/>
    <w:rsid w:val="00C93B4D"/>
    <w:rsid w:val="00CA1659"/>
    <w:rsid w:val="00CA3EC1"/>
    <w:rsid w:val="00CA4A3D"/>
    <w:rsid w:val="00CA5310"/>
    <w:rsid w:val="00CB1B89"/>
    <w:rsid w:val="00CB4741"/>
    <w:rsid w:val="00CB7054"/>
    <w:rsid w:val="00CB7DB2"/>
    <w:rsid w:val="00CC042E"/>
    <w:rsid w:val="00CC186B"/>
    <w:rsid w:val="00CC1913"/>
    <w:rsid w:val="00CC356D"/>
    <w:rsid w:val="00CC628B"/>
    <w:rsid w:val="00CC6FE7"/>
    <w:rsid w:val="00CD1294"/>
    <w:rsid w:val="00CD2B09"/>
    <w:rsid w:val="00CE53A8"/>
    <w:rsid w:val="00CE7AE2"/>
    <w:rsid w:val="00CF2AC9"/>
    <w:rsid w:val="00CF360A"/>
    <w:rsid w:val="00CF78A7"/>
    <w:rsid w:val="00CF7CBC"/>
    <w:rsid w:val="00D00D75"/>
    <w:rsid w:val="00D013E8"/>
    <w:rsid w:val="00D019BE"/>
    <w:rsid w:val="00D10ABB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2F25"/>
    <w:rsid w:val="00D340EF"/>
    <w:rsid w:val="00D357CD"/>
    <w:rsid w:val="00D360FD"/>
    <w:rsid w:val="00D401AD"/>
    <w:rsid w:val="00D41EBC"/>
    <w:rsid w:val="00D426B6"/>
    <w:rsid w:val="00D43507"/>
    <w:rsid w:val="00D449BE"/>
    <w:rsid w:val="00D453FF"/>
    <w:rsid w:val="00D45EB1"/>
    <w:rsid w:val="00D47838"/>
    <w:rsid w:val="00D515AB"/>
    <w:rsid w:val="00D51B34"/>
    <w:rsid w:val="00D51E2C"/>
    <w:rsid w:val="00D562F8"/>
    <w:rsid w:val="00D578C4"/>
    <w:rsid w:val="00D57B8A"/>
    <w:rsid w:val="00D60C2B"/>
    <w:rsid w:val="00D643A5"/>
    <w:rsid w:val="00D64577"/>
    <w:rsid w:val="00D64742"/>
    <w:rsid w:val="00D67D31"/>
    <w:rsid w:val="00D729CF"/>
    <w:rsid w:val="00D745E9"/>
    <w:rsid w:val="00D74DFC"/>
    <w:rsid w:val="00D7574A"/>
    <w:rsid w:val="00D809A6"/>
    <w:rsid w:val="00D82DF3"/>
    <w:rsid w:val="00D86DCA"/>
    <w:rsid w:val="00D90C24"/>
    <w:rsid w:val="00D94953"/>
    <w:rsid w:val="00D9721C"/>
    <w:rsid w:val="00DA0FB6"/>
    <w:rsid w:val="00DA24A9"/>
    <w:rsid w:val="00DA4CC3"/>
    <w:rsid w:val="00DA4D23"/>
    <w:rsid w:val="00DA6877"/>
    <w:rsid w:val="00DA73D1"/>
    <w:rsid w:val="00DB2ADC"/>
    <w:rsid w:val="00DB5999"/>
    <w:rsid w:val="00DC14D4"/>
    <w:rsid w:val="00DC340A"/>
    <w:rsid w:val="00DC5667"/>
    <w:rsid w:val="00DD21DF"/>
    <w:rsid w:val="00DE224D"/>
    <w:rsid w:val="00DE31D7"/>
    <w:rsid w:val="00DE35FD"/>
    <w:rsid w:val="00DE7021"/>
    <w:rsid w:val="00DE7252"/>
    <w:rsid w:val="00DF092E"/>
    <w:rsid w:val="00DF1231"/>
    <w:rsid w:val="00DF22AE"/>
    <w:rsid w:val="00DF4D9A"/>
    <w:rsid w:val="00DF57AA"/>
    <w:rsid w:val="00E00549"/>
    <w:rsid w:val="00E0054C"/>
    <w:rsid w:val="00E006B2"/>
    <w:rsid w:val="00E0408D"/>
    <w:rsid w:val="00E0494C"/>
    <w:rsid w:val="00E060E1"/>
    <w:rsid w:val="00E11C28"/>
    <w:rsid w:val="00E11DA2"/>
    <w:rsid w:val="00E12E03"/>
    <w:rsid w:val="00E174D1"/>
    <w:rsid w:val="00E1791F"/>
    <w:rsid w:val="00E2543B"/>
    <w:rsid w:val="00E2592F"/>
    <w:rsid w:val="00E3022E"/>
    <w:rsid w:val="00E31B86"/>
    <w:rsid w:val="00E346E1"/>
    <w:rsid w:val="00E34CC4"/>
    <w:rsid w:val="00E35771"/>
    <w:rsid w:val="00E36D54"/>
    <w:rsid w:val="00E41F2B"/>
    <w:rsid w:val="00E51217"/>
    <w:rsid w:val="00E52A49"/>
    <w:rsid w:val="00E613C0"/>
    <w:rsid w:val="00E618CA"/>
    <w:rsid w:val="00E62254"/>
    <w:rsid w:val="00E635A2"/>
    <w:rsid w:val="00E729FA"/>
    <w:rsid w:val="00E738ED"/>
    <w:rsid w:val="00E7459E"/>
    <w:rsid w:val="00E751F2"/>
    <w:rsid w:val="00E76C04"/>
    <w:rsid w:val="00E80E9F"/>
    <w:rsid w:val="00E81CF9"/>
    <w:rsid w:val="00E825E0"/>
    <w:rsid w:val="00E829D5"/>
    <w:rsid w:val="00E857C3"/>
    <w:rsid w:val="00E86BF7"/>
    <w:rsid w:val="00E87A12"/>
    <w:rsid w:val="00E9191F"/>
    <w:rsid w:val="00E94768"/>
    <w:rsid w:val="00E9565A"/>
    <w:rsid w:val="00E95ABE"/>
    <w:rsid w:val="00E95E60"/>
    <w:rsid w:val="00E9713B"/>
    <w:rsid w:val="00EA21F6"/>
    <w:rsid w:val="00EA27C5"/>
    <w:rsid w:val="00EA3AAD"/>
    <w:rsid w:val="00EA538F"/>
    <w:rsid w:val="00EB0A3F"/>
    <w:rsid w:val="00EB19C2"/>
    <w:rsid w:val="00EB2506"/>
    <w:rsid w:val="00EB3B74"/>
    <w:rsid w:val="00EC0576"/>
    <w:rsid w:val="00EC0A20"/>
    <w:rsid w:val="00EC2BC3"/>
    <w:rsid w:val="00EC3349"/>
    <w:rsid w:val="00EC58EA"/>
    <w:rsid w:val="00EC6A37"/>
    <w:rsid w:val="00EC6D24"/>
    <w:rsid w:val="00ED1324"/>
    <w:rsid w:val="00ED1B21"/>
    <w:rsid w:val="00ED439D"/>
    <w:rsid w:val="00ED5B4E"/>
    <w:rsid w:val="00EE1AB9"/>
    <w:rsid w:val="00EE1BD7"/>
    <w:rsid w:val="00EE251C"/>
    <w:rsid w:val="00EE4B4C"/>
    <w:rsid w:val="00EE587F"/>
    <w:rsid w:val="00EE76B3"/>
    <w:rsid w:val="00EF2883"/>
    <w:rsid w:val="00EF4284"/>
    <w:rsid w:val="00EF4F69"/>
    <w:rsid w:val="00EF7CA1"/>
    <w:rsid w:val="00F00402"/>
    <w:rsid w:val="00F01E45"/>
    <w:rsid w:val="00F023D9"/>
    <w:rsid w:val="00F025FE"/>
    <w:rsid w:val="00F03368"/>
    <w:rsid w:val="00F06D28"/>
    <w:rsid w:val="00F06E32"/>
    <w:rsid w:val="00F110A0"/>
    <w:rsid w:val="00F115A0"/>
    <w:rsid w:val="00F1361E"/>
    <w:rsid w:val="00F17E54"/>
    <w:rsid w:val="00F17F30"/>
    <w:rsid w:val="00F23EE4"/>
    <w:rsid w:val="00F255DF"/>
    <w:rsid w:val="00F25CB5"/>
    <w:rsid w:val="00F27E38"/>
    <w:rsid w:val="00F310BA"/>
    <w:rsid w:val="00F329E9"/>
    <w:rsid w:val="00F32EFF"/>
    <w:rsid w:val="00F355CD"/>
    <w:rsid w:val="00F379EA"/>
    <w:rsid w:val="00F41E73"/>
    <w:rsid w:val="00F435B1"/>
    <w:rsid w:val="00F44663"/>
    <w:rsid w:val="00F446F5"/>
    <w:rsid w:val="00F55FFF"/>
    <w:rsid w:val="00F56109"/>
    <w:rsid w:val="00F56B86"/>
    <w:rsid w:val="00F57135"/>
    <w:rsid w:val="00F5724C"/>
    <w:rsid w:val="00F574A1"/>
    <w:rsid w:val="00F626F0"/>
    <w:rsid w:val="00F6479F"/>
    <w:rsid w:val="00F65E7A"/>
    <w:rsid w:val="00F6638C"/>
    <w:rsid w:val="00F715DB"/>
    <w:rsid w:val="00F74277"/>
    <w:rsid w:val="00F76278"/>
    <w:rsid w:val="00F8004C"/>
    <w:rsid w:val="00F82747"/>
    <w:rsid w:val="00F85B21"/>
    <w:rsid w:val="00F87061"/>
    <w:rsid w:val="00F91729"/>
    <w:rsid w:val="00F91E03"/>
    <w:rsid w:val="00F9249A"/>
    <w:rsid w:val="00F937C5"/>
    <w:rsid w:val="00F94FE3"/>
    <w:rsid w:val="00F96D18"/>
    <w:rsid w:val="00FA0719"/>
    <w:rsid w:val="00FA0D48"/>
    <w:rsid w:val="00FA356D"/>
    <w:rsid w:val="00FA6D41"/>
    <w:rsid w:val="00FA7B23"/>
    <w:rsid w:val="00FB28B8"/>
    <w:rsid w:val="00FB47D1"/>
    <w:rsid w:val="00FB62A5"/>
    <w:rsid w:val="00FB66A1"/>
    <w:rsid w:val="00FB6741"/>
    <w:rsid w:val="00FC09DF"/>
    <w:rsid w:val="00FC21FC"/>
    <w:rsid w:val="00FC2C72"/>
    <w:rsid w:val="00FC47B9"/>
    <w:rsid w:val="00FC5D77"/>
    <w:rsid w:val="00FC67C6"/>
    <w:rsid w:val="00FC747C"/>
    <w:rsid w:val="00FC748C"/>
    <w:rsid w:val="00FD0CD1"/>
    <w:rsid w:val="00FD1B9A"/>
    <w:rsid w:val="00FD2DDC"/>
    <w:rsid w:val="00FD345C"/>
    <w:rsid w:val="00FD507A"/>
    <w:rsid w:val="00FD5E0F"/>
    <w:rsid w:val="00FE000B"/>
    <w:rsid w:val="00FE1EDE"/>
    <w:rsid w:val="00FE49C5"/>
    <w:rsid w:val="00FE65F9"/>
    <w:rsid w:val="00FF03C0"/>
    <w:rsid w:val="00FF062F"/>
    <w:rsid w:val="00FF0990"/>
    <w:rsid w:val="00FF1953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basedOn w:val="Fontepargpadro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basedOn w:val="Fontepargpadro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basedOn w:val="Fontepargpadro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basedOn w:val="Fontepargpadro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basedOn w:val="Fontepargpadro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basedOn w:val="Fontepargpadro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basedOn w:val="Fontepargpadro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basedOn w:val="Fontepargpadro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character" w:styleId="Hyperlink">
    <w:name w:val="Hyperlink"/>
    <w:basedOn w:val="Fontepargpadro"/>
    <w:uiPriority w:val="99"/>
    <w:locked/>
    <w:rsid w:val="00D809A6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basedOn w:val="Fontepargpadro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basedOn w:val="Fontepargpadro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basedOn w:val="Fontepargpadro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basedOn w:val="Fontepargpadro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basedOn w:val="Fontepargpadro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basedOn w:val="Fontepargpadro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basedOn w:val="Fontepargpadro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basedOn w:val="Fontepargpadro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character" w:styleId="Hyperlink">
    <w:name w:val="Hyperlink"/>
    <w:basedOn w:val="Fontepargpadro"/>
    <w:uiPriority w:val="99"/>
    <w:locked/>
    <w:rsid w:val="00D809A6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17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433AA-EA0B-426D-92C7-2D240D9C7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581</TotalTime>
  <Pages>12</Pages>
  <Words>2023</Words>
  <Characters>10928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12926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Francivaldo Nogueira Alecrim_DISCOVER</cp:lastModifiedBy>
  <cp:revision>24</cp:revision>
  <cp:lastPrinted>2009-11-19T20:24:00Z</cp:lastPrinted>
  <dcterms:created xsi:type="dcterms:W3CDTF">2012-06-06T13:18:00Z</dcterms:created>
  <dcterms:modified xsi:type="dcterms:W3CDTF">2012-08-08T18:51:00Z</dcterms:modified>
</cp:coreProperties>
</file>