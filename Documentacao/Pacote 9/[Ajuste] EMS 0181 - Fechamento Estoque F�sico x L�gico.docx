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0AA" w:rsidRPr="00875148" w:rsidRDefault="001600AA">
      <w:pPr>
        <w:numPr>
          <w:ilvl w:val="12"/>
          <w:numId w:val="0"/>
        </w:numPr>
        <w:pBdr>
          <w:top w:val="single" w:sz="6" w:space="1" w:color="0000FF"/>
          <w:left w:val="single" w:sz="6" w:space="1" w:color="0000FF"/>
          <w:bottom w:val="single" w:sz="6" w:space="1" w:color="0000FF"/>
          <w:right w:val="single" w:sz="6" w:space="1" w:color="0000FF"/>
        </w:pBdr>
        <w:shd w:val="solid" w:color="000080" w:fill="auto"/>
        <w:jc w:val="both"/>
        <w:rPr>
          <w:rFonts w:ascii="Arial Narrow" w:hAnsi="Arial Narrow"/>
          <w:sz w:val="40"/>
        </w:rPr>
      </w:pPr>
    </w:p>
    <w:p w:rsidR="001600AA" w:rsidRPr="00875148" w:rsidRDefault="001600AA">
      <w:pPr>
        <w:numPr>
          <w:ilvl w:val="12"/>
          <w:numId w:val="0"/>
        </w:numPr>
        <w:ind w:left="3240" w:hanging="1113"/>
        <w:jc w:val="both"/>
        <w:rPr>
          <w:rFonts w:ascii="Arial Narrow" w:hAnsi="Arial Narrow"/>
        </w:rPr>
      </w:pPr>
    </w:p>
    <w:p w:rsidR="001600AA" w:rsidRPr="00875148" w:rsidRDefault="001600AA">
      <w:pPr>
        <w:numPr>
          <w:ilvl w:val="12"/>
          <w:numId w:val="0"/>
        </w:numPr>
        <w:jc w:val="center"/>
        <w:rPr>
          <w:rFonts w:ascii="Arial Narrow" w:hAnsi="Arial Narrow"/>
          <w:b/>
          <w:sz w:val="40"/>
        </w:rPr>
      </w:pPr>
      <w:r w:rsidRPr="00875148">
        <w:rPr>
          <w:rFonts w:ascii="Arial Narrow" w:hAnsi="Arial Narrow"/>
          <w:b/>
          <w:sz w:val="40"/>
        </w:rPr>
        <w:t>&lt;</w:t>
      </w:r>
      <w:r w:rsidR="00356FCD" w:rsidRPr="00356FCD">
        <w:rPr>
          <w:rFonts w:ascii="Arial Narrow" w:hAnsi="Arial Narrow"/>
          <w:b/>
          <w:sz w:val="36"/>
        </w:rPr>
        <w:t xml:space="preserve"> [Ajuste] </w:t>
      </w:r>
      <w:r>
        <w:rPr>
          <w:rFonts w:ascii="Arial Narrow" w:hAnsi="Arial Narrow"/>
          <w:b/>
          <w:sz w:val="36"/>
          <w:szCs w:val="36"/>
        </w:rPr>
        <w:t>EMS 0181</w:t>
      </w:r>
      <w:r w:rsidRPr="003D4B3F">
        <w:rPr>
          <w:rFonts w:ascii="Arial Narrow" w:hAnsi="Arial Narrow"/>
          <w:b/>
          <w:sz w:val="36"/>
          <w:szCs w:val="36"/>
        </w:rPr>
        <w:t xml:space="preserve"> </w:t>
      </w:r>
      <w:r>
        <w:rPr>
          <w:rFonts w:ascii="Arial Narrow" w:hAnsi="Arial Narrow"/>
          <w:b/>
          <w:sz w:val="36"/>
          <w:szCs w:val="36"/>
        </w:rPr>
        <w:t>–</w:t>
      </w:r>
      <w:r w:rsidRPr="003D4B3F">
        <w:rPr>
          <w:rFonts w:ascii="Arial Narrow" w:hAnsi="Arial Narrow"/>
          <w:b/>
          <w:sz w:val="36"/>
          <w:szCs w:val="36"/>
        </w:rPr>
        <w:t xml:space="preserve"> </w:t>
      </w:r>
      <w:r>
        <w:rPr>
          <w:rFonts w:ascii="Arial Narrow" w:hAnsi="Arial Narrow"/>
          <w:b/>
          <w:sz w:val="36"/>
          <w:szCs w:val="36"/>
        </w:rPr>
        <w:t>Fechamento Estoque Físico x Lógico</w:t>
      </w:r>
      <w:r w:rsidRPr="00875148">
        <w:rPr>
          <w:rFonts w:ascii="Arial Narrow" w:hAnsi="Arial Narrow"/>
          <w:b/>
          <w:sz w:val="40"/>
        </w:rPr>
        <w:t>&gt;</w:t>
      </w:r>
    </w:p>
    <w:p w:rsidR="001600AA" w:rsidRPr="00875148" w:rsidRDefault="001600AA">
      <w:pPr>
        <w:numPr>
          <w:ilvl w:val="12"/>
          <w:numId w:val="0"/>
        </w:numPr>
        <w:ind w:hanging="1113"/>
        <w:jc w:val="both"/>
        <w:rPr>
          <w:rFonts w:ascii="Arial Narrow" w:hAnsi="Arial Narrow"/>
          <w:sz w:val="24"/>
        </w:rPr>
      </w:pPr>
    </w:p>
    <w:p w:rsidR="001600AA" w:rsidRPr="00875148" w:rsidRDefault="001600AA">
      <w:pPr>
        <w:numPr>
          <w:ilvl w:val="12"/>
          <w:numId w:val="0"/>
        </w:numPr>
        <w:ind w:hanging="1113"/>
        <w:jc w:val="both"/>
        <w:rPr>
          <w:rFonts w:ascii="Arial Narrow" w:hAnsi="Arial Narrow"/>
          <w:sz w:val="24"/>
        </w:rPr>
      </w:pPr>
    </w:p>
    <w:p w:rsidR="001600AA" w:rsidRPr="00875148" w:rsidRDefault="001600AA">
      <w:pPr>
        <w:numPr>
          <w:ilvl w:val="12"/>
          <w:numId w:val="0"/>
        </w:numPr>
        <w:ind w:hanging="1113"/>
        <w:jc w:val="both"/>
        <w:rPr>
          <w:rFonts w:ascii="Arial Narrow" w:hAnsi="Arial Narrow"/>
          <w:sz w:val="24"/>
        </w:rPr>
      </w:pPr>
    </w:p>
    <w:p w:rsidR="001600AA" w:rsidRPr="00875148" w:rsidRDefault="001600AA">
      <w:pPr>
        <w:numPr>
          <w:ilvl w:val="12"/>
          <w:numId w:val="0"/>
        </w:numPr>
        <w:ind w:hanging="1113"/>
        <w:jc w:val="both"/>
        <w:rPr>
          <w:rFonts w:ascii="Arial Narrow" w:hAnsi="Arial Narrow"/>
          <w:sz w:val="24"/>
        </w:rPr>
      </w:pPr>
    </w:p>
    <w:p w:rsidR="001600AA" w:rsidRPr="00875148" w:rsidRDefault="001600AA">
      <w:pPr>
        <w:numPr>
          <w:ilvl w:val="12"/>
          <w:numId w:val="0"/>
        </w:numPr>
        <w:ind w:hanging="1113"/>
        <w:jc w:val="both"/>
        <w:rPr>
          <w:rFonts w:ascii="Arial Narrow" w:hAnsi="Arial Narrow"/>
          <w:sz w:val="24"/>
        </w:rPr>
      </w:pPr>
    </w:p>
    <w:p w:rsidR="001600AA" w:rsidRPr="00875148" w:rsidRDefault="001600AA">
      <w:pPr>
        <w:numPr>
          <w:ilvl w:val="12"/>
          <w:numId w:val="0"/>
        </w:numPr>
        <w:ind w:hanging="1113"/>
        <w:jc w:val="both"/>
        <w:rPr>
          <w:rFonts w:ascii="Arial Narrow" w:hAnsi="Arial Narrow"/>
          <w:sz w:val="24"/>
        </w:rPr>
      </w:pPr>
    </w:p>
    <w:p w:rsidR="001600AA" w:rsidRPr="00875148" w:rsidRDefault="001600AA">
      <w:pPr>
        <w:numPr>
          <w:ilvl w:val="12"/>
          <w:numId w:val="0"/>
        </w:numPr>
        <w:ind w:hanging="1113"/>
        <w:jc w:val="both"/>
        <w:rPr>
          <w:rFonts w:ascii="Arial Narrow" w:hAnsi="Arial Narrow"/>
          <w:sz w:val="24"/>
        </w:rPr>
      </w:pPr>
    </w:p>
    <w:p w:rsidR="001600AA" w:rsidRPr="00875148" w:rsidRDefault="001600AA">
      <w:pPr>
        <w:numPr>
          <w:ilvl w:val="12"/>
          <w:numId w:val="0"/>
        </w:numPr>
        <w:ind w:hanging="1113"/>
        <w:jc w:val="both"/>
        <w:rPr>
          <w:rFonts w:ascii="Arial Narrow" w:hAnsi="Arial Narrow"/>
          <w:sz w:val="24"/>
        </w:rPr>
      </w:pPr>
    </w:p>
    <w:p w:rsidR="001600AA" w:rsidRPr="00875148" w:rsidRDefault="001600AA">
      <w:pPr>
        <w:numPr>
          <w:ilvl w:val="12"/>
          <w:numId w:val="0"/>
        </w:numPr>
        <w:ind w:hanging="1113"/>
        <w:jc w:val="both"/>
        <w:rPr>
          <w:rFonts w:ascii="Arial Narrow" w:hAnsi="Arial Narrow"/>
          <w:sz w:val="24"/>
        </w:rPr>
      </w:pPr>
    </w:p>
    <w:p w:rsidR="001600AA" w:rsidRPr="00875148" w:rsidRDefault="001600AA">
      <w:pPr>
        <w:numPr>
          <w:ilvl w:val="12"/>
          <w:numId w:val="0"/>
        </w:numPr>
        <w:ind w:hanging="1113"/>
        <w:jc w:val="both"/>
        <w:rPr>
          <w:rFonts w:ascii="Arial Narrow" w:hAnsi="Arial Narrow"/>
          <w:sz w:val="24"/>
        </w:rPr>
      </w:pPr>
    </w:p>
    <w:p w:rsidR="001600AA" w:rsidRPr="00875148" w:rsidRDefault="001600AA">
      <w:pPr>
        <w:numPr>
          <w:ilvl w:val="12"/>
          <w:numId w:val="0"/>
        </w:numPr>
        <w:ind w:hanging="1113"/>
        <w:jc w:val="both"/>
        <w:rPr>
          <w:rFonts w:ascii="Arial Narrow" w:hAnsi="Arial Narrow"/>
          <w:sz w:val="24"/>
        </w:rPr>
      </w:pPr>
    </w:p>
    <w:p w:rsidR="001600AA" w:rsidRPr="00875148" w:rsidRDefault="001600AA">
      <w:pPr>
        <w:numPr>
          <w:ilvl w:val="12"/>
          <w:numId w:val="0"/>
        </w:numPr>
        <w:ind w:hanging="1113"/>
        <w:jc w:val="both"/>
        <w:rPr>
          <w:rFonts w:ascii="Arial Narrow" w:hAnsi="Arial Narrow"/>
          <w:sz w:val="24"/>
        </w:rPr>
      </w:pPr>
    </w:p>
    <w:p w:rsidR="001600AA" w:rsidRPr="00875148" w:rsidRDefault="001600AA">
      <w:pPr>
        <w:numPr>
          <w:ilvl w:val="12"/>
          <w:numId w:val="0"/>
        </w:numPr>
        <w:ind w:hanging="1113"/>
        <w:jc w:val="both"/>
        <w:rPr>
          <w:rFonts w:ascii="Arial Narrow" w:hAnsi="Arial Narrow"/>
        </w:rPr>
      </w:pPr>
    </w:p>
    <w:p w:rsidR="001600AA" w:rsidRPr="00875148" w:rsidRDefault="001600AA">
      <w:pPr>
        <w:jc w:val="center"/>
        <w:rPr>
          <w:rFonts w:ascii="Arial Narrow" w:hAnsi="Arial Narrow"/>
          <w:b/>
          <w:sz w:val="48"/>
        </w:rPr>
      </w:pPr>
    </w:p>
    <w:p w:rsidR="001600AA" w:rsidRPr="00875148" w:rsidRDefault="001600AA">
      <w:pPr>
        <w:pStyle w:val="Cabealho"/>
        <w:rPr>
          <w:rFonts w:ascii="Arial Narrow" w:hAnsi="Arial Narrow"/>
        </w:rPr>
      </w:pPr>
    </w:p>
    <w:p w:rsidR="001600AA" w:rsidRPr="00875148" w:rsidRDefault="001600AA">
      <w:pPr>
        <w:pStyle w:val="Cabealho"/>
        <w:rPr>
          <w:rFonts w:ascii="Arial Narrow" w:hAnsi="Arial Narrow"/>
        </w:rPr>
      </w:pPr>
    </w:p>
    <w:p w:rsidR="001600AA" w:rsidRPr="00875148" w:rsidRDefault="001600AA">
      <w:pPr>
        <w:pStyle w:val="Cabealho"/>
        <w:rPr>
          <w:rFonts w:ascii="Arial Narrow" w:hAnsi="Arial Narrow"/>
        </w:rPr>
      </w:pPr>
    </w:p>
    <w:p w:rsidR="001600AA" w:rsidRPr="00875148" w:rsidRDefault="001600AA">
      <w:pPr>
        <w:pStyle w:val="Cabealho"/>
        <w:rPr>
          <w:rFonts w:ascii="Arial Narrow" w:hAnsi="Arial Narrow"/>
        </w:rPr>
      </w:pPr>
    </w:p>
    <w:p w:rsidR="001600AA" w:rsidRPr="00875148"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Default="001600AA">
      <w:pPr>
        <w:pStyle w:val="Cabealho"/>
        <w:rPr>
          <w:rFonts w:ascii="Arial Narrow" w:hAnsi="Arial Narrow"/>
        </w:rPr>
      </w:pPr>
    </w:p>
    <w:p w:rsidR="001600AA" w:rsidRPr="00875148" w:rsidRDefault="001600AA">
      <w:pPr>
        <w:pStyle w:val="Cabealho"/>
        <w:rPr>
          <w:rFonts w:ascii="Arial Narrow" w:hAnsi="Arial Narrow"/>
        </w:rPr>
      </w:pPr>
    </w:p>
    <w:p w:rsidR="001600AA" w:rsidRPr="00875148" w:rsidRDefault="001600AA">
      <w:pPr>
        <w:rPr>
          <w:rFonts w:ascii="Arial Narrow" w:hAnsi="Arial Narrow"/>
        </w:rPr>
      </w:pPr>
    </w:p>
    <w:p w:rsidR="001600AA" w:rsidRPr="00875148" w:rsidRDefault="001600AA">
      <w:pPr>
        <w:pStyle w:val="Ttulo"/>
        <w:spacing w:after="120"/>
        <w:rPr>
          <w:rFonts w:ascii="Arial Narrow" w:hAnsi="Arial Narrow"/>
          <w:sz w:val="24"/>
        </w:rPr>
      </w:pPr>
      <w:r w:rsidRPr="00875148">
        <w:rPr>
          <w:rFonts w:ascii="Arial Narrow" w:hAnsi="Arial Narrow"/>
          <w:sz w:val="24"/>
        </w:rPr>
        <w:t>Histórico de Revisão</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134"/>
        <w:gridCol w:w="3686"/>
        <w:gridCol w:w="2268"/>
        <w:gridCol w:w="1418"/>
      </w:tblGrid>
      <w:tr w:rsidR="001600AA" w:rsidRPr="00875148" w:rsidTr="003D4B3F">
        <w:tc>
          <w:tcPr>
            <w:tcW w:w="1134" w:type="dxa"/>
          </w:tcPr>
          <w:p w:rsidR="001600AA" w:rsidRPr="00875148" w:rsidRDefault="001600AA" w:rsidP="005205DF">
            <w:pPr>
              <w:pStyle w:val="Tabletext"/>
              <w:jc w:val="center"/>
              <w:rPr>
                <w:rFonts w:ascii="Arial Narrow" w:hAnsi="Arial Narrow"/>
                <w:b/>
                <w:sz w:val="24"/>
                <w:lang w:val="pt-BR"/>
              </w:rPr>
            </w:pPr>
            <w:r w:rsidRPr="00875148">
              <w:rPr>
                <w:rFonts w:ascii="Arial Narrow" w:hAnsi="Arial Narrow"/>
                <w:b/>
                <w:sz w:val="24"/>
                <w:lang w:val="pt-BR"/>
              </w:rPr>
              <w:t>Data</w:t>
            </w:r>
          </w:p>
        </w:tc>
        <w:tc>
          <w:tcPr>
            <w:tcW w:w="1134" w:type="dxa"/>
          </w:tcPr>
          <w:p w:rsidR="001600AA" w:rsidRPr="00875148" w:rsidRDefault="001600AA" w:rsidP="005205DF">
            <w:pPr>
              <w:pStyle w:val="Tabletext"/>
              <w:jc w:val="center"/>
              <w:rPr>
                <w:rFonts w:ascii="Arial Narrow" w:hAnsi="Arial Narrow"/>
                <w:b/>
                <w:sz w:val="24"/>
                <w:lang w:val="pt-BR"/>
              </w:rPr>
            </w:pPr>
            <w:r w:rsidRPr="00875148">
              <w:rPr>
                <w:rFonts w:ascii="Arial Narrow" w:hAnsi="Arial Narrow"/>
                <w:b/>
                <w:sz w:val="24"/>
                <w:lang w:val="pt-BR"/>
              </w:rPr>
              <w:t>Versão</w:t>
            </w:r>
          </w:p>
        </w:tc>
        <w:tc>
          <w:tcPr>
            <w:tcW w:w="3686" w:type="dxa"/>
          </w:tcPr>
          <w:p w:rsidR="001600AA" w:rsidRPr="00875148" w:rsidRDefault="001600AA">
            <w:pPr>
              <w:pStyle w:val="Tabletext"/>
              <w:jc w:val="center"/>
              <w:rPr>
                <w:rFonts w:ascii="Arial Narrow" w:hAnsi="Arial Narrow"/>
                <w:b/>
                <w:sz w:val="24"/>
                <w:lang w:val="pt-BR"/>
              </w:rPr>
            </w:pPr>
            <w:r w:rsidRPr="00875148">
              <w:rPr>
                <w:rFonts w:ascii="Arial Narrow" w:hAnsi="Arial Narrow"/>
                <w:b/>
                <w:sz w:val="24"/>
                <w:lang w:val="pt-BR"/>
              </w:rPr>
              <w:t>Descrição</w:t>
            </w:r>
          </w:p>
        </w:tc>
        <w:tc>
          <w:tcPr>
            <w:tcW w:w="2268" w:type="dxa"/>
          </w:tcPr>
          <w:p w:rsidR="001600AA" w:rsidRPr="00875148" w:rsidRDefault="001600AA">
            <w:pPr>
              <w:pStyle w:val="Tabletext"/>
              <w:jc w:val="center"/>
              <w:rPr>
                <w:rFonts w:ascii="Arial Narrow" w:hAnsi="Arial Narrow"/>
                <w:b/>
                <w:sz w:val="24"/>
                <w:lang w:val="pt-BR"/>
              </w:rPr>
            </w:pPr>
            <w:r w:rsidRPr="00875148">
              <w:rPr>
                <w:rFonts w:ascii="Arial Narrow" w:hAnsi="Arial Narrow"/>
                <w:b/>
                <w:sz w:val="24"/>
                <w:lang w:val="pt-BR"/>
              </w:rPr>
              <w:t>Autor</w:t>
            </w:r>
            <w:r w:rsidR="00356FCD">
              <w:rPr>
                <w:rFonts w:ascii="Arial Narrow" w:hAnsi="Arial Narrow"/>
                <w:b/>
                <w:sz w:val="24"/>
                <w:lang w:val="pt-BR"/>
              </w:rPr>
              <w:t xml:space="preserve"> </w:t>
            </w:r>
            <w:r w:rsidRPr="00875148">
              <w:rPr>
                <w:rFonts w:ascii="Arial Narrow" w:hAnsi="Arial Narrow"/>
                <w:b/>
                <w:sz w:val="24"/>
                <w:lang w:val="pt-BR"/>
              </w:rPr>
              <w:t>(</w:t>
            </w:r>
            <w:proofErr w:type="gramStart"/>
            <w:r w:rsidRPr="00875148">
              <w:rPr>
                <w:rFonts w:ascii="Arial Narrow" w:hAnsi="Arial Narrow"/>
                <w:b/>
                <w:sz w:val="24"/>
                <w:lang w:val="pt-BR"/>
              </w:rPr>
              <w:t>es</w:t>
            </w:r>
            <w:proofErr w:type="gramEnd"/>
            <w:r w:rsidRPr="00875148">
              <w:rPr>
                <w:rFonts w:ascii="Arial Narrow" w:hAnsi="Arial Narrow"/>
                <w:b/>
                <w:sz w:val="24"/>
                <w:lang w:val="pt-BR"/>
              </w:rPr>
              <w:t>) da Revisão</w:t>
            </w:r>
          </w:p>
        </w:tc>
        <w:tc>
          <w:tcPr>
            <w:tcW w:w="1418" w:type="dxa"/>
          </w:tcPr>
          <w:p w:rsidR="001600AA" w:rsidRPr="00875148" w:rsidRDefault="001600AA">
            <w:pPr>
              <w:pStyle w:val="Tabletext"/>
              <w:jc w:val="center"/>
              <w:rPr>
                <w:rFonts w:ascii="Arial Narrow" w:hAnsi="Arial Narrow"/>
                <w:b/>
                <w:sz w:val="24"/>
                <w:lang w:val="es-ES_tradnl"/>
              </w:rPr>
            </w:pPr>
            <w:r w:rsidRPr="00875148">
              <w:rPr>
                <w:rFonts w:ascii="Arial Narrow" w:hAnsi="Arial Narrow"/>
                <w:b/>
                <w:sz w:val="24"/>
                <w:lang w:val="es-ES_tradnl"/>
              </w:rPr>
              <w:t>Área</w:t>
            </w:r>
          </w:p>
        </w:tc>
      </w:tr>
      <w:tr w:rsidR="001600AA" w:rsidRPr="00875148" w:rsidTr="003D4B3F">
        <w:tc>
          <w:tcPr>
            <w:tcW w:w="1134" w:type="dxa"/>
          </w:tcPr>
          <w:p w:rsidR="001600AA" w:rsidRPr="00875148" w:rsidRDefault="001600AA" w:rsidP="004B6EE3">
            <w:pPr>
              <w:pStyle w:val="Tabletext"/>
              <w:jc w:val="center"/>
              <w:rPr>
                <w:rFonts w:ascii="Arial Narrow" w:hAnsi="Arial Narrow"/>
                <w:color w:val="0000FF"/>
                <w:lang w:val="es-ES_tradnl"/>
              </w:rPr>
            </w:pPr>
            <w:r>
              <w:rPr>
                <w:rFonts w:ascii="Arial Narrow" w:hAnsi="Arial Narrow"/>
                <w:color w:val="0000FF"/>
                <w:lang w:val="es-ES_tradnl"/>
              </w:rPr>
              <w:t>24/04/2012</w:t>
            </w:r>
          </w:p>
        </w:tc>
        <w:tc>
          <w:tcPr>
            <w:tcW w:w="1134" w:type="dxa"/>
          </w:tcPr>
          <w:p w:rsidR="001600AA" w:rsidRPr="00875148" w:rsidRDefault="001600AA" w:rsidP="005205DF">
            <w:pPr>
              <w:pStyle w:val="Tabletext"/>
              <w:jc w:val="center"/>
              <w:rPr>
                <w:rFonts w:ascii="Arial Narrow" w:hAnsi="Arial Narrow"/>
                <w:color w:val="0000FF"/>
                <w:lang w:val="pt-BR"/>
              </w:rPr>
            </w:pPr>
            <w:r>
              <w:rPr>
                <w:rFonts w:ascii="Arial Narrow" w:hAnsi="Arial Narrow"/>
                <w:color w:val="0000FF"/>
                <w:lang w:val="pt-BR"/>
              </w:rPr>
              <w:t>1.0</w:t>
            </w:r>
          </w:p>
        </w:tc>
        <w:tc>
          <w:tcPr>
            <w:tcW w:w="3686" w:type="dxa"/>
          </w:tcPr>
          <w:p w:rsidR="001600AA" w:rsidRPr="00875148" w:rsidRDefault="001600AA">
            <w:pPr>
              <w:pStyle w:val="Tabletext"/>
              <w:rPr>
                <w:rFonts w:ascii="Arial Narrow" w:hAnsi="Arial Narrow"/>
                <w:color w:val="0000FF"/>
                <w:lang w:val="pt-BR"/>
              </w:rPr>
            </w:pPr>
            <w:r>
              <w:rPr>
                <w:rFonts w:ascii="Arial Narrow" w:hAnsi="Arial Narrow"/>
                <w:color w:val="0000FF"/>
                <w:lang w:val="pt-BR"/>
              </w:rPr>
              <w:t>Especificação Funcional</w:t>
            </w:r>
          </w:p>
        </w:tc>
        <w:tc>
          <w:tcPr>
            <w:tcW w:w="2268" w:type="dxa"/>
          </w:tcPr>
          <w:p w:rsidR="001600AA" w:rsidRPr="00875148" w:rsidRDefault="001600AA">
            <w:pPr>
              <w:pStyle w:val="Tabletext"/>
              <w:rPr>
                <w:rFonts w:ascii="Arial Narrow" w:hAnsi="Arial Narrow"/>
                <w:color w:val="0000FF"/>
                <w:lang w:val="pt-BR"/>
              </w:rPr>
            </w:pPr>
            <w:r>
              <w:rPr>
                <w:rFonts w:ascii="Arial Narrow" w:hAnsi="Arial Narrow"/>
                <w:color w:val="0000FF"/>
                <w:lang w:val="pt-BR"/>
              </w:rPr>
              <w:t>Kaina da Silva</w:t>
            </w:r>
          </w:p>
        </w:tc>
        <w:tc>
          <w:tcPr>
            <w:tcW w:w="1418" w:type="dxa"/>
          </w:tcPr>
          <w:p w:rsidR="001600AA" w:rsidRPr="00875148" w:rsidRDefault="001600AA" w:rsidP="00304F50">
            <w:pPr>
              <w:pStyle w:val="Tabletext"/>
              <w:rPr>
                <w:rFonts w:ascii="Arial Narrow" w:hAnsi="Arial Narrow"/>
                <w:color w:val="0000FF"/>
                <w:lang w:val="pt-BR"/>
              </w:rPr>
            </w:pPr>
            <w:r>
              <w:rPr>
                <w:rFonts w:ascii="Arial Narrow" w:hAnsi="Arial Narrow"/>
                <w:color w:val="0000FF"/>
                <w:lang w:val="pt-BR"/>
              </w:rPr>
              <w:t>Negócio</w:t>
            </w:r>
          </w:p>
        </w:tc>
      </w:tr>
      <w:tr w:rsidR="001600AA" w:rsidRPr="00875148" w:rsidTr="003D4B3F">
        <w:tc>
          <w:tcPr>
            <w:tcW w:w="1134" w:type="dxa"/>
          </w:tcPr>
          <w:p w:rsidR="001600AA" w:rsidRPr="00875148" w:rsidRDefault="001600AA" w:rsidP="005205DF">
            <w:pPr>
              <w:pStyle w:val="Tabletext"/>
              <w:jc w:val="center"/>
              <w:rPr>
                <w:rFonts w:ascii="Arial Narrow" w:hAnsi="Arial Narrow"/>
                <w:color w:val="0000FF"/>
                <w:lang w:val="es-ES_tradnl"/>
              </w:rPr>
            </w:pPr>
          </w:p>
        </w:tc>
        <w:tc>
          <w:tcPr>
            <w:tcW w:w="1134" w:type="dxa"/>
          </w:tcPr>
          <w:p w:rsidR="001600AA" w:rsidRPr="00875148" w:rsidRDefault="001600AA" w:rsidP="005205DF">
            <w:pPr>
              <w:pStyle w:val="Tabletext"/>
              <w:jc w:val="center"/>
              <w:rPr>
                <w:rFonts w:ascii="Arial Narrow" w:hAnsi="Arial Narrow"/>
                <w:color w:val="0000FF"/>
                <w:lang w:val="pt-BR"/>
              </w:rPr>
            </w:pPr>
          </w:p>
        </w:tc>
        <w:tc>
          <w:tcPr>
            <w:tcW w:w="3686" w:type="dxa"/>
          </w:tcPr>
          <w:p w:rsidR="001600AA" w:rsidRPr="00875148" w:rsidRDefault="001600AA">
            <w:pPr>
              <w:pStyle w:val="Tabletext"/>
              <w:rPr>
                <w:rFonts w:ascii="Arial Narrow" w:hAnsi="Arial Narrow"/>
                <w:color w:val="0000FF"/>
                <w:lang w:val="pt-BR"/>
              </w:rPr>
            </w:pPr>
          </w:p>
        </w:tc>
        <w:tc>
          <w:tcPr>
            <w:tcW w:w="2268" w:type="dxa"/>
          </w:tcPr>
          <w:p w:rsidR="001600AA" w:rsidRPr="00875148" w:rsidRDefault="001600AA">
            <w:pPr>
              <w:pStyle w:val="Tabletext"/>
              <w:rPr>
                <w:rFonts w:ascii="Arial Narrow" w:hAnsi="Arial Narrow"/>
                <w:color w:val="0000FF"/>
                <w:lang w:val="pt-BR"/>
              </w:rPr>
            </w:pPr>
          </w:p>
        </w:tc>
        <w:tc>
          <w:tcPr>
            <w:tcW w:w="1418" w:type="dxa"/>
          </w:tcPr>
          <w:p w:rsidR="001600AA" w:rsidRPr="00875148" w:rsidRDefault="001600AA">
            <w:pPr>
              <w:pStyle w:val="Tabletext"/>
              <w:rPr>
                <w:rFonts w:ascii="Arial Narrow" w:hAnsi="Arial Narrow"/>
                <w:color w:val="0000FF"/>
                <w:lang w:val="pt-BR"/>
              </w:rPr>
            </w:pPr>
          </w:p>
        </w:tc>
      </w:tr>
      <w:tr w:rsidR="001600AA" w:rsidRPr="00875148" w:rsidTr="00785655">
        <w:tc>
          <w:tcPr>
            <w:tcW w:w="1134" w:type="dxa"/>
          </w:tcPr>
          <w:p w:rsidR="001600AA" w:rsidRPr="00875148" w:rsidRDefault="001600AA" w:rsidP="00785655">
            <w:pPr>
              <w:pStyle w:val="Tabletext"/>
              <w:jc w:val="center"/>
              <w:rPr>
                <w:rFonts w:ascii="Arial Narrow" w:hAnsi="Arial Narrow"/>
                <w:color w:val="0000FF"/>
                <w:lang w:val="es-ES_tradnl"/>
              </w:rPr>
            </w:pPr>
            <w:bookmarkStart w:id="0" w:name="_Toc84234381"/>
            <w:bookmarkStart w:id="1" w:name="_Toc84734077"/>
          </w:p>
        </w:tc>
        <w:tc>
          <w:tcPr>
            <w:tcW w:w="1134" w:type="dxa"/>
          </w:tcPr>
          <w:p w:rsidR="001600AA" w:rsidRPr="00875148" w:rsidRDefault="001600AA" w:rsidP="00D6051F">
            <w:pPr>
              <w:pStyle w:val="Tabletext"/>
              <w:jc w:val="center"/>
              <w:rPr>
                <w:rFonts w:ascii="Arial Narrow" w:hAnsi="Arial Narrow"/>
                <w:color w:val="0000FF"/>
                <w:lang w:val="pt-BR"/>
              </w:rPr>
            </w:pPr>
          </w:p>
        </w:tc>
        <w:tc>
          <w:tcPr>
            <w:tcW w:w="3686" w:type="dxa"/>
          </w:tcPr>
          <w:p w:rsidR="001600AA" w:rsidRPr="00875148" w:rsidRDefault="001600AA" w:rsidP="00D6051F">
            <w:pPr>
              <w:pStyle w:val="Tabletext"/>
              <w:rPr>
                <w:rFonts w:ascii="Arial Narrow" w:hAnsi="Arial Narrow"/>
                <w:color w:val="0000FF"/>
                <w:lang w:val="pt-BR"/>
              </w:rPr>
            </w:pPr>
          </w:p>
        </w:tc>
        <w:tc>
          <w:tcPr>
            <w:tcW w:w="2268" w:type="dxa"/>
          </w:tcPr>
          <w:p w:rsidR="001600AA" w:rsidRPr="00875148" w:rsidRDefault="001600AA" w:rsidP="00D6051F">
            <w:pPr>
              <w:pStyle w:val="Tabletext"/>
              <w:rPr>
                <w:rFonts w:ascii="Arial Narrow" w:hAnsi="Arial Narrow"/>
                <w:color w:val="0000FF"/>
                <w:lang w:val="pt-BR"/>
              </w:rPr>
            </w:pPr>
          </w:p>
        </w:tc>
        <w:tc>
          <w:tcPr>
            <w:tcW w:w="1418" w:type="dxa"/>
          </w:tcPr>
          <w:p w:rsidR="001600AA" w:rsidRPr="00875148" w:rsidRDefault="001600AA" w:rsidP="00D6051F">
            <w:pPr>
              <w:pStyle w:val="Tabletext"/>
              <w:rPr>
                <w:rFonts w:ascii="Arial Narrow" w:hAnsi="Arial Narrow"/>
                <w:color w:val="0000FF"/>
                <w:lang w:val="pt-BR"/>
              </w:rPr>
            </w:pPr>
          </w:p>
        </w:tc>
      </w:tr>
    </w:tbl>
    <w:p w:rsidR="001600AA" w:rsidRDefault="001600AA">
      <w:pPr>
        <w:rPr>
          <w:rFonts w:ascii="Arial Narrow" w:hAnsi="Arial Narrow"/>
          <w:b/>
          <w:color w:val="000080"/>
          <w:sz w:val="28"/>
        </w:rPr>
      </w:pPr>
      <w:r>
        <w:rPr>
          <w:rFonts w:ascii="Arial Narrow" w:hAnsi="Arial Narrow"/>
        </w:rPr>
        <w:br w:type="page"/>
      </w:r>
    </w:p>
    <w:p w:rsidR="001600AA" w:rsidRPr="00875148" w:rsidRDefault="001600AA">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lastRenderedPageBreak/>
        <w:t>INFORMAÇÕES DA EMS</w:t>
      </w:r>
      <w:r w:rsidRPr="00875148">
        <w:rPr>
          <w:rFonts w:ascii="Arial Narrow" w:hAnsi="Arial Narrow"/>
          <w:sz w:val="20"/>
        </w:rPr>
        <w:t>*</w:t>
      </w:r>
    </w:p>
    <w:p w:rsidR="001600AA" w:rsidRPr="00875148" w:rsidRDefault="001600AA">
      <w:pPr>
        <w:pStyle w:val="Ttulo2"/>
        <w:numPr>
          <w:ilvl w:val="0"/>
          <w:numId w:val="0"/>
        </w:numPr>
        <w:rPr>
          <w:rFonts w:ascii="Arial Narrow" w:hAnsi="Arial Narrow"/>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89"/>
        <w:gridCol w:w="4889"/>
      </w:tblGrid>
      <w:tr w:rsidR="001600AA" w:rsidRPr="00875148">
        <w:trPr>
          <w:cantSplit/>
          <w:trHeight w:val="236"/>
        </w:trPr>
        <w:tc>
          <w:tcPr>
            <w:tcW w:w="4889" w:type="dxa"/>
            <w:vMerge w:val="restart"/>
          </w:tcPr>
          <w:p w:rsidR="001600AA" w:rsidRPr="00875148" w:rsidRDefault="001600AA" w:rsidP="00AE290D">
            <w:pPr>
              <w:rPr>
                <w:rFonts w:ascii="Arial Narrow" w:hAnsi="Arial Narrow"/>
              </w:rPr>
            </w:pPr>
            <w:r w:rsidRPr="00875148">
              <w:rPr>
                <w:rFonts w:ascii="Arial Narrow" w:hAnsi="Arial Narrow"/>
                <w:b/>
              </w:rPr>
              <w:t>No. do Backlog:</w:t>
            </w:r>
            <w:r w:rsidRPr="00875148">
              <w:rPr>
                <w:rFonts w:ascii="Arial Narrow" w:hAnsi="Arial Narrow"/>
              </w:rPr>
              <w:t xml:space="preserve"> </w:t>
            </w:r>
          </w:p>
        </w:tc>
        <w:tc>
          <w:tcPr>
            <w:tcW w:w="4889" w:type="dxa"/>
          </w:tcPr>
          <w:p w:rsidR="001600AA" w:rsidRPr="00875148" w:rsidRDefault="001600AA">
            <w:pPr>
              <w:rPr>
                <w:rFonts w:ascii="Arial Narrow" w:hAnsi="Arial Narrow"/>
              </w:rPr>
            </w:pPr>
            <w:r w:rsidRPr="00875148">
              <w:rPr>
                <w:rFonts w:ascii="Arial Narrow" w:hAnsi="Arial Narrow"/>
                <w:b/>
              </w:rPr>
              <w:t>Fornecedor:</w:t>
            </w:r>
            <w:r w:rsidR="00356FCD">
              <w:rPr>
                <w:rFonts w:ascii="Arial Narrow" w:hAnsi="Arial Narrow"/>
                <w:b/>
              </w:rPr>
              <w:t xml:space="preserve"> </w:t>
            </w:r>
            <w:r>
              <w:rPr>
                <w:rFonts w:ascii="Arial Narrow" w:hAnsi="Arial Narrow"/>
                <w:b/>
              </w:rPr>
              <w:t>TI-DGB</w:t>
            </w:r>
          </w:p>
        </w:tc>
      </w:tr>
      <w:tr w:rsidR="001600AA" w:rsidRPr="00875148">
        <w:trPr>
          <w:cantSplit/>
          <w:trHeight w:val="235"/>
        </w:trPr>
        <w:tc>
          <w:tcPr>
            <w:tcW w:w="4889" w:type="dxa"/>
            <w:vMerge/>
          </w:tcPr>
          <w:p w:rsidR="001600AA" w:rsidRPr="00875148" w:rsidRDefault="001600AA">
            <w:pPr>
              <w:rPr>
                <w:rFonts w:ascii="Arial Narrow" w:hAnsi="Arial Narrow"/>
                <w:b/>
              </w:rPr>
            </w:pPr>
          </w:p>
        </w:tc>
        <w:tc>
          <w:tcPr>
            <w:tcW w:w="4889" w:type="dxa"/>
          </w:tcPr>
          <w:p w:rsidR="001600AA" w:rsidRPr="00875148" w:rsidRDefault="001600AA">
            <w:pPr>
              <w:rPr>
                <w:rFonts w:ascii="Arial Narrow" w:hAnsi="Arial Narrow"/>
                <w:b/>
              </w:rPr>
            </w:pPr>
            <w:r>
              <w:rPr>
                <w:rFonts w:ascii="Arial Narrow" w:hAnsi="Arial Narrow"/>
                <w:b/>
              </w:rPr>
              <w:t>Executor:</w:t>
            </w:r>
          </w:p>
        </w:tc>
      </w:tr>
      <w:tr w:rsidR="001600AA" w:rsidRPr="00875148">
        <w:tc>
          <w:tcPr>
            <w:tcW w:w="4889" w:type="dxa"/>
          </w:tcPr>
          <w:p w:rsidR="001600AA" w:rsidRPr="00875148" w:rsidRDefault="001600AA" w:rsidP="00954189">
            <w:pPr>
              <w:rPr>
                <w:rFonts w:ascii="Arial Narrow" w:hAnsi="Arial Narrow"/>
              </w:rPr>
            </w:pPr>
            <w:r w:rsidRPr="00875148">
              <w:rPr>
                <w:rFonts w:ascii="Arial Narrow" w:hAnsi="Arial Narrow"/>
                <w:b/>
              </w:rPr>
              <w:t>Analista Abril:</w:t>
            </w:r>
            <w:r w:rsidRPr="00875148">
              <w:rPr>
                <w:rFonts w:ascii="Arial Narrow" w:hAnsi="Arial Narrow"/>
                <w:color w:val="0000FF"/>
              </w:rPr>
              <w:t xml:space="preserve"> </w:t>
            </w:r>
            <w:r>
              <w:rPr>
                <w:rFonts w:ascii="Arial Narrow" w:hAnsi="Arial Narrow"/>
                <w:color w:val="0000FF"/>
              </w:rPr>
              <w:t>Eduardo Castro</w:t>
            </w:r>
          </w:p>
        </w:tc>
        <w:tc>
          <w:tcPr>
            <w:tcW w:w="4889" w:type="dxa"/>
          </w:tcPr>
          <w:p w:rsidR="001600AA" w:rsidRPr="00F53074" w:rsidRDefault="001600AA">
            <w:pPr>
              <w:pStyle w:val="Cabealho"/>
              <w:tabs>
                <w:tab w:val="clear" w:pos="4320"/>
                <w:tab w:val="clear" w:pos="8640"/>
              </w:tabs>
              <w:rPr>
                <w:rFonts w:ascii="Arial Narrow" w:hAnsi="Arial Narrow"/>
              </w:rPr>
            </w:pPr>
            <w:r w:rsidRPr="00F53074">
              <w:rPr>
                <w:rFonts w:ascii="Arial Narrow" w:hAnsi="Arial Narrow"/>
                <w:b/>
              </w:rPr>
              <w:t>Área:</w:t>
            </w:r>
            <w:r w:rsidRPr="00F53074">
              <w:rPr>
                <w:rFonts w:ascii="Arial Narrow" w:hAnsi="Arial Narrow"/>
              </w:rPr>
              <w:t xml:space="preserve"> Treelog</w:t>
            </w:r>
          </w:p>
        </w:tc>
      </w:tr>
    </w:tbl>
    <w:p w:rsidR="001600AA" w:rsidRPr="00875148" w:rsidRDefault="001600AA">
      <w:pPr>
        <w:rPr>
          <w:rFonts w:ascii="Arial Narrow" w:hAnsi="Arial Narrow"/>
        </w:rPr>
      </w:pPr>
    </w:p>
    <w:p w:rsidR="001600AA" w:rsidRPr="00875148" w:rsidRDefault="001600AA">
      <w:pPr>
        <w:pStyle w:val="StyleHeading"/>
        <w:pBdr>
          <w:bottom w:val="single" w:sz="30" w:space="0" w:color="000080"/>
        </w:pBdr>
        <w:tabs>
          <w:tab w:val="clear" w:pos="720"/>
          <w:tab w:val="clear" w:pos="1080"/>
        </w:tabs>
        <w:jc w:val="both"/>
        <w:rPr>
          <w:rFonts w:ascii="Arial Narrow" w:hAnsi="Arial Narrow"/>
        </w:rPr>
      </w:pPr>
      <w:bookmarkStart w:id="2" w:name="_Toc370695248"/>
      <w:bookmarkStart w:id="3" w:name="_Toc370696875"/>
      <w:bookmarkStart w:id="4" w:name="_Toc370697211"/>
      <w:bookmarkStart w:id="5" w:name="_Toc383848215"/>
      <w:bookmarkStart w:id="6" w:name="_Toc383848339"/>
      <w:bookmarkStart w:id="7" w:name="_Toc383950102"/>
      <w:bookmarkStart w:id="8" w:name="_Toc384540445"/>
      <w:bookmarkStart w:id="9" w:name="_Toc385229727"/>
      <w:bookmarkStart w:id="10" w:name="_Toc385230063"/>
      <w:bookmarkStart w:id="11" w:name="_Toc51473124"/>
      <w:r w:rsidRPr="00875148">
        <w:rPr>
          <w:rFonts w:ascii="Arial Narrow" w:hAnsi="Arial Narrow"/>
        </w:rPr>
        <w:t>ESCOPO</w:t>
      </w:r>
      <w:r w:rsidRPr="00875148">
        <w:rPr>
          <w:rStyle w:val="Refdenotaderodap"/>
          <w:rFonts w:ascii="Arial Narrow" w:hAnsi="Arial Narrow"/>
        </w:rPr>
        <w:footnoteReference w:customMarkFollows="1" w:id="1"/>
        <w:t>*</w:t>
      </w:r>
    </w:p>
    <w:bookmarkEnd w:id="2"/>
    <w:bookmarkEnd w:id="3"/>
    <w:bookmarkEnd w:id="4"/>
    <w:bookmarkEnd w:id="5"/>
    <w:bookmarkEnd w:id="6"/>
    <w:bookmarkEnd w:id="7"/>
    <w:bookmarkEnd w:id="8"/>
    <w:bookmarkEnd w:id="9"/>
    <w:bookmarkEnd w:id="10"/>
    <w:bookmarkEnd w:id="11"/>
    <w:p w:rsidR="001600AA" w:rsidRPr="00875148" w:rsidRDefault="001600AA">
      <w:pPr>
        <w:rPr>
          <w:rFonts w:ascii="Arial Narrow" w:hAnsi="Arial Narrow"/>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9779"/>
      </w:tblGrid>
      <w:tr w:rsidR="001600AA" w:rsidRPr="00875148">
        <w:tc>
          <w:tcPr>
            <w:tcW w:w="9779" w:type="dxa"/>
          </w:tcPr>
          <w:p w:rsidR="001600AA" w:rsidRPr="00F53074" w:rsidRDefault="001600AA">
            <w:pPr>
              <w:pStyle w:val="Ttulo2"/>
              <w:numPr>
                <w:ilvl w:val="0"/>
                <w:numId w:val="2"/>
              </w:numPr>
              <w:rPr>
                <w:rFonts w:ascii="Arial Narrow" w:hAnsi="Arial Narrow"/>
                <w:i w:val="0"/>
                <w:sz w:val="20"/>
              </w:rPr>
            </w:pPr>
            <w:r w:rsidRPr="00F53074">
              <w:rPr>
                <w:rFonts w:ascii="Arial Narrow" w:hAnsi="Arial Narrow"/>
                <w:i w:val="0"/>
                <w:sz w:val="20"/>
              </w:rPr>
              <w:t>Descrição e Objetivo da Manutenção:</w:t>
            </w:r>
          </w:p>
          <w:p w:rsidR="001600AA" w:rsidRPr="00D90C24" w:rsidRDefault="001600AA" w:rsidP="005109D3">
            <w:pPr>
              <w:ind w:left="426"/>
              <w:rPr>
                <w:rFonts w:ascii="Arial Narrow" w:hAnsi="Arial Narrow" w:cs="Arial"/>
                <w:color w:val="002060"/>
                <w:sz w:val="22"/>
                <w:szCs w:val="22"/>
              </w:rPr>
            </w:pPr>
            <w:r>
              <w:rPr>
                <w:rFonts w:ascii="Arial Narrow" w:hAnsi="Arial Narrow" w:cs="Arial"/>
                <w:color w:val="002060"/>
                <w:sz w:val="22"/>
                <w:szCs w:val="22"/>
              </w:rPr>
              <w:t>Funcionalidade será utilizada para fechamento do Processo de Encalhe do dia da operação.</w:t>
            </w:r>
          </w:p>
        </w:tc>
      </w:tr>
      <w:tr w:rsidR="001600AA" w:rsidRPr="00875148">
        <w:tc>
          <w:tcPr>
            <w:tcW w:w="9779" w:type="dxa"/>
          </w:tcPr>
          <w:p w:rsidR="001600AA" w:rsidRPr="00875148" w:rsidRDefault="001600AA" w:rsidP="003A29F1">
            <w:pPr>
              <w:rPr>
                <w:rFonts w:ascii="Arial Narrow" w:hAnsi="Arial Narrow"/>
              </w:rPr>
            </w:pPr>
          </w:p>
        </w:tc>
      </w:tr>
    </w:tbl>
    <w:p w:rsidR="001600AA" w:rsidRPr="00875148" w:rsidRDefault="001600AA">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ESPECIFICAÇÃO FUNCIONAL</w:t>
      </w:r>
      <w:r w:rsidRPr="00875148">
        <w:rPr>
          <w:rStyle w:val="Refdenotaderodap"/>
          <w:rFonts w:ascii="Arial Narrow" w:hAnsi="Arial Narrow"/>
        </w:rPr>
        <w:footnoteReference w:customMarkFollows="1" w:id="2"/>
        <w:t>*</w:t>
      </w:r>
    </w:p>
    <w:p w:rsidR="001600AA" w:rsidRPr="00875148" w:rsidRDefault="001600AA">
      <w:pPr>
        <w:rPr>
          <w:rFonts w:ascii="Arial Narrow" w:hAnsi="Arial Narrow"/>
        </w:rPr>
      </w:pPr>
    </w:p>
    <w:p w:rsidR="001600AA" w:rsidRDefault="001600AA">
      <w:pPr>
        <w:pStyle w:val="Ttulo2"/>
        <w:numPr>
          <w:ilvl w:val="0"/>
          <w:numId w:val="2"/>
        </w:numPr>
        <w:rPr>
          <w:rFonts w:ascii="Arial Narrow" w:hAnsi="Arial Narrow"/>
          <w:sz w:val="20"/>
        </w:rPr>
      </w:pPr>
      <w:bookmarkStart w:id="12" w:name="_Toc456660582"/>
      <w:bookmarkEnd w:id="0"/>
      <w:bookmarkEnd w:id="1"/>
      <w:r w:rsidRPr="00875148">
        <w:rPr>
          <w:rFonts w:ascii="Arial Narrow" w:hAnsi="Arial Narrow"/>
          <w:sz w:val="20"/>
        </w:rPr>
        <w:t>Regras de Negócio envolvidas na Manutenção</w:t>
      </w:r>
    </w:p>
    <w:p w:rsidR="001600AA" w:rsidRDefault="001600AA" w:rsidP="00BA50CD">
      <w:pPr>
        <w:ind w:left="360"/>
        <w:rPr>
          <w:rFonts w:ascii="Arial Narrow" w:hAnsi="Arial Narrow" w:cs="Arial"/>
          <w:color w:val="002060"/>
          <w:sz w:val="22"/>
          <w:szCs w:val="22"/>
        </w:rPr>
      </w:pPr>
    </w:p>
    <w:p w:rsidR="001600AA" w:rsidDel="00C70605" w:rsidRDefault="001600AA" w:rsidP="00BA50CD">
      <w:pPr>
        <w:ind w:left="360"/>
        <w:rPr>
          <w:del w:id="13" w:author="Kaina da Silva" w:date="2012-06-12T11:38:00Z"/>
          <w:rFonts w:ascii="Arial Narrow" w:hAnsi="Arial Narrow" w:cs="Arial"/>
          <w:color w:val="002060"/>
          <w:sz w:val="22"/>
          <w:szCs w:val="22"/>
        </w:rPr>
      </w:pPr>
      <w:r>
        <w:rPr>
          <w:rFonts w:ascii="Arial Narrow" w:hAnsi="Arial Narrow" w:cs="Arial"/>
          <w:color w:val="002060"/>
          <w:sz w:val="22"/>
          <w:szCs w:val="22"/>
        </w:rPr>
        <w:t xml:space="preserve">Será utilizada por um usuário (controlado por nível de acesso), onde será indicada a finalização da Conferência de Encalhe das cotas (EMS 0005) na data, </w:t>
      </w:r>
      <w:del w:id="14" w:author="Kaina da Silva" w:date="2012-06-12T11:38:00Z">
        <w:r w:rsidDel="00C70605">
          <w:rPr>
            <w:rFonts w:ascii="Arial Narrow" w:hAnsi="Arial Narrow" w:cs="Arial"/>
            <w:color w:val="002060"/>
            <w:sz w:val="22"/>
            <w:szCs w:val="22"/>
          </w:rPr>
          <w:delText>ou ainda a geração de notas parciais de devolução, previstas na</w:delText>
        </w:r>
        <w:r w:rsidRPr="00E51E1F" w:rsidDel="00C70605">
          <w:rPr>
            <w:rFonts w:ascii="Arial Narrow" w:hAnsi="Arial Narrow" w:cs="Arial"/>
            <w:color w:val="002060"/>
            <w:sz w:val="22"/>
            <w:szCs w:val="22"/>
          </w:rPr>
          <w:delText xml:space="preserve"> EMS 0104</w:delText>
        </w:r>
        <w:r w:rsidDel="00C70605">
          <w:rPr>
            <w:rFonts w:ascii="Arial Narrow" w:hAnsi="Arial Narrow" w:cs="Arial"/>
            <w:color w:val="002060"/>
            <w:sz w:val="22"/>
            <w:szCs w:val="22"/>
          </w:rPr>
          <w:delText>.</w:delText>
        </w:r>
      </w:del>
    </w:p>
    <w:p w:rsidR="001600AA" w:rsidRDefault="001600AA" w:rsidP="00BA50CD">
      <w:pPr>
        <w:ind w:left="360"/>
        <w:rPr>
          <w:rFonts w:ascii="Arial Narrow" w:hAnsi="Arial Narrow" w:cs="Arial"/>
          <w:color w:val="002060"/>
          <w:sz w:val="22"/>
          <w:szCs w:val="22"/>
        </w:rPr>
      </w:pPr>
    </w:p>
    <w:p w:rsidR="001600AA" w:rsidRDefault="001600AA" w:rsidP="00E51E1F">
      <w:pPr>
        <w:ind w:left="360"/>
        <w:rPr>
          <w:rFonts w:ascii="Arial Narrow" w:hAnsi="Arial Narrow" w:cs="Arial"/>
          <w:color w:val="002060"/>
          <w:sz w:val="22"/>
          <w:szCs w:val="22"/>
        </w:rPr>
      </w:pPr>
      <w:r>
        <w:rPr>
          <w:rFonts w:ascii="Arial Narrow" w:hAnsi="Arial Narrow" w:cs="Arial"/>
          <w:color w:val="002060"/>
          <w:sz w:val="22"/>
          <w:szCs w:val="22"/>
        </w:rPr>
        <w:t>O usuário deverá selecionar uma data (default data do dia), para realizar o fechamento da operação do encalhe ou uma consulta do mesmo. Caso o mesmo já tenha sido realizado, a tela deverá mostrar o resultado deste fechamento.</w:t>
      </w:r>
    </w:p>
    <w:p w:rsidR="001600AA" w:rsidRDefault="001600AA" w:rsidP="00BA50CD">
      <w:pPr>
        <w:ind w:left="360"/>
        <w:rPr>
          <w:rFonts w:ascii="Arial Narrow" w:hAnsi="Arial Narrow" w:cs="Arial"/>
          <w:color w:val="002060"/>
          <w:sz w:val="22"/>
          <w:szCs w:val="22"/>
        </w:rPr>
      </w:pPr>
    </w:p>
    <w:p w:rsidR="001600AA" w:rsidRDefault="001600AA" w:rsidP="00BA50CD">
      <w:pPr>
        <w:ind w:left="360"/>
        <w:rPr>
          <w:rFonts w:ascii="Arial Narrow" w:hAnsi="Arial Narrow" w:cs="Arial"/>
          <w:color w:val="002060"/>
          <w:sz w:val="22"/>
          <w:szCs w:val="22"/>
        </w:rPr>
      </w:pPr>
      <w:r>
        <w:rPr>
          <w:rFonts w:ascii="Arial Narrow" w:hAnsi="Arial Narrow" w:cs="Arial"/>
          <w:color w:val="002060"/>
          <w:sz w:val="22"/>
          <w:szCs w:val="22"/>
        </w:rPr>
        <w:t xml:space="preserve">A funcionalidade deve prever o filtro por Box de Encalhe, e caso acionado, os produtos e a quantidade informada devem ser apenas os que foram conferidos no Box em questão. </w:t>
      </w:r>
    </w:p>
    <w:p w:rsidR="001600AA" w:rsidRDefault="001600AA" w:rsidP="00BA50CD">
      <w:pPr>
        <w:ind w:left="360"/>
        <w:rPr>
          <w:rFonts w:ascii="Arial Narrow" w:hAnsi="Arial Narrow" w:cs="Arial"/>
          <w:color w:val="002060"/>
          <w:sz w:val="22"/>
          <w:szCs w:val="22"/>
        </w:rPr>
      </w:pPr>
    </w:p>
    <w:p w:rsidR="001600AA" w:rsidRDefault="001600AA" w:rsidP="00BA50CD">
      <w:pPr>
        <w:ind w:left="360"/>
        <w:rPr>
          <w:rFonts w:ascii="Arial Narrow" w:hAnsi="Arial Narrow" w:cs="Arial"/>
          <w:color w:val="002060"/>
          <w:sz w:val="22"/>
          <w:szCs w:val="22"/>
        </w:rPr>
      </w:pPr>
      <w:r>
        <w:rPr>
          <w:rFonts w:ascii="Arial Narrow" w:hAnsi="Arial Narrow" w:cs="Arial"/>
          <w:color w:val="002060"/>
          <w:sz w:val="22"/>
          <w:szCs w:val="22"/>
        </w:rPr>
        <w:t>Caso após uma conferência de um único Box, o usuário selecionar todos, a funcionalidade deve informar os valores já gravados e permitir alteração. Assim como, a funcionalidade deve permitir a digitação box a box, e ao visualizar todos, mostrar uma somatória dos valores.</w:t>
      </w:r>
      <w:r w:rsidR="00C70605">
        <w:rPr>
          <w:rFonts w:ascii="Arial Narrow" w:hAnsi="Arial Narrow" w:cs="Arial"/>
          <w:color w:val="002060"/>
          <w:sz w:val="22"/>
          <w:szCs w:val="22"/>
        </w:rPr>
        <w:t xml:space="preserve"> </w:t>
      </w:r>
      <w:r w:rsidR="00C70605" w:rsidRPr="00C70605">
        <w:rPr>
          <w:rFonts w:ascii="Arial Narrow" w:hAnsi="Arial Narrow" w:cs="Arial"/>
          <w:color w:val="002060"/>
          <w:sz w:val="22"/>
          <w:szCs w:val="22"/>
          <w:highlight w:val="yellow"/>
        </w:rPr>
        <w:t>Entretanto, se o usuário iniciar a conferência total (ou seja, sem abrir box a box) a funcionalidade não deve permitir a seleção de um box específico.</w:t>
      </w:r>
    </w:p>
    <w:p w:rsidR="001600AA" w:rsidRDefault="001600AA" w:rsidP="00BA50CD">
      <w:pPr>
        <w:ind w:left="360"/>
        <w:rPr>
          <w:rFonts w:ascii="Arial Narrow" w:hAnsi="Arial Narrow" w:cs="Arial"/>
          <w:color w:val="002060"/>
          <w:sz w:val="22"/>
          <w:szCs w:val="22"/>
        </w:rPr>
      </w:pPr>
    </w:p>
    <w:p w:rsidR="001600AA" w:rsidRDefault="001600AA" w:rsidP="00BA50CD">
      <w:pPr>
        <w:ind w:left="360"/>
        <w:rPr>
          <w:rFonts w:ascii="Arial Narrow" w:hAnsi="Arial Narrow" w:cs="Arial"/>
          <w:color w:val="002060"/>
          <w:sz w:val="22"/>
          <w:szCs w:val="22"/>
        </w:rPr>
      </w:pPr>
      <w:r>
        <w:rPr>
          <w:rFonts w:ascii="Arial Narrow" w:hAnsi="Arial Narrow" w:cs="Arial"/>
          <w:color w:val="002060"/>
          <w:sz w:val="22"/>
          <w:szCs w:val="22"/>
        </w:rPr>
        <w:t>A funcionalidade prevê um nível de acesso permitindo a realização de Conferência Cega, ou seja, para determinado nível de funcionários, a funcionalidade não deve informar a quantidade lógica, apenas permitir a inclusão/digitação da quantidade física. E para um nível gerencial, deve mostrar a quantidade lógica, a física e as possíveis diferenças.</w:t>
      </w:r>
    </w:p>
    <w:p w:rsidR="001600AA" w:rsidRDefault="001600AA" w:rsidP="00BA50CD">
      <w:pPr>
        <w:ind w:left="360"/>
        <w:rPr>
          <w:rFonts w:ascii="Arial Narrow" w:hAnsi="Arial Narrow" w:cs="Arial"/>
          <w:color w:val="002060"/>
          <w:sz w:val="22"/>
          <w:szCs w:val="22"/>
        </w:rPr>
      </w:pPr>
    </w:p>
    <w:p w:rsidR="001600AA" w:rsidRDefault="001600AA" w:rsidP="00BA50CD">
      <w:pPr>
        <w:ind w:left="360"/>
        <w:rPr>
          <w:rFonts w:ascii="Arial Narrow" w:hAnsi="Arial Narrow" w:cs="Arial"/>
          <w:color w:val="002060"/>
          <w:sz w:val="22"/>
          <w:szCs w:val="22"/>
        </w:rPr>
      </w:pPr>
      <w:r w:rsidRPr="008104D8">
        <w:rPr>
          <w:rFonts w:ascii="Arial Narrow" w:hAnsi="Arial Narrow" w:cs="Arial"/>
          <w:color w:val="002060"/>
          <w:sz w:val="22"/>
          <w:szCs w:val="22"/>
          <w:highlight w:val="yellow"/>
        </w:rPr>
        <w:t xml:space="preserve">A quantidade informada no campo </w:t>
      </w:r>
      <w:r>
        <w:rPr>
          <w:rFonts w:ascii="Arial Narrow" w:hAnsi="Arial Narrow" w:cs="Arial"/>
          <w:color w:val="002060"/>
          <w:sz w:val="22"/>
          <w:szCs w:val="22"/>
          <w:highlight w:val="yellow"/>
        </w:rPr>
        <w:t>Exemplar</w:t>
      </w:r>
      <w:r w:rsidRPr="008104D8">
        <w:rPr>
          <w:rFonts w:ascii="Arial Narrow" w:hAnsi="Arial Narrow" w:cs="Arial"/>
          <w:color w:val="002060"/>
          <w:sz w:val="22"/>
          <w:szCs w:val="22"/>
          <w:highlight w:val="yellow"/>
        </w:rPr>
        <w:t xml:space="preserve"> Devolução é referente ao que o Distribuidor deve ter fisicamente, excluindo as Vendas de Encalhe realizadas. </w:t>
      </w:r>
    </w:p>
    <w:p w:rsidR="001600AA" w:rsidRDefault="001600AA" w:rsidP="00BA50CD">
      <w:pPr>
        <w:ind w:left="360"/>
        <w:rPr>
          <w:rFonts w:ascii="Arial Narrow" w:hAnsi="Arial Narrow" w:cs="Arial"/>
          <w:color w:val="002060"/>
          <w:sz w:val="22"/>
          <w:szCs w:val="22"/>
        </w:rPr>
      </w:pPr>
    </w:p>
    <w:p w:rsidR="001600AA" w:rsidRDefault="001600AA" w:rsidP="00340503">
      <w:pPr>
        <w:ind w:left="360"/>
        <w:rPr>
          <w:rFonts w:ascii="Arial Narrow" w:hAnsi="Arial Narrow" w:cs="Arial"/>
          <w:color w:val="002060"/>
          <w:sz w:val="22"/>
          <w:szCs w:val="22"/>
        </w:rPr>
      </w:pPr>
      <w:r>
        <w:rPr>
          <w:rFonts w:ascii="Arial Narrow" w:hAnsi="Arial Narrow" w:cs="Arial"/>
          <w:color w:val="002060"/>
          <w:sz w:val="22"/>
          <w:szCs w:val="22"/>
        </w:rPr>
        <w:t>A partir do Fechamento do Encalhe, a funcionalidade sensibiliza o Estoque do Encalhe. As vendas de encalhe que foram possibilitadas antes disso foram realizadas a partir do Estoque Lógico.</w:t>
      </w:r>
    </w:p>
    <w:p w:rsidR="001600AA" w:rsidRDefault="001600AA" w:rsidP="00BA50CD">
      <w:pPr>
        <w:ind w:left="360"/>
        <w:rPr>
          <w:rFonts w:ascii="Arial Narrow" w:hAnsi="Arial Narrow" w:cs="Arial"/>
          <w:color w:val="002060"/>
          <w:sz w:val="22"/>
          <w:szCs w:val="22"/>
        </w:rPr>
      </w:pPr>
      <w:bookmarkStart w:id="15" w:name="_GoBack"/>
      <w:bookmarkEnd w:id="15"/>
    </w:p>
    <w:p w:rsidR="001600AA" w:rsidRDefault="001600AA" w:rsidP="00BA50CD">
      <w:pPr>
        <w:ind w:left="360"/>
        <w:rPr>
          <w:rFonts w:ascii="Arial Narrow" w:hAnsi="Arial Narrow" w:cs="Arial"/>
          <w:color w:val="002060"/>
          <w:sz w:val="22"/>
          <w:szCs w:val="22"/>
        </w:rPr>
      </w:pPr>
      <w:r w:rsidRPr="00C70229">
        <w:rPr>
          <w:rFonts w:ascii="Arial Narrow" w:hAnsi="Arial Narrow" w:cs="Arial"/>
          <w:color w:val="002060"/>
          <w:sz w:val="22"/>
          <w:szCs w:val="22"/>
          <w:highlight w:val="yellow"/>
        </w:rPr>
        <w:t>A funcionalidade deve sinalizar os produtos que são recolhimentos Parciais, para que o usuário possa realizar a separaç</w:t>
      </w:r>
      <w:r>
        <w:rPr>
          <w:rFonts w:ascii="Arial Narrow" w:hAnsi="Arial Narrow" w:cs="Arial"/>
          <w:color w:val="002060"/>
          <w:sz w:val="22"/>
          <w:szCs w:val="22"/>
          <w:highlight w:val="yellow"/>
        </w:rPr>
        <w:t>ão deste do restante dos produtos.</w:t>
      </w:r>
    </w:p>
    <w:p w:rsidR="001600AA" w:rsidRDefault="001600AA" w:rsidP="00BA50CD">
      <w:pPr>
        <w:ind w:left="360"/>
        <w:rPr>
          <w:rFonts w:ascii="Arial Narrow" w:hAnsi="Arial Narrow" w:cs="Arial"/>
          <w:color w:val="002060"/>
          <w:sz w:val="22"/>
          <w:szCs w:val="22"/>
        </w:rPr>
      </w:pPr>
    </w:p>
    <w:p w:rsidR="001600AA" w:rsidRDefault="001600AA" w:rsidP="00BA50CD">
      <w:pPr>
        <w:ind w:left="360"/>
        <w:rPr>
          <w:rFonts w:ascii="Arial Narrow" w:hAnsi="Arial Narrow" w:cs="Arial"/>
          <w:color w:val="002060"/>
          <w:sz w:val="22"/>
          <w:szCs w:val="22"/>
        </w:rPr>
      </w:pPr>
      <w:r>
        <w:rPr>
          <w:rFonts w:ascii="Arial Narrow" w:hAnsi="Arial Narrow" w:cs="Arial"/>
          <w:color w:val="002060"/>
          <w:sz w:val="22"/>
          <w:szCs w:val="22"/>
        </w:rPr>
        <w:t>A funcionalidade deve prever impressão e arquivo do grid, em qualquer nível de pesquisa.</w:t>
      </w:r>
    </w:p>
    <w:p w:rsidR="001600AA" w:rsidRDefault="001600AA" w:rsidP="00BA50CD">
      <w:pPr>
        <w:ind w:left="360"/>
        <w:rPr>
          <w:rFonts w:ascii="Arial Narrow" w:hAnsi="Arial Narrow" w:cs="Arial"/>
          <w:color w:val="002060"/>
          <w:sz w:val="22"/>
          <w:szCs w:val="22"/>
        </w:rPr>
      </w:pPr>
    </w:p>
    <w:p w:rsidR="001600AA" w:rsidRDefault="001600AA" w:rsidP="00A008DC">
      <w:pPr>
        <w:ind w:left="360"/>
        <w:rPr>
          <w:rFonts w:ascii="Arial Narrow" w:hAnsi="Arial Narrow" w:cs="Arial"/>
          <w:color w:val="002060"/>
          <w:sz w:val="22"/>
          <w:szCs w:val="22"/>
        </w:rPr>
      </w:pPr>
      <w:r>
        <w:rPr>
          <w:rFonts w:ascii="Arial Narrow" w:hAnsi="Arial Narrow" w:cs="Arial"/>
          <w:color w:val="002060"/>
          <w:sz w:val="22"/>
          <w:szCs w:val="22"/>
        </w:rPr>
        <w:lastRenderedPageBreak/>
        <w:t>A funcionalidade deve informar ao usuário para qual estoque deve ser direcionado cada produto.: Encalhe (para produtos de chamadas anteriores e do dia), Suplementar (para produtos de chamadas posteriores ao do dia) e Lançamento (caso for um produto que será relançado).</w:t>
      </w:r>
    </w:p>
    <w:p w:rsidR="001600AA" w:rsidRDefault="001600AA" w:rsidP="00A008DC">
      <w:pPr>
        <w:ind w:left="360"/>
        <w:rPr>
          <w:rFonts w:ascii="Arial Narrow" w:hAnsi="Arial Narrow" w:cs="Arial"/>
          <w:color w:val="002060"/>
          <w:sz w:val="22"/>
          <w:szCs w:val="22"/>
        </w:rPr>
      </w:pPr>
    </w:p>
    <w:p w:rsidR="001600AA" w:rsidRDefault="001600AA" w:rsidP="00A008DC">
      <w:pPr>
        <w:ind w:left="360"/>
        <w:rPr>
          <w:rFonts w:ascii="Arial Narrow" w:hAnsi="Arial Narrow" w:cs="Arial"/>
          <w:color w:val="002060"/>
          <w:sz w:val="22"/>
          <w:szCs w:val="22"/>
        </w:rPr>
      </w:pPr>
      <w:r>
        <w:rPr>
          <w:rFonts w:ascii="Arial Narrow" w:hAnsi="Arial Narrow" w:cs="Arial"/>
          <w:color w:val="002060"/>
          <w:sz w:val="22"/>
          <w:szCs w:val="22"/>
        </w:rPr>
        <w:t xml:space="preserve">A ordenação do Relatório deve ser por Estoque e </w:t>
      </w:r>
      <w:smartTag w:uri="urn:schemas-microsoft-com:office:smarttags" w:element="PersonName">
        <w:smartTagPr>
          <w:attr w:name="ProductID" w:val="em seguida sobre Produto."/>
        </w:smartTagPr>
        <w:r>
          <w:rPr>
            <w:rFonts w:ascii="Arial Narrow" w:hAnsi="Arial Narrow" w:cs="Arial"/>
            <w:color w:val="002060"/>
            <w:sz w:val="22"/>
            <w:szCs w:val="22"/>
          </w:rPr>
          <w:t>em seguida sobre Produto.</w:t>
        </w:r>
      </w:smartTag>
    </w:p>
    <w:p w:rsidR="001600AA" w:rsidRDefault="001600AA" w:rsidP="00A008DC">
      <w:pPr>
        <w:ind w:left="360"/>
        <w:rPr>
          <w:rFonts w:ascii="Arial Narrow" w:hAnsi="Arial Narrow" w:cs="Arial"/>
          <w:color w:val="002060"/>
          <w:sz w:val="22"/>
          <w:szCs w:val="22"/>
        </w:rPr>
      </w:pPr>
    </w:p>
    <w:p w:rsidR="001600AA" w:rsidRDefault="001600AA" w:rsidP="00A008DC">
      <w:pPr>
        <w:ind w:left="360"/>
        <w:rPr>
          <w:rFonts w:ascii="Arial Narrow" w:hAnsi="Arial Narrow" w:cs="Arial"/>
          <w:color w:val="002060"/>
          <w:sz w:val="22"/>
          <w:szCs w:val="22"/>
        </w:rPr>
      </w:pPr>
      <w:r w:rsidRPr="00542880">
        <w:rPr>
          <w:rFonts w:ascii="Arial Narrow" w:hAnsi="Arial Narrow" w:cs="Arial"/>
          <w:color w:val="002060"/>
          <w:sz w:val="22"/>
          <w:szCs w:val="22"/>
          <w:highlight w:val="yellow"/>
        </w:rPr>
        <w:t>Esta funcionalidade deve a cada finalização do Fechamento do Encalhe, que solicite, automaticamente, a geração de NF-e Entrada em Devolução de Remessa em Consignação para todas as cotas que não devolveram o encalhe com nota</w:t>
      </w:r>
      <w:r w:rsidR="007C25E4">
        <w:rPr>
          <w:rFonts w:ascii="Arial Narrow" w:hAnsi="Arial Narrow" w:cs="Arial"/>
          <w:color w:val="002060"/>
          <w:sz w:val="22"/>
          <w:szCs w:val="22"/>
          <w:highlight w:val="yellow"/>
        </w:rPr>
        <w:t xml:space="preserve"> e não tenham obrigação (são todas as que no cadastro não têm a flag de Emite NF-e selecionado) </w:t>
      </w:r>
      <w:r w:rsidRPr="00542880">
        <w:rPr>
          <w:rFonts w:ascii="Arial Narrow" w:hAnsi="Arial Narrow" w:cs="Arial"/>
          <w:color w:val="002060"/>
          <w:sz w:val="22"/>
          <w:szCs w:val="22"/>
          <w:highlight w:val="yellow"/>
        </w:rPr>
        <w:t>. Estas notas poderão ser visualizadas no Painel NF-e (EMS 0027).</w:t>
      </w:r>
    </w:p>
    <w:p w:rsidR="001600AA" w:rsidRDefault="001600AA" w:rsidP="00BA50CD">
      <w:pPr>
        <w:ind w:left="360"/>
        <w:rPr>
          <w:rFonts w:ascii="Arial Narrow" w:hAnsi="Arial Narrow" w:cs="Arial"/>
          <w:color w:val="002060"/>
          <w:sz w:val="22"/>
          <w:szCs w:val="22"/>
        </w:rPr>
      </w:pPr>
    </w:p>
    <w:p w:rsidR="001600AA" w:rsidRPr="00AB4A2C" w:rsidRDefault="001600AA" w:rsidP="00BA50CD">
      <w:pPr>
        <w:ind w:left="360"/>
        <w:rPr>
          <w:rFonts w:ascii="Arial Narrow" w:hAnsi="Arial Narrow" w:cs="Arial"/>
          <w:color w:val="002060"/>
          <w:sz w:val="22"/>
          <w:szCs w:val="22"/>
          <w:u w:val="single"/>
        </w:rPr>
      </w:pPr>
      <w:r>
        <w:rPr>
          <w:rFonts w:ascii="Arial Narrow" w:hAnsi="Arial Narrow" w:cs="Arial"/>
          <w:color w:val="002060"/>
          <w:sz w:val="22"/>
          <w:szCs w:val="22"/>
          <w:u w:val="single"/>
        </w:rPr>
        <w:t>Cota Ausente - Encalhe</w:t>
      </w:r>
    </w:p>
    <w:p w:rsidR="001600AA" w:rsidRDefault="001600AA" w:rsidP="00BA50CD">
      <w:pPr>
        <w:ind w:left="360"/>
        <w:rPr>
          <w:rFonts w:ascii="Arial Narrow" w:hAnsi="Arial Narrow" w:cs="Arial"/>
          <w:color w:val="002060"/>
          <w:sz w:val="22"/>
          <w:szCs w:val="22"/>
        </w:rPr>
      </w:pPr>
    </w:p>
    <w:p w:rsidR="001600AA" w:rsidRPr="00170423" w:rsidRDefault="001600AA" w:rsidP="00170423">
      <w:pPr>
        <w:ind w:left="360"/>
        <w:rPr>
          <w:rFonts w:ascii="Arial Narrow" w:hAnsi="Arial Narrow" w:cs="Arial"/>
          <w:color w:val="002060"/>
          <w:sz w:val="22"/>
          <w:szCs w:val="22"/>
        </w:rPr>
      </w:pPr>
      <w:r>
        <w:rPr>
          <w:rFonts w:ascii="Arial Narrow" w:hAnsi="Arial Narrow" w:cs="Arial"/>
          <w:color w:val="002060"/>
          <w:sz w:val="22"/>
          <w:szCs w:val="22"/>
        </w:rPr>
        <w:t>Ao solicitar o fechamento, a funcionalidade deverá informar todas as cotas que não tiveram encalhe processado, ou seja, se na data de conferência a cota não enviou nenhum dos produtos da chamada de encalhe do dia; e deve questionar o usuário se o mesmo deseja postergar a conferência deste encalhe até a próxima data operacional ou se o sistema deve efetuar uma cobrança total.</w:t>
      </w:r>
      <w:r w:rsidRPr="00170423">
        <w:rPr>
          <w:rFonts w:ascii="Arial Narrow" w:hAnsi="Arial Narrow" w:cs="Arial"/>
          <w:color w:val="002060"/>
          <w:sz w:val="22"/>
          <w:szCs w:val="22"/>
        </w:rPr>
        <w:t xml:space="preserve"> Caso não haja cotas sem encalhe processado, não deve ser aberta.</w:t>
      </w:r>
    </w:p>
    <w:p w:rsidR="001600AA" w:rsidRDefault="001600AA" w:rsidP="00BA50CD">
      <w:pPr>
        <w:ind w:left="360"/>
        <w:rPr>
          <w:rFonts w:ascii="Arial Narrow" w:hAnsi="Arial Narrow" w:cs="Arial"/>
          <w:color w:val="002060"/>
          <w:sz w:val="22"/>
          <w:szCs w:val="22"/>
        </w:rPr>
      </w:pPr>
    </w:p>
    <w:p w:rsidR="001600AA" w:rsidRPr="00622510" w:rsidRDefault="001600AA" w:rsidP="00BA50CD">
      <w:pPr>
        <w:ind w:left="360"/>
        <w:rPr>
          <w:rFonts w:ascii="Arial Narrow" w:hAnsi="Arial Narrow" w:cs="Arial"/>
          <w:color w:val="FF0000"/>
          <w:sz w:val="22"/>
          <w:szCs w:val="22"/>
        </w:rPr>
      </w:pPr>
      <w:r w:rsidRPr="00622510">
        <w:rPr>
          <w:rFonts w:ascii="Arial Narrow" w:hAnsi="Arial Narrow" w:cs="Arial"/>
          <w:color w:val="FF0000"/>
          <w:sz w:val="22"/>
          <w:szCs w:val="22"/>
        </w:rPr>
        <w:t xml:space="preserve">Para filtrar as cotas ausentes, teremos que verificar se elas possuem encalhe na data partindo da tabela </w:t>
      </w:r>
      <w:proofErr w:type="spellStart"/>
      <w:r w:rsidRPr="00622510">
        <w:rPr>
          <w:rFonts w:ascii="Arial Narrow" w:hAnsi="Arial Narrow" w:cs="Arial"/>
          <w:color w:val="FF0000"/>
          <w:sz w:val="22"/>
          <w:szCs w:val="22"/>
        </w:rPr>
        <w:t>chamada_encalhe</w:t>
      </w:r>
      <w:proofErr w:type="spellEnd"/>
      <w:r w:rsidRPr="00622510">
        <w:rPr>
          <w:rFonts w:ascii="Arial Narrow" w:hAnsi="Arial Narrow" w:cs="Arial"/>
          <w:color w:val="FF0000"/>
          <w:sz w:val="22"/>
          <w:szCs w:val="22"/>
        </w:rPr>
        <w:t xml:space="preserve"> / </w:t>
      </w:r>
      <w:proofErr w:type="spellStart"/>
      <w:r w:rsidRPr="00622510">
        <w:rPr>
          <w:rFonts w:ascii="Arial Narrow" w:hAnsi="Arial Narrow" w:cs="Arial"/>
          <w:color w:val="FF0000"/>
          <w:sz w:val="22"/>
          <w:szCs w:val="22"/>
        </w:rPr>
        <w:t>chamada_encalhe_cota</w:t>
      </w:r>
      <w:proofErr w:type="spellEnd"/>
      <w:r w:rsidRPr="00622510">
        <w:rPr>
          <w:rFonts w:ascii="Arial Narrow" w:hAnsi="Arial Narrow" w:cs="Arial"/>
          <w:color w:val="FF0000"/>
          <w:sz w:val="22"/>
          <w:szCs w:val="22"/>
        </w:rPr>
        <w:t xml:space="preserve">. Se não existir no </w:t>
      </w:r>
      <w:proofErr w:type="spellStart"/>
      <w:r w:rsidRPr="00622510">
        <w:rPr>
          <w:rFonts w:ascii="Arial Narrow" w:hAnsi="Arial Narrow" w:cs="Arial"/>
          <w:color w:val="FF0000"/>
          <w:sz w:val="22"/>
          <w:szCs w:val="22"/>
        </w:rPr>
        <w:t>controle_conferencia_encalhe_cota</w:t>
      </w:r>
      <w:proofErr w:type="spellEnd"/>
      <w:r w:rsidRPr="00622510">
        <w:rPr>
          <w:rFonts w:ascii="Arial Narrow" w:hAnsi="Arial Narrow" w:cs="Arial"/>
          <w:color w:val="FF0000"/>
          <w:sz w:val="22"/>
          <w:szCs w:val="22"/>
        </w:rPr>
        <w:t xml:space="preserve"> significa que é uma cota ausente.</w:t>
      </w:r>
    </w:p>
    <w:p w:rsidR="001600AA" w:rsidRPr="00622510" w:rsidRDefault="001600AA" w:rsidP="00BA50CD">
      <w:pPr>
        <w:ind w:left="360"/>
        <w:rPr>
          <w:rFonts w:ascii="Arial Narrow" w:hAnsi="Arial Narrow" w:cs="Arial"/>
          <w:color w:val="FF0000"/>
          <w:sz w:val="22"/>
          <w:szCs w:val="22"/>
        </w:rPr>
      </w:pPr>
      <w:r w:rsidRPr="00622510">
        <w:rPr>
          <w:rFonts w:ascii="Arial Narrow" w:hAnsi="Arial Narrow" w:cs="Arial"/>
          <w:color w:val="FF0000"/>
          <w:sz w:val="22"/>
          <w:szCs w:val="22"/>
        </w:rPr>
        <w:t>[César Marracho]</w:t>
      </w:r>
    </w:p>
    <w:p w:rsidR="001600AA" w:rsidRDefault="001600AA" w:rsidP="00BA50CD">
      <w:pPr>
        <w:ind w:left="360"/>
        <w:rPr>
          <w:rFonts w:ascii="Arial Narrow" w:hAnsi="Arial Narrow" w:cs="Arial"/>
          <w:color w:val="002060"/>
          <w:sz w:val="22"/>
          <w:szCs w:val="22"/>
        </w:rPr>
      </w:pPr>
    </w:p>
    <w:p w:rsidR="001600AA" w:rsidRDefault="001600AA" w:rsidP="00BA50CD">
      <w:pPr>
        <w:ind w:left="360"/>
        <w:rPr>
          <w:rFonts w:ascii="Arial Narrow" w:hAnsi="Arial Narrow" w:cs="Arial"/>
          <w:color w:val="002060"/>
          <w:sz w:val="22"/>
          <w:szCs w:val="22"/>
        </w:rPr>
      </w:pPr>
      <w:r>
        <w:rPr>
          <w:rFonts w:ascii="Arial Narrow" w:hAnsi="Arial Narrow" w:cs="Arial"/>
          <w:color w:val="002060"/>
          <w:sz w:val="22"/>
          <w:szCs w:val="22"/>
        </w:rPr>
        <w:t xml:space="preserve">Ao solicitar a postergação de uma conferência a funcionalidade deve liberar que todos os produtos da Chamada de Encalhe de hoje, </w:t>
      </w:r>
      <w:del w:id="16" w:author="Kaina da Silva" w:date="2012-06-12T10:24:00Z">
        <w:r w:rsidDel="00356FCD">
          <w:rPr>
            <w:rFonts w:ascii="Arial Narrow" w:hAnsi="Arial Narrow" w:cs="Arial"/>
            <w:color w:val="002060"/>
            <w:sz w:val="22"/>
            <w:szCs w:val="22"/>
          </w:rPr>
          <w:delText>sejam conferidos amanhã</w:delText>
        </w:r>
      </w:del>
      <w:r w:rsidR="00356FCD">
        <w:rPr>
          <w:rFonts w:ascii="Arial Narrow" w:hAnsi="Arial Narrow" w:cs="Arial"/>
          <w:color w:val="002060"/>
          <w:sz w:val="22"/>
          <w:szCs w:val="22"/>
        </w:rPr>
        <w:t xml:space="preserve"> </w:t>
      </w:r>
      <w:r w:rsidR="00356FCD" w:rsidRPr="00356FCD">
        <w:rPr>
          <w:rFonts w:ascii="Arial Narrow" w:hAnsi="Arial Narrow" w:cs="Arial"/>
          <w:color w:val="002060"/>
          <w:sz w:val="22"/>
          <w:szCs w:val="22"/>
          <w:highlight w:val="yellow"/>
        </w:rPr>
        <w:t>possam ser conferidos na data informada pelo usuário</w:t>
      </w:r>
      <w:r w:rsidR="00356FCD">
        <w:rPr>
          <w:rFonts w:ascii="Arial Narrow" w:hAnsi="Arial Narrow" w:cs="Arial"/>
          <w:color w:val="002060"/>
          <w:sz w:val="22"/>
          <w:szCs w:val="22"/>
        </w:rPr>
        <w:t>,</w:t>
      </w:r>
      <w:r>
        <w:rPr>
          <w:rFonts w:ascii="Arial Narrow" w:hAnsi="Arial Narrow" w:cs="Arial"/>
          <w:color w:val="002060"/>
          <w:sz w:val="22"/>
          <w:szCs w:val="22"/>
        </w:rPr>
        <w:t xml:space="preserve"> com isso a geração da dívida desta cota também será postergada.</w:t>
      </w:r>
      <w:r w:rsidR="001B0E78">
        <w:rPr>
          <w:rFonts w:ascii="Arial Narrow" w:hAnsi="Arial Narrow" w:cs="Arial"/>
          <w:color w:val="002060"/>
          <w:sz w:val="22"/>
          <w:szCs w:val="22"/>
        </w:rPr>
        <w:t xml:space="preserve"> </w:t>
      </w:r>
      <w:r w:rsidR="001B0E78" w:rsidRPr="001B0E78">
        <w:rPr>
          <w:rFonts w:ascii="Arial Narrow" w:hAnsi="Arial Narrow" w:cs="Arial"/>
          <w:color w:val="002060"/>
          <w:sz w:val="22"/>
          <w:szCs w:val="22"/>
          <w:highlight w:val="yellow"/>
        </w:rPr>
        <w:t>A data informada deve ter como limite, a data final da semana de recolhimento em vigência.</w:t>
      </w:r>
    </w:p>
    <w:p w:rsidR="005B7FB1" w:rsidRDefault="005B7FB1" w:rsidP="00BA50CD">
      <w:pPr>
        <w:ind w:left="360"/>
        <w:rPr>
          <w:rFonts w:ascii="Arial Narrow" w:hAnsi="Arial Narrow" w:cs="Arial"/>
          <w:color w:val="002060"/>
          <w:sz w:val="22"/>
          <w:szCs w:val="22"/>
        </w:rPr>
      </w:pPr>
    </w:p>
    <w:p w:rsidR="001600AA" w:rsidRPr="00622510" w:rsidRDefault="001600AA" w:rsidP="00622510">
      <w:pPr>
        <w:ind w:left="360"/>
        <w:rPr>
          <w:rFonts w:ascii="Arial Narrow" w:hAnsi="Arial Narrow" w:cs="Arial"/>
          <w:color w:val="FF0000"/>
          <w:sz w:val="22"/>
          <w:szCs w:val="22"/>
        </w:rPr>
      </w:pPr>
      <w:r w:rsidRPr="00622510">
        <w:rPr>
          <w:rFonts w:ascii="Arial Narrow" w:hAnsi="Arial Narrow" w:cs="Arial"/>
          <w:color w:val="FF0000"/>
          <w:sz w:val="22"/>
          <w:szCs w:val="22"/>
        </w:rPr>
        <w:t xml:space="preserve">Esse ponto levantado pelo Eduardo </w:t>
      </w:r>
      <w:proofErr w:type="gramStart"/>
      <w:r w:rsidRPr="00622510">
        <w:rPr>
          <w:rFonts w:ascii="Arial Narrow" w:hAnsi="Arial Narrow" w:cs="Arial"/>
          <w:color w:val="FF0000"/>
          <w:sz w:val="22"/>
          <w:szCs w:val="22"/>
        </w:rPr>
        <w:t>foi em</w:t>
      </w:r>
      <w:proofErr w:type="gramEnd"/>
      <w:r w:rsidRPr="00622510">
        <w:rPr>
          <w:rFonts w:ascii="Arial Narrow" w:hAnsi="Arial Narrow" w:cs="Arial"/>
          <w:color w:val="FF0000"/>
          <w:sz w:val="22"/>
          <w:szCs w:val="22"/>
        </w:rPr>
        <w:t xml:space="preserve"> decorrência a uma alteração na EMS.</w:t>
      </w:r>
    </w:p>
    <w:p w:rsidR="001600AA" w:rsidRPr="00622510" w:rsidRDefault="001600AA" w:rsidP="00622510">
      <w:pPr>
        <w:ind w:left="360"/>
        <w:rPr>
          <w:rFonts w:ascii="Arial Narrow" w:hAnsi="Arial Narrow" w:cs="Arial"/>
          <w:color w:val="FF0000"/>
          <w:sz w:val="22"/>
          <w:szCs w:val="22"/>
        </w:rPr>
      </w:pPr>
      <w:r w:rsidRPr="00622510">
        <w:rPr>
          <w:rFonts w:ascii="Arial Narrow" w:hAnsi="Arial Narrow" w:cs="Arial"/>
          <w:color w:val="FF0000"/>
          <w:sz w:val="22"/>
          <w:szCs w:val="22"/>
        </w:rPr>
        <w:t>"Em relação a “Ação”, na verdade a informação a ser demonstrada  no Grid vai depender da ação dos dois botões abaixo “postergar”  ou “cobrar”, ou seja, “postergar” vai ser uma data informada através de um modal  e ”cobrar”  acionar outras atualizações (vide EMS)."</w:t>
      </w:r>
    </w:p>
    <w:p w:rsidR="001600AA" w:rsidRPr="00622510" w:rsidRDefault="001600AA" w:rsidP="00622510">
      <w:pPr>
        <w:ind w:left="360"/>
        <w:rPr>
          <w:rFonts w:ascii="Arial Narrow" w:hAnsi="Arial Narrow" w:cs="Arial"/>
          <w:color w:val="FF0000"/>
          <w:sz w:val="22"/>
          <w:szCs w:val="22"/>
        </w:rPr>
      </w:pPr>
    </w:p>
    <w:p w:rsidR="001600AA" w:rsidRDefault="001600AA" w:rsidP="00622510">
      <w:pPr>
        <w:ind w:left="360"/>
        <w:rPr>
          <w:rFonts w:ascii="Arial Narrow" w:hAnsi="Arial Narrow" w:cs="Arial"/>
          <w:color w:val="FF0000"/>
          <w:sz w:val="22"/>
          <w:szCs w:val="22"/>
        </w:rPr>
      </w:pPr>
      <w:r w:rsidRPr="00622510">
        <w:rPr>
          <w:rFonts w:ascii="Arial Narrow" w:hAnsi="Arial Narrow" w:cs="Arial"/>
          <w:color w:val="FF0000"/>
          <w:sz w:val="22"/>
          <w:szCs w:val="22"/>
        </w:rPr>
        <w:t>Para atender essa mudança, favor incluir um modal para o usuário informar a data da postergação logo após o clique em Postergar. A informação será gravada na colu</w:t>
      </w:r>
      <w:r w:rsidR="00356FCD">
        <w:rPr>
          <w:rFonts w:ascii="Arial Narrow" w:hAnsi="Arial Narrow" w:cs="Arial"/>
          <w:color w:val="FF0000"/>
          <w:sz w:val="22"/>
          <w:szCs w:val="22"/>
        </w:rPr>
        <w:t>na</w:t>
      </w:r>
      <w:r w:rsidRPr="00622510">
        <w:rPr>
          <w:rFonts w:ascii="Arial Narrow" w:hAnsi="Arial Narrow" w:cs="Arial"/>
          <w:color w:val="FF0000"/>
          <w:sz w:val="22"/>
          <w:szCs w:val="22"/>
        </w:rPr>
        <w:t xml:space="preserve"> ação e deve ter um </w:t>
      </w:r>
      <w:proofErr w:type="spellStart"/>
      <w:r w:rsidRPr="00622510">
        <w:rPr>
          <w:rFonts w:ascii="Arial Narrow" w:hAnsi="Arial Narrow" w:cs="Arial"/>
          <w:color w:val="FF0000"/>
          <w:sz w:val="22"/>
          <w:szCs w:val="22"/>
        </w:rPr>
        <w:t>refresh</w:t>
      </w:r>
      <w:proofErr w:type="spellEnd"/>
      <w:r w:rsidRPr="00622510">
        <w:rPr>
          <w:rFonts w:ascii="Arial Narrow" w:hAnsi="Arial Narrow" w:cs="Arial"/>
          <w:color w:val="FF0000"/>
          <w:sz w:val="22"/>
          <w:szCs w:val="22"/>
        </w:rPr>
        <w:t xml:space="preserve"> no grid, não mais eliminando as linhas após o direcionamento.</w:t>
      </w:r>
    </w:p>
    <w:p w:rsidR="001600AA" w:rsidRPr="00622510" w:rsidRDefault="001600AA" w:rsidP="00622510">
      <w:pPr>
        <w:ind w:left="360"/>
        <w:rPr>
          <w:rFonts w:ascii="Arial Narrow" w:hAnsi="Arial Narrow" w:cs="Arial"/>
          <w:color w:val="FF0000"/>
          <w:sz w:val="22"/>
          <w:szCs w:val="22"/>
        </w:rPr>
      </w:pPr>
      <w:r w:rsidRPr="00622510">
        <w:rPr>
          <w:rFonts w:ascii="Arial Narrow" w:hAnsi="Arial Narrow" w:cs="Arial"/>
          <w:color w:val="FF0000"/>
          <w:sz w:val="22"/>
          <w:szCs w:val="22"/>
        </w:rPr>
        <w:t>[César Marracho]</w:t>
      </w:r>
    </w:p>
    <w:p w:rsidR="001600AA" w:rsidRDefault="001600AA" w:rsidP="00BA50CD">
      <w:pPr>
        <w:ind w:left="360"/>
        <w:rPr>
          <w:rFonts w:ascii="Arial Narrow" w:hAnsi="Arial Narrow" w:cs="Arial"/>
          <w:color w:val="002060"/>
          <w:sz w:val="22"/>
          <w:szCs w:val="22"/>
        </w:rPr>
      </w:pPr>
    </w:p>
    <w:p w:rsidR="001600AA" w:rsidRDefault="001600AA" w:rsidP="00BA50CD">
      <w:pPr>
        <w:ind w:left="360"/>
        <w:rPr>
          <w:rFonts w:ascii="Arial Narrow" w:hAnsi="Arial Narrow" w:cs="Arial"/>
          <w:color w:val="002060"/>
          <w:sz w:val="22"/>
          <w:szCs w:val="22"/>
        </w:rPr>
      </w:pPr>
      <w:r>
        <w:rPr>
          <w:rFonts w:ascii="Arial Narrow" w:hAnsi="Arial Narrow" w:cs="Arial"/>
          <w:color w:val="002060"/>
          <w:sz w:val="22"/>
          <w:szCs w:val="22"/>
        </w:rPr>
        <w:t>Ao solicitar que a cobrança total do encalhe desta cota seja efetuada, o sistema deve considerar uma venda de todos os produtos que compõe a chamada de encalhe desta cota. A geração de cobrança deve ser realizada normalmente. De acordo com o parâmetro do distribuidor, caso este aceite produtos de dias anteriores (do segundo ao quinto dia), estes produtos podem ser aceitos em datas futuras, limitado ao quinto dia do produto (exemplo: produto foi recolhido – 1º dia – no dia 24/04/2012, seu quinto dia será em 30/04/2012, já que são considerados apenas os dias úteis</w:t>
      </w:r>
      <w:r w:rsidR="00356FCD">
        <w:rPr>
          <w:rFonts w:ascii="Arial Narrow" w:hAnsi="Arial Narrow" w:cs="Arial"/>
          <w:color w:val="002060"/>
          <w:sz w:val="22"/>
          <w:szCs w:val="22"/>
        </w:rPr>
        <w:t xml:space="preserve">, </w:t>
      </w:r>
      <w:r w:rsidR="00356FCD" w:rsidRPr="00356FCD">
        <w:rPr>
          <w:rFonts w:ascii="Arial Narrow" w:hAnsi="Arial Narrow" w:cs="Arial"/>
          <w:color w:val="002060"/>
          <w:sz w:val="22"/>
          <w:szCs w:val="22"/>
          <w:highlight w:val="yellow"/>
        </w:rPr>
        <w:t>a capacidade de prazo de recebimento também é determinada pelos dias anteriores que o distribuidor aceite</w:t>
      </w:r>
      <w:r>
        <w:rPr>
          <w:rFonts w:ascii="Arial Narrow" w:hAnsi="Arial Narrow" w:cs="Arial"/>
          <w:color w:val="002060"/>
          <w:sz w:val="22"/>
          <w:szCs w:val="22"/>
        </w:rPr>
        <w:t>).</w:t>
      </w:r>
    </w:p>
    <w:p w:rsidR="001600AA" w:rsidRDefault="001600AA" w:rsidP="00BA50CD">
      <w:pPr>
        <w:ind w:left="360"/>
        <w:rPr>
          <w:rFonts w:ascii="Arial Narrow" w:hAnsi="Arial Narrow" w:cs="Arial"/>
          <w:color w:val="002060"/>
          <w:sz w:val="22"/>
          <w:szCs w:val="22"/>
        </w:rPr>
      </w:pPr>
    </w:p>
    <w:p w:rsidR="001600AA" w:rsidRDefault="001600AA" w:rsidP="00BA50CD">
      <w:pPr>
        <w:ind w:left="360"/>
        <w:rPr>
          <w:rFonts w:ascii="Arial Narrow" w:hAnsi="Arial Narrow" w:cs="Arial"/>
          <w:color w:val="002060"/>
          <w:sz w:val="22"/>
          <w:szCs w:val="22"/>
        </w:rPr>
      </w:pPr>
      <w:r>
        <w:rPr>
          <w:rFonts w:ascii="Arial Narrow" w:hAnsi="Arial Narrow" w:cs="Arial"/>
          <w:color w:val="002060"/>
          <w:sz w:val="22"/>
          <w:szCs w:val="22"/>
        </w:rPr>
        <w:t xml:space="preserve">Com a possibilidade de selecionar quais cotas se enquadraram em qual situação acima, a funcionalidade deve efetivar a ação selecionada </w:t>
      </w:r>
      <w:r w:rsidRPr="00356FCD">
        <w:rPr>
          <w:rFonts w:ascii="Arial Narrow" w:hAnsi="Arial Narrow" w:cs="Arial"/>
          <w:color w:val="002060"/>
          <w:sz w:val="22"/>
          <w:szCs w:val="22"/>
          <w:highlight w:val="yellow"/>
        </w:rPr>
        <w:t>e atualizar o grid</w:t>
      </w:r>
      <w:r w:rsidR="00356FCD" w:rsidRPr="00356FCD">
        <w:rPr>
          <w:rFonts w:ascii="Arial Narrow" w:hAnsi="Arial Narrow" w:cs="Arial"/>
          <w:color w:val="002060"/>
          <w:sz w:val="22"/>
          <w:szCs w:val="22"/>
          <w:highlight w:val="yellow"/>
        </w:rPr>
        <w:t xml:space="preserve"> com o resultado da ação efetuada, desabilitando a flag de sel</w:t>
      </w:r>
      <w:r w:rsidR="00356FCD">
        <w:rPr>
          <w:rFonts w:ascii="Arial Narrow" w:hAnsi="Arial Narrow" w:cs="Arial"/>
          <w:color w:val="002060"/>
          <w:sz w:val="22"/>
          <w:szCs w:val="22"/>
          <w:highlight w:val="yellow"/>
        </w:rPr>
        <w:t>e</w:t>
      </w:r>
      <w:r w:rsidR="00356FCD" w:rsidRPr="00356FCD">
        <w:rPr>
          <w:rFonts w:ascii="Arial Narrow" w:hAnsi="Arial Narrow" w:cs="Arial"/>
          <w:color w:val="002060"/>
          <w:sz w:val="22"/>
          <w:szCs w:val="22"/>
          <w:highlight w:val="yellow"/>
        </w:rPr>
        <w:t>ção para estas, deixando habilitada</w:t>
      </w:r>
      <w:r>
        <w:rPr>
          <w:rFonts w:ascii="Arial Narrow" w:hAnsi="Arial Narrow" w:cs="Arial"/>
          <w:color w:val="002060"/>
          <w:sz w:val="22"/>
          <w:szCs w:val="22"/>
        </w:rPr>
        <w:t xml:space="preserve"> apenas </w:t>
      </w:r>
      <w:r w:rsidR="00356FCD">
        <w:rPr>
          <w:rFonts w:ascii="Arial Narrow" w:hAnsi="Arial Narrow" w:cs="Arial"/>
          <w:color w:val="002060"/>
          <w:sz w:val="22"/>
          <w:szCs w:val="22"/>
        </w:rPr>
        <w:t xml:space="preserve">para </w:t>
      </w:r>
      <w:r>
        <w:rPr>
          <w:rFonts w:ascii="Arial Narrow" w:hAnsi="Arial Narrow" w:cs="Arial"/>
          <w:color w:val="002060"/>
          <w:sz w:val="22"/>
          <w:szCs w:val="22"/>
        </w:rPr>
        <w:t>as cotas pendentes de direcionamento.</w:t>
      </w:r>
    </w:p>
    <w:p w:rsidR="001600AA" w:rsidRDefault="001600AA" w:rsidP="00BA50CD">
      <w:pPr>
        <w:ind w:left="360"/>
        <w:rPr>
          <w:rFonts w:ascii="Arial Narrow" w:hAnsi="Arial Narrow" w:cs="Arial"/>
          <w:color w:val="002060"/>
          <w:sz w:val="22"/>
          <w:szCs w:val="22"/>
        </w:rPr>
      </w:pPr>
    </w:p>
    <w:p w:rsidR="001600AA" w:rsidRDefault="001600AA" w:rsidP="00BA50CD">
      <w:pPr>
        <w:ind w:left="360"/>
        <w:rPr>
          <w:rFonts w:ascii="Arial Narrow" w:hAnsi="Arial Narrow" w:cs="Arial"/>
          <w:color w:val="002060"/>
          <w:sz w:val="22"/>
          <w:szCs w:val="22"/>
        </w:rPr>
      </w:pPr>
      <w:r>
        <w:rPr>
          <w:rFonts w:ascii="Arial Narrow" w:hAnsi="Arial Narrow" w:cs="Arial"/>
          <w:color w:val="002060"/>
          <w:sz w:val="22"/>
          <w:szCs w:val="22"/>
        </w:rPr>
        <w:t xml:space="preserve">Teremos uma coluna de ação, onde teremos um retrato do que foi efetivado com cada cota, mesmo que esta posição seja parcial, ou seja, nem todas as cotas tenham ação tomada. </w:t>
      </w:r>
    </w:p>
    <w:p w:rsidR="00356FCD" w:rsidRDefault="00356FCD" w:rsidP="00BA50CD">
      <w:pPr>
        <w:ind w:left="360"/>
        <w:rPr>
          <w:rFonts w:ascii="Arial Narrow" w:hAnsi="Arial Narrow" w:cs="Arial"/>
          <w:color w:val="002060"/>
          <w:sz w:val="22"/>
          <w:szCs w:val="22"/>
        </w:rPr>
      </w:pPr>
    </w:p>
    <w:p w:rsidR="00356FCD" w:rsidRDefault="00356FCD" w:rsidP="00356FCD">
      <w:pPr>
        <w:ind w:left="360"/>
        <w:rPr>
          <w:rFonts w:ascii="Arial Narrow" w:hAnsi="Arial Narrow" w:cs="Arial"/>
          <w:color w:val="002060"/>
          <w:sz w:val="22"/>
          <w:szCs w:val="22"/>
        </w:rPr>
      </w:pPr>
      <w:r>
        <w:rPr>
          <w:rFonts w:ascii="Arial Narrow" w:hAnsi="Arial Narrow" w:cs="Arial"/>
          <w:color w:val="002060"/>
          <w:sz w:val="22"/>
          <w:szCs w:val="22"/>
        </w:rPr>
        <w:lastRenderedPageBreak/>
        <w:t>Esta janela deverá ser aberta logo após a solicitação do Fechamento do Encalhe, onde o usuário poderá fecha-la e realizar esta análise posteriormente, já que pode ser acionada via botão.</w:t>
      </w:r>
    </w:p>
    <w:p w:rsidR="001600AA" w:rsidRDefault="001600AA" w:rsidP="00BA50CD">
      <w:pPr>
        <w:ind w:left="360"/>
        <w:rPr>
          <w:rFonts w:ascii="Arial Narrow" w:hAnsi="Arial Narrow" w:cs="Arial"/>
          <w:color w:val="002060"/>
          <w:sz w:val="22"/>
          <w:szCs w:val="22"/>
        </w:rPr>
      </w:pPr>
    </w:p>
    <w:p w:rsidR="00356FCD" w:rsidRDefault="00356FCD" w:rsidP="00356FCD">
      <w:pPr>
        <w:ind w:left="360"/>
        <w:rPr>
          <w:rFonts w:ascii="Arial Narrow" w:hAnsi="Arial Narrow" w:cs="Arial"/>
          <w:color w:val="002060"/>
          <w:sz w:val="22"/>
          <w:szCs w:val="22"/>
        </w:rPr>
      </w:pPr>
      <w:r>
        <w:rPr>
          <w:rFonts w:ascii="Arial Narrow" w:hAnsi="Arial Narrow" w:cs="Arial"/>
          <w:color w:val="002060"/>
          <w:sz w:val="22"/>
          <w:szCs w:val="22"/>
        </w:rPr>
        <w:t>O dia não poderá ser fechado com pendências de direcionamento nesta janela, ou seja, todas as cotas devem ter ou o encalhe cobrado ou sua conferência postergada.</w:t>
      </w:r>
    </w:p>
    <w:p w:rsidR="00356FCD" w:rsidRDefault="00356FCD" w:rsidP="00BA50CD">
      <w:pPr>
        <w:ind w:left="360"/>
        <w:rPr>
          <w:rFonts w:ascii="Arial Narrow" w:hAnsi="Arial Narrow" w:cs="Arial"/>
          <w:color w:val="002060"/>
          <w:sz w:val="22"/>
          <w:szCs w:val="22"/>
        </w:rPr>
      </w:pPr>
    </w:p>
    <w:p w:rsidR="00E35ABB" w:rsidRDefault="00E35ABB" w:rsidP="00BA50CD">
      <w:pPr>
        <w:ind w:left="360"/>
        <w:rPr>
          <w:rFonts w:ascii="Arial Narrow" w:hAnsi="Arial Narrow" w:cs="Arial"/>
          <w:color w:val="002060"/>
          <w:sz w:val="22"/>
          <w:szCs w:val="22"/>
        </w:rPr>
      </w:pPr>
      <w:r w:rsidRPr="00E35ABB">
        <w:rPr>
          <w:rFonts w:ascii="Arial Narrow" w:hAnsi="Arial Narrow" w:cs="Arial"/>
          <w:color w:val="002060"/>
          <w:sz w:val="22"/>
          <w:szCs w:val="22"/>
          <w:highlight w:val="yellow"/>
        </w:rPr>
        <w:t xml:space="preserve">A visualização de uma data nesta funcionalidade deve ser disponibilizada desde a confirmação da Matriz de </w:t>
      </w:r>
      <w:r w:rsidRPr="00657C36">
        <w:rPr>
          <w:rFonts w:ascii="Arial Narrow" w:hAnsi="Arial Narrow" w:cs="Arial"/>
          <w:color w:val="002060"/>
          <w:sz w:val="22"/>
          <w:szCs w:val="22"/>
          <w:highlight w:val="yellow"/>
        </w:rPr>
        <w:t>Recolhimento da data.</w:t>
      </w:r>
      <w:r w:rsidR="00657C36" w:rsidRPr="00657C36">
        <w:rPr>
          <w:rFonts w:ascii="Arial Narrow" w:hAnsi="Arial Narrow" w:cs="Arial"/>
          <w:color w:val="002060"/>
          <w:sz w:val="22"/>
          <w:szCs w:val="22"/>
          <w:highlight w:val="yellow"/>
        </w:rPr>
        <w:t xml:space="preserve"> Porém a efetivação do fechamento só poder</w:t>
      </w:r>
      <w:r w:rsidR="00657C36">
        <w:rPr>
          <w:rFonts w:ascii="Arial Narrow" w:hAnsi="Arial Narrow" w:cs="Arial"/>
          <w:color w:val="002060"/>
          <w:sz w:val="22"/>
          <w:szCs w:val="22"/>
          <w:highlight w:val="yellow"/>
        </w:rPr>
        <w:t>á ser realizada</w:t>
      </w:r>
      <w:r w:rsidR="00657C36" w:rsidRPr="00657C36">
        <w:rPr>
          <w:rFonts w:ascii="Arial Narrow" w:hAnsi="Arial Narrow" w:cs="Arial"/>
          <w:color w:val="002060"/>
          <w:sz w:val="22"/>
          <w:szCs w:val="22"/>
          <w:highlight w:val="yellow"/>
        </w:rPr>
        <w:t xml:space="preserve"> na data da operação.</w:t>
      </w:r>
    </w:p>
    <w:p w:rsidR="00E35ABB" w:rsidRDefault="00E35ABB" w:rsidP="00BA50CD">
      <w:pPr>
        <w:ind w:left="360"/>
        <w:rPr>
          <w:rFonts w:ascii="Arial Narrow" w:hAnsi="Arial Narrow" w:cs="Arial"/>
          <w:color w:val="002060"/>
          <w:sz w:val="22"/>
          <w:szCs w:val="22"/>
        </w:rPr>
      </w:pPr>
    </w:p>
    <w:p w:rsidR="001600AA" w:rsidRDefault="001600AA" w:rsidP="00BA50CD">
      <w:pPr>
        <w:ind w:left="360"/>
        <w:rPr>
          <w:rFonts w:ascii="Arial Narrow" w:hAnsi="Arial Narrow" w:cs="Arial"/>
          <w:color w:val="002060"/>
          <w:sz w:val="22"/>
          <w:szCs w:val="22"/>
        </w:rPr>
      </w:pPr>
      <w:r>
        <w:rPr>
          <w:rFonts w:ascii="Arial Narrow" w:hAnsi="Arial Narrow" w:cs="Arial"/>
          <w:color w:val="002060"/>
          <w:sz w:val="22"/>
          <w:szCs w:val="22"/>
        </w:rPr>
        <w:t xml:space="preserve">Esta funcionalidade deve prever a geração de arquivo </w:t>
      </w:r>
      <w:proofErr w:type="gramStart"/>
      <w:r>
        <w:rPr>
          <w:rFonts w:ascii="Arial Narrow" w:hAnsi="Arial Narrow" w:cs="Arial"/>
          <w:color w:val="002060"/>
          <w:sz w:val="22"/>
          <w:szCs w:val="22"/>
        </w:rPr>
        <w:t>(.</w:t>
      </w:r>
      <w:proofErr w:type="gramEnd"/>
      <w:r>
        <w:rPr>
          <w:rFonts w:ascii="Arial Narrow" w:hAnsi="Arial Narrow" w:cs="Arial"/>
          <w:color w:val="002060"/>
          <w:sz w:val="22"/>
          <w:szCs w:val="22"/>
        </w:rPr>
        <w:t>xls) ou a impressão de relatório desta janela.</w:t>
      </w:r>
    </w:p>
    <w:p w:rsidR="0090627F" w:rsidRDefault="0090627F" w:rsidP="00BA50CD">
      <w:pPr>
        <w:ind w:left="360"/>
        <w:rPr>
          <w:rFonts w:ascii="Arial Narrow" w:hAnsi="Arial Narrow" w:cs="Arial"/>
          <w:color w:val="002060"/>
          <w:sz w:val="22"/>
          <w:szCs w:val="22"/>
        </w:rPr>
      </w:pPr>
    </w:p>
    <w:p w:rsidR="00E00745" w:rsidRDefault="0090627F" w:rsidP="00BA50CD">
      <w:pPr>
        <w:ind w:left="360"/>
        <w:rPr>
          <w:rFonts w:ascii="Arial Narrow" w:hAnsi="Arial Narrow" w:cs="Arial"/>
          <w:color w:val="FF0000"/>
          <w:sz w:val="22"/>
          <w:szCs w:val="22"/>
          <w:highlight w:val="yellow"/>
        </w:rPr>
      </w:pPr>
      <w:r w:rsidRPr="001444D3">
        <w:rPr>
          <w:rFonts w:ascii="Arial Narrow" w:hAnsi="Arial Narrow" w:cs="Arial"/>
          <w:color w:val="FF0000"/>
          <w:sz w:val="22"/>
          <w:szCs w:val="22"/>
          <w:highlight w:val="yellow"/>
        </w:rPr>
        <w:t xml:space="preserve">Criar na funcionalidade um botão “Analítico Encalhe”. Ao acessar esse botão, a funcionalidade abrirá tela com campos de pesquisa por Data, Fornecedor e Box de Encalhe. O usuário poderá selecionar uma ou mais opção para ter um resultado melhor na pesquisa. No </w:t>
      </w:r>
      <w:proofErr w:type="spellStart"/>
      <w:r w:rsidRPr="001444D3">
        <w:rPr>
          <w:rFonts w:ascii="Arial Narrow" w:hAnsi="Arial Narrow" w:cs="Arial"/>
          <w:color w:val="FF0000"/>
          <w:sz w:val="22"/>
          <w:szCs w:val="22"/>
          <w:highlight w:val="yellow"/>
        </w:rPr>
        <w:t>Grip</w:t>
      </w:r>
      <w:proofErr w:type="spellEnd"/>
      <w:r w:rsidRPr="001444D3">
        <w:rPr>
          <w:rFonts w:ascii="Arial Narrow" w:hAnsi="Arial Narrow" w:cs="Arial"/>
          <w:color w:val="FF0000"/>
          <w:sz w:val="22"/>
          <w:szCs w:val="22"/>
          <w:highlight w:val="yellow"/>
        </w:rPr>
        <w:t xml:space="preserve"> de pesquisa o sistema mostrará a </w:t>
      </w:r>
      <w:r w:rsidR="00716130">
        <w:rPr>
          <w:rFonts w:ascii="Arial Narrow" w:hAnsi="Arial Narrow" w:cs="Arial"/>
          <w:color w:val="FF0000"/>
          <w:sz w:val="22"/>
          <w:szCs w:val="22"/>
          <w:highlight w:val="yellow"/>
        </w:rPr>
        <w:t>C</w:t>
      </w:r>
      <w:r w:rsidRPr="001444D3">
        <w:rPr>
          <w:rFonts w:ascii="Arial Narrow" w:hAnsi="Arial Narrow" w:cs="Arial"/>
          <w:color w:val="FF0000"/>
          <w:sz w:val="22"/>
          <w:szCs w:val="22"/>
          <w:highlight w:val="yellow"/>
        </w:rPr>
        <w:t xml:space="preserve">ota, Nome, </w:t>
      </w:r>
      <w:r w:rsidR="00716130">
        <w:rPr>
          <w:rFonts w:ascii="Arial Narrow" w:hAnsi="Arial Narrow" w:cs="Arial"/>
          <w:color w:val="FF0000"/>
          <w:sz w:val="22"/>
          <w:szCs w:val="22"/>
          <w:highlight w:val="yellow"/>
        </w:rPr>
        <w:t xml:space="preserve">Box de Encalhe, Total R$ e Cobrança </w:t>
      </w:r>
      <w:r w:rsidRPr="001444D3">
        <w:rPr>
          <w:rFonts w:ascii="Arial Narrow" w:hAnsi="Arial Narrow" w:cs="Arial"/>
          <w:color w:val="FF0000"/>
          <w:sz w:val="22"/>
          <w:szCs w:val="22"/>
          <w:highlight w:val="yellow"/>
        </w:rPr>
        <w:t xml:space="preserve">totalizando no campo inferior da tela o Total e a quantidade de Jornaleiros. </w:t>
      </w:r>
    </w:p>
    <w:p w:rsidR="00E00745" w:rsidRDefault="00E00745" w:rsidP="00BA50CD">
      <w:pPr>
        <w:ind w:left="360"/>
        <w:rPr>
          <w:rFonts w:ascii="Arial Narrow" w:hAnsi="Arial Narrow" w:cs="Arial"/>
          <w:color w:val="FF0000"/>
          <w:sz w:val="22"/>
          <w:szCs w:val="22"/>
          <w:highlight w:val="yellow"/>
        </w:rPr>
      </w:pPr>
    </w:p>
    <w:p w:rsidR="0090627F" w:rsidRPr="001444D3" w:rsidRDefault="001444D3" w:rsidP="00BA50CD">
      <w:pPr>
        <w:ind w:left="360"/>
        <w:rPr>
          <w:rFonts w:ascii="Arial Narrow" w:hAnsi="Arial Narrow" w:cs="Arial"/>
          <w:color w:val="FF0000"/>
          <w:sz w:val="22"/>
          <w:szCs w:val="22"/>
          <w:highlight w:val="yellow"/>
        </w:rPr>
      </w:pPr>
      <w:r w:rsidRPr="001444D3">
        <w:rPr>
          <w:rFonts w:ascii="Arial Narrow" w:hAnsi="Arial Narrow" w:cs="Arial"/>
          <w:color w:val="FF0000"/>
          <w:sz w:val="22"/>
          <w:szCs w:val="22"/>
          <w:highlight w:val="yellow"/>
        </w:rPr>
        <w:t>Se o usuário selecionar um filtro por Box de Encalhe, no campo inferior da tela será demonstrado o Total e a quantidade somente do Box selecionado.</w:t>
      </w:r>
    </w:p>
    <w:p w:rsidR="001444D3" w:rsidRDefault="00E00745" w:rsidP="00BA50CD">
      <w:pPr>
        <w:ind w:left="360"/>
        <w:rPr>
          <w:rFonts w:ascii="Arial Narrow" w:hAnsi="Arial Narrow" w:cs="Arial"/>
          <w:color w:val="FF0000"/>
          <w:sz w:val="22"/>
          <w:szCs w:val="22"/>
          <w:highlight w:val="yellow"/>
        </w:rPr>
      </w:pPr>
      <w:r>
        <w:rPr>
          <w:rFonts w:ascii="Arial Narrow" w:hAnsi="Arial Narrow" w:cs="Arial"/>
          <w:color w:val="FF0000"/>
          <w:sz w:val="22"/>
          <w:szCs w:val="22"/>
          <w:highlight w:val="yellow"/>
        </w:rPr>
        <w:t xml:space="preserve"> </w:t>
      </w:r>
    </w:p>
    <w:p w:rsidR="00E00745" w:rsidRDefault="00E00745" w:rsidP="00BA50CD">
      <w:pPr>
        <w:ind w:left="360"/>
        <w:rPr>
          <w:rFonts w:ascii="Arial Narrow" w:hAnsi="Arial Narrow" w:cs="Arial"/>
          <w:color w:val="FF0000"/>
          <w:sz w:val="22"/>
          <w:szCs w:val="22"/>
          <w:highlight w:val="yellow"/>
        </w:rPr>
      </w:pPr>
      <w:r>
        <w:rPr>
          <w:rFonts w:ascii="Arial Narrow" w:hAnsi="Arial Narrow" w:cs="Arial"/>
          <w:color w:val="FF0000"/>
          <w:sz w:val="22"/>
          <w:szCs w:val="22"/>
          <w:highlight w:val="yellow"/>
        </w:rPr>
        <w:t xml:space="preserve">Tela do Fechamento Encalhe com exemplo do botão a ser criado. </w:t>
      </w:r>
    </w:p>
    <w:p w:rsidR="00E00745" w:rsidRDefault="00E00745" w:rsidP="00BA50CD">
      <w:pPr>
        <w:ind w:left="360"/>
        <w:rPr>
          <w:rFonts w:ascii="Arial Narrow" w:hAnsi="Arial Narrow" w:cs="Arial"/>
          <w:color w:val="FF0000"/>
          <w:sz w:val="22"/>
          <w:szCs w:val="22"/>
          <w:highlight w:val="yellow"/>
        </w:rPr>
      </w:pPr>
    </w:p>
    <w:p w:rsidR="00E00745" w:rsidRDefault="00E00745" w:rsidP="00BA50CD">
      <w:pPr>
        <w:ind w:left="360"/>
        <w:rPr>
          <w:rFonts w:ascii="Arial Narrow" w:hAnsi="Arial Narrow" w:cs="Arial"/>
          <w:color w:val="FF0000"/>
          <w:sz w:val="22"/>
          <w:szCs w:val="22"/>
          <w:highlight w:val="yellow"/>
        </w:rPr>
      </w:pPr>
      <w:r>
        <w:rPr>
          <w:rFonts w:ascii="Arial Narrow" w:hAnsi="Arial Narrow" w:cs="Arial"/>
          <w:noProof/>
          <w:color w:val="FF0000"/>
          <w:sz w:val="22"/>
          <w:szCs w:val="22"/>
        </w:rPr>
        <w:drawing>
          <wp:inline distT="0" distB="0" distL="0" distR="0">
            <wp:extent cx="6122670" cy="344297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2670" cy="3442970"/>
                    </a:xfrm>
                    <a:prstGeom prst="rect">
                      <a:avLst/>
                    </a:prstGeom>
                    <a:noFill/>
                    <a:ln>
                      <a:noFill/>
                    </a:ln>
                  </pic:spPr>
                </pic:pic>
              </a:graphicData>
            </a:graphic>
          </wp:inline>
        </w:drawing>
      </w:r>
    </w:p>
    <w:p w:rsidR="00E00745" w:rsidRDefault="00E00745" w:rsidP="00BA50CD">
      <w:pPr>
        <w:ind w:left="360"/>
        <w:rPr>
          <w:rFonts w:ascii="Arial Narrow" w:hAnsi="Arial Narrow" w:cs="Arial"/>
          <w:color w:val="FF0000"/>
          <w:sz w:val="22"/>
          <w:szCs w:val="22"/>
          <w:highlight w:val="yellow"/>
        </w:rPr>
      </w:pPr>
    </w:p>
    <w:p w:rsidR="00E00745" w:rsidRDefault="00E00745" w:rsidP="00BA50CD">
      <w:pPr>
        <w:ind w:left="360"/>
        <w:rPr>
          <w:rFonts w:ascii="Arial Narrow" w:hAnsi="Arial Narrow" w:cs="Arial"/>
          <w:color w:val="FF0000"/>
          <w:sz w:val="22"/>
          <w:szCs w:val="22"/>
          <w:highlight w:val="yellow"/>
        </w:rPr>
      </w:pPr>
    </w:p>
    <w:p w:rsidR="00E00745" w:rsidRDefault="00E00745" w:rsidP="00BA50CD">
      <w:pPr>
        <w:ind w:left="360"/>
        <w:rPr>
          <w:rFonts w:ascii="Arial Narrow" w:hAnsi="Arial Narrow" w:cs="Arial"/>
          <w:color w:val="FF0000"/>
          <w:sz w:val="22"/>
          <w:szCs w:val="22"/>
          <w:highlight w:val="yellow"/>
        </w:rPr>
      </w:pPr>
      <w:r>
        <w:rPr>
          <w:rFonts w:ascii="Arial Narrow" w:hAnsi="Arial Narrow" w:cs="Arial"/>
          <w:color w:val="FF0000"/>
          <w:sz w:val="22"/>
          <w:szCs w:val="22"/>
          <w:highlight w:val="yellow"/>
        </w:rPr>
        <w:t>Tela do Analítico do Encalhe</w:t>
      </w:r>
    </w:p>
    <w:p w:rsidR="00E00745" w:rsidRDefault="00E00745" w:rsidP="00BA50CD">
      <w:pPr>
        <w:ind w:left="360"/>
        <w:rPr>
          <w:rFonts w:ascii="Arial Narrow" w:hAnsi="Arial Narrow" w:cs="Arial"/>
          <w:noProof/>
          <w:color w:val="FF0000"/>
          <w:sz w:val="22"/>
          <w:szCs w:val="22"/>
        </w:rPr>
      </w:pPr>
    </w:p>
    <w:p w:rsidR="00716130" w:rsidRDefault="00716130" w:rsidP="00BA50CD">
      <w:pPr>
        <w:ind w:left="360"/>
        <w:rPr>
          <w:rFonts w:ascii="Arial Narrow" w:hAnsi="Arial Narrow" w:cs="Arial"/>
          <w:color w:val="FF0000"/>
          <w:sz w:val="22"/>
          <w:szCs w:val="22"/>
          <w:highlight w:val="yellow"/>
        </w:rPr>
      </w:pPr>
      <w:r>
        <w:rPr>
          <w:rFonts w:ascii="Arial Narrow" w:hAnsi="Arial Narrow" w:cs="Arial"/>
          <w:noProof/>
          <w:color w:val="FF0000"/>
          <w:sz w:val="22"/>
          <w:szCs w:val="22"/>
        </w:rPr>
        <w:lastRenderedPageBreak/>
        <w:drawing>
          <wp:inline distT="0" distB="0" distL="0" distR="0">
            <wp:extent cx="6114415" cy="3466465"/>
            <wp:effectExtent l="0" t="0" r="635"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3466465"/>
                    </a:xfrm>
                    <a:prstGeom prst="rect">
                      <a:avLst/>
                    </a:prstGeom>
                    <a:noFill/>
                    <a:ln>
                      <a:noFill/>
                    </a:ln>
                  </pic:spPr>
                </pic:pic>
              </a:graphicData>
            </a:graphic>
          </wp:inline>
        </w:drawing>
      </w:r>
    </w:p>
    <w:p w:rsidR="00E00745" w:rsidRDefault="00E00745" w:rsidP="00BA50CD">
      <w:pPr>
        <w:ind w:left="360"/>
        <w:rPr>
          <w:rFonts w:ascii="Arial Narrow" w:hAnsi="Arial Narrow" w:cs="Arial"/>
          <w:color w:val="FF0000"/>
          <w:sz w:val="22"/>
          <w:szCs w:val="22"/>
          <w:highlight w:val="yellow"/>
        </w:rPr>
      </w:pPr>
    </w:p>
    <w:p w:rsidR="00E00745" w:rsidRPr="001444D3" w:rsidRDefault="00E00745" w:rsidP="00BA50CD">
      <w:pPr>
        <w:ind w:left="360"/>
        <w:rPr>
          <w:rFonts w:ascii="Arial Narrow" w:hAnsi="Arial Narrow" w:cs="Arial"/>
          <w:color w:val="FF0000"/>
          <w:sz w:val="22"/>
          <w:szCs w:val="22"/>
          <w:highlight w:val="yellow"/>
        </w:rPr>
      </w:pPr>
    </w:p>
    <w:p w:rsidR="001444D3" w:rsidRPr="001444D3" w:rsidRDefault="001444D3" w:rsidP="00BA50CD">
      <w:pPr>
        <w:ind w:left="360"/>
        <w:rPr>
          <w:rFonts w:ascii="Arial Narrow" w:hAnsi="Arial Narrow" w:cs="Arial"/>
          <w:color w:val="FF0000"/>
          <w:sz w:val="22"/>
          <w:szCs w:val="22"/>
        </w:rPr>
      </w:pPr>
      <w:r w:rsidRPr="00E00745">
        <w:rPr>
          <w:rFonts w:ascii="Arial Narrow" w:hAnsi="Arial Narrow" w:cs="Arial"/>
          <w:color w:val="FF0000"/>
          <w:sz w:val="22"/>
          <w:szCs w:val="22"/>
          <w:highlight w:val="yellow"/>
        </w:rPr>
        <w:t xml:space="preserve">O usuário poderá gerar as informações em arquivo ou solicitar a impressão. </w:t>
      </w:r>
      <w:r w:rsidR="00E00745" w:rsidRPr="00E00745">
        <w:rPr>
          <w:rFonts w:ascii="Arial Narrow" w:hAnsi="Arial Narrow" w:cs="Arial"/>
          <w:color w:val="FF0000"/>
          <w:sz w:val="22"/>
          <w:szCs w:val="22"/>
          <w:highlight w:val="yellow"/>
        </w:rPr>
        <w:t>A impressão pode ser por colunas.</w:t>
      </w:r>
    </w:p>
    <w:p w:rsidR="001600AA" w:rsidRDefault="001600AA" w:rsidP="001A1477">
      <w:pPr>
        <w:rPr>
          <w:rFonts w:ascii="Arial Narrow" w:hAnsi="Arial Narrow" w:cs="Arial"/>
          <w:color w:val="002060"/>
          <w:sz w:val="22"/>
          <w:szCs w:val="22"/>
        </w:rPr>
      </w:pPr>
    </w:p>
    <w:p w:rsidR="001600AA" w:rsidRDefault="001600AA" w:rsidP="00BA50CD">
      <w:pPr>
        <w:ind w:left="360"/>
        <w:rPr>
          <w:rFonts w:ascii="Arial Narrow" w:hAnsi="Arial Narrow" w:cs="Arial"/>
          <w:color w:val="002060"/>
          <w:sz w:val="22"/>
          <w:szCs w:val="22"/>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9779"/>
      </w:tblGrid>
      <w:tr w:rsidR="001600AA" w:rsidRPr="00875148">
        <w:tc>
          <w:tcPr>
            <w:tcW w:w="9779" w:type="dxa"/>
          </w:tcPr>
          <w:p w:rsidR="001600AA" w:rsidRPr="00F53074" w:rsidRDefault="001600AA" w:rsidP="00FF0990">
            <w:pPr>
              <w:pStyle w:val="Ttulo2"/>
              <w:numPr>
                <w:ilvl w:val="0"/>
                <w:numId w:val="2"/>
              </w:numPr>
              <w:rPr>
                <w:rFonts w:ascii="Arial Narrow" w:hAnsi="Arial Narrow"/>
                <w:i w:val="0"/>
                <w:sz w:val="20"/>
              </w:rPr>
            </w:pPr>
            <w:r w:rsidRPr="00F53074">
              <w:rPr>
                <w:rFonts w:ascii="Arial Narrow" w:hAnsi="Arial Narrow"/>
                <w:i w:val="0"/>
                <w:sz w:val="20"/>
              </w:rPr>
              <w:t>Benefício esperado com a Manutenção:</w:t>
            </w:r>
          </w:p>
          <w:p w:rsidR="001600AA" w:rsidRPr="00875148" w:rsidRDefault="001600AA" w:rsidP="00597006">
            <w:pPr>
              <w:rPr>
                <w:rFonts w:ascii="Arial Narrow" w:hAnsi="Arial Narrow"/>
              </w:rPr>
            </w:pPr>
          </w:p>
        </w:tc>
      </w:tr>
    </w:tbl>
    <w:p w:rsidR="001600AA" w:rsidRPr="00875148" w:rsidRDefault="001600AA" w:rsidP="00603A73">
      <w:pPr>
        <w:pStyle w:val="Ttulo2"/>
        <w:numPr>
          <w:ilvl w:val="1"/>
          <w:numId w:val="2"/>
        </w:numPr>
        <w:rPr>
          <w:rFonts w:ascii="Arial Narrow" w:hAnsi="Arial Narrow"/>
          <w:sz w:val="20"/>
        </w:rPr>
      </w:pPr>
      <w:r w:rsidRPr="00875148">
        <w:rPr>
          <w:rFonts w:ascii="Arial Narrow" w:hAnsi="Arial Narrow"/>
          <w:sz w:val="20"/>
        </w:rPr>
        <w:t>Parâmetros Recebidos;</w:t>
      </w:r>
    </w:p>
    <w:p w:rsidR="001600AA" w:rsidRPr="00875148" w:rsidRDefault="001600AA" w:rsidP="00E34CC4">
      <w:pPr>
        <w:rPr>
          <w:rFonts w:ascii="Arial Narrow" w:hAnsi="Arial Narrow"/>
        </w:rPr>
      </w:pPr>
    </w:p>
    <w:p w:rsidR="001600AA" w:rsidRPr="00875148" w:rsidRDefault="001600AA" w:rsidP="00603A73">
      <w:pPr>
        <w:pStyle w:val="Ttulo2"/>
        <w:numPr>
          <w:ilvl w:val="1"/>
          <w:numId w:val="2"/>
        </w:numPr>
        <w:rPr>
          <w:rFonts w:ascii="Arial Narrow" w:hAnsi="Arial Narrow"/>
          <w:sz w:val="20"/>
        </w:rPr>
      </w:pPr>
      <w:r w:rsidRPr="00875148">
        <w:rPr>
          <w:rFonts w:ascii="Arial Narrow" w:hAnsi="Arial Narrow"/>
          <w:sz w:val="20"/>
        </w:rPr>
        <w:t>Tabelas;</w:t>
      </w:r>
    </w:p>
    <w:p w:rsidR="001600AA" w:rsidRPr="00875148" w:rsidRDefault="001600AA" w:rsidP="008665A6">
      <w:pPr>
        <w:rPr>
          <w:rFonts w:ascii="Arial Narrow" w:hAnsi="Arial Narrow"/>
        </w:rPr>
      </w:pPr>
    </w:p>
    <w:tbl>
      <w:tblPr>
        <w:tblW w:w="8156"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36"/>
        <w:gridCol w:w="1004"/>
        <w:gridCol w:w="1076"/>
        <w:gridCol w:w="812"/>
        <w:gridCol w:w="1076"/>
        <w:gridCol w:w="1052"/>
      </w:tblGrid>
      <w:tr w:rsidR="001600AA" w:rsidRPr="00875148" w:rsidTr="008573CA">
        <w:trPr>
          <w:trHeight w:val="314"/>
        </w:trPr>
        <w:tc>
          <w:tcPr>
            <w:tcW w:w="3136" w:type="dxa"/>
          </w:tcPr>
          <w:p w:rsidR="001600AA" w:rsidRPr="00875148" w:rsidRDefault="001600AA" w:rsidP="000339EB">
            <w:pPr>
              <w:rPr>
                <w:rFonts w:ascii="Arial Narrow" w:hAnsi="Arial Narrow" w:cs="Arial"/>
                <w:b/>
                <w:color w:val="0000FF"/>
              </w:rPr>
            </w:pPr>
            <w:r w:rsidRPr="00875148">
              <w:rPr>
                <w:rFonts w:ascii="Arial Narrow" w:hAnsi="Arial Narrow" w:cs="Arial"/>
                <w:b/>
                <w:color w:val="0000FF"/>
              </w:rPr>
              <w:t>TABELAS</w:t>
            </w:r>
          </w:p>
        </w:tc>
        <w:tc>
          <w:tcPr>
            <w:tcW w:w="1004" w:type="dxa"/>
          </w:tcPr>
          <w:p w:rsidR="001600AA" w:rsidRPr="00875148" w:rsidRDefault="001600AA" w:rsidP="00D013E8">
            <w:pPr>
              <w:jc w:val="center"/>
              <w:rPr>
                <w:rFonts w:ascii="Arial Narrow" w:hAnsi="Arial Narrow" w:cs="Arial"/>
                <w:b/>
                <w:color w:val="0000FF"/>
              </w:rPr>
            </w:pPr>
            <w:r w:rsidRPr="00875148">
              <w:rPr>
                <w:rFonts w:ascii="Arial Narrow" w:hAnsi="Arial Narrow" w:cs="Arial"/>
                <w:b/>
                <w:color w:val="0000FF"/>
              </w:rPr>
              <w:t>SUFIXO</w:t>
            </w:r>
          </w:p>
        </w:tc>
        <w:tc>
          <w:tcPr>
            <w:tcW w:w="1076" w:type="dxa"/>
          </w:tcPr>
          <w:p w:rsidR="001600AA" w:rsidRPr="00875148" w:rsidRDefault="001600AA" w:rsidP="00D013E8">
            <w:pPr>
              <w:jc w:val="center"/>
              <w:rPr>
                <w:rFonts w:ascii="Arial Narrow" w:hAnsi="Arial Narrow" w:cs="Arial"/>
                <w:b/>
                <w:color w:val="0000FF"/>
              </w:rPr>
            </w:pPr>
            <w:r w:rsidRPr="00875148">
              <w:rPr>
                <w:rFonts w:ascii="Arial Narrow" w:hAnsi="Arial Narrow" w:cs="Arial"/>
                <w:b/>
                <w:color w:val="0000FF"/>
              </w:rPr>
              <w:t>CREATE</w:t>
            </w:r>
          </w:p>
        </w:tc>
        <w:tc>
          <w:tcPr>
            <w:tcW w:w="812" w:type="dxa"/>
          </w:tcPr>
          <w:p w:rsidR="001600AA" w:rsidRPr="00875148" w:rsidRDefault="001600AA" w:rsidP="00D013E8">
            <w:pPr>
              <w:jc w:val="center"/>
              <w:rPr>
                <w:rFonts w:ascii="Arial Narrow" w:hAnsi="Arial Narrow" w:cs="Arial"/>
                <w:b/>
                <w:color w:val="0000FF"/>
              </w:rPr>
            </w:pPr>
            <w:r w:rsidRPr="00875148">
              <w:rPr>
                <w:rFonts w:ascii="Arial Narrow" w:hAnsi="Arial Narrow" w:cs="Arial"/>
                <w:b/>
                <w:color w:val="0000FF"/>
              </w:rPr>
              <w:t>READ</w:t>
            </w:r>
          </w:p>
        </w:tc>
        <w:tc>
          <w:tcPr>
            <w:tcW w:w="1076" w:type="dxa"/>
          </w:tcPr>
          <w:p w:rsidR="001600AA" w:rsidRPr="00875148" w:rsidRDefault="001600AA" w:rsidP="00D013E8">
            <w:pPr>
              <w:jc w:val="center"/>
              <w:rPr>
                <w:rFonts w:ascii="Arial Narrow" w:hAnsi="Arial Narrow" w:cs="Arial"/>
                <w:b/>
                <w:color w:val="0000FF"/>
              </w:rPr>
            </w:pPr>
            <w:r w:rsidRPr="00875148">
              <w:rPr>
                <w:rFonts w:ascii="Arial Narrow" w:hAnsi="Arial Narrow" w:cs="Arial"/>
                <w:b/>
                <w:color w:val="0000FF"/>
              </w:rPr>
              <w:t>UPDATE</w:t>
            </w:r>
          </w:p>
        </w:tc>
        <w:tc>
          <w:tcPr>
            <w:tcW w:w="1052" w:type="dxa"/>
          </w:tcPr>
          <w:p w:rsidR="001600AA" w:rsidRPr="00875148" w:rsidRDefault="001600AA" w:rsidP="00D013E8">
            <w:pPr>
              <w:jc w:val="center"/>
              <w:rPr>
                <w:rFonts w:ascii="Arial Narrow" w:hAnsi="Arial Narrow" w:cs="Arial"/>
                <w:b/>
                <w:color w:val="0000FF"/>
              </w:rPr>
            </w:pPr>
            <w:r w:rsidRPr="00875148">
              <w:rPr>
                <w:rFonts w:ascii="Arial Narrow" w:hAnsi="Arial Narrow" w:cs="Arial"/>
                <w:b/>
                <w:color w:val="0000FF"/>
              </w:rPr>
              <w:t>DELETE</w:t>
            </w:r>
          </w:p>
        </w:tc>
      </w:tr>
      <w:tr w:rsidR="001600AA" w:rsidRPr="00875148" w:rsidTr="008573CA">
        <w:trPr>
          <w:trHeight w:val="228"/>
        </w:trPr>
        <w:tc>
          <w:tcPr>
            <w:tcW w:w="3136" w:type="dxa"/>
          </w:tcPr>
          <w:p w:rsidR="001600AA" w:rsidRPr="00F53074" w:rsidRDefault="001600AA" w:rsidP="00D013E8">
            <w:pPr>
              <w:pStyle w:val="Ttulo1"/>
              <w:ind w:left="0"/>
              <w:jc w:val="left"/>
              <w:rPr>
                <w:rFonts w:ascii="Arial Narrow" w:hAnsi="Arial Narrow" w:cs="Arial"/>
                <w:b w:val="0"/>
                <w:kern w:val="0"/>
                <w:sz w:val="20"/>
              </w:rPr>
            </w:pPr>
          </w:p>
        </w:tc>
        <w:tc>
          <w:tcPr>
            <w:tcW w:w="1004" w:type="dxa"/>
          </w:tcPr>
          <w:p w:rsidR="001600AA" w:rsidRPr="00FD0CD1" w:rsidRDefault="001600AA" w:rsidP="00D013E8">
            <w:pPr>
              <w:jc w:val="center"/>
              <w:rPr>
                <w:rFonts w:ascii="Arial Narrow" w:hAnsi="Arial Narrow" w:cs="Arial"/>
                <w:caps/>
              </w:rPr>
            </w:pPr>
          </w:p>
        </w:tc>
        <w:tc>
          <w:tcPr>
            <w:tcW w:w="1076" w:type="dxa"/>
          </w:tcPr>
          <w:p w:rsidR="001600AA" w:rsidRPr="00FD0CD1" w:rsidRDefault="001600AA" w:rsidP="00D013E8">
            <w:pPr>
              <w:jc w:val="center"/>
              <w:rPr>
                <w:rFonts w:ascii="Arial Narrow" w:hAnsi="Arial Narrow" w:cs="Arial"/>
                <w:caps/>
              </w:rPr>
            </w:pPr>
          </w:p>
        </w:tc>
        <w:tc>
          <w:tcPr>
            <w:tcW w:w="812" w:type="dxa"/>
          </w:tcPr>
          <w:p w:rsidR="001600AA" w:rsidRPr="00FD0CD1" w:rsidRDefault="001600AA" w:rsidP="00D013E8">
            <w:pPr>
              <w:jc w:val="center"/>
              <w:rPr>
                <w:rFonts w:ascii="Arial Narrow" w:hAnsi="Arial Narrow" w:cs="Arial"/>
                <w:caps/>
              </w:rPr>
            </w:pPr>
          </w:p>
        </w:tc>
        <w:tc>
          <w:tcPr>
            <w:tcW w:w="1076" w:type="dxa"/>
          </w:tcPr>
          <w:p w:rsidR="001600AA" w:rsidRPr="00FD0CD1" w:rsidRDefault="001600AA" w:rsidP="00D013E8">
            <w:pPr>
              <w:jc w:val="center"/>
              <w:rPr>
                <w:rFonts w:ascii="Arial Narrow" w:hAnsi="Arial Narrow" w:cs="Arial"/>
                <w:caps/>
              </w:rPr>
            </w:pPr>
          </w:p>
        </w:tc>
        <w:tc>
          <w:tcPr>
            <w:tcW w:w="1052" w:type="dxa"/>
          </w:tcPr>
          <w:p w:rsidR="001600AA" w:rsidRPr="00FD0CD1" w:rsidRDefault="001600AA" w:rsidP="00D013E8">
            <w:pPr>
              <w:jc w:val="center"/>
              <w:rPr>
                <w:rFonts w:ascii="Arial Narrow" w:hAnsi="Arial Narrow" w:cs="Arial"/>
                <w:caps/>
              </w:rPr>
            </w:pPr>
          </w:p>
        </w:tc>
      </w:tr>
      <w:tr w:rsidR="001600AA" w:rsidRPr="00875148" w:rsidTr="008573CA">
        <w:trPr>
          <w:trHeight w:val="228"/>
        </w:trPr>
        <w:tc>
          <w:tcPr>
            <w:tcW w:w="3136" w:type="dxa"/>
          </w:tcPr>
          <w:p w:rsidR="001600AA" w:rsidRPr="00F53074" w:rsidRDefault="001600AA" w:rsidP="00D013E8">
            <w:pPr>
              <w:pStyle w:val="Ttulo1"/>
              <w:ind w:left="0"/>
              <w:jc w:val="left"/>
              <w:rPr>
                <w:rFonts w:ascii="Arial Narrow" w:hAnsi="Arial Narrow" w:cs="Arial"/>
                <w:b w:val="0"/>
                <w:kern w:val="0"/>
                <w:sz w:val="20"/>
              </w:rPr>
            </w:pPr>
          </w:p>
        </w:tc>
        <w:tc>
          <w:tcPr>
            <w:tcW w:w="1004" w:type="dxa"/>
          </w:tcPr>
          <w:p w:rsidR="001600AA" w:rsidRDefault="001600AA" w:rsidP="00D013E8">
            <w:pPr>
              <w:jc w:val="center"/>
              <w:rPr>
                <w:rFonts w:ascii="Arial Narrow" w:hAnsi="Arial Narrow" w:cs="Arial"/>
                <w:caps/>
              </w:rPr>
            </w:pPr>
          </w:p>
        </w:tc>
        <w:tc>
          <w:tcPr>
            <w:tcW w:w="1076" w:type="dxa"/>
          </w:tcPr>
          <w:p w:rsidR="001600AA" w:rsidRPr="00FD0CD1" w:rsidRDefault="001600AA" w:rsidP="00D013E8">
            <w:pPr>
              <w:jc w:val="center"/>
              <w:rPr>
                <w:rFonts w:ascii="Arial Narrow" w:hAnsi="Arial Narrow" w:cs="Arial"/>
                <w:caps/>
              </w:rPr>
            </w:pPr>
          </w:p>
        </w:tc>
        <w:tc>
          <w:tcPr>
            <w:tcW w:w="812" w:type="dxa"/>
          </w:tcPr>
          <w:p w:rsidR="001600AA" w:rsidRPr="00FD0CD1" w:rsidRDefault="001600AA" w:rsidP="00D013E8">
            <w:pPr>
              <w:jc w:val="center"/>
              <w:rPr>
                <w:rFonts w:ascii="Arial Narrow" w:hAnsi="Arial Narrow" w:cs="Arial"/>
                <w:caps/>
              </w:rPr>
            </w:pPr>
          </w:p>
        </w:tc>
        <w:tc>
          <w:tcPr>
            <w:tcW w:w="1076" w:type="dxa"/>
          </w:tcPr>
          <w:p w:rsidR="001600AA" w:rsidRDefault="001600AA" w:rsidP="00D013E8">
            <w:pPr>
              <w:jc w:val="center"/>
              <w:rPr>
                <w:rFonts w:ascii="Arial Narrow" w:hAnsi="Arial Narrow" w:cs="Arial"/>
                <w:caps/>
              </w:rPr>
            </w:pPr>
          </w:p>
        </w:tc>
        <w:tc>
          <w:tcPr>
            <w:tcW w:w="1052" w:type="dxa"/>
          </w:tcPr>
          <w:p w:rsidR="001600AA" w:rsidRPr="00FD0CD1" w:rsidRDefault="001600AA" w:rsidP="00D013E8">
            <w:pPr>
              <w:jc w:val="center"/>
              <w:rPr>
                <w:rFonts w:ascii="Arial Narrow" w:hAnsi="Arial Narrow" w:cs="Arial"/>
                <w:caps/>
              </w:rPr>
            </w:pPr>
          </w:p>
        </w:tc>
      </w:tr>
      <w:tr w:rsidR="001600AA" w:rsidRPr="00875148" w:rsidTr="008573CA">
        <w:trPr>
          <w:trHeight w:val="228"/>
        </w:trPr>
        <w:tc>
          <w:tcPr>
            <w:tcW w:w="3136" w:type="dxa"/>
          </w:tcPr>
          <w:p w:rsidR="001600AA" w:rsidRPr="00F53074" w:rsidRDefault="001600AA" w:rsidP="00D013E8">
            <w:pPr>
              <w:pStyle w:val="Ttulo1"/>
              <w:ind w:left="0"/>
              <w:jc w:val="left"/>
              <w:rPr>
                <w:rFonts w:ascii="Arial Narrow" w:hAnsi="Arial Narrow" w:cs="Arial"/>
                <w:b w:val="0"/>
                <w:kern w:val="0"/>
                <w:sz w:val="20"/>
              </w:rPr>
            </w:pPr>
          </w:p>
        </w:tc>
        <w:tc>
          <w:tcPr>
            <w:tcW w:w="1004" w:type="dxa"/>
          </w:tcPr>
          <w:p w:rsidR="001600AA" w:rsidRDefault="001600AA" w:rsidP="00D013E8">
            <w:pPr>
              <w:jc w:val="center"/>
              <w:rPr>
                <w:rFonts w:ascii="Arial Narrow" w:hAnsi="Arial Narrow" w:cs="Arial"/>
                <w:caps/>
              </w:rPr>
            </w:pPr>
          </w:p>
        </w:tc>
        <w:tc>
          <w:tcPr>
            <w:tcW w:w="1076" w:type="dxa"/>
          </w:tcPr>
          <w:p w:rsidR="001600AA" w:rsidRPr="00FD0CD1" w:rsidRDefault="001600AA" w:rsidP="00D013E8">
            <w:pPr>
              <w:jc w:val="center"/>
              <w:rPr>
                <w:rFonts w:ascii="Arial Narrow" w:hAnsi="Arial Narrow" w:cs="Arial"/>
                <w:caps/>
              </w:rPr>
            </w:pPr>
          </w:p>
        </w:tc>
        <w:tc>
          <w:tcPr>
            <w:tcW w:w="812" w:type="dxa"/>
          </w:tcPr>
          <w:p w:rsidR="001600AA" w:rsidRDefault="001600AA" w:rsidP="00D013E8">
            <w:pPr>
              <w:jc w:val="center"/>
              <w:rPr>
                <w:rFonts w:ascii="Arial Narrow" w:hAnsi="Arial Narrow" w:cs="Arial"/>
                <w:caps/>
              </w:rPr>
            </w:pPr>
          </w:p>
        </w:tc>
        <w:tc>
          <w:tcPr>
            <w:tcW w:w="1076" w:type="dxa"/>
          </w:tcPr>
          <w:p w:rsidR="001600AA" w:rsidRDefault="001600AA" w:rsidP="00D013E8">
            <w:pPr>
              <w:jc w:val="center"/>
              <w:rPr>
                <w:rFonts w:ascii="Arial Narrow" w:hAnsi="Arial Narrow" w:cs="Arial"/>
                <w:caps/>
              </w:rPr>
            </w:pPr>
          </w:p>
        </w:tc>
        <w:tc>
          <w:tcPr>
            <w:tcW w:w="1052" w:type="dxa"/>
          </w:tcPr>
          <w:p w:rsidR="001600AA" w:rsidRPr="00FD0CD1" w:rsidRDefault="001600AA" w:rsidP="00D013E8">
            <w:pPr>
              <w:jc w:val="center"/>
              <w:rPr>
                <w:rFonts w:ascii="Arial Narrow" w:hAnsi="Arial Narrow" w:cs="Arial"/>
                <w:caps/>
              </w:rPr>
            </w:pPr>
          </w:p>
        </w:tc>
      </w:tr>
    </w:tbl>
    <w:p w:rsidR="001600AA" w:rsidRPr="00875148" w:rsidRDefault="001600AA" w:rsidP="008665A6">
      <w:pPr>
        <w:outlineLvl w:val="0"/>
        <w:rPr>
          <w:rFonts w:ascii="Arial Narrow" w:hAnsi="Arial Narrow" w:cs="Arial"/>
          <w:b/>
        </w:rPr>
      </w:pPr>
    </w:p>
    <w:p w:rsidR="001600AA" w:rsidRPr="00875148" w:rsidRDefault="001600AA" w:rsidP="00517854">
      <w:pPr>
        <w:pStyle w:val="Ttulo2"/>
        <w:numPr>
          <w:ilvl w:val="1"/>
          <w:numId w:val="2"/>
        </w:numPr>
        <w:rPr>
          <w:rFonts w:ascii="Arial Narrow" w:hAnsi="Arial Narrow"/>
          <w:sz w:val="20"/>
        </w:rPr>
      </w:pPr>
      <w:r w:rsidRPr="00875148">
        <w:rPr>
          <w:rFonts w:ascii="Arial Narrow" w:hAnsi="Arial Narrow"/>
          <w:sz w:val="20"/>
        </w:rPr>
        <w:t>Acesso as Tabelas;</w:t>
      </w:r>
    </w:p>
    <w:p w:rsidR="001600AA" w:rsidRPr="00875148" w:rsidRDefault="001600AA" w:rsidP="00517854">
      <w:pPr>
        <w:rPr>
          <w:rFonts w:ascii="Arial Narrow" w:hAnsi="Arial Narrow"/>
        </w:rPr>
      </w:pPr>
    </w:p>
    <w:tbl>
      <w:tblPr>
        <w:tblW w:w="9213"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
        <w:gridCol w:w="2835"/>
        <w:gridCol w:w="3969"/>
        <w:gridCol w:w="1701"/>
      </w:tblGrid>
      <w:tr w:rsidR="001600AA" w:rsidRPr="00875148" w:rsidTr="00092FF2">
        <w:trPr>
          <w:trHeight w:val="234"/>
        </w:trPr>
        <w:tc>
          <w:tcPr>
            <w:tcW w:w="708" w:type="dxa"/>
          </w:tcPr>
          <w:p w:rsidR="001600AA" w:rsidRPr="00875148" w:rsidRDefault="001600AA" w:rsidP="00D013E8">
            <w:pPr>
              <w:rPr>
                <w:rFonts w:ascii="Arial Narrow" w:hAnsi="Arial Narrow" w:cs="Arial"/>
                <w:color w:val="0000FF"/>
              </w:rPr>
            </w:pPr>
          </w:p>
        </w:tc>
        <w:tc>
          <w:tcPr>
            <w:tcW w:w="2835" w:type="dxa"/>
          </w:tcPr>
          <w:p w:rsidR="001600AA" w:rsidRPr="00F53074" w:rsidRDefault="001600AA" w:rsidP="00116B72">
            <w:pPr>
              <w:pStyle w:val="Ttulo1"/>
              <w:ind w:left="0"/>
              <w:jc w:val="left"/>
              <w:rPr>
                <w:rFonts w:ascii="Arial Narrow" w:hAnsi="Arial Narrow" w:cs="Arial"/>
                <w:caps/>
                <w:color w:val="0000FF"/>
                <w:kern w:val="0"/>
                <w:sz w:val="20"/>
              </w:rPr>
            </w:pPr>
            <w:r w:rsidRPr="00F53074">
              <w:rPr>
                <w:rFonts w:ascii="Arial Narrow" w:hAnsi="Arial Narrow" w:cs="Arial"/>
                <w:caps/>
                <w:color w:val="0000FF"/>
                <w:kern w:val="0"/>
                <w:sz w:val="20"/>
              </w:rPr>
              <w:t>TABELA</w:t>
            </w:r>
          </w:p>
        </w:tc>
        <w:tc>
          <w:tcPr>
            <w:tcW w:w="3969" w:type="dxa"/>
          </w:tcPr>
          <w:p w:rsidR="001600AA" w:rsidRPr="00875148" w:rsidRDefault="001600AA" w:rsidP="00116B72">
            <w:pPr>
              <w:rPr>
                <w:rFonts w:ascii="Arial Narrow" w:hAnsi="Arial Narrow" w:cs="Arial"/>
                <w:b/>
                <w:color w:val="0000FF"/>
              </w:rPr>
            </w:pPr>
            <w:r w:rsidRPr="00875148">
              <w:rPr>
                <w:rFonts w:ascii="Arial Narrow" w:hAnsi="Arial Narrow" w:cs="Arial"/>
                <w:b/>
                <w:color w:val="0000FF"/>
              </w:rPr>
              <w:t>Chave de Acesso</w:t>
            </w:r>
          </w:p>
        </w:tc>
        <w:tc>
          <w:tcPr>
            <w:tcW w:w="1701" w:type="dxa"/>
          </w:tcPr>
          <w:p w:rsidR="001600AA" w:rsidRPr="00875148" w:rsidRDefault="001600AA" w:rsidP="00116B72">
            <w:pPr>
              <w:rPr>
                <w:rFonts w:ascii="Arial Narrow" w:hAnsi="Arial Narrow" w:cs="Arial"/>
                <w:b/>
                <w:color w:val="0000FF"/>
              </w:rPr>
            </w:pPr>
            <w:r w:rsidRPr="00875148">
              <w:rPr>
                <w:rFonts w:ascii="Arial Narrow" w:hAnsi="Arial Narrow" w:cs="Arial"/>
                <w:b/>
                <w:color w:val="0000FF"/>
              </w:rPr>
              <w:t>Localizado na Tabela</w:t>
            </w:r>
          </w:p>
        </w:tc>
      </w:tr>
      <w:tr w:rsidR="001600AA" w:rsidRPr="00875148" w:rsidTr="00092FF2">
        <w:trPr>
          <w:trHeight w:val="236"/>
        </w:trPr>
        <w:tc>
          <w:tcPr>
            <w:tcW w:w="708" w:type="dxa"/>
          </w:tcPr>
          <w:p w:rsidR="001600AA" w:rsidRPr="00875148" w:rsidRDefault="001600AA" w:rsidP="002A4DAE">
            <w:pPr>
              <w:jc w:val="center"/>
              <w:rPr>
                <w:rFonts w:ascii="Arial Narrow" w:hAnsi="Arial Narrow" w:cs="Arial"/>
                <w:caps/>
                <w:color w:val="000000"/>
              </w:rPr>
            </w:pPr>
          </w:p>
        </w:tc>
        <w:tc>
          <w:tcPr>
            <w:tcW w:w="2835" w:type="dxa"/>
          </w:tcPr>
          <w:p w:rsidR="001600AA" w:rsidRPr="00875148" w:rsidRDefault="001600AA" w:rsidP="00116B72">
            <w:pPr>
              <w:rPr>
                <w:rFonts w:ascii="Arial Narrow" w:hAnsi="Arial Narrow" w:cs="Arial"/>
                <w:b/>
                <w:color w:val="000000"/>
              </w:rPr>
            </w:pPr>
          </w:p>
        </w:tc>
        <w:tc>
          <w:tcPr>
            <w:tcW w:w="3969" w:type="dxa"/>
          </w:tcPr>
          <w:p w:rsidR="001600AA" w:rsidRPr="00F53074" w:rsidRDefault="001600AA" w:rsidP="00D013E8">
            <w:pPr>
              <w:pStyle w:val="Cabealho"/>
              <w:tabs>
                <w:tab w:val="clear" w:pos="4320"/>
                <w:tab w:val="clear" w:pos="8640"/>
              </w:tabs>
              <w:rPr>
                <w:rFonts w:ascii="Arial Narrow" w:hAnsi="Arial Narrow" w:cs="Arial"/>
                <w:color w:val="000000"/>
              </w:rPr>
            </w:pPr>
          </w:p>
        </w:tc>
        <w:tc>
          <w:tcPr>
            <w:tcW w:w="1701" w:type="dxa"/>
          </w:tcPr>
          <w:p w:rsidR="001600AA" w:rsidRPr="00875148" w:rsidRDefault="001600AA" w:rsidP="00D013E8">
            <w:pPr>
              <w:rPr>
                <w:rFonts w:ascii="Arial Narrow" w:hAnsi="Arial Narrow" w:cs="Arial"/>
                <w:color w:val="000000"/>
              </w:rPr>
            </w:pPr>
          </w:p>
        </w:tc>
      </w:tr>
    </w:tbl>
    <w:p w:rsidR="001600AA" w:rsidRPr="00875148" w:rsidRDefault="001600AA" w:rsidP="00116B72">
      <w:pPr>
        <w:rPr>
          <w:rFonts w:ascii="Arial Narrow" w:hAnsi="Arial Narrow"/>
        </w:rPr>
      </w:pPr>
    </w:p>
    <w:p w:rsidR="001600AA" w:rsidRPr="00875148" w:rsidRDefault="001600AA" w:rsidP="00517854">
      <w:pPr>
        <w:pStyle w:val="Ttulo2"/>
        <w:numPr>
          <w:ilvl w:val="1"/>
          <w:numId w:val="2"/>
        </w:numPr>
        <w:rPr>
          <w:rFonts w:ascii="Arial Narrow" w:hAnsi="Arial Narrow"/>
          <w:sz w:val="20"/>
        </w:rPr>
      </w:pPr>
      <w:r w:rsidRPr="00875148">
        <w:rPr>
          <w:rFonts w:ascii="Arial Narrow" w:hAnsi="Arial Narrow"/>
          <w:sz w:val="20"/>
        </w:rPr>
        <w:t>Formatação das Telas;</w:t>
      </w:r>
    </w:p>
    <w:p w:rsidR="001600AA" w:rsidRPr="00875148" w:rsidRDefault="001600AA" w:rsidP="00517854">
      <w:pPr>
        <w:rPr>
          <w:rFonts w:ascii="Arial Narrow" w:hAnsi="Arial Narrow"/>
        </w:rPr>
      </w:pPr>
    </w:p>
    <w:tbl>
      <w:tblPr>
        <w:tblW w:w="843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9"/>
        <w:gridCol w:w="1496"/>
        <w:gridCol w:w="1888"/>
        <w:gridCol w:w="1808"/>
      </w:tblGrid>
      <w:tr w:rsidR="001600AA" w:rsidRPr="00875148">
        <w:trPr>
          <w:trHeight w:val="204"/>
        </w:trPr>
        <w:tc>
          <w:tcPr>
            <w:tcW w:w="3239" w:type="dxa"/>
          </w:tcPr>
          <w:p w:rsidR="001600AA" w:rsidRPr="00875148" w:rsidRDefault="001600AA" w:rsidP="00A837DC">
            <w:pPr>
              <w:rPr>
                <w:rFonts w:ascii="Arial Narrow" w:hAnsi="Arial Narrow" w:cs="Arial"/>
                <w:b/>
                <w:caps/>
                <w:color w:val="0000FF"/>
              </w:rPr>
            </w:pPr>
            <w:r w:rsidRPr="00875148">
              <w:rPr>
                <w:rFonts w:ascii="Arial Narrow" w:hAnsi="Arial Narrow" w:cs="Arial"/>
                <w:b/>
                <w:caps/>
                <w:color w:val="0000FF"/>
              </w:rPr>
              <w:t>COLUNA</w:t>
            </w:r>
          </w:p>
        </w:tc>
        <w:tc>
          <w:tcPr>
            <w:tcW w:w="1496" w:type="dxa"/>
          </w:tcPr>
          <w:p w:rsidR="001600AA" w:rsidRPr="00875148" w:rsidRDefault="001600AA" w:rsidP="00A837DC">
            <w:pPr>
              <w:rPr>
                <w:rFonts w:ascii="Arial Narrow" w:hAnsi="Arial Narrow" w:cs="Arial"/>
                <w:b/>
                <w:color w:val="0000FF"/>
              </w:rPr>
            </w:pPr>
            <w:r w:rsidRPr="00875148">
              <w:rPr>
                <w:rFonts w:ascii="Arial Narrow" w:hAnsi="Arial Narrow" w:cs="Arial"/>
                <w:b/>
                <w:color w:val="0000FF"/>
              </w:rPr>
              <w:t>LABEL</w:t>
            </w:r>
          </w:p>
        </w:tc>
        <w:tc>
          <w:tcPr>
            <w:tcW w:w="1888" w:type="dxa"/>
          </w:tcPr>
          <w:p w:rsidR="001600AA" w:rsidRPr="00F53074" w:rsidRDefault="001600AA" w:rsidP="00A837DC">
            <w:pPr>
              <w:pStyle w:val="Ttulo1"/>
              <w:ind w:left="0"/>
              <w:jc w:val="left"/>
              <w:rPr>
                <w:rFonts w:ascii="Arial Narrow" w:hAnsi="Arial Narrow" w:cs="Arial"/>
                <w:color w:val="0000FF"/>
                <w:kern w:val="0"/>
                <w:sz w:val="20"/>
              </w:rPr>
            </w:pPr>
            <w:r w:rsidRPr="00F53074">
              <w:rPr>
                <w:rFonts w:ascii="Arial Narrow" w:hAnsi="Arial Narrow" w:cs="Arial"/>
                <w:color w:val="0000FF"/>
                <w:kern w:val="0"/>
                <w:sz w:val="20"/>
              </w:rPr>
              <w:t>TABELA</w:t>
            </w:r>
          </w:p>
        </w:tc>
        <w:tc>
          <w:tcPr>
            <w:tcW w:w="1808" w:type="dxa"/>
          </w:tcPr>
          <w:p w:rsidR="001600AA" w:rsidRPr="00875148" w:rsidRDefault="001600AA" w:rsidP="00A837DC">
            <w:pPr>
              <w:rPr>
                <w:rFonts w:ascii="Arial Narrow" w:hAnsi="Arial Narrow" w:cs="Arial"/>
                <w:b/>
                <w:color w:val="0000FF"/>
              </w:rPr>
            </w:pPr>
            <w:r w:rsidRPr="00875148">
              <w:rPr>
                <w:rFonts w:ascii="Arial Narrow" w:hAnsi="Arial Narrow" w:cs="Arial"/>
                <w:b/>
                <w:color w:val="0000FF"/>
              </w:rPr>
              <w:t>OBJETO</w:t>
            </w:r>
          </w:p>
        </w:tc>
      </w:tr>
      <w:tr w:rsidR="001600AA" w:rsidRPr="00875148">
        <w:tc>
          <w:tcPr>
            <w:tcW w:w="3239" w:type="dxa"/>
          </w:tcPr>
          <w:p w:rsidR="001600AA" w:rsidRPr="00875148" w:rsidRDefault="001600AA" w:rsidP="00A837DC">
            <w:pPr>
              <w:rPr>
                <w:rStyle w:val="Negritoatributo"/>
                <w:rFonts w:ascii="Arial Narrow" w:hAnsi="Arial Narrow" w:cs="Arial"/>
                <w:b w:val="0"/>
                <w:caps/>
                <w:color w:val="0000FF"/>
              </w:rPr>
            </w:pPr>
          </w:p>
        </w:tc>
        <w:tc>
          <w:tcPr>
            <w:tcW w:w="1496" w:type="dxa"/>
          </w:tcPr>
          <w:p w:rsidR="001600AA" w:rsidRPr="00875148" w:rsidRDefault="001600AA" w:rsidP="00A837DC">
            <w:pPr>
              <w:rPr>
                <w:rFonts w:ascii="Arial Narrow" w:hAnsi="Arial Narrow" w:cs="Arial"/>
                <w:color w:val="0000FF"/>
              </w:rPr>
            </w:pPr>
          </w:p>
        </w:tc>
        <w:tc>
          <w:tcPr>
            <w:tcW w:w="1888" w:type="dxa"/>
          </w:tcPr>
          <w:p w:rsidR="001600AA" w:rsidRPr="00875148" w:rsidRDefault="001600AA" w:rsidP="00A837DC">
            <w:pPr>
              <w:rPr>
                <w:rStyle w:val="Negritoatributo"/>
                <w:rFonts w:ascii="Arial Narrow" w:hAnsi="Arial Narrow" w:cs="Arial"/>
                <w:color w:val="0000FF"/>
              </w:rPr>
            </w:pPr>
          </w:p>
        </w:tc>
        <w:tc>
          <w:tcPr>
            <w:tcW w:w="1808" w:type="dxa"/>
          </w:tcPr>
          <w:p w:rsidR="001600AA" w:rsidRPr="00875148" w:rsidRDefault="001600AA" w:rsidP="00A837DC">
            <w:pPr>
              <w:rPr>
                <w:rFonts w:ascii="Arial Narrow" w:hAnsi="Arial Narrow" w:cs="Arial"/>
                <w:color w:val="0000FF"/>
              </w:rPr>
            </w:pPr>
          </w:p>
        </w:tc>
      </w:tr>
    </w:tbl>
    <w:p w:rsidR="001600AA" w:rsidRPr="00875148" w:rsidRDefault="001600AA" w:rsidP="00752424">
      <w:pPr>
        <w:spacing w:before="30" w:after="30"/>
        <w:ind w:left="720"/>
        <w:rPr>
          <w:rFonts w:ascii="Arial Narrow" w:hAnsi="Arial Narrow" w:cs="Arial"/>
          <w:color w:val="0000FF"/>
        </w:rPr>
      </w:pPr>
    </w:p>
    <w:p w:rsidR="001600AA" w:rsidRPr="00875148" w:rsidRDefault="001600AA" w:rsidP="00BE1A1C">
      <w:pPr>
        <w:pStyle w:val="Ttulo2"/>
        <w:numPr>
          <w:ilvl w:val="1"/>
          <w:numId w:val="2"/>
        </w:numPr>
        <w:rPr>
          <w:rFonts w:ascii="Arial Narrow" w:hAnsi="Arial Narrow"/>
          <w:sz w:val="20"/>
        </w:rPr>
      </w:pPr>
      <w:r w:rsidRPr="00875148">
        <w:rPr>
          <w:rFonts w:ascii="Arial Narrow" w:hAnsi="Arial Narrow"/>
          <w:sz w:val="20"/>
        </w:rPr>
        <w:t>Formatação dos Relatórios;</w:t>
      </w:r>
    </w:p>
    <w:p w:rsidR="001600AA" w:rsidRPr="00875148" w:rsidRDefault="001600AA" w:rsidP="00BE1A1C">
      <w:pPr>
        <w:rPr>
          <w:rFonts w:ascii="Arial Narrow" w:hAnsi="Arial Narrow"/>
        </w:rPr>
      </w:pPr>
    </w:p>
    <w:tbl>
      <w:tblPr>
        <w:tblW w:w="843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9"/>
        <w:gridCol w:w="1496"/>
        <w:gridCol w:w="1888"/>
        <w:gridCol w:w="1808"/>
      </w:tblGrid>
      <w:tr w:rsidR="001600AA" w:rsidRPr="00875148">
        <w:trPr>
          <w:trHeight w:val="204"/>
        </w:trPr>
        <w:tc>
          <w:tcPr>
            <w:tcW w:w="3239" w:type="dxa"/>
          </w:tcPr>
          <w:p w:rsidR="001600AA" w:rsidRPr="00875148" w:rsidRDefault="001600AA" w:rsidP="00725A0D">
            <w:pPr>
              <w:rPr>
                <w:rFonts w:ascii="Arial Narrow" w:hAnsi="Arial Narrow" w:cs="Arial"/>
                <w:b/>
                <w:caps/>
                <w:color w:val="0000FF"/>
              </w:rPr>
            </w:pPr>
            <w:r w:rsidRPr="00875148">
              <w:rPr>
                <w:rFonts w:ascii="Arial Narrow" w:hAnsi="Arial Narrow" w:cs="Arial"/>
                <w:b/>
                <w:caps/>
                <w:color w:val="0000FF"/>
              </w:rPr>
              <w:t>COLUNA</w:t>
            </w:r>
          </w:p>
        </w:tc>
        <w:tc>
          <w:tcPr>
            <w:tcW w:w="1496" w:type="dxa"/>
          </w:tcPr>
          <w:p w:rsidR="001600AA" w:rsidRPr="00875148" w:rsidRDefault="001600AA" w:rsidP="00725A0D">
            <w:pPr>
              <w:rPr>
                <w:rFonts w:ascii="Arial Narrow" w:hAnsi="Arial Narrow" w:cs="Arial"/>
                <w:b/>
                <w:color w:val="0000FF"/>
              </w:rPr>
            </w:pPr>
            <w:r w:rsidRPr="00875148">
              <w:rPr>
                <w:rFonts w:ascii="Arial Narrow" w:hAnsi="Arial Narrow" w:cs="Arial"/>
                <w:b/>
                <w:color w:val="0000FF"/>
              </w:rPr>
              <w:t>LABEL</w:t>
            </w:r>
          </w:p>
        </w:tc>
        <w:tc>
          <w:tcPr>
            <w:tcW w:w="1888" w:type="dxa"/>
          </w:tcPr>
          <w:p w:rsidR="001600AA" w:rsidRPr="00F53074" w:rsidRDefault="001600AA" w:rsidP="00725A0D">
            <w:pPr>
              <w:pStyle w:val="Ttulo1"/>
              <w:ind w:left="0"/>
              <w:jc w:val="left"/>
              <w:rPr>
                <w:rFonts w:ascii="Arial Narrow" w:hAnsi="Arial Narrow" w:cs="Arial"/>
                <w:color w:val="0000FF"/>
                <w:kern w:val="0"/>
                <w:sz w:val="20"/>
              </w:rPr>
            </w:pPr>
            <w:r w:rsidRPr="00F53074">
              <w:rPr>
                <w:rFonts w:ascii="Arial Narrow" w:hAnsi="Arial Narrow" w:cs="Arial"/>
                <w:color w:val="0000FF"/>
                <w:kern w:val="0"/>
                <w:sz w:val="20"/>
              </w:rPr>
              <w:t>TABELA</w:t>
            </w:r>
          </w:p>
        </w:tc>
        <w:tc>
          <w:tcPr>
            <w:tcW w:w="1808" w:type="dxa"/>
          </w:tcPr>
          <w:p w:rsidR="001600AA" w:rsidRPr="00875148" w:rsidRDefault="001600AA" w:rsidP="00725A0D">
            <w:pPr>
              <w:rPr>
                <w:rFonts w:ascii="Arial Narrow" w:hAnsi="Arial Narrow" w:cs="Arial"/>
                <w:b/>
                <w:color w:val="0000FF"/>
              </w:rPr>
            </w:pPr>
            <w:r w:rsidRPr="00875148">
              <w:rPr>
                <w:rFonts w:ascii="Arial Narrow" w:hAnsi="Arial Narrow" w:cs="Arial"/>
                <w:b/>
                <w:color w:val="0000FF"/>
              </w:rPr>
              <w:t>OBJETO</w:t>
            </w:r>
          </w:p>
        </w:tc>
      </w:tr>
      <w:tr w:rsidR="001600AA" w:rsidRPr="00875148">
        <w:tc>
          <w:tcPr>
            <w:tcW w:w="3239" w:type="dxa"/>
          </w:tcPr>
          <w:p w:rsidR="001600AA" w:rsidRPr="00875148" w:rsidRDefault="001600AA" w:rsidP="00725A0D">
            <w:pPr>
              <w:rPr>
                <w:rStyle w:val="Negritoatributo"/>
                <w:rFonts w:ascii="Arial Narrow" w:hAnsi="Arial Narrow" w:cs="Arial"/>
                <w:b w:val="0"/>
                <w:caps/>
                <w:color w:val="0000FF"/>
              </w:rPr>
            </w:pPr>
          </w:p>
        </w:tc>
        <w:tc>
          <w:tcPr>
            <w:tcW w:w="1496" w:type="dxa"/>
          </w:tcPr>
          <w:p w:rsidR="001600AA" w:rsidRPr="00875148" w:rsidRDefault="001600AA" w:rsidP="00725A0D">
            <w:pPr>
              <w:rPr>
                <w:rFonts w:ascii="Arial Narrow" w:hAnsi="Arial Narrow" w:cs="Arial"/>
                <w:color w:val="0000FF"/>
              </w:rPr>
            </w:pPr>
          </w:p>
        </w:tc>
        <w:tc>
          <w:tcPr>
            <w:tcW w:w="1888" w:type="dxa"/>
          </w:tcPr>
          <w:p w:rsidR="001600AA" w:rsidRPr="00875148" w:rsidRDefault="001600AA" w:rsidP="00725A0D">
            <w:pPr>
              <w:rPr>
                <w:rStyle w:val="Negritoatributo"/>
                <w:rFonts w:ascii="Arial Narrow" w:hAnsi="Arial Narrow" w:cs="Arial"/>
                <w:color w:val="0000FF"/>
              </w:rPr>
            </w:pPr>
          </w:p>
        </w:tc>
        <w:tc>
          <w:tcPr>
            <w:tcW w:w="1808" w:type="dxa"/>
          </w:tcPr>
          <w:p w:rsidR="001600AA" w:rsidRPr="00875148" w:rsidRDefault="001600AA" w:rsidP="00725A0D">
            <w:pPr>
              <w:rPr>
                <w:rFonts w:ascii="Arial Narrow" w:hAnsi="Arial Narrow" w:cs="Arial"/>
                <w:color w:val="0000FF"/>
              </w:rPr>
            </w:pPr>
          </w:p>
        </w:tc>
      </w:tr>
    </w:tbl>
    <w:p w:rsidR="001600AA" w:rsidRPr="00875148" w:rsidRDefault="001600AA" w:rsidP="00517854">
      <w:pPr>
        <w:pStyle w:val="Ttulo2"/>
        <w:numPr>
          <w:ilvl w:val="1"/>
          <w:numId w:val="2"/>
        </w:numPr>
        <w:rPr>
          <w:rFonts w:ascii="Arial Narrow" w:hAnsi="Arial Narrow"/>
          <w:sz w:val="20"/>
        </w:rPr>
      </w:pPr>
      <w:r w:rsidRPr="00875148">
        <w:rPr>
          <w:rFonts w:ascii="Arial Narrow" w:hAnsi="Arial Narrow"/>
          <w:sz w:val="20"/>
        </w:rPr>
        <w:lastRenderedPageBreak/>
        <w:t>Manutenção das Tabelas;</w:t>
      </w:r>
    </w:p>
    <w:p w:rsidR="001600AA" w:rsidRPr="00875148" w:rsidRDefault="001600AA" w:rsidP="00517854">
      <w:pPr>
        <w:rPr>
          <w:rFonts w:ascii="Arial Narrow" w:hAnsi="Arial Narrow"/>
        </w:rPr>
      </w:pPr>
    </w:p>
    <w:p w:rsidR="001600AA" w:rsidRPr="00875148" w:rsidRDefault="001600AA" w:rsidP="00D82DF3">
      <w:pPr>
        <w:pStyle w:val="Ttulo2"/>
        <w:numPr>
          <w:ilvl w:val="2"/>
          <w:numId w:val="2"/>
        </w:numPr>
        <w:rPr>
          <w:rFonts w:ascii="Arial Narrow" w:hAnsi="Arial Narrow"/>
          <w:sz w:val="20"/>
        </w:rPr>
      </w:pPr>
      <w:r w:rsidRPr="00875148">
        <w:rPr>
          <w:rFonts w:ascii="Arial Narrow" w:hAnsi="Arial Narrow"/>
          <w:sz w:val="20"/>
        </w:rPr>
        <w:t>Inclusão Tabela</w:t>
      </w:r>
    </w:p>
    <w:p w:rsidR="001600AA" w:rsidRPr="00875148" w:rsidRDefault="001600AA" w:rsidP="000F5D38">
      <w:pPr>
        <w:rPr>
          <w:rFonts w:ascii="Arial Narrow" w:hAnsi="Arial Narrow"/>
        </w:rPr>
      </w:pPr>
    </w:p>
    <w:tbl>
      <w:tblPr>
        <w:tblW w:w="6804" w:type="dxa"/>
        <w:tblInd w:w="1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20"/>
        <w:gridCol w:w="2292"/>
        <w:gridCol w:w="992"/>
      </w:tblGrid>
      <w:tr w:rsidR="001600AA" w:rsidRPr="00875148" w:rsidTr="008573CA">
        <w:trPr>
          <w:trHeight w:val="204"/>
        </w:trPr>
        <w:tc>
          <w:tcPr>
            <w:tcW w:w="3520" w:type="dxa"/>
          </w:tcPr>
          <w:p w:rsidR="001600AA" w:rsidRPr="00875148" w:rsidRDefault="001600AA" w:rsidP="002D69A4">
            <w:pPr>
              <w:rPr>
                <w:rFonts w:ascii="Arial Narrow" w:hAnsi="Arial Narrow" w:cs="Arial"/>
                <w:b/>
                <w:caps/>
                <w:color w:val="0000FF"/>
              </w:rPr>
            </w:pPr>
            <w:r w:rsidRPr="00875148">
              <w:rPr>
                <w:rFonts w:ascii="Arial Narrow" w:hAnsi="Arial Narrow" w:cs="Arial"/>
                <w:b/>
                <w:caps/>
                <w:color w:val="0000FF"/>
              </w:rPr>
              <w:t>COLUNA</w:t>
            </w:r>
          </w:p>
        </w:tc>
        <w:tc>
          <w:tcPr>
            <w:tcW w:w="2292" w:type="dxa"/>
          </w:tcPr>
          <w:p w:rsidR="001600AA" w:rsidRPr="00875148" w:rsidRDefault="001600AA" w:rsidP="002D69A4">
            <w:pPr>
              <w:rPr>
                <w:rFonts w:ascii="Arial Narrow" w:hAnsi="Arial Narrow" w:cs="Arial"/>
                <w:b/>
                <w:color w:val="0000FF"/>
              </w:rPr>
            </w:pPr>
            <w:r w:rsidRPr="00875148">
              <w:rPr>
                <w:rFonts w:ascii="Arial Narrow" w:hAnsi="Arial Narrow" w:cs="Arial"/>
                <w:b/>
                <w:color w:val="0000FF"/>
              </w:rPr>
              <w:t>Conteúdo</w:t>
            </w:r>
          </w:p>
        </w:tc>
        <w:tc>
          <w:tcPr>
            <w:tcW w:w="992" w:type="dxa"/>
          </w:tcPr>
          <w:p w:rsidR="001600AA" w:rsidRPr="00F53074" w:rsidRDefault="001600AA" w:rsidP="002B1A0A">
            <w:pPr>
              <w:pStyle w:val="Ttulo1"/>
              <w:ind w:left="0"/>
              <w:jc w:val="left"/>
              <w:rPr>
                <w:rFonts w:ascii="Arial Narrow" w:hAnsi="Arial Narrow" w:cs="Arial"/>
                <w:color w:val="0000FF"/>
                <w:kern w:val="0"/>
                <w:sz w:val="20"/>
              </w:rPr>
            </w:pPr>
            <w:r w:rsidRPr="00F53074">
              <w:rPr>
                <w:rFonts w:ascii="Arial Narrow" w:hAnsi="Arial Narrow" w:cs="Arial"/>
                <w:color w:val="0000FF"/>
                <w:kern w:val="0"/>
                <w:sz w:val="20"/>
              </w:rPr>
              <w:t>Origem</w:t>
            </w:r>
          </w:p>
        </w:tc>
      </w:tr>
      <w:tr w:rsidR="001600AA" w:rsidRPr="00875148" w:rsidTr="008573CA">
        <w:tc>
          <w:tcPr>
            <w:tcW w:w="3520" w:type="dxa"/>
          </w:tcPr>
          <w:p w:rsidR="001600AA" w:rsidRPr="00875148" w:rsidRDefault="001600AA" w:rsidP="00D013E8">
            <w:pPr>
              <w:rPr>
                <w:rStyle w:val="Negritoatributo"/>
                <w:rFonts w:ascii="Arial Narrow" w:hAnsi="Arial Narrow" w:cs="Arial"/>
                <w:b w:val="0"/>
                <w:caps/>
                <w:color w:val="0000FF"/>
              </w:rPr>
            </w:pPr>
          </w:p>
        </w:tc>
        <w:tc>
          <w:tcPr>
            <w:tcW w:w="2292" w:type="dxa"/>
          </w:tcPr>
          <w:p w:rsidR="001600AA" w:rsidRPr="00875148" w:rsidRDefault="001600AA" w:rsidP="00321262">
            <w:pPr>
              <w:rPr>
                <w:rStyle w:val="Negritoatributo"/>
                <w:rFonts w:ascii="Arial Narrow" w:hAnsi="Arial Narrow" w:cs="Arial"/>
                <w:b w:val="0"/>
                <w:color w:val="0000FF"/>
              </w:rPr>
            </w:pPr>
          </w:p>
        </w:tc>
        <w:tc>
          <w:tcPr>
            <w:tcW w:w="992" w:type="dxa"/>
          </w:tcPr>
          <w:p w:rsidR="001600AA" w:rsidRPr="00875148" w:rsidRDefault="001600AA" w:rsidP="002B1A0A">
            <w:pPr>
              <w:rPr>
                <w:rStyle w:val="Negritoatributo"/>
                <w:rFonts w:ascii="Arial Narrow" w:hAnsi="Arial Narrow" w:cs="Arial"/>
                <w:b w:val="0"/>
                <w:color w:val="0000FF"/>
              </w:rPr>
            </w:pPr>
          </w:p>
        </w:tc>
      </w:tr>
    </w:tbl>
    <w:p w:rsidR="001600AA" w:rsidRPr="00875148" w:rsidRDefault="001600AA" w:rsidP="00116B72">
      <w:pPr>
        <w:rPr>
          <w:rFonts w:ascii="Arial Narrow" w:hAnsi="Arial Narrow"/>
        </w:rPr>
      </w:pPr>
    </w:p>
    <w:p w:rsidR="001600AA" w:rsidRPr="00875148" w:rsidRDefault="001600AA" w:rsidP="00D82DF3">
      <w:pPr>
        <w:pStyle w:val="Ttulo2"/>
        <w:numPr>
          <w:ilvl w:val="2"/>
          <w:numId w:val="2"/>
        </w:numPr>
        <w:rPr>
          <w:rFonts w:ascii="Arial Narrow" w:hAnsi="Arial Narrow"/>
          <w:sz w:val="20"/>
        </w:rPr>
      </w:pPr>
      <w:r w:rsidRPr="00875148">
        <w:rPr>
          <w:rFonts w:ascii="Arial Narrow" w:hAnsi="Arial Narrow"/>
          <w:sz w:val="20"/>
        </w:rPr>
        <w:t>Alteração Tabela</w:t>
      </w:r>
    </w:p>
    <w:p w:rsidR="001600AA" w:rsidRPr="00875148" w:rsidRDefault="001600AA" w:rsidP="000F5D38">
      <w:pPr>
        <w:pStyle w:val="Ttulo2"/>
        <w:numPr>
          <w:ilvl w:val="0"/>
          <w:numId w:val="0"/>
        </w:numPr>
        <w:ind w:left="1080"/>
        <w:rPr>
          <w:rFonts w:ascii="Arial Narrow" w:hAnsi="Arial Narrow"/>
          <w:sz w:val="20"/>
        </w:rPr>
      </w:pPr>
    </w:p>
    <w:tbl>
      <w:tblPr>
        <w:tblW w:w="6812" w:type="dxa"/>
        <w:tblInd w:w="1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93"/>
        <w:gridCol w:w="2370"/>
        <w:gridCol w:w="949"/>
      </w:tblGrid>
      <w:tr w:rsidR="001600AA" w:rsidRPr="00875148" w:rsidTr="00974529">
        <w:trPr>
          <w:trHeight w:val="204"/>
        </w:trPr>
        <w:tc>
          <w:tcPr>
            <w:tcW w:w="3493" w:type="dxa"/>
          </w:tcPr>
          <w:p w:rsidR="001600AA" w:rsidRPr="00875148" w:rsidRDefault="001600AA" w:rsidP="00186729">
            <w:pPr>
              <w:rPr>
                <w:rFonts w:ascii="Arial Narrow" w:hAnsi="Arial Narrow" w:cs="Arial"/>
                <w:b/>
                <w:caps/>
                <w:color w:val="0000FF"/>
              </w:rPr>
            </w:pPr>
            <w:r w:rsidRPr="00875148">
              <w:rPr>
                <w:rFonts w:ascii="Arial Narrow" w:hAnsi="Arial Narrow" w:cs="Arial"/>
                <w:b/>
                <w:caps/>
                <w:color w:val="0000FF"/>
              </w:rPr>
              <w:t>COLUNA</w:t>
            </w:r>
          </w:p>
        </w:tc>
        <w:tc>
          <w:tcPr>
            <w:tcW w:w="2370" w:type="dxa"/>
          </w:tcPr>
          <w:p w:rsidR="001600AA" w:rsidRPr="00875148" w:rsidRDefault="001600AA" w:rsidP="00186729">
            <w:pPr>
              <w:rPr>
                <w:rFonts w:ascii="Arial Narrow" w:hAnsi="Arial Narrow" w:cs="Arial"/>
                <w:b/>
                <w:color w:val="0000FF"/>
              </w:rPr>
            </w:pPr>
            <w:r w:rsidRPr="00875148">
              <w:rPr>
                <w:rFonts w:ascii="Arial Narrow" w:hAnsi="Arial Narrow" w:cs="Arial"/>
                <w:b/>
                <w:color w:val="0000FF"/>
              </w:rPr>
              <w:t>Conteúdo</w:t>
            </w:r>
          </w:p>
        </w:tc>
        <w:tc>
          <w:tcPr>
            <w:tcW w:w="949" w:type="dxa"/>
          </w:tcPr>
          <w:p w:rsidR="001600AA" w:rsidRPr="00F53074" w:rsidRDefault="001600AA" w:rsidP="00186729">
            <w:pPr>
              <w:pStyle w:val="Ttulo1"/>
              <w:ind w:left="0"/>
              <w:jc w:val="left"/>
              <w:rPr>
                <w:rFonts w:ascii="Arial Narrow" w:hAnsi="Arial Narrow" w:cs="Arial"/>
                <w:color w:val="0000FF"/>
                <w:kern w:val="0"/>
                <w:sz w:val="20"/>
              </w:rPr>
            </w:pPr>
            <w:r w:rsidRPr="00F53074">
              <w:rPr>
                <w:rFonts w:ascii="Arial Narrow" w:hAnsi="Arial Narrow" w:cs="Arial"/>
                <w:color w:val="0000FF"/>
                <w:kern w:val="0"/>
                <w:sz w:val="20"/>
              </w:rPr>
              <w:t>Origem</w:t>
            </w:r>
          </w:p>
        </w:tc>
      </w:tr>
      <w:tr w:rsidR="001600AA" w:rsidRPr="00875148" w:rsidTr="00974529">
        <w:tc>
          <w:tcPr>
            <w:tcW w:w="3493" w:type="dxa"/>
          </w:tcPr>
          <w:p w:rsidR="001600AA" w:rsidRPr="00875148" w:rsidRDefault="001600AA" w:rsidP="00186729">
            <w:pPr>
              <w:rPr>
                <w:rStyle w:val="Negritoatributo"/>
                <w:rFonts w:ascii="Arial Narrow" w:hAnsi="Arial Narrow" w:cs="Arial"/>
                <w:b w:val="0"/>
                <w:caps/>
                <w:color w:val="0000FF"/>
              </w:rPr>
            </w:pPr>
          </w:p>
        </w:tc>
        <w:tc>
          <w:tcPr>
            <w:tcW w:w="2370" w:type="dxa"/>
          </w:tcPr>
          <w:p w:rsidR="001600AA" w:rsidRPr="00875148" w:rsidRDefault="001600AA">
            <w:pPr>
              <w:rPr>
                <w:rFonts w:ascii="Arial Narrow" w:hAnsi="Arial Narrow"/>
              </w:rPr>
            </w:pPr>
          </w:p>
        </w:tc>
        <w:tc>
          <w:tcPr>
            <w:tcW w:w="949" w:type="dxa"/>
          </w:tcPr>
          <w:p w:rsidR="001600AA" w:rsidRPr="00875148" w:rsidRDefault="001600AA" w:rsidP="00186729">
            <w:pPr>
              <w:rPr>
                <w:rStyle w:val="Negritoatributo"/>
                <w:rFonts w:ascii="Arial Narrow" w:hAnsi="Arial Narrow" w:cs="Arial"/>
                <w:b w:val="0"/>
                <w:color w:val="0000FF"/>
              </w:rPr>
            </w:pPr>
          </w:p>
        </w:tc>
      </w:tr>
    </w:tbl>
    <w:p w:rsidR="001600AA" w:rsidRPr="00875148" w:rsidRDefault="001600AA" w:rsidP="00550E13">
      <w:pPr>
        <w:pStyle w:val="Ttulo2"/>
        <w:numPr>
          <w:ilvl w:val="0"/>
          <w:numId w:val="0"/>
        </w:numPr>
        <w:ind w:left="1080"/>
        <w:rPr>
          <w:rFonts w:ascii="Arial Narrow" w:hAnsi="Arial Narrow"/>
          <w:sz w:val="20"/>
        </w:rPr>
      </w:pPr>
    </w:p>
    <w:p w:rsidR="001600AA" w:rsidRPr="00875148" w:rsidRDefault="001600AA" w:rsidP="00517854">
      <w:pPr>
        <w:pStyle w:val="Ttulo2"/>
        <w:numPr>
          <w:ilvl w:val="1"/>
          <w:numId w:val="2"/>
        </w:numPr>
        <w:rPr>
          <w:rFonts w:ascii="Arial Narrow" w:hAnsi="Arial Narrow"/>
          <w:sz w:val="20"/>
        </w:rPr>
      </w:pPr>
      <w:r w:rsidRPr="00875148">
        <w:rPr>
          <w:rFonts w:ascii="Arial Narrow" w:hAnsi="Arial Narrow"/>
          <w:sz w:val="20"/>
        </w:rPr>
        <w:t>Descrição do processo;</w:t>
      </w:r>
    </w:p>
    <w:p w:rsidR="001600AA" w:rsidRDefault="001600AA" w:rsidP="00AA323C">
      <w:pPr>
        <w:rPr>
          <w:rFonts w:ascii="Arial Narrow" w:hAnsi="Arial Narrow"/>
        </w:rPr>
      </w:pPr>
      <w:r>
        <w:rPr>
          <w:rFonts w:ascii="Arial Narrow" w:hAnsi="Arial Narrow"/>
        </w:rPr>
        <w:t xml:space="preserve">        </w:t>
      </w:r>
    </w:p>
    <w:p w:rsidR="001600AA" w:rsidRPr="00875148" w:rsidRDefault="001600AA">
      <w:pPr>
        <w:pStyle w:val="Ttulo2"/>
        <w:numPr>
          <w:ilvl w:val="0"/>
          <w:numId w:val="2"/>
        </w:numPr>
        <w:rPr>
          <w:rFonts w:ascii="Arial Narrow" w:hAnsi="Arial Narrow"/>
          <w:sz w:val="20"/>
        </w:rPr>
      </w:pPr>
      <w:r w:rsidRPr="00875148">
        <w:rPr>
          <w:rFonts w:ascii="Arial Narrow" w:hAnsi="Arial Narrow"/>
          <w:sz w:val="20"/>
        </w:rPr>
        <w:t>Telas envolvidas na Manutenção:</w:t>
      </w:r>
    </w:p>
    <w:p w:rsidR="001600AA" w:rsidRDefault="001600AA" w:rsidP="0010198B">
      <w:pPr>
        <w:ind w:left="426"/>
        <w:rPr>
          <w:rFonts w:ascii="Arial Narrow" w:hAnsi="Arial Narrow"/>
        </w:rPr>
      </w:pPr>
    </w:p>
    <w:p w:rsidR="001600AA" w:rsidRDefault="001600AA" w:rsidP="00CE5F83">
      <w:pPr>
        <w:rPr>
          <w:rFonts w:ascii="Arial Narrow" w:hAnsi="Arial Narrow"/>
        </w:rPr>
      </w:pPr>
    </w:p>
    <w:p w:rsidR="001600AA" w:rsidRDefault="001600AA" w:rsidP="00184B15">
      <w:pPr>
        <w:ind w:firstLine="360"/>
        <w:rPr>
          <w:rFonts w:ascii="Arial Narrow" w:hAnsi="Arial Narrow"/>
        </w:rPr>
      </w:pPr>
      <w:r>
        <w:rPr>
          <w:rFonts w:ascii="Arial Narrow" w:hAnsi="Arial Narrow"/>
        </w:rPr>
        <w:t>Pesquisa</w:t>
      </w:r>
    </w:p>
    <w:p w:rsidR="001600AA" w:rsidRDefault="001600AA" w:rsidP="00CE5F83">
      <w:pPr>
        <w:rPr>
          <w:rFonts w:ascii="Arial Narrow" w:hAnsi="Arial Narrow"/>
        </w:rPr>
      </w:pPr>
    </w:p>
    <w:p w:rsidR="001600AA" w:rsidRDefault="001600AA" w:rsidP="00184B15">
      <w:pPr>
        <w:pStyle w:val="PargrafodaLista"/>
        <w:numPr>
          <w:ilvl w:val="0"/>
          <w:numId w:val="30"/>
        </w:numPr>
        <w:rPr>
          <w:rFonts w:ascii="Arial Narrow" w:hAnsi="Arial Narrow"/>
        </w:rPr>
      </w:pPr>
      <w:r>
        <w:rPr>
          <w:rFonts w:ascii="Arial Narrow" w:hAnsi="Arial Narrow"/>
        </w:rPr>
        <w:t>Data Encalhe: Data da operação de encalhe que será finalizada (default do dia).</w:t>
      </w:r>
    </w:p>
    <w:p w:rsidR="001600AA" w:rsidRDefault="001600AA" w:rsidP="00184B15">
      <w:pPr>
        <w:pStyle w:val="PargrafodaLista"/>
        <w:numPr>
          <w:ilvl w:val="0"/>
          <w:numId w:val="30"/>
        </w:numPr>
        <w:rPr>
          <w:rFonts w:ascii="Arial Narrow" w:hAnsi="Arial Narrow"/>
        </w:rPr>
      </w:pPr>
      <w:r>
        <w:rPr>
          <w:rFonts w:ascii="Arial Narrow" w:hAnsi="Arial Narrow"/>
        </w:rPr>
        <w:t>Fornecedor: Opção de seleção do fornecedor.</w:t>
      </w:r>
    </w:p>
    <w:p w:rsidR="001600AA" w:rsidRDefault="001600AA" w:rsidP="00184B15">
      <w:pPr>
        <w:pStyle w:val="PargrafodaLista"/>
        <w:numPr>
          <w:ilvl w:val="0"/>
          <w:numId w:val="30"/>
        </w:numPr>
        <w:rPr>
          <w:rFonts w:ascii="Arial Narrow" w:hAnsi="Arial Narrow"/>
        </w:rPr>
      </w:pPr>
      <w:r>
        <w:rPr>
          <w:rFonts w:ascii="Arial Narrow" w:hAnsi="Arial Narrow"/>
        </w:rPr>
        <w:t>Box de Encalhe: Opção de seleção De um Box de Encalhe específico.</w:t>
      </w:r>
    </w:p>
    <w:p w:rsidR="001600AA" w:rsidRDefault="001600AA" w:rsidP="00184B15">
      <w:pPr>
        <w:rPr>
          <w:rFonts w:ascii="Arial Narrow" w:hAnsi="Arial Narrow"/>
        </w:rPr>
      </w:pPr>
    </w:p>
    <w:p w:rsidR="001600AA" w:rsidRDefault="001600AA" w:rsidP="00184B15">
      <w:pPr>
        <w:ind w:left="426"/>
        <w:rPr>
          <w:rFonts w:ascii="Arial Narrow" w:hAnsi="Arial Narrow"/>
        </w:rPr>
      </w:pPr>
      <w:r>
        <w:rPr>
          <w:rFonts w:ascii="Arial Narrow" w:hAnsi="Arial Narrow"/>
        </w:rPr>
        <w:t>Grid - Resultado de Pesquisa</w:t>
      </w:r>
    </w:p>
    <w:p w:rsidR="001600AA" w:rsidRDefault="001600AA" w:rsidP="00184B15">
      <w:pPr>
        <w:ind w:left="426"/>
        <w:rPr>
          <w:rFonts w:ascii="Arial Narrow" w:hAnsi="Arial Narrow"/>
        </w:rPr>
      </w:pPr>
    </w:p>
    <w:p w:rsidR="001600AA" w:rsidRDefault="001600AA" w:rsidP="00184B15">
      <w:pPr>
        <w:pStyle w:val="PargrafodaLista"/>
        <w:numPr>
          <w:ilvl w:val="0"/>
          <w:numId w:val="31"/>
        </w:numPr>
        <w:rPr>
          <w:rFonts w:ascii="Arial Narrow" w:hAnsi="Arial Narrow"/>
        </w:rPr>
      </w:pPr>
      <w:r>
        <w:rPr>
          <w:rFonts w:ascii="Arial Narrow" w:hAnsi="Arial Narrow"/>
        </w:rPr>
        <w:t>Código: Código do Produto</w:t>
      </w:r>
    </w:p>
    <w:p w:rsidR="001600AA" w:rsidRDefault="001600AA" w:rsidP="00184B15">
      <w:pPr>
        <w:pStyle w:val="PargrafodaLista"/>
        <w:numPr>
          <w:ilvl w:val="0"/>
          <w:numId w:val="31"/>
        </w:numPr>
        <w:rPr>
          <w:rFonts w:ascii="Arial Narrow" w:hAnsi="Arial Narrow"/>
        </w:rPr>
      </w:pPr>
      <w:r>
        <w:rPr>
          <w:rFonts w:ascii="Arial Narrow" w:hAnsi="Arial Narrow"/>
        </w:rPr>
        <w:t>Produto: Nome do Produto</w:t>
      </w:r>
    </w:p>
    <w:p w:rsidR="001600AA" w:rsidRDefault="001600AA" w:rsidP="00184B15">
      <w:pPr>
        <w:pStyle w:val="PargrafodaLista"/>
        <w:numPr>
          <w:ilvl w:val="0"/>
          <w:numId w:val="31"/>
        </w:numPr>
        <w:rPr>
          <w:rFonts w:ascii="Arial Narrow" w:hAnsi="Arial Narrow"/>
        </w:rPr>
      </w:pPr>
      <w:r>
        <w:rPr>
          <w:rFonts w:ascii="Arial Narrow" w:hAnsi="Arial Narrow"/>
        </w:rPr>
        <w:t>Edição: Edição do Produto</w:t>
      </w:r>
    </w:p>
    <w:p w:rsidR="001600AA" w:rsidRDefault="001600AA" w:rsidP="00184B15">
      <w:pPr>
        <w:pStyle w:val="PargrafodaLista"/>
        <w:numPr>
          <w:ilvl w:val="0"/>
          <w:numId w:val="31"/>
        </w:numPr>
        <w:rPr>
          <w:rFonts w:ascii="Arial Narrow" w:hAnsi="Arial Narrow"/>
        </w:rPr>
      </w:pPr>
      <w:r>
        <w:rPr>
          <w:rFonts w:ascii="Arial Narrow" w:hAnsi="Arial Narrow"/>
        </w:rPr>
        <w:t>Preço Capa R$: Preço Capa do Produto</w:t>
      </w:r>
    </w:p>
    <w:p w:rsidR="001600AA" w:rsidRDefault="001600AA" w:rsidP="00184B15">
      <w:pPr>
        <w:pStyle w:val="PargrafodaLista"/>
        <w:numPr>
          <w:ilvl w:val="0"/>
          <w:numId w:val="31"/>
        </w:numPr>
        <w:rPr>
          <w:rFonts w:ascii="Arial Narrow" w:hAnsi="Arial Narrow"/>
        </w:rPr>
      </w:pPr>
      <w:r>
        <w:rPr>
          <w:rFonts w:ascii="Arial Narrow" w:hAnsi="Arial Narrow"/>
        </w:rPr>
        <w:t xml:space="preserve">Preço com Desconto R$: Preço do Produto com Desconto (o percentual de cálculo para este preço com </w:t>
      </w:r>
      <w:r w:rsidRPr="006632B1">
        <w:rPr>
          <w:rFonts w:ascii="Arial Narrow" w:hAnsi="Arial Narrow"/>
        </w:rPr>
        <w:t>desconto, deve ser o cadastrado no Cadastro da Edição – EMS 0217).</w:t>
      </w:r>
    </w:p>
    <w:p w:rsidR="001600AA" w:rsidRDefault="001600AA" w:rsidP="00184B15">
      <w:pPr>
        <w:pStyle w:val="PargrafodaLista"/>
        <w:numPr>
          <w:ilvl w:val="0"/>
          <w:numId w:val="31"/>
        </w:numPr>
        <w:rPr>
          <w:rFonts w:ascii="Arial Narrow" w:hAnsi="Arial Narrow"/>
        </w:rPr>
      </w:pPr>
      <w:r>
        <w:rPr>
          <w:rFonts w:ascii="Arial Narrow" w:hAnsi="Arial Narrow"/>
        </w:rPr>
        <w:t>Exemplares Devolução: Quantidade de Exemplares conferidas no Encalhe, seja da operação como um todo ou de um box específico.</w:t>
      </w:r>
    </w:p>
    <w:p w:rsidR="001600AA" w:rsidRDefault="001600AA" w:rsidP="00184B15">
      <w:pPr>
        <w:pStyle w:val="PargrafodaLista"/>
        <w:numPr>
          <w:ilvl w:val="0"/>
          <w:numId w:val="31"/>
        </w:numPr>
        <w:rPr>
          <w:rFonts w:ascii="Arial Narrow" w:hAnsi="Arial Narrow"/>
        </w:rPr>
      </w:pPr>
      <w:r>
        <w:rPr>
          <w:rFonts w:ascii="Arial Narrow" w:hAnsi="Arial Narrow"/>
        </w:rPr>
        <w:t>Total R$: Preço com Desconto x Devolução</w:t>
      </w:r>
    </w:p>
    <w:p w:rsidR="001600AA" w:rsidRDefault="001600AA" w:rsidP="00184B15">
      <w:pPr>
        <w:pStyle w:val="PargrafodaLista"/>
        <w:numPr>
          <w:ilvl w:val="0"/>
          <w:numId w:val="31"/>
        </w:numPr>
        <w:rPr>
          <w:rFonts w:ascii="Arial Narrow" w:hAnsi="Arial Narrow"/>
        </w:rPr>
      </w:pPr>
      <w:r>
        <w:rPr>
          <w:rFonts w:ascii="Arial Narrow" w:hAnsi="Arial Narrow"/>
        </w:rPr>
        <w:t>Físico: Campo para inclusão da quantidade física, conferida.</w:t>
      </w:r>
    </w:p>
    <w:p w:rsidR="001600AA" w:rsidRDefault="001600AA" w:rsidP="00184B15">
      <w:pPr>
        <w:pStyle w:val="PargrafodaLista"/>
        <w:numPr>
          <w:ilvl w:val="0"/>
          <w:numId w:val="31"/>
        </w:numPr>
        <w:rPr>
          <w:rFonts w:ascii="Arial Narrow" w:hAnsi="Arial Narrow"/>
        </w:rPr>
      </w:pPr>
      <w:r>
        <w:rPr>
          <w:rFonts w:ascii="Arial Narrow" w:hAnsi="Arial Narrow"/>
        </w:rPr>
        <w:t>Diferença: Resultado Físico – Exemplares Devolução</w:t>
      </w:r>
    </w:p>
    <w:p w:rsidR="001600AA" w:rsidRPr="00A008DC" w:rsidRDefault="001600AA" w:rsidP="00184B15">
      <w:pPr>
        <w:pStyle w:val="PargrafodaLista"/>
        <w:numPr>
          <w:ilvl w:val="0"/>
          <w:numId w:val="31"/>
        </w:numPr>
        <w:rPr>
          <w:rFonts w:ascii="Arial Narrow" w:hAnsi="Arial Narrow"/>
          <w:highlight w:val="yellow"/>
        </w:rPr>
      </w:pPr>
      <w:r w:rsidRPr="00A008DC">
        <w:rPr>
          <w:rFonts w:ascii="Arial Narrow" w:hAnsi="Arial Narrow"/>
          <w:highlight w:val="yellow"/>
        </w:rPr>
        <w:t>Estoque: Informação de qual estoque o produto será transferido (Encalhe / Suplementar / Lançamento).</w:t>
      </w:r>
    </w:p>
    <w:p w:rsidR="001600AA" w:rsidRPr="00184B15" w:rsidRDefault="001600AA" w:rsidP="00184B15">
      <w:pPr>
        <w:pStyle w:val="PargrafodaLista"/>
        <w:numPr>
          <w:ilvl w:val="0"/>
          <w:numId w:val="31"/>
        </w:numPr>
        <w:rPr>
          <w:rFonts w:ascii="Arial Narrow" w:hAnsi="Arial Narrow"/>
        </w:rPr>
      </w:pPr>
      <w:r>
        <w:rPr>
          <w:rFonts w:ascii="Arial Narrow" w:hAnsi="Arial Narrow"/>
        </w:rPr>
        <w:t>Replicar Quantidade: Flag de seleção, que ao acionada deve replicar a quantidade Exemplares Devolução para o campo Físico.</w:t>
      </w:r>
    </w:p>
    <w:p w:rsidR="001600AA" w:rsidRPr="00184B15" w:rsidRDefault="001600AA" w:rsidP="00184B15">
      <w:pPr>
        <w:rPr>
          <w:rFonts w:ascii="Arial Narrow" w:hAnsi="Arial Narrow"/>
        </w:rPr>
      </w:pPr>
    </w:p>
    <w:p w:rsidR="001600AA" w:rsidRDefault="001600AA" w:rsidP="00184B15">
      <w:pPr>
        <w:ind w:left="426"/>
        <w:rPr>
          <w:rFonts w:ascii="Arial Narrow" w:hAnsi="Arial Narrow"/>
        </w:rPr>
      </w:pPr>
      <w:r>
        <w:rPr>
          <w:rFonts w:ascii="Arial Narrow" w:hAnsi="Arial Narrow"/>
        </w:rPr>
        <w:t>Ao solicitar fechar a operação, caso haja cotas ausentes, a funcionalidade deve abrir:</w:t>
      </w:r>
    </w:p>
    <w:p w:rsidR="001600AA" w:rsidRDefault="001600AA" w:rsidP="00CE5F83">
      <w:pPr>
        <w:rPr>
          <w:rFonts w:ascii="Arial Narrow" w:hAnsi="Arial Narrow"/>
        </w:rPr>
      </w:pPr>
    </w:p>
    <w:p w:rsidR="001600AA" w:rsidRPr="00CE5F83" w:rsidRDefault="001600AA" w:rsidP="00CE5F83">
      <w:pPr>
        <w:ind w:left="426"/>
        <w:rPr>
          <w:rFonts w:ascii="Arial Narrow" w:hAnsi="Arial Narrow"/>
          <w:u w:val="single"/>
        </w:rPr>
      </w:pPr>
      <w:r>
        <w:rPr>
          <w:rFonts w:ascii="Arial Narrow" w:hAnsi="Arial Narrow"/>
          <w:u w:val="single"/>
        </w:rPr>
        <w:t>Janela – Cotas Ausentes</w:t>
      </w:r>
    </w:p>
    <w:p w:rsidR="001600AA" w:rsidRDefault="001600AA" w:rsidP="00CE5F83">
      <w:pPr>
        <w:ind w:left="426"/>
        <w:rPr>
          <w:rFonts w:ascii="Arial Narrow" w:hAnsi="Arial Narrow"/>
        </w:rPr>
      </w:pPr>
    </w:p>
    <w:p w:rsidR="001600AA" w:rsidRDefault="001600AA" w:rsidP="00CE5F83">
      <w:pPr>
        <w:pStyle w:val="PargrafodaLista"/>
        <w:numPr>
          <w:ilvl w:val="0"/>
          <w:numId w:val="29"/>
        </w:numPr>
        <w:rPr>
          <w:rFonts w:ascii="Arial Narrow" w:hAnsi="Arial Narrow"/>
        </w:rPr>
      </w:pPr>
      <w:r>
        <w:rPr>
          <w:rFonts w:ascii="Arial Narrow" w:hAnsi="Arial Narrow"/>
        </w:rPr>
        <w:t>Cota: Número da cota que não teve encalhe processado.</w:t>
      </w:r>
    </w:p>
    <w:p w:rsidR="001600AA" w:rsidRDefault="001600AA" w:rsidP="00CE5F83">
      <w:pPr>
        <w:pStyle w:val="PargrafodaLista"/>
        <w:numPr>
          <w:ilvl w:val="0"/>
          <w:numId w:val="29"/>
        </w:numPr>
        <w:rPr>
          <w:rFonts w:ascii="Arial Narrow" w:hAnsi="Arial Narrow"/>
        </w:rPr>
      </w:pPr>
      <w:r>
        <w:rPr>
          <w:rFonts w:ascii="Arial Narrow" w:hAnsi="Arial Narrow"/>
        </w:rPr>
        <w:t>Jornaleiro:</w:t>
      </w:r>
      <w:r w:rsidRPr="00CE5F83">
        <w:rPr>
          <w:rFonts w:ascii="Arial Narrow" w:hAnsi="Arial Narrow"/>
        </w:rPr>
        <w:t xml:space="preserve"> </w:t>
      </w:r>
      <w:r>
        <w:rPr>
          <w:rFonts w:ascii="Arial Narrow" w:hAnsi="Arial Narrow"/>
        </w:rPr>
        <w:t>Nome do Jornaleiro da cota que não teve encalhe processado.</w:t>
      </w:r>
    </w:p>
    <w:p w:rsidR="001600AA" w:rsidRDefault="001600AA" w:rsidP="00CE5F83">
      <w:pPr>
        <w:pStyle w:val="PargrafodaLista"/>
        <w:numPr>
          <w:ilvl w:val="0"/>
          <w:numId w:val="29"/>
        </w:numPr>
        <w:rPr>
          <w:rFonts w:ascii="Arial Narrow" w:hAnsi="Arial Narrow"/>
        </w:rPr>
      </w:pPr>
      <w:r>
        <w:rPr>
          <w:rFonts w:ascii="Arial Narrow" w:hAnsi="Arial Narrow"/>
        </w:rPr>
        <w:t>Box:</w:t>
      </w:r>
      <w:r w:rsidRPr="00CE5F83">
        <w:rPr>
          <w:rFonts w:ascii="Arial Narrow" w:hAnsi="Arial Narrow"/>
        </w:rPr>
        <w:t xml:space="preserve"> </w:t>
      </w:r>
      <w:r>
        <w:rPr>
          <w:rFonts w:ascii="Arial Narrow" w:hAnsi="Arial Narrow"/>
        </w:rPr>
        <w:t>Número/Nome do Box Reparte da cota que não teve encalhe processado.</w:t>
      </w:r>
    </w:p>
    <w:p w:rsidR="001600AA" w:rsidRPr="00622510" w:rsidRDefault="001600AA" w:rsidP="00622510">
      <w:pPr>
        <w:pStyle w:val="PargrafodaLista"/>
        <w:ind w:left="1440"/>
        <w:rPr>
          <w:rFonts w:ascii="Arial Narrow" w:hAnsi="Arial Narrow"/>
          <w:color w:val="FF0000"/>
        </w:rPr>
      </w:pPr>
      <w:r w:rsidRPr="00622510">
        <w:rPr>
          <w:rFonts w:ascii="Tahoma" w:hAnsi="Tahoma" w:cs="Tahoma"/>
          <w:color w:val="FF0000"/>
          <w:sz w:val="16"/>
          <w:szCs w:val="16"/>
        </w:rPr>
        <w:t xml:space="preserve">Obs. O box da </w:t>
      </w:r>
      <w:proofErr w:type="spellStart"/>
      <w:r w:rsidRPr="00622510">
        <w:rPr>
          <w:rFonts w:ascii="Tahoma" w:hAnsi="Tahoma" w:cs="Tahoma"/>
          <w:color w:val="FF0000"/>
          <w:sz w:val="16"/>
          <w:szCs w:val="16"/>
        </w:rPr>
        <w:t>controle_conferencia_encalhe_cota</w:t>
      </w:r>
      <w:proofErr w:type="spellEnd"/>
      <w:r w:rsidRPr="00622510">
        <w:rPr>
          <w:rFonts w:ascii="Tahoma" w:hAnsi="Tahoma" w:cs="Tahoma"/>
          <w:color w:val="FF0000"/>
          <w:sz w:val="16"/>
          <w:szCs w:val="16"/>
        </w:rPr>
        <w:t xml:space="preserve"> é diferente do box do roteiro. Para essa opção das cotas ausentes pode informar o box da roteirização.</w:t>
      </w:r>
    </w:p>
    <w:p w:rsidR="001600AA" w:rsidRDefault="001600AA" w:rsidP="00CE5F83">
      <w:pPr>
        <w:pStyle w:val="PargrafodaLista"/>
        <w:numPr>
          <w:ilvl w:val="0"/>
          <w:numId w:val="29"/>
        </w:numPr>
        <w:rPr>
          <w:rFonts w:ascii="Arial Narrow" w:hAnsi="Arial Narrow"/>
        </w:rPr>
      </w:pPr>
      <w:r>
        <w:rPr>
          <w:rFonts w:ascii="Arial Narrow" w:hAnsi="Arial Narrow"/>
        </w:rPr>
        <w:t>Roteiro:</w:t>
      </w:r>
      <w:r w:rsidRPr="00CE5F83">
        <w:rPr>
          <w:rFonts w:ascii="Arial Narrow" w:hAnsi="Arial Narrow"/>
        </w:rPr>
        <w:t xml:space="preserve"> </w:t>
      </w:r>
      <w:r>
        <w:rPr>
          <w:rFonts w:ascii="Arial Narrow" w:hAnsi="Arial Narrow"/>
        </w:rPr>
        <w:t>Roteiro da cota que não teve encalhe processado.</w:t>
      </w:r>
    </w:p>
    <w:p w:rsidR="001600AA" w:rsidRDefault="001600AA" w:rsidP="00CE5F83">
      <w:pPr>
        <w:pStyle w:val="PargrafodaLista"/>
        <w:numPr>
          <w:ilvl w:val="0"/>
          <w:numId w:val="29"/>
        </w:numPr>
        <w:rPr>
          <w:rFonts w:ascii="Arial Narrow" w:hAnsi="Arial Narrow"/>
        </w:rPr>
      </w:pPr>
      <w:r>
        <w:rPr>
          <w:rFonts w:ascii="Arial Narrow" w:hAnsi="Arial Narrow"/>
        </w:rPr>
        <w:t>Rota:</w:t>
      </w:r>
      <w:r w:rsidRPr="00CE5F83">
        <w:rPr>
          <w:rFonts w:ascii="Arial Narrow" w:hAnsi="Arial Narrow"/>
        </w:rPr>
        <w:t xml:space="preserve"> </w:t>
      </w:r>
      <w:r>
        <w:rPr>
          <w:rFonts w:ascii="Arial Narrow" w:hAnsi="Arial Narrow"/>
        </w:rPr>
        <w:t>Rota da cota que não teve encalhe processado.</w:t>
      </w:r>
    </w:p>
    <w:p w:rsidR="001600AA" w:rsidRDefault="001600AA" w:rsidP="00CE5F83">
      <w:pPr>
        <w:pStyle w:val="PargrafodaLista"/>
        <w:numPr>
          <w:ilvl w:val="0"/>
          <w:numId w:val="29"/>
        </w:numPr>
        <w:rPr>
          <w:rFonts w:ascii="Arial Narrow" w:hAnsi="Arial Narrow"/>
        </w:rPr>
      </w:pPr>
      <w:r>
        <w:rPr>
          <w:rFonts w:ascii="Arial Narrow" w:hAnsi="Arial Narrow"/>
        </w:rPr>
        <w:t>Ação: Campo onde informaremos o que foi realizado com cada cota (caso este já tenha sido efetivado), ou seja, se esta foi postergada para data ‘x’ ou foi cobrado.</w:t>
      </w:r>
    </w:p>
    <w:p w:rsidR="001600AA" w:rsidRDefault="001600AA" w:rsidP="00CE5F83">
      <w:pPr>
        <w:pStyle w:val="PargrafodaLista"/>
        <w:numPr>
          <w:ilvl w:val="0"/>
          <w:numId w:val="29"/>
        </w:numPr>
        <w:rPr>
          <w:rFonts w:ascii="Arial Narrow" w:hAnsi="Arial Narrow"/>
        </w:rPr>
      </w:pPr>
      <w:r>
        <w:rPr>
          <w:rFonts w:ascii="Arial Narrow" w:hAnsi="Arial Narrow"/>
        </w:rPr>
        <w:t>Seleção:</w:t>
      </w:r>
      <w:r w:rsidRPr="00CE5F83">
        <w:rPr>
          <w:rFonts w:ascii="Arial Narrow" w:hAnsi="Arial Narrow"/>
        </w:rPr>
        <w:t xml:space="preserve"> </w:t>
      </w:r>
      <w:r>
        <w:rPr>
          <w:rFonts w:ascii="Arial Narrow" w:hAnsi="Arial Narrow"/>
        </w:rPr>
        <w:t>Flag para seleção de uma ou mais cotas.</w:t>
      </w:r>
    </w:p>
    <w:p w:rsidR="008D58CF" w:rsidRDefault="008D58CF" w:rsidP="008D58CF">
      <w:pPr>
        <w:pStyle w:val="PargrafodaLista"/>
        <w:ind w:left="1080"/>
        <w:rPr>
          <w:rFonts w:ascii="Arial Narrow" w:hAnsi="Arial Narrow"/>
        </w:rPr>
      </w:pPr>
    </w:p>
    <w:p w:rsidR="008D58CF" w:rsidRPr="008D58CF" w:rsidRDefault="008D58CF" w:rsidP="008D58CF">
      <w:pPr>
        <w:ind w:left="426"/>
        <w:rPr>
          <w:rFonts w:ascii="Arial Narrow" w:hAnsi="Arial Narrow"/>
          <w:highlight w:val="yellow"/>
          <w:u w:val="single"/>
        </w:rPr>
      </w:pPr>
      <w:r w:rsidRPr="008D58CF">
        <w:rPr>
          <w:rFonts w:ascii="Arial Narrow" w:hAnsi="Arial Narrow"/>
          <w:highlight w:val="yellow"/>
          <w:u w:val="single"/>
        </w:rPr>
        <w:lastRenderedPageBreak/>
        <w:t>Janela – Postergar</w:t>
      </w:r>
    </w:p>
    <w:p w:rsidR="008D58CF" w:rsidRPr="008D58CF" w:rsidRDefault="008D58CF" w:rsidP="008D58CF">
      <w:pPr>
        <w:ind w:left="426"/>
        <w:rPr>
          <w:rFonts w:ascii="Arial Narrow" w:hAnsi="Arial Narrow"/>
          <w:highlight w:val="yellow"/>
        </w:rPr>
      </w:pPr>
    </w:p>
    <w:p w:rsidR="008D58CF" w:rsidRDefault="008D58CF" w:rsidP="008D58CF">
      <w:pPr>
        <w:pStyle w:val="PargrafodaLista"/>
        <w:numPr>
          <w:ilvl w:val="0"/>
          <w:numId w:val="29"/>
        </w:numPr>
        <w:rPr>
          <w:rFonts w:ascii="Arial Narrow" w:hAnsi="Arial Narrow"/>
          <w:highlight w:val="yellow"/>
        </w:rPr>
      </w:pPr>
      <w:r w:rsidRPr="008D58CF">
        <w:rPr>
          <w:rFonts w:ascii="Arial Narrow" w:hAnsi="Arial Narrow"/>
          <w:highlight w:val="yellow"/>
        </w:rPr>
        <w:t>Postergar para: campo para informação da data que a conferência de encalhe das cotas selecionada será transferida.</w:t>
      </w:r>
    </w:p>
    <w:p w:rsidR="0089510F" w:rsidRPr="008D58CF" w:rsidRDefault="0089510F" w:rsidP="0089510F">
      <w:pPr>
        <w:pStyle w:val="PargrafodaLista"/>
        <w:ind w:left="1080"/>
        <w:rPr>
          <w:rFonts w:ascii="Arial Narrow" w:hAnsi="Arial Narrow"/>
          <w:highlight w:val="yellow"/>
        </w:rPr>
      </w:pPr>
      <w:r>
        <w:rPr>
          <w:rFonts w:ascii="Arial Narrow" w:hAnsi="Arial Narrow"/>
          <w:highlight w:val="yellow"/>
        </w:rPr>
        <w:t>A funcionalidade deve sugerir a data da próxima conferência de encalhe disponível (como default), permitindo alteração, de acordo com as regras já descritas.</w:t>
      </w:r>
    </w:p>
    <w:p w:rsidR="001600AA" w:rsidRDefault="001600AA" w:rsidP="00CE5F83">
      <w:pPr>
        <w:rPr>
          <w:rFonts w:ascii="Arial Narrow" w:hAnsi="Arial Narrow"/>
        </w:rPr>
      </w:pPr>
    </w:p>
    <w:p w:rsidR="001600AA" w:rsidRPr="00CE5F83" w:rsidRDefault="001600AA" w:rsidP="00CE5F83">
      <w:pPr>
        <w:ind w:left="426"/>
        <w:rPr>
          <w:rFonts w:ascii="Arial Narrow" w:hAnsi="Arial Narrow"/>
          <w:u w:val="single"/>
        </w:rPr>
      </w:pPr>
      <w:r>
        <w:rPr>
          <w:rFonts w:ascii="Arial Narrow" w:hAnsi="Arial Narrow"/>
          <w:u w:val="single"/>
        </w:rPr>
        <w:t>Botões</w:t>
      </w:r>
    </w:p>
    <w:p w:rsidR="001600AA" w:rsidRDefault="001600AA" w:rsidP="00CE5F83">
      <w:pPr>
        <w:ind w:left="426"/>
        <w:rPr>
          <w:rFonts w:ascii="Arial Narrow" w:hAnsi="Arial Narrow"/>
        </w:rPr>
      </w:pPr>
    </w:p>
    <w:p w:rsidR="001600AA" w:rsidRDefault="001600AA" w:rsidP="00CE5F83">
      <w:pPr>
        <w:pStyle w:val="PargrafodaLista"/>
        <w:numPr>
          <w:ilvl w:val="0"/>
          <w:numId w:val="29"/>
        </w:numPr>
        <w:rPr>
          <w:rFonts w:ascii="Arial Narrow" w:hAnsi="Arial Narrow"/>
        </w:rPr>
      </w:pPr>
      <w:r>
        <w:rPr>
          <w:rFonts w:ascii="Arial Narrow" w:hAnsi="Arial Narrow"/>
        </w:rPr>
        <w:t>Arquivo: Ação de gerar arquivo (.xls) do resultado de pesquisa.</w:t>
      </w:r>
    </w:p>
    <w:p w:rsidR="001600AA" w:rsidRDefault="001600AA" w:rsidP="00CE5F83">
      <w:pPr>
        <w:pStyle w:val="PargrafodaLista"/>
        <w:numPr>
          <w:ilvl w:val="0"/>
          <w:numId w:val="29"/>
        </w:numPr>
        <w:rPr>
          <w:rFonts w:ascii="Arial Narrow" w:hAnsi="Arial Narrow"/>
        </w:rPr>
      </w:pPr>
      <w:r w:rsidRPr="00CE5F83">
        <w:rPr>
          <w:rFonts w:ascii="Arial Narrow" w:hAnsi="Arial Narrow"/>
        </w:rPr>
        <w:t xml:space="preserve">Imprimir: </w:t>
      </w:r>
      <w:r>
        <w:rPr>
          <w:rFonts w:ascii="Arial Narrow" w:hAnsi="Arial Narrow"/>
        </w:rPr>
        <w:t>Ação de imprimir o resultado de pesquisa.</w:t>
      </w:r>
    </w:p>
    <w:p w:rsidR="001600AA" w:rsidRDefault="001600AA" w:rsidP="00CE5F83">
      <w:pPr>
        <w:pStyle w:val="PargrafodaLista"/>
        <w:numPr>
          <w:ilvl w:val="0"/>
          <w:numId w:val="29"/>
        </w:numPr>
        <w:rPr>
          <w:rFonts w:ascii="Arial Narrow" w:hAnsi="Arial Narrow"/>
        </w:rPr>
      </w:pPr>
      <w:r>
        <w:rPr>
          <w:rFonts w:ascii="Arial Narrow" w:hAnsi="Arial Narrow"/>
        </w:rPr>
        <w:t>Salvar: salva as alterações feita na tela.</w:t>
      </w:r>
    </w:p>
    <w:p w:rsidR="001600AA" w:rsidRDefault="001600AA" w:rsidP="00CE5F83">
      <w:pPr>
        <w:pStyle w:val="PargrafodaLista"/>
        <w:numPr>
          <w:ilvl w:val="0"/>
          <w:numId w:val="29"/>
        </w:numPr>
        <w:rPr>
          <w:rFonts w:ascii="Arial Narrow" w:hAnsi="Arial Narrow"/>
        </w:rPr>
      </w:pPr>
      <w:r>
        <w:rPr>
          <w:rFonts w:ascii="Arial Narrow" w:hAnsi="Arial Narrow"/>
        </w:rPr>
        <w:t>Cotas Ausentes: botão para apertura de pop-up com a janela de cotas ausentes na data.</w:t>
      </w:r>
    </w:p>
    <w:p w:rsidR="001600AA" w:rsidRPr="00027458" w:rsidRDefault="001600AA" w:rsidP="00CE5F83">
      <w:pPr>
        <w:pStyle w:val="PargrafodaLista"/>
        <w:numPr>
          <w:ilvl w:val="0"/>
          <w:numId w:val="29"/>
        </w:numPr>
        <w:rPr>
          <w:rFonts w:ascii="Arial Narrow" w:hAnsi="Arial Narrow"/>
        </w:rPr>
      </w:pPr>
      <w:r w:rsidRPr="00027458">
        <w:rPr>
          <w:rFonts w:ascii="Arial Narrow" w:hAnsi="Arial Narrow"/>
        </w:rPr>
        <w:t>Encerrar Operação de Encalhe: botão que informa que a conferência de encalhe foi finalizada. Abrindo, a partir daí uma janela com as Cotas que não trouxeram o encalhe (caso tenha ocorrido).</w:t>
      </w:r>
    </w:p>
    <w:p w:rsidR="001600AA" w:rsidRPr="00027458" w:rsidRDefault="001600AA" w:rsidP="00CE5F83">
      <w:pPr>
        <w:pStyle w:val="PargrafodaLista"/>
        <w:numPr>
          <w:ilvl w:val="0"/>
          <w:numId w:val="29"/>
        </w:numPr>
        <w:rPr>
          <w:rFonts w:ascii="Arial Narrow" w:hAnsi="Arial Narrow"/>
        </w:rPr>
      </w:pPr>
      <w:r w:rsidRPr="00027458">
        <w:rPr>
          <w:rFonts w:ascii="Arial Narrow" w:hAnsi="Arial Narrow"/>
        </w:rPr>
        <w:t>Cobrar: Ação que efetiva a cobrança total da chamada de encalhe do jornaleiro.</w:t>
      </w:r>
    </w:p>
    <w:p w:rsidR="001600AA" w:rsidRDefault="001600AA" w:rsidP="00CE5F83">
      <w:pPr>
        <w:pStyle w:val="PargrafodaLista"/>
        <w:numPr>
          <w:ilvl w:val="0"/>
          <w:numId w:val="29"/>
        </w:numPr>
        <w:rPr>
          <w:rFonts w:ascii="Arial Narrow" w:hAnsi="Arial Narrow"/>
        </w:rPr>
      </w:pPr>
      <w:r w:rsidRPr="00891020">
        <w:rPr>
          <w:rFonts w:ascii="Arial Narrow" w:hAnsi="Arial Narrow"/>
        </w:rPr>
        <w:t>Postergar: Ação para postergar a conferência do encalhe da(s) cota(s) selecionada(s) para  data selecionada</w:t>
      </w:r>
      <w:r>
        <w:rPr>
          <w:rFonts w:ascii="Arial Narrow" w:hAnsi="Arial Narrow"/>
        </w:rPr>
        <w:t>.</w:t>
      </w:r>
    </w:p>
    <w:p w:rsidR="001600AA" w:rsidRPr="00891020" w:rsidRDefault="001600AA" w:rsidP="00891020">
      <w:pPr>
        <w:pStyle w:val="PargrafodaLista"/>
        <w:ind w:left="1080"/>
        <w:rPr>
          <w:rFonts w:ascii="Arial Narrow" w:hAnsi="Arial Narrow"/>
        </w:rPr>
      </w:pPr>
    </w:p>
    <w:p w:rsidR="001600AA" w:rsidRDefault="001600AA" w:rsidP="00E51E1F">
      <w:pPr>
        <w:jc w:val="center"/>
        <w:rPr>
          <w:rFonts w:ascii="Arial Narrow" w:hAnsi="Arial Narrow"/>
        </w:rPr>
      </w:pPr>
    </w:p>
    <w:p w:rsidR="001600AA" w:rsidRDefault="00472F3A" w:rsidP="00E51E1F">
      <w:pPr>
        <w:jc w:val="center"/>
        <w:rPr>
          <w:rFonts w:ascii="Arial Narrow" w:hAnsi="Arial Narrow"/>
        </w:rPr>
      </w:pPr>
      <w:r>
        <w:rPr>
          <w:rFonts w:ascii="Arial Narrow" w:hAnsi="Arial Narrow"/>
          <w:noProof/>
        </w:rPr>
        <w:drawing>
          <wp:inline distT="0" distB="0" distL="0" distR="0">
            <wp:extent cx="6090920" cy="2830830"/>
            <wp:effectExtent l="0" t="0" r="508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0920" cy="2830830"/>
                    </a:xfrm>
                    <a:prstGeom prst="rect">
                      <a:avLst/>
                    </a:prstGeom>
                    <a:noFill/>
                    <a:ln>
                      <a:noFill/>
                    </a:ln>
                  </pic:spPr>
                </pic:pic>
              </a:graphicData>
            </a:graphic>
          </wp:inline>
        </w:drawing>
      </w:r>
    </w:p>
    <w:p w:rsidR="001600AA" w:rsidRDefault="001600AA" w:rsidP="00E51E1F">
      <w:pPr>
        <w:jc w:val="center"/>
        <w:rPr>
          <w:rFonts w:ascii="Arial Narrow" w:hAnsi="Arial Narrow"/>
        </w:rPr>
      </w:pPr>
    </w:p>
    <w:p w:rsidR="001600AA" w:rsidRPr="00E51E1F" w:rsidRDefault="001600AA" w:rsidP="00E51E1F">
      <w:pPr>
        <w:rPr>
          <w:rFonts w:ascii="Arial Narrow" w:hAnsi="Arial Narrow"/>
          <w:u w:val="single"/>
        </w:rPr>
      </w:pPr>
      <w:r w:rsidRPr="00E51E1F">
        <w:rPr>
          <w:rFonts w:ascii="Arial Narrow" w:hAnsi="Arial Narrow"/>
          <w:u w:val="single"/>
        </w:rPr>
        <w:t>Janela de Aviso de Cotas Ausentes</w:t>
      </w:r>
    </w:p>
    <w:p w:rsidR="001600AA" w:rsidRDefault="001600AA" w:rsidP="00E51E1F">
      <w:pPr>
        <w:rPr>
          <w:rFonts w:ascii="Arial Narrow" w:hAnsi="Arial Narrow"/>
        </w:rPr>
      </w:pPr>
    </w:p>
    <w:p w:rsidR="001600AA" w:rsidRDefault="001600AA" w:rsidP="00E51E1F">
      <w:pPr>
        <w:rPr>
          <w:rFonts w:ascii="Arial Narrow" w:hAnsi="Arial Narrow"/>
        </w:rPr>
      </w:pPr>
      <w:r>
        <w:rPr>
          <w:rFonts w:ascii="Arial Narrow" w:hAnsi="Arial Narrow"/>
        </w:rPr>
        <w:t xml:space="preserve">Só é aberta, ao solicitar o Encerramento da Operação. </w:t>
      </w:r>
    </w:p>
    <w:p w:rsidR="001600AA" w:rsidRDefault="001600AA" w:rsidP="00F831BB">
      <w:pPr>
        <w:ind w:left="426"/>
        <w:jc w:val="center"/>
        <w:rPr>
          <w:rFonts w:ascii="Arial Narrow" w:hAnsi="Arial Narrow"/>
        </w:rPr>
      </w:pPr>
    </w:p>
    <w:p w:rsidR="001600AA" w:rsidRDefault="00472F3A" w:rsidP="00F831BB">
      <w:pPr>
        <w:ind w:left="426"/>
        <w:jc w:val="center"/>
        <w:rPr>
          <w:rFonts w:ascii="Arial Narrow" w:hAnsi="Arial Narrow"/>
        </w:rPr>
      </w:pPr>
      <w:r>
        <w:rPr>
          <w:rFonts w:ascii="Arial Narrow" w:hAnsi="Arial Narrow"/>
          <w:noProof/>
        </w:rPr>
        <w:lastRenderedPageBreak/>
        <w:drawing>
          <wp:inline distT="0" distB="0" distL="0" distR="0">
            <wp:extent cx="6059170" cy="4023360"/>
            <wp:effectExtent l="0" t="0" r="0" b="0"/>
            <wp:docPr id="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9170" cy="4023360"/>
                    </a:xfrm>
                    <a:prstGeom prst="rect">
                      <a:avLst/>
                    </a:prstGeom>
                    <a:noFill/>
                    <a:ln>
                      <a:noFill/>
                    </a:ln>
                  </pic:spPr>
                </pic:pic>
              </a:graphicData>
            </a:graphic>
          </wp:inline>
        </w:drawing>
      </w:r>
    </w:p>
    <w:p w:rsidR="001600AA" w:rsidRDefault="001600AA" w:rsidP="0010198B">
      <w:pPr>
        <w:ind w:left="426"/>
        <w:rPr>
          <w:rFonts w:ascii="Arial Narrow" w:hAnsi="Arial Narrow"/>
        </w:rPr>
      </w:pPr>
    </w:p>
    <w:p w:rsidR="0090223E" w:rsidRDefault="0090223E" w:rsidP="0010198B">
      <w:pPr>
        <w:ind w:left="426"/>
        <w:rPr>
          <w:rFonts w:ascii="Arial Narrow" w:hAnsi="Arial Narrow"/>
        </w:rPr>
      </w:pPr>
      <w:r>
        <w:rPr>
          <w:rFonts w:ascii="Arial Narrow" w:hAnsi="Arial Narrow"/>
        </w:rPr>
        <w:t>Pop-up – Postergar</w:t>
      </w:r>
    </w:p>
    <w:p w:rsidR="0090223E" w:rsidRDefault="0090223E" w:rsidP="0010198B">
      <w:pPr>
        <w:ind w:left="426"/>
        <w:rPr>
          <w:rFonts w:ascii="Arial Narrow" w:hAnsi="Arial Narrow"/>
        </w:rPr>
      </w:pPr>
    </w:p>
    <w:p w:rsidR="0090223E" w:rsidRDefault="00472F3A" w:rsidP="0010198B">
      <w:pPr>
        <w:ind w:left="426"/>
        <w:rPr>
          <w:rFonts w:ascii="Arial Narrow" w:hAnsi="Arial Narrow"/>
        </w:rPr>
      </w:pPr>
      <w:r>
        <w:rPr>
          <w:rFonts w:ascii="Arial Narrow" w:hAnsi="Arial Narrow"/>
          <w:noProof/>
        </w:rPr>
        <w:drawing>
          <wp:inline distT="0" distB="0" distL="0" distR="0">
            <wp:extent cx="3840480" cy="1828800"/>
            <wp:effectExtent l="0" t="0" r="7620" b="0"/>
            <wp:docPr id="4" name="Imagem 4" descr="C:\Users\kaisilva\Pictures\Fechamento do Encalhe - Poste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isilva\Pictures\Fechamento do Encalhe - Posterg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1828800"/>
                    </a:xfrm>
                    <a:prstGeom prst="rect">
                      <a:avLst/>
                    </a:prstGeom>
                    <a:noFill/>
                    <a:ln>
                      <a:noFill/>
                    </a:ln>
                  </pic:spPr>
                </pic:pic>
              </a:graphicData>
            </a:graphic>
          </wp:inline>
        </w:drawing>
      </w:r>
    </w:p>
    <w:p w:rsidR="0090223E" w:rsidRDefault="0090223E" w:rsidP="0010198B">
      <w:pPr>
        <w:ind w:left="426"/>
        <w:rPr>
          <w:rFonts w:ascii="Arial Narrow" w:hAnsi="Arial Narrow"/>
        </w:rPr>
      </w:pPr>
    </w:p>
    <w:p w:rsidR="001600AA" w:rsidRPr="00875148" w:rsidRDefault="001600AA">
      <w:pPr>
        <w:pStyle w:val="Ttulo2"/>
        <w:numPr>
          <w:ilvl w:val="0"/>
          <w:numId w:val="2"/>
        </w:numPr>
        <w:rPr>
          <w:rFonts w:ascii="Arial Narrow" w:hAnsi="Arial Narrow"/>
          <w:sz w:val="20"/>
        </w:rPr>
      </w:pPr>
      <w:r w:rsidRPr="00875148">
        <w:rPr>
          <w:rFonts w:ascii="Arial Narrow" w:hAnsi="Arial Narrow"/>
          <w:sz w:val="20"/>
        </w:rPr>
        <w:t>Relatórios envolvidos na Manutenção</w:t>
      </w:r>
    </w:p>
    <w:p w:rsidR="001600AA" w:rsidRDefault="001600AA" w:rsidP="00FD0CD1">
      <w:pPr>
        <w:ind w:left="426"/>
        <w:rPr>
          <w:rFonts w:ascii="Arial Narrow" w:hAnsi="Arial Narrow"/>
        </w:rPr>
      </w:pPr>
      <w:r>
        <w:rPr>
          <w:rFonts w:ascii="Arial Narrow" w:hAnsi="Arial Narrow"/>
        </w:rPr>
        <w:t>NA</w:t>
      </w:r>
    </w:p>
    <w:p w:rsidR="001600AA" w:rsidRPr="00875148" w:rsidRDefault="001600AA" w:rsidP="00FD0CD1">
      <w:pPr>
        <w:ind w:left="426"/>
        <w:rPr>
          <w:rFonts w:ascii="Arial Narrow" w:hAnsi="Arial Narrow"/>
        </w:rPr>
      </w:pPr>
    </w:p>
    <w:p w:rsidR="001600AA" w:rsidRPr="00875148" w:rsidRDefault="001600AA">
      <w:pPr>
        <w:pStyle w:val="Ttulo2"/>
        <w:numPr>
          <w:ilvl w:val="0"/>
          <w:numId w:val="2"/>
        </w:numPr>
        <w:rPr>
          <w:rFonts w:ascii="Arial Narrow" w:hAnsi="Arial Narrow"/>
          <w:sz w:val="20"/>
        </w:rPr>
      </w:pPr>
      <w:r w:rsidRPr="00875148">
        <w:rPr>
          <w:rFonts w:ascii="Arial Narrow" w:hAnsi="Arial Narrow"/>
          <w:sz w:val="20"/>
        </w:rPr>
        <w:t>Interface dos Dispositivos envolvidos na Manutenção</w:t>
      </w:r>
    </w:p>
    <w:p w:rsidR="001600AA" w:rsidRDefault="001600AA" w:rsidP="00FD0CD1">
      <w:pPr>
        <w:ind w:left="426"/>
        <w:rPr>
          <w:rFonts w:ascii="Arial Narrow" w:hAnsi="Arial Narrow"/>
        </w:rPr>
      </w:pPr>
      <w:r w:rsidRPr="00875148">
        <w:rPr>
          <w:rFonts w:ascii="Arial Narrow" w:hAnsi="Arial Narrow"/>
        </w:rPr>
        <w:t>NA</w:t>
      </w:r>
    </w:p>
    <w:p w:rsidR="001600AA" w:rsidRPr="00875148" w:rsidRDefault="001600AA" w:rsidP="00FD0CD1">
      <w:pPr>
        <w:ind w:left="426"/>
        <w:rPr>
          <w:rFonts w:ascii="Arial Narrow" w:hAnsi="Arial Narrow"/>
        </w:rPr>
      </w:pPr>
    </w:p>
    <w:p w:rsidR="001600AA" w:rsidRPr="00875148" w:rsidRDefault="001600AA">
      <w:pPr>
        <w:pStyle w:val="Ttulo2"/>
        <w:numPr>
          <w:ilvl w:val="0"/>
          <w:numId w:val="2"/>
        </w:numPr>
        <w:rPr>
          <w:rFonts w:ascii="Arial Narrow" w:hAnsi="Arial Narrow"/>
          <w:sz w:val="20"/>
        </w:rPr>
      </w:pPr>
      <w:r w:rsidRPr="00875148">
        <w:rPr>
          <w:rFonts w:ascii="Arial Narrow" w:hAnsi="Arial Narrow"/>
          <w:sz w:val="20"/>
        </w:rPr>
        <w:t>Integrações entre sistemas/módulos envolvidas na Manutenção</w:t>
      </w:r>
    </w:p>
    <w:p w:rsidR="001600AA" w:rsidRPr="00875148" w:rsidRDefault="001600AA" w:rsidP="00FD0CD1">
      <w:pPr>
        <w:ind w:left="426"/>
        <w:rPr>
          <w:rFonts w:ascii="Arial Narrow" w:hAnsi="Arial Narrow"/>
        </w:rPr>
      </w:pPr>
      <w:r w:rsidRPr="00875148">
        <w:rPr>
          <w:rFonts w:ascii="Arial Narrow" w:hAnsi="Arial Narrow"/>
        </w:rPr>
        <w:t>NA</w:t>
      </w:r>
    </w:p>
    <w:p w:rsidR="001600AA" w:rsidRPr="00875148" w:rsidRDefault="001600AA">
      <w:pPr>
        <w:pStyle w:val="TCTips"/>
        <w:ind w:firstLine="720"/>
        <w:rPr>
          <w:rFonts w:ascii="Arial Narrow" w:hAnsi="Arial Narrow"/>
          <w:i w:val="0"/>
        </w:rPr>
      </w:pPr>
    </w:p>
    <w:bookmarkEnd w:id="12"/>
    <w:p w:rsidR="001600AA" w:rsidRPr="00875148" w:rsidRDefault="001600AA">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PONTOS DE ATENÇÃO</w:t>
      </w:r>
      <w:r w:rsidRPr="00875148">
        <w:rPr>
          <w:rStyle w:val="Refdenotaderodap"/>
          <w:rFonts w:ascii="Arial Narrow" w:hAnsi="Arial Narrow"/>
        </w:rPr>
        <w:footnoteReference w:customMarkFollows="1" w:id="3"/>
        <w:t>*</w:t>
      </w:r>
    </w:p>
    <w:p w:rsidR="001600AA" w:rsidRPr="00875148" w:rsidRDefault="001600AA">
      <w:pPr>
        <w:pStyle w:val="TCTips"/>
        <w:rPr>
          <w:rFonts w:ascii="Arial Narrow" w:hAnsi="Arial Narrow"/>
          <w:i w:val="0"/>
        </w:rPr>
      </w:pPr>
    </w:p>
    <w:p w:rsidR="001600AA" w:rsidRPr="00875148" w:rsidRDefault="001600AA">
      <w:pPr>
        <w:pStyle w:val="Ttulo2"/>
        <w:numPr>
          <w:ilvl w:val="0"/>
          <w:numId w:val="2"/>
        </w:numPr>
        <w:rPr>
          <w:rFonts w:ascii="Arial Narrow" w:hAnsi="Arial Narrow"/>
          <w:sz w:val="20"/>
        </w:rPr>
      </w:pPr>
      <w:r w:rsidRPr="00875148">
        <w:rPr>
          <w:rFonts w:ascii="Arial Narrow" w:hAnsi="Arial Narrow"/>
          <w:sz w:val="20"/>
        </w:rPr>
        <w:lastRenderedPageBreak/>
        <w:t>Riscos, restrições e dependências envolvidos na manutenção</w:t>
      </w:r>
    </w:p>
    <w:p w:rsidR="001600AA" w:rsidRPr="00875148" w:rsidRDefault="001600AA" w:rsidP="00FD0CD1">
      <w:pPr>
        <w:ind w:left="426"/>
        <w:rPr>
          <w:rFonts w:ascii="Arial Narrow" w:hAnsi="Arial Narrow"/>
        </w:rPr>
      </w:pPr>
      <w:r w:rsidRPr="00875148">
        <w:rPr>
          <w:rFonts w:ascii="Arial Narrow" w:hAnsi="Arial Narrow"/>
        </w:rPr>
        <w:t>NA</w:t>
      </w:r>
    </w:p>
    <w:p w:rsidR="001600AA" w:rsidRPr="00875148" w:rsidRDefault="001600AA">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br w:type="page"/>
      </w:r>
      <w:r w:rsidRPr="00875148">
        <w:rPr>
          <w:rFonts w:ascii="Arial Narrow" w:hAnsi="Arial Narrow"/>
        </w:rPr>
        <w:lastRenderedPageBreak/>
        <w:t>ESPECIFICAÇÃO TÉCNICA</w:t>
      </w:r>
      <w:r w:rsidRPr="00875148">
        <w:rPr>
          <w:rStyle w:val="Refdenotaderodap"/>
          <w:rFonts w:ascii="Arial Narrow" w:hAnsi="Arial Narrow"/>
        </w:rPr>
        <w:footnoteReference w:customMarkFollows="1" w:id="4"/>
        <w:t>**</w:t>
      </w:r>
    </w:p>
    <w:p w:rsidR="001600AA" w:rsidRPr="00875148" w:rsidRDefault="001600AA">
      <w:pPr>
        <w:pStyle w:val="Ttulo2"/>
        <w:numPr>
          <w:ilvl w:val="0"/>
          <w:numId w:val="2"/>
        </w:numPr>
        <w:rPr>
          <w:rFonts w:ascii="Arial Narrow" w:hAnsi="Arial Narrow"/>
          <w:sz w:val="20"/>
        </w:rPr>
      </w:pPr>
      <w:r w:rsidRPr="00875148">
        <w:rPr>
          <w:rFonts w:ascii="Arial Narrow" w:hAnsi="Arial Narrow"/>
          <w:sz w:val="20"/>
        </w:rPr>
        <w:t>Lista de objetos manipulados/alterados/criados</w:t>
      </w:r>
    </w:p>
    <w:p w:rsidR="001600AA" w:rsidRPr="00875148" w:rsidRDefault="001600AA">
      <w:pPr>
        <w:pStyle w:val="TCParagraph"/>
        <w:ind w:firstLine="709"/>
        <w:rPr>
          <w:rFonts w:ascii="Arial Narrow" w:hAnsi="Arial Narrow"/>
        </w:rPr>
      </w:pPr>
      <w:r w:rsidRPr="00875148">
        <w:rPr>
          <w:rFonts w:ascii="Arial Narrow" w:hAnsi="Arial Narrow"/>
        </w:rPr>
        <w:t>Esta seção destaca os objetos do sistema/módulo envolvidos nesta Manutenção.</w:t>
      </w:r>
    </w:p>
    <w:p w:rsidR="001600AA" w:rsidRDefault="001600AA" w:rsidP="00A9451A">
      <w:pPr>
        <w:pStyle w:val="Ttulo2"/>
        <w:numPr>
          <w:ilvl w:val="1"/>
          <w:numId w:val="2"/>
        </w:numPr>
        <w:tabs>
          <w:tab w:val="clear" w:pos="9720"/>
        </w:tabs>
        <w:rPr>
          <w:rFonts w:ascii="Arial Narrow" w:hAnsi="Arial Narrow"/>
          <w:sz w:val="20"/>
        </w:rPr>
      </w:pPr>
      <w:r w:rsidRPr="00875148">
        <w:rPr>
          <w:rFonts w:ascii="Arial Narrow" w:hAnsi="Arial Narrow"/>
          <w:sz w:val="20"/>
        </w:rPr>
        <w:t>Estrutura de Dados</w:t>
      </w:r>
    </w:p>
    <w:p w:rsidR="001600AA" w:rsidRPr="001E5B29" w:rsidRDefault="001600AA" w:rsidP="001E5B29">
      <w:pPr>
        <w:pStyle w:val="TCTips"/>
        <w:ind w:firstLine="720"/>
        <w:rPr>
          <w:i w:val="0"/>
        </w:rPr>
      </w:pPr>
    </w:p>
    <w:p w:rsidR="001600AA" w:rsidRDefault="001600AA">
      <w:pPr>
        <w:pStyle w:val="Ttulo2"/>
        <w:numPr>
          <w:ilvl w:val="1"/>
          <w:numId w:val="2"/>
        </w:numPr>
        <w:rPr>
          <w:rFonts w:ascii="Arial Narrow" w:hAnsi="Arial Narrow"/>
          <w:sz w:val="20"/>
        </w:rPr>
      </w:pPr>
      <w:r w:rsidRPr="00875148">
        <w:rPr>
          <w:rFonts w:ascii="Arial Narrow" w:hAnsi="Arial Narrow"/>
          <w:sz w:val="20"/>
        </w:rPr>
        <w:t>Objetos de Banco de Dados</w:t>
      </w:r>
    </w:p>
    <w:p w:rsidR="001600AA" w:rsidRPr="00B978C8" w:rsidRDefault="001600AA" w:rsidP="00B978C8"/>
    <w:p w:rsidR="001600AA" w:rsidRDefault="001600AA">
      <w:pPr>
        <w:pStyle w:val="Ttulo2"/>
        <w:numPr>
          <w:ilvl w:val="1"/>
          <w:numId w:val="2"/>
        </w:numPr>
        <w:rPr>
          <w:rFonts w:ascii="Arial Narrow" w:hAnsi="Arial Narrow"/>
          <w:sz w:val="20"/>
        </w:rPr>
      </w:pPr>
      <w:r w:rsidRPr="00875148">
        <w:rPr>
          <w:rFonts w:ascii="Arial Narrow" w:hAnsi="Arial Narrow"/>
          <w:sz w:val="20"/>
        </w:rPr>
        <w:t>Fontes</w:t>
      </w:r>
    </w:p>
    <w:p w:rsidR="001600AA" w:rsidRPr="00B978C8" w:rsidRDefault="001600AA" w:rsidP="00B978C8"/>
    <w:p w:rsidR="001600AA" w:rsidRPr="00875148" w:rsidRDefault="001600AA">
      <w:pPr>
        <w:pStyle w:val="Ttulo2"/>
        <w:numPr>
          <w:ilvl w:val="1"/>
          <w:numId w:val="2"/>
        </w:numPr>
        <w:rPr>
          <w:rFonts w:ascii="Arial Narrow" w:hAnsi="Arial Narrow"/>
          <w:sz w:val="20"/>
        </w:rPr>
      </w:pPr>
      <w:r w:rsidRPr="00875148">
        <w:rPr>
          <w:rFonts w:ascii="Arial Narrow" w:hAnsi="Arial Narrow"/>
          <w:sz w:val="20"/>
        </w:rPr>
        <w:t>Documentação</w:t>
      </w:r>
    </w:p>
    <w:p w:rsidR="001600AA" w:rsidRPr="00875148" w:rsidRDefault="001600AA">
      <w:pPr>
        <w:pStyle w:val="StyleHeading"/>
        <w:pBdr>
          <w:bottom w:val="single" w:sz="30" w:space="0" w:color="000080"/>
        </w:pBdr>
        <w:tabs>
          <w:tab w:val="clear" w:pos="720"/>
          <w:tab w:val="clear" w:pos="1080"/>
        </w:tabs>
        <w:jc w:val="both"/>
        <w:rPr>
          <w:rFonts w:ascii="Arial Narrow" w:hAnsi="Arial Narrow"/>
        </w:rPr>
      </w:pPr>
      <w:r>
        <w:rPr>
          <w:rFonts w:ascii="Arial Narrow" w:hAnsi="Arial Narrow"/>
        </w:rPr>
        <w:br w:type="page"/>
      </w:r>
      <w:r w:rsidRPr="00875148">
        <w:rPr>
          <w:rFonts w:ascii="Arial Narrow" w:hAnsi="Arial Narrow"/>
        </w:rPr>
        <w:lastRenderedPageBreak/>
        <w:t>ESTIMATIVA PREVISTA</w:t>
      </w:r>
      <w:r w:rsidRPr="00875148">
        <w:rPr>
          <w:rStyle w:val="Refdenotaderodap"/>
          <w:rFonts w:ascii="Arial Narrow" w:hAnsi="Arial Narrow"/>
        </w:rPr>
        <w:footnoteReference w:customMarkFollows="1" w:id="5"/>
        <w:t>**</w:t>
      </w:r>
    </w:p>
    <w:p w:rsidR="001600AA" w:rsidRPr="00875148" w:rsidRDefault="001600AA">
      <w:pPr>
        <w:pStyle w:val="TCTips"/>
        <w:rPr>
          <w:rFonts w:ascii="Arial Narrow" w:hAnsi="Arial Narrow"/>
          <w:i w:val="0"/>
        </w:rPr>
      </w:pPr>
    </w:p>
    <w:p w:rsidR="001600AA" w:rsidRPr="00875148" w:rsidRDefault="001600AA">
      <w:pPr>
        <w:pStyle w:val="Ttulo2"/>
        <w:numPr>
          <w:ilvl w:val="0"/>
          <w:numId w:val="2"/>
        </w:numPr>
        <w:rPr>
          <w:rFonts w:ascii="Arial Narrow" w:hAnsi="Arial Narrow"/>
          <w:sz w:val="20"/>
        </w:rPr>
      </w:pPr>
      <w:r w:rsidRPr="00875148">
        <w:rPr>
          <w:rFonts w:ascii="Arial Narrow" w:hAnsi="Arial Narrow"/>
          <w:sz w:val="20"/>
        </w:rPr>
        <w:t>Estimativa de para implantação:</w:t>
      </w:r>
    </w:p>
    <w:p w:rsidR="001600AA" w:rsidRPr="00875148" w:rsidRDefault="001600AA">
      <w:pPr>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07"/>
        <w:gridCol w:w="1735"/>
        <w:gridCol w:w="1736"/>
      </w:tblGrid>
      <w:tr w:rsidR="001600AA" w:rsidRPr="00875148">
        <w:tc>
          <w:tcPr>
            <w:tcW w:w="6307" w:type="dxa"/>
            <w:tcBorders>
              <w:top w:val="single" w:sz="12" w:space="0" w:color="auto"/>
              <w:left w:val="single" w:sz="12" w:space="0" w:color="auto"/>
              <w:bottom w:val="single" w:sz="12" w:space="0" w:color="auto"/>
              <w:right w:val="single" w:sz="12" w:space="0" w:color="auto"/>
            </w:tcBorders>
            <w:shd w:val="pct12" w:color="auto" w:fill="FFFFFF"/>
          </w:tcPr>
          <w:p w:rsidR="001600AA" w:rsidRPr="00F53074" w:rsidRDefault="001600AA">
            <w:pPr>
              <w:pStyle w:val="TCTips"/>
              <w:jc w:val="center"/>
              <w:rPr>
                <w:rFonts w:ascii="Arial Narrow" w:hAnsi="Arial Narrow"/>
                <w:b/>
                <w:i w:val="0"/>
                <w:color w:val="auto"/>
                <w:sz w:val="24"/>
              </w:rPr>
            </w:pPr>
            <w:r w:rsidRPr="00F53074">
              <w:rPr>
                <w:rFonts w:ascii="Arial Narrow" w:hAnsi="Arial Narrow"/>
                <w:b/>
                <w:i w:val="0"/>
                <w:color w:val="auto"/>
                <w:sz w:val="24"/>
              </w:rPr>
              <w:t>ATIVIDADES DE IMPLEMENTAÇÃO</w:t>
            </w:r>
          </w:p>
        </w:tc>
        <w:tc>
          <w:tcPr>
            <w:tcW w:w="3471" w:type="dxa"/>
            <w:gridSpan w:val="2"/>
            <w:tcBorders>
              <w:top w:val="single" w:sz="12" w:space="0" w:color="auto"/>
              <w:left w:val="single" w:sz="12" w:space="0" w:color="auto"/>
              <w:bottom w:val="single" w:sz="12" w:space="0" w:color="auto"/>
              <w:right w:val="single" w:sz="12" w:space="0" w:color="auto"/>
            </w:tcBorders>
            <w:shd w:val="pct12" w:color="auto" w:fill="FFFFFF"/>
          </w:tcPr>
          <w:p w:rsidR="001600AA" w:rsidRPr="00F53074" w:rsidRDefault="001600AA">
            <w:pPr>
              <w:pStyle w:val="TCTips"/>
              <w:jc w:val="center"/>
              <w:rPr>
                <w:rFonts w:ascii="Arial Narrow" w:hAnsi="Arial Narrow"/>
                <w:b/>
                <w:i w:val="0"/>
                <w:color w:val="auto"/>
                <w:sz w:val="24"/>
              </w:rPr>
            </w:pPr>
            <w:r w:rsidRPr="00F53074">
              <w:rPr>
                <w:rFonts w:ascii="Arial Narrow" w:hAnsi="Arial Narrow"/>
                <w:b/>
                <w:i w:val="0"/>
                <w:color w:val="auto"/>
                <w:sz w:val="24"/>
              </w:rPr>
              <w:t>HORAS ESTIMADAS (h)</w:t>
            </w:r>
          </w:p>
        </w:tc>
      </w:tr>
      <w:tr w:rsidR="001600AA" w:rsidRPr="00875148">
        <w:tc>
          <w:tcPr>
            <w:tcW w:w="6307" w:type="dxa"/>
            <w:tcBorders>
              <w:top w:val="nil"/>
              <w:lef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&lt;Preencher com o nome da atividade executada pela Consultoria &gt;</w:t>
            </w:r>
          </w:p>
        </w:tc>
        <w:tc>
          <w:tcPr>
            <w:tcW w:w="3471" w:type="dxa"/>
            <w:gridSpan w:val="2"/>
            <w:tcBorders>
              <w:top w:val="nil"/>
              <w:righ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 xml:space="preserve">&lt;Preencher com a </w:t>
            </w:r>
            <w:proofErr w:type="spellStart"/>
            <w:r w:rsidRPr="00F53074">
              <w:rPr>
                <w:rFonts w:ascii="Arial Narrow" w:hAnsi="Arial Narrow"/>
                <w:i w:val="0"/>
              </w:rPr>
              <w:t>qtde</w:t>
            </w:r>
            <w:proofErr w:type="spellEnd"/>
            <w:r w:rsidRPr="00F53074">
              <w:rPr>
                <w:rFonts w:ascii="Arial Narrow" w:hAnsi="Arial Narrow"/>
                <w:i w:val="0"/>
              </w:rPr>
              <w:t xml:space="preserve"> de horas&gt;</w:t>
            </w:r>
          </w:p>
        </w:tc>
      </w:tr>
      <w:tr w:rsidR="001600AA" w:rsidRPr="00875148">
        <w:tc>
          <w:tcPr>
            <w:tcW w:w="6307" w:type="dxa"/>
            <w:tcBorders>
              <w:lef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&lt;Preencher com o nome da atividade executada pela Consultoria &gt;</w:t>
            </w:r>
          </w:p>
        </w:tc>
        <w:tc>
          <w:tcPr>
            <w:tcW w:w="3471" w:type="dxa"/>
            <w:gridSpan w:val="2"/>
            <w:tcBorders>
              <w:righ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 xml:space="preserve">&lt;Preencher com a </w:t>
            </w:r>
            <w:proofErr w:type="spellStart"/>
            <w:r w:rsidRPr="00F53074">
              <w:rPr>
                <w:rFonts w:ascii="Arial Narrow" w:hAnsi="Arial Narrow"/>
                <w:i w:val="0"/>
              </w:rPr>
              <w:t>qtde</w:t>
            </w:r>
            <w:proofErr w:type="spellEnd"/>
            <w:r w:rsidRPr="00F53074">
              <w:rPr>
                <w:rFonts w:ascii="Arial Narrow" w:hAnsi="Arial Narrow"/>
                <w:i w:val="0"/>
              </w:rPr>
              <w:t xml:space="preserve"> de horas&gt;</w:t>
            </w:r>
          </w:p>
        </w:tc>
      </w:tr>
      <w:tr w:rsidR="001600AA" w:rsidRPr="00875148">
        <w:tc>
          <w:tcPr>
            <w:tcW w:w="6307" w:type="dxa"/>
            <w:tcBorders>
              <w:lef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&lt;Preencher com o nome da atividade executada pela Consultoria &gt;</w:t>
            </w:r>
          </w:p>
        </w:tc>
        <w:tc>
          <w:tcPr>
            <w:tcW w:w="3471" w:type="dxa"/>
            <w:gridSpan w:val="2"/>
            <w:tcBorders>
              <w:righ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 xml:space="preserve">&lt;Preencher com a </w:t>
            </w:r>
            <w:proofErr w:type="spellStart"/>
            <w:r w:rsidRPr="00F53074">
              <w:rPr>
                <w:rFonts w:ascii="Arial Narrow" w:hAnsi="Arial Narrow"/>
                <w:i w:val="0"/>
              </w:rPr>
              <w:t>qtde</w:t>
            </w:r>
            <w:proofErr w:type="spellEnd"/>
            <w:r w:rsidRPr="00F53074">
              <w:rPr>
                <w:rFonts w:ascii="Arial Narrow" w:hAnsi="Arial Narrow"/>
                <w:i w:val="0"/>
              </w:rPr>
              <w:t xml:space="preserve"> de horas&gt;</w:t>
            </w:r>
          </w:p>
        </w:tc>
      </w:tr>
      <w:tr w:rsidR="001600AA" w:rsidRPr="00875148">
        <w:tc>
          <w:tcPr>
            <w:tcW w:w="6307" w:type="dxa"/>
            <w:tcBorders>
              <w:left w:val="single" w:sz="12" w:space="0" w:color="auto"/>
              <w:bottom w:val="nil"/>
            </w:tcBorders>
          </w:tcPr>
          <w:p w:rsidR="001600AA" w:rsidRPr="00F53074" w:rsidRDefault="001600AA">
            <w:pPr>
              <w:pStyle w:val="TCTips"/>
              <w:rPr>
                <w:rFonts w:ascii="Arial Narrow" w:hAnsi="Arial Narrow"/>
                <w:i w:val="0"/>
              </w:rPr>
            </w:pPr>
          </w:p>
        </w:tc>
        <w:tc>
          <w:tcPr>
            <w:tcW w:w="3471" w:type="dxa"/>
            <w:gridSpan w:val="2"/>
            <w:tcBorders>
              <w:bottom w:val="nil"/>
              <w:right w:val="single" w:sz="12" w:space="0" w:color="auto"/>
            </w:tcBorders>
          </w:tcPr>
          <w:p w:rsidR="001600AA" w:rsidRPr="00F53074" w:rsidRDefault="001600AA">
            <w:pPr>
              <w:pStyle w:val="TCTips"/>
              <w:rPr>
                <w:rFonts w:ascii="Arial Narrow" w:hAnsi="Arial Narrow"/>
                <w:i w:val="0"/>
              </w:rPr>
            </w:pPr>
          </w:p>
        </w:tc>
      </w:tr>
      <w:tr w:rsidR="001600AA" w:rsidRPr="00875148">
        <w:tc>
          <w:tcPr>
            <w:tcW w:w="6307" w:type="dxa"/>
            <w:tcBorders>
              <w:top w:val="single" w:sz="12" w:space="0" w:color="auto"/>
              <w:left w:val="single" w:sz="12" w:space="0" w:color="auto"/>
              <w:bottom w:val="single" w:sz="12" w:space="0" w:color="auto"/>
              <w:right w:val="nil"/>
            </w:tcBorders>
          </w:tcPr>
          <w:p w:rsidR="001600AA" w:rsidRPr="00F53074" w:rsidRDefault="001600AA">
            <w:pPr>
              <w:pStyle w:val="TCTips"/>
              <w:rPr>
                <w:rFonts w:ascii="Arial Narrow" w:hAnsi="Arial Narrow"/>
                <w:b/>
                <w:i w:val="0"/>
                <w:color w:val="auto"/>
                <w:sz w:val="24"/>
              </w:rPr>
            </w:pPr>
            <w:r w:rsidRPr="00F53074">
              <w:rPr>
                <w:rFonts w:ascii="Arial Narrow" w:hAnsi="Arial Narrow"/>
                <w:b/>
                <w:i w:val="0"/>
                <w:color w:val="auto"/>
                <w:sz w:val="24"/>
              </w:rPr>
              <w:t>TOTAL HORAS</w:t>
            </w:r>
          </w:p>
        </w:tc>
        <w:tc>
          <w:tcPr>
            <w:tcW w:w="3471" w:type="dxa"/>
            <w:gridSpan w:val="2"/>
            <w:tcBorders>
              <w:top w:val="single" w:sz="12" w:space="0" w:color="auto"/>
              <w:left w:val="single" w:sz="12" w:space="0" w:color="auto"/>
              <w:bottom w:val="single" w:sz="12" w:space="0" w:color="auto"/>
              <w:righ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 xml:space="preserve">&lt;Preencher com </w:t>
            </w:r>
            <w:proofErr w:type="spellStart"/>
            <w:r w:rsidRPr="00F53074">
              <w:rPr>
                <w:rFonts w:ascii="Arial Narrow" w:hAnsi="Arial Narrow"/>
                <w:i w:val="0"/>
              </w:rPr>
              <w:t>qtde</w:t>
            </w:r>
            <w:proofErr w:type="spellEnd"/>
            <w:r w:rsidRPr="00F53074">
              <w:rPr>
                <w:rFonts w:ascii="Arial Narrow" w:hAnsi="Arial Narrow"/>
                <w:i w:val="0"/>
              </w:rPr>
              <w:t xml:space="preserve"> TOTAL de horas&gt;</w:t>
            </w:r>
          </w:p>
        </w:tc>
      </w:tr>
      <w:tr w:rsidR="001600AA" w:rsidRPr="00875148">
        <w:tc>
          <w:tcPr>
            <w:tcW w:w="6307" w:type="dxa"/>
            <w:tcBorders>
              <w:top w:val="nil"/>
              <w:left w:val="single" w:sz="12" w:space="0" w:color="auto"/>
              <w:bottom w:val="nil"/>
              <w:right w:val="nil"/>
            </w:tcBorders>
          </w:tcPr>
          <w:p w:rsidR="001600AA" w:rsidRPr="00F53074" w:rsidRDefault="001600AA">
            <w:pPr>
              <w:pStyle w:val="TCTips"/>
              <w:rPr>
                <w:rFonts w:ascii="Arial Narrow" w:hAnsi="Arial Narrow"/>
                <w:b/>
                <w:i w:val="0"/>
                <w:color w:val="auto"/>
                <w:sz w:val="24"/>
              </w:rPr>
            </w:pPr>
            <w:r w:rsidRPr="00F53074">
              <w:rPr>
                <w:rFonts w:ascii="Arial Narrow" w:hAnsi="Arial Narrow"/>
                <w:b/>
                <w:i w:val="0"/>
                <w:color w:val="auto"/>
                <w:sz w:val="24"/>
              </w:rPr>
              <w:t>Data Início/Fim da Implementação da EMS</w:t>
            </w:r>
          </w:p>
        </w:tc>
        <w:tc>
          <w:tcPr>
            <w:tcW w:w="1735" w:type="dxa"/>
            <w:tcBorders>
              <w:top w:val="nil"/>
              <w:left w:val="single" w:sz="12" w:space="0" w:color="auto"/>
              <w:bottom w:val="nil"/>
              <w:right w:val="single" w:sz="12" w:space="0" w:color="auto"/>
            </w:tcBorders>
          </w:tcPr>
          <w:p w:rsidR="001600AA" w:rsidRPr="00875148" w:rsidRDefault="001600AA">
            <w:pPr>
              <w:pStyle w:val="TCTips"/>
              <w:rPr>
                <w:rFonts w:ascii="Arial Narrow" w:hAnsi="Arial Narrow"/>
                <w:i w:val="0"/>
                <w:lang w:val="es-ES_tradnl"/>
              </w:rPr>
            </w:pPr>
            <w:r w:rsidRPr="00875148">
              <w:rPr>
                <w:rFonts w:ascii="Arial Narrow" w:hAnsi="Arial Narrow"/>
                <w:i w:val="0"/>
                <w:lang w:val="es-ES_tradnl"/>
              </w:rPr>
              <w:t>&lt;dd/mm/aaaa&gt;</w:t>
            </w:r>
          </w:p>
        </w:tc>
        <w:tc>
          <w:tcPr>
            <w:tcW w:w="1736" w:type="dxa"/>
            <w:tcBorders>
              <w:top w:val="nil"/>
              <w:bottom w:val="nil"/>
              <w:right w:val="single" w:sz="12" w:space="0" w:color="auto"/>
            </w:tcBorders>
          </w:tcPr>
          <w:p w:rsidR="001600AA" w:rsidRPr="00875148" w:rsidRDefault="001600AA">
            <w:pPr>
              <w:pStyle w:val="TCTips"/>
              <w:rPr>
                <w:rFonts w:ascii="Arial Narrow" w:hAnsi="Arial Narrow"/>
                <w:i w:val="0"/>
                <w:lang w:val="es-ES_tradnl"/>
              </w:rPr>
            </w:pPr>
            <w:r w:rsidRPr="00875148">
              <w:rPr>
                <w:rFonts w:ascii="Arial Narrow" w:hAnsi="Arial Narrow"/>
                <w:i w:val="0"/>
                <w:lang w:val="es-ES_tradnl"/>
              </w:rPr>
              <w:t>&lt;dd/mm/aaaa&gt;</w:t>
            </w:r>
          </w:p>
        </w:tc>
      </w:tr>
      <w:tr w:rsidR="001600AA" w:rsidRPr="00875148">
        <w:tc>
          <w:tcPr>
            <w:tcW w:w="6307" w:type="dxa"/>
            <w:tcBorders>
              <w:top w:val="single" w:sz="12" w:space="0" w:color="auto"/>
              <w:left w:val="single" w:sz="12" w:space="0" w:color="auto"/>
              <w:bottom w:val="single" w:sz="12" w:space="0" w:color="auto"/>
              <w:right w:val="single" w:sz="12" w:space="0" w:color="auto"/>
            </w:tcBorders>
            <w:shd w:val="pct12" w:color="auto" w:fill="FFFFFF"/>
          </w:tcPr>
          <w:p w:rsidR="001600AA" w:rsidRPr="00F53074" w:rsidRDefault="001600AA">
            <w:pPr>
              <w:pStyle w:val="TCTips"/>
              <w:jc w:val="center"/>
              <w:rPr>
                <w:rFonts w:ascii="Arial Narrow" w:hAnsi="Arial Narrow"/>
                <w:b/>
                <w:i w:val="0"/>
                <w:color w:val="auto"/>
                <w:sz w:val="24"/>
              </w:rPr>
            </w:pPr>
            <w:r w:rsidRPr="00F53074">
              <w:rPr>
                <w:rFonts w:ascii="Arial Narrow" w:hAnsi="Arial Narrow"/>
                <w:b/>
                <w:i w:val="0"/>
                <w:color w:val="auto"/>
                <w:sz w:val="24"/>
              </w:rPr>
              <w:t>ATIVIDADES DE HOMOLOGAÇÃO/TESTES</w:t>
            </w:r>
          </w:p>
        </w:tc>
        <w:tc>
          <w:tcPr>
            <w:tcW w:w="3471" w:type="dxa"/>
            <w:gridSpan w:val="2"/>
            <w:tcBorders>
              <w:top w:val="single" w:sz="12" w:space="0" w:color="auto"/>
              <w:left w:val="single" w:sz="12" w:space="0" w:color="auto"/>
              <w:bottom w:val="single" w:sz="12" w:space="0" w:color="auto"/>
              <w:right w:val="single" w:sz="12" w:space="0" w:color="auto"/>
            </w:tcBorders>
            <w:shd w:val="pct12" w:color="auto" w:fill="FFFFFF"/>
          </w:tcPr>
          <w:p w:rsidR="001600AA" w:rsidRPr="00F53074" w:rsidRDefault="001600AA">
            <w:pPr>
              <w:pStyle w:val="TCTips"/>
              <w:jc w:val="center"/>
              <w:rPr>
                <w:rFonts w:ascii="Arial Narrow" w:hAnsi="Arial Narrow"/>
                <w:b/>
                <w:i w:val="0"/>
                <w:color w:val="auto"/>
                <w:sz w:val="24"/>
              </w:rPr>
            </w:pPr>
            <w:r w:rsidRPr="00F53074">
              <w:rPr>
                <w:rFonts w:ascii="Arial Narrow" w:hAnsi="Arial Narrow"/>
                <w:b/>
                <w:i w:val="0"/>
                <w:color w:val="auto"/>
                <w:sz w:val="24"/>
              </w:rPr>
              <w:t>HORAS ESTIMADAS (h)</w:t>
            </w:r>
          </w:p>
        </w:tc>
      </w:tr>
      <w:tr w:rsidR="001600AA" w:rsidRPr="00875148">
        <w:tc>
          <w:tcPr>
            <w:tcW w:w="6307" w:type="dxa"/>
            <w:tcBorders>
              <w:top w:val="nil"/>
              <w:lef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&lt;Preencher com o nome da atividade executada pela Consultoria&gt;</w:t>
            </w:r>
          </w:p>
        </w:tc>
        <w:tc>
          <w:tcPr>
            <w:tcW w:w="3471" w:type="dxa"/>
            <w:gridSpan w:val="2"/>
            <w:tcBorders>
              <w:top w:val="nil"/>
              <w:righ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 xml:space="preserve">&lt;Preencher com a </w:t>
            </w:r>
            <w:proofErr w:type="spellStart"/>
            <w:r w:rsidRPr="00F53074">
              <w:rPr>
                <w:rFonts w:ascii="Arial Narrow" w:hAnsi="Arial Narrow"/>
                <w:i w:val="0"/>
              </w:rPr>
              <w:t>qtde</w:t>
            </w:r>
            <w:proofErr w:type="spellEnd"/>
            <w:r w:rsidRPr="00F53074">
              <w:rPr>
                <w:rFonts w:ascii="Arial Narrow" w:hAnsi="Arial Narrow"/>
                <w:i w:val="0"/>
              </w:rPr>
              <w:t xml:space="preserve"> de horas&gt;</w:t>
            </w:r>
          </w:p>
        </w:tc>
      </w:tr>
      <w:tr w:rsidR="001600AA" w:rsidRPr="00875148">
        <w:tc>
          <w:tcPr>
            <w:tcW w:w="6307" w:type="dxa"/>
            <w:tcBorders>
              <w:lef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&lt;Preencher com o nome da atividade executada pela Abril&gt;</w:t>
            </w:r>
          </w:p>
        </w:tc>
        <w:tc>
          <w:tcPr>
            <w:tcW w:w="3471" w:type="dxa"/>
            <w:gridSpan w:val="2"/>
            <w:tcBorders>
              <w:bottom w:val="nil"/>
              <w:righ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 xml:space="preserve">&lt;Preencher com a </w:t>
            </w:r>
            <w:proofErr w:type="spellStart"/>
            <w:r w:rsidRPr="00F53074">
              <w:rPr>
                <w:rFonts w:ascii="Arial Narrow" w:hAnsi="Arial Narrow"/>
                <w:i w:val="0"/>
              </w:rPr>
              <w:t>qtde</w:t>
            </w:r>
            <w:proofErr w:type="spellEnd"/>
            <w:r w:rsidRPr="00F53074">
              <w:rPr>
                <w:rFonts w:ascii="Arial Narrow" w:hAnsi="Arial Narrow"/>
                <w:i w:val="0"/>
              </w:rPr>
              <w:t xml:space="preserve"> de horas&gt;</w:t>
            </w:r>
          </w:p>
        </w:tc>
      </w:tr>
      <w:tr w:rsidR="001600AA" w:rsidRPr="00875148">
        <w:tc>
          <w:tcPr>
            <w:tcW w:w="6307" w:type="dxa"/>
            <w:tcBorders>
              <w:left w:val="single" w:sz="12" w:space="0" w:color="auto"/>
              <w:right w:val="nil"/>
            </w:tcBorders>
          </w:tcPr>
          <w:p w:rsidR="001600AA" w:rsidRPr="00F53074" w:rsidRDefault="001600AA">
            <w:pPr>
              <w:pStyle w:val="TCTips"/>
              <w:rPr>
                <w:rFonts w:ascii="Arial Narrow" w:hAnsi="Arial Narrow"/>
                <w:b/>
                <w:i w:val="0"/>
                <w:color w:val="auto"/>
                <w:sz w:val="24"/>
              </w:rPr>
            </w:pPr>
            <w:r w:rsidRPr="00F53074">
              <w:rPr>
                <w:rFonts w:ascii="Arial Narrow" w:hAnsi="Arial Narrow"/>
                <w:b/>
                <w:i w:val="0"/>
                <w:color w:val="auto"/>
                <w:sz w:val="24"/>
              </w:rPr>
              <w:t>Data Início/Fim da Homologação da EMS</w:t>
            </w:r>
          </w:p>
        </w:tc>
        <w:tc>
          <w:tcPr>
            <w:tcW w:w="1735" w:type="dxa"/>
            <w:tcBorders>
              <w:top w:val="single" w:sz="12" w:space="0" w:color="auto"/>
              <w:left w:val="single" w:sz="12" w:space="0" w:color="auto"/>
              <w:bottom w:val="single" w:sz="12" w:space="0" w:color="auto"/>
              <w:right w:val="single" w:sz="12" w:space="0" w:color="auto"/>
            </w:tcBorders>
          </w:tcPr>
          <w:p w:rsidR="001600AA" w:rsidRPr="00875148" w:rsidRDefault="001600AA">
            <w:pPr>
              <w:pStyle w:val="TCTips"/>
              <w:rPr>
                <w:rFonts w:ascii="Arial Narrow" w:hAnsi="Arial Narrow"/>
                <w:i w:val="0"/>
                <w:lang w:val="es-ES_tradnl"/>
              </w:rPr>
            </w:pPr>
            <w:r w:rsidRPr="00875148">
              <w:rPr>
                <w:rFonts w:ascii="Arial Narrow" w:hAnsi="Arial Narrow"/>
                <w:i w:val="0"/>
                <w:lang w:val="es-ES_tradnl"/>
              </w:rPr>
              <w:t>&lt;dd/mm/aaaa&gt;</w:t>
            </w:r>
          </w:p>
        </w:tc>
        <w:tc>
          <w:tcPr>
            <w:tcW w:w="1736" w:type="dxa"/>
            <w:tcBorders>
              <w:top w:val="single" w:sz="12" w:space="0" w:color="auto"/>
              <w:bottom w:val="single" w:sz="12" w:space="0" w:color="auto"/>
              <w:right w:val="single" w:sz="12" w:space="0" w:color="auto"/>
            </w:tcBorders>
          </w:tcPr>
          <w:p w:rsidR="001600AA" w:rsidRPr="00875148" w:rsidRDefault="001600AA">
            <w:pPr>
              <w:pStyle w:val="TCTips"/>
              <w:rPr>
                <w:rFonts w:ascii="Arial Narrow" w:hAnsi="Arial Narrow"/>
                <w:lang w:val="es-ES_tradnl"/>
              </w:rPr>
            </w:pPr>
            <w:r w:rsidRPr="00875148">
              <w:rPr>
                <w:rFonts w:ascii="Arial Narrow" w:hAnsi="Arial Narrow"/>
                <w:i w:val="0"/>
                <w:lang w:val="es-ES_tradnl"/>
              </w:rPr>
              <w:t>&lt;dd/mm/aaaa&gt;</w:t>
            </w:r>
          </w:p>
        </w:tc>
      </w:tr>
      <w:tr w:rsidR="001600AA" w:rsidRPr="00875148">
        <w:tc>
          <w:tcPr>
            <w:tcW w:w="6307" w:type="dxa"/>
            <w:tcBorders>
              <w:top w:val="single" w:sz="12" w:space="0" w:color="auto"/>
              <w:left w:val="single" w:sz="12" w:space="0" w:color="auto"/>
              <w:bottom w:val="single" w:sz="12" w:space="0" w:color="auto"/>
              <w:right w:val="single" w:sz="12" w:space="0" w:color="auto"/>
            </w:tcBorders>
            <w:shd w:val="pct12" w:color="auto" w:fill="FFFFFF"/>
          </w:tcPr>
          <w:p w:rsidR="001600AA" w:rsidRPr="00F53074" w:rsidRDefault="001600AA">
            <w:pPr>
              <w:pStyle w:val="TCTips"/>
              <w:jc w:val="center"/>
              <w:rPr>
                <w:rFonts w:ascii="Arial Narrow" w:hAnsi="Arial Narrow"/>
                <w:b/>
                <w:i w:val="0"/>
                <w:color w:val="auto"/>
                <w:sz w:val="24"/>
              </w:rPr>
            </w:pPr>
            <w:r w:rsidRPr="00F53074">
              <w:rPr>
                <w:rFonts w:ascii="Arial Narrow" w:hAnsi="Arial Narrow"/>
                <w:b/>
                <w:i w:val="0"/>
                <w:color w:val="auto"/>
                <w:sz w:val="24"/>
              </w:rPr>
              <w:t>ATIVIDADES IMPLANTAÇÃO</w:t>
            </w:r>
          </w:p>
        </w:tc>
        <w:tc>
          <w:tcPr>
            <w:tcW w:w="3471" w:type="dxa"/>
            <w:gridSpan w:val="2"/>
            <w:tcBorders>
              <w:top w:val="nil"/>
              <w:left w:val="single" w:sz="12" w:space="0" w:color="auto"/>
              <w:bottom w:val="single" w:sz="12" w:space="0" w:color="auto"/>
              <w:right w:val="single" w:sz="12" w:space="0" w:color="auto"/>
            </w:tcBorders>
            <w:shd w:val="pct12" w:color="auto" w:fill="FFFFFF"/>
          </w:tcPr>
          <w:p w:rsidR="001600AA" w:rsidRPr="00F53074" w:rsidRDefault="001600AA">
            <w:pPr>
              <w:pStyle w:val="TCTips"/>
              <w:jc w:val="center"/>
              <w:rPr>
                <w:rFonts w:ascii="Arial Narrow" w:hAnsi="Arial Narrow"/>
                <w:b/>
                <w:i w:val="0"/>
                <w:color w:val="auto"/>
                <w:sz w:val="24"/>
              </w:rPr>
            </w:pPr>
            <w:r w:rsidRPr="00F53074">
              <w:rPr>
                <w:rFonts w:ascii="Arial Narrow" w:hAnsi="Arial Narrow"/>
                <w:b/>
                <w:i w:val="0"/>
                <w:color w:val="auto"/>
                <w:sz w:val="24"/>
              </w:rPr>
              <w:t>HORAS ESTIMADAS (h)</w:t>
            </w:r>
          </w:p>
        </w:tc>
      </w:tr>
      <w:tr w:rsidR="001600AA" w:rsidRPr="00875148">
        <w:tc>
          <w:tcPr>
            <w:tcW w:w="6307" w:type="dxa"/>
            <w:tcBorders>
              <w:top w:val="nil"/>
              <w:lef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&lt;Preencher com o nome da atividade&gt;</w:t>
            </w:r>
          </w:p>
        </w:tc>
        <w:tc>
          <w:tcPr>
            <w:tcW w:w="3471" w:type="dxa"/>
            <w:gridSpan w:val="2"/>
            <w:tcBorders>
              <w:top w:val="nil"/>
              <w:righ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 xml:space="preserve">&lt;Preencher com a </w:t>
            </w:r>
            <w:proofErr w:type="spellStart"/>
            <w:r w:rsidRPr="00F53074">
              <w:rPr>
                <w:rFonts w:ascii="Arial Narrow" w:hAnsi="Arial Narrow"/>
                <w:i w:val="0"/>
              </w:rPr>
              <w:t>qtde</w:t>
            </w:r>
            <w:proofErr w:type="spellEnd"/>
            <w:r w:rsidRPr="00F53074">
              <w:rPr>
                <w:rFonts w:ascii="Arial Narrow" w:hAnsi="Arial Narrow"/>
                <w:i w:val="0"/>
              </w:rPr>
              <w:t xml:space="preserve"> de horas&gt;</w:t>
            </w:r>
          </w:p>
        </w:tc>
      </w:tr>
      <w:tr w:rsidR="001600AA" w:rsidRPr="00875148">
        <w:tc>
          <w:tcPr>
            <w:tcW w:w="6307" w:type="dxa"/>
            <w:tcBorders>
              <w:left w:val="single" w:sz="12" w:space="0" w:color="auto"/>
              <w:bottom w:val="nil"/>
            </w:tcBorders>
          </w:tcPr>
          <w:p w:rsidR="001600AA" w:rsidRPr="00F53074" w:rsidRDefault="001600AA">
            <w:pPr>
              <w:pStyle w:val="TCTips"/>
              <w:rPr>
                <w:rFonts w:ascii="Arial Narrow" w:hAnsi="Arial Narrow"/>
                <w:i w:val="0"/>
              </w:rPr>
            </w:pPr>
            <w:r w:rsidRPr="00F53074">
              <w:rPr>
                <w:rFonts w:ascii="Arial Narrow" w:hAnsi="Arial Narrow"/>
                <w:i w:val="0"/>
              </w:rPr>
              <w:t>&lt;Preencher com o nome da atividade&gt;</w:t>
            </w:r>
          </w:p>
        </w:tc>
        <w:tc>
          <w:tcPr>
            <w:tcW w:w="3471" w:type="dxa"/>
            <w:gridSpan w:val="2"/>
            <w:tcBorders>
              <w:bottom w:val="nil"/>
              <w:right w:val="single" w:sz="12" w:space="0" w:color="auto"/>
            </w:tcBorders>
          </w:tcPr>
          <w:p w:rsidR="001600AA" w:rsidRPr="00F53074" w:rsidRDefault="001600AA">
            <w:pPr>
              <w:pStyle w:val="TCTips"/>
              <w:rPr>
                <w:rFonts w:ascii="Arial Narrow" w:hAnsi="Arial Narrow"/>
                <w:i w:val="0"/>
              </w:rPr>
            </w:pPr>
            <w:r w:rsidRPr="00F53074">
              <w:rPr>
                <w:rFonts w:ascii="Arial Narrow" w:hAnsi="Arial Narrow"/>
                <w:i w:val="0"/>
              </w:rPr>
              <w:t xml:space="preserve">&lt;Preencher com a </w:t>
            </w:r>
            <w:proofErr w:type="spellStart"/>
            <w:r w:rsidRPr="00F53074">
              <w:rPr>
                <w:rFonts w:ascii="Arial Narrow" w:hAnsi="Arial Narrow"/>
                <w:i w:val="0"/>
              </w:rPr>
              <w:t>qtde</w:t>
            </w:r>
            <w:proofErr w:type="spellEnd"/>
            <w:r w:rsidRPr="00F53074">
              <w:rPr>
                <w:rFonts w:ascii="Arial Narrow" w:hAnsi="Arial Narrow"/>
                <w:i w:val="0"/>
              </w:rPr>
              <w:t xml:space="preserve"> de horas&gt;</w:t>
            </w:r>
          </w:p>
        </w:tc>
      </w:tr>
      <w:tr w:rsidR="001600AA" w:rsidRPr="00875148">
        <w:tc>
          <w:tcPr>
            <w:tcW w:w="6307" w:type="dxa"/>
            <w:tcBorders>
              <w:top w:val="single" w:sz="12" w:space="0" w:color="auto"/>
              <w:left w:val="single" w:sz="12" w:space="0" w:color="auto"/>
              <w:bottom w:val="single" w:sz="12" w:space="0" w:color="auto"/>
              <w:right w:val="nil"/>
            </w:tcBorders>
          </w:tcPr>
          <w:p w:rsidR="001600AA" w:rsidRPr="00F53074" w:rsidRDefault="001600AA">
            <w:pPr>
              <w:pStyle w:val="TCTips"/>
              <w:rPr>
                <w:rFonts w:ascii="Arial Narrow" w:hAnsi="Arial Narrow"/>
                <w:b/>
                <w:i w:val="0"/>
                <w:color w:val="auto"/>
                <w:sz w:val="24"/>
              </w:rPr>
            </w:pPr>
            <w:r w:rsidRPr="00F53074">
              <w:rPr>
                <w:rFonts w:ascii="Arial Narrow" w:hAnsi="Arial Narrow"/>
                <w:b/>
                <w:i w:val="0"/>
                <w:color w:val="auto"/>
                <w:sz w:val="24"/>
              </w:rPr>
              <w:t>Data de Implantação em Produção</w:t>
            </w:r>
          </w:p>
        </w:tc>
        <w:tc>
          <w:tcPr>
            <w:tcW w:w="1735" w:type="dxa"/>
            <w:tcBorders>
              <w:top w:val="single" w:sz="12" w:space="0" w:color="auto"/>
              <w:left w:val="single" w:sz="12" w:space="0" w:color="auto"/>
              <w:bottom w:val="single" w:sz="12" w:space="0" w:color="auto"/>
              <w:right w:val="single" w:sz="12" w:space="0" w:color="auto"/>
            </w:tcBorders>
          </w:tcPr>
          <w:p w:rsidR="001600AA" w:rsidRPr="00875148" w:rsidRDefault="001600AA">
            <w:pPr>
              <w:pStyle w:val="TCTips"/>
              <w:rPr>
                <w:rFonts w:ascii="Arial Narrow" w:hAnsi="Arial Narrow"/>
                <w:i w:val="0"/>
                <w:lang w:val="es-ES_tradnl"/>
              </w:rPr>
            </w:pPr>
            <w:r w:rsidRPr="00875148">
              <w:rPr>
                <w:rFonts w:ascii="Arial Narrow" w:hAnsi="Arial Narrow"/>
                <w:i w:val="0"/>
                <w:lang w:val="es-ES_tradnl"/>
              </w:rPr>
              <w:t>&lt;dd/mm/aaaa&gt;</w:t>
            </w:r>
          </w:p>
        </w:tc>
        <w:tc>
          <w:tcPr>
            <w:tcW w:w="1736" w:type="dxa"/>
            <w:tcBorders>
              <w:top w:val="single" w:sz="12" w:space="0" w:color="auto"/>
              <w:bottom w:val="single" w:sz="12" w:space="0" w:color="auto"/>
              <w:right w:val="single" w:sz="12" w:space="0" w:color="auto"/>
            </w:tcBorders>
          </w:tcPr>
          <w:p w:rsidR="001600AA" w:rsidRPr="00875148" w:rsidRDefault="001600AA">
            <w:pPr>
              <w:pStyle w:val="TCTips"/>
              <w:rPr>
                <w:rFonts w:ascii="Arial Narrow" w:hAnsi="Arial Narrow"/>
                <w:lang w:val="es-ES_tradnl"/>
              </w:rPr>
            </w:pPr>
            <w:r w:rsidRPr="00875148">
              <w:rPr>
                <w:rFonts w:ascii="Arial Narrow" w:hAnsi="Arial Narrow"/>
                <w:i w:val="0"/>
                <w:lang w:val="es-ES_tradnl"/>
              </w:rPr>
              <w:t>&lt;dd/mm/aaaa&gt;</w:t>
            </w:r>
          </w:p>
        </w:tc>
      </w:tr>
    </w:tbl>
    <w:p w:rsidR="001600AA" w:rsidRPr="00875148" w:rsidRDefault="001600AA">
      <w:pPr>
        <w:pStyle w:val="TCTips"/>
        <w:rPr>
          <w:rFonts w:ascii="Arial Narrow" w:hAnsi="Arial Narrow"/>
          <w:i w:val="0"/>
          <w:lang w:val="es-ES_tradnl"/>
        </w:rPr>
      </w:pPr>
    </w:p>
    <w:p w:rsidR="001600AA" w:rsidRPr="00875148" w:rsidRDefault="001600AA">
      <w:pPr>
        <w:pStyle w:val="Ttulo2"/>
        <w:numPr>
          <w:ilvl w:val="0"/>
          <w:numId w:val="2"/>
        </w:numPr>
        <w:rPr>
          <w:rFonts w:ascii="Arial Narrow" w:hAnsi="Arial Narrow"/>
          <w:sz w:val="20"/>
        </w:rPr>
      </w:pPr>
      <w:r w:rsidRPr="00875148">
        <w:rPr>
          <w:rFonts w:ascii="Arial Narrow" w:hAnsi="Arial Narrow"/>
          <w:sz w:val="20"/>
        </w:rPr>
        <w:t>Aprovações:</w:t>
      </w:r>
    </w:p>
    <w:p w:rsidR="001600AA" w:rsidRPr="00875148" w:rsidRDefault="001600AA">
      <w:pPr>
        <w:pStyle w:val="TCTips"/>
        <w:rPr>
          <w:rFonts w:ascii="Arial Narrow" w:hAnsi="Arial Narrow"/>
          <w:i w:val="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14"/>
        <w:gridCol w:w="2126"/>
        <w:gridCol w:w="2127"/>
        <w:gridCol w:w="1910"/>
      </w:tblGrid>
      <w:tr w:rsidR="001600AA" w:rsidRPr="00875148">
        <w:trPr>
          <w:cantSplit/>
        </w:trPr>
        <w:tc>
          <w:tcPr>
            <w:tcW w:w="3614" w:type="dxa"/>
            <w:tcBorders>
              <w:top w:val="single" w:sz="12" w:space="0" w:color="auto"/>
              <w:bottom w:val="single" w:sz="12" w:space="0" w:color="auto"/>
            </w:tcBorders>
          </w:tcPr>
          <w:p w:rsidR="001600AA" w:rsidRPr="00F53074" w:rsidRDefault="001600AA">
            <w:pPr>
              <w:pStyle w:val="TCTips"/>
              <w:jc w:val="left"/>
              <w:rPr>
                <w:rFonts w:ascii="Arial Narrow" w:hAnsi="Arial Narrow"/>
                <w:b/>
                <w:i w:val="0"/>
                <w:color w:val="auto"/>
                <w:sz w:val="24"/>
              </w:rPr>
            </w:pPr>
            <w:r w:rsidRPr="00F53074">
              <w:rPr>
                <w:rFonts w:ascii="Arial Narrow" w:hAnsi="Arial Narrow"/>
                <w:b/>
                <w:i w:val="0"/>
                <w:color w:val="auto"/>
                <w:sz w:val="24"/>
              </w:rPr>
              <w:t>Nome</w:t>
            </w:r>
          </w:p>
        </w:tc>
        <w:tc>
          <w:tcPr>
            <w:tcW w:w="2126" w:type="dxa"/>
            <w:tcBorders>
              <w:top w:val="single" w:sz="12" w:space="0" w:color="auto"/>
              <w:bottom w:val="single" w:sz="12" w:space="0" w:color="auto"/>
            </w:tcBorders>
          </w:tcPr>
          <w:p w:rsidR="001600AA" w:rsidRPr="00F53074" w:rsidRDefault="001600AA">
            <w:pPr>
              <w:pStyle w:val="TCTips"/>
              <w:jc w:val="left"/>
              <w:rPr>
                <w:rFonts w:ascii="Arial Narrow" w:hAnsi="Arial Narrow"/>
                <w:b/>
                <w:i w:val="0"/>
                <w:color w:val="auto"/>
                <w:sz w:val="24"/>
              </w:rPr>
            </w:pPr>
            <w:r w:rsidRPr="00F53074">
              <w:rPr>
                <w:rFonts w:ascii="Arial Narrow" w:hAnsi="Arial Narrow"/>
                <w:b/>
                <w:i w:val="0"/>
                <w:color w:val="auto"/>
                <w:sz w:val="24"/>
              </w:rPr>
              <w:t>Área</w:t>
            </w:r>
          </w:p>
        </w:tc>
        <w:tc>
          <w:tcPr>
            <w:tcW w:w="2127" w:type="dxa"/>
            <w:tcBorders>
              <w:top w:val="single" w:sz="12" w:space="0" w:color="auto"/>
              <w:bottom w:val="single" w:sz="12" w:space="0" w:color="auto"/>
            </w:tcBorders>
          </w:tcPr>
          <w:p w:rsidR="001600AA" w:rsidRPr="00F53074" w:rsidRDefault="001600AA">
            <w:pPr>
              <w:pStyle w:val="TCTips"/>
              <w:jc w:val="left"/>
              <w:rPr>
                <w:rFonts w:ascii="Arial Narrow" w:hAnsi="Arial Narrow"/>
                <w:b/>
                <w:i w:val="0"/>
                <w:color w:val="auto"/>
                <w:sz w:val="24"/>
              </w:rPr>
            </w:pPr>
            <w:r w:rsidRPr="00F53074">
              <w:rPr>
                <w:rFonts w:ascii="Arial Narrow" w:hAnsi="Arial Narrow"/>
                <w:b/>
                <w:i w:val="0"/>
                <w:color w:val="auto"/>
                <w:sz w:val="24"/>
              </w:rPr>
              <w:t>Assinatura</w:t>
            </w:r>
          </w:p>
        </w:tc>
        <w:tc>
          <w:tcPr>
            <w:tcW w:w="1910" w:type="dxa"/>
            <w:tcBorders>
              <w:top w:val="single" w:sz="12" w:space="0" w:color="auto"/>
              <w:bottom w:val="single" w:sz="12" w:space="0" w:color="auto"/>
            </w:tcBorders>
          </w:tcPr>
          <w:p w:rsidR="001600AA" w:rsidRPr="00F53074" w:rsidRDefault="001600AA">
            <w:pPr>
              <w:pStyle w:val="TCTips"/>
              <w:jc w:val="left"/>
              <w:rPr>
                <w:rFonts w:ascii="Arial Narrow" w:hAnsi="Arial Narrow"/>
                <w:b/>
                <w:i w:val="0"/>
                <w:color w:val="auto"/>
                <w:sz w:val="24"/>
              </w:rPr>
            </w:pPr>
            <w:r w:rsidRPr="00F53074">
              <w:rPr>
                <w:rFonts w:ascii="Arial Narrow" w:hAnsi="Arial Narrow"/>
                <w:b/>
                <w:i w:val="0"/>
                <w:color w:val="auto"/>
                <w:sz w:val="24"/>
              </w:rPr>
              <w:t>Data</w:t>
            </w:r>
          </w:p>
        </w:tc>
      </w:tr>
      <w:tr w:rsidR="001600AA" w:rsidRPr="00875148">
        <w:trPr>
          <w:cantSplit/>
        </w:trPr>
        <w:tc>
          <w:tcPr>
            <w:tcW w:w="3614" w:type="dxa"/>
            <w:tcBorders>
              <w:top w:val="nil"/>
            </w:tcBorders>
          </w:tcPr>
          <w:p w:rsidR="001600AA" w:rsidRPr="00F53074" w:rsidRDefault="001600AA">
            <w:pPr>
              <w:pStyle w:val="TCTips"/>
              <w:rPr>
                <w:rFonts w:ascii="Arial Narrow" w:hAnsi="Arial Narrow"/>
                <w:i w:val="0"/>
              </w:rPr>
            </w:pPr>
            <w:r w:rsidRPr="00F53074">
              <w:rPr>
                <w:rFonts w:ascii="Arial Narrow" w:hAnsi="Arial Narrow"/>
                <w:i w:val="0"/>
              </w:rPr>
              <w:t>&lt;Nome do aprovador&gt;</w:t>
            </w:r>
          </w:p>
        </w:tc>
        <w:tc>
          <w:tcPr>
            <w:tcW w:w="2126" w:type="dxa"/>
            <w:tcBorders>
              <w:top w:val="nil"/>
            </w:tcBorders>
          </w:tcPr>
          <w:p w:rsidR="001600AA" w:rsidRPr="00F53074" w:rsidRDefault="001600AA">
            <w:pPr>
              <w:pStyle w:val="TCTips"/>
              <w:jc w:val="left"/>
              <w:rPr>
                <w:rFonts w:ascii="Arial Narrow" w:hAnsi="Arial Narrow"/>
                <w:i w:val="0"/>
              </w:rPr>
            </w:pPr>
            <w:r w:rsidRPr="00F53074">
              <w:rPr>
                <w:rFonts w:ascii="Arial Narrow" w:hAnsi="Arial Narrow"/>
                <w:i w:val="0"/>
              </w:rPr>
              <w:t>&lt;Nome da área do aprovador&gt;</w:t>
            </w:r>
          </w:p>
        </w:tc>
        <w:tc>
          <w:tcPr>
            <w:tcW w:w="2127" w:type="dxa"/>
            <w:tcBorders>
              <w:top w:val="nil"/>
            </w:tcBorders>
          </w:tcPr>
          <w:p w:rsidR="001600AA" w:rsidRPr="00F53074" w:rsidRDefault="001600AA">
            <w:pPr>
              <w:pStyle w:val="TCTips"/>
              <w:jc w:val="left"/>
              <w:rPr>
                <w:rFonts w:ascii="Arial Narrow" w:hAnsi="Arial Narrow"/>
                <w:i w:val="0"/>
              </w:rPr>
            </w:pPr>
            <w:r w:rsidRPr="00F53074">
              <w:rPr>
                <w:rFonts w:ascii="Arial Narrow" w:hAnsi="Arial Narrow"/>
                <w:i w:val="0"/>
              </w:rPr>
              <w:t>&lt;Assinatura do aprovador&gt;</w:t>
            </w:r>
          </w:p>
        </w:tc>
        <w:tc>
          <w:tcPr>
            <w:tcW w:w="1910" w:type="dxa"/>
            <w:tcBorders>
              <w:top w:val="nil"/>
            </w:tcBorders>
          </w:tcPr>
          <w:p w:rsidR="001600AA" w:rsidRPr="00875148" w:rsidRDefault="001600AA">
            <w:pPr>
              <w:pStyle w:val="TCTips"/>
              <w:rPr>
                <w:rFonts w:ascii="Arial Narrow" w:hAnsi="Arial Narrow"/>
                <w:i w:val="0"/>
                <w:lang w:val="es-ES_tradnl"/>
              </w:rPr>
            </w:pPr>
            <w:r w:rsidRPr="00875148">
              <w:rPr>
                <w:rFonts w:ascii="Arial Narrow" w:hAnsi="Arial Narrow"/>
                <w:i w:val="0"/>
                <w:lang w:val="es-ES_tradnl"/>
              </w:rPr>
              <w:t>&lt;dd/mm/aaaa&gt;</w:t>
            </w:r>
          </w:p>
        </w:tc>
      </w:tr>
      <w:tr w:rsidR="001600AA" w:rsidRPr="00875148">
        <w:trPr>
          <w:cantSplit/>
        </w:trPr>
        <w:tc>
          <w:tcPr>
            <w:tcW w:w="3614" w:type="dxa"/>
          </w:tcPr>
          <w:p w:rsidR="001600AA" w:rsidRPr="00F53074" w:rsidRDefault="001600AA">
            <w:pPr>
              <w:pStyle w:val="TCTips"/>
              <w:rPr>
                <w:rFonts w:ascii="Arial Narrow" w:hAnsi="Arial Narrow"/>
                <w:i w:val="0"/>
              </w:rPr>
            </w:pPr>
            <w:r w:rsidRPr="00F53074">
              <w:rPr>
                <w:rFonts w:ascii="Arial Narrow" w:hAnsi="Arial Narrow"/>
                <w:i w:val="0"/>
              </w:rPr>
              <w:t>&lt;Nome do aprovador&gt;</w:t>
            </w:r>
          </w:p>
        </w:tc>
        <w:tc>
          <w:tcPr>
            <w:tcW w:w="2126" w:type="dxa"/>
          </w:tcPr>
          <w:p w:rsidR="001600AA" w:rsidRPr="00F53074" w:rsidRDefault="001600AA">
            <w:pPr>
              <w:pStyle w:val="TCTips"/>
              <w:jc w:val="left"/>
              <w:rPr>
                <w:rFonts w:ascii="Arial Narrow" w:hAnsi="Arial Narrow"/>
                <w:i w:val="0"/>
              </w:rPr>
            </w:pPr>
            <w:r w:rsidRPr="00F53074">
              <w:rPr>
                <w:rFonts w:ascii="Arial Narrow" w:hAnsi="Arial Narrow"/>
                <w:i w:val="0"/>
              </w:rPr>
              <w:t>&lt;Nome da área do aprovador&gt;</w:t>
            </w:r>
          </w:p>
        </w:tc>
        <w:tc>
          <w:tcPr>
            <w:tcW w:w="2127" w:type="dxa"/>
          </w:tcPr>
          <w:p w:rsidR="001600AA" w:rsidRPr="00F53074" w:rsidRDefault="001600AA">
            <w:pPr>
              <w:pStyle w:val="TCTips"/>
              <w:jc w:val="left"/>
              <w:rPr>
                <w:rFonts w:ascii="Arial Narrow" w:hAnsi="Arial Narrow"/>
                <w:i w:val="0"/>
              </w:rPr>
            </w:pPr>
            <w:r w:rsidRPr="00F53074">
              <w:rPr>
                <w:rFonts w:ascii="Arial Narrow" w:hAnsi="Arial Narrow"/>
                <w:i w:val="0"/>
              </w:rPr>
              <w:t>&lt;Assinatura do aprovador&gt;</w:t>
            </w:r>
          </w:p>
        </w:tc>
        <w:tc>
          <w:tcPr>
            <w:tcW w:w="1910" w:type="dxa"/>
          </w:tcPr>
          <w:p w:rsidR="001600AA" w:rsidRPr="00875148" w:rsidRDefault="001600AA">
            <w:pPr>
              <w:pStyle w:val="TCTips"/>
              <w:rPr>
                <w:rFonts w:ascii="Arial Narrow" w:hAnsi="Arial Narrow"/>
                <w:i w:val="0"/>
                <w:lang w:val="es-ES_tradnl"/>
              </w:rPr>
            </w:pPr>
            <w:r w:rsidRPr="00875148">
              <w:rPr>
                <w:rFonts w:ascii="Arial Narrow" w:hAnsi="Arial Narrow"/>
                <w:i w:val="0"/>
                <w:lang w:val="es-ES_tradnl"/>
              </w:rPr>
              <w:t>&lt;dd/mm/aaaa&gt;</w:t>
            </w:r>
          </w:p>
        </w:tc>
      </w:tr>
      <w:tr w:rsidR="001600AA" w:rsidRPr="00875148">
        <w:trPr>
          <w:cantSplit/>
        </w:trPr>
        <w:tc>
          <w:tcPr>
            <w:tcW w:w="3614" w:type="dxa"/>
          </w:tcPr>
          <w:p w:rsidR="001600AA" w:rsidRPr="00F53074" w:rsidRDefault="001600AA">
            <w:pPr>
              <w:pStyle w:val="TCTips"/>
              <w:rPr>
                <w:rFonts w:ascii="Arial Narrow" w:hAnsi="Arial Narrow"/>
                <w:i w:val="0"/>
              </w:rPr>
            </w:pPr>
            <w:r w:rsidRPr="00F53074">
              <w:rPr>
                <w:rFonts w:ascii="Arial Narrow" w:hAnsi="Arial Narrow"/>
                <w:i w:val="0"/>
              </w:rPr>
              <w:t>&lt;Nome do aprovador&gt;</w:t>
            </w:r>
          </w:p>
        </w:tc>
        <w:tc>
          <w:tcPr>
            <w:tcW w:w="2126" w:type="dxa"/>
          </w:tcPr>
          <w:p w:rsidR="001600AA" w:rsidRPr="00F53074" w:rsidRDefault="001600AA">
            <w:pPr>
              <w:pStyle w:val="TCTips"/>
              <w:jc w:val="left"/>
              <w:rPr>
                <w:rFonts w:ascii="Arial Narrow" w:hAnsi="Arial Narrow"/>
                <w:i w:val="0"/>
              </w:rPr>
            </w:pPr>
            <w:r w:rsidRPr="00F53074">
              <w:rPr>
                <w:rFonts w:ascii="Arial Narrow" w:hAnsi="Arial Narrow"/>
                <w:i w:val="0"/>
              </w:rPr>
              <w:t>&lt;Nome da área do aprovador&gt;</w:t>
            </w:r>
          </w:p>
        </w:tc>
        <w:tc>
          <w:tcPr>
            <w:tcW w:w="2127" w:type="dxa"/>
          </w:tcPr>
          <w:p w:rsidR="001600AA" w:rsidRPr="00F53074" w:rsidRDefault="001600AA">
            <w:pPr>
              <w:pStyle w:val="TCTips"/>
              <w:jc w:val="left"/>
              <w:rPr>
                <w:rFonts w:ascii="Arial Narrow" w:hAnsi="Arial Narrow"/>
                <w:i w:val="0"/>
              </w:rPr>
            </w:pPr>
            <w:r w:rsidRPr="00F53074">
              <w:rPr>
                <w:rFonts w:ascii="Arial Narrow" w:hAnsi="Arial Narrow"/>
                <w:i w:val="0"/>
              </w:rPr>
              <w:t>&lt;Assinatura do aprovador&gt;</w:t>
            </w:r>
          </w:p>
        </w:tc>
        <w:tc>
          <w:tcPr>
            <w:tcW w:w="1910" w:type="dxa"/>
          </w:tcPr>
          <w:p w:rsidR="001600AA" w:rsidRPr="00875148" w:rsidRDefault="001600AA">
            <w:pPr>
              <w:pStyle w:val="TCTips"/>
              <w:rPr>
                <w:rFonts w:ascii="Arial Narrow" w:hAnsi="Arial Narrow"/>
                <w:i w:val="0"/>
                <w:lang w:val="es-ES_tradnl"/>
              </w:rPr>
            </w:pPr>
            <w:r w:rsidRPr="00875148">
              <w:rPr>
                <w:rFonts w:ascii="Arial Narrow" w:hAnsi="Arial Narrow"/>
                <w:i w:val="0"/>
                <w:lang w:val="es-ES_tradnl"/>
              </w:rPr>
              <w:t>&lt;dd/mm/aaaa&gt;</w:t>
            </w:r>
          </w:p>
        </w:tc>
      </w:tr>
      <w:tr w:rsidR="001600AA" w:rsidRPr="00875148">
        <w:trPr>
          <w:cantSplit/>
        </w:trPr>
        <w:tc>
          <w:tcPr>
            <w:tcW w:w="3614" w:type="dxa"/>
            <w:tcBorders>
              <w:bottom w:val="single" w:sz="12" w:space="0" w:color="auto"/>
            </w:tcBorders>
          </w:tcPr>
          <w:p w:rsidR="001600AA" w:rsidRPr="00875148" w:rsidRDefault="001600AA">
            <w:pPr>
              <w:pStyle w:val="TCTips"/>
              <w:rPr>
                <w:rFonts w:ascii="Arial Narrow" w:hAnsi="Arial Narrow"/>
                <w:i w:val="0"/>
                <w:lang w:val="es-ES_tradnl"/>
              </w:rPr>
            </w:pPr>
          </w:p>
        </w:tc>
        <w:tc>
          <w:tcPr>
            <w:tcW w:w="2126" w:type="dxa"/>
            <w:tcBorders>
              <w:bottom w:val="single" w:sz="12" w:space="0" w:color="auto"/>
            </w:tcBorders>
          </w:tcPr>
          <w:p w:rsidR="001600AA" w:rsidRPr="00875148" w:rsidRDefault="001600AA">
            <w:pPr>
              <w:pStyle w:val="TCTips"/>
              <w:jc w:val="left"/>
              <w:rPr>
                <w:rFonts w:ascii="Arial Narrow" w:hAnsi="Arial Narrow"/>
                <w:i w:val="0"/>
                <w:lang w:val="es-ES_tradnl"/>
              </w:rPr>
            </w:pPr>
          </w:p>
        </w:tc>
        <w:tc>
          <w:tcPr>
            <w:tcW w:w="2127" w:type="dxa"/>
            <w:tcBorders>
              <w:bottom w:val="single" w:sz="12" w:space="0" w:color="auto"/>
            </w:tcBorders>
          </w:tcPr>
          <w:p w:rsidR="001600AA" w:rsidRPr="00875148" w:rsidRDefault="001600AA">
            <w:pPr>
              <w:pStyle w:val="TCTips"/>
              <w:jc w:val="left"/>
              <w:rPr>
                <w:rFonts w:ascii="Arial Narrow" w:hAnsi="Arial Narrow"/>
                <w:i w:val="0"/>
                <w:lang w:val="es-ES_tradnl"/>
              </w:rPr>
            </w:pPr>
          </w:p>
        </w:tc>
        <w:tc>
          <w:tcPr>
            <w:tcW w:w="1910" w:type="dxa"/>
            <w:tcBorders>
              <w:bottom w:val="single" w:sz="12" w:space="0" w:color="auto"/>
            </w:tcBorders>
          </w:tcPr>
          <w:p w:rsidR="001600AA" w:rsidRPr="00875148" w:rsidRDefault="001600AA">
            <w:pPr>
              <w:pStyle w:val="TCTips"/>
              <w:rPr>
                <w:rFonts w:ascii="Arial Narrow" w:hAnsi="Arial Narrow"/>
                <w:i w:val="0"/>
                <w:lang w:val="es-ES_tradnl"/>
              </w:rPr>
            </w:pPr>
          </w:p>
        </w:tc>
      </w:tr>
    </w:tbl>
    <w:p w:rsidR="001600AA" w:rsidRPr="00875148" w:rsidRDefault="001600AA">
      <w:pPr>
        <w:pStyle w:val="TCTips"/>
        <w:jc w:val="left"/>
        <w:rPr>
          <w:rFonts w:ascii="Arial Narrow" w:hAnsi="Arial Narrow"/>
          <w:i w:val="0"/>
          <w:sz w:val="16"/>
          <w:lang w:val="es-ES_tradnl"/>
        </w:rPr>
      </w:pPr>
      <w:r w:rsidRPr="00875148">
        <w:rPr>
          <w:rFonts w:ascii="Arial Narrow" w:hAnsi="Arial Narrow"/>
          <w:i w:val="0"/>
          <w:sz w:val="16"/>
          <w:lang w:val="es-ES_tradnl"/>
        </w:rPr>
        <w:t xml:space="preserve"> </w:t>
      </w:r>
    </w:p>
    <w:p w:rsidR="001600AA" w:rsidRPr="00875148" w:rsidRDefault="001600AA">
      <w:pPr>
        <w:pStyle w:val="TCTips"/>
        <w:jc w:val="left"/>
        <w:rPr>
          <w:rFonts w:ascii="Arial Narrow" w:hAnsi="Arial Narrow"/>
          <w:i w:val="0"/>
          <w:sz w:val="16"/>
          <w:lang w:val="es-ES_tradnl"/>
        </w:rPr>
      </w:pPr>
    </w:p>
    <w:p w:rsidR="001600AA" w:rsidRPr="00875148" w:rsidRDefault="001600AA">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IMPLANTAÇÃO EM HOMOLOGAÇÃO/PRODUÇÃO</w:t>
      </w:r>
      <w:r w:rsidRPr="00875148">
        <w:rPr>
          <w:rStyle w:val="Refdenotaderodap"/>
          <w:rFonts w:ascii="Arial Narrow" w:hAnsi="Arial Narrow"/>
        </w:rPr>
        <w:footnoteReference w:customMarkFollows="1" w:id="6"/>
        <w:t>**</w:t>
      </w:r>
    </w:p>
    <w:p w:rsidR="001600AA" w:rsidRPr="00875148" w:rsidRDefault="001600AA">
      <w:pPr>
        <w:pStyle w:val="TCTips"/>
        <w:rPr>
          <w:rFonts w:ascii="Arial Narrow" w:hAnsi="Arial Narrow"/>
          <w:i w:val="0"/>
        </w:rPr>
      </w:pPr>
    </w:p>
    <w:p w:rsidR="001600AA" w:rsidRPr="00875148" w:rsidRDefault="001600AA">
      <w:pPr>
        <w:pStyle w:val="Ttulo2"/>
        <w:numPr>
          <w:ilvl w:val="0"/>
          <w:numId w:val="2"/>
        </w:numPr>
        <w:rPr>
          <w:rFonts w:ascii="Arial Narrow" w:hAnsi="Arial Narrow"/>
          <w:sz w:val="20"/>
        </w:rPr>
      </w:pPr>
      <w:r w:rsidRPr="00875148">
        <w:rPr>
          <w:rFonts w:ascii="Arial Narrow" w:hAnsi="Arial Narrow"/>
          <w:sz w:val="20"/>
        </w:rPr>
        <w:lastRenderedPageBreak/>
        <w:t>Roteiro de implantação em homologação</w:t>
      </w:r>
    </w:p>
    <w:p w:rsidR="001600AA" w:rsidRPr="00875148" w:rsidRDefault="001600AA" w:rsidP="0000716A">
      <w:pPr>
        <w:rPr>
          <w:rFonts w:ascii="Arial Narrow" w:hAnsi="Arial Narrow"/>
        </w:rPr>
      </w:pPr>
    </w:p>
    <w:tbl>
      <w:tblPr>
        <w:tblpPr w:leftFromText="141" w:rightFromText="141" w:vertAnchor="text" w:horzAnchor="margin" w:tblpXSpec="center" w:tblpY="71"/>
        <w:tblW w:w="9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840"/>
        <w:gridCol w:w="2818"/>
        <w:gridCol w:w="816"/>
        <w:gridCol w:w="2418"/>
        <w:gridCol w:w="832"/>
      </w:tblGrid>
      <w:tr w:rsidR="001600AA" w:rsidRPr="00875148">
        <w:tc>
          <w:tcPr>
            <w:tcW w:w="579" w:type="dxa"/>
            <w:vAlign w:val="center"/>
          </w:tcPr>
          <w:p w:rsidR="001600AA" w:rsidRPr="00875148" w:rsidRDefault="001600AA" w:rsidP="0000716A">
            <w:pPr>
              <w:jc w:val="center"/>
              <w:rPr>
                <w:rFonts w:ascii="Arial Narrow" w:hAnsi="Arial Narrow"/>
                <w:b/>
              </w:rPr>
            </w:pPr>
            <w:r w:rsidRPr="00875148">
              <w:rPr>
                <w:rFonts w:ascii="Arial Narrow" w:hAnsi="Arial Narrow"/>
                <w:b/>
              </w:rPr>
              <w:t>Seq.</w:t>
            </w:r>
          </w:p>
        </w:tc>
        <w:tc>
          <w:tcPr>
            <w:tcW w:w="1840" w:type="dxa"/>
            <w:vAlign w:val="center"/>
          </w:tcPr>
          <w:p w:rsidR="001600AA" w:rsidRPr="00875148" w:rsidRDefault="001600AA" w:rsidP="0000716A">
            <w:pPr>
              <w:jc w:val="center"/>
              <w:rPr>
                <w:rFonts w:ascii="Arial Narrow" w:hAnsi="Arial Narrow"/>
                <w:b/>
              </w:rPr>
            </w:pPr>
            <w:r w:rsidRPr="00875148">
              <w:rPr>
                <w:rFonts w:ascii="Arial Narrow" w:hAnsi="Arial Narrow"/>
                <w:b/>
              </w:rPr>
              <w:t>Grupo Solucionador</w:t>
            </w:r>
          </w:p>
        </w:tc>
        <w:tc>
          <w:tcPr>
            <w:tcW w:w="2818" w:type="dxa"/>
            <w:vAlign w:val="center"/>
          </w:tcPr>
          <w:p w:rsidR="001600AA" w:rsidRPr="00875148" w:rsidRDefault="001600AA" w:rsidP="0000716A">
            <w:pPr>
              <w:jc w:val="center"/>
              <w:rPr>
                <w:rFonts w:ascii="Arial Narrow" w:hAnsi="Arial Narrow"/>
                <w:b/>
              </w:rPr>
            </w:pPr>
            <w:r w:rsidRPr="00875148">
              <w:rPr>
                <w:rFonts w:ascii="Arial Narrow" w:hAnsi="Arial Narrow"/>
                <w:b/>
              </w:rPr>
              <w:t>Descrição da atividade</w:t>
            </w:r>
          </w:p>
        </w:tc>
        <w:tc>
          <w:tcPr>
            <w:tcW w:w="816" w:type="dxa"/>
            <w:vAlign w:val="center"/>
          </w:tcPr>
          <w:p w:rsidR="001600AA" w:rsidRPr="00875148" w:rsidRDefault="001600AA" w:rsidP="0000716A">
            <w:pPr>
              <w:jc w:val="center"/>
              <w:rPr>
                <w:rFonts w:ascii="Arial Narrow" w:hAnsi="Arial Narrow"/>
                <w:b/>
              </w:rPr>
            </w:pPr>
            <w:r w:rsidRPr="00875148">
              <w:rPr>
                <w:rFonts w:ascii="Arial Narrow" w:hAnsi="Arial Narrow"/>
                <w:b/>
              </w:rPr>
              <w:t>Versão</w:t>
            </w:r>
          </w:p>
        </w:tc>
        <w:tc>
          <w:tcPr>
            <w:tcW w:w="2418" w:type="dxa"/>
            <w:vAlign w:val="center"/>
          </w:tcPr>
          <w:p w:rsidR="001600AA" w:rsidRPr="00875148" w:rsidRDefault="001600AA" w:rsidP="0000716A">
            <w:pPr>
              <w:jc w:val="center"/>
              <w:rPr>
                <w:rFonts w:ascii="Arial Narrow" w:hAnsi="Arial Narrow"/>
                <w:b/>
              </w:rPr>
            </w:pPr>
            <w:r w:rsidRPr="00875148">
              <w:rPr>
                <w:rFonts w:ascii="Arial Narrow" w:hAnsi="Arial Narrow"/>
                <w:b/>
              </w:rPr>
              <w:t>Caminho Versionador</w:t>
            </w:r>
          </w:p>
        </w:tc>
        <w:tc>
          <w:tcPr>
            <w:tcW w:w="832" w:type="dxa"/>
            <w:vAlign w:val="center"/>
          </w:tcPr>
          <w:p w:rsidR="001600AA" w:rsidRPr="00875148" w:rsidRDefault="001600AA" w:rsidP="0000716A">
            <w:pPr>
              <w:jc w:val="center"/>
              <w:rPr>
                <w:rFonts w:ascii="Arial Narrow" w:hAnsi="Arial Narrow"/>
                <w:b/>
              </w:rPr>
            </w:pPr>
            <w:r w:rsidRPr="00875148">
              <w:rPr>
                <w:rFonts w:ascii="Arial Narrow" w:hAnsi="Arial Narrow"/>
                <w:b/>
              </w:rPr>
              <w:t>Status*</w:t>
            </w:r>
          </w:p>
        </w:tc>
      </w:tr>
      <w:tr w:rsidR="001600AA" w:rsidRPr="00875148">
        <w:tc>
          <w:tcPr>
            <w:tcW w:w="579" w:type="dxa"/>
          </w:tcPr>
          <w:p w:rsidR="001600AA" w:rsidRPr="00875148" w:rsidRDefault="001600AA" w:rsidP="0000716A">
            <w:pPr>
              <w:rPr>
                <w:rFonts w:ascii="Arial Narrow" w:hAnsi="Arial Narrow"/>
              </w:rPr>
            </w:pPr>
            <w:r w:rsidRPr="00875148">
              <w:rPr>
                <w:rFonts w:ascii="Arial Narrow" w:hAnsi="Arial Narrow"/>
                <w:i/>
                <w:color w:val="0000FF"/>
                <w:lang w:val="en-US"/>
              </w:rPr>
              <w:t>&lt;1&gt;</w:t>
            </w:r>
          </w:p>
        </w:tc>
        <w:tc>
          <w:tcPr>
            <w:tcW w:w="1840" w:type="dxa"/>
          </w:tcPr>
          <w:p w:rsidR="001600AA" w:rsidRPr="00875148" w:rsidRDefault="001600AA" w:rsidP="0000716A">
            <w:pPr>
              <w:rPr>
                <w:rFonts w:ascii="Arial Narrow" w:hAnsi="Arial Narrow"/>
                <w:i/>
                <w:color w:val="0000FF"/>
                <w:lang w:val="en-US"/>
              </w:rPr>
            </w:pPr>
          </w:p>
        </w:tc>
        <w:tc>
          <w:tcPr>
            <w:tcW w:w="2818" w:type="dxa"/>
          </w:tcPr>
          <w:p w:rsidR="001600AA" w:rsidRPr="00875148" w:rsidRDefault="001600AA" w:rsidP="0000716A">
            <w:pPr>
              <w:rPr>
                <w:rFonts w:ascii="Arial Narrow" w:hAnsi="Arial Narrow"/>
                <w:i/>
                <w:color w:val="0000FF"/>
                <w:lang w:val="en-US"/>
              </w:rPr>
            </w:pPr>
          </w:p>
        </w:tc>
        <w:tc>
          <w:tcPr>
            <w:tcW w:w="816" w:type="dxa"/>
          </w:tcPr>
          <w:p w:rsidR="001600AA" w:rsidRPr="00875148" w:rsidRDefault="001600AA" w:rsidP="0000716A">
            <w:pPr>
              <w:rPr>
                <w:rFonts w:ascii="Arial Narrow" w:hAnsi="Arial Narrow"/>
                <w:i/>
                <w:color w:val="0000FF"/>
                <w:lang w:val="en-US"/>
              </w:rPr>
            </w:pPr>
          </w:p>
        </w:tc>
        <w:tc>
          <w:tcPr>
            <w:tcW w:w="2418" w:type="dxa"/>
          </w:tcPr>
          <w:p w:rsidR="001600AA" w:rsidRPr="00875148" w:rsidRDefault="001600AA" w:rsidP="0000716A">
            <w:pPr>
              <w:rPr>
                <w:rFonts w:ascii="Arial Narrow" w:hAnsi="Arial Narrow"/>
                <w:i/>
                <w:color w:val="0000FF"/>
                <w:lang w:val="en-US"/>
              </w:rPr>
            </w:pPr>
          </w:p>
        </w:tc>
        <w:tc>
          <w:tcPr>
            <w:tcW w:w="832" w:type="dxa"/>
          </w:tcPr>
          <w:p w:rsidR="001600AA" w:rsidRPr="00875148" w:rsidRDefault="001600AA" w:rsidP="0000716A">
            <w:pPr>
              <w:rPr>
                <w:rFonts w:ascii="Arial Narrow" w:hAnsi="Arial Narrow"/>
                <w:i/>
                <w:color w:val="0000FF"/>
                <w:lang w:val="en-US"/>
              </w:rPr>
            </w:pPr>
          </w:p>
        </w:tc>
      </w:tr>
      <w:tr w:rsidR="001600AA" w:rsidRPr="00875148">
        <w:tc>
          <w:tcPr>
            <w:tcW w:w="579" w:type="dxa"/>
          </w:tcPr>
          <w:p w:rsidR="001600AA" w:rsidRPr="00875148" w:rsidRDefault="001600AA" w:rsidP="0000716A">
            <w:pPr>
              <w:rPr>
                <w:rFonts w:ascii="Arial Narrow" w:hAnsi="Arial Narrow"/>
              </w:rPr>
            </w:pPr>
            <w:r w:rsidRPr="00875148">
              <w:rPr>
                <w:rFonts w:ascii="Arial Narrow" w:hAnsi="Arial Narrow"/>
                <w:i/>
                <w:color w:val="0000FF"/>
                <w:lang w:val="en-US"/>
              </w:rPr>
              <w:t>&lt;2&gt;</w:t>
            </w:r>
          </w:p>
        </w:tc>
        <w:tc>
          <w:tcPr>
            <w:tcW w:w="1840" w:type="dxa"/>
          </w:tcPr>
          <w:p w:rsidR="001600AA" w:rsidRPr="00875148" w:rsidRDefault="001600AA" w:rsidP="0000716A">
            <w:pPr>
              <w:rPr>
                <w:rFonts w:ascii="Arial Narrow" w:hAnsi="Arial Narrow"/>
                <w:i/>
                <w:color w:val="0000FF"/>
                <w:lang w:val="en-US"/>
              </w:rPr>
            </w:pPr>
          </w:p>
        </w:tc>
        <w:tc>
          <w:tcPr>
            <w:tcW w:w="2818" w:type="dxa"/>
          </w:tcPr>
          <w:p w:rsidR="001600AA" w:rsidRPr="00875148" w:rsidRDefault="001600AA" w:rsidP="0000716A">
            <w:pPr>
              <w:rPr>
                <w:rFonts w:ascii="Arial Narrow" w:hAnsi="Arial Narrow"/>
                <w:i/>
                <w:color w:val="0000FF"/>
                <w:lang w:val="en-US"/>
              </w:rPr>
            </w:pPr>
          </w:p>
        </w:tc>
        <w:tc>
          <w:tcPr>
            <w:tcW w:w="816" w:type="dxa"/>
          </w:tcPr>
          <w:p w:rsidR="001600AA" w:rsidRPr="00875148" w:rsidRDefault="001600AA" w:rsidP="0000716A">
            <w:pPr>
              <w:rPr>
                <w:rFonts w:ascii="Arial Narrow" w:hAnsi="Arial Narrow"/>
                <w:i/>
                <w:color w:val="0000FF"/>
                <w:lang w:val="en-US"/>
              </w:rPr>
            </w:pPr>
          </w:p>
        </w:tc>
        <w:tc>
          <w:tcPr>
            <w:tcW w:w="2418" w:type="dxa"/>
          </w:tcPr>
          <w:p w:rsidR="001600AA" w:rsidRPr="00875148" w:rsidRDefault="001600AA" w:rsidP="0000716A">
            <w:pPr>
              <w:rPr>
                <w:rFonts w:ascii="Arial Narrow" w:hAnsi="Arial Narrow"/>
                <w:i/>
                <w:color w:val="0000FF"/>
                <w:lang w:val="en-US"/>
              </w:rPr>
            </w:pPr>
          </w:p>
        </w:tc>
        <w:tc>
          <w:tcPr>
            <w:tcW w:w="832" w:type="dxa"/>
          </w:tcPr>
          <w:p w:rsidR="001600AA" w:rsidRPr="00875148" w:rsidRDefault="001600AA" w:rsidP="0000716A">
            <w:pPr>
              <w:rPr>
                <w:rFonts w:ascii="Arial Narrow" w:hAnsi="Arial Narrow"/>
                <w:i/>
                <w:color w:val="0000FF"/>
                <w:lang w:val="en-US"/>
              </w:rPr>
            </w:pPr>
          </w:p>
        </w:tc>
      </w:tr>
      <w:tr w:rsidR="001600AA" w:rsidRPr="00875148">
        <w:tc>
          <w:tcPr>
            <w:tcW w:w="579" w:type="dxa"/>
          </w:tcPr>
          <w:p w:rsidR="001600AA" w:rsidRPr="00875148" w:rsidRDefault="001600AA" w:rsidP="0000716A">
            <w:pPr>
              <w:rPr>
                <w:rFonts w:ascii="Arial Narrow" w:hAnsi="Arial Narrow"/>
              </w:rPr>
            </w:pPr>
            <w:r w:rsidRPr="00875148">
              <w:rPr>
                <w:rFonts w:ascii="Arial Narrow" w:hAnsi="Arial Narrow"/>
                <w:i/>
                <w:color w:val="0000FF"/>
                <w:lang w:val="en-US"/>
              </w:rPr>
              <w:t>&lt;3&gt;</w:t>
            </w:r>
          </w:p>
        </w:tc>
        <w:tc>
          <w:tcPr>
            <w:tcW w:w="1840" w:type="dxa"/>
          </w:tcPr>
          <w:p w:rsidR="001600AA" w:rsidRPr="00875148" w:rsidRDefault="001600AA" w:rsidP="0000716A">
            <w:pPr>
              <w:rPr>
                <w:rFonts w:ascii="Arial Narrow" w:hAnsi="Arial Narrow"/>
                <w:i/>
                <w:color w:val="0000FF"/>
                <w:lang w:val="en-US"/>
              </w:rPr>
            </w:pPr>
          </w:p>
        </w:tc>
        <w:tc>
          <w:tcPr>
            <w:tcW w:w="2818" w:type="dxa"/>
          </w:tcPr>
          <w:p w:rsidR="001600AA" w:rsidRPr="00875148" w:rsidRDefault="001600AA" w:rsidP="0000716A">
            <w:pPr>
              <w:rPr>
                <w:rFonts w:ascii="Arial Narrow" w:hAnsi="Arial Narrow"/>
                <w:i/>
                <w:color w:val="0000FF"/>
                <w:lang w:val="en-US"/>
              </w:rPr>
            </w:pPr>
          </w:p>
        </w:tc>
        <w:tc>
          <w:tcPr>
            <w:tcW w:w="816" w:type="dxa"/>
          </w:tcPr>
          <w:p w:rsidR="001600AA" w:rsidRPr="00875148" w:rsidRDefault="001600AA" w:rsidP="0000716A">
            <w:pPr>
              <w:rPr>
                <w:rFonts w:ascii="Arial Narrow" w:hAnsi="Arial Narrow"/>
                <w:i/>
                <w:color w:val="0000FF"/>
                <w:lang w:val="en-US"/>
              </w:rPr>
            </w:pPr>
          </w:p>
        </w:tc>
        <w:tc>
          <w:tcPr>
            <w:tcW w:w="2418" w:type="dxa"/>
          </w:tcPr>
          <w:p w:rsidR="001600AA" w:rsidRPr="00875148" w:rsidRDefault="001600AA" w:rsidP="0000716A">
            <w:pPr>
              <w:rPr>
                <w:rFonts w:ascii="Arial Narrow" w:hAnsi="Arial Narrow"/>
                <w:i/>
                <w:color w:val="0000FF"/>
                <w:lang w:val="en-US"/>
              </w:rPr>
            </w:pPr>
          </w:p>
        </w:tc>
        <w:tc>
          <w:tcPr>
            <w:tcW w:w="832" w:type="dxa"/>
          </w:tcPr>
          <w:p w:rsidR="001600AA" w:rsidRPr="00875148" w:rsidRDefault="001600AA" w:rsidP="0000716A">
            <w:pPr>
              <w:rPr>
                <w:rFonts w:ascii="Arial Narrow" w:hAnsi="Arial Narrow"/>
                <w:i/>
                <w:color w:val="0000FF"/>
                <w:lang w:val="en-US"/>
              </w:rPr>
            </w:pPr>
          </w:p>
        </w:tc>
      </w:tr>
      <w:tr w:rsidR="001600AA" w:rsidRPr="00875148">
        <w:tc>
          <w:tcPr>
            <w:tcW w:w="579" w:type="dxa"/>
          </w:tcPr>
          <w:p w:rsidR="001600AA" w:rsidRPr="00875148" w:rsidRDefault="001600AA" w:rsidP="0000716A">
            <w:pPr>
              <w:rPr>
                <w:rFonts w:ascii="Arial Narrow" w:hAnsi="Arial Narrow"/>
              </w:rPr>
            </w:pPr>
            <w:r w:rsidRPr="00875148">
              <w:rPr>
                <w:rFonts w:ascii="Arial Narrow" w:hAnsi="Arial Narrow"/>
                <w:i/>
                <w:color w:val="0000FF"/>
                <w:lang w:val="en-US"/>
              </w:rPr>
              <w:t>&lt;4&gt;</w:t>
            </w:r>
          </w:p>
        </w:tc>
        <w:tc>
          <w:tcPr>
            <w:tcW w:w="1840" w:type="dxa"/>
          </w:tcPr>
          <w:p w:rsidR="001600AA" w:rsidRPr="00875148" w:rsidRDefault="001600AA" w:rsidP="0000716A">
            <w:pPr>
              <w:rPr>
                <w:rFonts w:ascii="Arial Narrow" w:hAnsi="Arial Narrow"/>
                <w:i/>
                <w:color w:val="0000FF"/>
                <w:lang w:val="en-US"/>
              </w:rPr>
            </w:pPr>
          </w:p>
        </w:tc>
        <w:tc>
          <w:tcPr>
            <w:tcW w:w="2818" w:type="dxa"/>
          </w:tcPr>
          <w:p w:rsidR="001600AA" w:rsidRPr="00875148" w:rsidRDefault="001600AA" w:rsidP="0000716A">
            <w:pPr>
              <w:rPr>
                <w:rFonts w:ascii="Arial Narrow" w:hAnsi="Arial Narrow"/>
                <w:i/>
                <w:color w:val="0000FF"/>
                <w:lang w:val="en-US"/>
              </w:rPr>
            </w:pPr>
          </w:p>
        </w:tc>
        <w:tc>
          <w:tcPr>
            <w:tcW w:w="816" w:type="dxa"/>
          </w:tcPr>
          <w:p w:rsidR="001600AA" w:rsidRPr="00875148" w:rsidRDefault="001600AA" w:rsidP="0000716A">
            <w:pPr>
              <w:rPr>
                <w:rFonts w:ascii="Arial Narrow" w:hAnsi="Arial Narrow"/>
                <w:i/>
                <w:color w:val="0000FF"/>
                <w:lang w:val="en-US"/>
              </w:rPr>
            </w:pPr>
          </w:p>
        </w:tc>
        <w:tc>
          <w:tcPr>
            <w:tcW w:w="2418" w:type="dxa"/>
          </w:tcPr>
          <w:p w:rsidR="001600AA" w:rsidRPr="00875148" w:rsidRDefault="001600AA" w:rsidP="0000716A">
            <w:pPr>
              <w:rPr>
                <w:rFonts w:ascii="Arial Narrow" w:hAnsi="Arial Narrow"/>
                <w:i/>
                <w:color w:val="0000FF"/>
                <w:lang w:val="en-US"/>
              </w:rPr>
            </w:pPr>
          </w:p>
        </w:tc>
        <w:tc>
          <w:tcPr>
            <w:tcW w:w="832" w:type="dxa"/>
          </w:tcPr>
          <w:p w:rsidR="001600AA" w:rsidRPr="00875148" w:rsidRDefault="001600AA" w:rsidP="0000716A">
            <w:pPr>
              <w:rPr>
                <w:rFonts w:ascii="Arial Narrow" w:hAnsi="Arial Narrow"/>
                <w:i/>
                <w:color w:val="0000FF"/>
                <w:lang w:val="en-US"/>
              </w:rPr>
            </w:pPr>
          </w:p>
        </w:tc>
      </w:tr>
      <w:tr w:rsidR="001600AA" w:rsidRPr="00875148">
        <w:tc>
          <w:tcPr>
            <w:tcW w:w="579" w:type="dxa"/>
          </w:tcPr>
          <w:p w:rsidR="001600AA" w:rsidRPr="00875148" w:rsidRDefault="001600AA" w:rsidP="0000716A">
            <w:pPr>
              <w:rPr>
                <w:rFonts w:ascii="Arial Narrow" w:hAnsi="Arial Narrow"/>
              </w:rPr>
            </w:pPr>
            <w:r w:rsidRPr="00875148">
              <w:rPr>
                <w:rFonts w:ascii="Arial Narrow" w:hAnsi="Arial Narrow"/>
                <w:i/>
                <w:color w:val="0000FF"/>
                <w:lang w:val="en-US"/>
              </w:rPr>
              <w:t>&lt;n&gt;</w:t>
            </w:r>
          </w:p>
        </w:tc>
        <w:tc>
          <w:tcPr>
            <w:tcW w:w="1840" w:type="dxa"/>
          </w:tcPr>
          <w:p w:rsidR="001600AA" w:rsidRPr="00875148" w:rsidRDefault="001600AA" w:rsidP="0000716A">
            <w:pPr>
              <w:rPr>
                <w:rFonts w:ascii="Arial Narrow" w:hAnsi="Arial Narrow"/>
                <w:i/>
                <w:color w:val="0000FF"/>
                <w:lang w:val="en-US"/>
              </w:rPr>
            </w:pPr>
          </w:p>
        </w:tc>
        <w:tc>
          <w:tcPr>
            <w:tcW w:w="2818" w:type="dxa"/>
          </w:tcPr>
          <w:p w:rsidR="001600AA" w:rsidRPr="00875148" w:rsidRDefault="001600AA" w:rsidP="0000716A">
            <w:pPr>
              <w:rPr>
                <w:rFonts w:ascii="Arial Narrow" w:hAnsi="Arial Narrow"/>
                <w:i/>
                <w:color w:val="0000FF"/>
                <w:lang w:val="en-US"/>
              </w:rPr>
            </w:pPr>
          </w:p>
        </w:tc>
        <w:tc>
          <w:tcPr>
            <w:tcW w:w="816" w:type="dxa"/>
          </w:tcPr>
          <w:p w:rsidR="001600AA" w:rsidRPr="00875148" w:rsidRDefault="001600AA" w:rsidP="0000716A">
            <w:pPr>
              <w:rPr>
                <w:rFonts w:ascii="Arial Narrow" w:hAnsi="Arial Narrow"/>
                <w:i/>
                <w:color w:val="0000FF"/>
                <w:lang w:val="en-US"/>
              </w:rPr>
            </w:pPr>
          </w:p>
        </w:tc>
        <w:tc>
          <w:tcPr>
            <w:tcW w:w="2418" w:type="dxa"/>
          </w:tcPr>
          <w:p w:rsidR="001600AA" w:rsidRPr="00875148" w:rsidRDefault="001600AA" w:rsidP="0000716A">
            <w:pPr>
              <w:rPr>
                <w:rFonts w:ascii="Arial Narrow" w:hAnsi="Arial Narrow"/>
                <w:i/>
                <w:color w:val="0000FF"/>
                <w:lang w:val="en-US"/>
              </w:rPr>
            </w:pPr>
          </w:p>
        </w:tc>
        <w:tc>
          <w:tcPr>
            <w:tcW w:w="832" w:type="dxa"/>
          </w:tcPr>
          <w:p w:rsidR="001600AA" w:rsidRPr="00875148" w:rsidRDefault="001600AA" w:rsidP="0000716A">
            <w:pPr>
              <w:rPr>
                <w:rFonts w:ascii="Arial Narrow" w:hAnsi="Arial Narrow"/>
                <w:i/>
                <w:color w:val="0000FF"/>
                <w:lang w:val="en-US"/>
              </w:rPr>
            </w:pPr>
          </w:p>
        </w:tc>
      </w:tr>
    </w:tbl>
    <w:p w:rsidR="001600AA" w:rsidRPr="00875148" w:rsidRDefault="001600AA" w:rsidP="00D94953">
      <w:pPr>
        <w:ind w:left="142"/>
        <w:rPr>
          <w:rFonts w:ascii="Arial Narrow" w:hAnsi="Arial Narrow"/>
        </w:rPr>
      </w:pPr>
      <w:r w:rsidRPr="00875148">
        <w:rPr>
          <w:rFonts w:ascii="Arial Narrow" w:hAnsi="Arial Narrow"/>
        </w:rPr>
        <w:t>*  Preenchido pela Gerência de Liberação</w:t>
      </w:r>
    </w:p>
    <w:p w:rsidR="001600AA" w:rsidRPr="00875148" w:rsidRDefault="001600AA" w:rsidP="0000716A">
      <w:pPr>
        <w:rPr>
          <w:rFonts w:ascii="Arial Narrow" w:hAnsi="Arial Narrow"/>
        </w:rPr>
      </w:pPr>
    </w:p>
    <w:p w:rsidR="001600AA" w:rsidRPr="00875148" w:rsidRDefault="001600AA" w:rsidP="0000716A">
      <w:pPr>
        <w:pStyle w:val="Ttulo2"/>
        <w:numPr>
          <w:ilvl w:val="0"/>
          <w:numId w:val="2"/>
        </w:numPr>
        <w:rPr>
          <w:rFonts w:ascii="Arial Narrow" w:hAnsi="Arial Narrow"/>
          <w:sz w:val="20"/>
        </w:rPr>
      </w:pPr>
      <w:r w:rsidRPr="00875148">
        <w:rPr>
          <w:rFonts w:ascii="Arial Narrow" w:hAnsi="Arial Narrow"/>
          <w:sz w:val="20"/>
        </w:rPr>
        <w:t>Roteiro de implantação em produção</w:t>
      </w:r>
    </w:p>
    <w:p w:rsidR="001600AA" w:rsidRPr="00875148" w:rsidRDefault="001600AA" w:rsidP="0000716A">
      <w:pPr>
        <w:rPr>
          <w:rFonts w:ascii="Arial Narrow" w:hAnsi="Arial Narrow"/>
        </w:rPr>
      </w:pPr>
    </w:p>
    <w:tbl>
      <w:tblPr>
        <w:tblW w:w="1118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840"/>
        <w:gridCol w:w="2818"/>
        <w:gridCol w:w="1878"/>
        <w:gridCol w:w="816"/>
        <w:gridCol w:w="2418"/>
        <w:gridCol w:w="832"/>
      </w:tblGrid>
      <w:tr w:rsidR="001600AA" w:rsidRPr="00875148">
        <w:tc>
          <w:tcPr>
            <w:tcW w:w="579" w:type="dxa"/>
            <w:vAlign w:val="center"/>
          </w:tcPr>
          <w:p w:rsidR="001600AA" w:rsidRPr="00875148" w:rsidRDefault="001600AA" w:rsidP="001F4ADC">
            <w:pPr>
              <w:jc w:val="center"/>
              <w:rPr>
                <w:rFonts w:ascii="Arial Narrow" w:hAnsi="Arial Narrow"/>
                <w:b/>
              </w:rPr>
            </w:pPr>
            <w:r w:rsidRPr="00875148">
              <w:rPr>
                <w:rFonts w:ascii="Arial Narrow" w:hAnsi="Arial Narrow"/>
                <w:b/>
              </w:rPr>
              <w:t>Seq.</w:t>
            </w:r>
          </w:p>
        </w:tc>
        <w:tc>
          <w:tcPr>
            <w:tcW w:w="1840" w:type="dxa"/>
            <w:vAlign w:val="center"/>
          </w:tcPr>
          <w:p w:rsidR="001600AA" w:rsidRPr="00875148" w:rsidRDefault="001600AA" w:rsidP="001F4ADC">
            <w:pPr>
              <w:jc w:val="center"/>
              <w:rPr>
                <w:rFonts w:ascii="Arial Narrow" w:hAnsi="Arial Narrow"/>
                <w:b/>
              </w:rPr>
            </w:pPr>
            <w:r w:rsidRPr="00875148">
              <w:rPr>
                <w:rFonts w:ascii="Arial Narrow" w:hAnsi="Arial Narrow"/>
                <w:b/>
              </w:rPr>
              <w:t>Grupo Solucionador</w:t>
            </w:r>
          </w:p>
        </w:tc>
        <w:tc>
          <w:tcPr>
            <w:tcW w:w="2818" w:type="dxa"/>
            <w:vAlign w:val="center"/>
          </w:tcPr>
          <w:p w:rsidR="001600AA" w:rsidRPr="00875148" w:rsidRDefault="001600AA" w:rsidP="001F4ADC">
            <w:pPr>
              <w:jc w:val="center"/>
              <w:rPr>
                <w:rFonts w:ascii="Arial Narrow" w:hAnsi="Arial Narrow"/>
                <w:b/>
              </w:rPr>
            </w:pPr>
            <w:r w:rsidRPr="00875148">
              <w:rPr>
                <w:rFonts w:ascii="Arial Narrow" w:hAnsi="Arial Narrow"/>
                <w:b/>
              </w:rPr>
              <w:t>Descrição da atividade</w:t>
            </w:r>
          </w:p>
        </w:tc>
        <w:tc>
          <w:tcPr>
            <w:tcW w:w="1878" w:type="dxa"/>
            <w:vAlign w:val="center"/>
          </w:tcPr>
          <w:p w:rsidR="001600AA" w:rsidRPr="00875148" w:rsidRDefault="001600AA" w:rsidP="001F4ADC">
            <w:pPr>
              <w:jc w:val="center"/>
              <w:rPr>
                <w:rFonts w:ascii="Arial Narrow" w:hAnsi="Arial Narrow"/>
                <w:b/>
              </w:rPr>
            </w:pPr>
            <w:r w:rsidRPr="00875148">
              <w:rPr>
                <w:rFonts w:ascii="Arial Narrow" w:hAnsi="Arial Narrow"/>
                <w:b/>
              </w:rPr>
              <w:t>Data/Hora Programada p/ Execução</w:t>
            </w:r>
          </w:p>
        </w:tc>
        <w:tc>
          <w:tcPr>
            <w:tcW w:w="816" w:type="dxa"/>
            <w:vAlign w:val="center"/>
          </w:tcPr>
          <w:p w:rsidR="001600AA" w:rsidRPr="00875148" w:rsidRDefault="001600AA" w:rsidP="001F4ADC">
            <w:pPr>
              <w:jc w:val="center"/>
              <w:rPr>
                <w:rFonts w:ascii="Arial Narrow" w:hAnsi="Arial Narrow"/>
                <w:b/>
              </w:rPr>
            </w:pPr>
            <w:r w:rsidRPr="00875148">
              <w:rPr>
                <w:rFonts w:ascii="Arial Narrow" w:hAnsi="Arial Narrow"/>
                <w:b/>
              </w:rPr>
              <w:t>Versão</w:t>
            </w:r>
          </w:p>
        </w:tc>
        <w:tc>
          <w:tcPr>
            <w:tcW w:w="2418" w:type="dxa"/>
            <w:vAlign w:val="center"/>
          </w:tcPr>
          <w:p w:rsidR="001600AA" w:rsidRPr="00875148" w:rsidRDefault="001600AA" w:rsidP="001F4ADC">
            <w:pPr>
              <w:jc w:val="center"/>
              <w:rPr>
                <w:rFonts w:ascii="Arial Narrow" w:hAnsi="Arial Narrow"/>
                <w:b/>
              </w:rPr>
            </w:pPr>
            <w:r w:rsidRPr="00875148">
              <w:rPr>
                <w:rFonts w:ascii="Arial Narrow" w:hAnsi="Arial Narrow"/>
                <w:b/>
              </w:rPr>
              <w:t>Caminho Versionador</w:t>
            </w:r>
          </w:p>
        </w:tc>
        <w:tc>
          <w:tcPr>
            <w:tcW w:w="832" w:type="dxa"/>
            <w:vAlign w:val="center"/>
          </w:tcPr>
          <w:p w:rsidR="001600AA" w:rsidRPr="00875148" w:rsidRDefault="001600AA" w:rsidP="001F4ADC">
            <w:pPr>
              <w:jc w:val="center"/>
              <w:rPr>
                <w:rFonts w:ascii="Arial Narrow" w:hAnsi="Arial Narrow"/>
                <w:b/>
              </w:rPr>
            </w:pPr>
            <w:r w:rsidRPr="00875148">
              <w:rPr>
                <w:rFonts w:ascii="Arial Narrow" w:hAnsi="Arial Narrow"/>
                <w:b/>
              </w:rPr>
              <w:t>Status*</w:t>
            </w:r>
          </w:p>
        </w:tc>
      </w:tr>
      <w:tr w:rsidR="001600AA" w:rsidRPr="00875148">
        <w:tc>
          <w:tcPr>
            <w:tcW w:w="579" w:type="dxa"/>
          </w:tcPr>
          <w:p w:rsidR="001600AA" w:rsidRPr="00875148" w:rsidRDefault="001600AA" w:rsidP="00A14994">
            <w:pPr>
              <w:rPr>
                <w:rFonts w:ascii="Arial Narrow" w:hAnsi="Arial Narrow"/>
              </w:rPr>
            </w:pPr>
            <w:r w:rsidRPr="00875148">
              <w:rPr>
                <w:rFonts w:ascii="Arial Narrow" w:hAnsi="Arial Narrow"/>
                <w:i/>
                <w:color w:val="0000FF"/>
                <w:lang w:val="en-US"/>
              </w:rPr>
              <w:t>&lt;1&gt;</w:t>
            </w:r>
          </w:p>
        </w:tc>
        <w:tc>
          <w:tcPr>
            <w:tcW w:w="1840" w:type="dxa"/>
          </w:tcPr>
          <w:p w:rsidR="001600AA" w:rsidRPr="00875148" w:rsidRDefault="001600AA" w:rsidP="00A14994">
            <w:pPr>
              <w:rPr>
                <w:rFonts w:ascii="Arial Narrow" w:hAnsi="Arial Narrow"/>
                <w:i/>
                <w:color w:val="0000FF"/>
                <w:lang w:val="en-US"/>
              </w:rPr>
            </w:pPr>
          </w:p>
        </w:tc>
        <w:tc>
          <w:tcPr>
            <w:tcW w:w="2818" w:type="dxa"/>
          </w:tcPr>
          <w:p w:rsidR="001600AA" w:rsidRPr="00875148" w:rsidRDefault="001600AA" w:rsidP="00A14994">
            <w:pPr>
              <w:rPr>
                <w:rFonts w:ascii="Arial Narrow" w:hAnsi="Arial Narrow"/>
                <w:i/>
                <w:color w:val="0000FF"/>
                <w:lang w:val="en-US"/>
              </w:rPr>
            </w:pPr>
          </w:p>
        </w:tc>
        <w:tc>
          <w:tcPr>
            <w:tcW w:w="1878" w:type="dxa"/>
          </w:tcPr>
          <w:p w:rsidR="001600AA" w:rsidRPr="00875148" w:rsidRDefault="001600AA" w:rsidP="00A14994">
            <w:pPr>
              <w:rPr>
                <w:rFonts w:ascii="Arial Narrow" w:hAnsi="Arial Narrow"/>
                <w:i/>
                <w:color w:val="0000FF"/>
                <w:lang w:val="en-US"/>
              </w:rPr>
            </w:pPr>
          </w:p>
        </w:tc>
        <w:tc>
          <w:tcPr>
            <w:tcW w:w="816" w:type="dxa"/>
          </w:tcPr>
          <w:p w:rsidR="001600AA" w:rsidRPr="00875148" w:rsidRDefault="001600AA" w:rsidP="00A14994">
            <w:pPr>
              <w:rPr>
                <w:rFonts w:ascii="Arial Narrow" w:hAnsi="Arial Narrow"/>
                <w:i/>
                <w:color w:val="0000FF"/>
                <w:lang w:val="en-US"/>
              </w:rPr>
            </w:pPr>
          </w:p>
        </w:tc>
        <w:tc>
          <w:tcPr>
            <w:tcW w:w="2418" w:type="dxa"/>
          </w:tcPr>
          <w:p w:rsidR="001600AA" w:rsidRPr="00875148" w:rsidRDefault="001600AA" w:rsidP="00A14994">
            <w:pPr>
              <w:rPr>
                <w:rFonts w:ascii="Arial Narrow" w:hAnsi="Arial Narrow"/>
                <w:i/>
                <w:color w:val="0000FF"/>
                <w:lang w:val="en-US"/>
              </w:rPr>
            </w:pPr>
          </w:p>
        </w:tc>
        <w:tc>
          <w:tcPr>
            <w:tcW w:w="832" w:type="dxa"/>
          </w:tcPr>
          <w:p w:rsidR="001600AA" w:rsidRPr="00875148" w:rsidRDefault="001600AA" w:rsidP="00A14994">
            <w:pPr>
              <w:rPr>
                <w:rFonts w:ascii="Arial Narrow" w:hAnsi="Arial Narrow"/>
                <w:i/>
                <w:color w:val="0000FF"/>
                <w:lang w:val="en-US"/>
              </w:rPr>
            </w:pPr>
          </w:p>
        </w:tc>
      </w:tr>
      <w:tr w:rsidR="001600AA" w:rsidRPr="00875148">
        <w:tc>
          <w:tcPr>
            <w:tcW w:w="579" w:type="dxa"/>
          </w:tcPr>
          <w:p w:rsidR="001600AA" w:rsidRPr="00875148" w:rsidRDefault="001600AA" w:rsidP="00EA538F">
            <w:pPr>
              <w:rPr>
                <w:rFonts w:ascii="Arial Narrow" w:hAnsi="Arial Narrow"/>
              </w:rPr>
            </w:pPr>
            <w:r w:rsidRPr="00875148">
              <w:rPr>
                <w:rFonts w:ascii="Arial Narrow" w:hAnsi="Arial Narrow"/>
                <w:i/>
                <w:color w:val="0000FF"/>
                <w:lang w:val="en-US"/>
              </w:rPr>
              <w:t>&lt;2&gt;</w:t>
            </w:r>
          </w:p>
        </w:tc>
        <w:tc>
          <w:tcPr>
            <w:tcW w:w="1840" w:type="dxa"/>
          </w:tcPr>
          <w:p w:rsidR="001600AA" w:rsidRPr="00875148" w:rsidRDefault="001600AA" w:rsidP="00A14994">
            <w:pPr>
              <w:rPr>
                <w:rFonts w:ascii="Arial Narrow" w:hAnsi="Arial Narrow"/>
                <w:i/>
                <w:color w:val="0000FF"/>
                <w:lang w:val="en-US"/>
              </w:rPr>
            </w:pPr>
          </w:p>
        </w:tc>
        <w:tc>
          <w:tcPr>
            <w:tcW w:w="2818" w:type="dxa"/>
          </w:tcPr>
          <w:p w:rsidR="001600AA" w:rsidRPr="00875148" w:rsidRDefault="001600AA" w:rsidP="00A14994">
            <w:pPr>
              <w:rPr>
                <w:rFonts w:ascii="Arial Narrow" w:hAnsi="Arial Narrow"/>
                <w:i/>
                <w:color w:val="0000FF"/>
                <w:lang w:val="en-US"/>
              </w:rPr>
            </w:pPr>
          </w:p>
        </w:tc>
        <w:tc>
          <w:tcPr>
            <w:tcW w:w="1878" w:type="dxa"/>
          </w:tcPr>
          <w:p w:rsidR="001600AA" w:rsidRPr="00875148" w:rsidRDefault="001600AA" w:rsidP="00A14994">
            <w:pPr>
              <w:rPr>
                <w:rFonts w:ascii="Arial Narrow" w:hAnsi="Arial Narrow"/>
                <w:i/>
                <w:color w:val="0000FF"/>
                <w:lang w:val="en-US"/>
              </w:rPr>
            </w:pPr>
          </w:p>
        </w:tc>
        <w:tc>
          <w:tcPr>
            <w:tcW w:w="816" w:type="dxa"/>
          </w:tcPr>
          <w:p w:rsidR="001600AA" w:rsidRPr="00875148" w:rsidRDefault="001600AA" w:rsidP="00A14994">
            <w:pPr>
              <w:rPr>
                <w:rFonts w:ascii="Arial Narrow" w:hAnsi="Arial Narrow"/>
                <w:i/>
                <w:color w:val="0000FF"/>
                <w:lang w:val="en-US"/>
              </w:rPr>
            </w:pPr>
          </w:p>
        </w:tc>
        <w:tc>
          <w:tcPr>
            <w:tcW w:w="2418" w:type="dxa"/>
          </w:tcPr>
          <w:p w:rsidR="001600AA" w:rsidRPr="00875148" w:rsidRDefault="001600AA" w:rsidP="00A14994">
            <w:pPr>
              <w:rPr>
                <w:rFonts w:ascii="Arial Narrow" w:hAnsi="Arial Narrow"/>
                <w:i/>
                <w:color w:val="0000FF"/>
                <w:lang w:val="en-US"/>
              </w:rPr>
            </w:pPr>
          </w:p>
        </w:tc>
        <w:tc>
          <w:tcPr>
            <w:tcW w:w="832" w:type="dxa"/>
          </w:tcPr>
          <w:p w:rsidR="001600AA" w:rsidRPr="00875148" w:rsidRDefault="001600AA" w:rsidP="00A14994">
            <w:pPr>
              <w:rPr>
                <w:rFonts w:ascii="Arial Narrow" w:hAnsi="Arial Narrow"/>
                <w:i/>
                <w:color w:val="0000FF"/>
                <w:lang w:val="en-US"/>
              </w:rPr>
            </w:pPr>
          </w:p>
        </w:tc>
      </w:tr>
      <w:tr w:rsidR="001600AA" w:rsidRPr="00875148">
        <w:tc>
          <w:tcPr>
            <w:tcW w:w="579" w:type="dxa"/>
          </w:tcPr>
          <w:p w:rsidR="001600AA" w:rsidRPr="00875148" w:rsidRDefault="001600AA" w:rsidP="00EA538F">
            <w:pPr>
              <w:rPr>
                <w:rFonts w:ascii="Arial Narrow" w:hAnsi="Arial Narrow"/>
              </w:rPr>
            </w:pPr>
            <w:r w:rsidRPr="00875148">
              <w:rPr>
                <w:rFonts w:ascii="Arial Narrow" w:hAnsi="Arial Narrow"/>
                <w:i/>
                <w:color w:val="0000FF"/>
                <w:lang w:val="en-US"/>
              </w:rPr>
              <w:t>&lt;3&gt;</w:t>
            </w:r>
          </w:p>
        </w:tc>
        <w:tc>
          <w:tcPr>
            <w:tcW w:w="1840" w:type="dxa"/>
          </w:tcPr>
          <w:p w:rsidR="001600AA" w:rsidRPr="00875148" w:rsidRDefault="001600AA" w:rsidP="00A14994">
            <w:pPr>
              <w:rPr>
                <w:rFonts w:ascii="Arial Narrow" w:hAnsi="Arial Narrow"/>
                <w:i/>
                <w:color w:val="0000FF"/>
                <w:lang w:val="en-US"/>
              </w:rPr>
            </w:pPr>
          </w:p>
        </w:tc>
        <w:tc>
          <w:tcPr>
            <w:tcW w:w="2818" w:type="dxa"/>
          </w:tcPr>
          <w:p w:rsidR="001600AA" w:rsidRPr="00875148" w:rsidRDefault="001600AA" w:rsidP="00A14994">
            <w:pPr>
              <w:rPr>
                <w:rFonts w:ascii="Arial Narrow" w:hAnsi="Arial Narrow"/>
                <w:i/>
                <w:color w:val="0000FF"/>
                <w:lang w:val="en-US"/>
              </w:rPr>
            </w:pPr>
          </w:p>
        </w:tc>
        <w:tc>
          <w:tcPr>
            <w:tcW w:w="1878" w:type="dxa"/>
          </w:tcPr>
          <w:p w:rsidR="001600AA" w:rsidRPr="00875148" w:rsidRDefault="001600AA" w:rsidP="00A14994">
            <w:pPr>
              <w:rPr>
                <w:rFonts w:ascii="Arial Narrow" w:hAnsi="Arial Narrow"/>
                <w:i/>
                <w:color w:val="0000FF"/>
                <w:lang w:val="en-US"/>
              </w:rPr>
            </w:pPr>
          </w:p>
        </w:tc>
        <w:tc>
          <w:tcPr>
            <w:tcW w:w="816" w:type="dxa"/>
          </w:tcPr>
          <w:p w:rsidR="001600AA" w:rsidRPr="00875148" w:rsidRDefault="001600AA" w:rsidP="00A14994">
            <w:pPr>
              <w:rPr>
                <w:rFonts w:ascii="Arial Narrow" w:hAnsi="Arial Narrow"/>
                <w:i/>
                <w:color w:val="0000FF"/>
                <w:lang w:val="en-US"/>
              </w:rPr>
            </w:pPr>
          </w:p>
        </w:tc>
        <w:tc>
          <w:tcPr>
            <w:tcW w:w="2418" w:type="dxa"/>
          </w:tcPr>
          <w:p w:rsidR="001600AA" w:rsidRPr="00875148" w:rsidRDefault="001600AA" w:rsidP="00A14994">
            <w:pPr>
              <w:rPr>
                <w:rFonts w:ascii="Arial Narrow" w:hAnsi="Arial Narrow"/>
                <w:i/>
                <w:color w:val="0000FF"/>
                <w:lang w:val="en-US"/>
              </w:rPr>
            </w:pPr>
          </w:p>
        </w:tc>
        <w:tc>
          <w:tcPr>
            <w:tcW w:w="832" w:type="dxa"/>
          </w:tcPr>
          <w:p w:rsidR="001600AA" w:rsidRPr="00875148" w:rsidRDefault="001600AA" w:rsidP="00A14994">
            <w:pPr>
              <w:rPr>
                <w:rFonts w:ascii="Arial Narrow" w:hAnsi="Arial Narrow"/>
                <w:i/>
                <w:color w:val="0000FF"/>
                <w:lang w:val="en-US"/>
              </w:rPr>
            </w:pPr>
          </w:p>
        </w:tc>
      </w:tr>
      <w:tr w:rsidR="001600AA" w:rsidRPr="00875148">
        <w:tc>
          <w:tcPr>
            <w:tcW w:w="579" w:type="dxa"/>
          </w:tcPr>
          <w:p w:rsidR="001600AA" w:rsidRPr="00875148" w:rsidRDefault="001600AA" w:rsidP="00EA538F">
            <w:pPr>
              <w:rPr>
                <w:rFonts w:ascii="Arial Narrow" w:hAnsi="Arial Narrow"/>
              </w:rPr>
            </w:pPr>
            <w:r w:rsidRPr="00875148">
              <w:rPr>
                <w:rFonts w:ascii="Arial Narrow" w:hAnsi="Arial Narrow"/>
                <w:i/>
                <w:color w:val="0000FF"/>
                <w:lang w:val="en-US"/>
              </w:rPr>
              <w:t>&lt;4&gt;</w:t>
            </w:r>
          </w:p>
        </w:tc>
        <w:tc>
          <w:tcPr>
            <w:tcW w:w="1840" w:type="dxa"/>
          </w:tcPr>
          <w:p w:rsidR="001600AA" w:rsidRPr="00875148" w:rsidRDefault="001600AA" w:rsidP="00A14994">
            <w:pPr>
              <w:rPr>
                <w:rFonts w:ascii="Arial Narrow" w:hAnsi="Arial Narrow"/>
                <w:i/>
                <w:color w:val="0000FF"/>
                <w:lang w:val="en-US"/>
              </w:rPr>
            </w:pPr>
          </w:p>
        </w:tc>
        <w:tc>
          <w:tcPr>
            <w:tcW w:w="2818" w:type="dxa"/>
          </w:tcPr>
          <w:p w:rsidR="001600AA" w:rsidRPr="00875148" w:rsidRDefault="001600AA" w:rsidP="00A14994">
            <w:pPr>
              <w:rPr>
                <w:rFonts w:ascii="Arial Narrow" w:hAnsi="Arial Narrow"/>
                <w:i/>
                <w:color w:val="0000FF"/>
                <w:lang w:val="en-US"/>
              </w:rPr>
            </w:pPr>
          </w:p>
        </w:tc>
        <w:tc>
          <w:tcPr>
            <w:tcW w:w="1878" w:type="dxa"/>
          </w:tcPr>
          <w:p w:rsidR="001600AA" w:rsidRPr="00875148" w:rsidRDefault="001600AA" w:rsidP="00A14994">
            <w:pPr>
              <w:rPr>
                <w:rFonts w:ascii="Arial Narrow" w:hAnsi="Arial Narrow"/>
                <w:i/>
                <w:color w:val="0000FF"/>
                <w:lang w:val="en-US"/>
              </w:rPr>
            </w:pPr>
          </w:p>
        </w:tc>
        <w:tc>
          <w:tcPr>
            <w:tcW w:w="816" w:type="dxa"/>
          </w:tcPr>
          <w:p w:rsidR="001600AA" w:rsidRPr="00875148" w:rsidRDefault="001600AA" w:rsidP="00A14994">
            <w:pPr>
              <w:rPr>
                <w:rFonts w:ascii="Arial Narrow" w:hAnsi="Arial Narrow"/>
                <w:i/>
                <w:color w:val="0000FF"/>
                <w:lang w:val="en-US"/>
              </w:rPr>
            </w:pPr>
          </w:p>
        </w:tc>
        <w:tc>
          <w:tcPr>
            <w:tcW w:w="2418" w:type="dxa"/>
          </w:tcPr>
          <w:p w:rsidR="001600AA" w:rsidRPr="00875148" w:rsidRDefault="001600AA" w:rsidP="00A14994">
            <w:pPr>
              <w:rPr>
                <w:rFonts w:ascii="Arial Narrow" w:hAnsi="Arial Narrow"/>
                <w:i/>
                <w:color w:val="0000FF"/>
                <w:lang w:val="en-US"/>
              </w:rPr>
            </w:pPr>
          </w:p>
        </w:tc>
        <w:tc>
          <w:tcPr>
            <w:tcW w:w="832" w:type="dxa"/>
          </w:tcPr>
          <w:p w:rsidR="001600AA" w:rsidRPr="00875148" w:rsidRDefault="001600AA" w:rsidP="00A14994">
            <w:pPr>
              <w:rPr>
                <w:rFonts w:ascii="Arial Narrow" w:hAnsi="Arial Narrow"/>
                <w:i/>
                <w:color w:val="0000FF"/>
                <w:lang w:val="en-US"/>
              </w:rPr>
            </w:pPr>
          </w:p>
        </w:tc>
      </w:tr>
      <w:tr w:rsidR="001600AA" w:rsidRPr="00875148">
        <w:tc>
          <w:tcPr>
            <w:tcW w:w="579" w:type="dxa"/>
          </w:tcPr>
          <w:p w:rsidR="001600AA" w:rsidRPr="00875148" w:rsidRDefault="001600AA" w:rsidP="00A14994">
            <w:pPr>
              <w:rPr>
                <w:rFonts w:ascii="Arial Narrow" w:hAnsi="Arial Narrow"/>
              </w:rPr>
            </w:pPr>
            <w:r w:rsidRPr="00875148">
              <w:rPr>
                <w:rFonts w:ascii="Arial Narrow" w:hAnsi="Arial Narrow"/>
                <w:i/>
                <w:color w:val="0000FF"/>
                <w:lang w:val="en-US"/>
              </w:rPr>
              <w:t>&lt;n&gt;</w:t>
            </w:r>
          </w:p>
        </w:tc>
        <w:tc>
          <w:tcPr>
            <w:tcW w:w="1840" w:type="dxa"/>
          </w:tcPr>
          <w:p w:rsidR="001600AA" w:rsidRPr="00875148" w:rsidRDefault="001600AA" w:rsidP="00A14994">
            <w:pPr>
              <w:rPr>
                <w:rFonts w:ascii="Arial Narrow" w:hAnsi="Arial Narrow"/>
                <w:i/>
                <w:color w:val="0000FF"/>
                <w:lang w:val="en-US"/>
              </w:rPr>
            </w:pPr>
          </w:p>
        </w:tc>
        <w:tc>
          <w:tcPr>
            <w:tcW w:w="2818" w:type="dxa"/>
          </w:tcPr>
          <w:p w:rsidR="001600AA" w:rsidRPr="00875148" w:rsidRDefault="001600AA" w:rsidP="00A14994">
            <w:pPr>
              <w:rPr>
                <w:rFonts w:ascii="Arial Narrow" w:hAnsi="Arial Narrow"/>
                <w:i/>
                <w:color w:val="0000FF"/>
                <w:lang w:val="en-US"/>
              </w:rPr>
            </w:pPr>
          </w:p>
        </w:tc>
        <w:tc>
          <w:tcPr>
            <w:tcW w:w="1878" w:type="dxa"/>
          </w:tcPr>
          <w:p w:rsidR="001600AA" w:rsidRPr="00875148" w:rsidRDefault="001600AA" w:rsidP="00A14994">
            <w:pPr>
              <w:rPr>
                <w:rFonts w:ascii="Arial Narrow" w:hAnsi="Arial Narrow"/>
                <w:i/>
                <w:color w:val="0000FF"/>
                <w:lang w:val="en-US"/>
              </w:rPr>
            </w:pPr>
          </w:p>
        </w:tc>
        <w:tc>
          <w:tcPr>
            <w:tcW w:w="816" w:type="dxa"/>
          </w:tcPr>
          <w:p w:rsidR="001600AA" w:rsidRPr="00875148" w:rsidRDefault="001600AA" w:rsidP="00A14994">
            <w:pPr>
              <w:rPr>
                <w:rFonts w:ascii="Arial Narrow" w:hAnsi="Arial Narrow"/>
                <w:i/>
                <w:color w:val="0000FF"/>
                <w:lang w:val="en-US"/>
              </w:rPr>
            </w:pPr>
          </w:p>
        </w:tc>
        <w:tc>
          <w:tcPr>
            <w:tcW w:w="2418" w:type="dxa"/>
          </w:tcPr>
          <w:p w:rsidR="001600AA" w:rsidRPr="00875148" w:rsidRDefault="001600AA" w:rsidP="00A14994">
            <w:pPr>
              <w:rPr>
                <w:rFonts w:ascii="Arial Narrow" w:hAnsi="Arial Narrow"/>
                <w:i/>
                <w:color w:val="0000FF"/>
                <w:lang w:val="en-US"/>
              </w:rPr>
            </w:pPr>
          </w:p>
        </w:tc>
        <w:tc>
          <w:tcPr>
            <w:tcW w:w="832" w:type="dxa"/>
          </w:tcPr>
          <w:p w:rsidR="001600AA" w:rsidRPr="00875148" w:rsidRDefault="001600AA" w:rsidP="00A14994">
            <w:pPr>
              <w:rPr>
                <w:rFonts w:ascii="Arial Narrow" w:hAnsi="Arial Narrow"/>
                <w:i/>
                <w:color w:val="0000FF"/>
                <w:lang w:val="en-US"/>
              </w:rPr>
            </w:pPr>
          </w:p>
        </w:tc>
      </w:tr>
    </w:tbl>
    <w:p w:rsidR="001600AA" w:rsidRPr="00875148" w:rsidRDefault="001600AA" w:rsidP="00D94953">
      <w:pPr>
        <w:rPr>
          <w:rFonts w:ascii="Arial Narrow" w:hAnsi="Arial Narrow"/>
        </w:rPr>
      </w:pPr>
      <w:r w:rsidRPr="00875148">
        <w:rPr>
          <w:rFonts w:ascii="Arial Narrow" w:hAnsi="Arial Narrow"/>
        </w:rPr>
        <w:t>*  Preenchido pela Gerência de Liberação</w:t>
      </w:r>
    </w:p>
    <w:p w:rsidR="001600AA" w:rsidRPr="00875148" w:rsidRDefault="001600AA" w:rsidP="00A14994">
      <w:pPr>
        <w:rPr>
          <w:rFonts w:ascii="Arial Narrow" w:hAnsi="Arial Narrow"/>
        </w:rPr>
      </w:pPr>
    </w:p>
    <w:p w:rsidR="001600AA" w:rsidRPr="00875148" w:rsidRDefault="001600AA" w:rsidP="002552D5">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VOLTA</w:t>
      </w:r>
    </w:p>
    <w:p w:rsidR="001600AA" w:rsidRPr="00875148" w:rsidRDefault="001600AA">
      <w:pPr>
        <w:pStyle w:val="TCTips"/>
        <w:rPr>
          <w:rFonts w:ascii="Arial Narrow" w:hAnsi="Arial Narrow"/>
          <w:i w:val="0"/>
        </w:rPr>
      </w:pPr>
    </w:p>
    <w:p w:rsidR="001600AA" w:rsidRPr="00875148" w:rsidRDefault="001600AA" w:rsidP="002552D5">
      <w:pPr>
        <w:pStyle w:val="Ttulo2"/>
        <w:numPr>
          <w:ilvl w:val="0"/>
          <w:numId w:val="2"/>
        </w:numPr>
        <w:rPr>
          <w:rFonts w:ascii="Arial Narrow" w:hAnsi="Arial Narrow"/>
        </w:rPr>
      </w:pPr>
      <w:r w:rsidRPr="00875148">
        <w:rPr>
          <w:rFonts w:ascii="Arial Narrow" w:hAnsi="Arial Narrow"/>
          <w:sz w:val="20"/>
        </w:rPr>
        <w:t>Roteiro para aplicação do plano de volta</w:t>
      </w:r>
    </w:p>
    <w:p w:rsidR="001600AA" w:rsidRPr="00875148" w:rsidRDefault="001600AA">
      <w:pPr>
        <w:pStyle w:val="TCTips"/>
        <w:rPr>
          <w:rFonts w:ascii="Arial Narrow" w:hAnsi="Arial Narrow"/>
          <w:i w:val="0"/>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2966"/>
        <w:gridCol w:w="7654"/>
      </w:tblGrid>
      <w:tr w:rsidR="001600AA" w:rsidRPr="00875148">
        <w:tc>
          <w:tcPr>
            <w:tcW w:w="579" w:type="dxa"/>
            <w:vAlign w:val="center"/>
          </w:tcPr>
          <w:p w:rsidR="001600AA" w:rsidRPr="00875148" w:rsidRDefault="001600AA" w:rsidP="000A2DBE">
            <w:pPr>
              <w:jc w:val="center"/>
              <w:rPr>
                <w:rFonts w:ascii="Arial Narrow" w:hAnsi="Arial Narrow"/>
                <w:b/>
              </w:rPr>
            </w:pPr>
            <w:r w:rsidRPr="00875148">
              <w:rPr>
                <w:rFonts w:ascii="Arial Narrow" w:hAnsi="Arial Narrow"/>
                <w:b/>
              </w:rPr>
              <w:t>Seq.</w:t>
            </w:r>
          </w:p>
        </w:tc>
        <w:tc>
          <w:tcPr>
            <w:tcW w:w="2966" w:type="dxa"/>
            <w:vAlign w:val="center"/>
          </w:tcPr>
          <w:p w:rsidR="001600AA" w:rsidRPr="00875148" w:rsidRDefault="001600AA" w:rsidP="000A2DBE">
            <w:pPr>
              <w:jc w:val="center"/>
              <w:rPr>
                <w:rFonts w:ascii="Arial Narrow" w:hAnsi="Arial Narrow"/>
                <w:b/>
              </w:rPr>
            </w:pPr>
            <w:r w:rsidRPr="00875148">
              <w:rPr>
                <w:rFonts w:ascii="Arial Narrow" w:hAnsi="Arial Narrow"/>
                <w:b/>
              </w:rPr>
              <w:t>Grupo Solucionador</w:t>
            </w:r>
          </w:p>
        </w:tc>
        <w:tc>
          <w:tcPr>
            <w:tcW w:w="7654" w:type="dxa"/>
            <w:vAlign w:val="center"/>
          </w:tcPr>
          <w:p w:rsidR="001600AA" w:rsidRPr="00875148" w:rsidRDefault="001600AA" w:rsidP="000A2DBE">
            <w:pPr>
              <w:jc w:val="center"/>
              <w:rPr>
                <w:rFonts w:ascii="Arial Narrow" w:hAnsi="Arial Narrow"/>
                <w:b/>
              </w:rPr>
            </w:pPr>
            <w:r w:rsidRPr="00875148">
              <w:rPr>
                <w:rFonts w:ascii="Arial Narrow" w:hAnsi="Arial Narrow"/>
                <w:b/>
              </w:rPr>
              <w:t>Descrição da atividade de volta</w:t>
            </w:r>
          </w:p>
        </w:tc>
      </w:tr>
      <w:tr w:rsidR="001600AA" w:rsidRPr="00875148">
        <w:tc>
          <w:tcPr>
            <w:tcW w:w="579" w:type="dxa"/>
          </w:tcPr>
          <w:p w:rsidR="001600AA" w:rsidRPr="00875148" w:rsidRDefault="001600AA" w:rsidP="000A2DBE">
            <w:pPr>
              <w:rPr>
                <w:rFonts w:ascii="Arial Narrow" w:hAnsi="Arial Narrow"/>
              </w:rPr>
            </w:pPr>
            <w:r w:rsidRPr="00875148">
              <w:rPr>
                <w:rFonts w:ascii="Arial Narrow" w:hAnsi="Arial Narrow"/>
                <w:i/>
                <w:color w:val="0000FF"/>
                <w:lang w:val="en-US"/>
              </w:rPr>
              <w:t>&lt;1&gt;</w:t>
            </w:r>
          </w:p>
        </w:tc>
        <w:tc>
          <w:tcPr>
            <w:tcW w:w="2966" w:type="dxa"/>
          </w:tcPr>
          <w:p w:rsidR="001600AA" w:rsidRPr="00875148" w:rsidRDefault="001600AA" w:rsidP="000A2DBE">
            <w:pPr>
              <w:rPr>
                <w:rFonts w:ascii="Arial Narrow" w:hAnsi="Arial Narrow"/>
                <w:i/>
                <w:color w:val="0000FF"/>
                <w:lang w:val="en-US"/>
              </w:rPr>
            </w:pPr>
          </w:p>
        </w:tc>
        <w:tc>
          <w:tcPr>
            <w:tcW w:w="7654" w:type="dxa"/>
          </w:tcPr>
          <w:p w:rsidR="001600AA" w:rsidRPr="00875148" w:rsidRDefault="001600AA" w:rsidP="000A2DBE">
            <w:pPr>
              <w:rPr>
                <w:rFonts w:ascii="Arial Narrow" w:hAnsi="Arial Narrow"/>
                <w:i/>
                <w:color w:val="0000FF"/>
                <w:lang w:val="en-US"/>
              </w:rPr>
            </w:pPr>
          </w:p>
        </w:tc>
      </w:tr>
      <w:tr w:rsidR="001600AA" w:rsidRPr="00875148">
        <w:tc>
          <w:tcPr>
            <w:tcW w:w="579" w:type="dxa"/>
          </w:tcPr>
          <w:p w:rsidR="001600AA" w:rsidRPr="00875148" w:rsidRDefault="001600AA" w:rsidP="000A2DBE">
            <w:pPr>
              <w:rPr>
                <w:rFonts w:ascii="Arial Narrow" w:hAnsi="Arial Narrow"/>
              </w:rPr>
            </w:pPr>
            <w:r w:rsidRPr="00875148">
              <w:rPr>
                <w:rFonts w:ascii="Arial Narrow" w:hAnsi="Arial Narrow"/>
                <w:i/>
                <w:color w:val="0000FF"/>
                <w:lang w:val="en-US"/>
              </w:rPr>
              <w:t>&lt;2&gt;</w:t>
            </w:r>
          </w:p>
        </w:tc>
        <w:tc>
          <w:tcPr>
            <w:tcW w:w="2966" w:type="dxa"/>
          </w:tcPr>
          <w:p w:rsidR="001600AA" w:rsidRPr="00875148" w:rsidRDefault="001600AA" w:rsidP="000A2DBE">
            <w:pPr>
              <w:rPr>
                <w:rFonts w:ascii="Arial Narrow" w:hAnsi="Arial Narrow"/>
                <w:i/>
                <w:color w:val="0000FF"/>
                <w:lang w:val="en-US"/>
              </w:rPr>
            </w:pPr>
          </w:p>
        </w:tc>
        <w:tc>
          <w:tcPr>
            <w:tcW w:w="7654" w:type="dxa"/>
          </w:tcPr>
          <w:p w:rsidR="001600AA" w:rsidRPr="00875148" w:rsidRDefault="001600AA" w:rsidP="000A2DBE">
            <w:pPr>
              <w:rPr>
                <w:rFonts w:ascii="Arial Narrow" w:hAnsi="Arial Narrow"/>
                <w:i/>
                <w:color w:val="0000FF"/>
                <w:lang w:val="en-US"/>
              </w:rPr>
            </w:pPr>
          </w:p>
        </w:tc>
      </w:tr>
      <w:tr w:rsidR="001600AA" w:rsidRPr="00875148">
        <w:tc>
          <w:tcPr>
            <w:tcW w:w="579" w:type="dxa"/>
          </w:tcPr>
          <w:p w:rsidR="001600AA" w:rsidRPr="00875148" w:rsidRDefault="001600AA" w:rsidP="000A2DBE">
            <w:pPr>
              <w:rPr>
                <w:rFonts w:ascii="Arial Narrow" w:hAnsi="Arial Narrow"/>
              </w:rPr>
            </w:pPr>
            <w:r w:rsidRPr="00875148">
              <w:rPr>
                <w:rFonts w:ascii="Arial Narrow" w:hAnsi="Arial Narrow"/>
                <w:i/>
                <w:color w:val="0000FF"/>
                <w:lang w:val="en-US"/>
              </w:rPr>
              <w:t>&lt;3&gt;</w:t>
            </w:r>
          </w:p>
        </w:tc>
        <w:tc>
          <w:tcPr>
            <w:tcW w:w="2966" w:type="dxa"/>
          </w:tcPr>
          <w:p w:rsidR="001600AA" w:rsidRPr="00875148" w:rsidRDefault="001600AA" w:rsidP="000A2DBE">
            <w:pPr>
              <w:rPr>
                <w:rFonts w:ascii="Arial Narrow" w:hAnsi="Arial Narrow"/>
                <w:i/>
                <w:color w:val="0000FF"/>
                <w:lang w:val="en-US"/>
              </w:rPr>
            </w:pPr>
          </w:p>
        </w:tc>
        <w:tc>
          <w:tcPr>
            <w:tcW w:w="7654" w:type="dxa"/>
          </w:tcPr>
          <w:p w:rsidR="001600AA" w:rsidRPr="00875148" w:rsidRDefault="001600AA" w:rsidP="000A2DBE">
            <w:pPr>
              <w:rPr>
                <w:rFonts w:ascii="Arial Narrow" w:hAnsi="Arial Narrow"/>
                <w:i/>
                <w:color w:val="0000FF"/>
                <w:lang w:val="en-US"/>
              </w:rPr>
            </w:pPr>
          </w:p>
        </w:tc>
      </w:tr>
      <w:tr w:rsidR="001600AA" w:rsidRPr="00875148">
        <w:tc>
          <w:tcPr>
            <w:tcW w:w="579" w:type="dxa"/>
          </w:tcPr>
          <w:p w:rsidR="001600AA" w:rsidRPr="00875148" w:rsidRDefault="001600AA" w:rsidP="000A2DBE">
            <w:pPr>
              <w:rPr>
                <w:rFonts w:ascii="Arial Narrow" w:hAnsi="Arial Narrow"/>
              </w:rPr>
            </w:pPr>
            <w:r w:rsidRPr="00875148">
              <w:rPr>
                <w:rFonts w:ascii="Arial Narrow" w:hAnsi="Arial Narrow"/>
                <w:i/>
                <w:color w:val="0000FF"/>
                <w:lang w:val="en-US"/>
              </w:rPr>
              <w:t>&lt;4&gt;</w:t>
            </w:r>
          </w:p>
        </w:tc>
        <w:tc>
          <w:tcPr>
            <w:tcW w:w="2966" w:type="dxa"/>
          </w:tcPr>
          <w:p w:rsidR="001600AA" w:rsidRPr="00875148" w:rsidRDefault="001600AA" w:rsidP="000A2DBE">
            <w:pPr>
              <w:rPr>
                <w:rFonts w:ascii="Arial Narrow" w:hAnsi="Arial Narrow"/>
                <w:i/>
                <w:color w:val="0000FF"/>
                <w:lang w:val="en-US"/>
              </w:rPr>
            </w:pPr>
          </w:p>
        </w:tc>
        <w:tc>
          <w:tcPr>
            <w:tcW w:w="7654" w:type="dxa"/>
          </w:tcPr>
          <w:p w:rsidR="001600AA" w:rsidRPr="00875148" w:rsidRDefault="001600AA" w:rsidP="000A2DBE">
            <w:pPr>
              <w:rPr>
                <w:rFonts w:ascii="Arial Narrow" w:hAnsi="Arial Narrow"/>
                <w:i/>
                <w:color w:val="0000FF"/>
                <w:lang w:val="en-US"/>
              </w:rPr>
            </w:pPr>
          </w:p>
        </w:tc>
      </w:tr>
      <w:tr w:rsidR="001600AA" w:rsidRPr="00875148">
        <w:tc>
          <w:tcPr>
            <w:tcW w:w="579" w:type="dxa"/>
          </w:tcPr>
          <w:p w:rsidR="001600AA" w:rsidRPr="00875148" w:rsidRDefault="001600AA" w:rsidP="000A2DBE">
            <w:pPr>
              <w:rPr>
                <w:rFonts w:ascii="Arial Narrow" w:hAnsi="Arial Narrow"/>
              </w:rPr>
            </w:pPr>
            <w:r w:rsidRPr="00875148">
              <w:rPr>
                <w:rFonts w:ascii="Arial Narrow" w:hAnsi="Arial Narrow"/>
                <w:i/>
                <w:color w:val="0000FF"/>
                <w:lang w:val="en-US"/>
              </w:rPr>
              <w:t>&lt;n&gt;</w:t>
            </w:r>
          </w:p>
        </w:tc>
        <w:tc>
          <w:tcPr>
            <w:tcW w:w="2966" w:type="dxa"/>
          </w:tcPr>
          <w:p w:rsidR="001600AA" w:rsidRPr="00875148" w:rsidRDefault="001600AA" w:rsidP="000A2DBE">
            <w:pPr>
              <w:rPr>
                <w:rFonts w:ascii="Arial Narrow" w:hAnsi="Arial Narrow"/>
                <w:i/>
                <w:color w:val="0000FF"/>
                <w:lang w:val="en-US"/>
              </w:rPr>
            </w:pPr>
          </w:p>
        </w:tc>
        <w:tc>
          <w:tcPr>
            <w:tcW w:w="7654" w:type="dxa"/>
          </w:tcPr>
          <w:p w:rsidR="001600AA" w:rsidRPr="00875148" w:rsidRDefault="001600AA" w:rsidP="000A2DBE">
            <w:pPr>
              <w:rPr>
                <w:rFonts w:ascii="Arial Narrow" w:hAnsi="Arial Narrow"/>
                <w:i/>
                <w:color w:val="0000FF"/>
                <w:lang w:val="en-US"/>
              </w:rPr>
            </w:pPr>
          </w:p>
        </w:tc>
      </w:tr>
    </w:tbl>
    <w:p w:rsidR="001600AA" w:rsidRPr="00875148" w:rsidRDefault="001600AA" w:rsidP="002552D5">
      <w:pPr>
        <w:rPr>
          <w:rFonts w:ascii="Arial Narrow" w:hAnsi="Arial Narrow"/>
        </w:rPr>
      </w:pPr>
      <w:r w:rsidRPr="00875148">
        <w:rPr>
          <w:rFonts w:ascii="Arial Narrow" w:hAnsi="Arial Narrow"/>
        </w:rPr>
        <w:t xml:space="preserve">* A </w:t>
      </w:r>
      <w:proofErr w:type="spellStart"/>
      <w:r w:rsidRPr="00875148">
        <w:rPr>
          <w:rFonts w:ascii="Arial Narrow" w:hAnsi="Arial Narrow"/>
        </w:rPr>
        <w:t>seqüência</w:t>
      </w:r>
      <w:proofErr w:type="spellEnd"/>
      <w:r w:rsidRPr="00875148">
        <w:rPr>
          <w:rFonts w:ascii="Arial Narrow" w:hAnsi="Arial Narrow"/>
        </w:rPr>
        <w:t xml:space="preserve"> de atividades descritas no plano de volta deverão estar sincronizadas (mesmo ID) com o Roteiro de Implantação</w:t>
      </w:r>
    </w:p>
    <w:p w:rsidR="001600AA" w:rsidRPr="00875148" w:rsidRDefault="001600AA" w:rsidP="002552D5">
      <w:pPr>
        <w:rPr>
          <w:rFonts w:ascii="Arial Narrow" w:hAnsi="Arial Narrow"/>
        </w:rPr>
      </w:pPr>
    </w:p>
    <w:p w:rsidR="001600AA" w:rsidRPr="00875148" w:rsidRDefault="001600AA" w:rsidP="0007424A">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COMUNICAÇÃO</w:t>
      </w:r>
    </w:p>
    <w:p w:rsidR="001600AA" w:rsidRPr="00875148" w:rsidRDefault="001600AA">
      <w:pPr>
        <w:pStyle w:val="TCTips"/>
        <w:rPr>
          <w:rFonts w:ascii="Arial Narrow" w:hAnsi="Arial Narrow"/>
          <w:i w:val="0"/>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4"/>
        <w:gridCol w:w="4580"/>
        <w:gridCol w:w="2268"/>
        <w:gridCol w:w="2507"/>
      </w:tblGrid>
      <w:tr w:rsidR="001600AA" w:rsidRPr="00875148">
        <w:tc>
          <w:tcPr>
            <w:tcW w:w="1844" w:type="dxa"/>
            <w:vAlign w:val="center"/>
          </w:tcPr>
          <w:p w:rsidR="001600AA" w:rsidRPr="00875148" w:rsidRDefault="001600AA" w:rsidP="006E2C4F">
            <w:pPr>
              <w:jc w:val="center"/>
              <w:rPr>
                <w:rFonts w:ascii="Arial Narrow" w:hAnsi="Arial Narrow"/>
                <w:b/>
              </w:rPr>
            </w:pPr>
            <w:r w:rsidRPr="00875148">
              <w:rPr>
                <w:rFonts w:ascii="Arial Narrow" w:hAnsi="Arial Narrow"/>
                <w:b/>
              </w:rPr>
              <w:t>Seq. Escalonamento</w:t>
            </w:r>
          </w:p>
        </w:tc>
        <w:tc>
          <w:tcPr>
            <w:tcW w:w="4580" w:type="dxa"/>
            <w:vAlign w:val="center"/>
          </w:tcPr>
          <w:p w:rsidR="001600AA" w:rsidRPr="00875148" w:rsidRDefault="001600AA" w:rsidP="006E2C4F">
            <w:pPr>
              <w:jc w:val="center"/>
              <w:rPr>
                <w:rFonts w:ascii="Arial Narrow" w:hAnsi="Arial Narrow"/>
                <w:b/>
              </w:rPr>
            </w:pPr>
            <w:r w:rsidRPr="00875148">
              <w:rPr>
                <w:rFonts w:ascii="Arial Narrow" w:hAnsi="Arial Narrow"/>
                <w:b/>
              </w:rPr>
              <w:t>Nome Contato</w:t>
            </w:r>
          </w:p>
        </w:tc>
        <w:tc>
          <w:tcPr>
            <w:tcW w:w="2268" w:type="dxa"/>
            <w:vAlign w:val="center"/>
          </w:tcPr>
          <w:p w:rsidR="001600AA" w:rsidRPr="00875148" w:rsidRDefault="001600AA" w:rsidP="006E2C4F">
            <w:pPr>
              <w:jc w:val="center"/>
              <w:rPr>
                <w:rFonts w:ascii="Arial Narrow" w:hAnsi="Arial Narrow"/>
                <w:b/>
              </w:rPr>
            </w:pPr>
            <w:r w:rsidRPr="00875148">
              <w:rPr>
                <w:rFonts w:ascii="Arial Narrow" w:hAnsi="Arial Narrow"/>
                <w:b/>
              </w:rPr>
              <w:t>Telefone</w:t>
            </w:r>
          </w:p>
        </w:tc>
        <w:tc>
          <w:tcPr>
            <w:tcW w:w="2507" w:type="dxa"/>
            <w:vAlign w:val="center"/>
          </w:tcPr>
          <w:p w:rsidR="001600AA" w:rsidRPr="00875148" w:rsidRDefault="001600AA" w:rsidP="006E2C4F">
            <w:pPr>
              <w:jc w:val="center"/>
              <w:rPr>
                <w:rFonts w:ascii="Arial Narrow" w:hAnsi="Arial Narrow"/>
                <w:b/>
              </w:rPr>
            </w:pPr>
            <w:r w:rsidRPr="00875148">
              <w:rPr>
                <w:rFonts w:ascii="Arial Narrow" w:hAnsi="Arial Narrow"/>
                <w:b/>
              </w:rPr>
              <w:t>Área / Responsabilidade</w:t>
            </w:r>
          </w:p>
        </w:tc>
      </w:tr>
      <w:tr w:rsidR="001600AA" w:rsidRPr="00875148">
        <w:tc>
          <w:tcPr>
            <w:tcW w:w="1844" w:type="dxa"/>
          </w:tcPr>
          <w:p w:rsidR="001600AA" w:rsidRPr="00875148" w:rsidRDefault="001600AA" w:rsidP="000A2DBE">
            <w:pPr>
              <w:rPr>
                <w:rFonts w:ascii="Arial Narrow" w:hAnsi="Arial Narrow"/>
                <w:i/>
                <w:color w:val="0000FF"/>
                <w:lang w:val="en-US"/>
              </w:rPr>
            </w:pPr>
            <w:r w:rsidRPr="00875148">
              <w:rPr>
                <w:rFonts w:ascii="Arial Narrow" w:hAnsi="Arial Narrow"/>
                <w:i/>
                <w:color w:val="0000FF"/>
                <w:lang w:val="en-US"/>
              </w:rPr>
              <w:t>1.</w:t>
            </w:r>
          </w:p>
        </w:tc>
        <w:tc>
          <w:tcPr>
            <w:tcW w:w="4580" w:type="dxa"/>
          </w:tcPr>
          <w:p w:rsidR="001600AA" w:rsidRPr="00875148" w:rsidRDefault="001600AA" w:rsidP="000A2DBE">
            <w:pPr>
              <w:rPr>
                <w:rFonts w:ascii="Arial Narrow" w:hAnsi="Arial Narrow"/>
              </w:rPr>
            </w:pPr>
          </w:p>
        </w:tc>
        <w:tc>
          <w:tcPr>
            <w:tcW w:w="2268" w:type="dxa"/>
          </w:tcPr>
          <w:p w:rsidR="001600AA" w:rsidRPr="00875148" w:rsidRDefault="001600AA" w:rsidP="000A2DBE">
            <w:pPr>
              <w:rPr>
                <w:rFonts w:ascii="Arial Narrow" w:hAnsi="Arial Narrow"/>
                <w:i/>
                <w:color w:val="0000FF"/>
                <w:lang w:val="en-US"/>
              </w:rPr>
            </w:pPr>
          </w:p>
        </w:tc>
        <w:tc>
          <w:tcPr>
            <w:tcW w:w="2507" w:type="dxa"/>
          </w:tcPr>
          <w:p w:rsidR="001600AA" w:rsidRPr="00875148" w:rsidRDefault="001600AA" w:rsidP="000A2DBE">
            <w:pPr>
              <w:rPr>
                <w:rFonts w:ascii="Arial Narrow" w:hAnsi="Arial Narrow"/>
                <w:i/>
                <w:color w:val="0000FF"/>
                <w:lang w:val="en-US"/>
              </w:rPr>
            </w:pPr>
          </w:p>
        </w:tc>
      </w:tr>
      <w:tr w:rsidR="001600AA" w:rsidRPr="00875148">
        <w:tc>
          <w:tcPr>
            <w:tcW w:w="1844" w:type="dxa"/>
          </w:tcPr>
          <w:p w:rsidR="001600AA" w:rsidRPr="00875148" w:rsidRDefault="001600AA" w:rsidP="0007424A">
            <w:pPr>
              <w:ind w:left="176"/>
              <w:rPr>
                <w:rFonts w:ascii="Arial Narrow" w:hAnsi="Arial Narrow"/>
                <w:i/>
                <w:color w:val="0000FF"/>
                <w:lang w:val="en-US"/>
              </w:rPr>
            </w:pPr>
            <w:r w:rsidRPr="00875148">
              <w:rPr>
                <w:rFonts w:ascii="Arial Narrow" w:hAnsi="Arial Narrow"/>
                <w:i/>
                <w:color w:val="0000FF"/>
                <w:lang w:val="en-US"/>
              </w:rPr>
              <w:t>1.1 (opcional)</w:t>
            </w:r>
          </w:p>
        </w:tc>
        <w:tc>
          <w:tcPr>
            <w:tcW w:w="4580" w:type="dxa"/>
          </w:tcPr>
          <w:p w:rsidR="001600AA" w:rsidRPr="00875148" w:rsidRDefault="001600AA" w:rsidP="000A2DBE">
            <w:pPr>
              <w:rPr>
                <w:rFonts w:ascii="Arial Narrow" w:hAnsi="Arial Narrow"/>
              </w:rPr>
            </w:pPr>
          </w:p>
        </w:tc>
        <w:tc>
          <w:tcPr>
            <w:tcW w:w="2268" w:type="dxa"/>
          </w:tcPr>
          <w:p w:rsidR="001600AA" w:rsidRPr="00875148" w:rsidRDefault="001600AA" w:rsidP="000A2DBE">
            <w:pPr>
              <w:rPr>
                <w:rFonts w:ascii="Arial Narrow" w:hAnsi="Arial Narrow"/>
                <w:i/>
                <w:color w:val="0000FF"/>
                <w:lang w:val="en-US"/>
              </w:rPr>
            </w:pPr>
          </w:p>
        </w:tc>
        <w:tc>
          <w:tcPr>
            <w:tcW w:w="2507" w:type="dxa"/>
          </w:tcPr>
          <w:p w:rsidR="001600AA" w:rsidRPr="00875148" w:rsidRDefault="001600AA" w:rsidP="000A2DBE">
            <w:pPr>
              <w:rPr>
                <w:rFonts w:ascii="Arial Narrow" w:hAnsi="Arial Narrow"/>
                <w:i/>
                <w:color w:val="0000FF"/>
                <w:lang w:val="en-US"/>
              </w:rPr>
            </w:pPr>
          </w:p>
        </w:tc>
      </w:tr>
      <w:tr w:rsidR="001600AA" w:rsidRPr="00875148">
        <w:tc>
          <w:tcPr>
            <w:tcW w:w="1844" w:type="dxa"/>
          </w:tcPr>
          <w:p w:rsidR="001600AA" w:rsidRPr="00875148" w:rsidRDefault="001600AA" w:rsidP="006E2C4F">
            <w:pPr>
              <w:ind w:left="176"/>
              <w:rPr>
                <w:rFonts w:ascii="Arial Narrow" w:hAnsi="Arial Narrow"/>
                <w:i/>
                <w:color w:val="0000FF"/>
                <w:lang w:val="en-US"/>
              </w:rPr>
            </w:pPr>
            <w:r w:rsidRPr="00875148">
              <w:rPr>
                <w:rFonts w:ascii="Arial Narrow" w:hAnsi="Arial Narrow"/>
                <w:i/>
                <w:color w:val="0000FF"/>
                <w:lang w:val="en-US"/>
              </w:rPr>
              <w:t>1.2 (opcional)</w:t>
            </w:r>
          </w:p>
        </w:tc>
        <w:tc>
          <w:tcPr>
            <w:tcW w:w="4580" w:type="dxa"/>
          </w:tcPr>
          <w:p w:rsidR="001600AA" w:rsidRPr="00875148" w:rsidRDefault="001600AA" w:rsidP="000A2DBE">
            <w:pPr>
              <w:rPr>
                <w:rFonts w:ascii="Arial Narrow" w:hAnsi="Arial Narrow"/>
              </w:rPr>
            </w:pPr>
          </w:p>
        </w:tc>
        <w:tc>
          <w:tcPr>
            <w:tcW w:w="2268" w:type="dxa"/>
          </w:tcPr>
          <w:p w:rsidR="001600AA" w:rsidRPr="00875148" w:rsidRDefault="001600AA" w:rsidP="000A2DBE">
            <w:pPr>
              <w:rPr>
                <w:rFonts w:ascii="Arial Narrow" w:hAnsi="Arial Narrow"/>
                <w:i/>
                <w:color w:val="0000FF"/>
                <w:lang w:val="en-US"/>
              </w:rPr>
            </w:pPr>
          </w:p>
        </w:tc>
        <w:tc>
          <w:tcPr>
            <w:tcW w:w="2507" w:type="dxa"/>
          </w:tcPr>
          <w:p w:rsidR="001600AA" w:rsidRPr="00875148" w:rsidRDefault="001600AA" w:rsidP="000A2DBE">
            <w:pPr>
              <w:rPr>
                <w:rFonts w:ascii="Arial Narrow" w:hAnsi="Arial Narrow"/>
                <w:i/>
                <w:color w:val="0000FF"/>
                <w:lang w:val="en-US"/>
              </w:rPr>
            </w:pPr>
          </w:p>
        </w:tc>
      </w:tr>
      <w:tr w:rsidR="001600AA" w:rsidRPr="00875148">
        <w:tc>
          <w:tcPr>
            <w:tcW w:w="1844" w:type="dxa"/>
          </w:tcPr>
          <w:p w:rsidR="001600AA" w:rsidRPr="00875148" w:rsidRDefault="001600AA" w:rsidP="006E2C4F">
            <w:pPr>
              <w:ind w:left="176"/>
              <w:rPr>
                <w:rFonts w:ascii="Arial Narrow" w:hAnsi="Arial Narrow"/>
                <w:i/>
                <w:color w:val="0000FF"/>
                <w:lang w:val="en-US"/>
              </w:rPr>
            </w:pPr>
            <w:r w:rsidRPr="00875148">
              <w:rPr>
                <w:rFonts w:ascii="Arial Narrow" w:hAnsi="Arial Narrow"/>
                <w:i/>
                <w:color w:val="0000FF"/>
                <w:lang w:val="en-US"/>
              </w:rPr>
              <w:t>1.3 (opcional)</w:t>
            </w:r>
          </w:p>
        </w:tc>
        <w:tc>
          <w:tcPr>
            <w:tcW w:w="4580" w:type="dxa"/>
          </w:tcPr>
          <w:p w:rsidR="001600AA" w:rsidRPr="00875148" w:rsidRDefault="001600AA" w:rsidP="000A2DBE">
            <w:pPr>
              <w:rPr>
                <w:rFonts w:ascii="Arial Narrow" w:hAnsi="Arial Narrow"/>
              </w:rPr>
            </w:pPr>
          </w:p>
        </w:tc>
        <w:tc>
          <w:tcPr>
            <w:tcW w:w="2268" w:type="dxa"/>
          </w:tcPr>
          <w:p w:rsidR="001600AA" w:rsidRPr="00875148" w:rsidRDefault="001600AA" w:rsidP="000A2DBE">
            <w:pPr>
              <w:rPr>
                <w:rFonts w:ascii="Arial Narrow" w:hAnsi="Arial Narrow"/>
                <w:i/>
                <w:color w:val="0000FF"/>
                <w:lang w:val="en-US"/>
              </w:rPr>
            </w:pPr>
          </w:p>
        </w:tc>
        <w:tc>
          <w:tcPr>
            <w:tcW w:w="2507" w:type="dxa"/>
          </w:tcPr>
          <w:p w:rsidR="001600AA" w:rsidRPr="00875148" w:rsidRDefault="001600AA" w:rsidP="000A2DBE">
            <w:pPr>
              <w:rPr>
                <w:rFonts w:ascii="Arial Narrow" w:hAnsi="Arial Narrow"/>
                <w:i/>
                <w:color w:val="0000FF"/>
                <w:lang w:val="en-US"/>
              </w:rPr>
            </w:pPr>
          </w:p>
        </w:tc>
      </w:tr>
      <w:tr w:rsidR="001600AA" w:rsidRPr="00875148">
        <w:tc>
          <w:tcPr>
            <w:tcW w:w="1844" w:type="dxa"/>
          </w:tcPr>
          <w:p w:rsidR="001600AA" w:rsidRPr="00875148" w:rsidRDefault="001600AA" w:rsidP="000A2DBE">
            <w:pPr>
              <w:rPr>
                <w:rFonts w:ascii="Arial Narrow" w:hAnsi="Arial Narrow"/>
                <w:i/>
                <w:color w:val="0000FF"/>
                <w:lang w:val="en-US"/>
              </w:rPr>
            </w:pPr>
            <w:r w:rsidRPr="00875148">
              <w:rPr>
                <w:rFonts w:ascii="Arial Narrow" w:hAnsi="Arial Narrow"/>
                <w:i/>
                <w:color w:val="0000FF"/>
                <w:lang w:val="en-US"/>
              </w:rPr>
              <w:t>2.</w:t>
            </w:r>
          </w:p>
        </w:tc>
        <w:tc>
          <w:tcPr>
            <w:tcW w:w="4580" w:type="dxa"/>
          </w:tcPr>
          <w:p w:rsidR="001600AA" w:rsidRPr="00875148" w:rsidRDefault="001600AA" w:rsidP="000A2DBE">
            <w:pPr>
              <w:rPr>
                <w:rFonts w:ascii="Arial Narrow" w:hAnsi="Arial Narrow"/>
              </w:rPr>
            </w:pPr>
          </w:p>
        </w:tc>
        <w:tc>
          <w:tcPr>
            <w:tcW w:w="2268" w:type="dxa"/>
          </w:tcPr>
          <w:p w:rsidR="001600AA" w:rsidRPr="00875148" w:rsidRDefault="001600AA" w:rsidP="000A2DBE">
            <w:pPr>
              <w:rPr>
                <w:rFonts w:ascii="Arial Narrow" w:hAnsi="Arial Narrow"/>
                <w:i/>
                <w:color w:val="0000FF"/>
                <w:lang w:val="en-US"/>
              </w:rPr>
            </w:pPr>
          </w:p>
        </w:tc>
        <w:tc>
          <w:tcPr>
            <w:tcW w:w="2507" w:type="dxa"/>
          </w:tcPr>
          <w:p w:rsidR="001600AA" w:rsidRPr="00875148" w:rsidRDefault="001600AA" w:rsidP="000A2DBE">
            <w:pPr>
              <w:rPr>
                <w:rFonts w:ascii="Arial Narrow" w:hAnsi="Arial Narrow"/>
                <w:i/>
                <w:color w:val="0000FF"/>
                <w:lang w:val="en-US"/>
              </w:rPr>
            </w:pPr>
          </w:p>
        </w:tc>
      </w:tr>
      <w:tr w:rsidR="001600AA" w:rsidRPr="00875148">
        <w:tc>
          <w:tcPr>
            <w:tcW w:w="1844" w:type="dxa"/>
          </w:tcPr>
          <w:p w:rsidR="001600AA" w:rsidRPr="00875148" w:rsidRDefault="001600AA" w:rsidP="006E2C4F">
            <w:pPr>
              <w:ind w:left="176"/>
              <w:rPr>
                <w:rFonts w:ascii="Arial Narrow" w:hAnsi="Arial Narrow"/>
                <w:i/>
                <w:color w:val="0000FF"/>
                <w:lang w:val="en-US"/>
              </w:rPr>
            </w:pPr>
            <w:r w:rsidRPr="00875148">
              <w:rPr>
                <w:rFonts w:ascii="Arial Narrow" w:hAnsi="Arial Narrow"/>
                <w:i/>
                <w:color w:val="0000FF"/>
                <w:lang w:val="en-US"/>
              </w:rPr>
              <w:t>2.1 (opcional)</w:t>
            </w:r>
          </w:p>
        </w:tc>
        <w:tc>
          <w:tcPr>
            <w:tcW w:w="4580" w:type="dxa"/>
          </w:tcPr>
          <w:p w:rsidR="001600AA" w:rsidRPr="00875148" w:rsidRDefault="001600AA" w:rsidP="000A2DBE">
            <w:pPr>
              <w:rPr>
                <w:rFonts w:ascii="Arial Narrow" w:hAnsi="Arial Narrow"/>
              </w:rPr>
            </w:pPr>
          </w:p>
        </w:tc>
        <w:tc>
          <w:tcPr>
            <w:tcW w:w="2268" w:type="dxa"/>
          </w:tcPr>
          <w:p w:rsidR="001600AA" w:rsidRPr="00875148" w:rsidRDefault="001600AA" w:rsidP="000A2DBE">
            <w:pPr>
              <w:rPr>
                <w:rFonts w:ascii="Arial Narrow" w:hAnsi="Arial Narrow"/>
                <w:i/>
                <w:color w:val="0000FF"/>
                <w:lang w:val="en-US"/>
              </w:rPr>
            </w:pPr>
          </w:p>
        </w:tc>
        <w:tc>
          <w:tcPr>
            <w:tcW w:w="2507" w:type="dxa"/>
          </w:tcPr>
          <w:p w:rsidR="001600AA" w:rsidRPr="00875148" w:rsidRDefault="001600AA" w:rsidP="000A2DBE">
            <w:pPr>
              <w:rPr>
                <w:rFonts w:ascii="Arial Narrow" w:hAnsi="Arial Narrow"/>
                <w:i/>
                <w:color w:val="0000FF"/>
                <w:lang w:val="en-US"/>
              </w:rPr>
            </w:pPr>
          </w:p>
        </w:tc>
      </w:tr>
      <w:tr w:rsidR="001600AA" w:rsidRPr="00875148">
        <w:tc>
          <w:tcPr>
            <w:tcW w:w="1844" w:type="dxa"/>
          </w:tcPr>
          <w:p w:rsidR="001600AA" w:rsidRPr="00875148" w:rsidRDefault="001600AA" w:rsidP="006E2C4F">
            <w:pPr>
              <w:ind w:left="176"/>
              <w:rPr>
                <w:rFonts w:ascii="Arial Narrow" w:hAnsi="Arial Narrow"/>
                <w:i/>
                <w:color w:val="0000FF"/>
                <w:lang w:val="en-US"/>
              </w:rPr>
            </w:pPr>
            <w:r w:rsidRPr="00875148">
              <w:rPr>
                <w:rFonts w:ascii="Arial Narrow" w:hAnsi="Arial Narrow"/>
                <w:i/>
                <w:color w:val="0000FF"/>
                <w:lang w:val="en-US"/>
              </w:rPr>
              <w:t>2.2 (opcional)</w:t>
            </w:r>
          </w:p>
        </w:tc>
        <w:tc>
          <w:tcPr>
            <w:tcW w:w="4580" w:type="dxa"/>
          </w:tcPr>
          <w:p w:rsidR="001600AA" w:rsidRPr="00875148" w:rsidRDefault="001600AA" w:rsidP="000A2DBE">
            <w:pPr>
              <w:rPr>
                <w:rFonts w:ascii="Arial Narrow" w:hAnsi="Arial Narrow"/>
              </w:rPr>
            </w:pPr>
          </w:p>
        </w:tc>
        <w:tc>
          <w:tcPr>
            <w:tcW w:w="2268" w:type="dxa"/>
          </w:tcPr>
          <w:p w:rsidR="001600AA" w:rsidRPr="00875148" w:rsidRDefault="001600AA" w:rsidP="000A2DBE">
            <w:pPr>
              <w:rPr>
                <w:rFonts w:ascii="Arial Narrow" w:hAnsi="Arial Narrow"/>
                <w:i/>
                <w:color w:val="0000FF"/>
                <w:lang w:val="en-US"/>
              </w:rPr>
            </w:pPr>
          </w:p>
        </w:tc>
        <w:tc>
          <w:tcPr>
            <w:tcW w:w="2507" w:type="dxa"/>
          </w:tcPr>
          <w:p w:rsidR="001600AA" w:rsidRPr="00875148" w:rsidRDefault="001600AA" w:rsidP="000A2DBE">
            <w:pPr>
              <w:rPr>
                <w:rFonts w:ascii="Arial Narrow" w:hAnsi="Arial Narrow"/>
                <w:i/>
                <w:color w:val="0000FF"/>
                <w:lang w:val="en-US"/>
              </w:rPr>
            </w:pPr>
          </w:p>
        </w:tc>
      </w:tr>
      <w:tr w:rsidR="001600AA" w:rsidRPr="00875148">
        <w:tc>
          <w:tcPr>
            <w:tcW w:w="1844" w:type="dxa"/>
          </w:tcPr>
          <w:p w:rsidR="001600AA" w:rsidRPr="00875148" w:rsidRDefault="001600AA" w:rsidP="006E2C4F">
            <w:pPr>
              <w:ind w:left="176"/>
              <w:rPr>
                <w:rFonts w:ascii="Arial Narrow" w:hAnsi="Arial Narrow"/>
                <w:i/>
                <w:color w:val="0000FF"/>
                <w:lang w:val="en-US"/>
              </w:rPr>
            </w:pPr>
            <w:r w:rsidRPr="00875148">
              <w:rPr>
                <w:rFonts w:ascii="Arial Narrow" w:hAnsi="Arial Narrow"/>
                <w:i/>
                <w:color w:val="0000FF"/>
                <w:lang w:val="en-US"/>
              </w:rPr>
              <w:t>2.3 (opcional)</w:t>
            </w:r>
          </w:p>
        </w:tc>
        <w:tc>
          <w:tcPr>
            <w:tcW w:w="4580" w:type="dxa"/>
          </w:tcPr>
          <w:p w:rsidR="001600AA" w:rsidRPr="00875148" w:rsidRDefault="001600AA" w:rsidP="000A2DBE">
            <w:pPr>
              <w:rPr>
                <w:rFonts w:ascii="Arial Narrow" w:hAnsi="Arial Narrow"/>
              </w:rPr>
            </w:pPr>
          </w:p>
        </w:tc>
        <w:tc>
          <w:tcPr>
            <w:tcW w:w="2268" w:type="dxa"/>
          </w:tcPr>
          <w:p w:rsidR="001600AA" w:rsidRPr="00875148" w:rsidRDefault="001600AA" w:rsidP="000A2DBE">
            <w:pPr>
              <w:rPr>
                <w:rFonts w:ascii="Arial Narrow" w:hAnsi="Arial Narrow"/>
                <w:i/>
                <w:color w:val="0000FF"/>
                <w:lang w:val="en-US"/>
              </w:rPr>
            </w:pPr>
          </w:p>
        </w:tc>
        <w:tc>
          <w:tcPr>
            <w:tcW w:w="2507" w:type="dxa"/>
          </w:tcPr>
          <w:p w:rsidR="001600AA" w:rsidRPr="00875148" w:rsidRDefault="001600AA" w:rsidP="000A2DBE">
            <w:pPr>
              <w:rPr>
                <w:rFonts w:ascii="Arial Narrow" w:hAnsi="Arial Narrow"/>
                <w:i/>
                <w:color w:val="0000FF"/>
                <w:lang w:val="en-US"/>
              </w:rPr>
            </w:pPr>
          </w:p>
        </w:tc>
      </w:tr>
      <w:tr w:rsidR="001600AA" w:rsidRPr="00875148">
        <w:tc>
          <w:tcPr>
            <w:tcW w:w="1844" w:type="dxa"/>
          </w:tcPr>
          <w:p w:rsidR="001600AA" w:rsidRPr="00875148" w:rsidRDefault="001600AA" w:rsidP="006E2C4F">
            <w:pPr>
              <w:rPr>
                <w:rFonts w:ascii="Arial Narrow" w:hAnsi="Arial Narrow"/>
                <w:i/>
                <w:color w:val="0000FF"/>
                <w:lang w:val="en-US"/>
              </w:rPr>
            </w:pPr>
            <w:r w:rsidRPr="00875148">
              <w:rPr>
                <w:rFonts w:ascii="Arial Narrow" w:hAnsi="Arial Narrow"/>
                <w:i/>
                <w:color w:val="0000FF"/>
                <w:lang w:val="en-US"/>
              </w:rPr>
              <w:t>3.</w:t>
            </w:r>
          </w:p>
        </w:tc>
        <w:tc>
          <w:tcPr>
            <w:tcW w:w="4580" w:type="dxa"/>
          </w:tcPr>
          <w:p w:rsidR="001600AA" w:rsidRPr="00875148" w:rsidRDefault="001600AA" w:rsidP="000A2DBE">
            <w:pPr>
              <w:rPr>
                <w:rFonts w:ascii="Arial Narrow" w:hAnsi="Arial Narrow"/>
              </w:rPr>
            </w:pPr>
          </w:p>
        </w:tc>
        <w:tc>
          <w:tcPr>
            <w:tcW w:w="2268" w:type="dxa"/>
          </w:tcPr>
          <w:p w:rsidR="001600AA" w:rsidRPr="00875148" w:rsidRDefault="001600AA" w:rsidP="000A2DBE">
            <w:pPr>
              <w:rPr>
                <w:rFonts w:ascii="Arial Narrow" w:hAnsi="Arial Narrow"/>
                <w:i/>
                <w:color w:val="0000FF"/>
                <w:lang w:val="en-US"/>
              </w:rPr>
            </w:pPr>
          </w:p>
        </w:tc>
        <w:tc>
          <w:tcPr>
            <w:tcW w:w="2507" w:type="dxa"/>
          </w:tcPr>
          <w:p w:rsidR="001600AA" w:rsidRPr="00875148" w:rsidRDefault="001600AA" w:rsidP="000A2DBE">
            <w:pPr>
              <w:rPr>
                <w:rFonts w:ascii="Arial Narrow" w:hAnsi="Arial Narrow"/>
                <w:i/>
                <w:color w:val="0000FF"/>
                <w:lang w:val="en-US"/>
              </w:rPr>
            </w:pPr>
          </w:p>
        </w:tc>
      </w:tr>
      <w:tr w:rsidR="001600AA" w:rsidRPr="00875148">
        <w:tc>
          <w:tcPr>
            <w:tcW w:w="1844" w:type="dxa"/>
          </w:tcPr>
          <w:p w:rsidR="001600AA" w:rsidRPr="00875148" w:rsidRDefault="001600AA" w:rsidP="006E2C4F">
            <w:pPr>
              <w:ind w:left="176"/>
              <w:rPr>
                <w:rFonts w:ascii="Arial Narrow" w:hAnsi="Arial Narrow"/>
                <w:i/>
                <w:color w:val="0000FF"/>
                <w:lang w:val="en-US"/>
              </w:rPr>
            </w:pPr>
            <w:r w:rsidRPr="00875148">
              <w:rPr>
                <w:rFonts w:ascii="Arial Narrow" w:hAnsi="Arial Narrow"/>
                <w:i/>
                <w:color w:val="0000FF"/>
                <w:lang w:val="en-US"/>
              </w:rPr>
              <w:t>3.1 (opcional)</w:t>
            </w:r>
          </w:p>
        </w:tc>
        <w:tc>
          <w:tcPr>
            <w:tcW w:w="4580" w:type="dxa"/>
          </w:tcPr>
          <w:p w:rsidR="001600AA" w:rsidRPr="00875148" w:rsidRDefault="001600AA" w:rsidP="000A2DBE">
            <w:pPr>
              <w:rPr>
                <w:rFonts w:ascii="Arial Narrow" w:hAnsi="Arial Narrow"/>
              </w:rPr>
            </w:pPr>
          </w:p>
        </w:tc>
        <w:tc>
          <w:tcPr>
            <w:tcW w:w="2268" w:type="dxa"/>
          </w:tcPr>
          <w:p w:rsidR="001600AA" w:rsidRPr="00875148" w:rsidRDefault="001600AA" w:rsidP="000A2DBE">
            <w:pPr>
              <w:rPr>
                <w:rFonts w:ascii="Arial Narrow" w:hAnsi="Arial Narrow"/>
                <w:i/>
                <w:color w:val="0000FF"/>
                <w:lang w:val="en-US"/>
              </w:rPr>
            </w:pPr>
          </w:p>
        </w:tc>
        <w:tc>
          <w:tcPr>
            <w:tcW w:w="2507" w:type="dxa"/>
          </w:tcPr>
          <w:p w:rsidR="001600AA" w:rsidRPr="00875148" w:rsidRDefault="001600AA" w:rsidP="000A2DBE">
            <w:pPr>
              <w:rPr>
                <w:rFonts w:ascii="Arial Narrow" w:hAnsi="Arial Narrow"/>
                <w:i/>
                <w:color w:val="0000FF"/>
                <w:lang w:val="en-US"/>
              </w:rPr>
            </w:pPr>
          </w:p>
        </w:tc>
      </w:tr>
      <w:tr w:rsidR="001600AA" w:rsidRPr="00875148">
        <w:tc>
          <w:tcPr>
            <w:tcW w:w="1844" w:type="dxa"/>
          </w:tcPr>
          <w:p w:rsidR="001600AA" w:rsidRPr="00875148" w:rsidRDefault="001600AA" w:rsidP="006E2C4F">
            <w:pPr>
              <w:ind w:left="176"/>
              <w:rPr>
                <w:rFonts w:ascii="Arial Narrow" w:hAnsi="Arial Narrow"/>
                <w:i/>
                <w:color w:val="0000FF"/>
                <w:lang w:val="en-US"/>
              </w:rPr>
            </w:pPr>
            <w:r w:rsidRPr="00875148">
              <w:rPr>
                <w:rFonts w:ascii="Arial Narrow" w:hAnsi="Arial Narrow"/>
                <w:i/>
                <w:color w:val="0000FF"/>
                <w:lang w:val="en-US"/>
              </w:rPr>
              <w:t>3.2 (opcional)</w:t>
            </w:r>
          </w:p>
        </w:tc>
        <w:tc>
          <w:tcPr>
            <w:tcW w:w="4580" w:type="dxa"/>
          </w:tcPr>
          <w:p w:rsidR="001600AA" w:rsidRPr="00875148" w:rsidRDefault="001600AA" w:rsidP="000A2DBE">
            <w:pPr>
              <w:rPr>
                <w:rFonts w:ascii="Arial Narrow" w:hAnsi="Arial Narrow"/>
              </w:rPr>
            </w:pPr>
          </w:p>
        </w:tc>
        <w:tc>
          <w:tcPr>
            <w:tcW w:w="2268" w:type="dxa"/>
          </w:tcPr>
          <w:p w:rsidR="001600AA" w:rsidRPr="00875148" w:rsidRDefault="001600AA" w:rsidP="000A2DBE">
            <w:pPr>
              <w:rPr>
                <w:rFonts w:ascii="Arial Narrow" w:hAnsi="Arial Narrow"/>
                <w:i/>
                <w:color w:val="0000FF"/>
                <w:lang w:val="en-US"/>
              </w:rPr>
            </w:pPr>
          </w:p>
        </w:tc>
        <w:tc>
          <w:tcPr>
            <w:tcW w:w="2507" w:type="dxa"/>
          </w:tcPr>
          <w:p w:rsidR="001600AA" w:rsidRPr="00875148" w:rsidRDefault="001600AA" w:rsidP="000A2DBE">
            <w:pPr>
              <w:rPr>
                <w:rFonts w:ascii="Arial Narrow" w:hAnsi="Arial Narrow"/>
                <w:i/>
                <w:color w:val="0000FF"/>
                <w:lang w:val="en-US"/>
              </w:rPr>
            </w:pPr>
          </w:p>
        </w:tc>
      </w:tr>
      <w:tr w:rsidR="001600AA" w:rsidRPr="00875148">
        <w:tc>
          <w:tcPr>
            <w:tcW w:w="1844" w:type="dxa"/>
          </w:tcPr>
          <w:p w:rsidR="001600AA" w:rsidRPr="00875148" w:rsidRDefault="001600AA" w:rsidP="000A2DBE">
            <w:pPr>
              <w:ind w:left="176"/>
              <w:rPr>
                <w:rFonts w:ascii="Arial Narrow" w:hAnsi="Arial Narrow"/>
                <w:i/>
                <w:color w:val="0000FF"/>
                <w:lang w:val="en-US"/>
              </w:rPr>
            </w:pPr>
            <w:r w:rsidRPr="00875148">
              <w:rPr>
                <w:rFonts w:ascii="Arial Narrow" w:hAnsi="Arial Narrow"/>
                <w:i/>
                <w:color w:val="0000FF"/>
                <w:lang w:val="en-US"/>
              </w:rPr>
              <w:t>3.3 (opcional)</w:t>
            </w:r>
          </w:p>
        </w:tc>
        <w:tc>
          <w:tcPr>
            <w:tcW w:w="4580" w:type="dxa"/>
          </w:tcPr>
          <w:p w:rsidR="001600AA" w:rsidRPr="00875148" w:rsidRDefault="001600AA" w:rsidP="000A2DBE">
            <w:pPr>
              <w:rPr>
                <w:rFonts w:ascii="Arial Narrow" w:hAnsi="Arial Narrow"/>
              </w:rPr>
            </w:pPr>
          </w:p>
        </w:tc>
        <w:tc>
          <w:tcPr>
            <w:tcW w:w="2268" w:type="dxa"/>
          </w:tcPr>
          <w:p w:rsidR="001600AA" w:rsidRPr="00875148" w:rsidRDefault="001600AA" w:rsidP="000A2DBE">
            <w:pPr>
              <w:rPr>
                <w:rFonts w:ascii="Arial Narrow" w:hAnsi="Arial Narrow"/>
                <w:i/>
                <w:color w:val="0000FF"/>
                <w:lang w:val="en-US"/>
              </w:rPr>
            </w:pPr>
          </w:p>
        </w:tc>
        <w:tc>
          <w:tcPr>
            <w:tcW w:w="2507" w:type="dxa"/>
          </w:tcPr>
          <w:p w:rsidR="001600AA" w:rsidRPr="00875148" w:rsidRDefault="001600AA" w:rsidP="000A2DBE">
            <w:pPr>
              <w:rPr>
                <w:rFonts w:ascii="Arial Narrow" w:hAnsi="Arial Narrow"/>
                <w:i/>
                <w:color w:val="0000FF"/>
                <w:lang w:val="en-US"/>
              </w:rPr>
            </w:pPr>
          </w:p>
        </w:tc>
      </w:tr>
    </w:tbl>
    <w:p w:rsidR="001600AA" w:rsidRPr="00875148" w:rsidRDefault="001600AA">
      <w:pPr>
        <w:pStyle w:val="TCTips"/>
        <w:rPr>
          <w:rFonts w:ascii="Arial Narrow" w:hAnsi="Arial Narrow"/>
          <w:i w:val="0"/>
        </w:rPr>
      </w:pPr>
    </w:p>
    <w:sectPr w:rsidR="001600AA" w:rsidRPr="00875148" w:rsidSect="006F1417">
      <w:headerReference w:type="default" r:id="rId13"/>
      <w:footerReference w:type="default" r:id="rId14"/>
      <w:pgSz w:w="11907" w:h="16840" w:code="9"/>
      <w:pgMar w:top="1134" w:right="1134" w:bottom="567" w:left="1134" w:header="567" w:footer="567"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23B" w:rsidRDefault="0072223B">
      <w:r>
        <w:separator/>
      </w:r>
    </w:p>
  </w:endnote>
  <w:endnote w:type="continuationSeparator" w:id="0">
    <w:p w:rsidR="0072223B" w:rsidRDefault="0072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0AA" w:rsidRDefault="001600AA">
    <w:pPr>
      <w:pStyle w:val="Rodap"/>
      <w:pBdr>
        <w:top w:val="single" w:sz="12" w:space="1" w:color="auto"/>
      </w:pBdr>
      <w:tabs>
        <w:tab w:val="clear" w:pos="4320"/>
        <w:tab w:val="clear" w:pos="8640"/>
        <w:tab w:val="right" w:pos="9498"/>
      </w:tabs>
      <w:ind w:right="360"/>
      <w:rPr>
        <w:rFonts w:ascii="Arial" w:hAnsi="Arial"/>
      </w:rPr>
    </w:pPr>
    <w:r>
      <w:rPr>
        <w:rFonts w:ascii="Arial" w:hAnsi="Arial"/>
      </w:rPr>
      <w:t>Diretoria de Tecnologia da Informação</w:t>
    </w:r>
    <w:r>
      <w:rPr>
        <w:rFonts w:ascii="Arial" w:hAnsi="Arial"/>
      </w:rPr>
      <w:tab/>
    </w:r>
    <w:r>
      <w:rPr>
        <w:rStyle w:val="Nmerodepgina"/>
        <w:rFonts w:ascii="Arial" w:hAnsi="Arial"/>
        <w:snapToGrid w:val="0"/>
      </w:rPr>
      <w:t xml:space="preserve">Página </w:t>
    </w:r>
    <w:r>
      <w:rPr>
        <w:rStyle w:val="Nmerodepgina"/>
        <w:rFonts w:ascii="Arial" w:hAnsi="Arial"/>
        <w:snapToGrid w:val="0"/>
      </w:rPr>
      <w:fldChar w:fldCharType="begin"/>
    </w:r>
    <w:r>
      <w:rPr>
        <w:rStyle w:val="Nmerodepgina"/>
        <w:rFonts w:ascii="Arial" w:hAnsi="Arial"/>
        <w:snapToGrid w:val="0"/>
      </w:rPr>
      <w:instrText xml:space="preserve"> PAGE </w:instrText>
    </w:r>
    <w:r>
      <w:rPr>
        <w:rStyle w:val="Nmerodepgina"/>
        <w:rFonts w:ascii="Arial" w:hAnsi="Arial"/>
        <w:snapToGrid w:val="0"/>
      </w:rPr>
      <w:fldChar w:fldCharType="separate"/>
    </w:r>
    <w:r w:rsidR="007F0CA0">
      <w:rPr>
        <w:rStyle w:val="Nmerodepgina"/>
        <w:rFonts w:ascii="Arial" w:hAnsi="Arial"/>
        <w:noProof/>
        <w:snapToGrid w:val="0"/>
      </w:rPr>
      <w:t>2</w:t>
    </w:r>
    <w:r>
      <w:rPr>
        <w:rStyle w:val="Nmerodepgina"/>
        <w:rFonts w:ascii="Arial" w:hAnsi="Arial"/>
        <w:snapToGrid w:val="0"/>
      </w:rPr>
      <w:fldChar w:fldCharType="end"/>
    </w:r>
    <w:r>
      <w:rPr>
        <w:rStyle w:val="Nmerodepgina"/>
        <w:rFonts w:ascii="Arial" w:hAnsi="Arial"/>
        <w:snapToGrid w:val="0"/>
      </w:rPr>
      <w:t xml:space="preserve"> de </w:t>
    </w:r>
    <w:r>
      <w:rPr>
        <w:rStyle w:val="Nmerodepgina"/>
        <w:rFonts w:ascii="Arial" w:hAnsi="Arial"/>
        <w:snapToGrid w:val="0"/>
      </w:rPr>
      <w:fldChar w:fldCharType="begin"/>
    </w:r>
    <w:r>
      <w:rPr>
        <w:rStyle w:val="Nmerodepgina"/>
        <w:rFonts w:ascii="Arial" w:hAnsi="Arial"/>
        <w:snapToGrid w:val="0"/>
      </w:rPr>
      <w:instrText xml:space="preserve"> NUMPAGES </w:instrText>
    </w:r>
    <w:r>
      <w:rPr>
        <w:rStyle w:val="Nmerodepgina"/>
        <w:rFonts w:ascii="Arial" w:hAnsi="Arial"/>
        <w:snapToGrid w:val="0"/>
      </w:rPr>
      <w:fldChar w:fldCharType="separate"/>
    </w:r>
    <w:r w:rsidR="007F0CA0">
      <w:rPr>
        <w:rStyle w:val="Nmerodepgina"/>
        <w:rFonts w:ascii="Arial" w:hAnsi="Arial"/>
        <w:noProof/>
        <w:snapToGrid w:val="0"/>
      </w:rPr>
      <w:t>12</w:t>
    </w:r>
    <w:r>
      <w:rPr>
        <w:rStyle w:val="Nmerodepgina"/>
        <w:rFonts w:ascii="Arial" w:hAnsi="Arial"/>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23B" w:rsidRDefault="0072223B">
      <w:r>
        <w:separator/>
      </w:r>
    </w:p>
  </w:footnote>
  <w:footnote w:type="continuationSeparator" w:id="0">
    <w:p w:rsidR="0072223B" w:rsidRDefault="0072223B">
      <w:r>
        <w:continuationSeparator/>
      </w:r>
    </w:p>
  </w:footnote>
  <w:footnote w:id="1">
    <w:p w:rsidR="001600AA" w:rsidRDefault="001600AA">
      <w:pPr>
        <w:pStyle w:val="Textodenotaderodap"/>
      </w:pPr>
      <w:r>
        <w:rPr>
          <w:rStyle w:val="Refdenotaderodap"/>
        </w:rPr>
        <w:t>*</w:t>
      </w:r>
      <w:r>
        <w:t xml:space="preserve"> Preenchido pela Abril</w:t>
      </w:r>
    </w:p>
  </w:footnote>
  <w:footnote w:id="2">
    <w:p w:rsidR="001600AA" w:rsidRDefault="001600AA">
      <w:pPr>
        <w:pStyle w:val="Textodenotaderodap"/>
      </w:pPr>
      <w:r>
        <w:rPr>
          <w:rStyle w:val="Refdenotaderodap"/>
        </w:rPr>
        <w:t>*</w:t>
      </w:r>
      <w:r>
        <w:t xml:space="preserve"> Preenchido pela Abril</w:t>
      </w:r>
    </w:p>
  </w:footnote>
  <w:footnote w:id="3">
    <w:p w:rsidR="001600AA" w:rsidRDefault="001600AA">
      <w:pPr>
        <w:pStyle w:val="Textodenotaderodap"/>
      </w:pPr>
      <w:r>
        <w:rPr>
          <w:rStyle w:val="Refdenotaderodap"/>
        </w:rPr>
        <w:t>*</w:t>
      </w:r>
      <w:r>
        <w:t xml:space="preserve"> Preenchido pela Abril</w:t>
      </w:r>
    </w:p>
  </w:footnote>
  <w:footnote w:id="4">
    <w:p w:rsidR="001600AA" w:rsidRDefault="001600AA">
      <w:pPr>
        <w:pStyle w:val="Textodenotaderodap"/>
      </w:pPr>
      <w:r>
        <w:rPr>
          <w:rStyle w:val="Refdenotaderodap"/>
        </w:rPr>
        <w:t>**</w:t>
      </w:r>
      <w:r>
        <w:t xml:space="preserve"> Preenchido pela Consultoria</w:t>
      </w:r>
    </w:p>
  </w:footnote>
  <w:footnote w:id="5">
    <w:p w:rsidR="001600AA" w:rsidRDefault="001600AA">
      <w:pPr>
        <w:pStyle w:val="Textodenotaderodap"/>
      </w:pPr>
      <w:r>
        <w:rPr>
          <w:rStyle w:val="Refdenotaderodap"/>
        </w:rPr>
        <w:t>**</w:t>
      </w:r>
      <w:r>
        <w:t xml:space="preserve"> Preenchido pela Consultoria</w:t>
      </w:r>
    </w:p>
  </w:footnote>
  <w:footnote w:id="6">
    <w:p w:rsidR="001600AA" w:rsidRDefault="001600AA">
      <w:pPr>
        <w:pStyle w:val="Textodenotaderodap"/>
      </w:pPr>
      <w:r>
        <w:rPr>
          <w:rStyle w:val="Refdenotaderodap"/>
        </w:rPr>
        <w:t>**</w:t>
      </w:r>
      <w:r>
        <w:t xml:space="preserve"> Preenchido pela Consultoria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89"/>
      <w:gridCol w:w="3970"/>
      <w:gridCol w:w="1985"/>
      <w:gridCol w:w="1772"/>
    </w:tblGrid>
    <w:tr w:rsidR="001600AA">
      <w:trPr>
        <w:cantSplit/>
        <w:trHeight w:val="336"/>
        <w:jc w:val="center"/>
      </w:trPr>
      <w:tc>
        <w:tcPr>
          <w:tcW w:w="2089" w:type="dxa"/>
          <w:vMerge w:val="restart"/>
          <w:vAlign w:val="center"/>
        </w:tcPr>
        <w:p w:rsidR="001600AA" w:rsidRPr="00F53074" w:rsidRDefault="00472F3A">
          <w:pPr>
            <w:pStyle w:val="Cabealho"/>
            <w:jc w:val="center"/>
            <w:rPr>
              <w:rFonts w:ascii="Arial" w:hAnsi="Arial"/>
              <w:sz w:val="16"/>
            </w:rPr>
          </w:pPr>
          <w:r>
            <w:rPr>
              <w:noProof/>
            </w:rPr>
            <w:drawing>
              <wp:inline distT="0" distB="0" distL="0" distR="0">
                <wp:extent cx="731520" cy="32575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325755"/>
                        </a:xfrm>
                        <a:prstGeom prst="rect">
                          <a:avLst/>
                        </a:prstGeom>
                        <a:noFill/>
                        <a:ln>
                          <a:noFill/>
                        </a:ln>
                      </pic:spPr>
                    </pic:pic>
                  </a:graphicData>
                </a:graphic>
              </wp:inline>
            </w:drawing>
          </w:r>
        </w:p>
      </w:tc>
      <w:tc>
        <w:tcPr>
          <w:tcW w:w="3970" w:type="dxa"/>
          <w:vMerge w:val="restart"/>
          <w:vAlign w:val="center"/>
        </w:tcPr>
        <w:p w:rsidR="001600AA" w:rsidRPr="00F53074" w:rsidRDefault="001600AA">
          <w:pPr>
            <w:pStyle w:val="Cabealho"/>
            <w:jc w:val="center"/>
            <w:rPr>
              <w:rFonts w:ascii="Arial" w:hAnsi="Arial"/>
              <w:b/>
              <w:sz w:val="24"/>
            </w:rPr>
          </w:pPr>
          <w:r w:rsidRPr="00F53074">
            <w:rPr>
              <w:rFonts w:ascii="Arial" w:hAnsi="Arial"/>
              <w:b/>
              <w:sz w:val="24"/>
            </w:rPr>
            <w:t>MODELO DE DOCUMENTO</w:t>
          </w:r>
        </w:p>
      </w:tc>
      <w:tc>
        <w:tcPr>
          <w:tcW w:w="1985" w:type="dxa"/>
          <w:vAlign w:val="center"/>
        </w:tcPr>
        <w:p w:rsidR="001600AA" w:rsidRPr="00F53074" w:rsidRDefault="001600AA">
          <w:pPr>
            <w:pStyle w:val="Cabealho"/>
            <w:rPr>
              <w:rFonts w:ascii="Arial" w:hAnsi="Arial"/>
              <w:sz w:val="16"/>
            </w:rPr>
          </w:pPr>
          <w:r w:rsidRPr="00F53074">
            <w:rPr>
              <w:rFonts w:ascii="Arial" w:hAnsi="Arial"/>
              <w:sz w:val="16"/>
            </w:rPr>
            <w:t>VERSÃO: 1.0</w:t>
          </w:r>
        </w:p>
      </w:tc>
      <w:tc>
        <w:tcPr>
          <w:tcW w:w="1772" w:type="dxa"/>
          <w:vAlign w:val="center"/>
        </w:tcPr>
        <w:p w:rsidR="001600AA" w:rsidRPr="00F53074" w:rsidRDefault="001600AA">
          <w:pPr>
            <w:pStyle w:val="Cabealho"/>
            <w:rPr>
              <w:rFonts w:ascii="Arial" w:hAnsi="Arial"/>
              <w:sz w:val="16"/>
            </w:rPr>
          </w:pPr>
          <w:r w:rsidRPr="00F53074">
            <w:rPr>
              <w:rFonts w:ascii="Arial" w:hAnsi="Arial"/>
              <w:sz w:val="16"/>
            </w:rPr>
            <w:t>CÓDIGO: 147</w:t>
          </w:r>
        </w:p>
      </w:tc>
    </w:tr>
    <w:tr w:rsidR="001600AA">
      <w:trPr>
        <w:cantSplit/>
        <w:trHeight w:val="337"/>
        <w:jc w:val="center"/>
      </w:trPr>
      <w:tc>
        <w:tcPr>
          <w:tcW w:w="2089" w:type="dxa"/>
          <w:vMerge/>
        </w:tcPr>
        <w:p w:rsidR="001600AA" w:rsidRPr="00F53074" w:rsidRDefault="001600AA">
          <w:pPr>
            <w:pStyle w:val="Cabealho"/>
            <w:jc w:val="center"/>
            <w:rPr>
              <w:noProof/>
            </w:rPr>
          </w:pPr>
        </w:p>
      </w:tc>
      <w:tc>
        <w:tcPr>
          <w:tcW w:w="3970" w:type="dxa"/>
          <w:vMerge/>
          <w:vAlign w:val="center"/>
        </w:tcPr>
        <w:p w:rsidR="001600AA" w:rsidRPr="00F53074" w:rsidRDefault="001600AA">
          <w:pPr>
            <w:pStyle w:val="Cabealho"/>
            <w:jc w:val="center"/>
            <w:rPr>
              <w:rFonts w:ascii="Arial" w:hAnsi="Arial"/>
              <w:b/>
              <w:sz w:val="24"/>
            </w:rPr>
          </w:pPr>
        </w:p>
      </w:tc>
      <w:tc>
        <w:tcPr>
          <w:tcW w:w="1985" w:type="dxa"/>
          <w:vAlign w:val="center"/>
        </w:tcPr>
        <w:p w:rsidR="001600AA" w:rsidRPr="00F53074" w:rsidRDefault="001600AA">
          <w:pPr>
            <w:pStyle w:val="Cabealho"/>
            <w:rPr>
              <w:rFonts w:ascii="Arial" w:hAnsi="Arial"/>
              <w:sz w:val="16"/>
            </w:rPr>
          </w:pPr>
          <w:r w:rsidRPr="00F53074">
            <w:rPr>
              <w:rFonts w:ascii="Arial" w:hAnsi="Arial"/>
              <w:sz w:val="16"/>
            </w:rPr>
            <w:t>STATUS: APROVADO</w:t>
          </w:r>
        </w:p>
      </w:tc>
      <w:tc>
        <w:tcPr>
          <w:tcW w:w="1772" w:type="dxa"/>
          <w:vAlign w:val="center"/>
        </w:tcPr>
        <w:p w:rsidR="001600AA" w:rsidRPr="00F53074" w:rsidRDefault="001600AA" w:rsidP="005E0103">
          <w:pPr>
            <w:pStyle w:val="Cabealho"/>
            <w:rPr>
              <w:rFonts w:ascii="Arial" w:hAnsi="Arial"/>
              <w:sz w:val="16"/>
            </w:rPr>
          </w:pPr>
          <w:r w:rsidRPr="00F53074">
            <w:rPr>
              <w:rFonts w:ascii="Arial" w:hAnsi="Arial"/>
              <w:sz w:val="16"/>
            </w:rPr>
            <w:t>DATA: 21/04/2012</w:t>
          </w:r>
        </w:p>
      </w:tc>
    </w:tr>
    <w:tr w:rsidR="001600AA">
      <w:trPr>
        <w:cantSplit/>
        <w:trHeight w:val="427"/>
        <w:jc w:val="center"/>
      </w:trPr>
      <w:tc>
        <w:tcPr>
          <w:tcW w:w="9816" w:type="dxa"/>
          <w:gridSpan w:val="4"/>
          <w:vAlign w:val="center"/>
        </w:tcPr>
        <w:p w:rsidR="001600AA" w:rsidRPr="00F53074" w:rsidRDefault="001600AA">
          <w:pPr>
            <w:pStyle w:val="Cabealho"/>
            <w:rPr>
              <w:rFonts w:ascii="Arial" w:hAnsi="Arial"/>
              <w:sz w:val="16"/>
            </w:rPr>
          </w:pPr>
          <w:r w:rsidRPr="00F53074">
            <w:rPr>
              <w:rFonts w:ascii="Arial" w:hAnsi="Arial"/>
              <w:b/>
              <w:sz w:val="28"/>
            </w:rPr>
            <w:t>Especificação de Manutenção de Sistemas - EMS</w:t>
          </w:r>
        </w:p>
      </w:tc>
    </w:tr>
    <w:tr w:rsidR="001600AA">
      <w:trPr>
        <w:cantSplit/>
        <w:trHeight w:val="427"/>
        <w:jc w:val="center"/>
      </w:trPr>
      <w:tc>
        <w:tcPr>
          <w:tcW w:w="9816" w:type="dxa"/>
          <w:gridSpan w:val="4"/>
          <w:vAlign w:val="center"/>
        </w:tcPr>
        <w:p w:rsidR="001600AA" w:rsidRPr="00F53074" w:rsidRDefault="001600AA">
          <w:pPr>
            <w:pStyle w:val="Cabealho"/>
            <w:rPr>
              <w:rStyle w:val="Nmerodepgina"/>
              <w:rFonts w:ascii="Arial" w:hAnsi="Arial"/>
              <w:snapToGrid w:val="0"/>
            </w:rPr>
          </w:pPr>
          <w:r w:rsidRPr="00F53074">
            <w:rPr>
              <w:rFonts w:ascii="Arial" w:hAnsi="Arial"/>
            </w:rPr>
            <w:t>Área Responsável pelo Modelo:</w:t>
          </w:r>
        </w:p>
      </w:tc>
    </w:tr>
  </w:tbl>
  <w:p w:rsidR="001600AA" w:rsidRDefault="001600A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3C046AE"/>
    <w:lvl w:ilvl="0">
      <w:start w:val="1"/>
      <w:numFmt w:val="decimal"/>
      <w:lvlText w:val="%1."/>
      <w:lvlJc w:val="left"/>
      <w:pPr>
        <w:tabs>
          <w:tab w:val="num" w:pos="360"/>
        </w:tabs>
      </w:pPr>
      <w:rPr>
        <w:rFonts w:cs="Times New Roman"/>
      </w:rPr>
    </w:lvl>
    <w:lvl w:ilvl="1">
      <w:start w:val="1"/>
      <w:numFmt w:val="decimal"/>
      <w:pStyle w:val="TCHeading2"/>
      <w:lvlText w:val="%1.%2"/>
      <w:lvlJc w:val="left"/>
      <w:pPr>
        <w:tabs>
          <w:tab w:val="num" w:pos="360"/>
        </w:tabs>
      </w:pPr>
      <w:rPr>
        <w:rFonts w:cs="Times New Roman"/>
      </w:rPr>
    </w:lvl>
    <w:lvl w:ilvl="2">
      <w:start w:val="1"/>
      <w:numFmt w:val="decimal"/>
      <w:pStyle w:val="TCHeading3"/>
      <w:lvlText w:val="%1.%2.%3"/>
      <w:lvlJc w:val="left"/>
      <w:pPr>
        <w:tabs>
          <w:tab w:val="num" w:pos="72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
    <w:nsid w:val="02082E89"/>
    <w:multiLevelType w:val="hybridMultilevel"/>
    <w:tmpl w:val="D25EDEE2"/>
    <w:lvl w:ilvl="0" w:tplc="04160003">
      <w:start w:val="1"/>
      <w:numFmt w:val="bullet"/>
      <w:lvlText w:val="o"/>
      <w:lvlJc w:val="left"/>
      <w:pPr>
        <w:tabs>
          <w:tab w:val="num" w:pos="2520"/>
        </w:tabs>
        <w:ind w:left="2520" w:hanging="360"/>
      </w:pPr>
      <w:rPr>
        <w:rFonts w:ascii="Courier New" w:hAnsi="Courier New" w:hint="default"/>
      </w:rPr>
    </w:lvl>
    <w:lvl w:ilvl="1" w:tplc="04160003" w:tentative="1">
      <w:start w:val="1"/>
      <w:numFmt w:val="bullet"/>
      <w:lvlText w:val="o"/>
      <w:lvlJc w:val="left"/>
      <w:pPr>
        <w:tabs>
          <w:tab w:val="num" w:pos="3240"/>
        </w:tabs>
        <w:ind w:left="3240" w:hanging="360"/>
      </w:pPr>
      <w:rPr>
        <w:rFonts w:ascii="Courier New" w:hAnsi="Courier New" w:hint="default"/>
      </w:rPr>
    </w:lvl>
    <w:lvl w:ilvl="2" w:tplc="04160005" w:tentative="1">
      <w:start w:val="1"/>
      <w:numFmt w:val="bullet"/>
      <w:lvlText w:val=""/>
      <w:lvlJc w:val="left"/>
      <w:pPr>
        <w:tabs>
          <w:tab w:val="num" w:pos="3960"/>
        </w:tabs>
        <w:ind w:left="3960" w:hanging="360"/>
      </w:pPr>
      <w:rPr>
        <w:rFonts w:ascii="Wingdings" w:hAnsi="Wingdings" w:hint="default"/>
      </w:rPr>
    </w:lvl>
    <w:lvl w:ilvl="3" w:tplc="04160001" w:tentative="1">
      <w:start w:val="1"/>
      <w:numFmt w:val="bullet"/>
      <w:lvlText w:val=""/>
      <w:lvlJc w:val="left"/>
      <w:pPr>
        <w:tabs>
          <w:tab w:val="num" w:pos="4680"/>
        </w:tabs>
        <w:ind w:left="4680" w:hanging="360"/>
      </w:pPr>
      <w:rPr>
        <w:rFonts w:ascii="Symbol" w:hAnsi="Symbol" w:hint="default"/>
      </w:rPr>
    </w:lvl>
    <w:lvl w:ilvl="4" w:tplc="04160003" w:tentative="1">
      <w:start w:val="1"/>
      <w:numFmt w:val="bullet"/>
      <w:lvlText w:val="o"/>
      <w:lvlJc w:val="left"/>
      <w:pPr>
        <w:tabs>
          <w:tab w:val="num" w:pos="5400"/>
        </w:tabs>
        <w:ind w:left="5400" w:hanging="360"/>
      </w:pPr>
      <w:rPr>
        <w:rFonts w:ascii="Courier New" w:hAnsi="Courier New" w:hint="default"/>
      </w:rPr>
    </w:lvl>
    <w:lvl w:ilvl="5" w:tplc="04160005" w:tentative="1">
      <w:start w:val="1"/>
      <w:numFmt w:val="bullet"/>
      <w:lvlText w:val=""/>
      <w:lvlJc w:val="left"/>
      <w:pPr>
        <w:tabs>
          <w:tab w:val="num" w:pos="6120"/>
        </w:tabs>
        <w:ind w:left="6120" w:hanging="360"/>
      </w:pPr>
      <w:rPr>
        <w:rFonts w:ascii="Wingdings" w:hAnsi="Wingdings" w:hint="default"/>
      </w:rPr>
    </w:lvl>
    <w:lvl w:ilvl="6" w:tplc="04160001" w:tentative="1">
      <w:start w:val="1"/>
      <w:numFmt w:val="bullet"/>
      <w:lvlText w:val=""/>
      <w:lvlJc w:val="left"/>
      <w:pPr>
        <w:tabs>
          <w:tab w:val="num" w:pos="6840"/>
        </w:tabs>
        <w:ind w:left="6840" w:hanging="360"/>
      </w:pPr>
      <w:rPr>
        <w:rFonts w:ascii="Symbol" w:hAnsi="Symbol" w:hint="default"/>
      </w:rPr>
    </w:lvl>
    <w:lvl w:ilvl="7" w:tplc="04160003" w:tentative="1">
      <w:start w:val="1"/>
      <w:numFmt w:val="bullet"/>
      <w:lvlText w:val="o"/>
      <w:lvlJc w:val="left"/>
      <w:pPr>
        <w:tabs>
          <w:tab w:val="num" w:pos="7560"/>
        </w:tabs>
        <w:ind w:left="7560" w:hanging="360"/>
      </w:pPr>
      <w:rPr>
        <w:rFonts w:ascii="Courier New" w:hAnsi="Courier New" w:hint="default"/>
      </w:rPr>
    </w:lvl>
    <w:lvl w:ilvl="8" w:tplc="04160005" w:tentative="1">
      <w:start w:val="1"/>
      <w:numFmt w:val="bullet"/>
      <w:lvlText w:val=""/>
      <w:lvlJc w:val="left"/>
      <w:pPr>
        <w:tabs>
          <w:tab w:val="num" w:pos="8280"/>
        </w:tabs>
        <w:ind w:left="8280" w:hanging="360"/>
      </w:pPr>
      <w:rPr>
        <w:rFonts w:ascii="Wingdings" w:hAnsi="Wingdings" w:hint="default"/>
      </w:rPr>
    </w:lvl>
  </w:abstractNum>
  <w:abstractNum w:abstractNumId="2">
    <w:nsid w:val="07E75F2E"/>
    <w:multiLevelType w:val="hybridMultilevel"/>
    <w:tmpl w:val="54164466"/>
    <w:lvl w:ilvl="0" w:tplc="0416000F">
      <w:start w:val="1"/>
      <w:numFmt w:val="decimal"/>
      <w:lvlText w:val="%1."/>
      <w:lvlJc w:val="left"/>
      <w:pPr>
        <w:tabs>
          <w:tab w:val="num" w:pos="1440"/>
        </w:tabs>
        <w:ind w:left="1440" w:hanging="360"/>
      </w:pPr>
      <w:rPr>
        <w:rFonts w:cs="Times New Roman"/>
      </w:rPr>
    </w:lvl>
    <w:lvl w:ilvl="1" w:tplc="04160019" w:tentative="1">
      <w:start w:val="1"/>
      <w:numFmt w:val="lowerLetter"/>
      <w:lvlText w:val="%2."/>
      <w:lvlJc w:val="left"/>
      <w:pPr>
        <w:tabs>
          <w:tab w:val="num" w:pos="2160"/>
        </w:tabs>
        <w:ind w:left="2160" w:hanging="360"/>
      </w:pPr>
      <w:rPr>
        <w:rFonts w:cs="Times New Roman"/>
      </w:rPr>
    </w:lvl>
    <w:lvl w:ilvl="2" w:tplc="0416001B" w:tentative="1">
      <w:start w:val="1"/>
      <w:numFmt w:val="lowerRoman"/>
      <w:lvlText w:val="%3."/>
      <w:lvlJc w:val="right"/>
      <w:pPr>
        <w:tabs>
          <w:tab w:val="num" w:pos="2880"/>
        </w:tabs>
        <w:ind w:left="2880" w:hanging="180"/>
      </w:pPr>
      <w:rPr>
        <w:rFonts w:cs="Times New Roman"/>
      </w:rPr>
    </w:lvl>
    <w:lvl w:ilvl="3" w:tplc="0416000F" w:tentative="1">
      <w:start w:val="1"/>
      <w:numFmt w:val="decimal"/>
      <w:lvlText w:val="%4."/>
      <w:lvlJc w:val="left"/>
      <w:pPr>
        <w:tabs>
          <w:tab w:val="num" w:pos="3600"/>
        </w:tabs>
        <w:ind w:left="3600" w:hanging="360"/>
      </w:pPr>
      <w:rPr>
        <w:rFonts w:cs="Times New Roman"/>
      </w:rPr>
    </w:lvl>
    <w:lvl w:ilvl="4" w:tplc="04160019" w:tentative="1">
      <w:start w:val="1"/>
      <w:numFmt w:val="lowerLetter"/>
      <w:lvlText w:val="%5."/>
      <w:lvlJc w:val="left"/>
      <w:pPr>
        <w:tabs>
          <w:tab w:val="num" w:pos="4320"/>
        </w:tabs>
        <w:ind w:left="4320" w:hanging="360"/>
      </w:pPr>
      <w:rPr>
        <w:rFonts w:cs="Times New Roman"/>
      </w:rPr>
    </w:lvl>
    <w:lvl w:ilvl="5" w:tplc="0416001B" w:tentative="1">
      <w:start w:val="1"/>
      <w:numFmt w:val="lowerRoman"/>
      <w:lvlText w:val="%6."/>
      <w:lvlJc w:val="right"/>
      <w:pPr>
        <w:tabs>
          <w:tab w:val="num" w:pos="5040"/>
        </w:tabs>
        <w:ind w:left="5040" w:hanging="180"/>
      </w:pPr>
      <w:rPr>
        <w:rFonts w:cs="Times New Roman"/>
      </w:rPr>
    </w:lvl>
    <w:lvl w:ilvl="6" w:tplc="0416000F" w:tentative="1">
      <w:start w:val="1"/>
      <w:numFmt w:val="decimal"/>
      <w:lvlText w:val="%7."/>
      <w:lvlJc w:val="left"/>
      <w:pPr>
        <w:tabs>
          <w:tab w:val="num" w:pos="5760"/>
        </w:tabs>
        <w:ind w:left="5760" w:hanging="360"/>
      </w:pPr>
      <w:rPr>
        <w:rFonts w:cs="Times New Roman"/>
      </w:rPr>
    </w:lvl>
    <w:lvl w:ilvl="7" w:tplc="04160019" w:tentative="1">
      <w:start w:val="1"/>
      <w:numFmt w:val="lowerLetter"/>
      <w:lvlText w:val="%8."/>
      <w:lvlJc w:val="left"/>
      <w:pPr>
        <w:tabs>
          <w:tab w:val="num" w:pos="6480"/>
        </w:tabs>
        <w:ind w:left="6480" w:hanging="360"/>
      </w:pPr>
      <w:rPr>
        <w:rFonts w:cs="Times New Roman"/>
      </w:rPr>
    </w:lvl>
    <w:lvl w:ilvl="8" w:tplc="0416001B" w:tentative="1">
      <w:start w:val="1"/>
      <w:numFmt w:val="lowerRoman"/>
      <w:lvlText w:val="%9."/>
      <w:lvlJc w:val="right"/>
      <w:pPr>
        <w:tabs>
          <w:tab w:val="num" w:pos="7200"/>
        </w:tabs>
        <w:ind w:left="7200" w:hanging="180"/>
      </w:pPr>
      <w:rPr>
        <w:rFonts w:cs="Times New Roman"/>
      </w:rPr>
    </w:lvl>
  </w:abstractNum>
  <w:abstractNum w:abstractNumId="3">
    <w:nsid w:val="129A5679"/>
    <w:multiLevelType w:val="hybridMultilevel"/>
    <w:tmpl w:val="5B568598"/>
    <w:lvl w:ilvl="0" w:tplc="0416000F">
      <w:start w:val="1"/>
      <w:numFmt w:val="decimal"/>
      <w:lvlText w:val="%1."/>
      <w:lvlJc w:val="left"/>
      <w:pPr>
        <w:ind w:left="720" w:hanging="36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4">
    <w:nsid w:val="14437C0A"/>
    <w:multiLevelType w:val="hybridMultilevel"/>
    <w:tmpl w:val="CE623CE2"/>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nsid w:val="155E77A1"/>
    <w:multiLevelType w:val="multilevel"/>
    <w:tmpl w:val="A194535E"/>
    <w:lvl w:ilvl="0">
      <w:start w:val="1"/>
      <w:numFmt w:val="decimal"/>
      <w:lvlText w:val="%1."/>
      <w:lvlJc w:val="left"/>
      <w:pPr>
        <w:tabs>
          <w:tab w:val="num" w:pos="360"/>
        </w:tabs>
        <w:ind w:left="360" w:hanging="360"/>
      </w:pPr>
      <w:rPr>
        <w:rFonts w:ascii="Arial" w:hAnsi="Arial" w:cs="Times New Roman" w:hint="default"/>
        <w:strike w:val="0"/>
        <w:dstrike w:val="0"/>
        <w:sz w:val="24"/>
        <w:vertAlign w:val="baseline"/>
      </w:rPr>
    </w:lvl>
    <w:lvl w:ilvl="1">
      <w:start w:val="1"/>
      <w:numFmt w:val="decimal"/>
      <w:lvlText w:val="%1.%2."/>
      <w:lvlJc w:val="left"/>
      <w:pPr>
        <w:tabs>
          <w:tab w:val="num" w:pos="792"/>
        </w:tabs>
        <w:ind w:left="792" w:hanging="432"/>
      </w:pPr>
      <w:rPr>
        <w:rFonts w:ascii="Arial" w:hAnsi="Arial" w:cs="Times New Roman" w:hint="default"/>
        <w:b w:val="0"/>
        <w:i w:val="0"/>
        <w:sz w:val="24"/>
      </w:rPr>
    </w:lvl>
    <w:lvl w:ilvl="2">
      <w:start w:val="1"/>
      <w:numFmt w:val="decimal"/>
      <w:lvlText w:val="%1.%2.%3."/>
      <w:lvlJc w:val="left"/>
      <w:pPr>
        <w:tabs>
          <w:tab w:val="num" w:pos="1224"/>
        </w:tabs>
        <w:ind w:left="1224" w:hanging="504"/>
      </w:pPr>
      <w:rPr>
        <w:rFonts w:cs="Times New Roman" w:hint="default"/>
        <w:b w:val="0"/>
        <w:i w:val="0"/>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nsid w:val="169D3F9C"/>
    <w:multiLevelType w:val="hybridMultilevel"/>
    <w:tmpl w:val="FFDC3790"/>
    <w:lvl w:ilvl="0" w:tplc="04160003">
      <w:start w:val="1"/>
      <w:numFmt w:val="bullet"/>
      <w:lvlText w:val="o"/>
      <w:lvlJc w:val="left"/>
      <w:pPr>
        <w:tabs>
          <w:tab w:val="num" w:pos="1800"/>
        </w:tabs>
        <w:ind w:left="1800" w:hanging="360"/>
      </w:pPr>
      <w:rPr>
        <w:rFonts w:ascii="Courier New" w:hAnsi="Courier New" w:hint="default"/>
      </w:rPr>
    </w:lvl>
    <w:lvl w:ilvl="1" w:tplc="04160003" w:tentative="1">
      <w:start w:val="1"/>
      <w:numFmt w:val="bullet"/>
      <w:lvlText w:val="o"/>
      <w:lvlJc w:val="left"/>
      <w:pPr>
        <w:tabs>
          <w:tab w:val="num" w:pos="2520"/>
        </w:tabs>
        <w:ind w:left="2520" w:hanging="360"/>
      </w:pPr>
      <w:rPr>
        <w:rFonts w:ascii="Courier New" w:hAnsi="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7">
    <w:nsid w:val="16B37D47"/>
    <w:multiLevelType w:val="hybridMultilevel"/>
    <w:tmpl w:val="9D2AD248"/>
    <w:lvl w:ilvl="0" w:tplc="04160001">
      <w:start w:val="1"/>
      <w:numFmt w:val="bullet"/>
      <w:lvlText w:val=""/>
      <w:lvlJc w:val="left"/>
      <w:pPr>
        <w:tabs>
          <w:tab w:val="num" w:pos="1800"/>
        </w:tabs>
        <w:ind w:left="1800" w:hanging="360"/>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8">
    <w:nsid w:val="199A5CB8"/>
    <w:multiLevelType w:val="hybridMultilevel"/>
    <w:tmpl w:val="82DA7BF2"/>
    <w:lvl w:ilvl="0" w:tplc="04160003">
      <w:start w:val="1"/>
      <w:numFmt w:val="bullet"/>
      <w:lvlText w:val="o"/>
      <w:lvlJc w:val="left"/>
      <w:pPr>
        <w:tabs>
          <w:tab w:val="num" w:pos="3240"/>
        </w:tabs>
        <w:ind w:left="3240" w:hanging="360"/>
      </w:pPr>
      <w:rPr>
        <w:rFonts w:ascii="Courier New" w:hAnsi="Courier New" w:hint="default"/>
      </w:rPr>
    </w:lvl>
    <w:lvl w:ilvl="1" w:tplc="04160003" w:tentative="1">
      <w:start w:val="1"/>
      <w:numFmt w:val="bullet"/>
      <w:lvlText w:val="o"/>
      <w:lvlJc w:val="left"/>
      <w:pPr>
        <w:tabs>
          <w:tab w:val="num" w:pos="3960"/>
        </w:tabs>
        <w:ind w:left="3960" w:hanging="360"/>
      </w:pPr>
      <w:rPr>
        <w:rFonts w:ascii="Courier New" w:hAnsi="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9">
    <w:nsid w:val="1AFD1863"/>
    <w:multiLevelType w:val="hybridMultilevel"/>
    <w:tmpl w:val="A7BA314C"/>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0">
    <w:nsid w:val="22887A26"/>
    <w:multiLevelType w:val="hybridMultilevel"/>
    <w:tmpl w:val="C7246AAA"/>
    <w:lvl w:ilvl="0" w:tplc="04160001">
      <w:start w:val="1"/>
      <w:numFmt w:val="bullet"/>
      <w:lvlText w:val=""/>
      <w:lvlJc w:val="left"/>
      <w:pPr>
        <w:ind w:left="1146" w:hanging="360"/>
      </w:pPr>
      <w:rPr>
        <w:rFonts w:ascii="Symbol" w:hAnsi="Symbol" w:hint="default"/>
      </w:rPr>
    </w:lvl>
    <w:lvl w:ilvl="1" w:tplc="04160003">
      <w:start w:val="1"/>
      <w:numFmt w:val="bullet"/>
      <w:lvlText w:val="o"/>
      <w:lvlJc w:val="left"/>
      <w:pPr>
        <w:ind w:left="1866" w:hanging="360"/>
      </w:pPr>
      <w:rPr>
        <w:rFonts w:ascii="Courier New" w:hAnsi="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1">
    <w:nsid w:val="23E378A6"/>
    <w:multiLevelType w:val="hybridMultilevel"/>
    <w:tmpl w:val="15B058E4"/>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hint="default"/>
      </w:rPr>
    </w:lvl>
    <w:lvl w:ilvl="2" w:tplc="04160001">
      <w:start w:val="1"/>
      <w:numFmt w:val="bullet"/>
      <w:lvlText w:val=""/>
      <w:lvlJc w:val="left"/>
      <w:pPr>
        <w:tabs>
          <w:tab w:val="num" w:pos="1800"/>
        </w:tabs>
        <w:ind w:left="1800" w:hanging="360"/>
      </w:pPr>
      <w:rPr>
        <w:rFonts w:ascii="Symbol" w:hAnsi="Symbol" w:hint="default"/>
      </w:rPr>
    </w:lvl>
    <w:lvl w:ilvl="3" w:tplc="0416000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2">
    <w:nsid w:val="24C27189"/>
    <w:multiLevelType w:val="hybridMultilevel"/>
    <w:tmpl w:val="AE72B9B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25D76F50"/>
    <w:multiLevelType w:val="hybridMultilevel"/>
    <w:tmpl w:val="81C85046"/>
    <w:lvl w:ilvl="0" w:tplc="0416000F">
      <w:start w:val="1"/>
      <w:numFmt w:val="decimal"/>
      <w:lvlText w:val="%1."/>
      <w:lvlJc w:val="left"/>
      <w:pPr>
        <w:ind w:left="720" w:hanging="36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14">
    <w:nsid w:val="2A5B3071"/>
    <w:multiLevelType w:val="hybridMultilevel"/>
    <w:tmpl w:val="59F0D576"/>
    <w:lvl w:ilvl="0" w:tplc="04160001">
      <w:start w:val="1"/>
      <w:numFmt w:val="bullet"/>
      <w:lvlText w:val=""/>
      <w:lvlJc w:val="left"/>
      <w:pPr>
        <w:ind w:left="1146" w:hanging="360"/>
      </w:pPr>
      <w:rPr>
        <w:rFonts w:ascii="Symbol" w:hAnsi="Symbol" w:hint="default"/>
      </w:rPr>
    </w:lvl>
    <w:lvl w:ilvl="1" w:tplc="04160003">
      <w:start w:val="1"/>
      <w:numFmt w:val="bullet"/>
      <w:lvlText w:val="o"/>
      <w:lvlJc w:val="left"/>
      <w:pPr>
        <w:ind w:left="1866" w:hanging="360"/>
      </w:pPr>
      <w:rPr>
        <w:rFonts w:ascii="Courier New" w:hAnsi="Courier New" w:hint="default"/>
      </w:rPr>
    </w:lvl>
    <w:lvl w:ilvl="2" w:tplc="04160005">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5">
    <w:nsid w:val="2C9873E7"/>
    <w:multiLevelType w:val="hybridMultilevel"/>
    <w:tmpl w:val="C4824B1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nsid w:val="2E940F74"/>
    <w:multiLevelType w:val="hybridMultilevel"/>
    <w:tmpl w:val="FBC663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nsid w:val="2FFB75C0"/>
    <w:multiLevelType w:val="hybridMultilevel"/>
    <w:tmpl w:val="D5329A36"/>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441C2E9A"/>
    <w:multiLevelType w:val="hybridMultilevel"/>
    <w:tmpl w:val="2760E0B4"/>
    <w:lvl w:ilvl="0" w:tplc="04160003">
      <w:start w:val="1"/>
      <w:numFmt w:val="bullet"/>
      <w:lvlText w:val="o"/>
      <w:lvlJc w:val="left"/>
      <w:pPr>
        <w:tabs>
          <w:tab w:val="num" w:pos="1440"/>
        </w:tabs>
        <w:ind w:left="1440" w:hanging="360"/>
      </w:pPr>
      <w:rPr>
        <w:rFonts w:ascii="Courier New" w:hAnsi="Courier New"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9">
    <w:nsid w:val="49214B92"/>
    <w:multiLevelType w:val="hybridMultilevel"/>
    <w:tmpl w:val="D20463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nsid w:val="4B5243A4"/>
    <w:multiLevelType w:val="hybridMultilevel"/>
    <w:tmpl w:val="3A8A50AA"/>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1">
    <w:nsid w:val="4D632509"/>
    <w:multiLevelType w:val="hybridMultilevel"/>
    <w:tmpl w:val="45B47C66"/>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2">
    <w:nsid w:val="5B0C14AE"/>
    <w:multiLevelType w:val="hybridMultilevel"/>
    <w:tmpl w:val="FE14057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nsid w:val="5CFF6264"/>
    <w:multiLevelType w:val="hybridMultilevel"/>
    <w:tmpl w:val="E03CE75E"/>
    <w:lvl w:ilvl="0" w:tplc="0416000F">
      <w:start w:val="1"/>
      <w:numFmt w:val="decimal"/>
      <w:lvlText w:val="%1."/>
      <w:lvlJc w:val="left"/>
      <w:pPr>
        <w:tabs>
          <w:tab w:val="num" w:pos="1584"/>
        </w:tabs>
        <w:ind w:left="1584" w:hanging="360"/>
      </w:pPr>
      <w:rPr>
        <w:rFonts w:cs="Times New Roman"/>
      </w:rPr>
    </w:lvl>
    <w:lvl w:ilvl="1" w:tplc="04160019" w:tentative="1">
      <w:start w:val="1"/>
      <w:numFmt w:val="lowerLetter"/>
      <w:lvlText w:val="%2."/>
      <w:lvlJc w:val="left"/>
      <w:pPr>
        <w:tabs>
          <w:tab w:val="num" w:pos="2304"/>
        </w:tabs>
        <w:ind w:left="2304" w:hanging="360"/>
      </w:pPr>
      <w:rPr>
        <w:rFonts w:cs="Times New Roman"/>
      </w:rPr>
    </w:lvl>
    <w:lvl w:ilvl="2" w:tplc="0416001B" w:tentative="1">
      <w:start w:val="1"/>
      <w:numFmt w:val="lowerRoman"/>
      <w:lvlText w:val="%3."/>
      <w:lvlJc w:val="right"/>
      <w:pPr>
        <w:tabs>
          <w:tab w:val="num" w:pos="3024"/>
        </w:tabs>
        <w:ind w:left="3024" w:hanging="180"/>
      </w:pPr>
      <w:rPr>
        <w:rFonts w:cs="Times New Roman"/>
      </w:rPr>
    </w:lvl>
    <w:lvl w:ilvl="3" w:tplc="0416000F" w:tentative="1">
      <w:start w:val="1"/>
      <w:numFmt w:val="decimal"/>
      <w:lvlText w:val="%4."/>
      <w:lvlJc w:val="left"/>
      <w:pPr>
        <w:tabs>
          <w:tab w:val="num" w:pos="3744"/>
        </w:tabs>
        <w:ind w:left="3744" w:hanging="360"/>
      </w:pPr>
      <w:rPr>
        <w:rFonts w:cs="Times New Roman"/>
      </w:rPr>
    </w:lvl>
    <w:lvl w:ilvl="4" w:tplc="04160019" w:tentative="1">
      <w:start w:val="1"/>
      <w:numFmt w:val="lowerLetter"/>
      <w:lvlText w:val="%5."/>
      <w:lvlJc w:val="left"/>
      <w:pPr>
        <w:tabs>
          <w:tab w:val="num" w:pos="4464"/>
        </w:tabs>
        <w:ind w:left="4464" w:hanging="360"/>
      </w:pPr>
      <w:rPr>
        <w:rFonts w:cs="Times New Roman"/>
      </w:rPr>
    </w:lvl>
    <w:lvl w:ilvl="5" w:tplc="0416001B" w:tentative="1">
      <w:start w:val="1"/>
      <w:numFmt w:val="lowerRoman"/>
      <w:lvlText w:val="%6."/>
      <w:lvlJc w:val="right"/>
      <w:pPr>
        <w:tabs>
          <w:tab w:val="num" w:pos="5184"/>
        </w:tabs>
        <w:ind w:left="5184" w:hanging="180"/>
      </w:pPr>
      <w:rPr>
        <w:rFonts w:cs="Times New Roman"/>
      </w:rPr>
    </w:lvl>
    <w:lvl w:ilvl="6" w:tplc="0416000F" w:tentative="1">
      <w:start w:val="1"/>
      <w:numFmt w:val="decimal"/>
      <w:lvlText w:val="%7."/>
      <w:lvlJc w:val="left"/>
      <w:pPr>
        <w:tabs>
          <w:tab w:val="num" w:pos="5904"/>
        </w:tabs>
        <w:ind w:left="5904" w:hanging="360"/>
      </w:pPr>
      <w:rPr>
        <w:rFonts w:cs="Times New Roman"/>
      </w:rPr>
    </w:lvl>
    <w:lvl w:ilvl="7" w:tplc="04160019" w:tentative="1">
      <w:start w:val="1"/>
      <w:numFmt w:val="lowerLetter"/>
      <w:lvlText w:val="%8."/>
      <w:lvlJc w:val="left"/>
      <w:pPr>
        <w:tabs>
          <w:tab w:val="num" w:pos="6624"/>
        </w:tabs>
        <w:ind w:left="6624" w:hanging="360"/>
      </w:pPr>
      <w:rPr>
        <w:rFonts w:cs="Times New Roman"/>
      </w:rPr>
    </w:lvl>
    <w:lvl w:ilvl="8" w:tplc="0416001B" w:tentative="1">
      <w:start w:val="1"/>
      <w:numFmt w:val="lowerRoman"/>
      <w:lvlText w:val="%9."/>
      <w:lvlJc w:val="right"/>
      <w:pPr>
        <w:tabs>
          <w:tab w:val="num" w:pos="7344"/>
        </w:tabs>
        <w:ind w:left="7344" w:hanging="180"/>
      </w:pPr>
      <w:rPr>
        <w:rFonts w:cs="Times New Roman"/>
      </w:rPr>
    </w:lvl>
  </w:abstractNum>
  <w:abstractNum w:abstractNumId="24">
    <w:nsid w:val="65790F80"/>
    <w:multiLevelType w:val="hybridMultilevel"/>
    <w:tmpl w:val="878A43F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5">
    <w:nsid w:val="6B932326"/>
    <w:multiLevelType w:val="hybridMultilevel"/>
    <w:tmpl w:val="5F5A9BEC"/>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26">
    <w:nsid w:val="6C1A6C83"/>
    <w:multiLevelType w:val="hybridMultilevel"/>
    <w:tmpl w:val="56D23130"/>
    <w:lvl w:ilvl="0" w:tplc="04160003">
      <w:start w:val="1"/>
      <w:numFmt w:val="bullet"/>
      <w:lvlText w:val="o"/>
      <w:lvlJc w:val="left"/>
      <w:pPr>
        <w:tabs>
          <w:tab w:val="num" w:pos="2880"/>
        </w:tabs>
        <w:ind w:left="2880" w:hanging="360"/>
      </w:pPr>
      <w:rPr>
        <w:rFonts w:ascii="Courier New" w:hAnsi="Courier New" w:hint="default"/>
      </w:rPr>
    </w:lvl>
    <w:lvl w:ilvl="1" w:tplc="04160001">
      <w:start w:val="1"/>
      <w:numFmt w:val="bullet"/>
      <w:lvlText w:val=""/>
      <w:lvlJc w:val="left"/>
      <w:pPr>
        <w:tabs>
          <w:tab w:val="num" w:pos="3600"/>
        </w:tabs>
        <w:ind w:left="3600" w:hanging="360"/>
      </w:pPr>
      <w:rPr>
        <w:rFonts w:ascii="Symbol" w:hAnsi="Symbol" w:hint="default"/>
      </w:rPr>
    </w:lvl>
    <w:lvl w:ilvl="2" w:tplc="04160005" w:tentative="1">
      <w:start w:val="1"/>
      <w:numFmt w:val="bullet"/>
      <w:lvlText w:val=""/>
      <w:lvlJc w:val="left"/>
      <w:pPr>
        <w:tabs>
          <w:tab w:val="num" w:pos="4320"/>
        </w:tabs>
        <w:ind w:left="4320" w:hanging="360"/>
      </w:pPr>
      <w:rPr>
        <w:rFonts w:ascii="Wingdings" w:hAnsi="Wingdings" w:hint="default"/>
      </w:rPr>
    </w:lvl>
    <w:lvl w:ilvl="3" w:tplc="04160001" w:tentative="1">
      <w:start w:val="1"/>
      <w:numFmt w:val="bullet"/>
      <w:lvlText w:val=""/>
      <w:lvlJc w:val="left"/>
      <w:pPr>
        <w:tabs>
          <w:tab w:val="num" w:pos="5040"/>
        </w:tabs>
        <w:ind w:left="5040" w:hanging="360"/>
      </w:pPr>
      <w:rPr>
        <w:rFonts w:ascii="Symbol" w:hAnsi="Symbol" w:hint="default"/>
      </w:rPr>
    </w:lvl>
    <w:lvl w:ilvl="4" w:tplc="04160003" w:tentative="1">
      <w:start w:val="1"/>
      <w:numFmt w:val="bullet"/>
      <w:lvlText w:val="o"/>
      <w:lvlJc w:val="left"/>
      <w:pPr>
        <w:tabs>
          <w:tab w:val="num" w:pos="5760"/>
        </w:tabs>
        <w:ind w:left="5760" w:hanging="360"/>
      </w:pPr>
      <w:rPr>
        <w:rFonts w:ascii="Courier New" w:hAnsi="Courier New" w:hint="default"/>
      </w:rPr>
    </w:lvl>
    <w:lvl w:ilvl="5" w:tplc="04160005" w:tentative="1">
      <w:start w:val="1"/>
      <w:numFmt w:val="bullet"/>
      <w:lvlText w:val=""/>
      <w:lvlJc w:val="left"/>
      <w:pPr>
        <w:tabs>
          <w:tab w:val="num" w:pos="6480"/>
        </w:tabs>
        <w:ind w:left="6480" w:hanging="360"/>
      </w:pPr>
      <w:rPr>
        <w:rFonts w:ascii="Wingdings" w:hAnsi="Wingdings" w:hint="default"/>
      </w:rPr>
    </w:lvl>
    <w:lvl w:ilvl="6" w:tplc="04160001" w:tentative="1">
      <w:start w:val="1"/>
      <w:numFmt w:val="bullet"/>
      <w:lvlText w:val=""/>
      <w:lvlJc w:val="left"/>
      <w:pPr>
        <w:tabs>
          <w:tab w:val="num" w:pos="7200"/>
        </w:tabs>
        <w:ind w:left="7200" w:hanging="360"/>
      </w:pPr>
      <w:rPr>
        <w:rFonts w:ascii="Symbol" w:hAnsi="Symbol" w:hint="default"/>
      </w:rPr>
    </w:lvl>
    <w:lvl w:ilvl="7" w:tplc="04160003" w:tentative="1">
      <w:start w:val="1"/>
      <w:numFmt w:val="bullet"/>
      <w:lvlText w:val="o"/>
      <w:lvlJc w:val="left"/>
      <w:pPr>
        <w:tabs>
          <w:tab w:val="num" w:pos="7920"/>
        </w:tabs>
        <w:ind w:left="7920" w:hanging="360"/>
      </w:pPr>
      <w:rPr>
        <w:rFonts w:ascii="Courier New" w:hAnsi="Courier New" w:hint="default"/>
      </w:rPr>
    </w:lvl>
    <w:lvl w:ilvl="8" w:tplc="04160005" w:tentative="1">
      <w:start w:val="1"/>
      <w:numFmt w:val="bullet"/>
      <w:lvlText w:val=""/>
      <w:lvlJc w:val="left"/>
      <w:pPr>
        <w:tabs>
          <w:tab w:val="num" w:pos="8640"/>
        </w:tabs>
        <w:ind w:left="8640" w:hanging="360"/>
      </w:pPr>
      <w:rPr>
        <w:rFonts w:ascii="Wingdings" w:hAnsi="Wingdings" w:hint="default"/>
      </w:rPr>
    </w:lvl>
  </w:abstractNum>
  <w:abstractNum w:abstractNumId="27">
    <w:nsid w:val="6E7C554C"/>
    <w:multiLevelType w:val="hybridMultilevel"/>
    <w:tmpl w:val="0D8C259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8">
    <w:nsid w:val="6FD05476"/>
    <w:multiLevelType w:val="hybridMultilevel"/>
    <w:tmpl w:val="15C80954"/>
    <w:lvl w:ilvl="0" w:tplc="0416000F">
      <w:start w:val="1"/>
      <w:numFmt w:val="decimal"/>
      <w:lvlText w:val="%1."/>
      <w:lvlJc w:val="left"/>
      <w:pPr>
        <w:tabs>
          <w:tab w:val="num" w:pos="360"/>
        </w:tabs>
        <w:ind w:left="360" w:hanging="360"/>
      </w:pPr>
      <w:rPr>
        <w:rFonts w:cs="Times New Roman"/>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9">
    <w:nsid w:val="717A2088"/>
    <w:multiLevelType w:val="hybridMultilevel"/>
    <w:tmpl w:val="0D62BE5C"/>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0">
    <w:nsid w:val="74326D38"/>
    <w:multiLevelType w:val="hybridMultilevel"/>
    <w:tmpl w:val="C61EF2CE"/>
    <w:lvl w:ilvl="0" w:tplc="04160001">
      <w:start w:val="1"/>
      <w:numFmt w:val="bullet"/>
      <w:lvlText w:val=""/>
      <w:lvlJc w:val="left"/>
      <w:pPr>
        <w:ind w:left="1146" w:hanging="360"/>
      </w:pPr>
      <w:rPr>
        <w:rFonts w:ascii="Symbol" w:hAnsi="Symbol" w:hint="default"/>
      </w:rPr>
    </w:lvl>
    <w:lvl w:ilvl="1" w:tplc="04160003">
      <w:start w:val="1"/>
      <w:numFmt w:val="bullet"/>
      <w:lvlText w:val="o"/>
      <w:lvlJc w:val="left"/>
      <w:pPr>
        <w:ind w:left="1866" w:hanging="360"/>
      </w:pPr>
      <w:rPr>
        <w:rFonts w:ascii="Courier New" w:hAnsi="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1">
    <w:nsid w:val="7DC70F6F"/>
    <w:multiLevelType w:val="hybridMultilevel"/>
    <w:tmpl w:val="A6082AAC"/>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9"/>
  </w:num>
  <w:num w:numId="4">
    <w:abstractNumId w:val="22"/>
  </w:num>
  <w:num w:numId="5">
    <w:abstractNumId w:val="11"/>
  </w:num>
  <w:num w:numId="6">
    <w:abstractNumId w:val="28"/>
  </w:num>
  <w:num w:numId="7">
    <w:abstractNumId w:val="7"/>
  </w:num>
  <w:num w:numId="8">
    <w:abstractNumId w:val="21"/>
  </w:num>
  <w:num w:numId="9">
    <w:abstractNumId w:val="16"/>
  </w:num>
  <w:num w:numId="10">
    <w:abstractNumId w:val="12"/>
  </w:num>
  <w:num w:numId="11">
    <w:abstractNumId w:val="25"/>
  </w:num>
  <w:num w:numId="12">
    <w:abstractNumId w:val="23"/>
  </w:num>
  <w:num w:numId="13">
    <w:abstractNumId w:val="4"/>
  </w:num>
  <w:num w:numId="14">
    <w:abstractNumId w:val="2"/>
  </w:num>
  <w:num w:numId="15">
    <w:abstractNumId w:val="29"/>
  </w:num>
  <w:num w:numId="16">
    <w:abstractNumId w:val="8"/>
  </w:num>
  <w:num w:numId="17">
    <w:abstractNumId w:val="18"/>
  </w:num>
  <w:num w:numId="18">
    <w:abstractNumId w:val="1"/>
  </w:num>
  <w:num w:numId="19">
    <w:abstractNumId w:val="6"/>
  </w:num>
  <w:num w:numId="20">
    <w:abstractNumId w:val="26"/>
  </w:num>
  <w:num w:numId="21">
    <w:abstractNumId w:val="27"/>
  </w:num>
  <w:num w:numId="22">
    <w:abstractNumId w:val="15"/>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30"/>
  </w:num>
  <w:num w:numId="27">
    <w:abstractNumId w:val="14"/>
  </w:num>
  <w:num w:numId="28">
    <w:abstractNumId w:val="24"/>
  </w:num>
  <w:num w:numId="29">
    <w:abstractNumId w:val="17"/>
  </w:num>
  <w:num w:numId="30">
    <w:abstractNumId w:val="19"/>
  </w:num>
  <w:num w:numId="31">
    <w:abstractNumId w:val="10"/>
  </w:num>
  <w:num w:numId="32">
    <w:abstractNumId w:val="3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9F1"/>
    <w:rsid w:val="00002D60"/>
    <w:rsid w:val="00005CD4"/>
    <w:rsid w:val="0000716A"/>
    <w:rsid w:val="000111F6"/>
    <w:rsid w:val="000119B3"/>
    <w:rsid w:val="00011A3A"/>
    <w:rsid w:val="000162E2"/>
    <w:rsid w:val="0002068B"/>
    <w:rsid w:val="00025789"/>
    <w:rsid w:val="00026F37"/>
    <w:rsid w:val="00027458"/>
    <w:rsid w:val="000339EB"/>
    <w:rsid w:val="00033B45"/>
    <w:rsid w:val="00034CB0"/>
    <w:rsid w:val="000408DB"/>
    <w:rsid w:val="000425DB"/>
    <w:rsid w:val="00043B76"/>
    <w:rsid w:val="00047D6D"/>
    <w:rsid w:val="0005102B"/>
    <w:rsid w:val="00051A94"/>
    <w:rsid w:val="00057981"/>
    <w:rsid w:val="00062236"/>
    <w:rsid w:val="0006327C"/>
    <w:rsid w:val="00063320"/>
    <w:rsid w:val="00065E97"/>
    <w:rsid w:val="00070F69"/>
    <w:rsid w:val="000718DF"/>
    <w:rsid w:val="00071A31"/>
    <w:rsid w:val="000730EC"/>
    <w:rsid w:val="0007424A"/>
    <w:rsid w:val="00075AD6"/>
    <w:rsid w:val="00075F45"/>
    <w:rsid w:val="0008439D"/>
    <w:rsid w:val="00085C58"/>
    <w:rsid w:val="00090E34"/>
    <w:rsid w:val="00092FF2"/>
    <w:rsid w:val="00095B92"/>
    <w:rsid w:val="00095F57"/>
    <w:rsid w:val="00096E8F"/>
    <w:rsid w:val="000A2DBE"/>
    <w:rsid w:val="000A51F6"/>
    <w:rsid w:val="000A5878"/>
    <w:rsid w:val="000A60CC"/>
    <w:rsid w:val="000B1AC6"/>
    <w:rsid w:val="000B206F"/>
    <w:rsid w:val="000B3976"/>
    <w:rsid w:val="000B43BB"/>
    <w:rsid w:val="000B4422"/>
    <w:rsid w:val="000B5FA9"/>
    <w:rsid w:val="000B74F7"/>
    <w:rsid w:val="000C1D0F"/>
    <w:rsid w:val="000C6D8D"/>
    <w:rsid w:val="000D29E9"/>
    <w:rsid w:val="000E3473"/>
    <w:rsid w:val="000E4113"/>
    <w:rsid w:val="000E5668"/>
    <w:rsid w:val="000E61E4"/>
    <w:rsid w:val="000E6CEA"/>
    <w:rsid w:val="000F0195"/>
    <w:rsid w:val="000F01B0"/>
    <w:rsid w:val="000F25C4"/>
    <w:rsid w:val="000F321F"/>
    <w:rsid w:val="000F3876"/>
    <w:rsid w:val="000F4B3C"/>
    <w:rsid w:val="000F5D38"/>
    <w:rsid w:val="000F7F7E"/>
    <w:rsid w:val="00100949"/>
    <w:rsid w:val="00101195"/>
    <w:rsid w:val="0010198B"/>
    <w:rsid w:val="00107798"/>
    <w:rsid w:val="00107843"/>
    <w:rsid w:val="00111FA2"/>
    <w:rsid w:val="00112EFC"/>
    <w:rsid w:val="00116B72"/>
    <w:rsid w:val="00120D7F"/>
    <w:rsid w:val="0012448A"/>
    <w:rsid w:val="00130BF4"/>
    <w:rsid w:val="0013234C"/>
    <w:rsid w:val="00133562"/>
    <w:rsid w:val="00134664"/>
    <w:rsid w:val="00134EA4"/>
    <w:rsid w:val="001444D3"/>
    <w:rsid w:val="00154A64"/>
    <w:rsid w:val="00155152"/>
    <w:rsid w:val="00155485"/>
    <w:rsid w:val="00155AF9"/>
    <w:rsid w:val="0015625A"/>
    <w:rsid w:val="00156A85"/>
    <w:rsid w:val="001600AA"/>
    <w:rsid w:val="00161746"/>
    <w:rsid w:val="0016673B"/>
    <w:rsid w:val="00170423"/>
    <w:rsid w:val="00170678"/>
    <w:rsid w:val="00176665"/>
    <w:rsid w:val="00176B48"/>
    <w:rsid w:val="001776B5"/>
    <w:rsid w:val="0018054E"/>
    <w:rsid w:val="0018172E"/>
    <w:rsid w:val="001826EF"/>
    <w:rsid w:val="00184B15"/>
    <w:rsid w:val="00186729"/>
    <w:rsid w:val="0018798B"/>
    <w:rsid w:val="001908D6"/>
    <w:rsid w:val="00190B56"/>
    <w:rsid w:val="00193394"/>
    <w:rsid w:val="00193B01"/>
    <w:rsid w:val="0019415F"/>
    <w:rsid w:val="00195723"/>
    <w:rsid w:val="00197EBC"/>
    <w:rsid w:val="001A1477"/>
    <w:rsid w:val="001B0E78"/>
    <w:rsid w:val="001B744E"/>
    <w:rsid w:val="001C0FEA"/>
    <w:rsid w:val="001C3A9A"/>
    <w:rsid w:val="001D0F63"/>
    <w:rsid w:val="001D24B2"/>
    <w:rsid w:val="001D266C"/>
    <w:rsid w:val="001D3A86"/>
    <w:rsid w:val="001D55EF"/>
    <w:rsid w:val="001D5FD3"/>
    <w:rsid w:val="001E5B29"/>
    <w:rsid w:val="001E60DF"/>
    <w:rsid w:val="001F1D50"/>
    <w:rsid w:val="001F34B9"/>
    <w:rsid w:val="001F36C6"/>
    <w:rsid w:val="001F4ADC"/>
    <w:rsid w:val="001F53B7"/>
    <w:rsid w:val="002117FD"/>
    <w:rsid w:val="002128F9"/>
    <w:rsid w:val="00215804"/>
    <w:rsid w:val="00216BD7"/>
    <w:rsid w:val="002245F7"/>
    <w:rsid w:val="00225398"/>
    <w:rsid w:val="00225A83"/>
    <w:rsid w:val="00227E41"/>
    <w:rsid w:val="00232E19"/>
    <w:rsid w:val="0023440C"/>
    <w:rsid w:val="0023670D"/>
    <w:rsid w:val="002369D3"/>
    <w:rsid w:val="0023793F"/>
    <w:rsid w:val="002420A0"/>
    <w:rsid w:val="00242FDD"/>
    <w:rsid w:val="00245221"/>
    <w:rsid w:val="00254241"/>
    <w:rsid w:val="002552D5"/>
    <w:rsid w:val="002609F8"/>
    <w:rsid w:val="002637AB"/>
    <w:rsid w:val="00263DF6"/>
    <w:rsid w:val="00266541"/>
    <w:rsid w:val="0026759F"/>
    <w:rsid w:val="002675B4"/>
    <w:rsid w:val="00270B92"/>
    <w:rsid w:val="00271A13"/>
    <w:rsid w:val="00271B85"/>
    <w:rsid w:val="00271FB7"/>
    <w:rsid w:val="002743D3"/>
    <w:rsid w:val="0028272E"/>
    <w:rsid w:val="0028564E"/>
    <w:rsid w:val="002867D4"/>
    <w:rsid w:val="00290D93"/>
    <w:rsid w:val="00292871"/>
    <w:rsid w:val="00293543"/>
    <w:rsid w:val="00296253"/>
    <w:rsid w:val="002A0DE4"/>
    <w:rsid w:val="002A37A9"/>
    <w:rsid w:val="002A3D6C"/>
    <w:rsid w:val="002A489D"/>
    <w:rsid w:val="002A493C"/>
    <w:rsid w:val="002A4DAE"/>
    <w:rsid w:val="002A5A05"/>
    <w:rsid w:val="002B1A0A"/>
    <w:rsid w:val="002B78BF"/>
    <w:rsid w:val="002C1584"/>
    <w:rsid w:val="002C2B68"/>
    <w:rsid w:val="002C7CDA"/>
    <w:rsid w:val="002D07E2"/>
    <w:rsid w:val="002D0D9D"/>
    <w:rsid w:val="002D0FFA"/>
    <w:rsid w:val="002D2F9A"/>
    <w:rsid w:val="002D36B7"/>
    <w:rsid w:val="002D3A39"/>
    <w:rsid w:val="002D69A4"/>
    <w:rsid w:val="002E294F"/>
    <w:rsid w:val="002E2EC5"/>
    <w:rsid w:val="002E6A5F"/>
    <w:rsid w:val="002E73E1"/>
    <w:rsid w:val="002F2F90"/>
    <w:rsid w:val="002F5B0D"/>
    <w:rsid w:val="002F64E0"/>
    <w:rsid w:val="003007BC"/>
    <w:rsid w:val="00300885"/>
    <w:rsid w:val="00301702"/>
    <w:rsid w:val="00301E5B"/>
    <w:rsid w:val="003026BA"/>
    <w:rsid w:val="00303590"/>
    <w:rsid w:val="00304F50"/>
    <w:rsid w:val="00306759"/>
    <w:rsid w:val="00306C3B"/>
    <w:rsid w:val="00310E23"/>
    <w:rsid w:val="00313C02"/>
    <w:rsid w:val="0031420D"/>
    <w:rsid w:val="00315652"/>
    <w:rsid w:val="00315940"/>
    <w:rsid w:val="00321262"/>
    <w:rsid w:val="00321FF4"/>
    <w:rsid w:val="00324DF4"/>
    <w:rsid w:val="0032615C"/>
    <w:rsid w:val="00340503"/>
    <w:rsid w:val="00341A70"/>
    <w:rsid w:val="00343D22"/>
    <w:rsid w:val="00343E85"/>
    <w:rsid w:val="0034692E"/>
    <w:rsid w:val="00346E2C"/>
    <w:rsid w:val="00352574"/>
    <w:rsid w:val="00356FCD"/>
    <w:rsid w:val="00360B96"/>
    <w:rsid w:val="003619F7"/>
    <w:rsid w:val="0036483C"/>
    <w:rsid w:val="00367FD1"/>
    <w:rsid w:val="00370AA5"/>
    <w:rsid w:val="00372692"/>
    <w:rsid w:val="003735EF"/>
    <w:rsid w:val="003753C5"/>
    <w:rsid w:val="00380D99"/>
    <w:rsid w:val="003814DB"/>
    <w:rsid w:val="003839C7"/>
    <w:rsid w:val="00385FB7"/>
    <w:rsid w:val="00387876"/>
    <w:rsid w:val="003878F7"/>
    <w:rsid w:val="00390935"/>
    <w:rsid w:val="00392A11"/>
    <w:rsid w:val="00392D4C"/>
    <w:rsid w:val="00394D33"/>
    <w:rsid w:val="00395F0A"/>
    <w:rsid w:val="003976C3"/>
    <w:rsid w:val="003A031B"/>
    <w:rsid w:val="003A29F1"/>
    <w:rsid w:val="003A5E53"/>
    <w:rsid w:val="003A72DC"/>
    <w:rsid w:val="003B124F"/>
    <w:rsid w:val="003B3C1A"/>
    <w:rsid w:val="003C0E76"/>
    <w:rsid w:val="003C2B66"/>
    <w:rsid w:val="003C3E5A"/>
    <w:rsid w:val="003C5C1F"/>
    <w:rsid w:val="003C6159"/>
    <w:rsid w:val="003C7E6F"/>
    <w:rsid w:val="003D4B3F"/>
    <w:rsid w:val="003D5F2A"/>
    <w:rsid w:val="003D6623"/>
    <w:rsid w:val="003E4566"/>
    <w:rsid w:val="003E65D7"/>
    <w:rsid w:val="003F3769"/>
    <w:rsid w:val="003F4CD3"/>
    <w:rsid w:val="003F51EA"/>
    <w:rsid w:val="00405A96"/>
    <w:rsid w:val="00405C6B"/>
    <w:rsid w:val="00406C5E"/>
    <w:rsid w:val="0040743C"/>
    <w:rsid w:val="00407BCF"/>
    <w:rsid w:val="0041262B"/>
    <w:rsid w:val="00414D89"/>
    <w:rsid w:val="004150D4"/>
    <w:rsid w:val="00415F64"/>
    <w:rsid w:val="00425CF6"/>
    <w:rsid w:val="00427853"/>
    <w:rsid w:val="00432241"/>
    <w:rsid w:val="004429EB"/>
    <w:rsid w:val="004454DC"/>
    <w:rsid w:val="004474E5"/>
    <w:rsid w:val="004602E7"/>
    <w:rsid w:val="00460E14"/>
    <w:rsid w:val="0046147A"/>
    <w:rsid w:val="00462052"/>
    <w:rsid w:val="00462254"/>
    <w:rsid w:val="0046284F"/>
    <w:rsid w:val="00462F1A"/>
    <w:rsid w:val="004663C3"/>
    <w:rsid w:val="00466BB1"/>
    <w:rsid w:val="00472F3A"/>
    <w:rsid w:val="004748E1"/>
    <w:rsid w:val="00475930"/>
    <w:rsid w:val="00481037"/>
    <w:rsid w:val="0048184D"/>
    <w:rsid w:val="004848D8"/>
    <w:rsid w:val="00485E88"/>
    <w:rsid w:val="00492942"/>
    <w:rsid w:val="0049781C"/>
    <w:rsid w:val="00497FE0"/>
    <w:rsid w:val="004A0DF3"/>
    <w:rsid w:val="004A5B23"/>
    <w:rsid w:val="004B2235"/>
    <w:rsid w:val="004B4CB8"/>
    <w:rsid w:val="004B6EE3"/>
    <w:rsid w:val="004C20D4"/>
    <w:rsid w:val="004C23C5"/>
    <w:rsid w:val="004C5A88"/>
    <w:rsid w:val="004C5CED"/>
    <w:rsid w:val="004D06BD"/>
    <w:rsid w:val="004D1F01"/>
    <w:rsid w:val="004D3EF6"/>
    <w:rsid w:val="004D479A"/>
    <w:rsid w:val="004D681A"/>
    <w:rsid w:val="004D72B7"/>
    <w:rsid w:val="004E146B"/>
    <w:rsid w:val="004E433D"/>
    <w:rsid w:val="004F1907"/>
    <w:rsid w:val="004F23BC"/>
    <w:rsid w:val="004F355F"/>
    <w:rsid w:val="004F73A2"/>
    <w:rsid w:val="004F7A14"/>
    <w:rsid w:val="00504061"/>
    <w:rsid w:val="0050515B"/>
    <w:rsid w:val="00507162"/>
    <w:rsid w:val="00507568"/>
    <w:rsid w:val="00507816"/>
    <w:rsid w:val="005109D3"/>
    <w:rsid w:val="00514BD6"/>
    <w:rsid w:val="00515E84"/>
    <w:rsid w:val="00517854"/>
    <w:rsid w:val="005205DF"/>
    <w:rsid w:val="00520620"/>
    <w:rsid w:val="00520752"/>
    <w:rsid w:val="00520A18"/>
    <w:rsid w:val="00525158"/>
    <w:rsid w:val="00533434"/>
    <w:rsid w:val="00533709"/>
    <w:rsid w:val="005342FA"/>
    <w:rsid w:val="00536B8D"/>
    <w:rsid w:val="00542880"/>
    <w:rsid w:val="0054470E"/>
    <w:rsid w:val="00547A94"/>
    <w:rsid w:val="00550E13"/>
    <w:rsid w:val="00550F6C"/>
    <w:rsid w:val="00551A51"/>
    <w:rsid w:val="005529EC"/>
    <w:rsid w:val="005561DE"/>
    <w:rsid w:val="00562565"/>
    <w:rsid w:val="00563CCF"/>
    <w:rsid w:val="00565A80"/>
    <w:rsid w:val="00566DA7"/>
    <w:rsid w:val="005728F6"/>
    <w:rsid w:val="0058023C"/>
    <w:rsid w:val="00580FAD"/>
    <w:rsid w:val="00586977"/>
    <w:rsid w:val="00591325"/>
    <w:rsid w:val="0059362C"/>
    <w:rsid w:val="00594103"/>
    <w:rsid w:val="00595535"/>
    <w:rsid w:val="00597006"/>
    <w:rsid w:val="005976A3"/>
    <w:rsid w:val="005B56C8"/>
    <w:rsid w:val="005B57DE"/>
    <w:rsid w:val="005B5AF7"/>
    <w:rsid w:val="005B5C2A"/>
    <w:rsid w:val="005B5C5F"/>
    <w:rsid w:val="005B7EC3"/>
    <w:rsid w:val="005B7FB1"/>
    <w:rsid w:val="005C23C6"/>
    <w:rsid w:val="005C2ABC"/>
    <w:rsid w:val="005C53BE"/>
    <w:rsid w:val="005C759A"/>
    <w:rsid w:val="005D18EF"/>
    <w:rsid w:val="005D6295"/>
    <w:rsid w:val="005E0103"/>
    <w:rsid w:val="005E211D"/>
    <w:rsid w:val="005E2F8C"/>
    <w:rsid w:val="005E57D7"/>
    <w:rsid w:val="005F10E3"/>
    <w:rsid w:val="005F1EC1"/>
    <w:rsid w:val="006011B9"/>
    <w:rsid w:val="0060216A"/>
    <w:rsid w:val="00603A73"/>
    <w:rsid w:val="00603F7B"/>
    <w:rsid w:val="00610B3D"/>
    <w:rsid w:val="00614377"/>
    <w:rsid w:val="00614B88"/>
    <w:rsid w:val="00622510"/>
    <w:rsid w:val="0062407B"/>
    <w:rsid w:val="00645DE2"/>
    <w:rsid w:val="00646B59"/>
    <w:rsid w:val="00652F0D"/>
    <w:rsid w:val="006538E2"/>
    <w:rsid w:val="0065593F"/>
    <w:rsid w:val="0065619E"/>
    <w:rsid w:val="0065695B"/>
    <w:rsid w:val="00657C36"/>
    <w:rsid w:val="006632B1"/>
    <w:rsid w:val="006675D3"/>
    <w:rsid w:val="006740BF"/>
    <w:rsid w:val="00674551"/>
    <w:rsid w:val="0067500A"/>
    <w:rsid w:val="00676DC7"/>
    <w:rsid w:val="00683626"/>
    <w:rsid w:val="00687C7B"/>
    <w:rsid w:val="006919C9"/>
    <w:rsid w:val="00691D6D"/>
    <w:rsid w:val="006A2A01"/>
    <w:rsid w:val="006B4D0C"/>
    <w:rsid w:val="006B5723"/>
    <w:rsid w:val="006C1E49"/>
    <w:rsid w:val="006C43F7"/>
    <w:rsid w:val="006E2C4F"/>
    <w:rsid w:val="006E2F17"/>
    <w:rsid w:val="006E709B"/>
    <w:rsid w:val="006E7B55"/>
    <w:rsid w:val="006F02D4"/>
    <w:rsid w:val="006F0842"/>
    <w:rsid w:val="006F13AB"/>
    <w:rsid w:val="006F1417"/>
    <w:rsid w:val="006F3399"/>
    <w:rsid w:val="006F61F8"/>
    <w:rsid w:val="006F7B89"/>
    <w:rsid w:val="00703B21"/>
    <w:rsid w:val="00703C26"/>
    <w:rsid w:val="007044C8"/>
    <w:rsid w:val="007069D1"/>
    <w:rsid w:val="007077A7"/>
    <w:rsid w:val="00707850"/>
    <w:rsid w:val="00710567"/>
    <w:rsid w:val="00711B32"/>
    <w:rsid w:val="00713A58"/>
    <w:rsid w:val="007151FC"/>
    <w:rsid w:val="00715235"/>
    <w:rsid w:val="00716130"/>
    <w:rsid w:val="00716B52"/>
    <w:rsid w:val="0072217D"/>
    <w:rsid w:val="0072223B"/>
    <w:rsid w:val="00723253"/>
    <w:rsid w:val="00725A0D"/>
    <w:rsid w:val="00727998"/>
    <w:rsid w:val="00732BAF"/>
    <w:rsid w:val="0073442D"/>
    <w:rsid w:val="00734F41"/>
    <w:rsid w:val="00736B62"/>
    <w:rsid w:val="00736D34"/>
    <w:rsid w:val="00737BCC"/>
    <w:rsid w:val="007400F0"/>
    <w:rsid w:val="007449A3"/>
    <w:rsid w:val="007472E9"/>
    <w:rsid w:val="00752424"/>
    <w:rsid w:val="007565D7"/>
    <w:rsid w:val="0076025F"/>
    <w:rsid w:val="00772978"/>
    <w:rsid w:val="0077376A"/>
    <w:rsid w:val="00776469"/>
    <w:rsid w:val="007851DF"/>
    <w:rsid w:val="00785655"/>
    <w:rsid w:val="00792AF6"/>
    <w:rsid w:val="00793B84"/>
    <w:rsid w:val="00793D6C"/>
    <w:rsid w:val="007974B6"/>
    <w:rsid w:val="007A00C4"/>
    <w:rsid w:val="007A2713"/>
    <w:rsid w:val="007B1491"/>
    <w:rsid w:val="007B1AD5"/>
    <w:rsid w:val="007B3B6D"/>
    <w:rsid w:val="007B5D5D"/>
    <w:rsid w:val="007B744D"/>
    <w:rsid w:val="007B769E"/>
    <w:rsid w:val="007C09C7"/>
    <w:rsid w:val="007C1CFC"/>
    <w:rsid w:val="007C2575"/>
    <w:rsid w:val="007C25E4"/>
    <w:rsid w:val="007C6825"/>
    <w:rsid w:val="007C6A63"/>
    <w:rsid w:val="007C7B75"/>
    <w:rsid w:val="007C7C12"/>
    <w:rsid w:val="007D0756"/>
    <w:rsid w:val="007E4CA4"/>
    <w:rsid w:val="007E5716"/>
    <w:rsid w:val="007E6119"/>
    <w:rsid w:val="007E71B4"/>
    <w:rsid w:val="007F0B18"/>
    <w:rsid w:val="007F0CA0"/>
    <w:rsid w:val="008017EC"/>
    <w:rsid w:val="0080382D"/>
    <w:rsid w:val="008039B1"/>
    <w:rsid w:val="008104D8"/>
    <w:rsid w:val="008110AC"/>
    <w:rsid w:val="008125D7"/>
    <w:rsid w:val="00813102"/>
    <w:rsid w:val="008140EF"/>
    <w:rsid w:val="00823133"/>
    <w:rsid w:val="00824444"/>
    <w:rsid w:val="00832F35"/>
    <w:rsid w:val="00841321"/>
    <w:rsid w:val="0085334B"/>
    <w:rsid w:val="00854EA4"/>
    <w:rsid w:val="008573CA"/>
    <w:rsid w:val="00862B7C"/>
    <w:rsid w:val="00863D55"/>
    <w:rsid w:val="00865547"/>
    <w:rsid w:val="008665A6"/>
    <w:rsid w:val="00870065"/>
    <w:rsid w:val="0087218B"/>
    <w:rsid w:val="0087493D"/>
    <w:rsid w:val="00875148"/>
    <w:rsid w:val="00876BE7"/>
    <w:rsid w:val="0087702B"/>
    <w:rsid w:val="00883CB7"/>
    <w:rsid w:val="00886CF7"/>
    <w:rsid w:val="00890929"/>
    <w:rsid w:val="00891020"/>
    <w:rsid w:val="0089266A"/>
    <w:rsid w:val="0089306D"/>
    <w:rsid w:val="008941BE"/>
    <w:rsid w:val="0089510F"/>
    <w:rsid w:val="008A1117"/>
    <w:rsid w:val="008B0FEB"/>
    <w:rsid w:val="008B3FE1"/>
    <w:rsid w:val="008B6165"/>
    <w:rsid w:val="008C5990"/>
    <w:rsid w:val="008C696C"/>
    <w:rsid w:val="008D111F"/>
    <w:rsid w:val="008D12CD"/>
    <w:rsid w:val="008D53D2"/>
    <w:rsid w:val="008D58CF"/>
    <w:rsid w:val="008D5D89"/>
    <w:rsid w:val="008D7370"/>
    <w:rsid w:val="008E04FA"/>
    <w:rsid w:val="008E17B4"/>
    <w:rsid w:val="008E31C4"/>
    <w:rsid w:val="008E6D40"/>
    <w:rsid w:val="008F0069"/>
    <w:rsid w:val="008F42D5"/>
    <w:rsid w:val="008F548F"/>
    <w:rsid w:val="008F5D03"/>
    <w:rsid w:val="0090223E"/>
    <w:rsid w:val="0090560E"/>
    <w:rsid w:val="009056E9"/>
    <w:rsid w:val="00905D43"/>
    <w:rsid w:val="0090627F"/>
    <w:rsid w:val="009073BD"/>
    <w:rsid w:val="00911C8D"/>
    <w:rsid w:val="00912FD6"/>
    <w:rsid w:val="00915B58"/>
    <w:rsid w:val="00917DE5"/>
    <w:rsid w:val="0092036A"/>
    <w:rsid w:val="009207B5"/>
    <w:rsid w:val="009247D0"/>
    <w:rsid w:val="00927DE3"/>
    <w:rsid w:val="00933E88"/>
    <w:rsid w:val="00935C2B"/>
    <w:rsid w:val="00936174"/>
    <w:rsid w:val="0094354E"/>
    <w:rsid w:val="009540DC"/>
    <w:rsid w:val="00954189"/>
    <w:rsid w:val="00957D5B"/>
    <w:rsid w:val="009602E2"/>
    <w:rsid w:val="00960881"/>
    <w:rsid w:val="00961437"/>
    <w:rsid w:val="00963850"/>
    <w:rsid w:val="009646D5"/>
    <w:rsid w:val="00965E63"/>
    <w:rsid w:val="00967685"/>
    <w:rsid w:val="0097059B"/>
    <w:rsid w:val="00970784"/>
    <w:rsid w:val="00970806"/>
    <w:rsid w:val="00974529"/>
    <w:rsid w:val="00976443"/>
    <w:rsid w:val="00977667"/>
    <w:rsid w:val="00977A2B"/>
    <w:rsid w:val="009809A9"/>
    <w:rsid w:val="009844E0"/>
    <w:rsid w:val="00985A93"/>
    <w:rsid w:val="00987423"/>
    <w:rsid w:val="00987E43"/>
    <w:rsid w:val="00990122"/>
    <w:rsid w:val="00991CB1"/>
    <w:rsid w:val="0099463C"/>
    <w:rsid w:val="00994D77"/>
    <w:rsid w:val="00996E98"/>
    <w:rsid w:val="009B02FE"/>
    <w:rsid w:val="009B7BDF"/>
    <w:rsid w:val="009C0CFF"/>
    <w:rsid w:val="009C2CEB"/>
    <w:rsid w:val="009D0684"/>
    <w:rsid w:val="009D6BA7"/>
    <w:rsid w:val="009F2E14"/>
    <w:rsid w:val="009F5AA5"/>
    <w:rsid w:val="00A00118"/>
    <w:rsid w:val="00A008DC"/>
    <w:rsid w:val="00A035DD"/>
    <w:rsid w:val="00A05703"/>
    <w:rsid w:val="00A10CED"/>
    <w:rsid w:val="00A11C87"/>
    <w:rsid w:val="00A13279"/>
    <w:rsid w:val="00A14994"/>
    <w:rsid w:val="00A16D04"/>
    <w:rsid w:val="00A178C1"/>
    <w:rsid w:val="00A203A1"/>
    <w:rsid w:val="00A21164"/>
    <w:rsid w:val="00A21EA2"/>
    <w:rsid w:val="00A235E5"/>
    <w:rsid w:val="00A35A27"/>
    <w:rsid w:val="00A3631C"/>
    <w:rsid w:val="00A36F80"/>
    <w:rsid w:val="00A47B45"/>
    <w:rsid w:val="00A504B8"/>
    <w:rsid w:val="00A50580"/>
    <w:rsid w:val="00A50F02"/>
    <w:rsid w:val="00A52738"/>
    <w:rsid w:val="00A543D3"/>
    <w:rsid w:val="00A569C8"/>
    <w:rsid w:val="00A6089A"/>
    <w:rsid w:val="00A61BBE"/>
    <w:rsid w:val="00A63569"/>
    <w:rsid w:val="00A64519"/>
    <w:rsid w:val="00A66899"/>
    <w:rsid w:val="00A7024F"/>
    <w:rsid w:val="00A71F64"/>
    <w:rsid w:val="00A7235E"/>
    <w:rsid w:val="00A7369D"/>
    <w:rsid w:val="00A75621"/>
    <w:rsid w:val="00A757B8"/>
    <w:rsid w:val="00A76839"/>
    <w:rsid w:val="00A827E2"/>
    <w:rsid w:val="00A835AB"/>
    <w:rsid w:val="00A837DC"/>
    <w:rsid w:val="00A862F3"/>
    <w:rsid w:val="00A91F99"/>
    <w:rsid w:val="00A933B7"/>
    <w:rsid w:val="00A93840"/>
    <w:rsid w:val="00A941BE"/>
    <w:rsid w:val="00A9451A"/>
    <w:rsid w:val="00AA323C"/>
    <w:rsid w:val="00AA4F19"/>
    <w:rsid w:val="00AA52F3"/>
    <w:rsid w:val="00AB1034"/>
    <w:rsid w:val="00AB4590"/>
    <w:rsid w:val="00AB4A2C"/>
    <w:rsid w:val="00AB67A7"/>
    <w:rsid w:val="00AB7DCE"/>
    <w:rsid w:val="00AC3425"/>
    <w:rsid w:val="00AC3DDC"/>
    <w:rsid w:val="00AD13A0"/>
    <w:rsid w:val="00AD1CD7"/>
    <w:rsid w:val="00AD20B9"/>
    <w:rsid w:val="00AD450E"/>
    <w:rsid w:val="00AD527E"/>
    <w:rsid w:val="00AD59B6"/>
    <w:rsid w:val="00AE290D"/>
    <w:rsid w:val="00AE3661"/>
    <w:rsid w:val="00AE45E8"/>
    <w:rsid w:val="00AF2A86"/>
    <w:rsid w:val="00AF4003"/>
    <w:rsid w:val="00AF4B74"/>
    <w:rsid w:val="00AF61F3"/>
    <w:rsid w:val="00AF6532"/>
    <w:rsid w:val="00AF6E5E"/>
    <w:rsid w:val="00AF7F8F"/>
    <w:rsid w:val="00B027CB"/>
    <w:rsid w:val="00B02BE8"/>
    <w:rsid w:val="00B05FC8"/>
    <w:rsid w:val="00B11C84"/>
    <w:rsid w:val="00B12B67"/>
    <w:rsid w:val="00B12EB4"/>
    <w:rsid w:val="00B13D59"/>
    <w:rsid w:val="00B141CB"/>
    <w:rsid w:val="00B14A7A"/>
    <w:rsid w:val="00B171CD"/>
    <w:rsid w:val="00B232EC"/>
    <w:rsid w:val="00B26273"/>
    <w:rsid w:val="00B26CF8"/>
    <w:rsid w:val="00B275F6"/>
    <w:rsid w:val="00B342E9"/>
    <w:rsid w:val="00B34FA0"/>
    <w:rsid w:val="00B36A35"/>
    <w:rsid w:val="00B420A7"/>
    <w:rsid w:val="00B455D2"/>
    <w:rsid w:val="00B46CF8"/>
    <w:rsid w:val="00B51A23"/>
    <w:rsid w:val="00B5598E"/>
    <w:rsid w:val="00B562E1"/>
    <w:rsid w:val="00B604B0"/>
    <w:rsid w:val="00B606B7"/>
    <w:rsid w:val="00B6253E"/>
    <w:rsid w:val="00B639D5"/>
    <w:rsid w:val="00B65ACA"/>
    <w:rsid w:val="00B676B1"/>
    <w:rsid w:val="00B71115"/>
    <w:rsid w:val="00B71670"/>
    <w:rsid w:val="00B718ED"/>
    <w:rsid w:val="00B749AE"/>
    <w:rsid w:val="00B84DBD"/>
    <w:rsid w:val="00B86F32"/>
    <w:rsid w:val="00B87E6C"/>
    <w:rsid w:val="00B92540"/>
    <w:rsid w:val="00B9478A"/>
    <w:rsid w:val="00B97270"/>
    <w:rsid w:val="00B97651"/>
    <w:rsid w:val="00B978C8"/>
    <w:rsid w:val="00BA00BC"/>
    <w:rsid w:val="00BA50CD"/>
    <w:rsid w:val="00BA6CC9"/>
    <w:rsid w:val="00BA6DDF"/>
    <w:rsid w:val="00BB189E"/>
    <w:rsid w:val="00BB2081"/>
    <w:rsid w:val="00BB4FC7"/>
    <w:rsid w:val="00BB58E1"/>
    <w:rsid w:val="00BB60F4"/>
    <w:rsid w:val="00BB74D3"/>
    <w:rsid w:val="00BD06A1"/>
    <w:rsid w:val="00BD0D7E"/>
    <w:rsid w:val="00BD11A1"/>
    <w:rsid w:val="00BD16C4"/>
    <w:rsid w:val="00BD1DF1"/>
    <w:rsid w:val="00BD4414"/>
    <w:rsid w:val="00BD51C8"/>
    <w:rsid w:val="00BD7450"/>
    <w:rsid w:val="00BE1773"/>
    <w:rsid w:val="00BE1A1C"/>
    <w:rsid w:val="00BE1CD2"/>
    <w:rsid w:val="00BE3817"/>
    <w:rsid w:val="00BE6227"/>
    <w:rsid w:val="00BF0AAB"/>
    <w:rsid w:val="00BF216B"/>
    <w:rsid w:val="00BF243E"/>
    <w:rsid w:val="00C00B8A"/>
    <w:rsid w:val="00C0154E"/>
    <w:rsid w:val="00C02839"/>
    <w:rsid w:val="00C036AD"/>
    <w:rsid w:val="00C04981"/>
    <w:rsid w:val="00C06858"/>
    <w:rsid w:val="00C06BDE"/>
    <w:rsid w:val="00C25AFA"/>
    <w:rsid w:val="00C30277"/>
    <w:rsid w:val="00C31143"/>
    <w:rsid w:val="00C313B6"/>
    <w:rsid w:val="00C31446"/>
    <w:rsid w:val="00C3375E"/>
    <w:rsid w:val="00C35528"/>
    <w:rsid w:val="00C3621F"/>
    <w:rsid w:val="00C36FB2"/>
    <w:rsid w:val="00C449A0"/>
    <w:rsid w:val="00C4648C"/>
    <w:rsid w:val="00C468C7"/>
    <w:rsid w:val="00C46E52"/>
    <w:rsid w:val="00C475C9"/>
    <w:rsid w:val="00C47D5A"/>
    <w:rsid w:val="00C47E18"/>
    <w:rsid w:val="00C53E4B"/>
    <w:rsid w:val="00C55F51"/>
    <w:rsid w:val="00C57994"/>
    <w:rsid w:val="00C57C2E"/>
    <w:rsid w:val="00C60F0C"/>
    <w:rsid w:val="00C62494"/>
    <w:rsid w:val="00C65E4E"/>
    <w:rsid w:val="00C6618A"/>
    <w:rsid w:val="00C70229"/>
    <w:rsid w:val="00C70605"/>
    <w:rsid w:val="00C75E39"/>
    <w:rsid w:val="00C8363C"/>
    <w:rsid w:val="00C83B93"/>
    <w:rsid w:val="00C86DCE"/>
    <w:rsid w:val="00C9056D"/>
    <w:rsid w:val="00C93B4D"/>
    <w:rsid w:val="00C96D9F"/>
    <w:rsid w:val="00CA1659"/>
    <w:rsid w:val="00CA3EC1"/>
    <w:rsid w:val="00CA4A3D"/>
    <w:rsid w:val="00CA5310"/>
    <w:rsid w:val="00CB1B89"/>
    <w:rsid w:val="00CB7054"/>
    <w:rsid w:val="00CB7435"/>
    <w:rsid w:val="00CB7DB2"/>
    <w:rsid w:val="00CC186B"/>
    <w:rsid w:val="00CC356D"/>
    <w:rsid w:val="00CC628B"/>
    <w:rsid w:val="00CD6B47"/>
    <w:rsid w:val="00CE1C4E"/>
    <w:rsid w:val="00CE5F83"/>
    <w:rsid w:val="00CF2AC9"/>
    <w:rsid w:val="00CF360A"/>
    <w:rsid w:val="00D013E8"/>
    <w:rsid w:val="00D019BE"/>
    <w:rsid w:val="00D07502"/>
    <w:rsid w:val="00D1287F"/>
    <w:rsid w:val="00D131F2"/>
    <w:rsid w:val="00D1455B"/>
    <w:rsid w:val="00D14B2E"/>
    <w:rsid w:val="00D15072"/>
    <w:rsid w:val="00D1558F"/>
    <w:rsid w:val="00D16DDA"/>
    <w:rsid w:val="00D20231"/>
    <w:rsid w:val="00D245DA"/>
    <w:rsid w:val="00D253D6"/>
    <w:rsid w:val="00D31268"/>
    <w:rsid w:val="00D340EF"/>
    <w:rsid w:val="00D357CD"/>
    <w:rsid w:val="00D401AD"/>
    <w:rsid w:val="00D43507"/>
    <w:rsid w:val="00D453FF"/>
    <w:rsid w:val="00D45EB1"/>
    <w:rsid w:val="00D515AB"/>
    <w:rsid w:val="00D51B34"/>
    <w:rsid w:val="00D6051F"/>
    <w:rsid w:val="00D60C2B"/>
    <w:rsid w:val="00D64577"/>
    <w:rsid w:val="00D64742"/>
    <w:rsid w:val="00D67D31"/>
    <w:rsid w:val="00D729CF"/>
    <w:rsid w:val="00D745E9"/>
    <w:rsid w:val="00D74DFC"/>
    <w:rsid w:val="00D7574A"/>
    <w:rsid w:val="00D816EE"/>
    <w:rsid w:val="00D82DF3"/>
    <w:rsid w:val="00D86DCA"/>
    <w:rsid w:val="00D87767"/>
    <w:rsid w:val="00D90C24"/>
    <w:rsid w:val="00D94953"/>
    <w:rsid w:val="00D9721C"/>
    <w:rsid w:val="00DA0FB6"/>
    <w:rsid w:val="00DA24A9"/>
    <w:rsid w:val="00DA4CC3"/>
    <w:rsid w:val="00DA6877"/>
    <w:rsid w:val="00DA73D1"/>
    <w:rsid w:val="00DB2ADC"/>
    <w:rsid w:val="00DB5999"/>
    <w:rsid w:val="00DB66A9"/>
    <w:rsid w:val="00DC14D4"/>
    <w:rsid w:val="00DC340A"/>
    <w:rsid w:val="00DC5667"/>
    <w:rsid w:val="00DD6159"/>
    <w:rsid w:val="00DD63A0"/>
    <w:rsid w:val="00DE104B"/>
    <w:rsid w:val="00DE31D7"/>
    <w:rsid w:val="00DE7021"/>
    <w:rsid w:val="00DE7252"/>
    <w:rsid w:val="00DF092E"/>
    <w:rsid w:val="00DF4188"/>
    <w:rsid w:val="00DF4D9A"/>
    <w:rsid w:val="00DF57AA"/>
    <w:rsid w:val="00E00549"/>
    <w:rsid w:val="00E0054C"/>
    <w:rsid w:val="00E006B2"/>
    <w:rsid w:val="00E00745"/>
    <w:rsid w:val="00E0408D"/>
    <w:rsid w:val="00E0494C"/>
    <w:rsid w:val="00E060E1"/>
    <w:rsid w:val="00E174D1"/>
    <w:rsid w:val="00E1791F"/>
    <w:rsid w:val="00E249E1"/>
    <w:rsid w:val="00E2543B"/>
    <w:rsid w:val="00E2592F"/>
    <w:rsid w:val="00E3022E"/>
    <w:rsid w:val="00E31B86"/>
    <w:rsid w:val="00E32812"/>
    <w:rsid w:val="00E3295F"/>
    <w:rsid w:val="00E34CC4"/>
    <w:rsid w:val="00E35ABB"/>
    <w:rsid w:val="00E36D54"/>
    <w:rsid w:val="00E41F2B"/>
    <w:rsid w:val="00E51217"/>
    <w:rsid w:val="00E51E1F"/>
    <w:rsid w:val="00E52A49"/>
    <w:rsid w:val="00E62254"/>
    <w:rsid w:val="00E635A2"/>
    <w:rsid w:val="00E660F6"/>
    <w:rsid w:val="00E7459E"/>
    <w:rsid w:val="00E751F2"/>
    <w:rsid w:val="00E7699A"/>
    <w:rsid w:val="00E76C04"/>
    <w:rsid w:val="00E825E0"/>
    <w:rsid w:val="00E829D5"/>
    <w:rsid w:val="00E857C3"/>
    <w:rsid w:val="00E86BF7"/>
    <w:rsid w:val="00E87A12"/>
    <w:rsid w:val="00E9191F"/>
    <w:rsid w:val="00E95ABE"/>
    <w:rsid w:val="00E95E60"/>
    <w:rsid w:val="00E9713B"/>
    <w:rsid w:val="00EA21F6"/>
    <w:rsid w:val="00EA27C5"/>
    <w:rsid w:val="00EA2AB1"/>
    <w:rsid w:val="00EA38E8"/>
    <w:rsid w:val="00EA3AAD"/>
    <w:rsid w:val="00EA538F"/>
    <w:rsid w:val="00EB0A3F"/>
    <w:rsid w:val="00EB2506"/>
    <w:rsid w:val="00EB6B3E"/>
    <w:rsid w:val="00EC0A20"/>
    <w:rsid w:val="00EC6D24"/>
    <w:rsid w:val="00ED1B21"/>
    <w:rsid w:val="00ED439D"/>
    <w:rsid w:val="00ED5B4E"/>
    <w:rsid w:val="00EE251C"/>
    <w:rsid w:val="00EE76B3"/>
    <w:rsid w:val="00EF2883"/>
    <w:rsid w:val="00EF4284"/>
    <w:rsid w:val="00EF4C74"/>
    <w:rsid w:val="00EF4F69"/>
    <w:rsid w:val="00F00402"/>
    <w:rsid w:val="00F023D9"/>
    <w:rsid w:val="00F025FE"/>
    <w:rsid w:val="00F06D28"/>
    <w:rsid w:val="00F06E32"/>
    <w:rsid w:val="00F110A0"/>
    <w:rsid w:val="00F115A0"/>
    <w:rsid w:val="00F1361E"/>
    <w:rsid w:val="00F17E54"/>
    <w:rsid w:val="00F255DF"/>
    <w:rsid w:val="00F25CB5"/>
    <w:rsid w:val="00F27E38"/>
    <w:rsid w:val="00F355CD"/>
    <w:rsid w:val="00F379EA"/>
    <w:rsid w:val="00F41E73"/>
    <w:rsid w:val="00F44663"/>
    <w:rsid w:val="00F53074"/>
    <w:rsid w:val="00F53568"/>
    <w:rsid w:val="00F56109"/>
    <w:rsid w:val="00F56B86"/>
    <w:rsid w:val="00F57135"/>
    <w:rsid w:val="00F5724C"/>
    <w:rsid w:val="00F574A1"/>
    <w:rsid w:val="00F6479F"/>
    <w:rsid w:val="00F65562"/>
    <w:rsid w:val="00F65E7A"/>
    <w:rsid w:val="00F6638C"/>
    <w:rsid w:val="00F700A5"/>
    <w:rsid w:val="00F715DB"/>
    <w:rsid w:val="00F73D79"/>
    <w:rsid w:val="00F76278"/>
    <w:rsid w:val="00F8004C"/>
    <w:rsid w:val="00F82747"/>
    <w:rsid w:val="00F831BB"/>
    <w:rsid w:val="00F85B21"/>
    <w:rsid w:val="00F87061"/>
    <w:rsid w:val="00F90499"/>
    <w:rsid w:val="00F90524"/>
    <w:rsid w:val="00F9249A"/>
    <w:rsid w:val="00F92F86"/>
    <w:rsid w:val="00F937C5"/>
    <w:rsid w:val="00F94FE3"/>
    <w:rsid w:val="00F96D18"/>
    <w:rsid w:val="00FA0719"/>
    <w:rsid w:val="00FA6D41"/>
    <w:rsid w:val="00FA7B23"/>
    <w:rsid w:val="00FB0858"/>
    <w:rsid w:val="00FB28B8"/>
    <w:rsid w:val="00FB47D1"/>
    <w:rsid w:val="00FB6741"/>
    <w:rsid w:val="00FC09DF"/>
    <w:rsid w:val="00FC21FC"/>
    <w:rsid w:val="00FC2C72"/>
    <w:rsid w:val="00FC47B9"/>
    <w:rsid w:val="00FC5D77"/>
    <w:rsid w:val="00FC747C"/>
    <w:rsid w:val="00FC748C"/>
    <w:rsid w:val="00FD0CD1"/>
    <w:rsid w:val="00FD1B9A"/>
    <w:rsid w:val="00FD2DDC"/>
    <w:rsid w:val="00FD507A"/>
    <w:rsid w:val="00FE000B"/>
    <w:rsid w:val="00FE1EDE"/>
    <w:rsid w:val="00FE4542"/>
    <w:rsid w:val="00FE65F9"/>
    <w:rsid w:val="00FE76D5"/>
    <w:rsid w:val="00FF03C0"/>
    <w:rsid w:val="00FF0990"/>
    <w:rsid w:val="00FF62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C7E6F"/>
    <w:rPr>
      <w:sz w:val="20"/>
      <w:szCs w:val="20"/>
    </w:rPr>
  </w:style>
  <w:style w:type="paragraph" w:styleId="Ttulo1">
    <w:name w:val="heading 1"/>
    <w:basedOn w:val="Normal"/>
    <w:next w:val="Normal"/>
    <w:link w:val="Ttulo1Char"/>
    <w:uiPriority w:val="99"/>
    <w:qFormat/>
    <w:rsid w:val="003C7E6F"/>
    <w:pPr>
      <w:keepNext/>
      <w:numPr>
        <w:ilvl w:val="12"/>
      </w:numPr>
      <w:tabs>
        <w:tab w:val="left" w:pos="360"/>
        <w:tab w:val="left" w:pos="720"/>
        <w:tab w:val="left" w:pos="1260"/>
        <w:tab w:val="left" w:pos="1440"/>
        <w:tab w:val="left" w:leader="dot" w:pos="9720"/>
      </w:tabs>
      <w:ind w:left="900"/>
      <w:jc w:val="both"/>
      <w:outlineLvl w:val="0"/>
    </w:pPr>
    <w:rPr>
      <w:rFonts w:ascii="Cambria" w:hAnsi="Cambria"/>
      <w:b/>
      <w:kern w:val="32"/>
      <w:sz w:val="32"/>
    </w:rPr>
  </w:style>
  <w:style w:type="paragraph" w:styleId="Ttulo2">
    <w:name w:val="heading 2"/>
    <w:basedOn w:val="Normal"/>
    <w:next w:val="Normal"/>
    <w:link w:val="Ttulo2Char"/>
    <w:uiPriority w:val="99"/>
    <w:qFormat/>
    <w:rsid w:val="003C7E6F"/>
    <w:pPr>
      <w:keepNext/>
      <w:numPr>
        <w:ilvl w:val="12"/>
      </w:numPr>
      <w:tabs>
        <w:tab w:val="left" w:pos="720"/>
        <w:tab w:val="left" w:leader="dot" w:pos="9720"/>
      </w:tabs>
      <w:ind w:left="360"/>
      <w:jc w:val="both"/>
      <w:outlineLvl w:val="1"/>
    </w:pPr>
    <w:rPr>
      <w:rFonts w:ascii="Cambria" w:hAnsi="Cambria"/>
      <w:b/>
      <w:i/>
      <w:sz w:val="28"/>
    </w:rPr>
  </w:style>
  <w:style w:type="paragraph" w:styleId="Ttulo3">
    <w:name w:val="heading 3"/>
    <w:basedOn w:val="Normal"/>
    <w:next w:val="Normal"/>
    <w:link w:val="Ttulo3Char"/>
    <w:uiPriority w:val="99"/>
    <w:qFormat/>
    <w:rsid w:val="003C7E6F"/>
    <w:pPr>
      <w:keepNext/>
      <w:numPr>
        <w:ilvl w:val="12"/>
      </w:numPr>
      <w:ind w:left="3240"/>
      <w:jc w:val="both"/>
      <w:outlineLvl w:val="2"/>
    </w:pPr>
    <w:rPr>
      <w:rFonts w:ascii="Cambria" w:hAnsi="Cambria"/>
      <w:b/>
      <w:sz w:val="26"/>
    </w:rPr>
  </w:style>
  <w:style w:type="paragraph" w:styleId="Ttulo4">
    <w:name w:val="heading 4"/>
    <w:basedOn w:val="Normal"/>
    <w:next w:val="Normal"/>
    <w:link w:val="Ttulo4Char"/>
    <w:uiPriority w:val="99"/>
    <w:qFormat/>
    <w:rsid w:val="003C7E6F"/>
    <w:pPr>
      <w:keepNext/>
      <w:numPr>
        <w:ilvl w:val="12"/>
      </w:numPr>
      <w:tabs>
        <w:tab w:val="left" w:pos="360"/>
        <w:tab w:val="left" w:pos="426"/>
        <w:tab w:val="left" w:leader="dot" w:pos="9720"/>
      </w:tabs>
      <w:ind w:left="426"/>
      <w:jc w:val="both"/>
      <w:outlineLvl w:val="3"/>
    </w:pPr>
    <w:rPr>
      <w:rFonts w:ascii="Calibri" w:hAnsi="Calibri"/>
      <w:b/>
      <w:sz w:val="28"/>
    </w:rPr>
  </w:style>
  <w:style w:type="paragraph" w:styleId="Ttulo5">
    <w:name w:val="heading 5"/>
    <w:basedOn w:val="Normal"/>
    <w:next w:val="Normal"/>
    <w:link w:val="Ttulo5Char"/>
    <w:uiPriority w:val="99"/>
    <w:qFormat/>
    <w:rsid w:val="003C7E6F"/>
    <w:pPr>
      <w:keepNext/>
      <w:tabs>
        <w:tab w:val="left" w:pos="720"/>
        <w:tab w:val="left" w:pos="1080"/>
      </w:tabs>
      <w:ind w:left="426"/>
      <w:jc w:val="both"/>
      <w:outlineLvl w:val="4"/>
    </w:pPr>
    <w:rPr>
      <w:rFonts w:ascii="Calibri" w:hAnsi="Calibri"/>
      <w:b/>
      <w:i/>
      <w:sz w:val="26"/>
    </w:rPr>
  </w:style>
  <w:style w:type="paragraph" w:styleId="Ttulo6">
    <w:name w:val="heading 6"/>
    <w:basedOn w:val="Normal"/>
    <w:next w:val="Normal"/>
    <w:link w:val="Ttulo6Char"/>
    <w:uiPriority w:val="99"/>
    <w:qFormat/>
    <w:rsid w:val="003C7E6F"/>
    <w:pPr>
      <w:keepNext/>
      <w:tabs>
        <w:tab w:val="left" w:pos="720"/>
        <w:tab w:val="left" w:leader="dot" w:pos="9720"/>
      </w:tabs>
      <w:jc w:val="both"/>
      <w:outlineLvl w:val="5"/>
    </w:pPr>
    <w:rPr>
      <w:rFonts w:ascii="Calibri" w:hAnsi="Calibri"/>
      <w:b/>
    </w:rPr>
  </w:style>
  <w:style w:type="paragraph" w:styleId="Ttulo7">
    <w:name w:val="heading 7"/>
    <w:basedOn w:val="Normal"/>
    <w:next w:val="Normal"/>
    <w:link w:val="Ttulo7Char"/>
    <w:uiPriority w:val="99"/>
    <w:qFormat/>
    <w:rsid w:val="003C7E6F"/>
    <w:pPr>
      <w:keepNext/>
      <w:tabs>
        <w:tab w:val="left" w:pos="720"/>
        <w:tab w:val="left" w:leader="dot" w:pos="9720"/>
      </w:tabs>
      <w:ind w:left="720"/>
      <w:jc w:val="both"/>
      <w:outlineLvl w:val="6"/>
    </w:pPr>
    <w:rPr>
      <w:rFonts w:ascii="Calibri" w:hAnsi="Calibri"/>
      <w:sz w:val="24"/>
    </w:rPr>
  </w:style>
  <w:style w:type="paragraph" w:styleId="Ttulo8">
    <w:name w:val="heading 8"/>
    <w:basedOn w:val="Normal"/>
    <w:next w:val="Normal"/>
    <w:link w:val="Ttulo8Char"/>
    <w:uiPriority w:val="99"/>
    <w:qFormat/>
    <w:rsid w:val="003C7E6F"/>
    <w:pPr>
      <w:spacing w:before="240" w:after="60"/>
      <w:outlineLvl w:val="7"/>
    </w:pPr>
    <w:rPr>
      <w:rFonts w:ascii="Calibri" w:hAnsi="Calibri"/>
      <w:i/>
      <w:sz w:val="24"/>
    </w:rPr>
  </w:style>
  <w:style w:type="paragraph" w:styleId="Ttulo9">
    <w:name w:val="heading 9"/>
    <w:basedOn w:val="Normal"/>
    <w:next w:val="Normal"/>
    <w:link w:val="Ttulo9Char"/>
    <w:uiPriority w:val="99"/>
    <w:qFormat/>
    <w:rsid w:val="003C7E6F"/>
    <w:pPr>
      <w:keepNext/>
      <w:numPr>
        <w:ilvl w:val="12"/>
      </w:numPr>
      <w:tabs>
        <w:tab w:val="left" w:pos="5040"/>
      </w:tabs>
      <w:spacing w:line="360" w:lineRule="auto"/>
      <w:ind w:left="3240"/>
      <w:jc w:val="both"/>
      <w:outlineLvl w:val="8"/>
    </w:pPr>
    <w:rPr>
      <w:rFonts w:ascii="Cambria"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5F10E3"/>
    <w:rPr>
      <w:rFonts w:ascii="Cambria" w:hAnsi="Cambria"/>
      <w:b/>
      <w:kern w:val="32"/>
      <w:sz w:val="32"/>
    </w:rPr>
  </w:style>
  <w:style w:type="character" w:customStyle="1" w:styleId="Ttulo2Char">
    <w:name w:val="Título 2 Char"/>
    <w:basedOn w:val="Fontepargpadro"/>
    <w:link w:val="Ttulo2"/>
    <w:uiPriority w:val="99"/>
    <w:semiHidden/>
    <w:locked/>
    <w:rsid w:val="005F10E3"/>
    <w:rPr>
      <w:rFonts w:ascii="Cambria" w:hAnsi="Cambria"/>
      <w:b/>
      <w:i/>
      <w:sz w:val="28"/>
    </w:rPr>
  </w:style>
  <w:style w:type="character" w:customStyle="1" w:styleId="Ttulo3Char">
    <w:name w:val="Título 3 Char"/>
    <w:basedOn w:val="Fontepargpadro"/>
    <w:link w:val="Ttulo3"/>
    <w:uiPriority w:val="99"/>
    <w:semiHidden/>
    <w:locked/>
    <w:rsid w:val="005F10E3"/>
    <w:rPr>
      <w:rFonts w:ascii="Cambria" w:hAnsi="Cambria"/>
      <w:b/>
      <w:sz w:val="26"/>
    </w:rPr>
  </w:style>
  <w:style w:type="character" w:customStyle="1" w:styleId="Ttulo4Char">
    <w:name w:val="Título 4 Char"/>
    <w:basedOn w:val="Fontepargpadro"/>
    <w:link w:val="Ttulo4"/>
    <w:uiPriority w:val="99"/>
    <w:semiHidden/>
    <w:locked/>
    <w:rsid w:val="005F10E3"/>
    <w:rPr>
      <w:rFonts w:ascii="Calibri" w:hAnsi="Calibri"/>
      <w:b/>
      <w:sz w:val="28"/>
    </w:rPr>
  </w:style>
  <w:style w:type="character" w:customStyle="1" w:styleId="Ttulo5Char">
    <w:name w:val="Título 5 Char"/>
    <w:basedOn w:val="Fontepargpadro"/>
    <w:link w:val="Ttulo5"/>
    <w:uiPriority w:val="99"/>
    <w:semiHidden/>
    <w:locked/>
    <w:rsid w:val="005F10E3"/>
    <w:rPr>
      <w:rFonts w:ascii="Calibri" w:hAnsi="Calibri"/>
      <w:b/>
      <w:i/>
      <w:sz w:val="26"/>
    </w:rPr>
  </w:style>
  <w:style w:type="character" w:customStyle="1" w:styleId="Ttulo6Char">
    <w:name w:val="Título 6 Char"/>
    <w:basedOn w:val="Fontepargpadro"/>
    <w:link w:val="Ttulo6"/>
    <w:uiPriority w:val="99"/>
    <w:semiHidden/>
    <w:locked/>
    <w:rsid w:val="005F10E3"/>
    <w:rPr>
      <w:rFonts w:ascii="Calibri" w:hAnsi="Calibri"/>
      <w:b/>
    </w:rPr>
  </w:style>
  <w:style w:type="character" w:customStyle="1" w:styleId="Ttulo7Char">
    <w:name w:val="Título 7 Char"/>
    <w:basedOn w:val="Fontepargpadro"/>
    <w:link w:val="Ttulo7"/>
    <w:uiPriority w:val="99"/>
    <w:semiHidden/>
    <w:locked/>
    <w:rsid w:val="005F10E3"/>
    <w:rPr>
      <w:rFonts w:ascii="Calibri" w:hAnsi="Calibri"/>
      <w:sz w:val="24"/>
    </w:rPr>
  </w:style>
  <w:style w:type="character" w:customStyle="1" w:styleId="Ttulo8Char">
    <w:name w:val="Título 8 Char"/>
    <w:basedOn w:val="Fontepargpadro"/>
    <w:link w:val="Ttulo8"/>
    <w:uiPriority w:val="99"/>
    <w:semiHidden/>
    <w:locked/>
    <w:rsid w:val="005F10E3"/>
    <w:rPr>
      <w:rFonts w:ascii="Calibri" w:hAnsi="Calibri"/>
      <w:i/>
      <w:sz w:val="24"/>
    </w:rPr>
  </w:style>
  <w:style w:type="character" w:customStyle="1" w:styleId="Ttulo9Char">
    <w:name w:val="Título 9 Char"/>
    <w:basedOn w:val="Fontepargpadro"/>
    <w:link w:val="Ttulo9"/>
    <w:uiPriority w:val="99"/>
    <w:semiHidden/>
    <w:locked/>
    <w:rsid w:val="005F10E3"/>
    <w:rPr>
      <w:rFonts w:ascii="Cambria" w:hAnsi="Cambria"/>
    </w:rPr>
  </w:style>
  <w:style w:type="paragraph" w:styleId="Cabealho">
    <w:name w:val="header"/>
    <w:basedOn w:val="Normal"/>
    <w:link w:val="CabealhoChar"/>
    <w:uiPriority w:val="99"/>
    <w:rsid w:val="003C7E6F"/>
    <w:pPr>
      <w:tabs>
        <w:tab w:val="center" w:pos="4320"/>
        <w:tab w:val="right" w:pos="8640"/>
      </w:tabs>
    </w:pPr>
  </w:style>
  <w:style w:type="character" w:customStyle="1" w:styleId="CabealhoChar">
    <w:name w:val="Cabeçalho Char"/>
    <w:basedOn w:val="Fontepargpadro"/>
    <w:link w:val="Cabealho"/>
    <w:uiPriority w:val="99"/>
    <w:semiHidden/>
    <w:locked/>
    <w:rsid w:val="005F10E3"/>
    <w:rPr>
      <w:sz w:val="20"/>
    </w:rPr>
  </w:style>
  <w:style w:type="paragraph" w:styleId="Rodap">
    <w:name w:val="footer"/>
    <w:basedOn w:val="Normal"/>
    <w:link w:val="RodapChar"/>
    <w:uiPriority w:val="99"/>
    <w:rsid w:val="003C7E6F"/>
    <w:pPr>
      <w:tabs>
        <w:tab w:val="center" w:pos="4320"/>
        <w:tab w:val="right" w:pos="8640"/>
      </w:tabs>
    </w:pPr>
  </w:style>
  <w:style w:type="character" w:customStyle="1" w:styleId="RodapChar">
    <w:name w:val="Rodapé Char"/>
    <w:basedOn w:val="Fontepargpadro"/>
    <w:link w:val="Rodap"/>
    <w:uiPriority w:val="99"/>
    <w:semiHidden/>
    <w:locked/>
    <w:rsid w:val="005F10E3"/>
    <w:rPr>
      <w:sz w:val="20"/>
    </w:rPr>
  </w:style>
  <w:style w:type="character" w:styleId="Nmerodepgina">
    <w:name w:val="page number"/>
    <w:basedOn w:val="Fontepargpadro"/>
    <w:uiPriority w:val="99"/>
    <w:rsid w:val="003C7E6F"/>
    <w:rPr>
      <w:rFonts w:cs="Times New Roman"/>
    </w:rPr>
  </w:style>
  <w:style w:type="paragraph" w:styleId="Sumrio1">
    <w:name w:val="toc 1"/>
    <w:basedOn w:val="Normal"/>
    <w:next w:val="Normal"/>
    <w:uiPriority w:val="99"/>
    <w:semiHidden/>
    <w:rsid w:val="003C7E6F"/>
    <w:pPr>
      <w:spacing w:before="120"/>
    </w:pPr>
    <w:rPr>
      <w:b/>
      <w:i/>
      <w:sz w:val="24"/>
    </w:rPr>
  </w:style>
  <w:style w:type="paragraph" w:customStyle="1" w:styleId="StyleHeading">
    <w:name w:val="Style Heading"/>
    <w:basedOn w:val="Normal"/>
    <w:uiPriority w:val="99"/>
    <w:rsid w:val="003C7E6F"/>
    <w:pPr>
      <w:pBdr>
        <w:bottom w:val="single" w:sz="30" w:space="1" w:color="000080"/>
      </w:pBdr>
      <w:tabs>
        <w:tab w:val="left" w:pos="720"/>
        <w:tab w:val="left" w:pos="1080"/>
      </w:tabs>
    </w:pPr>
    <w:rPr>
      <w:b/>
      <w:color w:val="000080"/>
      <w:sz w:val="28"/>
    </w:rPr>
  </w:style>
  <w:style w:type="paragraph" w:customStyle="1" w:styleId="SubHeading">
    <w:name w:val="Sub Heading"/>
    <w:basedOn w:val="Normal"/>
    <w:uiPriority w:val="99"/>
    <w:rsid w:val="003C7E6F"/>
    <w:pPr>
      <w:pBdr>
        <w:bottom w:val="single" w:sz="18" w:space="1" w:color="000080"/>
      </w:pBdr>
      <w:tabs>
        <w:tab w:val="left" w:pos="720"/>
        <w:tab w:val="left" w:pos="1080"/>
      </w:tabs>
      <w:ind w:left="720" w:right="4500" w:hanging="360"/>
    </w:pPr>
    <w:rPr>
      <w:b/>
      <w:sz w:val="24"/>
    </w:rPr>
  </w:style>
  <w:style w:type="paragraph" w:customStyle="1" w:styleId="Body">
    <w:name w:val="Body"/>
    <w:basedOn w:val="Normal"/>
    <w:uiPriority w:val="99"/>
    <w:rsid w:val="003C7E6F"/>
    <w:pPr>
      <w:ind w:left="360"/>
    </w:pPr>
    <w:rPr>
      <w:sz w:val="24"/>
    </w:rPr>
  </w:style>
  <w:style w:type="paragraph" w:styleId="Sumrio2">
    <w:name w:val="toc 2"/>
    <w:basedOn w:val="Normal"/>
    <w:next w:val="Normal"/>
    <w:uiPriority w:val="99"/>
    <w:semiHidden/>
    <w:rsid w:val="003C7E6F"/>
    <w:pPr>
      <w:spacing w:before="120"/>
      <w:ind w:left="200"/>
    </w:pPr>
    <w:rPr>
      <w:b/>
      <w:sz w:val="22"/>
    </w:rPr>
  </w:style>
  <w:style w:type="paragraph" w:styleId="Sumrio3">
    <w:name w:val="toc 3"/>
    <w:basedOn w:val="Normal"/>
    <w:next w:val="Normal"/>
    <w:uiPriority w:val="99"/>
    <w:semiHidden/>
    <w:rsid w:val="003C7E6F"/>
    <w:pPr>
      <w:ind w:left="400"/>
    </w:pPr>
  </w:style>
  <w:style w:type="paragraph" w:styleId="Sumrio4">
    <w:name w:val="toc 4"/>
    <w:basedOn w:val="Normal"/>
    <w:next w:val="Normal"/>
    <w:uiPriority w:val="99"/>
    <w:semiHidden/>
    <w:rsid w:val="003C7E6F"/>
    <w:pPr>
      <w:ind w:left="600"/>
    </w:pPr>
  </w:style>
  <w:style w:type="paragraph" w:styleId="Sumrio5">
    <w:name w:val="toc 5"/>
    <w:basedOn w:val="Normal"/>
    <w:next w:val="Normal"/>
    <w:uiPriority w:val="99"/>
    <w:semiHidden/>
    <w:rsid w:val="003C7E6F"/>
    <w:pPr>
      <w:ind w:left="800"/>
    </w:pPr>
  </w:style>
  <w:style w:type="paragraph" w:styleId="Sumrio6">
    <w:name w:val="toc 6"/>
    <w:basedOn w:val="Normal"/>
    <w:next w:val="Normal"/>
    <w:uiPriority w:val="99"/>
    <w:semiHidden/>
    <w:rsid w:val="003C7E6F"/>
    <w:pPr>
      <w:ind w:left="1000"/>
    </w:pPr>
  </w:style>
  <w:style w:type="paragraph" w:styleId="Sumrio7">
    <w:name w:val="toc 7"/>
    <w:basedOn w:val="Normal"/>
    <w:next w:val="Normal"/>
    <w:uiPriority w:val="99"/>
    <w:semiHidden/>
    <w:rsid w:val="003C7E6F"/>
    <w:pPr>
      <w:ind w:left="1200"/>
    </w:pPr>
  </w:style>
  <w:style w:type="paragraph" w:styleId="Sumrio8">
    <w:name w:val="toc 8"/>
    <w:basedOn w:val="Normal"/>
    <w:next w:val="Normal"/>
    <w:uiPriority w:val="99"/>
    <w:semiHidden/>
    <w:rsid w:val="003C7E6F"/>
    <w:pPr>
      <w:ind w:left="1400"/>
    </w:pPr>
  </w:style>
  <w:style w:type="paragraph" w:styleId="Sumrio9">
    <w:name w:val="toc 9"/>
    <w:basedOn w:val="Normal"/>
    <w:next w:val="Normal"/>
    <w:uiPriority w:val="99"/>
    <w:semiHidden/>
    <w:rsid w:val="003C7E6F"/>
    <w:pPr>
      <w:ind w:left="1600"/>
    </w:pPr>
  </w:style>
  <w:style w:type="paragraph" w:customStyle="1" w:styleId="Corpo">
    <w:name w:val="Corpo"/>
    <w:basedOn w:val="Normal"/>
    <w:uiPriority w:val="99"/>
    <w:rsid w:val="003C7E6F"/>
    <w:pPr>
      <w:spacing w:after="120"/>
      <w:ind w:left="709"/>
      <w:jc w:val="both"/>
    </w:pPr>
    <w:rPr>
      <w:rFonts w:ascii="Garamond" w:hAnsi="Garamond"/>
      <w:sz w:val="24"/>
      <w:lang w:eastAsia="en-US"/>
    </w:rPr>
  </w:style>
  <w:style w:type="paragraph" w:customStyle="1" w:styleId="TtulodoDocumento">
    <w:name w:val="Título do Documento"/>
    <w:basedOn w:val="Normal"/>
    <w:uiPriority w:val="99"/>
    <w:rsid w:val="003C7E6F"/>
    <w:pPr>
      <w:spacing w:before="3000" w:after="480"/>
      <w:ind w:left="567"/>
    </w:pPr>
    <w:rPr>
      <w:rFonts w:ascii="Impact" w:hAnsi="Impact"/>
      <w:sz w:val="36"/>
      <w:lang w:eastAsia="en-US"/>
    </w:rPr>
  </w:style>
  <w:style w:type="paragraph" w:customStyle="1" w:styleId="SubttulodoDocumento">
    <w:name w:val="Subtítulo do Documento"/>
    <w:basedOn w:val="TtulodoDocumento"/>
    <w:uiPriority w:val="99"/>
    <w:rsid w:val="003C7E6F"/>
    <w:pPr>
      <w:spacing w:before="120"/>
    </w:pPr>
  </w:style>
  <w:style w:type="paragraph" w:styleId="Recuodecorpodetexto">
    <w:name w:val="Body Text Indent"/>
    <w:basedOn w:val="Normal"/>
    <w:link w:val="RecuodecorpodetextoChar"/>
    <w:uiPriority w:val="99"/>
    <w:rsid w:val="003C7E6F"/>
    <w:pPr>
      <w:numPr>
        <w:ilvl w:val="12"/>
      </w:numPr>
      <w:tabs>
        <w:tab w:val="left" w:leader="dot" w:pos="9720"/>
      </w:tabs>
      <w:ind w:left="900"/>
      <w:jc w:val="both"/>
    </w:pPr>
  </w:style>
  <w:style w:type="character" w:customStyle="1" w:styleId="RecuodecorpodetextoChar">
    <w:name w:val="Recuo de corpo de texto Char"/>
    <w:basedOn w:val="Fontepargpadro"/>
    <w:link w:val="Recuodecorpodetexto"/>
    <w:uiPriority w:val="99"/>
    <w:semiHidden/>
    <w:locked/>
    <w:rsid w:val="005F10E3"/>
    <w:rPr>
      <w:sz w:val="20"/>
    </w:rPr>
  </w:style>
  <w:style w:type="paragraph" w:styleId="Corpodetexto">
    <w:name w:val="Body Text"/>
    <w:basedOn w:val="Normal"/>
    <w:link w:val="CorpodetextoChar"/>
    <w:uiPriority w:val="99"/>
    <w:rsid w:val="003C7E6F"/>
  </w:style>
  <w:style w:type="character" w:customStyle="1" w:styleId="CorpodetextoChar">
    <w:name w:val="Corpo de texto Char"/>
    <w:basedOn w:val="Fontepargpadro"/>
    <w:link w:val="Corpodetexto"/>
    <w:uiPriority w:val="99"/>
    <w:semiHidden/>
    <w:locked/>
    <w:rsid w:val="005F10E3"/>
    <w:rPr>
      <w:sz w:val="20"/>
    </w:rPr>
  </w:style>
  <w:style w:type="paragraph" w:styleId="Recuodecorpodetexto2">
    <w:name w:val="Body Text Indent 2"/>
    <w:basedOn w:val="Normal"/>
    <w:link w:val="Recuodecorpodetexto2Char"/>
    <w:uiPriority w:val="99"/>
    <w:rsid w:val="003C7E6F"/>
    <w:pPr>
      <w:numPr>
        <w:ilvl w:val="12"/>
      </w:numPr>
      <w:tabs>
        <w:tab w:val="left" w:pos="360"/>
        <w:tab w:val="left" w:pos="1260"/>
        <w:tab w:val="left" w:pos="1440"/>
        <w:tab w:val="left" w:leader="dot" w:pos="9720"/>
      </w:tabs>
      <w:ind w:left="426"/>
      <w:jc w:val="both"/>
    </w:pPr>
  </w:style>
  <w:style w:type="character" w:customStyle="1" w:styleId="Recuodecorpodetexto2Char">
    <w:name w:val="Recuo de corpo de texto 2 Char"/>
    <w:basedOn w:val="Fontepargpadro"/>
    <w:link w:val="Recuodecorpodetexto2"/>
    <w:uiPriority w:val="99"/>
    <w:semiHidden/>
    <w:locked/>
    <w:rsid w:val="005F10E3"/>
    <w:rPr>
      <w:sz w:val="20"/>
    </w:rPr>
  </w:style>
  <w:style w:type="paragraph" w:styleId="Recuodecorpodetexto3">
    <w:name w:val="Body Text Indent 3"/>
    <w:basedOn w:val="Normal"/>
    <w:link w:val="Recuodecorpodetexto3Char"/>
    <w:uiPriority w:val="99"/>
    <w:rsid w:val="003C7E6F"/>
    <w:pPr>
      <w:numPr>
        <w:ilvl w:val="12"/>
      </w:numPr>
      <w:tabs>
        <w:tab w:val="left" w:pos="630"/>
        <w:tab w:val="left" w:pos="1260"/>
        <w:tab w:val="left" w:pos="1440"/>
        <w:tab w:val="left" w:pos="2410"/>
        <w:tab w:val="left" w:leader="dot" w:pos="9720"/>
      </w:tabs>
      <w:ind w:left="2410"/>
      <w:jc w:val="both"/>
    </w:pPr>
    <w:rPr>
      <w:sz w:val="16"/>
    </w:rPr>
  </w:style>
  <w:style w:type="character" w:customStyle="1" w:styleId="Recuodecorpodetexto3Char">
    <w:name w:val="Recuo de corpo de texto 3 Char"/>
    <w:basedOn w:val="Fontepargpadro"/>
    <w:link w:val="Recuodecorpodetexto3"/>
    <w:uiPriority w:val="99"/>
    <w:semiHidden/>
    <w:locked/>
    <w:rsid w:val="005F10E3"/>
    <w:rPr>
      <w:sz w:val="16"/>
    </w:rPr>
  </w:style>
  <w:style w:type="paragraph" w:customStyle="1" w:styleId="Paragraph1">
    <w:name w:val="Paragraph1"/>
    <w:basedOn w:val="Normal"/>
    <w:uiPriority w:val="99"/>
    <w:rsid w:val="003C7E6F"/>
    <w:pPr>
      <w:widowControl w:val="0"/>
      <w:spacing w:before="80"/>
      <w:jc w:val="both"/>
    </w:pPr>
  </w:style>
  <w:style w:type="paragraph" w:customStyle="1" w:styleId="TCHeading1">
    <w:name w:val="TC Heading 1"/>
    <w:basedOn w:val="Ttulo1"/>
    <w:next w:val="Normal"/>
    <w:uiPriority w:val="99"/>
    <w:rsid w:val="003C7E6F"/>
    <w:pPr>
      <w:widowControl w:val="0"/>
      <w:numPr>
        <w:ilvl w:val="0"/>
      </w:numPr>
      <w:tabs>
        <w:tab w:val="clear" w:pos="720"/>
        <w:tab w:val="clear" w:pos="1260"/>
        <w:tab w:val="clear" w:pos="1440"/>
        <w:tab w:val="clear" w:pos="9720"/>
        <w:tab w:val="num" w:pos="360"/>
      </w:tabs>
      <w:spacing w:before="240" w:after="60" w:line="240" w:lineRule="atLeast"/>
      <w:ind w:left="900"/>
      <w:jc w:val="left"/>
    </w:pPr>
  </w:style>
  <w:style w:type="paragraph" w:customStyle="1" w:styleId="TCParagraph">
    <w:name w:val="TC Paragraph"/>
    <w:basedOn w:val="Corpodetexto"/>
    <w:uiPriority w:val="99"/>
    <w:rsid w:val="003C7E6F"/>
    <w:pPr>
      <w:keepLines/>
      <w:widowControl w:val="0"/>
      <w:spacing w:after="120" w:line="240" w:lineRule="atLeast"/>
      <w:ind w:firstLine="720"/>
      <w:jc w:val="both"/>
    </w:pPr>
  </w:style>
  <w:style w:type="paragraph" w:customStyle="1" w:styleId="TCTips">
    <w:name w:val="TC Tips"/>
    <w:basedOn w:val="Corpodetexto"/>
    <w:uiPriority w:val="99"/>
    <w:rsid w:val="003C7E6F"/>
    <w:pPr>
      <w:keepLines/>
      <w:widowControl w:val="0"/>
      <w:spacing w:after="120" w:line="240" w:lineRule="atLeast"/>
      <w:jc w:val="both"/>
    </w:pPr>
    <w:rPr>
      <w:i/>
      <w:color w:val="0000FF"/>
    </w:rPr>
  </w:style>
  <w:style w:type="paragraph" w:customStyle="1" w:styleId="TCHeading2">
    <w:name w:val="TC Heading 2"/>
    <w:basedOn w:val="Ttulo2"/>
    <w:next w:val="TCParagraph"/>
    <w:uiPriority w:val="99"/>
    <w:rsid w:val="003C7E6F"/>
    <w:pPr>
      <w:widowControl w:val="0"/>
      <w:numPr>
        <w:ilvl w:val="1"/>
        <w:numId w:val="1"/>
      </w:numPr>
      <w:tabs>
        <w:tab w:val="clear" w:pos="720"/>
        <w:tab w:val="clear" w:pos="9720"/>
      </w:tabs>
      <w:spacing w:before="120" w:after="60" w:line="240" w:lineRule="atLeast"/>
      <w:ind w:left="0"/>
      <w:jc w:val="left"/>
    </w:pPr>
    <w:rPr>
      <w:rFonts w:ascii="Arial" w:hAnsi="Arial"/>
      <w:sz w:val="24"/>
    </w:rPr>
  </w:style>
  <w:style w:type="paragraph" w:customStyle="1" w:styleId="TCHeading3">
    <w:name w:val="TC Heading 3"/>
    <w:basedOn w:val="Ttulo3"/>
    <w:next w:val="TCParagraph"/>
    <w:uiPriority w:val="99"/>
    <w:rsid w:val="003C7E6F"/>
    <w:pPr>
      <w:widowControl w:val="0"/>
      <w:numPr>
        <w:ilvl w:val="2"/>
        <w:numId w:val="1"/>
      </w:numPr>
      <w:spacing w:before="120" w:after="60" w:line="240" w:lineRule="atLeast"/>
      <w:ind w:left="0"/>
      <w:jc w:val="left"/>
    </w:pPr>
    <w:rPr>
      <w:rFonts w:ascii="Arial" w:hAnsi="Arial"/>
      <w:sz w:val="20"/>
    </w:rPr>
  </w:style>
  <w:style w:type="paragraph" w:customStyle="1" w:styleId="InfoBlue">
    <w:name w:val="InfoBlue"/>
    <w:basedOn w:val="Normal"/>
    <w:next w:val="Corpodetexto"/>
    <w:autoRedefine/>
    <w:uiPriority w:val="99"/>
    <w:rsid w:val="00752424"/>
    <w:pPr>
      <w:widowControl w:val="0"/>
      <w:spacing w:after="120" w:line="240" w:lineRule="atLeast"/>
      <w:ind w:left="720"/>
    </w:pPr>
    <w:rPr>
      <w:rFonts w:ascii="Arial" w:hAnsi="Arial"/>
      <w:i/>
      <w:color w:val="0000FF"/>
      <w:lang w:val="en-US"/>
    </w:rPr>
  </w:style>
  <w:style w:type="paragraph" w:styleId="Ttulo">
    <w:name w:val="Title"/>
    <w:basedOn w:val="Normal"/>
    <w:next w:val="Normal"/>
    <w:link w:val="TtuloChar"/>
    <w:uiPriority w:val="99"/>
    <w:qFormat/>
    <w:rsid w:val="003C7E6F"/>
    <w:pPr>
      <w:widowControl w:val="0"/>
      <w:jc w:val="center"/>
    </w:pPr>
    <w:rPr>
      <w:rFonts w:ascii="Cambria" w:hAnsi="Cambria"/>
      <w:b/>
      <w:kern w:val="28"/>
      <w:sz w:val="32"/>
    </w:rPr>
  </w:style>
  <w:style w:type="character" w:customStyle="1" w:styleId="TtuloChar">
    <w:name w:val="Título Char"/>
    <w:basedOn w:val="Fontepargpadro"/>
    <w:link w:val="Ttulo"/>
    <w:uiPriority w:val="99"/>
    <w:locked/>
    <w:rsid w:val="005F10E3"/>
    <w:rPr>
      <w:rFonts w:ascii="Cambria" w:hAnsi="Cambria"/>
      <w:b/>
      <w:kern w:val="28"/>
      <w:sz w:val="32"/>
    </w:rPr>
  </w:style>
  <w:style w:type="paragraph" w:customStyle="1" w:styleId="Tabletext">
    <w:name w:val="Tabletext"/>
    <w:basedOn w:val="Normal"/>
    <w:uiPriority w:val="99"/>
    <w:rsid w:val="003C7E6F"/>
    <w:pPr>
      <w:keepLines/>
      <w:widowControl w:val="0"/>
      <w:spacing w:after="120" w:line="240" w:lineRule="atLeast"/>
    </w:pPr>
    <w:rPr>
      <w:rFonts w:ascii="Arial" w:hAnsi="Arial"/>
      <w:lang w:val="en-US"/>
    </w:rPr>
  </w:style>
  <w:style w:type="character" w:styleId="Refdecomentrio">
    <w:name w:val="annotation reference"/>
    <w:basedOn w:val="Fontepargpadro"/>
    <w:uiPriority w:val="99"/>
    <w:semiHidden/>
    <w:rsid w:val="003C7E6F"/>
    <w:rPr>
      <w:rFonts w:cs="Times New Roman"/>
      <w:sz w:val="16"/>
    </w:rPr>
  </w:style>
  <w:style w:type="paragraph" w:styleId="Textodecomentrio">
    <w:name w:val="annotation text"/>
    <w:basedOn w:val="Normal"/>
    <w:link w:val="TextodecomentrioChar"/>
    <w:uiPriority w:val="99"/>
    <w:semiHidden/>
    <w:rsid w:val="003C7E6F"/>
  </w:style>
  <w:style w:type="character" w:customStyle="1" w:styleId="TextodecomentrioChar">
    <w:name w:val="Texto de comentário Char"/>
    <w:basedOn w:val="Fontepargpadro"/>
    <w:link w:val="Textodecomentrio"/>
    <w:uiPriority w:val="99"/>
    <w:semiHidden/>
    <w:locked/>
    <w:rsid w:val="005F10E3"/>
    <w:rPr>
      <w:sz w:val="20"/>
    </w:rPr>
  </w:style>
  <w:style w:type="paragraph" w:styleId="Textodenotaderodap">
    <w:name w:val="footnote text"/>
    <w:basedOn w:val="Normal"/>
    <w:link w:val="TextodenotaderodapChar"/>
    <w:uiPriority w:val="99"/>
    <w:semiHidden/>
    <w:rsid w:val="003C7E6F"/>
  </w:style>
  <w:style w:type="character" w:customStyle="1" w:styleId="TextodenotaderodapChar">
    <w:name w:val="Texto de nota de rodapé Char"/>
    <w:basedOn w:val="Fontepargpadro"/>
    <w:link w:val="Textodenotaderodap"/>
    <w:uiPriority w:val="99"/>
    <w:semiHidden/>
    <w:locked/>
    <w:rsid w:val="005F10E3"/>
    <w:rPr>
      <w:sz w:val="20"/>
    </w:rPr>
  </w:style>
  <w:style w:type="character" w:styleId="Refdenotaderodap">
    <w:name w:val="footnote reference"/>
    <w:basedOn w:val="Fontepargpadro"/>
    <w:uiPriority w:val="99"/>
    <w:semiHidden/>
    <w:rsid w:val="003C7E6F"/>
    <w:rPr>
      <w:rFonts w:cs="Times New Roman"/>
      <w:vertAlign w:val="superscript"/>
    </w:rPr>
  </w:style>
  <w:style w:type="paragraph" w:styleId="Textodebalo">
    <w:name w:val="Balloon Text"/>
    <w:basedOn w:val="Normal"/>
    <w:link w:val="TextodebaloChar"/>
    <w:uiPriority w:val="99"/>
    <w:semiHidden/>
    <w:rsid w:val="00776469"/>
    <w:rPr>
      <w:sz w:val="2"/>
    </w:rPr>
  </w:style>
  <w:style w:type="character" w:customStyle="1" w:styleId="TextodebaloChar">
    <w:name w:val="Texto de balão Char"/>
    <w:basedOn w:val="Fontepargpadro"/>
    <w:link w:val="Textodebalo"/>
    <w:uiPriority w:val="99"/>
    <w:semiHidden/>
    <w:locked/>
    <w:rsid w:val="005F10E3"/>
    <w:rPr>
      <w:sz w:val="2"/>
    </w:rPr>
  </w:style>
  <w:style w:type="table" w:styleId="Tabelacomgrade">
    <w:name w:val="Table Grid"/>
    <w:basedOn w:val="Tabelanormal"/>
    <w:uiPriority w:val="99"/>
    <w:rsid w:val="006011B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gritoatributo">
    <w:name w:val="Negrito atributo"/>
    <w:uiPriority w:val="99"/>
    <w:rsid w:val="00752424"/>
    <w:rPr>
      <w:rFonts w:ascii="Courier New" w:hAnsi="Courier New"/>
      <w:b/>
      <w:sz w:val="18"/>
    </w:rPr>
  </w:style>
  <w:style w:type="paragraph" w:styleId="PargrafodaLista">
    <w:name w:val="List Paragraph"/>
    <w:basedOn w:val="Normal"/>
    <w:uiPriority w:val="99"/>
    <w:qFormat/>
    <w:rsid w:val="00A63569"/>
    <w:pPr>
      <w:ind w:left="720"/>
    </w:pPr>
    <w:rPr>
      <w:rFonts w:ascii="Calibri" w:hAnsi="Calibri"/>
      <w:sz w:val="22"/>
      <w:szCs w:val="22"/>
    </w:rPr>
  </w:style>
  <w:style w:type="character" w:customStyle="1" w:styleId="apple-style-span">
    <w:name w:val="apple-style-span"/>
    <w:uiPriority w:val="99"/>
    <w:rsid w:val="005D18EF"/>
  </w:style>
  <w:style w:type="paragraph" w:customStyle="1" w:styleId="NormalArialNarrow">
    <w:name w:val="Normal + Arial Narrow"/>
    <w:aliases w:val="11 pt,Cor Personalizada(RGB(0,32,96))"/>
    <w:basedOn w:val="Normal"/>
    <w:link w:val="NormalArialNarrowChar"/>
    <w:uiPriority w:val="99"/>
    <w:rsid w:val="00EF4F69"/>
    <w:rPr>
      <w:rFonts w:ascii="Arial Narrow" w:hAnsi="Arial Narrow"/>
      <w:color w:val="002060"/>
      <w:sz w:val="22"/>
    </w:rPr>
  </w:style>
  <w:style w:type="character" w:customStyle="1" w:styleId="NormalArialNarrowChar">
    <w:name w:val="Normal + Arial Narrow Char"/>
    <w:aliases w:val="11 pt Char,Cor Personalizada(RGB(0 Char,32 Char,96)) Char"/>
    <w:link w:val="NormalArialNarrow"/>
    <w:uiPriority w:val="99"/>
    <w:locked/>
    <w:rsid w:val="00EF4F69"/>
    <w:rPr>
      <w:rFonts w:ascii="Arial Narrow" w:hAnsi="Arial Narrow"/>
      <w:color w:val="002060"/>
      <w:sz w:val="22"/>
      <w:lang w:val="pt-BR" w:eastAsia="pt-BR"/>
    </w:rPr>
  </w:style>
  <w:style w:type="paragraph" w:styleId="Reviso">
    <w:name w:val="Revision"/>
    <w:hidden/>
    <w:uiPriority w:val="99"/>
    <w:semiHidden/>
    <w:rsid w:val="007449A3"/>
    <w:rPr>
      <w:sz w:val="20"/>
      <w:szCs w:val="20"/>
    </w:rPr>
  </w:style>
  <w:style w:type="paragraph" w:styleId="Assuntodocomentrio">
    <w:name w:val="annotation subject"/>
    <w:basedOn w:val="Textodecomentrio"/>
    <w:next w:val="Textodecomentrio"/>
    <w:link w:val="AssuntodocomentrioChar"/>
    <w:uiPriority w:val="99"/>
    <w:semiHidden/>
    <w:locked/>
    <w:rsid w:val="00DD63A0"/>
    <w:rPr>
      <w:b/>
      <w:bCs/>
    </w:rPr>
  </w:style>
  <w:style w:type="character" w:customStyle="1" w:styleId="AssuntodocomentrioChar">
    <w:name w:val="Assunto do comentário Char"/>
    <w:basedOn w:val="TextodecomentrioChar"/>
    <w:link w:val="Assuntodocomentrio"/>
    <w:uiPriority w:val="99"/>
    <w:semiHidden/>
    <w:locked/>
    <w:rsid w:val="00DD63A0"/>
    <w:rPr>
      <w:b/>
      <w:sz w:val="20"/>
    </w:rPr>
  </w:style>
  <w:style w:type="table" w:styleId="SombreamentoClaro-nfase1">
    <w:name w:val="Light Shading Accent 1"/>
    <w:basedOn w:val="Tabelanormal"/>
    <w:uiPriority w:val="99"/>
    <w:rsid w:val="00D6051F"/>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C7E6F"/>
    <w:rPr>
      <w:sz w:val="20"/>
      <w:szCs w:val="20"/>
    </w:rPr>
  </w:style>
  <w:style w:type="paragraph" w:styleId="Ttulo1">
    <w:name w:val="heading 1"/>
    <w:basedOn w:val="Normal"/>
    <w:next w:val="Normal"/>
    <w:link w:val="Ttulo1Char"/>
    <w:uiPriority w:val="99"/>
    <w:qFormat/>
    <w:rsid w:val="003C7E6F"/>
    <w:pPr>
      <w:keepNext/>
      <w:numPr>
        <w:ilvl w:val="12"/>
      </w:numPr>
      <w:tabs>
        <w:tab w:val="left" w:pos="360"/>
        <w:tab w:val="left" w:pos="720"/>
        <w:tab w:val="left" w:pos="1260"/>
        <w:tab w:val="left" w:pos="1440"/>
        <w:tab w:val="left" w:leader="dot" w:pos="9720"/>
      </w:tabs>
      <w:ind w:left="900"/>
      <w:jc w:val="both"/>
      <w:outlineLvl w:val="0"/>
    </w:pPr>
    <w:rPr>
      <w:rFonts w:ascii="Cambria" w:hAnsi="Cambria"/>
      <w:b/>
      <w:kern w:val="32"/>
      <w:sz w:val="32"/>
    </w:rPr>
  </w:style>
  <w:style w:type="paragraph" w:styleId="Ttulo2">
    <w:name w:val="heading 2"/>
    <w:basedOn w:val="Normal"/>
    <w:next w:val="Normal"/>
    <w:link w:val="Ttulo2Char"/>
    <w:uiPriority w:val="99"/>
    <w:qFormat/>
    <w:rsid w:val="003C7E6F"/>
    <w:pPr>
      <w:keepNext/>
      <w:numPr>
        <w:ilvl w:val="12"/>
      </w:numPr>
      <w:tabs>
        <w:tab w:val="left" w:pos="720"/>
        <w:tab w:val="left" w:leader="dot" w:pos="9720"/>
      </w:tabs>
      <w:ind w:left="360"/>
      <w:jc w:val="both"/>
      <w:outlineLvl w:val="1"/>
    </w:pPr>
    <w:rPr>
      <w:rFonts w:ascii="Cambria" w:hAnsi="Cambria"/>
      <w:b/>
      <w:i/>
      <w:sz w:val="28"/>
    </w:rPr>
  </w:style>
  <w:style w:type="paragraph" w:styleId="Ttulo3">
    <w:name w:val="heading 3"/>
    <w:basedOn w:val="Normal"/>
    <w:next w:val="Normal"/>
    <w:link w:val="Ttulo3Char"/>
    <w:uiPriority w:val="99"/>
    <w:qFormat/>
    <w:rsid w:val="003C7E6F"/>
    <w:pPr>
      <w:keepNext/>
      <w:numPr>
        <w:ilvl w:val="12"/>
      </w:numPr>
      <w:ind w:left="3240"/>
      <w:jc w:val="both"/>
      <w:outlineLvl w:val="2"/>
    </w:pPr>
    <w:rPr>
      <w:rFonts w:ascii="Cambria" w:hAnsi="Cambria"/>
      <w:b/>
      <w:sz w:val="26"/>
    </w:rPr>
  </w:style>
  <w:style w:type="paragraph" w:styleId="Ttulo4">
    <w:name w:val="heading 4"/>
    <w:basedOn w:val="Normal"/>
    <w:next w:val="Normal"/>
    <w:link w:val="Ttulo4Char"/>
    <w:uiPriority w:val="99"/>
    <w:qFormat/>
    <w:rsid w:val="003C7E6F"/>
    <w:pPr>
      <w:keepNext/>
      <w:numPr>
        <w:ilvl w:val="12"/>
      </w:numPr>
      <w:tabs>
        <w:tab w:val="left" w:pos="360"/>
        <w:tab w:val="left" w:pos="426"/>
        <w:tab w:val="left" w:leader="dot" w:pos="9720"/>
      </w:tabs>
      <w:ind w:left="426"/>
      <w:jc w:val="both"/>
      <w:outlineLvl w:val="3"/>
    </w:pPr>
    <w:rPr>
      <w:rFonts w:ascii="Calibri" w:hAnsi="Calibri"/>
      <w:b/>
      <w:sz w:val="28"/>
    </w:rPr>
  </w:style>
  <w:style w:type="paragraph" w:styleId="Ttulo5">
    <w:name w:val="heading 5"/>
    <w:basedOn w:val="Normal"/>
    <w:next w:val="Normal"/>
    <w:link w:val="Ttulo5Char"/>
    <w:uiPriority w:val="99"/>
    <w:qFormat/>
    <w:rsid w:val="003C7E6F"/>
    <w:pPr>
      <w:keepNext/>
      <w:tabs>
        <w:tab w:val="left" w:pos="720"/>
        <w:tab w:val="left" w:pos="1080"/>
      </w:tabs>
      <w:ind w:left="426"/>
      <w:jc w:val="both"/>
      <w:outlineLvl w:val="4"/>
    </w:pPr>
    <w:rPr>
      <w:rFonts w:ascii="Calibri" w:hAnsi="Calibri"/>
      <w:b/>
      <w:i/>
      <w:sz w:val="26"/>
    </w:rPr>
  </w:style>
  <w:style w:type="paragraph" w:styleId="Ttulo6">
    <w:name w:val="heading 6"/>
    <w:basedOn w:val="Normal"/>
    <w:next w:val="Normal"/>
    <w:link w:val="Ttulo6Char"/>
    <w:uiPriority w:val="99"/>
    <w:qFormat/>
    <w:rsid w:val="003C7E6F"/>
    <w:pPr>
      <w:keepNext/>
      <w:tabs>
        <w:tab w:val="left" w:pos="720"/>
        <w:tab w:val="left" w:leader="dot" w:pos="9720"/>
      </w:tabs>
      <w:jc w:val="both"/>
      <w:outlineLvl w:val="5"/>
    </w:pPr>
    <w:rPr>
      <w:rFonts w:ascii="Calibri" w:hAnsi="Calibri"/>
      <w:b/>
    </w:rPr>
  </w:style>
  <w:style w:type="paragraph" w:styleId="Ttulo7">
    <w:name w:val="heading 7"/>
    <w:basedOn w:val="Normal"/>
    <w:next w:val="Normal"/>
    <w:link w:val="Ttulo7Char"/>
    <w:uiPriority w:val="99"/>
    <w:qFormat/>
    <w:rsid w:val="003C7E6F"/>
    <w:pPr>
      <w:keepNext/>
      <w:tabs>
        <w:tab w:val="left" w:pos="720"/>
        <w:tab w:val="left" w:leader="dot" w:pos="9720"/>
      </w:tabs>
      <w:ind w:left="720"/>
      <w:jc w:val="both"/>
      <w:outlineLvl w:val="6"/>
    </w:pPr>
    <w:rPr>
      <w:rFonts w:ascii="Calibri" w:hAnsi="Calibri"/>
      <w:sz w:val="24"/>
    </w:rPr>
  </w:style>
  <w:style w:type="paragraph" w:styleId="Ttulo8">
    <w:name w:val="heading 8"/>
    <w:basedOn w:val="Normal"/>
    <w:next w:val="Normal"/>
    <w:link w:val="Ttulo8Char"/>
    <w:uiPriority w:val="99"/>
    <w:qFormat/>
    <w:rsid w:val="003C7E6F"/>
    <w:pPr>
      <w:spacing w:before="240" w:after="60"/>
      <w:outlineLvl w:val="7"/>
    </w:pPr>
    <w:rPr>
      <w:rFonts w:ascii="Calibri" w:hAnsi="Calibri"/>
      <w:i/>
      <w:sz w:val="24"/>
    </w:rPr>
  </w:style>
  <w:style w:type="paragraph" w:styleId="Ttulo9">
    <w:name w:val="heading 9"/>
    <w:basedOn w:val="Normal"/>
    <w:next w:val="Normal"/>
    <w:link w:val="Ttulo9Char"/>
    <w:uiPriority w:val="99"/>
    <w:qFormat/>
    <w:rsid w:val="003C7E6F"/>
    <w:pPr>
      <w:keepNext/>
      <w:numPr>
        <w:ilvl w:val="12"/>
      </w:numPr>
      <w:tabs>
        <w:tab w:val="left" w:pos="5040"/>
      </w:tabs>
      <w:spacing w:line="360" w:lineRule="auto"/>
      <w:ind w:left="3240"/>
      <w:jc w:val="both"/>
      <w:outlineLvl w:val="8"/>
    </w:pPr>
    <w:rPr>
      <w:rFonts w:ascii="Cambria"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5F10E3"/>
    <w:rPr>
      <w:rFonts w:ascii="Cambria" w:hAnsi="Cambria"/>
      <w:b/>
      <w:kern w:val="32"/>
      <w:sz w:val="32"/>
    </w:rPr>
  </w:style>
  <w:style w:type="character" w:customStyle="1" w:styleId="Ttulo2Char">
    <w:name w:val="Título 2 Char"/>
    <w:basedOn w:val="Fontepargpadro"/>
    <w:link w:val="Ttulo2"/>
    <w:uiPriority w:val="99"/>
    <w:semiHidden/>
    <w:locked/>
    <w:rsid w:val="005F10E3"/>
    <w:rPr>
      <w:rFonts w:ascii="Cambria" w:hAnsi="Cambria"/>
      <w:b/>
      <w:i/>
      <w:sz w:val="28"/>
    </w:rPr>
  </w:style>
  <w:style w:type="character" w:customStyle="1" w:styleId="Ttulo3Char">
    <w:name w:val="Título 3 Char"/>
    <w:basedOn w:val="Fontepargpadro"/>
    <w:link w:val="Ttulo3"/>
    <w:uiPriority w:val="99"/>
    <w:semiHidden/>
    <w:locked/>
    <w:rsid w:val="005F10E3"/>
    <w:rPr>
      <w:rFonts w:ascii="Cambria" w:hAnsi="Cambria"/>
      <w:b/>
      <w:sz w:val="26"/>
    </w:rPr>
  </w:style>
  <w:style w:type="character" w:customStyle="1" w:styleId="Ttulo4Char">
    <w:name w:val="Título 4 Char"/>
    <w:basedOn w:val="Fontepargpadro"/>
    <w:link w:val="Ttulo4"/>
    <w:uiPriority w:val="99"/>
    <w:semiHidden/>
    <w:locked/>
    <w:rsid w:val="005F10E3"/>
    <w:rPr>
      <w:rFonts w:ascii="Calibri" w:hAnsi="Calibri"/>
      <w:b/>
      <w:sz w:val="28"/>
    </w:rPr>
  </w:style>
  <w:style w:type="character" w:customStyle="1" w:styleId="Ttulo5Char">
    <w:name w:val="Título 5 Char"/>
    <w:basedOn w:val="Fontepargpadro"/>
    <w:link w:val="Ttulo5"/>
    <w:uiPriority w:val="99"/>
    <w:semiHidden/>
    <w:locked/>
    <w:rsid w:val="005F10E3"/>
    <w:rPr>
      <w:rFonts w:ascii="Calibri" w:hAnsi="Calibri"/>
      <w:b/>
      <w:i/>
      <w:sz w:val="26"/>
    </w:rPr>
  </w:style>
  <w:style w:type="character" w:customStyle="1" w:styleId="Ttulo6Char">
    <w:name w:val="Título 6 Char"/>
    <w:basedOn w:val="Fontepargpadro"/>
    <w:link w:val="Ttulo6"/>
    <w:uiPriority w:val="99"/>
    <w:semiHidden/>
    <w:locked/>
    <w:rsid w:val="005F10E3"/>
    <w:rPr>
      <w:rFonts w:ascii="Calibri" w:hAnsi="Calibri"/>
      <w:b/>
    </w:rPr>
  </w:style>
  <w:style w:type="character" w:customStyle="1" w:styleId="Ttulo7Char">
    <w:name w:val="Título 7 Char"/>
    <w:basedOn w:val="Fontepargpadro"/>
    <w:link w:val="Ttulo7"/>
    <w:uiPriority w:val="99"/>
    <w:semiHidden/>
    <w:locked/>
    <w:rsid w:val="005F10E3"/>
    <w:rPr>
      <w:rFonts w:ascii="Calibri" w:hAnsi="Calibri"/>
      <w:sz w:val="24"/>
    </w:rPr>
  </w:style>
  <w:style w:type="character" w:customStyle="1" w:styleId="Ttulo8Char">
    <w:name w:val="Título 8 Char"/>
    <w:basedOn w:val="Fontepargpadro"/>
    <w:link w:val="Ttulo8"/>
    <w:uiPriority w:val="99"/>
    <w:semiHidden/>
    <w:locked/>
    <w:rsid w:val="005F10E3"/>
    <w:rPr>
      <w:rFonts w:ascii="Calibri" w:hAnsi="Calibri"/>
      <w:i/>
      <w:sz w:val="24"/>
    </w:rPr>
  </w:style>
  <w:style w:type="character" w:customStyle="1" w:styleId="Ttulo9Char">
    <w:name w:val="Título 9 Char"/>
    <w:basedOn w:val="Fontepargpadro"/>
    <w:link w:val="Ttulo9"/>
    <w:uiPriority w:val="99"/>
    <w:semiHidden/>
    <w:locked/>
    <w:rsid w:val="005F10E3"/>
    <w:rPr>
      <w:rFonts w:ascii="Cambria" w:hAnsi="Cambria"/>
    </w:rPr>
  </w:style>
  <w:style w:type="paragraph" w:styleId="Cabealho">
    <w:name w:val="header"/>
    <w:basedOn w:val="Normal"/>
    <w:link w:val="CabealhoChar"/>
    <w:uiPriority w:val="99"/>
    <w:rsid w:val="003C7E6F"/>
    <w:pPr>
      <w:tabs>
        <w:tab w:val="center" w:pos="4320"/>
        <w:tab w:val="right" w:pos="8640"/>
      </w:tabs>
    </w:pPr>
  </w:style>
  <w:style w:type="character" w:customStyle="1" w:styleId="CabealhoChar">
    <w:name w:val="Cabeçalho Char"/>
    <w:basedOn w:val="Fontepargpadro"/>
    <w:link w:val="Cabealho"/>
    <w:uiPriority w:val="99"/>
    <w:semiHidden/>
    <w:locked/>
    <w:rsid w:val="005F10E3"/>
    <w:rPr>
      <w:sz w:val="20"/>
    </w:rPr>
  </w:style>
  <w:style w:type="paragraph" w:styleId="Rodap">
    <w:name w:val="footer"/>
    <w:basedOn w:val="Normal"/>
    <w:link w:val="RodapChar"/>
    <w:uiPriority w:val="99"/>
    <w:rsid w:val="003C7E6F"/>
    <w:pPr>
      <w:tabs>
        <w:tab w:val="center" w:pos="4320"/>
        <w:tab w:val="right" w:pos="8640"/>
      </w:tabs>
    </w:pPr>
  </w:style>
  <w:style w:type="character" w:customStyle="1" w:styleId="RodapChar">
    <w:name w:val="Rodapé Char"/>
    <w:basedOn w:val="Fontepargpadro"/>
    <w:link w:val="Rodap"/>
    <w:uiPriority w:val="99"/>
    <w:semiHidden/>
    <w:locked/>
    <w:rsid w:val="005F10E3"/>
    <w:rPr>
      <w:sz w:val="20"/>
    </w:rPr>
  </w:style>
  <w:style w:type="character" w:styleId="Nmerodepgina">
    <w:name w:val="page number"/>
    <w:basedOn w:val="Fontepargpadro"/>
    <w:uiPriority w:val="99"/>
    <w:rsid w:val="003C7E6F"/>
    <w:rPr>
      <w:rFonts w:cs="Times New Roman"/>
    </w:rPr>
  </w:style>
  <w:style w:type="paragraph" w:styleId="Sumrio1">
    <w:name w:val="toc 1"/>
    <w:basedOn w:val="Normal"/>
    <w:next w:val="Normal"/>
    <w:uiPriority w:val="99"/>
    <w:semiHidden/>
    <w:rsid w:val="003C7E6F"/>
    <w:pPr>
      <w:spacing w:before="120"/>
    </w:pPr>
    <w:rPr>
      <w:b/>
      <w:i/>
      <w:sz w:val="24"/>
    </w:rPr>
  </w:style>
  <w:style w:type="paragraph" w:customStyle="1" w:styleId="StyleHeading">
    <w:name w:val="Style Heading"/>
    <w:basedOn w:val="Normal"/>
    <w:uiPriority w:val="99"/>
    <w:rsid w:val="003C7E6F"/>
    <w:pPr>
      <w:pBdr>
        <w:bottom w:val="single" w:sz="30" w:space="1" w:color="000080"/>
      </w:pBdr>
      <w:tabs>
        <w:tab w:val="left" w:pos="720"/>
        <w:tab w:val="left" w:pos="1080"/>
      </w:tabs>
    </w:pPr>
    <w:rPr>
      <w:b/>
      <w:color w:val="000080"/>
      <w:sz w:val="28"/>
    </w:rPr>
  </w:style>
  <w:style w:type="paragraph" w:customStyle="1" w:styleId="SubHeading">
    <w:name w:val="Sub Heading"/>
    <w:basedOn w:val="Normal"/>
    <w:uiPriority w:val="99"/>
    <w:rsid w:val="003C7E6F"/>
    <w:pPr>
      <w:pBdr>
        <w:bottom w:val="single" w:sz="18" w:space="1" w:color="000080"/>
      </w:pBdr>
      <w:tabs>
        <w:tab w:val="left" w:pos="720"/>
        <w:tab w:val="left" w:pos="1080"/>
      </w:tabs>
      <w:ind w:left="720" w:right="4500" w:hanging="360"/>
    </w:pPr>
    <w:rPr>
      <w:b/>
      <w:sz w:val="24"/>
    </w:rPr>
  </w:style>
  <w:style w:type="paragraph" w:customStyle="1" w:styleId="Body">
    <w:name w:val="Body"/>
    <w:basedOn w:val="Normal"/>
    <w:uiPriority w:val="99"/>
    <w:rsid w:val="003C7E6F"/>
    <w:pPr>
      <w:ind w:left="360"/>
    </w:pPr>
    <w:rPr>
      <w:sz w:val="24"/>
    </w:rPr>
  </w:style>
  <w:style w:type="paragraph" w:styleId="Sumrio2">
    <w:name w:val="toc 2"/>
    <w:basedOn w:val="Normal"/>
    <w:next w:val="Normal"/>
    <w:uiPriority w:val="99"/>
    <w:semiHidden/>
    <w:rsid w:val="003C7E6F"/>
    <w:pPr>
      <w:spacing w:before="120"/>
      <w:ind w:left="200"/>
    </w:pPr>
    <w:rPr>
      <w:b/>
      <w:sz w:val="22"/>
    </w:rPr>
  </w:style>
  <w:style w:type="paragraph" w:styleId="Sumrio3">
    <w:name w:val="toc 3"/>
    <w:basedOn w:val="Normal"/>
    <w:next w:val="Normal"/>
    <w:uiPriority w:val="99"/>
    <w:semiHidden/>
    <w:rsid w:val="003C7E6F"/>
    <w:pPr>
      <w:ind w:left="400"/>
    </w:pPr>
  </w:style>
  <w:style w:type="paragraph" w:styleId="Sumrio4">
    <w:name w:val="toc 4"/>
    <w:basedOn w:val="Normal"/>
    <w:next w:val="Normal"/>
    <w:uiPriority w:val="99"/>
    <w:semiHidden/>
    <w:rsid w:val="003C7E6F"/>
    <w:pPr>
      <w:ind w:left="600"/>
    </w:pPr>
  </w:style>
  <w:style w:type="paragraph" w:styleId="Sumrio5">
    <w:name w:val="toc 5"/>
    <w:basedOn w:val="Normal"/>
    <w:next w:val="Normal"/>
    <w:uiPriority w:val="99"/>
    <w:semiHidden/>
    <w:rsid w:val="003C7E6F"/>
    <w:pPr>
      <w:ind w:left="800"/>
    </w:pPr>
  </w:style>
  <w:style w:type="paragraph" w:styleId="Sumrio6">
    <w:name w:val="toc 6"/>
    <w:basedOn w:val="Normal"/>
    <w:next w:val="Normal"/>
    <w:uiPriority w:val="99"/>
    <w:semiHidden/>
    <w:rsid w:val="003C7E6F"/>
    <w:pPr>
      <w:ind w:left="1000"/>
    </w:pPr>
  </w:style>
  <w:style w:type="paragraph" w:styleId="Sumrio7">
    <w:name w:val="toc 7"/>
    <w:basedOn w:val="Normal"/>
    <w:next w:val="Normal"/>
    <w:uiPriority w:val="99"/>
    <w:semiHidden/>
    <w:rsid w:val="003C7E6F"/>
    <w:pPr>
      <w:ind w:left="1200"/>
    </w:pPr>
  </w:style>
  <w:style w:type="paragraph" w:styleId="Sumrio8">
    <w:name w:val="toc 8"/>
    <w:basedOn w:val="Normal"/>
    <w:next w:val="Normal"/>
    <w:uiPriority w:val="99"/>
    <w:semiHidden/>
    <w:rsid w:val="003C7E6F"/>
    <w:pPr>
      <w:ind w:left="1400"/>
    </w:pPr>
  </w:style>
  <w:style w:type="paragraph" w:styleId="Sumrio9">
    <w:name w:val="toc 9"/>
    <w:basedOn w:val="Normal"/>
    <w:next w:val="Normal"/>
    <w:uiPriority w:val="99"/>
    <w:semiHidden/>
    <w:rsid w:val="003C7E6F"/>
    <w:pPr>
      <w:ind w:left="1600"/>
    </w:pPr>
  </w:style>
  <w:style w:type="paragraph" w:customStyle="1" w:styleId="Corpo">
    <w:name w:val="Corpo"/>
    <w:basedOn w:val="Normal"/>
    <w:uiPriority w:val="99"/>
    <w:rsid w:val="003C7E6F"/>
    <w:pPr>
      <w:spacing w:after="120"/>
      <w:ind w:left="709"/>
      <w:jc w:val="both"/>
    </w:pPr>
    <w:rPr>
      <w:rFonts w:ascii="Garamond" w:hAnsi="Garamond"/>
      <w:sz w:val="24"/>
      <w:lang w:eastAsia="en-US"/>
    </w:rPr>
  </w:style>
  <w:style w:type="paragraph" w:customStyle="1" w:styleId="TtulodoDocumento">
    <w:name w:val="Título do Documento"/>
    <w:basedOn w:val="Normal"/>
    <w:uiPriority w:val="99"/>
    <w:rsid w:val="003C7E6F"/>
    <w:pPr>
      <w:spacing w:before="3000" w:after="480"/>
      <w:ind w:left="567"/>
    </w:pPr>
    <w:rPr>
      <w:rFonts w:ascii="Impact" w:hAnsi="Impact"/>
      <w:sz w:val="36"/>
      <w:lang w:eastAsia="en-US"/>
    </w:rPr>
  </w:style>
  <w:style w:type="paragraph" w:customStyle="1" w:styleId="SubttulodoDocumento">
    <w:name w:val="Subtítulo do Documento"/>
    <w:basedOn w:val="TtulodoDocumento"/>
    <w:uiPriority w:val="99"/>
    <w:rsid w:val="003C7E6F"/>
    <w:pPr>
      <w:spacing w:before="120"/>
    </w:pPr>
  </w:style>
  <w:style w:type="paragraph" w:styleId="Recuodecorpodetexto">
    <w:name w:val="Body Text Indent"/>
    <w:basedOn w:val="Normal"/>
    <w:link w:val="RecuodecorpodetextoChar"/>
    <w:uiPriority w:val="99"/>
    <w:rsid w:val="003C7E6F"/>
    <w:pPr>
      <w:numPr>
        <w:ilvl w:val="12"/>
      </w:numPr>
      <w:tabs>
        <w:tab w:val="left" w:leader="dot" w:pos="9720"/>
      </w:tabs>
      <w:ind w:left="900"/>
      <w:jc w:val="both"/>
    </w:pPr>
  </w:style>
  <w:style w:type="character" w:customStyle="1" w:styleId="RecuodecorpodetextoChar">
    <w:name w:val="Recuo de corpo de texto Char"/>
    <w:basedOn w:val="Fontepargpadro"/>
    <w:link w:val="Recuodecorpodetexto"/>
    <w:uiPriority w:val="99"/>
    <w:semiHidden/>
    <w:locked/>
    <w:rsid w:val="005F10E3"/>
    <w:rPr>
      <w:sz w:val="20"/>
    </w:rPr>
  </w:style>
  <w:style w:type="paragraph" w:styleId="Corpodetexto">
    <w:name w:val="Body Text"/>
    <w:basedOn w:val="Normal"/>
    <w:link w:val="CorpodetextoChar"/>
    <w:uiPriority w:val="99"/>
    <w:rsid w:val="003C7E6F"/>
  </w:style>
  <w:style w:type="character" w:customStyle="1" w:styleId="CorpodetextoChar">
    <w:name w:val="Corpo de texto Char"/>
    <w:basedOn w:val="Fontepargpadro"/>
    <w:link w:val="Corpodetexto"/>
    <w:uiPriority w:val="99"/>
    <w:semiHidden/>
    <w:locked/>
    <w:rsid w:val="005F10E3"/>
    <w:rPr>
      <w:sz w:val="20"/>
    </w:rPr>
  </w:style>
  <w:style w:type="paragraph" w:styleId="Recuodecorpodetexto2">
    <w:name w:val="Body Text Indent 2"/>
    <w:basedOn w:val="Normal"/>
    <w:link w:val="Recuodecorpodetexto2Char"/>
    <w:uiPriority w:val="99"/>
    <w:rsid w:val="003C7E6F"/>
    <w:pPr>
      <w:numPr>
        <w:ilvl w:val="12"/>
      </w:numPr>
      <w:tabs>
        <w:tab w:val="left" w:pos="360"/>
        <w:tab w:val="left" w:pos="1260"/>
        <w:tab w:val="left" w:pos="1440"/>
        <w:tab w:val="left" w:leader="dot" w:pos="9720"/>
      </w:tabs>
      <w:ind w:left="426"/>
      <w:jc w:val="both"/>
    </w:pPr>
  </w:style>
  <w:style w:type="character" w:customStyle="1" w:styleId="Recuodecorpodetexto2Char">
    <w:name w:val="Recuo de corpo de texto 2 Char"/>
    <w:basedOn w:val="Fontepargpadro"/>
    <w:link w:val="Recuodecorpodetexto2"/>
    <w:uiPriority w:val="99"/>
    <w:semiHidden/>
    <w:locked/>
    <w:rsid w:val="005F10E3"/>
    <w:rPr>
      <w:sz w:val="20"/>
    </w:rPr>
  </w:style>
  <w:style w:type="paragraph" w:styleId="Recuodecorpodetexto3">
    <w:name w:val="Body Text Indent 3"/>
    <w:basedOn w:val="Normal"/>
    <w:link w:val="Recuodecorpodetexto3Char"/>
    <w:uiPriority w:val="99"/>
    <w:rsid w:val="003C7E6F"/>
    <w:pPr>
      <w:numPr>
        <w:ilvl w:val="12"/>
      </w:numPr>
      <w:tabs>
        <w:tab w:val="left" w:pos="630"/>
        <w:tab w:val="left" w:pos="1260"/>
        <w:tab w:val="left" w:pos="1440"/>
        <w:tab w:val="left" w:pos="2410"/>
        <w:tab w:val="left" w:leader="dot" w:pos="9720"/>
      </w:tabs>
      <w:ind w:left="2410"/>
      <w:jc w:val="both"/>
    </w:pPr>
    <w:rPr>
      <w:sz w:val="16"/>
    </w:rPr>
  </w:style>
  <w:style w:type="character" w:customStyle="1" w:styleId="Recuodecorpodetexto3Char">
    <w:name w:val="Recuo de corpo de texto 3 Char"/>
    <w:basedOn w:val="Fontepargpadro"/>
    <w:link w:val="Recuodecorpodetexto3"/>
    <w:uiPriority w:val="99"/>
    <w:semiHidden/>
    <w:locked/>
    <w:rsid w:val="005F10E3"/>
    <w:rPr>
      <w:sz w:val="16"/>
    </w:rPr>
  </w:style>
  <w:style w:type="paragraph" w:customStyle="1" w:styleId="Paragraph1">
    <w:name w:val="Paragraph1"/>
    <w:basedOn w:val="Normal"/>
    <w:uiPriority w:val="99"/>
    <w:rsid w:val="003C7E6F"/>
    <w:pPr>
      <w:widowControl w:val="0"/>
      <w:spacing w:before="80"/>
      <w:jc w:val="both"/>
    </w:pPr>
  </w:style>
  <w:style w:type="paragraph" w:customStyle="1" w:styleId="TCHeading1">
    <w:name w:val="TC Heading 1"/>
    <w:basedOn w:val="Ttulo1"/>
    <w:next w:val="Normal"/>
    <w:uiPriority w:val="99"/>
    <w:rsid w:val="003C7E6F"/>
    <w:pPr>
      <w:widowControl w:val="0"/>
      <w:numPr>
        <w:ilvl w:val="0"/>
      </w:numPr>
      <w:tabs>
        <w:tab w:val="clear" w:pos="720"/>
        <w:tab w:val="clear" w:pos="1260"/>
        <w:tab w:val="clear" w:pos="1440"/>
        <w:tab w:val="clear" w:pos="9720"/>
        <w:tab w:val="num" w:pos="360"/>
      </w:tabs>
      <w:spacing w:before="240" w:after="60" w:line="240" w:lineRule="atLeast"/>
      <w:ind w:left="900"/>
      <w:jc w:val="left"/>
    </w:pPr>
  </w:style>
  <w:style w:type="paragraph" w:customStyle="1" w:styleId="TCParagraph">
    <w:name w:val="TC Paragraph"/>
    <w:basedOn w:val="Corpodetexto"/>
    <w:uiPriority w:val="99"/>
    <w:rsid w:val="003C7E6F"/>
    <w:pPr>
      <w:keepLines/>
      <w:widowControl w:val="0"/>
      <w:spacing w:after="120" w:line="240" w:lineRule="atLeast"/>
      <w:ind w:firstLine="720"/>
      <w:jc w:val="both"/>
    </w:pPr>
  </w:style>
  <w:style w:type="paragraph" w:customStyle="1" w:styleId="TCTips">
    <w:name w:val="TC Tips"/>
    <w:basedOn w:val="Corpodetexto"/>
    <w:uiPriority w:val="99"/>
    <w:rsid w:val="003C7E6F"/>
    <w:pPr>
      <w:keepLines/>
      <w:widowControl w:val="0"/>
      <w:spacing w:after="120" w:line="240" w:lineRule="atLeast"/>
      <w:jc w:val="both"/>
    </w:pPr>
    <w:rPr>
      <w:i/>
      <w:color w:val="0000FF"/>
    </w:rPr>
  </w:style>
  <w:style w:type="paragraph" w:customStyle="1" w:styleId="TCHeading2">
    <w:name w:val="TC Heading 2"/>
    <w:basedOn w:val="Ttulo2"/>
    <w:next w:val="TCParagraph"/>
    <w:uiPriority w:val="99"/>
    <w:rsid w:val="003C7E6F"/>
    <w:pPr>
      <w:widowControl w:val="0"/>
      <w:numPr>
        <w:ilvl w:val="1"/>
        <w:numId w:val="1"/>
      </w:numPr>
      <w:tabs>
        <w:tab w:val="clear" w:pos="720"/>
        <w:tab w:val="clear" w:pos="9720"/>
      </w:tabs>
      <w:spacing w:before="120" w:after="60" w:line="240" w:lineRule="atLeast"/>
      <w:ind w:left="0"/>
      <w:jc w:val="left"/>
    </w:pPr>
    <w:rPr>
      <w:rFonts w:ascii="Arial" w:hAnsi="Arial"/>
      <w:sz w:val="24"/>
    </w:rPr>
  </w:style>
  <w:style w:type="paragraph" w:customStyle="1" w:styleId="TCHeading3">
    <w:name w:val="TC Heading 3"/>
    <w:basedOn w:val="Ttulo3"/>
    <w:next w:val="TCParagraph"/>
    <w:uiPriority w:val="99"/>
    <w:rsid w:val="003C7E6F"/>
    <w:pPr>
      <w:widowControl w:val="0"/>
      <w:numPr>
        <w:ilvl w:val="2"/>
        <w:numId w:val="1"/>
      </w:numPr>
      <w:spacing w:before="120" w:after="60" w:line="240" w:lineRule="atLeast"/>
      <w:ind w:left="0"/>
      <w:jc w:val="left"/>
    </w:pPr>
    <w:rPr>
      <w:rFonts w:ascii="Arial" w:hAnsi="Arial"/>
      <w:sz w:val="20"/>
    </w:rPr>
  </w:style>
  <w:style w:type="paragraph" w:customStyle="1" w:styleId="InfoBlue">
    <w:name w:val="InfoBlue"/>
    <w:basedOn w:val="Normal"/>
    <w:next w:val="Corpodetexto"/>
    <w:autoRedefine/>
    <w:uiPriority w:val="99"/>
    <w:rsid w:val="00752424"/>
    <w:pPr>
      <w:widowControl w:val="0"/>
      <w:spacing w:after="120" w:line="240" w:lineRule="atLeast"/>
      <w:ind w:left="720"/>
    </w:pPr>
    <w:rPr>
      <w:rFonts w:ascii="Arial" w:hAnsi="Arial"/>
      <w:i/>
      <w:color w:val="0000FF"/>
      <w:lang w:val="en-US"/>
    </w:rPr>
  </w:style>
  <w:style w:type="paragraph" w:styleId="Ttulo">
    <w:name w:val="Title"/>
    <w:basedOn w:val="Normal"/>
    <w:next w:val="Normal"/>
    <w:link w:val="TtuloChar"/>
    <w:uiPriority w:val="99"/>
    <w:qFormat/>
    <w:rsid w:val="003C7E6F"/>
    <w:pPr>
      <w:widowControl w:val="0"/>
      <w:jc w:val="center"/>
    </w:pPr>
    <w:rPr>
      <w:rFonts w:ascii="Cambria" w:hAnsi="Cambria"/>
      <w:b/>
      <w:kern w:val="28"/>
      <w:sz w:val="32"/>
    </w:rPr>
  </w:style>
  <w:style w:type="character" w:customStyle="1" w:styleId="TtuloChar">
    <w:name w:val="Título Char"/>
    <w:basedOn w:val="Fontepargpadro"/>
    <w:link w:val="Ttulo"/>
    <w:uiPriority w:val="99"/>
    <w:locked/>
    <w:rsid w:val="005F10E3"/>
    <w:rPr>
      <w:rFonts w:ascii="Cambria" w:hAnsi="Cambria"/>
      <w:b/>
      <w:kern w:val="28"/>
      <w:sz w:val="32"/>
    </w:rPr>
  </w:style>
  <w:style w:type="paragraph" w:customStyle="1" w:styleId="Tabletext">
    <w:name w:val="Tabletext"/>
    <w:basedOn w:val="Normal"/>
    <w:uiPriority w:val="99"/>
    <w:rsid w:val="003C7E6F"/>
    <w:pPr>
      <w:keepLines/>
      <w:widowControl w:val="0"/>
      <w:spacing w:after="120" w:line="240" w:lineRule="atLeast"/>
    </w:pPr>
    <w:rPr>
      <w:rFonts w:ascii="Arial" w:hAnsi="Arial"/>
      <w:lang w:val="en-US"/>
    </w:rPr>
  </w:style>
  <w:style w:type="character" w:styleId="Refdecomentrio">
    <w:name w:val="annotation reference"/>
    <w:basedOn w:val="Fontepargpadro"/>
    <w:uiPriority w:val="99"/>
    <w:semiHidden/>
    <w:rsid w:val="003C7E6F"/>
    <w:rPr>
      <w:rFonts w:cs="Times New Roman"/>
      <w:sz w:val="16"/>
    </w:rPr>
  </w:style>
  <w:style w:type="paragraph" w:styleId="Textodecomentrio">
    <w:name w:val="annotation text"/>
    <w:basedOn w:val="Normal"/>
    <w:link w:val="TextodecomentrioChar"/>
    <w:uiPriority w:val="99"/>
    <w:semiHidden/>
    <w:rsid w:val="003C7E6F"/>
  </w:style>
  <w:style w:type="character" w:customStyle="1" w:styleId="TextodecomentrioChar">
    <w:name w:val="Texto de comentário Char"/>
    <w:basedOn w:val="Fontepargpadro"/>
    <w:link w:val="Textodecomentrio"/>
    <w:uiPriority w:val="99"/>
    <w:semiHidden/>
    <w:locked/>
    <w:rsid w:val="005F10E3"/>
    <w:rPr>
      <w:sz w:val="20"/>
    </w:rPr>
  </w:style>
  <w:style w:type="paragraph" w:styleId="Textodenotaderodap">
    <w:name w:val="footnote text"/>
    <w:basedOn w:val="Normal"/>
    <w:link w:val="TextodenotaderodapChar"/>
    <w:uiPriority w:val="99"/>
    <w:semiHidden/>
    <w:rsid w:val="003C7E6F"/>
  </w:style>
  <w:style w:type="character" w:customStyle="1" w:styleId="TextodenotaderodapChar">
    <w:name w:val="Texto de nota de rodapé Char"/>
    <w:basedOn w:val="Fontepargpadro"/>
    <w:link w:val="Textodenotaderodap"/>
    <w:uiPriority w:val="99"/>
    <w:semiHidden/>
    <w:locked/>
    <w:rsid w:val="005F10E3"/>
    <w:rPr>
      <w:sz w:val="20"/>
    </w:rPr>
  </w:style>
  <w:style w:type="character" w:styleId="Refdenotaderodap">
    <w:name w:val="footnote reference"/>
    <w:basedOn w:val="Fontepargpadro"/>
    <w:uiPriority w:val="99"/>
    <w:semiHidden/>
    <w:rsid w:val="003C7E6F"/>
    <w:rPr>
      <w:rFonts w:cs="Times New Roman"/>
      <w:vertAlign w:val="superscript"/>
    </w:rPr>
  </w:style>
  <w:style w:type="paragraph" w:styleId="Textodebalo">
    <w:name w:val="Balloon Text"/>
    <w:basedOn w:val="Normal"/>
    <w:link w:val="TextodebaloChar"/>
    <w:uiPriority w:val="99"/>
    <w:semiHidden/>
    <w:rsid w:val="00776469"/>
    <w:rPr>
      <w:sz w:val="2"/>
    </w:rPr>
  </w:style>
  <w:style w:type="character" w:customStyle="1" w:styleId="TextodebaloChar">
    <w:name w:val="Texto de balão Char"/>
    <w:basedOn w:val="Fontepargpadro"/>
    <w:link w:val="Textodebalo"/>
    <w:uiPriority w:val="99"/>
    <w:semiHidden/>
    <w:locked/>
    <w:rsid w:val="005F10E3"/>
    <w:rPr>
      <w:sz w:val="2"/>
    </w:rPr>
  </w:style>
  <w:style w:type="table" w:styleId="Tabelacomgrade">
    <w:name w:val="Table Grid"/>
    <w:basedOn w:val="Tabelanormal"/>
    <w:uiPriority w:val="99"/>
    <w:rsid w:val="006011B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gritoatributo">
    <w:name w:val="Negrito atributo"/>
    <w:uiPriority w:val="99"/>
    <w:rsid w:val="00752424"/>
    <w:rPr>
      <w:rFonts w:ascii="Courier New" w:hAnsi="Courier New"/>
      <w:b/>
      <w:sz w:val="18"/>
    </w:rPr>
  </w:style>
  <w:style w:type="paragraph" w:styleId="PargrafodaLista">
    <w:name w:val="List Paragraph"/>
    <w:basedOn w:val="Normal"/>
    <w:uiPriority w:val="99"/>
    <w:qFormat/>
    <w:rsid w:val="00A63569"/>
    <w:pPr>
      <w:ind w:left="720"/>
    </w:pPr>
    <w:rPr>
      <w:rFonts w:ascii="Calibri" w:hAnsi="Calibri"/>
      <w:sz w:val="22"/>
      <w:szCs w:val="22"/>
    </w:rPr>
  </w:style>
  <w:style w:type="character" w:customStyle="1" w:styleId="apple-style-span">
    <w:name w:val="apple-style-span"/>
    <w:uiPriority w:val="99"/>
    <w:rsid w:val="005D18EF"/>
  </w:style>
  <w:style w:type="paragraph" w:customStyle="1" w:styleId="NormalArialNarrow">
    <w:name w:val="Normal + Arial Narrow"/>
    <w:aliases w:val="11 pt,Cor Personalizada(RGB(0,32,96))"/>
    <w:basedOn w:val="Normal"/>
    <w:link w:val="NormalArialNarrowChar"/>
    <w:uiPriority w:val="99"/>
    <w:rsid w:val="00EF4F69"/>
    <w:rPr>
      <w:rFonts w:ascii="Arial Narrow" w:hAnsi="Arial Narrow"/>
      <w:color w:val="002060"/>
      <w:sz w:val="22"/>
    </w:rPr>
  </w:style>
  <w:style w:type="character" w:customStyle="1" w:styleId="NormalArialNarrowChar">
    <w:name w:val="Normal + Arial Narrow Char"/>
    <w:aliases w:val="11 pt Char,Cor Personalizada(RGB(0 Char,32 Char,96)) Char"/>
    <w:link w:val="NormalArialNarrow"/>
    <w:uiPriority w:val="99"/>
    <w:locked/>
    <w:rsid w:val="00EF4F69"/>
    <w:rPr>
      <w:rFonts w:ascii="Arial Narrow" w:hAnsi="Arial Narrow"/>
      <w:color w:val="002060"/>
      <w:sz w:val="22"/>
      <w:lang w:val="pt-BR" w:eastAsia="pt-BR"/>
    </w:rPr>
  </w:style>
  <w:style w:type="paragraph" w:styleId="Reviso">
    <w:name w:val="Revision"/>
    <w:hidden/>
    <w:uiPriority w:val="99"/>
    <w:semiHidden/>
    <w:rsid w:val="007449A3"/>
    <w:rPr>
      <w:sz w:val="20"/>
      <w:szCs w:val="20"/>
    </w:rPr>
  </w:style>
  <w:style w:type="paragraph" w:styleId="Assuntodocomentrio">
    <w:name w:val="annotation subject"/>
    <w:basedOn w:val="Textodecomentrio"/>
    <w:next w:val="Textodecomentrio"/>
    <w:link w:val="AssuntodocomentrioChar"/>
    <w:uiPriority w:val="99"/>
    <w:semiHidden/>
    <w:locked/>
    <w:rsid w:val="00DD63A0"/>
    <w:rPr>
      <w:b/>
      <w:bCs/>
    </w:rPr>
  </w:style>
  <w:style w:type="character" w:customStyle="1" w:styleId="AssuntodocomentrioChar">
    <w:name w:val="Assunto do comentário Char"/>
    <w:basedOn w:val="TextodecomentrioChar"/>
    <w:link w:val="Assuntodocomentrio"/>
    <w:uiPriority w:val="99"/>
    <w:semiHidden/>
    <w:locked/>
    <w:rsid w:val="00DD63A0"/>
    <w:rPr>
      <w:b/>
      <w:sz w:val="20"/>
    </w:rPr>
  </w:style>
  <w:style w:type="table" w:styleId="SombreamentoClaro-nfase1">
    <w:name w:val="Light Shading Accent 1"/>
    <w:basedOn w:val="Tabelanormal"/>
    <w:uiPriority w:val="99"/>
    <w:rsid w:val="00D6051F"/>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163112">
      <w:marLeft w:val="0"/>
      <w:marRight w:val="0"/>
      <w:marTop w:val="0"/>
      <w:marBottom w:val="0"/>
      <w:divBdr>
        <w:top w:val="none" w:sz="0" w:space="0" w:color="auto"/>
        <w:left w:val="none" w:sz="0" w:space="0" w:color="auto"/>
        <w:bottom w:val="none" w:sz="0" w:space="0" w:color="auto"/>
        <w:right w:val="none" w:sz="0" w:space="0" w:color="auto"/>
      </w:divBdr>
    </w:div>
    <w:div w:id="1217163113">
      <w:marLeft w:val="0"/>
      <w:marRight w:val="0"/>
      <w:marTop w:val="0"/>
      <w:marBottom w:val="0"/>
      <w:divBdr>
        <w:top w:val="none" w:sz="0" w:space="0" w:color="auto"/>
        <w:left w:val="none" w:sz="0" w:space="0" w:color="auto"/>
        <w:bottom w:val="none" w:sz="0" w:space="0" w:color="auto"/>
        <w:right w:val="none" w:sz="0" w:space="0" w:color="auto"/>
      </w:divBdr>
    </w:div>
    <w:div w:id="1217163114">
      <w:marLeft w:val="0"/>
      <w:marRight w:val="0"/>
      <w:marTop w:val="0"/>
      <w:marBottom w:val="0"/>
      <w:divBdr>
        <w:top w:val="none" w:sz="0" w:space="0" w:color="auto"/>
        <w:left w:val="none" w:sz="0" w:space="0" w:color="auto"/>
        <w:bottom w:val="none" w:sz="0" w:space="0" w:color="auto"/>
        <w:right w:val="none" w:sz="0" w:space="0" w:color="auto"/>
      </w:divBdr>
    </w:div>
    <w:div w:id="1217163115">
      <w:marLeft w:val="0"/>
      <w:marRight w:val="0"/>
      <w:marTop w:val="0"/>
      <w:marBottom w:val="0"/>
      <w:divBdr>
        <w:top w:val="none" w:sz="0" w:space="0" w:color="auto"/>
        <w:left w:val="none" w:sz="0" w:space="0" w:color="auto"/>
        <w:bottom w:val="none" w:sz="0" w:space="0" w:color="auto"/>
        <w:right w:val="none" w:sz="0" w:space="0" w:color="auto"/>
      </w:divBdr>
    </w:div>
    <w:div w:id="1217163116">
      <w:marLeft w:val="0"/>
      <w:marRight w:val="0"/>
      <w:marTop w:val="0"/>
      <w:marBottom w:val="0"/>
      <w:divBdr>
        <w:top w:val="none" w:sz="0" w:space="0" w:color="auto"/>
        <w:left w:val="none" w:sz="0" w:space="0" w:color="auto"/>
        <w:bottom w:val="none" w:sz="0" w:space="0" w:color="auto"/>
        <w:right w:val="none" w:sz="0" w:space="0" w:color="auto"/>
      </w:divBdr>
    </w:div>
    <w:div w:id="1217163117">
      <w:marLeft w:val="0"/>
      <w:marRight w:val="0"/>
      <w:marTop w:val="0"/>
      <w:marBottom w:val="0"/>
      <w:divBdr>
        <w:top w:val="none" w:sz="0" w:space="0" w:color="auto"/>
        <w:left w:val="none" w:sz="0" w:space="0" w:color="auto"/>
        <w:bottom w:val="none" w:sz="0" w:space="0" w:color="auto"/>
        <w:right w:val="none" w:sz="0" w:space="0" w:color="auto"/>
      </w:divBdr>
    </w:div>
    <w:div w:id="1217163118">
      <w:marLeft w:val="0"/>
      <w:marRight w:val="0"/>
      <w:marTop w:val="0"/>
      <w:marBottom w:val="0"/>
      <w:divBdr>
        <w:top w:val="none" w:sz="0" w:space="0" w:color="auto"/>
        <w:left w:val="none" w:sz="0" w:space="0" w:color="auto"/>
        <w:bottom w:val="none" w:sz="0" w:space="0" w:color="auto"/>
        <w:right w:val="none" w:sz="0" w:space="0" w:color="auto"/>
      </w:divBdr>
    </w:div>
    <w:div w:id="1217163119">
      <w:marLeft w:val="0"/>
      <w:marRight w:val="0"/>
      <w:marTop w:val="0"/>
      <w:marBottom w:val="0"/>
      <w:divBdr>
        <w:top w:val="none" w:sz="0" w:space="0" w:color="auto"/>
        <w:left w:val="none" w:sz="0" w:space="0" w:color="auto"/>
        <w:bottom w:val="none" w:sz="0" w:space="0" w:color="auto"/>
        <w:right w:val="none" w:sz="0" w:space="0" w:color="auto"/>
      </w:divBdr>
    </w:div>
    <w:div w:id="1217163120">
      <w:marLeft w:val="0"/>
      <w:marRight w:val="0"/>
      <w:marTop w:val="0"/>
      <w:marBottom w:val="0"/>
      <w:divBdr>
        <w:top w:val="none" w:sz="0" w:space="0" w:color="auto"/>
        <w:left w:val="none" w:sz="0" w:space="0" w:color="auto"/>
        <w:bottom w:val="none" w:sz="0" w:space="0" w:color="auto"/>
        <w:right w:val="none" w:sz="0" w:space="0" w:color="auto"/>
      </w:divBdr>
    </w:div>
    <w:div w:id="1217163121">
      <w:marLeft w:val="0"/>
      <w:marRight w:val="0"/>
      <w:marTop w:val="0"/>
      <w:marBottom w:val="0"/>
      <w:divBdr>
        <w:top w:val="none" w:sz="0" w:space="0" w:color="auto"/>
        <w:left w:val="none" w:sz="0" w:space="0" w:color="auto"/>
        <w:bottom w:val="none" w:sz="0" w:space="0" w:color="auto"/>
        <w:right w:val="none" w:sz="0" w:space="0" w:color="auto"/>
      </w:divBdr>
    </w:div>
    <w:div w:id="1217163122">
      <w:marLeft w:val="0"/>
      <w:marRight w:val="0"/>
      <w:marTop w:val="0"/>
      <w:marBottom w:val="0"/>
      <w:divBdr>
        <w:top w:val="none" w:sz="0" w:space="0" w:color="auto"/>
        <w:left w:val="none" w:sz="0" w:space="0" w:color="auto"/>
        <w:bottom w:val="none" w:sz="0" w:space="0" w:color="auto"/>
        <w:right w:val="none" w:sz="0" w:space="0" w:color="auto"/>
      </w:divBdr>
    </w:div>
    <w:div w:id="1217163123">
      <w:marLeft w:val="0"/>
      <w:marRight w:val="0"/>
      <w:marTop w:val="0"/>
      <w:marBottom w:val="0"/>
      <w:divBdr>
        <w:top w:val="none" w:sz="0" w:space="0" w:color="auto"/>
        <w:left w:val="none" w:sz="0" w:space="0" w:color="auto"/>
        <w:bottom w:val="none" w:sz="0" w:space="0" w:color="auto"/>
        <w:right w:val="none" w:sz="0" w:space="0" w:color="auto"/>
      </w:divBdr>
    </w:div>
    <w:div w:id="1217163124">
      <w:marLeft w:val="0"/>
      <w:marRight w:val="0"/>
      <w:marTop w:val="0"/>
      <w:marBottom w:val="0"/>
      <w:divBdr>
        <w:top w:val="none" w:sz="0" w:space="0" w:color="auto"/>
        <w:left w:val="none" w:sz="0" w:space="0" w:color="auto"/>
        <w:bottom w:val="none" w:sz="0" w:space="0" w:color="auto"/>
        <w:right w:val="none" w:sz="0" w:space="0" w:color="auto"/>
      </w:divBdr>
    </w:div>
    <w:div w:id="1217163125">
      <w:marLeft w:val="0"/>
      <w:marRight w:val="0"/>
      <w:marTop w:val="0"/>
      <w:marBottom w:val="0"/>
      <w:divBdr>
        <w:top w:val="none" w:sz="0" w:space="0" w:color="auto"/>
        <w:left w:val="none" w:sz="0" w:space="0" w:color="auto"/>
        <w:bottom w:val="none" w:sz="0" w:space="0" w:color="auto"/>
        <w:right w:val="none" w:sz="0" w:space="0" w:color="auto"/>
      </w:divBdr>
    </w:div>
    <w:div w:id="1217163126">
      <w:marLeft w:val="0"/>
      <w:marRight w:val="0"/>
      <w:marTop w:val="0"/>
      <w:marBottom w:val="0"/>
      <w:divBdr>
        <w:top w:val="none" w:sz="0" w:space="0" w:color="auto"/>
        <w:left w:val="none" w:sz="0" w:space="0" w:color="auto"/>
        <w:bottom w:val="none" w:sz="0" w:space="0" w:color="auto"/>
        <w:right w:val="none" w:sz="0" w:space="0" w:color="auto"/>
      </w:divBdr>
    </w:div>
    <w:div w:id="1217163127">
      <w:marLeft w:val="0"/>
      <w:marRight w:val="0"/>
      <w:marTop w:val="0"/>
      <w:marBottom w:val="0"/>
      <w:divBdr>
        <w:top w:val="none" w:sz="0" w:space="0" w:color="auto"/>
        <w:left w:val="none" w:sz="0" w:space="0" w:color="auto"/>
        <w:bottom w:val="none" w:sz="0" w:space="0" w:color="auto"/>
        <w:right w:val="none" w:sz="0" w:space="0" w:color="auto"/>
      </w:divBdr>
    </w:div>
    <w:div w:id="1217163128">
      <w:marLeft w:val="0"/>
      <w:marRight w:val="0"/>
      <w:marTop w:val="0"/>
      <w:marBottom w:val="0"/>
      <w:divBdr>
        <w:top w:val="none" w:sz="0" w:space="0" w:color="auto"/>
        <w:left w:val="none" w:sz="0" w:space="0" w:color="auto"/>
        <w:bottom w:val="none" w:sz="0" w:space="0" w:color="auto"/>
        <w:right w:val="none" w:sz="0" w:space="0" w:color="auto"/>
      </w:divBdr>
    </w:div>
    <w:div w:id="1217163129">
      <w:marLeft w:val="0"/>
      <w:marRight w:val="0"/>
      <w:marTop w:val="0"/>
      <w:marBottom w:val="0"/>
      <w:divBdr>
        <w:top w:val="none" w:sz="0" w:space="0" w:color="auto"/>
        <w:left w:val="none" w:sz="0" w:space="0" w:color="auto"/>
        <w:bottom w:val="none" w:sz="0" w:space="0" w:color="auto"/>
        <w:right w:val="none" w:sz="0" w:space="0" w:color="auto"/>
      </w:divBdr>
    </w:div>
    <w:div w:id="1217163130">
      <w:marLeft w:val="0"/>
      <w:marRight w:val="0"/>
      <w:marTop w:val="0"/>
      <w:marBottom w:val="0"/>
      <w:divBdr>
        <w:top w:val="none" w:sz="0" w:space="0" w:color="auto"/>
        <w:left w:val="none" w:sz="0" w:space="0" w:color="auto"/>
        <w:bottom w:val="none" w:sz="0" w:space="0" w:color="auto"/>
        <w:right w:val="none" w:sz="0" w:space="0" w:color="auto"/>
      </w:divBdr>
    </w:div>
    <w:div w:id="1217163131">
      <w:marLeft w:val="0"/>
      <w:marRight w:val="0"/>
      <w:marTop w:val="0"/>
      <w:marBottom w:val="0"/>
      <w:divBdr>
        <w:top w:val="none" w:sz="0" w:space="0" w:color="auto"/>
        <w:left w:val="none" w:sz="0" w:space="0" w:color="auto"/>
        <w:bottom w:val="none" w:sz="0" w:space="0" w:color="auto"/>
        <w:right w:val="none" w:sz="0" w:space="0" w:color="auto"/>
      </w:divBdr>
    </w:div>
    <w:div w:id="1217163132">
      <w:marLeft w:val="0"/>
      <w:marRight w:val="0"/>
      <w:marTop w:val="0"/>
      <w:marBottom w:val="0"/>
      <w:divBdr>
        <w:top w:val="none" w:sz="0" w:space="0" w:color="auto"/>
        <w:left w:val="none" w:sz="0" w:space="0" w:color="auto"/>
        <w:bottom w:val="none" w:sz="0" w:space="0" w:color="auto"/>
        <w:right w:val="none" w:sz="0" w:space="0" w:color="auto"/>
      </w:divBdr>
    </w:div>
    <w:div w:id="1217163133">
      <w:marLeft w:val="0"/>
      <w:marRight w:val="0"/>
      <w:marTop w:val="0"/>
      <w:marBottom w:val="0"/>
      <w:divBdr>
        <w:top w:val="none" w:sz="0" w:space="0" w:color="auto"/>
        <w:left w:val="none" w:sz="0" w:space="0" w:color="auto"/>
        <w:bottom w:val="none" w:sz="0" w:space="0" w:color="auto"/>
        <w:right w:val="none" w:sz="0" w:space="0" w:color="auto"/>
      </w:divBdr>
      <w:divsChild>
        <w:div w:id="1217163134">
          <w:marLeft w:val="0"/>
          <w:marRight w:val="0"/>
          <w:marTop w:val="0"/>
          <w:marBottom w:val="0"/>
          <w:divBdr>
            <w:top w:val="none" w:sz="0" w:space="0" w:color="auto"/>
            <w:left w:val="none" w:sz="0" w:space="0" w:color="auto"/>
            <w:bottom w:val="none" w:sz="0" w:space="0" w:color="auto"/>
            <w:right w:val="none" w:sz="0" w:space="0" w:color="auto"/>
          </w:divBdr>
        </w:div>
        <w:div w:id="1217163135">
          <w:marLeft w:val="0"/>
          <w:marRight w:val="0"/>
          <w:marTop w:val="0"/>
          <w:marBottom w:val="0"/>
          <w:divBdr>
            <w:top w:val="none" w:sz="0" w:space="0" w:color="auto"/>
            <w:left w:val="none" w:sz="0" w:space="0" w:color="auto"/>
            <w:bottom w:val="none" w:sz="0" w:space="0" w:color="auto"/>
            <w:right w:val="none" w:sz="0" w:space="0" w:color="auto"/>
          </w:divBdr>
        </w:div>
        <w:div w:id="1217163136">
          <w:marLeft w:val="0"/>
          <w:marRight w:val="0"/>
          <w:marTop w:val="0"/>
          <w:marBottom w:val="0"/>
          <w:divBdr>
            <w:top w:val="none" w:sz="0" w:space="0" w:color="auto"/>
            <w:left w:val="none" w:sz="0" w:space="0" w:color="auto"/>
            <w:bottom w:val="none" w:sz="0" w:space="0" w:color="auto"/>
            <w:right w:val="none" w:sz="0" w:space="0" w:color="auto"/>
          </w:divBdr>
        </w:div>
        <w:div w:id="121716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LUCHE~1\CONFIG~1\Temp\GABRILsluchetta171033EMS_Especificacao_Manutencao_Sistem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GABRILsluchetta171033EMS_Especificacao_Manutencao_Sistemas</Template>
  <TotalTime>74</TotalTime>
  <Pages>12</Pages>
  <Words>2163</Words>
  <Characters>11682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TREELOG</Company>
  <LinksUpToDate>false</LinksUpToDate>
  <CharactersWithSpaces>13818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Kaina da Silva</dc:creator>
  <cp:lastModifiedBy>Francivaldo Nogueira Alecrim_DISCOVER</cp:lastModifiedBy>
  <cp:revision>9</cp:revision>
  <cp:lastPrinted>2009-11-19T20:24:00Z</cp:lastPrinted>
  <dcterms:created xsi:type="dcterms:W3CDTF">2012-06-12T14:46:00Z</dcterms:created>
  <dcterms:modified xsi:type="dcterms:W3CDTF">2012-07-18T13:30:00Z</dcterms:modified>
</cp:coreProperties>
</file>