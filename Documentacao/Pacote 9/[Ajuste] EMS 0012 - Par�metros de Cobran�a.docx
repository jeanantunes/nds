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839" w:rsidRPr="00875148" w:rsidRDefault="00A76839">
      <w:pPr>
        <w:numPr>
          <w:ilvl w:val="12"/>
          <w:numId w:val="0"/>
        </w:numPr>
        <w:pBdr>
          <w:top w:val="single" w:sz="6" w:space="1" w:color="0000FF"/>
          <w:left w:val="single" w:sz="6" w:space="1" w:color="0000FF"/>
          <w:bottom w:val="single" w:sz="6" w:space="1" w:color="0000FF"/>
          <w:right w:val="single" w:sz="6" w:space="1" w:color="0000FF"/>
        </w:pBdr>
        <w:shd w:val="solid" w:color="000080" w:fill="auto"/>
        <w:jc w:val="both"/>
        <w:rPr>
          <w:rFonts w:ascii="Arial Narrow" w:hAnsi="Arial Narrow"/>
          <w:sz w:val="40"/>
        </w:rPr>
      </w:pPr>
    </w:p>
    <w:p w:rsidR="00A76839" w:rsidRPr="00875148" w:rsidRDefault="00A76839">
      <w:pPr>
        <w:numPr>
          <w:ilvl w:val="12"/>
          <w:numId w:val="0"/>
        </w:numPr>
        <w:ind w:left="3240" w:hanging="1113"/>
        <w:jc w:val="both"/>
        <w:rPr>
          <w:rFonts w:ascii="Arial Narrow" w:hAnsi="Arial Narrow"/>
        </w:rPr>
      </w:pPr>
    </w:p>
    <w:p w:rsidR="00A76839" w:rsidRPr="00875148" w:rsidRDefault="00A76839">
      <w:pPr>
        <w:numPr>
          <w:ilvl w:val="12"/>
          <w:numId w:val="0"/>
        </w:numPr>
        <w:jc w:val="center"/>
        <w:rPr>
          <w:rFonts w:ascii="Arial Narrow" w:hAnsi="Arial Narrow"/>
          <w:b/>
          <w:sz w:val="40"/>
        </w:rPr>
      </w:pPr>
      <w:r w:rsidRPr="00875148">
        <w:rPr>
          <w:rFonts w:ascii="Arial Narrow" w:hAnsi="Arial Narrow"/>
          <w:b/>
          <w:sz w:val="40"/>
        </w:rPr>
        <w:t>&lt;</w:t>
      </w:r>
      <w:r w:rsidR="00FA0E85">
        <w:rPr>
          <w:rFonts w:ascii="Arial Narrow" w:hAnsi="Arial Narrow"/>
          <w:b/>
          <w:sz w:val="40"/>
        </w:rPr>
        <w:t xml:space="preserve"> </w:t>
      </w:r>
      <w:r w:rsidR="003E6DD6" w:rsidRPr="003E6DD6">
        <w:rPr>
          <w:rFonts w:ascii="Arial Narrow" w:hAnsi="Arial Narrow"/>
          <w:b/>
          <w:sz w:val="36"/>
          <w:szCs w:val="36"/>
        </w:rPr>
        <w:t xml:space="preserve">[Ajuste] </w:t>
      </w:r>
      <w:r>
        <w:rPr>
          <w:rFonts w:ascii="Arial Narrow" w:hAnsi="Arial Narrow"/>
          <w:b/>
          <w:sz w:val="36"/>
          <w:szCs w:val="36"/>
        </w:rPr>
        <w:t>EMS 0012</w:t>
      </w:r>
      <w:r w:rsidRPr="003D4B3F">
        <w:rPr>
          <w:rFonts w:ascii="Arial Narrow" w:hAnsi="Arial Narrow"/>
          <w:b/>
          <w:sz w:val="36"/>
          <w:szCs w:val="36"/>
        </w:rPr>
        <w:t xml:space="preserve"> </w:t>
      </w:r>
      <w:r>
        <w:rPr>
          <w:rFonts w:ascii="Arial Narrow" w:hAnsi="Arial Narrow"/>
          <w:b/>
          <w:sz w:val="36"/>
          <w:szCs w:val="36"/>
        </w:rPr>
        <w:t>–</w:t>
      </w:r>
      <w:r w:rsidRPr="003D4B3F">
        <w:rPr>
          <w:rFonts w:ascii="Arial Narrow" w:hAnsi="Arial Narrow"/>
          <w:b/>
          <w:sz w:val="36"/>
          <w:szCs w:val="36"/>
        </w:rPr>
        <w:t xml:space="preserve"> </w:t>
      </w:r>
      <w:r>
        <w:rPr>
          <w:rFonts w:ascii="Arial Narrow" w:hAnsi="Arial Narrow"/>
          <w:b/>
          <w:sz w:val="36"/>
          <w:szCs w:val="36"/>
        </w:rPr>
        <w:t>Parâmetros de Cobrança</w:t>
      </w:r>
      <w:r w:rsidRPr="00875148">
        <w:rPr>
          <w:rFonts w:ascii="Arial Narrow" w:hAnsi="Arial Narrow"/>
          <w:b/>
          <w:sz w:val="40"/>
        </w:rPr>
        <w:t>&gt;</w:t>
      </w:r>
    </w:p>
    <w:p w:rsidR="00A76839" w:rsidRPr="00875148" w:rsidRDefault="00A76839">
      <w:pPr>
        <w:numPr>
          <w:ilvl w:val="12"/>
          <w:numId w:val="0"/>
        </w:numPr>
        <w:ind w:hanging="1113"/>
        <w:jc w:val="both"/>
        <w:rPr>
          <w:rFonts w:ascii="Arial Narrow" w:hAnsi="Arial Narrow"/>
          <w:sz w:val="24"/>
        </w:rPr>
      </w:pPr>
    </w:p>
    <w:p w:rsidR="00A76839" w:rsidRPr="00875148" w:rsidRDefault="00A76839">
      <w:pPr>
        <w:numPr>
          <w:ilvl w:val="12"/>
          <w:numId w:val="0"/>
        </w:numPr>
        <w:ind w:hanging="1113"/>
        <w:jc w:val="both"/>
        <w:rPr>
          <w:rFonts w:ascii="Arial Narrow" w:hAnsi="Arial Narrow"/>
          <w:sz w:val="24"/>
        </w:rPr>
      </w:pPr>
    </w:p>
    <w:p w:rsidR="00A76839" w:rsidRPr="00875148" w:rsidRDefault="00A76839">
      <w:pPr>
        <w:numPr>
          <w:ilvl w:val="12"/>
          <w:numId w:val="0"/>
        </w:numPr>
        <w:ind w:hanging="1113"/>
        <w:jc w:val="both"/>
        <w:rPr>
          <w:rFonts w:ascii="Arial Narrow" w:hAnsi="Arial Narrow"/>
          <w:sz w:val="24"/>
        </w:rPr>
      </w:pPr>
    </w:p>
    <w:p w:rsidR="00A76839" w:rsidRPr="00875148" w:rsidRDefault="00A76839">
      <w:pPr>
        <w:numPr>
          <w:ilvl w:val="12"/>
          <w:numId w:val="0"/>
        </w:numPr>
        <w:ind w:hanging="1113"/>
        <w:jc w:val="both"/>
        <w:rPr>
          <w:rFonts w:ascii="Arial Narrow" w:hAnsi="Arial Narrow"/>
          <w:sz w:val="24"/>
        </w:rPr>
      </w:pPr>
    </w:p>
    <w:p w:rsidR="00A76839" w:rsidRPr="00875148" w:rsidRDefault="00A76839">
      <w:pPr>
        <w:numPr>
          <w:ilvl w:val="12"/>
          <w:numId w:val="0"/>
        </w:numPr>
        <w:ind w:hanging="1113"/>
        <w:jc w:val="both"/>
        <w:rPr>
          <w:rFonts w:ascii="Arial Narrow" w:hAnsi="Arial Narrow"/>
          <w:sz w:val="24"/>
        </w:rPr>
      </w:pPr>
    </w:p>
    <w:p w:rsidR="00A76839" w:rsidRPr="00875148" w:rsidRDefault="00A76839">
      <w:pPr>
        <w:numPr>
          <w:ilvl w:val="12"/>
          <w:numId w:val="0"/>
        </w:numPr>
        <w:ind w:hanging="1113"/>
        <w:jc w:val="both"/>
        <w:rPr>
          <w:rFonts w:ascii="Arial Narrow" w:hAnsi="Arial Narrow"/>
          <w:sz w:val="24"/>
        </w:rPr>
      </w:pPr>
    </w:p>
    <w:p w:rsidR="00A76839" w:rsidRPr="00875148" w:rsidRDefault="00A76839">
      <w:pPr>
        <w:numPr>
          <w:ilvl w:val="12"/>
          <w:numId w:val="0"/>
        </w:numPr>
        <w:ind w:hanging="1113"/>
        <w:jc w:val="both"/>
        <w:rPr>
          <w:rFonts w:ascii="Arial Narrow" w:hAnsi="Arial Narrow"/>
          <w:sz w:val="24"/>
        </w:rPr>
      </w:pPr>
    </w:p>
    <w:p w:rsidR="00A76839" w:rsidRPr="00875148" w:rsidRDefault="00A76839">
      <w:pPr>
        <w:numPr>
          <w:ilvl w:val="12"/>
          <w:numId w:val="0"/>
        </w:numPr>
        <w:ind w:hanging="1113"/>
        <w:jc w:val="both"/>
        <w:rPr>
          <w:rFonts w:ascii="Arial Narrow" w:hAnsi="Arial Narrow"/>
          <w:sz w:val="24"/>
        </w:rPr>
      </w:pPr>
    </w:p>
    <w:p w:rsidR="00A76839" w:rsidRPr="00875148" w:rsidRDefault="00A76839">
      <w:pPr>
        <w:numPr>
          <w:ilvl w:val="12"/>
          <w:numId w:val="0"/>
        </w:numPr>
        <w:ind w:hanging="1113"/>
        <w:jc w:val="both"/>
        <w:rPr>
          <w:rFonts w:ascii="Arial Narrow" w:hAnsi="Arial Narrow"/>
          <w:sz w:val="24"/>
        </w:rPr>
      </w:pPr>
    </w:p>
    <w:p w:rsidR="00A76839" w:rsidRPr="00875148" w:rsidRDefault="00A76839">
      <w:pPr>
        <w:numPr>
          <w:ilvl w:val="12"/>
          <w:numId w:val="0"/>
        </w:numPr>
        <w:ind w:hanging="1113"/>
        <w:jc w:val="both"/>
        <w:rPr>
          <w:rFonts w:ascii="Arial Narrow" w:hAnsi="Arial Narrow"/>
          <w:sz w:val="24"/>
        </w:rPr>
      </w:pPr>
    </w:p>
    <w:p w:rsidR="00A76839" w:rsidRPr="00875148" w:rsidRDefault="00A76839">
      <w:pPr>
        <w:numPr>
          <w:ilvl w:val="12"/>
          <w:numId w:val="0"/>
        </w:numPr>
        <w:ind w:hanging="1113"/>
        <w:jc w:val="both"/>
        <w:rPr>
          <w:rFonts w:ascii="Arial Narrow" w:hAnsi="Arial Narrow"/>
          <w:sz w:val="24"/>
        </w:rPr>
      </w:pPr>
    </w:p>
    <w:p w:rsidR="00A76839" w:rsidRPr="00875148" w:rsidRDefault="00A76839">
      <w:pPr>
        <w:numPr>
          <w:ilvl w:val="12"/>
          <w:numId w:val="0"/>
        </w:numPr>
        <w:ind w:hanging="1113"/>
        <w:jc w:val="both"/>
        <w:rPr>
          <w:rFonts w:ascii="Arial Narrow" w:hAnsi="Arial Narrow"/>
          <w:sz w:val="24"/>
        </w:rPr>
      </w:pPr>
    </w:p>
    <w:p w:rsidR="00A76839" w:rsidRPr="00875148" w:rsidRDefault="00A76839">
      <w:pPr>
        <w:numPr>
          <w:ilvl w:val="12"/>
          <w:numId w:val="0"/>
        </w:numPr>
        <w:ind w:hanging="1113"/>
        <w:jc w:val="both"/>
        <w:rPr>
          <w:rFonts w:ascii="Arial Narrow" w:hAnsi="Arial Narrow"/>
        </w:rPr>
      </w:pPr>
    </w:p>
    <w:p w:rsidR="00A76839" w:rsidRPr="00875148" w:rsidRDefault="00A76839">
      <w:pPr>
        <w:jc w:val="center"/>
        <w:rPr>
          <w:rFonts w:ascii="Arial Narrow" w:hAnsi="Arial Narrow"/>
          <w:b/>
          <w:sz w:val="48"/>
        </w:rPr>
      </w:pPr>
    </w:p>
    <w:p w:rsidR="00A76839" w:rsidRPr="00875148" w:rsidRDefault="00A76839">
      <w:pPr>
        <w:pStyle w:val="Cabealho"/>
        <w:rPr>
          <w:rFonts w:ascii="Arial Narrow" w:hAnsi="Arial Narrow"/>
        </w:rPr>
      </w:pPr>
    </w:p>
    <w:p w:rsidR="00A76839" w:rsidRPr="00875148" w:rsidRDefault="00A76839">
      <w:pPr>
        <w:pStyle w:val="Cabealho"/>
        <w:rPr>
          <w:rFonts w:ascii="Arial Narrow" w:hAnsi="Arial Narrow"/>
        </w:rPr>
      </w:pPr>
    </w:p>
    <w:p w:rsidR="00A76839" w:rsidRPr="00875148" w:rsidRDefault="00A76839">
      <w:pPr>
        <w:pStyle w:val="Cabealho"/>
        <w:rPr>
          <w:rFonts w:ascii="Arial Narrow" w:hAnsi="Arial Narrow"/>
        </w:rPr>
      </w:pPr>
    </w:p>
    <w:p w:rsidR="00A76839" w:rsidRPr="00875148" w:rsidRDefault="00A76839">
      <w:pPr>
        <w:pStyle w:val="Cabealho"/>
        <w:rPr>
          <w:rFonts w:ascii="Arial Narrow" w:hAnsi="Arial Narrow"/>
        </w:rPr>
      </w:pPr>
    </w:p>
    <w:p w:rsidR="00A76839" w:rsidRPr="00875148" w:rsidRDefault="00A76839">
      <w:pPr>
        <w:pStyle w:val="Cabealho"/>
        <w:rPr>
          <w:rFonts w:ascii="Arial Narrow" w:hAnsi="Arial Narrow"/>
        </w:rPr>
      </w:pPr>
    </w:p>
    <w:p w:rsidR="00A76839" w:rsidRDefault="00A76839">
      <w:pPr>
        <w:pStyle w:val="Cabealho"/>
        <w:rPr>
          <w:rFonts w:ascii="Arial Narrow" w:hAnsi="Arial Narrow"/>
        </w:rPr>
      </w:pPr>
    </w:p>
    <w:p w:rsidR="00A76839" w:rsidRDefault="00A76839">
      <w:pPr>
        <w:pStyle w:val="Cabealho"/>
        <w:rPr>
          <w:rFonts w:ascii="Arial Narrow" w:hAnsi="Arial Narrow"/>
        </w:rPr>
      </w:pPr>
    </w:p>
    <w:p w:rsidR="00A76839" w:rsidRDefault="00A76839">
      <w:pPr>
        <w:pStyle w:val="Cabealho"/>
        <w:rPr>
          <w:rFonts w:ascii="Arial Narrow" w:hAnsi="Arial Narrow"/>
        </w:rPr>
      </w:pPr>
    </w:p>
    <w:p w:rsidR="00A76839" w:rsidRDefault="00A76839">
      <w:pPr>
        <w:pStyle w:val="Cabealho"/>
        <w:rPr>
          <w:rFonts w:ascii="Arial Narrow" w:hAnsi="Arial Narrow"/>
        </w:rPr>
      </w:pPr>
    </w:p>
    <w:p w:rsidR="00A76839" w:rsidRDefault="00A76839">
      <w:pPr>
        <w:pStyle w:val="Cabealho"/>
        <w:rPr>
          <w:rFonts w:ascii="Arial Narrow" w:hAnsi="Arial Narrow"/>
        </w:rPr>
      </w:pPr>
    </w:p>
    <w:p w:rsidR="00A76839" w:rsidRDefault="00A76839">
      <w:pPr>
        <w:pStyle w:val="Cabealho"/>
        <w:rPr>
          <w:rFonts w:ascii="Arial Narrow" w:hAnsi="Arial Narrow"/>
        </w:rPr>
      </w:pPr>
    </w:p>
    <w:p w:rsidR="00A76839" w:rsidRDefault="00A76839">
      <w:pPr>
        <w:pStyle w:val="Cabealho"/>
        <w:rPr>
          <w:rFonts w:ascii="Arial Narrow" w:hAnsi="Arial Narrow"/>
        </w:rPr>
      </w:pPr>
    </w:p>
    <w:p w:rsidR="00A76839" w:rsidRDefault="00A76839">
      <w:pPr>
        <w:pStyle w:val="Cabealho"/>
        <w:rPr>
          <w:rFonts w:ascii="Arial Narrow" w:hAnsi="Arial Narrow"/>
        </w:rPr>
      </w:pPr>
    </w:p>
    <w:p w:rsidR="00A76839" w:rsidRDefault="00A76839">
      <w:pPr>
        <w:pStyle w:val="Cabealho"/>
        <w:rPr>
          <w:rFonts w:ascii="Arial Narrow" w:hAnsi="Arial Narrow"/>
        </w:rPr>
      </w:pPr>
    </w:p>
    <w:p w:rsidR="00A76839" w:rsidRDefault="00A76839">
      <w:pPr>
        <w:pStyle w:val="Cabealho"/>
        <w:rPr>
          <w:rFonts w:ascii="Arial Narrow" w:hAnsi="Arial Narrow"/>
        </w:rPr>
      </w:pPr>
    </w:p>
    <w:p w:rsidR="00A76839" w:rsidRDefault="00A76839">
      <w:pPr>
        <w:pStyle w:val="Cabealho"/>
        <w:rPr>
          <w:rFonts w:ascii="Arial Narrow" w:hAnsi="Arial Narrow"/>
        </w:rPr>
      </w:pPr>
    </w:p>
    <w:p w:rsidR="00A76839" w:rsidRDefault="00A76839">
      <w:pPr>
        <w:pStyle w:val="Cabealho"/>
        <w:rPr>
          <w:rFonts w:ascii="Arial Narrow" w:hAnsi="Arial Narrow"/>
        </w:rPr>
      </w:pPr>
    </w:p>
    <w:p w:rsidR="00A76839" w:rsidRDefault="00A76839">
      <w:pPr>
        <w:pStyle w:val="Cabealho"/>
        <w:rPr>
          <w:rFonts w:ascii="Arial Narrow" w:hAnsi="Arial Narrow"/>
        </w:rPr>
      </w:pPr>
    </w:p>
    <w:p w:rsidR="00A76839" w:rsidRDefault="00A76839">
      <w:pPr>
        <w:pStyle w:val="Cabealho"/>
        <w:rPr>
          <w:rFonts w:ascii="Arial Narrow" w:hAnsi="Arial Narrow"/>
        </w:rPr>
      </w:pPr>
    </w:p>
    <w:p w:rsidR="00A76839" w:rsidRDefault="00A76839">
      <w:pPr>
        <w:pStyle w:val="Cabealho"/>
        <w:rPr>
          <w:rFonts w:ascii="Arial Narrow" w:hAnsi="Arial Narrow"/>
        </w:rPr>
      </w:pPr>
    </w:p>
    <w:p w:rsidR="00A76839" w:rsidRPr="00875148" w:rsidRDefault="00A76839">
      <w:pPr>
        <w:pStyle w:val="Cabealho"/>
        <w:rPr>
          <w:rFonts w:ascii="Arial Narrow" w:hAnsi="Arial Narrow"/>
        </w:rPr>
      </w:pPr>
    </w:p>
    <w:p w:rsidR="00A76839" w:rsidRPr="00875148" w:rsidRDefault="00A76839">
      <w:pPr>
        <w:rPr>
          <w:rFonts w:ascii="Arial Narrow" w:hAnsi="Arial Narrow"/>
        </w:rPr>
      </w:pPr>
    </w:p>
    <w:p w:rsidR="00A76839" w:rsidRPr="00875148" w:rsidRDefault="00A76839">
      <w:pPr>
        <w:pStyle w:val="Ttulo"/>
        <w:spacing w:after="120"/>
        <w:rPr>
          <w:rFonts w:ascii="Arial Narrow" w:hAnsi="Arial Narrow"/>
          <w:sz w:val="24"/>
        </w:rPr>
      </w:pPr>
      <w:r w:rsidRPr="00875148">
        <w:rPr>
          <w:rFonts w:ascii="Arial Narrow" w:hAnsi="Arial Narrow"/>
          <w:sz w:val="24"/>
        </w:rPr>
        <w:t>Histórico de Revisão</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4"/>
        <w:gridCol w:w="1134"/>
        <w:gridCol w:w="3686"/>
        <w:gridCol w:w="2268"/>
        <w:gridCol w:w="1418"/>
      </w:tblGrid>
      <w:tr w:rsidR="00A76839" w:rsidRPr="00875148" w:rsidTr="003D4B3F">
        <w:tc>
          <w:tcPr>
            <w:tcW w:w="1134" w:type="dxa"/>
          </w:tcPr>
          <w:p w:rsidR="00A76839" w:rsidRPr="00875148" w:rsidRDefault="00A76839" w:rsidP="005205DF">
            <w:pPr>
              <w:pStyle w:val="Tabletext"/>
              <w:jc w:val="center"/>
              <w:rPr>
                <w:rFonts w:ascii="Arial Narrow" w:hAnsi="Arial Narrow"/>
                <w:b/>
                <w:sz w:val="24"/>
                <w:lang w:val="pt-BR"/>
              </w:rPr>
            </w:pPr>
            <w:r w:rsidRPr="00875148">
              <w:rPr>
                <w:rFonts w:ascii="Arial Narrow" w:hAnsi="Arial Narrow"/>
                <w:b/>
                <w:sz w:val="24"/>
                <w:lang w:val="pt-BR"/>
              </w:rPr>
              <w:t>Data</w:t>
            </w:r>
          </w:p>
        </w:tc>
        <w:tc>
          <w:tcPr>
            <w:tcW w:w="1134" w:type="dxa"/>
          </w:tcPr>
          <w:p w:rsidR="00A76839" w:rsidRPr="00875148" w:rsidRDefault="00A76839" w:rsidP="005205DF">
            <w:pPr>
              <w:pStyle w:val="Tabletext"/>
              <w:jc w:val="center"/>
              <w:rPr>
                <w:rFonts w:ascii="Arial Narrow" w:hAnsi="Arial Narrow"/>
                <w:b/>
                <w:sz w:val="24"/>
                <w:lang w:val="pt-BR"/>
              </w:rPr>
            </w:pPr>
            <w:r w:rsidRPr="00875148">
              <w:rPr>
                <w:rFonts w:ascii="Arial Narrow" w:hAnsi="Arial Narrow"/>
                <w:b/>
                <w:sz w:val="24"/>
                <w:lang w:val="pt-BR"/>
              </w:rPr>
              <w:t>Versão</w:t>
            </w:r>
          </w:p>
        </w:tc>
        <w:tc>
          <w:tcPr>
            <w:tcW w:w="3686" w:type="dxa"/>
          </w:tcPr>
          <w:p w:rsidR="00A76839" w:rsidRPr="00875148" w:rsidRDefault="00A76839">
            <w:pPr>
              <w:pStyle w:val="Tabletext"/>
              <w:jc w:val="center"/>
              <w:rPr>
                <w:rFonts w:ascii="Arial Narrow" w:hAnsi="Arial Narrow"/>
                <w:b/>
                <w:sz w:val="24"/>
                <w:lang w:val="pt-BR"/>
              </w:rPr>
            </w:pPr>
            <w:r w:rsidRPr="00875148">
              <w:rPr>
                <w:rFonts w:ascii="Arial Narrow" w:hAnsi="Arial Narrow"/>
                <w:b/>
                <w:sz w:val="24"/>
                <w:lang w:val="pt-BR"/>
              </w:rPr>
              <w:t>Descrição</w:t>
            </w:r>
          </w:p>
        </w:tc>
        <w:tc>
          <w:tcPr>
            <w:tcW w:w="2268" w:type="dxa"/>
          </w:tcPr>
          <w:p w:rsidR="00A76839" w:rsidRPr="00875148" w:rsidRDefault="00FA0E85">
            <w:pPr>
              <w:pStyle w:val="Tabletext"/>
              <w:jc w:val="center"/>
              <w:rPr>
                <w:rFonts w:ascii="Arial Narrow" w:hAnsi="Arial Narrow"/>
                <w:b/>
                <w:sz w:val="24"/>
                <w:lang w:val="pt-BR"/>
              </w:rPr>
            </w:pPr>
            <w:r w:rsidRPr="00875148">
              <w:rPr>
                <w:rFonts w:ascii="Arial Narrow" w:hAnsi="Arial Narrow"/>
                <w:b/>
                <w:sz w:val="24"/>
                <w:lang w:val="pt-BR"/>
              </w:rPr>
              <w:t>Autor (</w:t>
            </w:r>
            <w:proofErr w:type="gramStart"/>
            <w:r w:rsidR="00A76839" w:rsidRPr="00875148">
              <w:rPr>
                <w:rFonts w:ascii="Arial Narrow" w:hAnsi="Arial Narrow"/>
                <w:b/>
                <w:sz w:val="24"/>
                <w:lang w:val="pt-BR"/>
              </w:rPr>
              <w:t>es</w:t>
            </w:r>
            <w:proofErr w:type="gramEnd"/>
            <w:r w:rsidR="00A76839" w:rsidRPr="00875148">
              <w:rPr>
                <w:rFonts w:ascii="Arial Narrow" w:hAnsi="Arial Narrow"/>
                <w:b/>
                <w:sz w:val="24"/>
                <w:lang w:val="pt-BR"/>
              </w:rPr>
              <w:t>) da Revisão</w:t>
            </w:r>
          </w:p>
        </w:tc>
        <w:tc>
          <w:tcPr>
            <w:tcW w:w="1418" w:type="dxa"/>
          </w:tcPr>
          <w:p w:rsidR="00A76839" w:rsidRPr="00875148" w:rsidRDefault="00A76839">
            <w:pPr>
              <w:pStyle w:val="Tabletext"/>
              <w:jc w:val="center"/>
              <w:rPr>
                <w:rFonts w:ascii="Arial Narrow" w:hAnsi="Arial Narrow"/>
                <w:b/>
                <w:sz w:val="24"/>
                <w:lang w:val="es-ES_tradnl"/>
              </w:rPr>
            </w:pPr>
            <w:r w:rsidRPr="00875148">
              <w:rPr>
                <w:rFonts w:ascii="Arial Narrow" w:hAnsi="Arial Narrow"/>
                <w:b/>
                <w:sz w:val="24"/>
                <w:lang w:val="es-ES_tradnl"/>
              </w:rPr>
              <w:t>Área</w:t>
            </w:r>
          </w:p>
        </w:tc>
      </w:tr>
      <w:tr w:rsidR="00A76839" w:rsidRPr="00875148" w:rsidTr="003D4B3F">
        <w:tc>
          <w:tcPr>
            <w:tcW w:w="1134" w:type="dxa"/>
          </w:tcPr>
          <w:p w:rsidR="00A76839" w:rsidRPr="00875148" w:rsidRDefault="00A76839" w:rsidP="004B6EE3">
            <w:pPr>
              <w:pStyle w:val="Tabletext"/>
              <w:jc w:val="center"/>
              <w:rPr>
                <w:rFonts w:ascii="Arial Narrow" w:hAnsi="Arial Narrow"/>
                <w:color w:val="0000FF"/>
                <w:lang w:val="es-ES_tradnl"/>
              </w:rPr>
            </w:pPr>
            <w:r>
              <w:rPr>
                <w:rFonts w:ascii="Arial Narrow" w:hAnsi="Arial Narrow"/>
                <w:color w:val="0000FF"/>
                <w:lang w:val="es-ES_tradnl"/>
              </w:rPr>
              <w:t>28/12/2011</w:t>
            </w:r>
          </w:p>
        </w:tc>
        <w:tc>
          <w:tcPr>
            <w:tcW w:w="1134" w:type="dxa"/>
          </w:tcPr>
          <w:p w:rsidR="00A76839" w:rsidRPr="00875148" w:rsidRDefault="00A76839" w:rsidP="005205DF">
            <w:pPr>
              <w:pStyle w:val="Tabletext"/>
              <w:jc w:val="center"/>
              <w:rPr>
                <w:rFonts w:ascii="Arial Narrow" w:hAnsi="Arial Narrow"/>
                <w:color w:val="0000FF"/>
                <w:lang w:val="pt-BR"/>
              </w:rPr>
            </w:pPr>
            <w:r>
              <w:rPr>
                <w:rFonts w:ascii="Arial Narrow" w:hAnsi="Arial Narrow"/>
                <w:color w:val="0000FF"/>
                <w:lang w:val="pt-BR"/>
              </w:rPr>
              <w:t>1.0</w:t>
            </w:r>
          </w:p>
        </w:tc>
        <w:tc>
          <w:tcPr>
            <w:tcW w:w="3686" w:type="dxa"/>
          </w:tcPr>
          <w:p w:rsidR="00A76839" w:rsidRPr="00875148" w:rsidRDefault="00A76839">
            <w:pPr>
              <w:pStyle w:val="Tabletext"/>
              <w:rPr>
                <w:rFonts w:ascii="Arial Narrow" w:hAnsi="Arial Narrow"/>
                <w:color w:val="0000FF"/>
                <w:lang w:val="pt-BR"/>
              </w:rPr>
            </w:pPr>
            <w:r>
              <w:rPr>
                <w:rFonts w:ascii="Arial Narrow" w:hAnsi="Arial Narrow"/>
                <w:color w:val="0000FF"/>
                <w:lang w:val="pt-BR"/>
              </w:rPr>
              <w:t>Especificação Funcional</w:t>
            </w:r>
          </w:p>
        </w:tc>
        <w:tc>
          <w:tcPr>
            <w:tcW w:w="2268" w:type="dxa"/>
          </w:tcPr>
          <w:p w:rsidR="00A76839" w:rsidRPr="00875148" w:rsidRDefault="00A76839">
            <w:pPr>
              <w:pStyle w:val="Tabletext"/>
              <w:rPr>
                <w:rFonts w:ascii="Arial Narrow" w:hAnsi="Arial Narrow"/>
                <w:color w:val="0000FF"/>
                <w:lang w:val="pt-BR"/>
              </w:rPr>
            </w:pPr>
            <w:r>
              <w:rPr>
                <w:rFonts w:ascii="Arial Narrow" w:hAnsi="Arial Narrow"/>
                <w:color w:val="0000FF"/>
                <w:lang w:val="pt-BR"/>
              </w:rPr>
              <w:t>Eduardo Castro</w:t>
            </w:r>
          </w:p>
        </w:tc>
        <w:tc>
          <w:tcPr>
            <w:tcW w:w="1418" w:type="dxa"/>
          </w:tcPr>
          <w:p w:rsidR="00A76839" w:rsidRPr="00875148" w:rsidRDefault="00A76839" w:rsidP="00304F50">
            <w:pPr>
              <w:pStyle w:val="Tabletext"/>
              <w:rPr>
                <w:rFonts w:ascii="Arial Narrow" w:hAnsi="Arial Narrow"/>
                <w:color w:val="0000FF"/>
                <w:lang w:val="pt-BR"/>
              </w:rPr>
            </w:pPr>
            <w:r>
              <w:rPr>
                <w:rFonts w:ascii="Arial Narrow" w:hAnsi="Arial Narrow"/>
                <w:color w:val="0000FF"/>
                <w:lang w:val="pt-BR"/>
              </w:rPr>
              <w:t>TI-DGB</w:t>
            </w:r>
          </w:p>
        </w:tc>
      </w:tr>
      <w:tr w:rsidR="00A76839" w:rsidRPr="00875148" w:rsidTr="003D4B3F">
        <w:tc>
          <w:tcPr>
            <w:tcW w:w="1134" w:type="dxa"/>
          </w:tcPr>
          <w:p w:rsidR="00A76839" w:rsidRPr="00875148" w:rsidRDefault="00727998" w:rsidP="005205DF">
            <w:pPr>
              <w:pStyle w:val="Tabletext"/>
              <w:jc w:val="center"/>
              <w:rPr>
                <w:rFonts w:ascii="Arial Narrow" w:hAnsi="Arial Narrow"/>
                <w:color w:val="0000FF"/>
                <w:lang w:val="es-ES_tradnl"/>
              </w:rPr>
            </w:pPr>
            <w:r>
              <w:rPr>
                <w:rFonts w:ascii="Arial Narrow" w:hAnsi="Arial Narrow"/>
                <w:color w:val="0000FF"/>
                <w:lang w:val="es-ES_tradnl"/>
              </w:rPr>
              <w:t>27/03/2012</w:t>
            </w:r>
          </w:p>
        </w:tc>
        <w:tc>
          <w:tcPr>
            <w:tcW w:w="1134" w:type="dxa"/>
          </w:tcPr>
          <w:p w:rsidR="00A76839" w:rsidRPr="00875148" w:rsidRDefault="00727998" w:rsidP="005205DF">
            <w:pPr>
              <w:pStyle w:val="Tabletext"/>
              <w:jc w:val="center"/>
              <w:rPr>
                <w:rFonts w:ascii="Arial Narrow" w:hAnsi="Arial Narrow"/>
                <w:color w:val="0000FF"/>
                <w:lang w:val="pt-BR"/>
              </w:rPr>
            </w:pPr>
            <w:r>
              <w:rPr>
                <w:rFonts w:ascii="Arial Narrow" w:hAnsi="Arial Narrow"/>
                <w:color w:val="0000FF"/>
                <w:lang w:val="pt-BR"/>
              </w:rPr>
              <w:t>1.1</w:t>
            </w:r>
          </w:p>
        </w:tc>
        <w:tc>
          <w:tcPr>
            <w:tcW w:w="3686" w:type="dxa"/>
          </w:tcPr>
          <w:p w:rsidR="00A76839" w:rsidRPr="00875148" w:rsidRDefault="00727998">
            <w:pPr>
              <w:pStyle w:val="Tabletext"/>
              <w:rPr>
                <w:rFonts w:ascii="Arial Narrow" w:hAnsi="Arial Narrow"/>
                <w:color w:val="0000FF"/>
                <w:lang w:val="pt-BR"/>
              </w:rPr>
            </w:pPr>
            <w:r>
              <w:rPr>
                <w:rFonts w:ascii="Arial Narrow" w:hAnsi="Arial Narrow"/>
                <w:color w:val="0000FF"/>
                <w:lang w:val="pt-BR"/>
              </w:rPr>
              <w:t>Complementação de regras e protótipo.</w:t>
            </w:r>
          </w:p>
        </w:tc>
        <w:tc>
          <w:tcPr>
            <w:tcW w:w="2268" w:type="dxa"/>
          </w:tcPr>
          <w:p w:rsidR="00A76839" w:rsidRPr="00875148" w:rsidRDefault="00727998">
            <w:pPr>
              <w:pStyle w:val="Tabletext"/>
              <w:rPr>
                <w:rFonts w:ascii="Arial Narrow" w:hAnsi="Arial Narrow"/>
                <w:color w:val="0000FF"/>
                <w:lang w:val="pt-BR"/>
              </w:rPr>
            </w:pPr>
            <w:r>
              <w:rPr>
                <w:rFonts w:ascii="Arial Narrow" w:hAnsi="Arial Narrow"/>
                <w:color w:val="0000FF"/>
                <w:lang w:val="pt-BR"/>
              </w:rPr>
              <w:t>Francivaldo.</w:t>
            </w:r>
          </w:p>
        </w:tc>
        <w:tc>
          <w:tcPr>
            <w:tcW w:w="1418" w:type="dxa"/>
          </w:tcPr>
          <w:p w:rsidR="00A76839" w:rsidRPr="00875148" w:rsidRDefault="00727998">
            <w:pPr>
              <w:pStyle w:val="Tabletext"/>
              <w:rPr>
                <w:rFonts w:ascii="Arial Narrow" w:hAnsi="Arial Narrow"/>
                <w:color w:val="0000FF"/>
                <w:lang w:val="pt-BR"/>
              </w:rPr>
            </w:pPr>
            <w:r>
              <w:rPr>
                <w:rFonts w:ascii="Arial Narrow" w:hAnsi="Arial Narrow"/>
                <w:color w:val="0000FF"/>
                <w:lang w:val="pt-BR"/>
              </w:rPr>
              <w:t>TI-DGB</w:t>
            </w:r>
          </w:p>
        </w:tc>
      </w:tr>
      <w:tr w:rsidR="00785655" w:rsidRPr="00875148" w:rsidTr="00785655">
        <w:tc>
          <w:tcPr>
            <w:tcW w:w="1134" w:type="dxa"/>
            <w:tcBorders>
              <w:top w:val="single" w:sz="6" w:space="0" w:color="auto"/>
              <w:left w:val="single" w:sz="6" w:space="0" w:color="auto"/>
              <w:bottom w:val="single" w:sz="6" w:space="0" w:color="auto"/>
              <w:right w:val="single" w:sz="6" w:space="0" w:color="auto"/>
            </w:tcBorders>
          </w:tcPr>
          <w:p w:rsidR="00785655" w:rsidRPr="00875148" w:rsidRDefault="00785655" w:rsidP="00785655">
            <w:pPr>
              <w:pStyle w:val="Tabletext"/>
              <w:jc w:val="center"/>
              <w:rPr>
                <w:rFonts w:ascii="Arial Narrow" w:hAnsi="Arial Narrow"/>
                <w:color w:val="0000FF"/>
                <w:lang w:val="es-ES_tradnl"/>
              </w:rPr>
            </w:pPr>
            <w:bookmarkStart w:id="0" w:name="_Toc84234381"/>
            <w:bookmarkStart w:id="1" w:name="_Toc84734077"/>
            <w:r>
              <w:rPr>
                <w:rFonts w:ascii="Arial Narrow" w:hAnsi="Arial Narrow"/>
                <w:color w:val="0000FF"/>
                <w:lang w:val="es-ES_tradnl"/>
              </w:rPr>
              <w:t>02/04/2012</w:t>
            </w:r>
          </w:p>
        </w:tc>
        <w:tc>
          <w:tcPr>
            <w:tcW w:w="1134" w:type="dxa"/>
            <w:tcBorders>
              <w:top w:val="single" w:sz="6" w:space="0" w:color="auto"/>
              <w:left w:val="single" w:sz="6" w:space="0" w:color="auto"/>
              <w:bottom w:val="single" w:sz="6" w:space="0" w:color="auto"/>
              <w:right w:val="single" w:sz="6" w:space="0" w:color="auto"/>
            </w:tcBorders>
          </w:tcPr>
          <w:p w:rsidR="00785655" w:rsidRPr="00875148" w:rsidRDefault="00785655" w:rsidP="00D6051F">
            <w:pPr>
              <w:pStyle w:val="Tabletext"/>
              <w:jc w:val="center"/>
              <w:rPr>
                <w:rFonts w:ascii="Arial Narrow" w:hAnsi="Arial Narrow"/>
                <w:color w:val="0000FF"/>
                <w:lang w:val="pt-BR"/>
              </w:rPr>
            </w:pPr>
            <w:r>
              <w:rPr>
                <w:rFonts w:ascii="Arial Narrow" w:hAnsi="Arial Narrow"/>
                <w:color w:val="0000FF"/>
                <w:lang w:val="pt-BR"/>
              </w:rPr>
              <w:t>1.2</w:t>
            </w:r>
          </w:p>
        </w:tc>
        <w:tc>
          <w:tcPr>
            <w:tcW w:w="3686" w:type="dxa"/>
            <w:tcBorders>
              <w:top w:val="single" w:sz="6" w:space="0" w:color="auto"/>
              <w:left w:val="single" w:sz="6" w:space="0" w:color="auto"/>
              <w:bottom w:val="single" w:sz="6" w:space="0" w:color="auto"/>
              <w:right w:val="single" w:sz="6" w:space="0" w:color="auto"/>
            </w:tcBorders>
          </w:tcPr>
          <w:p w:rsidR="00785655" w:rsidRPr="00875148" w:rsidRDefault="00785655" w:rsidP="00D6051F">
            <w:pPr>
              <w:pStyle w:val="Tabletext"/>
              <w:rPr>
                <w:rFonts w:ascii="Arial Narrow" w:hAnsi="Arial Narrow"/>
                <w:color w:val="0000FF"/>
                <w:lang w:val="pt-BR"/>
              </w:rPr>
            </w:pPr>
            <w:r>
              <w:rPr>
                <w:rFonts w:ascii="Arial Narrow" w:hAnsi="Arial Narrow"/>
                <w:color w:val="0000FF"/>
                <w:lang w:val="pt-BR"/>
              </w:rPr>
              <w:t>Complementação de regras.</w:t>
            </w:r>
          </w:p>
        </w:tc>
        <w:tc>
          <w:tcPr>
            <w:tcW w:w="2268" w:type="dxa"/>
            <w:tcBorders>
              <w:top w:val="single" w:sz="6" w:space="0" w:color="auto"/>
              <w:left w:val="single" w:sz="6" w:space="0" w:color="auto"/>
              <w:bottom w:val="single" w:sz="6" w:space="0" w:color="auto"/>
              <w:right w:val="single" w:sz="6" w:space="0" w:color="auto"/>
            </w:tcBorders>
          </w:tcPr>
          <w:p w:rsidR="00785655" w:rsidRPr="00875148" w:rsidRDefault="00785655" w:rsidP="00D6051F">
            <w:pPr>
              <w:pStyle w:val="Tabletext"/>
              <w:rPr>
                <w:rFonts w:ascii="Arial Narrow" w:hAnsi="Arial Narrow"/>
                <w:color w:val="0000FF"/>
                <w:lang w:val="pt-BR"/>
              </w:rPr>
            </w:pPr>
            <w:r>
              <w:rPr>
                <w:rFonts w:ascii="Arial Narrow" w:hAnsi="Arial Narrow"/>
                <w:color w:val="0000FF"/>
                <w:lang w:val="pt-BR"/>
              </w:rPr>
              <w:t>Francivaldo.</w:t>
            </w:r>
          </w:p>
        </w:tc>
        <w:tc>
          <w:tcPr>
            <w:tcW w:w="1418" w:type="dxa"/>
            <w:tcBorders>
              <w:top w:val="single" w:sz="6" w:space="0" w:color="auto"/>
              <w:left w:val="single" w:sz="6" w:space="0" w:color="auto"/>
              <w:bottom w:val="single" w:sz="6" w:space="0" w:color="auto"/>
              <w:right w:val="single" w:sz="6" w:space="0" w:color="auto"/>
            </w:tcBorders>
          </w:tcPr>
          <w:p w:rsidR="00785655" w:rsidRPr="00875148" w:rsidRDefault="00785655" w:rsidP="00D6051F">
            <w:pPr>
              <w:pStyle w:val="Tabletext"/>
              <w:rPr>
                <w:rFonts w:ascii="Arial Narrow" w:hAnsi="Arial Narrow"/>
                <w:color w:val="0000FF"/>
                <w:lang w:val="pt-BR"/>
              </w:rPr>
            </w:pPr>
            <w:r>
              <w:rPr>
                <w:rFonts w:ascii="Arial Narrow" w:hAnsi="Arial Narrow"/>
                <w:color w:val="0000FF"/>
                <w:lang w:val="pt-BR"/>
              </w:rPr>
              <w:t>TI-DGB</w:t>
            </w:r>
          </w:p>
        </w:tc>
      </w:tr>
    </w:tbl>
    <w:p w:rsidR="00A76839" w:rsidRDefault="00A76839">
      <w:pPr>
        <w:rPr>
          <w:rFonts w:ascii="Arial Narrow" w:hAnsi="Arial Narrow"/>
          <w:b/>
          <w:color w:val="000080"/>
          <w:sz w:val="28"/>
        </w:rPr>
      </w:pPr>
      <w:r>
        <w:rPr>
          <w:rFonts w:ascii="Arial Narrow" w:hAnsi="Arial Narrow"/>
        </w:rPr>
        <w:br w:type="page"/>
      </w:r>
    </w:p>
    <w:p w:rsidR="00A76839" w:rsidRPr="00875148" w:rsidRDefault="00A76839">
      <w:pPr>
        <w:pStyle w:val="StyleHeading"/>
        <w:pBdr>
          <w:bottom w:val="single" w:sz="30" w:space="0" w:color="000080"/>
        </w:pBdr>
        <w:tabs>
          <w:tab w:val="clear" w:pos="720"/>
          <w:tab w:val="clear" w:pos="1080"/>
        </w:tabs>
        <w:jc w:val="both"/>
        <w:rPr>
          <w:rFonts w:ascii="Arial Narrow" w:hAnsi="Arial Narrow"/>
        </w:rPr>
      </w:pPr>
      <w:r w:rsidRPr="00875148">
        <w:rPr>
          <w:rFonts w:ascii="Arial Narrow" w:hAnsi="Arial Narrow"/>
        </w:rPr>
        <w:lastRenderedPageBreak/>
        <w:t>INFORMAÇÕES DA EMS</w:t>
      </w:r>
      <w:r w:rsidRPr="00875148">
        <w:rPr>
          <w:rFonts w:ascii="Arial Narrow" w:hAnsi="Arial Narrow"/>
          <w:sz w:val="20"/>
        </w:rPr>
        <w:t>*</w:t>
      </w:r>
    </w:p>
    <w:p w:rsidR="00A76839" w:rsidRPr="00875148" w:rsidRDefault="00A76839">
      <w:pPr>
        <w:pStyle w:val="Ttulo2"/>
        <w:numPr>
          <w:ilvl w:val="0"/>
          <w:numId w:val="0"/>
        </w:numPr>
        <w:rPr>
          <w:rFonts w:ascii="Arial Narrow" w:hAnsi="Arial Narrow"/>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89"/>
        <w:gridCol w:w="4889"/>
      </w:tblGrid>
      <w:tr w:rsidR="00A76839" w:rsidRPr="00875148">
        <w:trPr>
          <w:cantSplit/>
          <w:trHeight w:val="236"/>
        </w:trPr>
        <w:tc>
          <w:tcPr>
            <w:tcW w:w="4889" w:type="dxa"/>
            <w:vMerge w:val="restart"/>
          </w:tcPr>
          <w:p w:rsidR="00A76839" w:rsidRPr="00875148" w:rsidRDefault="00A76839" w:rsidP="00AE290D">
            <w:pPr>
              <w:rPr>
                <w:rFonts w:ascii="Arial Narrow" w:hAnsi="Arial Narrow"/>
              </w:rPr>
            </w:pPr>
            <w:r w:rsidRPr="00875148">
              <w:rPr>
                <w:rFonts w:ascii="Arial Narrow" w:hAnsi="Arial Narrow"/>
                <w:b/>
              </w:rPr>
              <w:t xml:space="preserve">No. </w:t>
            </w:r>
            <w:r w:rsidR="00FA0E85" w:rsidRPr="00875148">
              <w:rPr>
                <w:rFonts w:ascii="Arial Narrow" w:hAnsi="Arial Narrow"/>
                <w:b/>
              </w:rPr>
              <w:t>Do</w:t>
            </w:r>
            <w:r w:rsidRPr="00875148">
              <w:rPr>
                <w:rFonts w:ascii="Arial Narrow" w:hAnsi="Arial Narrow"/>
                <w:b/>
              </w:rPr>
              <w:t xml:space="preserve"> Backlog:</w:t>
            </w:r>
            <w:r w:rsidRPr="00875148">
              <w:rPr>
                <w:rFonts w:ascii="Arial Narrow" w:hAnsi="Arial Narrow"/>
              </w:rPr>
              <w:t xml:space="preserve"> </w:t>
            </w:r>
          </w:p>
        </w:tc>
        <w:tc>
          <w:tcPr>
            <w:tcW w:w="4889" w:type="dxa"/>
          </w:tcPr>
          <w:p w:rsidR="00A76839" w:rsidRPr="00875148" w:rsidRDefault="00FA0E85">
            <w:pPr>
              <w:rPr>
                <w:rFonts w:ascii="Arial Narrow" w:hAnsi="Arial Narrow"/>
              </w:rPr>
            </w:pPr>
            <w:r w:rsidRPr="00875148">
              <w:rPr>
                <w:rFonts w:ascii="Arial Narrow" w:hAnsi="Arial Narrow"/>
                <w:b/>
              </w:rPr>
              <w:t>Fornecedor:</w:t>
            </w:r>
            <w:r>
              <w:rPr>
                <w:rFonts w:ascii="Arial Narrow" w:hAnsi="Arial Narrow"/>
                <w:b/>
              </w:rPr>
              <w:t xml:space="preserve"> TI-DGB</w:t>
            </w:r>
          </w:p>
        </w:tc>
      </w:tr>
      <w:tr w:rsidR="00A76839" w:rsidRPr="00875148">
        <w:trPr>
          <w:cantSplit/>
          <w:trHeight w:val="235"/>
        </w:trPr>
        <w:tc>
          <w:tcPr>
            <w:tcW w:w="4889" w:type="dxa"/>
            <w:vMerge/>
          </w:tcPr>
          <w:p w:rsidR="00A76839" w:rsidRPr="00875148" w:rsidRDefault="00A76839">
            <w:pPr>
              <w:rPr>
                <w:rFonts w:ascii="Arial Narrow" w:hAnsi="Arial Narrow"/>
                <w:b/>
              </w:rPr>
            </w:pPr>
          </w:p>
        </w:tc>
        <w:tc>
          <w:tcPr>
            <w:tcW w:w="4889" w:type="dxa"/>
          </w:tcPr>
          <w:p w:rsidR="00A76839" w:rsidRPr="00875148" w:rsidRDefault="00A76839">
            <w:pPr>
              <w:rPr>
                <w:rFonts w:ascii="Arial Narrow" w:hAnsi="Arial Narrow"/>
                <w:b/>
              </w:rPr>
            </w:pPr>
            <w:r>
              <w:rPr>
                <w:rFonts w:ascii="Arial Narrow" w:hAnsi="Arial Narrow"/>
                <w:b/>
              </w:rPr>
              <w:t>Executor:</w:t>
            </w:r>
          </w:p>
        </w:tc>
      </w:tr>
      <w:tr w:rsidR="00A76839" w:rsidRPr="00875148">
        <w:tc>
          <w:tcPr>
            <w:tcW w:w="4889" w:type="dxa"/>
          </w:tcPr>
          <w:p w:rsidR="00A76839" w:rsidRPr="00875148" w:rsidRDefault="00A76839" w:rsidP="00954189">
            <w:pPr>
              <w:rPr>
                <w:rFonts w:ascii="Arial Narrow" w:hAnsi="Arial Narrow"/>
              </w:rPr>
            </w:pPr>
            <w:r w:rsidRPr="00875148">
              <w:rPr>
                <w:rFonts w:ascii="Arial Narrow" w:hAnsi="Arial Narrow"/>
                <w:b/>
              </w:rPr>
              <w:t>Analista Abril:</w:t>
            </w:r>
            <w:r w:rsidRPr="00875148">
              <w:rPr>
                <w:rFonts w:ascii="Arial Narrow" w:hAnsi="Arial Narrow"/>
                <w:color w:val="0000FF"/>
              </w:rPr>
              <w:t xml:space="preserve"> </w:t>
            </w:r>
            <w:r>
              <w:rPr>
                <w:rFonts w:ascii="Arial Narrow" w:hAnsi="Arial Narrow"/>
                <w:color w:val="0000FF"/>
              </w:rPr>
              <w:t>Eduardo Castro</w:t>
            </w:r>
          </w:p>
        </w:tc>
        <w:tc>
          <w:tcPr>
            <w:tcW w:w="4889" w:type="dxa"/>
          </w:tcPr>
          <w:p w:rsidR="00A76839" w:rsidRPr="00095F57" w:rsidRDefault="00A76839">
            <w:pPr>
              <w:pStyle w:val="Cabealho"/>
              <w:tabs>
                <w:tab w:val="clear" w:pos="4320"/>
                <w:tab w:val="clear" w:pos="8640"/>
              </w:tabs>
              <w:rPr>
                <w:rFonts w:ascii="Arial Narrow" w:hAnsi="Arial Narrow"/>
              </w:rPr>
            </w:pPr>
            <w:r w:rsidRPr="00095F57">
              <w:rPr>
                <w:rFonts w:ascii="Arial Narrow" w:hAnsi="Arial Narrow"/>
                <w:b/>
              </w:rPr>
              <w:t>Área:</w:t>
            </w:r>
            <w:r w:rsidRPr="00095F57">
              <w:rPr>
                <w:rFonts w:ascii="Arial Narrow" w:hAnsi="Arial Narrow"/>
              </w:rPr>
              <w:t xml:space="preserve"> Treelog</w:t>
            </w:r>
          </w:p>
        </w:tc>
      </w:tr>
    </w:tbl>
    <w:p w:rsidR="00A76839" w:rsidRPr="00875148" w:rsidRDefault="00A76839">
      <w:pPr>
        <w:rPr>
          <w:rFonts w:ascii="Arial Narrow" w:hAnsi="Arial Narrow"/>
        </w:rPr>
      </w:pPr>
    </w:p>
    <w:p w:rsidR="00A76839" w:rsidRPr="00875148" w:rsidRDefault="00A76839">
      <w:pPr>
        <w:pStyle w:val="StyleHeading"/>
        <w:pBdr>
          <w:bottom w:val="single" w:sz="30" w:space="0" w:color="000080"/>
        </w:pBdr>
        <w:tabs>
          <w:tab w:val="clear" w:pos="720"/>
          <w:tab w:val="clear" w:pos="1080"/>
        </w:tabs>
        <w:jc w:val="both"/>
        <w:rPr>
          <w:rFonts w:ascii="Arial Narrow" w:hAnsi="Arial Narrow"/>
        </w:rPr>
      </w:pPr>
      <w:bookmarkStart w:id="2" w:name="_Toc370695248"/>
      <w:bookmarkStart w:id="3" w:name="_Toc370696875"/>
      <w:bookmarkStart w:id="4" w:name="_Toc370697211"/>
      <w:bookmarkStart w:id="5" w:name="_Toc383848215"/>
      <w:bookmarkStart w:id="6" w:name="_Toc383848339"/>
      <w:bookmarkStart w:id="7" w:name="_Toc383950102"/>
      <w:bookmarkStart w:id="8" w:name="_Toc384540445"/>
      <w:bookmarkStart w:id="9" w:name="_Toc385229727"/>
      <w:bookmarkStart w:id="10" w:name="_Toc385230063"/>
      <w:bookmarkStart w:id="11" w:name="_Toc51473124"/>
      <w:r w:rsidRPr="00875148">
        <w:rPr>
          <w:rFonts w:ascii="Arial Narrow" w:hAnsi="Arial Narrow"/>
        </w:rPr>
        <w:t>ESCOPO</w:t>
      </w:r>
      <w:r w:rsidRPr="00875148">
        <w:rPr>
          <w:rStyle w:val="Refdenotaderodap"/>
          <w:rFonts w:ascii="Arial Narrow" w:hAnsi="Arial Narrow"/>
        </w:rPr>
        <w:footnoteReference w:customMarkFollows="1" w:id="1"/>
        <w:t>*</w:t>
      </w:r>
    </w:p>
    <w:bookmarkEnd w:id="2"/>
    <w:bookmarkEnd w:id="3"/>
    <w:bookmarkEnd w:id="4"/>
    <w:bookmarkEnd w:id="5"/>
    <w:bookmarkEnd w:id="6"/>
    <w:bookmarkEnd w:id="7"/>
    <w:bookmarkEnd w:id="8"/>
    <w:bookmarkEnd w:id="9"/>
    <w:bookmarkEnd w:id="10"/>
    <w:bookmarkEnd w:id="11"/>
    <w:p w:rsidR="00A76839" w:rsidRPr="00875148" w:rsidRDefault="00A76839">
      <w:pPr>
        <w:rPr>
          <w:rFonts w:ascii="Arial Narrow" w:hAnsi="Arial Narrow"/>
        </w:rPr>
      </w:pPr>
    </w:p>
    <w:tbl>
      <w:tblPr>
        <w:tblW w:w="0" w:type="auto"/>
        <w:tblBorders>
          <w:insideV w:val="single" w:sz="4" w:space="0" w:color="auto"/>
        </w:tblBorders>
        <w:tblLayout w:type="fixed"/>
        <w:tblCellMar>
          <w:left w:w="70" w:type="dxa"/>
          <w:right w:w="70" w:type="dxa"/>
        </w:tblCellMar>
        <w:tblLook w:val="0000" w:firstRow="0" w:lastRow="0" w:firstColumn="0" w:lastColumn="0" w:noHBand="0" w:noVBand="0"/>
      </w:tblPr>
      <w:tblGrid>
        <w:gridCol w:w="9779"/>
      </w:tblGrid>
      <w:tr w:rsidR="00A76839" w:rsidRPr="00875148">
        <w:tc>
          <w:tcPr>
            <w:tcW w:w="9779" w:type="dxa"/>
          </w:tcPr>
          <w:p w:rsidR="00A76839" w:rsidRPr="00095F57" w:rsidRDefault="00A76839">
            <w:pPr>
              <w:pStyle w:val="Ttulo2"/>
              <w:numPr>
                <w:ilvl w:val="0"/>
                <w:numId w:val="2"/>
              </w:numPr>
              <w:rPr>
                <w:rFonts w:ascii="Arial Narrow" w:hAnsi="Arial Narrow"/>
                <w:i w:val="0"/>
                <w:sz w:val="20"/>
              </w:rPr>
            </w:pPr>
            <w:r w:rsidRPr="00095F57">
              <w:rPr>
                <w:rFonts w:ascii="Arial Narrow" w:hAnsi="Arial Narrow"/>
                <w:i w:val="0"/>
                <w:sz w:val="20"/>
              </w:rPr>
              <w:t>Descrição e Objetivo da Manutenção:</w:t>
            </w:r>
          </w:p>
          <w:p w:rsidR="00A76839" w:rsidRPr="00D90C24" w:rsidRDefault="00A76839" w:rsidP="00727998">
            <w:pPr>
              <w:ind w:left="426"/>
              <w:rPr>
                <w:rFonts w:ascii="Arial Narrow" w:hAnsi="Arial Narrow" w:cs="Arial"/>
                <w:color w:val="002060"/>
                <w:sz w:val="22"/>
                <w:szCs w:val="22"/>
              </w:rPr>
            </w:pPr>
            <w:r>
              <w:rPr>
                <w:rFonts w:ascii="Calibri" w:hAnsi="Calibri"/>
                <w:sz w:val="22"/>
                <w:szCs w:val="22"/>
              </w:rPr>
              <w:t xml:space="preserve">Tela destinada </w:t>
            </w:r>
            <w:r w:rsidR="00727998">
              <w:rPr>
                <w:rFonts w:ascii="Calibri" w:hAnsi="Calibri"/>
                <w:sz w:val="22"/>
                <w:szCs w:val="22"/>
              </w:rPr>
              <w:t>para</w:t>
            </w:r>
            <w:r>
              <w:rPr>
                <w:rFonts w:ascii="Calibri" w:hAnsi="Calibri"/>
                <w:sz w:val="22"/>
                <w:szCs w:val="22"/>
              </w:rPr>
              <w:t xml:space="preserve"> parametriza</w:t>
            </w:r>
            <w:r w:rsidR="00727998">
              <w:rPr>
                <w:rFonts w:ascii="Calibri" w:hAnsi="Calibri"/>
                <w:sz w:val="22"/>
                <w:szCs w:val="22"/>
              </w:rPr>
              <w:t xml:space="preserve">ções de </w:t>
            </w:r>
            <w:r>
              <w:rPr>
                <w:rFonts w:ascii="Calibri" w:hAnsi="Calibri"/>
                <w:sz w:val="22"/>
                <w:szCs w:val="22"/>
              </w:rPr>
              <w:t>políticas e formas de cobrança.</w:t>
            </w:r>
          </w:p>
        </w:tc>
      </w:tr>
      <w:tr w:rsidR="00A76839" w:rsidRPr="00875148">
        <w:tc>
          <w:tcPr>
            <w:tcW w:w="9779" w:type="dxa"/>
          </w:tcPr>
          <w:p w:rsidR="00A76839" w:rsidRPr="00875148" w:rsidRDefault="00A76839" w:rsidP="003A29F1">
            <w:pPr>
              <w:rPr>
                <w:rFonts w:ascii="Arial Narrow" w:hAnsi="Arial Narrow"/>
              </w:rPr>
            </w:pPr>
          </w:p>
        </w:tc>
      </w:tr>
    </w:tbl>
    <w:p w:rsidR="00A76839" w:rsidRPr="00875148" w:rsidRDefault="00A76839">
      <w:pPr>
        <w:pStyle w:val="StyleHeading"/>
        <w:pBdr>
          <w:bottom w:val="single" w:sz="30" w:space="0" w:color="000080"/>
        </w:pBdr>
        <w:tabs>
          <w:tab w:val="clear" w:pos="720"/>
          <w:tab w:val="clear" w:pos="1080"/>
        </w:tabs>
        <w:jc w:val="both"/>
        <w:rPr>
          <w:rFonts w:ascii="Arial Narrow" w:hAnsi="Arial Narrow"/>
        </w:rPr>
      </w:pPr>
      <w:r w:rsidRPr="00875148">
        <w:rPr>
          <w:rFonts w:ascii="Arial Narrow" w:hAnsi="Arial Narrow"/>
        </w:rPr>
        <w:t>ESPECIFICAÇÃO FUNCIONAL</w:t>
      </w:r>
      <w:r w:rsidRPr="00875148">
        <w:rPr>
          <w:rStyle w:val="Refdenotaderodap"/>
          <w:rFonts w:ascii="Arial Narrow" w:hAnsi="Arial Narrow"/>
        </w:rPr>
        <w:footnoteReference w:customMarkFollows="1" w:id="2"/>
        <w:t>*</w:t>
      </w:r>
    </w:p>
    <w:p w:rsidR="00A76839" w:rsidRPr="00875148" w:rsidRDefault="00A76839">
      <w:pPr>
        <w:rPr>
          <w:rFonts w:ascii="Arial Narrow" w:hAnsi="Arial Narrow"/>
        </w:rPr>
      </w:pPr>
    </w:p>
    <w:p w:rsidR="00A76839" w:rsidRDefault="00A76839">
      <w:pPr>
        <w:pStyle w:val="Ttulo2"/>
        <w:numPr>
          <w:ilvl w:val="0"/>
          <w:numId w:val="2"/>
        </w:numPr>
        <w:rPr>
          <w:rFonts w:ascii="Arial Narrow" w:hAnsi="Arial Narrow"/>
          <w:sz w:val="20"/>
        </w:rPr>
      </w:pPr>
      <w:bookmarkStart w:id="12" w:name="_Toc456660582"/>
      <w:bookmarkEnd w:id="0"/>
      <w:bookmarkEnd w:id="1"/>
      <w:r w:rsidRPr="00875148">
        <w:rPr>
          <w:rFonts w:ascii="Arial Narrow" w:hAnsi="Arial Narrow"/>
          <w:sz w:val="20"/>
        </w:rPr>
        <w:t>Regras de Negócio envolvidas na Manutenção</w:t>
      </w:r>
    </w:p>
    <w:p w:rsidR="00A76839" w:rsidRDefault="00A76839" w:rsidP="00BD0D7E">
      <w:pPr>
        <w:ind w:firstLine="360"/>
        <w:rPr>
          <w:rFonts w:ascii="Arial Narrow" w:hAnsi="Arial Narrow" w:cs="Arial"/>
          <w:color w:val="002060"/>
          <w:sz w:val="22"/>
          <w:szCs w:val="22"/>
        </w:rPr>
      </w:pPr>
      <w:r>
        <w:rPr>
          <w:rFonts w:ascii="Arial Narrow" w:hAnsi="Arial Narrow" w:cs="Arial"/>
          <w:color w:val="002060"/>
          <w:sz w:val="22"/>
          <w:szCs w:val="22"/>
        </w:rPr>
        <w:t xml:space="preserve">Nesta tela deverá ser parametrizada qual </w:t>
      </w:r>
      <w:r w:rsidR="00F53568">
        <w:rPr>
          <w:rFonts w:ascii="Arial Narrow" w:hAnsi="Arial Narrow" w:cs="Arial"/>
          <w:color w:val="002060"/>
          <w:sz w:val="22"/>
          <w:szCs w:val="22"/>
        </w:rPr>
        <w:t xml:space="preserve">a </w:t>
      </w:r>
      <w:r>
        <w:rPr>
          <w:rFonts w:ascii="Arial Narrow" w:hAnsi="Arial Narrow" w:cs="Arial"/>
          <w:color w:val="002060"/>
          <w:sz w:val="22"/>
          <w:szCs w:val="22"/>
        </w:rPr>
        <w:t>política e forma de cobrança</w:t>
      </w:r>
      <w:r w:rsidR="00C47E18">
        <w:rPr>
          <w:rFonts w:ascii="Arial Narrow" w:hAnsi="Arial Narrow" w:cs="Arial"/>
          <w:color w:val="002060"/>
          <w:sz w:val="22"/>
          <w:szCs w:val="22"/>
        </w:rPr>
        <w:t xml:space="preserve"> do distribuidor</w:t>
      </w:r>
      <w:r>
        <w:rPr>
          <w:rFonts w:ascii="Arial Narrow" w:hAnsi="Arial Narrow" w:cs="Arial"/>
          <w:color w:val="002060"/>
          <w:sz w:val="22"/>
          <w:szCs w:val="22"/>
        </w:rPr>
        <w:t>.</w:t>
      </w:r>
    </w:p>
    <w:p w:rsidR="00A76839" w:rsidRDefault="00A76839" w:rsidP="00BD0D7E">
      <w:pPr>
        <w:ind w:firstLine="360"/>
        <w:rPr>
          <w:rFonts w:ascii="Arial Narrow" w:hAnsi="Arial Narrow" w:cs="Arial"/>
          <w:color w:val="002060"/>
          <w:sz w:val="22"/>
          <w:szCs w:val="22"/>
        </w:rPr>
      </w:pPr>
      <w:r>
        <w:rPr>
          <w:rFonts w:ascii="Arial Narrow" w:hAnsi="Arial Narrow" w:cs="Arial"/>
          <w:color w:val="002060"/>
          <w:sz w:val="22"/>
          <w:szCs w:val="22"/>
        </w:rPr>
        <w:t>O usuário deverá escolher qual será o meio de cobrança, se via Boleto, Dinheiro, Depósito</w:t>
      </w:r>
      <w:r w:rsidR="00C672CD">
        <w:rPr>
          <w:rFonts w:ascii="Arial Narrow" w:hAnsi="Arial Narrow" w:cs="Arial"/>
          <w:color w:val="002060"/>
          <w:sz w:val="22"/>
          <w:szCs w:val="22"/>
        </w:rPr>
        <w:t>,</w:t>
      </w:r>
      <w:r>
        <w:rPr>
          <w:rFonts w:ascii="Arial Narrow" w:hAnsi="Arial Narrow" w:cs="Arial"/>
          <w:color w:val="002060"/>
          <w:sz w:val="22"/>
          <w:szCs w:val="22"/>
        </w:rPr>
        <w:t xml:space="preserve"> etc.</w:t>
      </w:r>
    </w:p>
    <w:p w:rsidR="00A76839" w:rsidRDefault="00C47E18" w:rsidP="00BA50CD">
      <w:pPr>
        <w:ind w:left="360"/>
        <w:rPr>
          <w:rFonts w:ascii="Arial Narrow" w:hAnsi="Arial Narrow" w:cs="Arial"/>
          <w:color w:val="002060"/>
          <w:sz w:val="22"/>
          <w:szCs w:val="22"/>
        </w:rPr>
      </w:pPr>
      <w:r>
        <w:rPr>
          <w:rFonts w:ascii="Arial Narrow" w:hAnsi="Arial Narrow" w:cs="Arial"/>
          <w:color w:val="002060"/>
          <w:sz w:val="22"/>
          <w:szCs w:val="22"/>
        </w:rPr>
        <w:t>Com exceção da forma de pagamento “Dinheiro” e “Outros”, o usuário é obrigado a inserir o Banco a ser utilizado para recebimento</w:t>
      </w:r>
      <w:r w:rsidR="00A76839">
        <w:rPr>
          <w:rFonts w:ascii="Arial Narrow" w:hAnsi="Arial Narrow" w:cs="Arial"/>
          <w:color w:val="002060"/>
          <w:sz w:val="22"/>
          <w:szCs w:val="22"/>
        </w:rPr>
        <w:t>.</w:t>
      </w:r>
    </w:p>
    <w:p w:rsidR="001D266C" w:rsidRDefault="00A76839" w:rsidP="00BA50CD">
      <w:pPr>
        <w:ind w:left="360"/>
        <w:rPr>
          <w:rFonts w:ascii="Arial Narrow" w:hAnsi="Arial Narrow" w:cs="Arial"/>
          <w:color w:val="002060"/>
          <w:sz w:val="22"/>
          <w:szCs w:val="22"/>
        </w:rPr>
      </w:pPr>
      <w:r>
        <w:rPr>
          <w:rFonts w:ascii="Arial Narrow" w:hAnsi="Arial Narrow" w:cs="Arial"/>
          <w:color w:val="002060"/>
          <w:sz w:val="22"/>
          <w:szCs w:val="22"/>
        </w:rPr>
        <w:t xml:space="preserve">Multa </w:t>
      </w:r>
      <w:r w:rsidR="00C47E18">
        <w:rPr>
          <w:rFonts w:ascii="Arial Narrow" w:hAnsi="Arial Narrow" w:cs="Arial"/>
          <w:color w:val="002060"/>
          <w:sz w:val="22"/>
          <w:szCs w:val="22"/>
        </w:rPr>
        <w:t xml:space="preserve">é um </w:t>
      </w:r>
      <w:r w:rsidR="006F02D4" w:rsidRPr="00727998">
        <w:rPr>
          <w:rFonts w:ascii="Arial Narrow" w:hAnsi="Arial Narrow" w:cs="Arial"/>
          <w:color w:val="002060"/>
          <w:sz w:val="22"/>
          <w:szCs w:val="22"/>
          <w:u w:val="single"/>
        </w:rPr>
        <w:t>percentual ou valor absoluto</w:t>
      </w:r>
      <w:r w:rsidR="00C47E18">
        <w:rPr>
          <w:rFonts w:ascii="Arial Narrow" w:hAnsi="Arial Narrow" w:cs="Arial"/>
          <w:color w:val="002060"/>
          <w:sz w:val="22"/>
          <w:szCs w:val="22"/>
        </w:rPr>
        <w:t xml:space="preserve"> a ser informado para cálculo de correção de dívidas proveniente de inadimplência</w:t>
      </w:r>
      <w:r w:rsidR="001D266C">
        <w:rPr>
          <w:rFonts w:ascii="Arial Narrow" w:hAnsi="Arial Narrow" w:cs="Arial"/>
          <w:color w:val="002060"/>
          <w:sz w:val="22"/>
          <w:szCs w:val="22"/>
        </w:rPr>
        <w:t>, para todas as formas de pagamento.</w:t>
      </w:r>
    </w:p>
    <w:p w:rsidR="001D266C" w:rsidRDefault="001D266C" w:rsidP="001D266C">
      <w:pPr>
        <w:ind w:left="360"/>
        <w:rPr>
          <w:rFonts w:ascii="Arial Narrow" w:hAnsi="Arial Narrow" w:cs="Arial"/>
          <w:color w:val="002060"/>
          <w:sz w:val="22"/>
          <w:szCs w:val="22"/>
        </w:rPr>
      </w:pPr>
      <w:r>
        <w:rPr>
          <w:rFonts w:ascii="Arial Narrow" w:hAnsi="Arial Narrow" w:cs="Arial"/>
          <w:color w:val="002060"/>
          <w:sz w:val="22"/>
          <w:szCs w:val="22"/>
        </w:rPr>
        <w:t xml:space="preserve">Juros é um </w:t>
      </w:r>
      <w:r w:rsidR="006F02D4" w:rsidRPr="00727998">
        <w:rPr>
          <w:rFonts w:ascii="Arial Narrow" w:hAnsi="Arial Narrow" w:cs="Arial"/>
          <w:color w:val="002060"/>
          <w:sz w:val="22"/>
          <w:szCs w:val="22"/>
          <w:u w:val="single"/>
        </w:rPr>
        <w:t>percentual</w:t>
      </w:r>
      <w:r>
        <w:rPr>
          <w:rFonts w:ascii="Arial Narrow" w:hAnsi="Arial Narrow" w:cs="Arial"/>
          <w:color w:val="002060"/>
          <w:sz w:val="22"/>
          <w:szCs w:val="22"/>
        </w:rPr>
        <w:t xml:space="preserve"> a ser informado</w:t>
      </w:r>
      <w:r w:rsidRPr="001D266C">
        <w:rPr>
          <w:rFonts w:ascii="Arial Narrow" w:hAnsi="Arial Narrow" w:cs="Arial"/>
          <w:color w:val="002060"/>
          <w:sz w:val="22"/>
          <w:szCs w:val="22"/>
        </w:rPr>
        <w:t xml:space="preserve"> </w:t>
      </w:r>
      <w:r>
        <w:rPr>
          <w:rFonts w:ascii="Arial Narrow" w:hAnsi="Arial Narrow" w:cs="Arial"/>
          <w:color w:val="002060"/>
          <w:sz w:val="22"/>
          <w:szCs w:val="22"/>
        </w:rPr>
        <w:t>para cálculo de correção de dívidas proveniente de inadimplência, para todas as formas de pagamento.</w:t>
      </w:r>
    </w:p>
    <w:p w:rsidR="00A76839" w:rsidRDefault="00A76839" w:rsidP="00BA50CD">
      <w:pPr>
        <w:ind w:left="360"/>
        <w:rPr>
          <w:rFonts w:ascii="Arial Narrow" w:hAnsi="Arial Narrow" w:cs="Arial"/>
          <w:color w:val="002060"/>
          <w:sz w:val="22"/>
          <w:szCs w:val="22"/>
        </w:rPr>
      </w:pPr>
      <w:r>
        <w:rPr>
          <w:rFonts w:ascii="Arial Narrow" w:hAnsi="Arial Narrow" w:cs="Arial"/>
          <w:color w:val="002060"/>
          <w:sz w:val="22"/>
          <w:szCs w:val="22"/>
        </w:rPr>
        <w:t>Instruções, campo descritivo para instruções</w:t>
      </w:r>
      <w:r w:rsidR="001E60DF">
        <w:rPr>
          <w:rFonts w:ascii="Arial Narrow" w:hAnsi="Arial Narrow" w:cs="Arial"/>
          <w:color w:val="002060"/>
          <w:sz w:val="22"/>
          <w:szCs w:val="22"/>
        </w:rPr>
        <w:t>, sejam</w:t>
      </w:r>
      <w:r>
        <w:rPr>
          <w:rFonts w:ascii="Arial Narrow" w:hAnsi="Arial Narrow" w:cs="Arial"/>
          <w:color w:val="002060"/>
          <w:sz w:val="22"/>
          <w:szCs w:val="22"/>
        </w:rPr>
        <w:t xml:space="preserve"> bancarias caso a forma de pagamento </w:t>
      </w:r>
      <w:r w:rsidR="00A835AB">
        <w:rPr>
          <w:rFonts w:ascii="Arial Narrow" w:hAnsi="Arial Narrow" w:cs="Arial"/>
          <w:color w:val="002060"/>
          <w:sz w:val="22"/>
          <w:szCs w:val="22"/>
        </w:rPr>
        <w:t>seja</w:t>
      </w:r>
      <w:r>
        <w:rPr>
          <w:rFonts w:ascii="Arial Narrow" w:hAnsi="Arial Narrow" w:cs="Arial"/>
          <w:color w:val="002060"/>
          <w:sz w:val="22"/>
          <w:szCs w:val="22"/>
        </w:rPr>
        <w:t xml:space="preserve"> Boleto</w:t>
      </w:r>
      <w:r w:rsidR="001E60DF">
        <w:rPr>
          <w:rFonts w:ascii="Arial Narrow" w:hAnsi="Arial Narrow" w:cs="Arial"/>
          <w:color w:val="002060"/>
          <w:sz w:val="22"/>
          <w:szCs w:val="22"/>
        </w:rPr>
        <w:t xml:space="preserve">, ou para </w:t>
      </w:r>
      <w:r w:rsidR="007E6119">
        <w:rPr>
          <w:rFonts w:ascii="Arial Narrow" w:hAnsi="Arial Narrow" w:cs="Arial"/>
          <w:color w:val="002060"/>
          <w:sz w:val="22"/>
          <w:szCs w:val="22"/>
        </w:rPr>
        <w:t>R</w:t>
      </w:r>
      <w:r w:rsidR="001E60DF">
        <w:rPr>
          <w:rFonts w:ascii="Arial Narrow" w:hAnsi="Arial Narrow" w:cs="Arial"/>
          <w:color w:val="002060"/>
          <w:sz w:val="22"/>
          <w:szCs w:val="22"/>
        </w:rPr>
        <w:t>ecibos caso a forma de pagamento não seja boleto</w:t>
      </w:r>
      <w:r>
        <w:rPr>
          <w:rFonts w:ascii="Arial Narrow" w:hAnsi="Arial Narrow" w:cs="Arial"/>
          <w:color w:val="002060"/>
          <w:sz w:val="22"/>
          <w:szCs w:val="22"/>
        </w:rPr>
        <w:t>.</w:t>
      </w:r>
    </w:p>
    <w:p w:rsidR="007A20E7" w:rsidRDefault="00C4648C" w:rsidP="00BA50CD">
      <w:pPr>
        <w:ind w:left="360"/>
        <w:rPr>
          <w:rFonts w:ascii="Arial Narrow" w:hAnsi="Arial Narrow" w:cs="Arial"/>
          <w:color w:val="002060"/>
          <w:sz w:val="22"/>
          <w:szCs w:val="22"/>
        </w:rPr>
      </w:pPr>
      <w:r>
        <w:rPr>
          <w:rFonts w:ascii="Arial Narrow" w:hAnsi="Arial Narrow" w:cs="Arial"/>
          <w:color w:val="002060"/>
          <w:sz w:val="22"/>
          <w:szCs w:val="22"/>
        </w:rPr>
        <w:t xml:space="preserve">O </w:t>
      </w:r>
      <w:r w:rsidR="00A76839">
        <w:rPr>
          <w:rFonts w:ascii="Arial Narrow" w:hAnsi="Arial Narrow" w:cs="Arial"/>
          <w:color w:val="002060"/>
          <w:sz w:val="22"/>
          <w:szCs w:val="22"/>
        </w:rPr>
        <w:t xml:space="preserve">Acumula divida </w:t>
      </w:r>
      <w:r>
        <w:rPr>
          <w:rFonts w:ascii="Arial Narrow" w:hAnsi="Arial Narrow" w:cs="Arial"/>
          <w:color w:val="002060"/>
          <w:sz w:val="22"/>
          <w:szCs w:val="22"/>
        </w:rPr>
        <w:t xml:space="preserve">vai ser usado </w:t>
      </w:r>
      <w:r w:rsidR="00A76839">
        <w:rPr>
          <w:rFonts w:ascii="Arial Narrow" w:hAnsi="Arial Narrow" w:cs="Arial"/>
          <w:color w:val="002060"/>
          <w:sz w:val="22"/>
          <w:szCs w:val="22"/>
        </w:rPr>
        <w:t>para definição d</w:t>
      </w:r>
      <w:r>
        <w:rPr>
          <w:rFonts w:ascii="Arial Narrow" w:hAnsi="Arial Narrow" w:cs="Arial"/>
          <w:color w:val="002060"/>
          <w:sz w:val="22"/>
          <w:szCs w:val="22"/>
        </w:rPr>
        <w:t>a</w:t>
      </w:r>
      <w:r w:rsidR="00A76839">
        <w:rPr>
          <w:rFonts w:ascii="Arial Narrow" w:hAnsi="Arial Narrow" w:cs="Arial"/>
          <w:color w:val="002060"/>
          <w:sz w:val="22"/>
          <w:szCs w:val="22"/>
        </w:rPr>
        <w:t xml:space="preserve"> política de cobrança</w:t>
      </w:r>
      <w:r w:rsidR="00306759">
        <w:rPr>
          <w:rFonts w:ascii="Arial Narrow" w:hAnsi="Arial Narrow" w:cs="Arial"/>
          <w:color w:val="002060"/>
          <w:sz w:val="22"/>
          <w:szCs w:val="22"/>
        </w:rPr>
        <w:t xml:space="preserve"> em casos de inadimplênc</w:t>
      </w:r>
      <w:r w:rsidR="00F53568">
        <w:rPr>
          <w:rFonts w:ascii="Arial Narrow" w:hAnsi="Arial Narrow" w:cs="Arial"/>
          <w:color w:val="002060"/>
          <w:sz w:val="22"/>
          <w:szCs w:val="22"/>
        </w:rPr>
        <w:t>ia. Exemplo: se vai ser boleto,</w:t>
      </w:r>
      <w:r w:rsidR="00306759">
        <w:rPr>
          <w:rFonts w:ascii="Arial Narrow" w:hAnsi="Arial Narrow" w:cs="Arial"/>
          <w:color w:val="002060"/>
          <w:sz w:val="22"/>
          <w:szCs w:val="22"/>
        </w:rPr>
        <w:t xml:space="preserve"> </w:t>
      </w:r>
      <w:r w:rsidR="00F53568">
        <w:rPr>
          <w:rFonts w:ascii="Arial Narrow" w:hAnsi="Arial Narrow" w:cs="Arial"/>
          <w:color w:val="002060"/>
          <w:sz w:val="22"/>
          <w:szCs w:val="22"/>
        </w:rPr>
        <w:t xml:space="preserve">um </w:t>
      </w:r>
      <w:r w:rsidR="00306759">
        <w:rPr>
          <w:rFonts w:ascii="Arial Narrow" w:hAnsi="Arial Narrow" w:cs="Arial"/>
          <w:color w:val="002060"/>
          <w:sz w:val="22"/>
          <w:szCs w:val="22"/>
        </w:rPr>
        <w:t xml:space="preserve">boleto </w:t>
      </w:r>
      <w:r w:rsidR="00F53568">
        <w:rPr>
          <w:rFonts w:ascii="Arial Narrow" w:hAnsi="Arial Narrow" w:cs="Arial"/>
          <w:color w:val="002060"/>
          <w:sz w:val="22"/>
          <w:szCs w:val="22"/>
        </w:rPr>
        <w:t>em aberto</w:t>
      </w:r>
      <w:r w:rsidR="00306759">
        <w:rPr>
          <w:rFonts w:ascii="Arial Narrow" w:hAnsi="Arial Narrow" w:cs="Arial"/>
          <w:color w:val="002060"/>
          <w:sz w:val="22"/>
          <w:szCs w:val="22"/>
        </w:rPr>
        <w:t xml:space="preserve"> acumula a dívida p</w:t>
      </w:r>
      <w:r w:rsidR="001E60DF">
        <w:rPr>
          <w:rFonts w:ascii="Arial Narrow" w:hAnsi="Arial Narrow" w:cs="Arial"/>
          <w:color w:val="002060"/>
          <w:sz w:val="22"/>
          <w:szCs w:val="22"/>
        </w:rPr>
        <w:t xml:space="preserve">ara </w:t>
      </w:r>
      <w:r>
        <w:rPr>
          <w:rFonts w:ascii="Arial Narrow" w:hAnsi="Arial Narrow" w:cs="Arial"/>
          <w:color w:val="002060"/>
          <w:sz w:val="22"/>
          <w:szCs w:val="22"/>
        </w:rPr>
        <w:t>um</w:t>
      </w:r>
      <w:r w:rsidR="00306759">
        <w:rPr>
          <w:rFonts w:ascii="Arial Narrow" w:hAnsi="Arial Narrow" w:cs="Arial"/>
          <w:color w:val="002060"/>
          <w:sz w:val="22"/>
          <w:szCs w:val="22"/>
        </w:rPr>
        <w:t xml:space="preserve"> próximo boleto</w:t>
      </w:r>
      <w:r w:rsidR="00414D89">
        <w:rPr>
          <w:rFonts w:ascii="Arial Narrow" w:hAnsi="Arial Narrow" w:cs="Arial"/>
          <w:color w:val="002060"/>
          <w:sz w:val="22"/>
          <w:szCs w:val="22"/>
        </w:rPr>
        <w:t xml:space="preserve">. </w:t>
      </w:r>
    </w:p>
    <w:p w:rsidR="00A76839" w:rsidRDefault="00306759" w:rsidP="00BA50CD">
      <w:pPr>
        <w:ind w:left="360"/>
        <w:rPr>
          <w:rFonts w:ascii="Arial Narrow" w:hAnsi="Arial Narrow" w:cs="Arial"/>
          <w:color w:val="002060"/>
          <w:sz w:val="22"/>
          <w:szCs w:val="22"/>
        </w:rPr>
      </w:pPr>
      <w:r>
        <w:rPr>
          <w:rFonts w:ascii="Arial Narrow" w:hAnsi="Arial Narrow" w:cs="Arial"/>
          <w:i/>
          <w:color w:val="002060"/>
          <w:sz w:val="22"/>
          <w:szCs w:val="22"/>
        </w:rPr>
        <w:t>Importante</w:t>
      </w:r>
      <w:r w:rsidRPr="00C4648C">
        <w:rPr>
          <w:rFonts w:ascii="Arial Narrow" w:hAnsi="Arial Narrow" w:cs="Arial"/>
          <w:color w:val="002060"/>
          <w:sz w:val="22"/>
          <w:szCs w:val="22"/>
        </w:rPr>
        <w:t xml:space="preserve">: </w:t>
      </w:r>
      <w:r w:rsidR="00C4648C">
        <w:rPr>
          <w:rFonts w:ascii="Arial Narrow" w:hAnsi="Arial Narrow" w:cs="Arial"/>
          <w:color w:val="002060"/>
          <w:sz w:val="22"/>
          <w:szCs w:val="22"/>
        </w:rPr>
        <w:t xml:space="preserve">O </w:t>
      </w:r>
      <w:r w:rsidRPr="00C4648C">
        <w:rPr>
          <w:rFonts w:ascii="Arial Narrow" w:hAnsi="Arial Narrow" w:cs="Arial"/>
          <w:color w:val="002060"/>
          <w:sz w:val="22"/>
          <w:szCs w:val="22"/>
        </w:rPr>
        <w:t>Acúmulo de dívida não se restringe a boletos, pode ser utilizad</w:t>
      </w:r>
      <w:r w:rsidR="00C4648C">
        <w:rPr>
          <w:rFonts w:ascii="Arial Narrow" w:hAnsi="Arial Narrow" w:cs="Arial"/>
          <w:color w:val="002060"/>
          <w:sz w:val="22"/>
          <w:szCs w:val="22"/>
        </w:rPr>
        <w:t>o</w:t>
      </w:r>
      <w:r w:rsidRPr="00C4648C">
        <w:rPr>
          <w:rFonts w:ascii="Arial Narrow" w:hAnsi="Arial Narrow" w:cs="Arial"/>
          <w:color w:val="002060"/>
          <w:sz w:val="22"/>
          <w:szCs w:val="22"/>
        </w:rPr>
        <w:t xml:space="preserve"> em outras formas de pagamento.</w:t>
      </w:r>
      <w:r w:rsidR="00F53568">
        <w:rPr>
          <w:rFonts w:ascii="Arial Narrow" w:hAnsi="Arial Narrow" w:cs="Arial"/>
          <w:color w:val="002060"/>
          <w:sz w:val="22"/>
          <w:szCs w:val="22"/>
        </w:rPr>
        <w:t xml:space="preserve"> No parâmetro do distribuidor poderá estar cadastrado o limite de boletos ou dívidas que poderão ser acumuladas, EX: se houver </w:t>
      </w:r>
      <w:proofErr w:type="gramStart"/>
      <w:r w:rsidR="00F53568">
        <w:rPr>
          <w:rFonts w:ascii="Arial Narrow" w:hAnsi="Arial Narrow" w:cs="Arial"/>
          <w:color w:val="002060"/>
          <w:sz w:val="22"/>
          <w:szCs w:val="22"/>
        </w:rPr>
        <w:t>3</w:t>
      </w:r>
      <w:proofErr w:type="gramEnd"/>
      <w:r w:rsidR="00F53568">
        <w:rPr>
          <w:rFonts w:ascii="Arial Narrow" w:hAnsi="Arial Narrow" w:cs="Arial"/>
          <w:color w:val="002060"/>
          <w:sz w:val="22"/>
          <w:szCs w:val="22"/>
        </w:rPr>
        <w:t xml:space="preserve"> boletos pendentes de pagamento o sistema suspende automaticamente o envio de produtos para a cota</w:t>
      </w:r>
      <w:r w:rsidR="003A72DC">
        <w:rPr>
          <w:rFonts w:ascii="Arial Narrow" w:hAnsi="Arial Narrow" w:cs="Arial"/>
          <w:color w:val="002060"/>
          <w:sz w:val="22"/>
          <w:szCs w:val="22"/>
        </w:rPr>
        <w:t xml:space="preserve"> (</w:t>
      </w:r>
      <w:r w:rsidR="003A72DC" w:rsidRPr="007A20E7">
        <w:rPr>
          <w:rFonts w:ascii="Arial Narrow" w:hAnsi="Arial Narrow" w:cs="Arial"/>
          <w:color w:val="002060"/>
          <w:sz w:val="22"/>
          <w:szCs w:val="22"/>
          <w:highlight w:val="yellow"/>
        </w:rPr>
        <w:t>EM</w:t>
      </w:r>
      <w:r w:rsidR="003A72DC" w:rsidRPr="003E6DD6">
        <w:rPr>
          <w:rFonts w:ascii="Arial Narrow" w:hAnsi="Arial Narrow" w:cs="Arial"/>
          <w:color w:val="002060"/>
          <w:sz w:val="22"/>
          <w:szCs w:val="22"/>
          <w:highlight w:val="yellow"/>
        </w:rPr>
        <w:t xml:space="preserve">S </w:t>
      </w:r>
      <w:r w:rsidR="003E6DD6" w:rsidRPr="003E6DD6">
        <w:rPr>
          <w:rFonts w:ascii="Arial Narrow" w:hAnsi="Arial Narrow" w:cs="Arial"/>
          <w:color w:val="002060"/>
          <w:sz w:val="22"/>
          <w:szCs w:val="22"/>
          <w:highlight w:val="yellow"/>
        </w:rPr>
        <w:t>0023 – Suspensão de Cota</w:t>
      </w:r>
      <w:r w:rsidR="003A72DC">
        <w:rPr>
          <w:rFonts w:ascii="Arial Narrow" w:hAnsi="Arial Narrow" w:cs="Arial"/>
          <w:color w:val="002060"/>
          <w:sz w:val="22"/>
          <w:szCs w:val="22"/>
        </w:rPr>
        <w:t>)</w:t>
      </w:r>
      <w:r w:rsidR="00F53568">
        <w:rPr>
          <w:rFonts w:ascii="Arial Narrow" w:hAnsi="Arial Narrow" w:cs="Arial"/>
          <w:color w:val="002060"/>
          <w:sz w:val="22"/>
          <w:szCs w:val="22"/>
        </w:rPr>
        <w:t>.</w:t>
      </w:r>
    </w:p>
    <w:p w:rsidR="00A76839" w:rsidRDefault="00F65562" w:rsidP="00BA50CD">
      <w:pPr>
        <w:ind w:left="360"/>
        <w:rPr>
          <w:rFonts w:ascii="Arial Narrow" w:hAnsi="Arial Narrow" w:cs="Arial"/>
          <w:color w:val="002060"/>
          <w:sz w:val="22"/>
          <w:szCs w:val="22"/>
        </w:rPr>
      </w:pPr>
      <w:r>
        <w:rPr>
          <w:rFonts w:ascii="Arial Narrow" w:hAnsi="Arial Narrow" w:cs="Arial"/>
          <w:color w:val="002060"/>
          <w:sz w:val="22"/>
          <w:szCs w:val="22"/>
        </w:rPr>
        <w:t>A indicação de</w:t>
      </w:r>
      <w:r w:rsidR="00C4648C">
        <w:rPr>
          <w:rFonts w:ascii="Arial Narrow" w:hAnsi="Arial Narrow" w:cs="Arial"/>
          <w:color w:val="002060"/>
          <w:sz w:val="22"/>
          <w:szCs w:val="22"/>
        </w:rPr>
        <w:t xml:space="preserve"> </w:t>
      </w:r>
      <w:r w:rsidR="00A76839">
        <w:rPr>
          <w:rFonts w:ascii="Arial Narrow" w:hAnsi="Arial Narrow" w:cs="Arial"/>
          <w:color w:val="002060"/>
          <w:sz w:val="22"/>
          <w:szCs w:val="22"/>
        </w:rPr>
        <w:t>Vencimentos somente dias úteis garantir</w:t>
      </w:r>
      <w:r>
        <w:rPr>
          <w:rFonts w:ascii="Arial Narrow" w:hAnsi="Arial Narrow" w:cs="Arial"/>
          <w:color w:val="002060"/>
          <w:sz w:val="22"/>
          <w:szCs w:val="22"/>
        </w:rPr>
        <w:t>á</w:t>
      </w:r>
      <w:r w:rsidR="00A76839">
        <w:rPr>
          <w:rFonts w:ascii="Arial Narrow" w:hAnsi="Arial Narrow" w:cs="Arial"/>
          <w:color w:val="002060"/>
          <w:sz w:val="22"/>
          <w:szCs w:val="22"/>
        </w:rPr>
        <w:t xml:space="preserve"> que os vencimentos não devem cair em sábados, domingos e feriados previstos em calendário do Sistema</w:t>
      </w:r>
      <w:r w:rsidR="008F4E5A">
        <w:rPr>
          <w:rFonts w:ascii="Arial Narrow" w:hAnsi="Arial Narrow" w:cs="Arial"/>
          <w:color w:val="002060"/>
          <w:sz w:val="22"/>
          <w:szCs w:val="22"/>
        </w:rPr>
        <w:t xml:space="preserve"> (EMS em desenvolvimento)</w:t>
      </w:r>
      <w:r>
        <w:rPr>
          <w:rFonts w:ascii="Arial Narrow" w:hAnsi="Arial Narrow" w:cs="Arial"/>
          <w:color w:val="002060"/>
          <w:sz w:val="22"/>
          <w:szCs w:val="22"/>
        </w:rPr>
        <w:t>, v</w:t>
      </w:r>
      <w:r w:rsidR="00306759">
        <w:rPr>
          <w:rFonts w:ascii="Arial Narrow" w:hAnsi="Arial Narrow" w:cs="Arial"/>
          <w:color w:val="002060"/>
          <w:sz w:val="22"/>
          <w:szCs w:val="22"/>
        </w:rPr>
        <w:t xml:space="preserve">álido </w:t>
      </w:r>
      <w:r w:rsidR="00A76839">
        <w:rPr>
          <w:rFonts w:ascii="Arial Narrow" w:hAnsi="Arial Narrow" w:cs="Arial"/>
          <w:color w:val="002060"/>
          <w:sz w:val="22"/>
          <w:szCs w:val="22"/>
        </w:rPr>
        <w:t>para todas as formas de pagamentos.</w:t>
      </w:r>
    </w:p>
    <w:p w:rsidR="00A76839" w:rsidRDefault="00F65562" w:rsidP="00BA50CD">
      <w:pPr>
        <w:ind w:left="360"/>
        <w:rPr>
          <w:rFonts w:ascii="Arial Narrow" w:hAnsi="Arial Narrow" w:cs="Arial"/>
          <w:color w:val="002060"/>
          <w:sz w:val="22"/>
          <w:szCs w:val="22"/>
        </w:rPr>
      </w:pPr>
      <w:r>
        <w:rPr>
          <w:rFonts w:ascii="Arial Narrow" w:hAnsi="Arial Narrow" w:cs="Arial"/>
          <w:color w:val="002060"/>
          <w:sz w:val="22"/>
          <w:szCs w:val="22"/>
        </w:rPr>
        <w:t xml:space="preserve">A indicação de </w:t>
      </w:r>
      <w:r w:rsidR="00A76839">
        <w:rPr>
          <w:rFonts w:ascii="Arial Narrow" w:hAnsi="Arial Narrow" w:cs="Arial"/>
          <w:color w:val="002060"/>
          <w:sz w:val="22"/>
          <w:szCs w:val="22"/>
        </w:rPr>
        <w:t>Cobrança unificada garantir</w:t>
      </w:r>
      <w:r>
        <w:rPr>
          <w:rFonts w:ascii="Arial Narrow" w:hAnsi="Arial Narrow" w:cs="Arial"/>
          <w:color w:val="002060"/>
          <w:sz w:val="22"/>
          <w:szCs w:val="22"/>
        </w:rPr>
        <w:t>á a</w:t>
      </w:r>
      <w:r w:rsidR="00A76839">
        <w:rPr>
          <w:rFonts w:ascii="Arial Narrow" w:hAnsi="Arial Narrow" w:cs="Arial"/>
          <w:color w:val="002060"/>
          <w:sz w:val="22"/>
          <w:szCs w:val="22"/>
        </w:rPr>
        <w:t xml:space="preserve"> cobrança de todos os produtos de todos Fornecedores em uma única cobrança, caso contrário </w:t>
      </w:r>
      <w:r w:rsidR="00FA0E85">
        <w:rPr>
          <w:rFonts w:ascii="Arial Narrow" w:hAnsi="Arial Narrow" w:cs="Arial"/>
          <w:color w:val="002060"/>
          <w:sz w:val="22"/>
          <w:szCs w:val="22"/>
        </w:rPr>
        <w:t>à</w:t>
      </w:r>
      <w:r w:rsidR="00A76839">
        <w:rPr>
          <w:rFonts w:ascii="Arial Narrow" w:hAnsi="Arial Narrow" w:cs="Arial"/>
          <w:color w:val="002060"/>
          <w:sz w:val="22"/>
          <w:szCs w:val="22"/>
        </w:rPr>
        <w:t xml:space="preserve"> cobrança será por Fornecedor</w:t>
      </w:r>
      <w:r>
        <w:rPr>
          <w:rFonts w:ascii="Arial Narrow" w:hAnsi="Arial Narrow" w:cs="Arial"/>
          <w:color w:val="002060"/>
          <w:sz w:val="22"/>
          <w:szCs w:val="22"/>
        </w:rPr>
        <w:t>,</w:t>
      </w:r>
      <w:r w:rsidR="00306759">
        <w:rPr>
          <w:rFonts w:ascii="Arial Narrow" w:hAnsi="Arial Narrow" w:cs="Arial"/>
          <w:color w:val="002060"/>
          <w:sz w:val="22"/>
          <w:szCs w:val="22"/>
        </w:rPr>
        <w:t xml:space="preserve"> </w:t>
      </w:r>
      <w:r>
        <w:rPr>
          <w:rFonts w:ascii="Arial Narrow" w:hAnsi="Arial Narrow" w:cs="Arial"/>
          <w:color w:val="002060"/>
          <w:sz w:val="22"/>
          <w:szCs w:val="22"/>
        </w:rPr>
        <w:t>v</w:t>
      </w:r>
      <w:r w:rsidR="00306759">
        <w:rPr>
          <w:rFonts w:ascii="Arial Narrow" w:hAnsi="Arial Narrow" w:cs="Arial"/>
          <w:color w:val="002060"/>
          <w:sz w:val="22"/>
          <w:szCs w:val="22"/>
        </w:rPr>
        <w:t xml:space="preserve">álido </w:t>
      </w:r>
      <w:r w:rsidR="00A76839">
        <w:rPr>
          <w:rFonts w:ascii="Arial Narrow" w:hAnsi="Arial Narrow" w:cs="Arial"/>
          <w:color w:val="002060"/>
          <w:sz w:val="22"/>
          <w:szCs w:val="22"/>
        </w:rPr>
        <w:t xml:space="preserve">para todas as formas de pagamentos. </w:t>
      </w:r>
    </w:p>
    <w:p w:rsidR="00306759" w:rsidRDefault="00F65562" w:rsidP="00BA50CD">
      <w:pPr>
        <w:ind w:left="360"/>
        <w:rPr>
          <w:rFonts w:ascii="Arial Narrow" w:hAnsi="Arial Narrow" w:cs="Arial"/>
          <w:color w:val="002060"/>
          <w:sz w:val="22"/>
          <w:szCs w:val="22"/>
        </w:rPr>
      </w:pPr>
      <w:r>
        <w:rPr>
          <w:rFonts w:ascii="Arial Narrow" w:hAnsi="Arial Narrow" w:cs="Arial"/>
          <w:color w:val="002060"/>
          <w:sz w:val="22"/>
          <w:szCs w:val="22"/>
        </w:rPr>
        <w:t xml:space="preserve">A indicação de Envio por </w:t>
      </w:r>
      <w:r w:rsidR="00FA0E85">
        <w:rPr>
          <w:rFonts w:ascii="Arial Narrow" w:hAnsi="Arial Narrow" w:cs="Arial"/>
          <w:color w:val="002060"/>
          <w:sz w:val="22"/>
          <w:szCs w:val="22"/>
        </w:rPr>
        <w:t>e-mail</w:t>
      </w:r>
      <w:r>
        <w:rPr>
          <w:rFonts w:ascii="Arial Narrow" w:hAnsi="Arial Narrow" w:cs="Arial"/>
          <w:color w:val="002060"/>
          <w:sz w:val="22"/>
          <w:szCs w:val="22"/>
        </w:rPr>
        <w:t xml:space="preserve"> garantirá que to</w:t>
      </w:r>
      <w:r w:rsidR="00367FD1">
        <w:rPr>
          <w:rFonts w:ascii="Arial Narrow" w:hAnsi="Arial Narrow" w:cs="Arial"/>
          <w:color w:val="002060"/>
          <w:sz w:val="22"/>
          <w:szCs w:val="22"/>
        </w:rPr>
        <w:t>das as formas</w:t>
      </w:r>
      <w:r>
        <w:rPr>
          <w:rFonts w:ascii="Arial Narrow" w:hAnsi="Arial Narrow" w:cs="Arial"/>
          <w:color w:val="002060"/>
          <w:sz w:val="22"/>
          <w:szCs w:val="22"/>
        </w:rPr>
        <w:t xml:space="preserve"> de cobrança serão enviadas por </w:t>
      </w:r>
      <w:r w:rsidR="00FA0E85">
        <w:rPr>
          <w:rFonts w:ascii="Arial Narrow" w:hAnsi="Arial Narrow" w:cs="Arial"/>
          <w:color w:val="002060"/>
          <w:sz w:val="22"/>
          <w:szCs w:val="22"/>
        </w:rPr>
        <w:t>e-mail</w:t>
      </w:r>
      <w:r>
        <w:rPr>
          <w:rFonts w:ascii="Arial Narrow" w:hAnsi="Arial Narrow" w:cs="Arial"/>
          <w:color w:val="002060"/>
          <w:sz w:val="22"/>
          <w:szCs w:val="22"/>
        </w:rPr>
        <w:t>.</w:t>
      </w:r>
    </w:p>
    <w:p w:rsidR="00A76839" w:rsidRDefault="00F65562" w:rsidP="00BA50CD">
      <w:pPr>
        <w:ind w:left="360"/>
        <w:rPr>
          <w:rFonts w:ascii="Arial Narrow" w:hAnsi="Arial Narrow" w:cs="Arial"/>
          <w:color w:val="002060"/>
          <w:sz w:val="22"/>
          <w:szCs w:val="22"/>
        </w:rPr>
      </w:pPr>
      <w:r>
        <w:rPr>
          <w:rFonts w:ascii="Arial Narrow" w:hAnsi="Arial Narrow" w:cs="Arial"/>
          <w:color w:val="002060"/>
          <w:sz w:val="22"/>
          <w:szCs w:val="22"/>
        </w:rPr>
        <w:t xml:space="preserve">A indicação de </w:t>
      </w:r>
      <w:r w:rsidR="00AB1034">
        <w:rPr>
          <w:rFonts w:ascii="Arial Narrow" w:hAnsi="Arial Narrow" w:cs="Arial"/>
          <w:color w:val="002060"/>
          <w:sz w:val="22"/>
          <w:szCs w:val="22"/>
        </w:rPr>
        <w:t>Impressão</w:t>
      </w:r>
      <w:r w:rsidR="00EA38E8">
        <w:rPr>
          <w:rFonts w:ascii="Arial Narrow" w:hAnsi="Arial Narrow" w:cs="Arial"/>
          <w:color w:val="002060"/>
          <w:sz w:val="22"/>
          <w:szCs w:val="22"/>
        </w:rPr>
        <w:t xml:space="preserve"> </w:t>
      </w:r>
      <w:r w:rsidR="00367FD1">
        <w:rPr>
          <w:rFonts w:ascii="Arial Narrow" w:hAnsi="Arial Narrow" w:cs="Arial"/>
          <w:color w:val="002060"/>
          <w:sz w:val="22"/>
          <w:szCs w:val="22"/>
        </w:rPr>
        <w:t>garantirá</w:t>
      </w:r>
      <w:r w:rsidR="00EA38E8">
        <w:rPr>
          <w:rFonts w:ascii="Arial Narrow" w:hAnsi="Arial Narrow" w:cs="Arial"/>
          <w:color w:val="002060"/>
          <w:sz w:val="22"/>
          <w:szCs w:val="22"/>
        </w:rPr>
        <w:t xml:space="preserve"> </w:t>
      </w:r>
      <w:r w:rsidR="00367FD1">
        <w:rPr>
          <w:rFonts w:ascii="Arial Narrow" w:hAnsi="Arial Narrow" w:cs="Arial"/>
          <w:color w:val="002060"/>
          <w:sz w:val="22"/>
          <w:szCs w:val="22"/>
        </w:rPr>
        <w:t xml:space="preserve">a </w:t>
      </w:r>
      <w:r w:rsidR="00EA38E8">
        <w:rPr>
          <w:rFonts w:ascii="Arial Narrow" w:hAnsi="Arial Narrow" w:cs="Arial"/>
          <w:color w:val="002060"/>
          <w:sz w:val="22"/>
          <w:szCs w:val="22"/>
        </w:rPr>
        <w:t>defini</w:t>
      </w:r>
      <w:r w:rsidR="00367FD1">
        <w:rPr>
          <w:rFonts w:ascii="Arial Narrow" w:hAnsi="Arial Narrow" w:cs="Arial"/>
          <w:color w:val="002060"/>
          <w:sz w:val="22"/>
          <w:szCs w:val="22"/>
        </w:rPr>
        <w:t>ção</w:t>
      </w:r>
      <w:r w:rsidR="00EA38E8">
        <w:rPr>
          <w:rFonts w:ascii="Arial Narrow" w:hAnsi="Arial Narrow" w:cs="Arial"/>
          <w:color w:val="002060"/>
          <w:sz w:val="22"/>
          <w:szCs w:val="22"/>
        </w:rPr>
        <w:t xml:space="preserve"> </w:t>
      </w:r>
      <w:r w:rsidR="00367FD1">
        <w:rPr>
          <w:rFonts w:ascii="Arial Narrow" w:hAnsi="Arial Narrow" w:cs="Arial"/>
          <w:color w:val="002060"/>
          <w:sz w:val="22"/>
          <w:szCs w:val="22"/>
        </w:rPr>
        <w:t>d</w:t>
      </w:r>
      <w:r w:rsidR="00EA38E8">
        <w:rPr>
          <w:rFonts w:ascii="Arial Narrow" w:hAnsi="Arial Narrow" w:cs="Arial"/>
          <w:color w:val="002060"/>
          <w:sz w:val="22"/>
          <w:szCs w:val="22"/>
        </w:rPr>
        <w:t>o momento em que o documento</w:t>
      </w:r>
      <w:r>
        <w:rPr>
          <w:rFonts w:ascii="Arial Narrow" w:hAnsi="Arial Narrow" w:cs="Arial"/>
          <w:color w:val="002060"/>
          <w:sz w:val="22"/>
          <w:szCs w:val="22"/>
        </w:rPr>
        <w:t xml:space="preserve"> </w:t>
      </w:r>
      <w:r w:rsidR="00EA38E8">
        <w:rPr>
          <w:rFonts w:ascii="Arial Narrow" w:hAnsi="Arial Narrow" w:cs="Arial"/>
          <w:color w:val="002060"/>
          <w:sz w:val="22"/>
          <w:szCs w:val="22"/>
        </w:rPr>
        <w:t>de cobrança será emitido.</w:t>
      </w:r>
      <w:r w:rsidR="00A76839">
        <w:rPr>
          <w:rFonts w:ascii="Arial Narrow" w:hAnsi="Arial Narrow" w:cs="Arial"/>
          <w:color w:val="002060"/>
          <w:sz w:val="22"/>
          <w:szCs w:val="22"/>
        </w:rPr>
        <w:t xml:space="preserve"> </w:t>
      </w:r>
    </w:p>
    <w:p w:rsidR="00343D22" w:rsidRDefault="00683626" w:rsidP="00BA50CD">
      <w:pPr>
        <w:ind w:left="360"/>
        <w:rPr>
          <w:rFonts w:ascii="Arial Narrow" w:hAnsi="Arial Narrow" w:cs="Arial"/>
          <w:color w:val="002060"/>
          <w:sz w:val="22"/>
          <w:szCs w:val="22"/>
        </w:rPr>
      </w:pPr>
      <w:r>
        <w:rPr>
          <w:rFonts w:ascii="Arial Narrow" w:hAnsi="Arial Narrow" w:cs="Arial"/>
          <w:color w:val="002060"/>
          <w:sz w:val="22"/>
          <w:szCs w:val="22"/>
        </w:rPr>
        <w:t xml:space="preserve">A indicação de Valor Mínimo será </w:t>
      </w:r>
      <w:proofErr w:type="gramStart"/>
      <w:r>
        <w:rPr>
          <w:rFonts w:ascii="Arial Narrow" w:hAnsi="Arial Narrow" w:cs="Arial"/>
          <w:color w:val="002060"/>
          <w:sz w:val="22"/>
          <w:szCs w:val="22"/>
        </w:rPr>
        <w:t>usado</w:t>
      </w:r>
      <w:proofErr w:type="gramEnd"/>
      <w:r>
        <w:rPr>
          <w:rFonts w:ascii="Arial Narrow" w:hAnsi="Arial Narrow" w:cs="Arial"/>
          <w:color w:val="002060"/>
          <w:sz w:val="22"/>
          <w:szCs w:val="22"/>
        </w:rPr>
        <w:t xml:space="preserve"> pel</w:t>
      </w:r>
      <w:r w:rsidR="004F1907">
        <w:rPr>
          <w:rFonts w:ascii="Arial Narrow" w:hAnsi="Arial Narrow" w:cs="Arial"/>
          <w:color w:val="002060"/>
          <w:sz w:val="22"/>
          <w:szCs w:val="22"/>
        </w:rPr>
        <w:t>a funcionalidade</w:t>
      </w:r>
      <w:r>
        <w:rPr>
          <w:rFonts w:ascii="Arial Narrow" w:hAnsi="Arial Narrow" w:cs="Arial"/>
          <w:color w:val="002060"/>
          <w:sz w:val="22"/>
          <w:szCs w:val="22"/>
        </w:rPr>
        <w:t xml:space="preserve"> de emissão de boleto, que caso não atingido, será postergado </w:t>
      </w:r>
      <w:r w:rsidR="002245F7">
        <w:rPr>
          <w:rFonts w:ascii="Arial Narrow" w:hAnsi="Arial Narrow" w:cs="Arial"/>
          <w:color w:val="002060"/>
          <w:sz w:val="22"/>
          <w:szCs w:val="22"/>
        </w:rPr>
        <w:t xml:space="preserve">para compor </w:t>
      </w:r>
      <w:r w:rsidR="008F4E5A">
        <w:rPr>
          <w:rFonts w:ascii="Arial Narrow" w:hAnsi="Arial Narrow" w:cs="Arial"/>
          <w:color w:val="002060"/>
          <w:sz w:val="22"/>
          <w:szCs w:val="22"/>
        </w:rPr>
        <w:t>um próximo</w:t>
      </w:r>
      <w:r>
        <w:rPr>
          <w:rFonts w:ascii="Arial Narrow" w:hAnsi="Arial Narrow" w:cs="Arial"/>
          <w:color w:val="002060"/>
          <w:sz w:val="22"/>
          <w:szCs w:val="22"/>
        </w:rPr>
        <w:t xml:space="preserve"> valor</w:t>
      </w:r>
      <w:r w:rsidR="004F1907">
        <w:rPr>
          <w:rFonts w:ascii="Arial Narrow" w:hAnsi="Arial Narrow" w:cs="Arial"/>
          <w:color w:val="002060"/>
          <w:sz w:val="22"/>
          <w:szCs w:val="22"/>
        </w:rPr>
        <w:t xml:space="preserve"> </w:t>
      </w:r>
      <w:r w:rsidR="008F4E5A">
        <w:rPr>
          <w:rFonts w:ascii="Arial Narrow" w:hAnsi="Arial Narrow" w:cs="Arial"/>
          <w:color w:val="002060"/>
          <w:sz w:val="22"/>
          <w:szCs w:val="22"/>
        </w:rPr>
        <w:t xml:space="preserve">até </w:t>
      </w:r>
      <w:r w:rsidR="004F1907">
        <w:rPr>
          <w:rFonts w:ascii="Arial Narrow" w:hAnsi="Arial Narrow" w:cs="Arial"/>
          <w:color w:val="002060"/>
          <w:sz w:val="22"/>
          <w:szCs w:val="22"/>
        </w:rPr>
        <w:t xml:space="preserve">que </w:t>
      </w:r>
      <w:r w:rsidR="008F4E5A">
        <w:rPr>
          <w:rFonts w:ascii="Arial Narrow" w:hAnsi="Arial Narrow" w:cs="Arial"/>
          <w:color w:val="002060"/>
          <w:sz w:val="22"/>
          <w:szCs w:val="22"/>
        </w:rPr>
        <w:t>possa atingir o valor mínimo</w:t>
      </w:r>
      <w:r w:rsidR="004F1907">
        <w:rPr>
          <w:rFonts w:ascii="Arial Narrow" w:hAnsi="Arial Narrow" w:cs="Arial"/>
          <w:color w:val="002060"/>
          <w:sz w:val="22"/>
          <w:szCs w:val="22"/>
        </w:rPr>
        <w:t>.</w:t>
      </w:r>
    </w:p>
    <w:p w:rsidR="00306759" w:rsidRDefault="00306759" w:rsidP="00BA50CD">
      <w:pPr>
        <w:ind w:left="360"/>
        <w:rPr>
          <w:rFonts w:ascii="Arial Narrow" w:hAnsi="Arial Narrow" w:cs="Arial"/>
          <w:color w:val="002060"/>
          <w:sz w:val="22"/>
          <w:szCs w:val="22"/>
        </w:rPr>
      </w:pPr>
      <w:r>
        <w:rPr>
          <w:rFonts w:ascii="Arial Narrow" w:hAnsi="Arial Narrow" w:cs="Arial"/>
          <w:color w:val="002060"/>
          <w:sz w:val="22"/>
          <w:szCs w:val="22"/>
        </w:rPr>
        <w:t>O</w:t>
      </w:r>
      <w:r w:rsidR="00683626">
        <w:rPr>
          <w:rFonts w:ascii="Arial Narrow" w:hAnsi="Arial Narrow" w:cs="Arial"/>
          <w:color w:val="002060"/>
          <w:sz w:val="22"/>
          <w:szCs w:val="22"/>
        </w:rPr>
        <w:t>s</w:t>
      </w:r>
      <w:r>
        <w:rPr>
          <w:rFonts w:ascii="Arial Narrow" w:hAnsi="Arial Narrow" w:cs="Arial"/>
          <w:color w:val="002060"/>
          <w:sz w:val="22"/>
          <w:szCs w:val="22"/>
        </w:rPr>
        <w:t xml:space="preserve"> valor</w:t>
      </w:r>
      <w:r w:rsidR="00683626">
        <w:rPr>
          <w:rFonts w:ascii="Arial Narrow" w:hAnsi="Arial Narrow" w:cs="Arial"/>
          <w:color w:val="002060"/>
          <w:sz w:val="22"/>
          <w:szCs w:val="22"/>
        </w:rPr>
        <w:t>es</w:t>
      </w:r>
      <w:r>
        <w:rPr>
          <w:rFonts w:ascii="Arial Narrow" w:hAnsi="Arial Narrow" w:cs="Arial"/>
          <w:color w:val="002060"/>
          <w:sz w:val="22"/>
          <w:szCs w:val="22"/>
        </w:rPr>
        <w:t xml:space="preserve"> </w:t>
      </w:r>
      <w:r w:rsidR="00683626">
        <w:rPr>
          <w:rFonts w:ascii="Arial Narrow" w:hAnsi="Arial Narrow" w:cs="Arial"/>
          <w:color w:val="002060"/>
          <w:sz w:val="22"/>
          <w:szCs w:val="22"/>
        </w:rPr>
        <w:t>de</w:t>
      </w:r>
      <w:r>
        <w:rPr>
          <w:rFonts w:ascii="Arial Narrow" w:hAnsi="Arial Narrow" w:cs="Arial"/>
          <w:color w:val="002060"/>
          <w:sz w:val="22"/>
          <w:szCs w:val="22"/>
        </w:rPr>
        <w:t xml:space="preserve"> multa e juros deverão ser </w:t>
      </w:r>
      <w:r w:rsidR="00EA2AB1">
        <w:rPr>
          <w:rFonts w:ascii="Arial Narrow" w:hAnsi="Arial Narrow" w:cs="Arial"/>
          <w:color w:val="002060"/>
          <w:sz w:val="22"/>
          <w:szCs w:val="22"/>
        </w:rPr>
        <w:t>encontrados</w:t>
      </w:r>
      <w:r>
        <w:rPr>
          <w:rFonts w:ascii="Arial Narrow" w:hAnsi="Arial Narrow" w:cs="Arial"/>
          <w:color w:val="002060"/>
          <w:sz w:val="22"/>
          <w:szCs w:val="22"/>
        </w:rPr>
        <w:t xml:space="preserve"> no cadastro de banco e preenchidos automat</w:t>
      </w:r>
      <w:r w:rsidR="00683626">
        <w:rPr>
          <w:rFonts w:ascii="Arial Narrow" w:hAnsi="Arial Narrow" w:cs="Arial"/>
          <w:color w:val="002060"/>
          <w:sz w:val="22"/>
          <w:szCs w:val="22"/>
        </w:rPr>
        <w:t>icamente, possibilitando edição, neste caso deve haver o banco cadastrado.</w:t>
      </w:r>
    </w:p>
    <w:p w:rsidR="00D6051F" w:rsidRDefault="00D6051F" w:rsidP="00BA50CD">
      <w:pPr>
        <w:ind w:left="360"/>
        <w:rPr>
          <w:rFonts w:ascii="Arial Narrow" w:hAnsi="Arial Narrow" w:cs="Arial"/>
          <w:color w:val="002060"/>
          <w:sz w:val="22"/>
          <w:szCs w:val="22"/>
        </w:rPr>
      </w:pPr>
    </w:p>
    <w:p w:rsidR="00A4710C" w:rsidRDefault="00A4710C" w:rsidP="00BA50CD">
      <w:pPr>
        <w:ind w:left="360"/>
        <w:rPr>
          <w:rFonts w:ascii="Arial Narrow" w:hAnsi="Arial Narrow" w:cs="Arial"/>
          <w:color w:val="002060"/>
          <w:sz w:val="22"/>
          <w:szCs w:val="22"/>
        </w:rPr>
      </w:pPr>
      <w:r>
        <w:rPr>
          <w:rFonts w:ascii="Arial Narrow" w:hAnsi="Arial Narrow" w:cs="Arial"/>
          <w:color w:val="002060"/>
          <w:sz w:val="22"/>
          <w:szCs w:val="22"/>
        </w:rPr>
        <w:t>Também será necessário realizar a associação desta forma de pagamento com os fornecedores relacionados e a concentração de pagamento que pertence.</w:t>
      </w:r>
    </w:p>
    <w:p w:rsidR="00A4710C" w:rsidRDefault="00A4710C" w:rsidP="00BA50CD">
      <w:pPr>
        <w:ind w:left="360"/>
        <w:rPr>
          <w:rFonts w:ascii="Arial Narrow" w:hAnsi="Arial Narrow" w:cs="Arial"/>
          <w:color w:val="002060"/>
          <w:sz w:val="22"/>
          <w:szCs w:val="22"/>
        </w:rPr>
      </w:pPr>
      <w:r>
        <w:rPr>
          <w:rFonts w:ascii="Arial Narrow" w:hAnsi="Arial Narrow" w:cs="Arial"/>
          <w:color w:val="002060"/>
          <w:sz w:val="22"/>
          <w:szCs w:val="22"/>
        </w:rPr>
        <w:t xml:space="preserve"> </w:t>
      </w:r>
    </w:p>
    <w:p w:rsidR="00A835AB" w:rsidRDefault="00A835AB" w:rsidP="00BA50CD">
      <w:pPr>
        <w:ind w:left="360"/>
        <w:rPr>
          <w:rFonts w:ascii="Arial Narrow" w:hAnsi="Arial Narrow" w:cs="Arial"/>
          <w:color w:val="002060"/>
          <w:sz w:val="22"/>
          <w:szCs w:val="22"/>
        </w:rPr>
      </w:pPr>
      <w:r>
        <w:rPr>
          <w:rFonts w:ascii="Arial Narrow" w:hAnsi="Arial Narrow" w:cs="Arial"/>
          <w:color w:val="002060"/>
          <w:sz w:val="22"/>
          <w:szCs w:val="22"/>
        </w:rPr>
        <w:t xml:space="preserve">A seguir, serão mencionados os campos que deverão estar </w:t>
      </w:r>
      <w:r w:rsidRPr="00D6051F">
        <w:rPr>
          <w:rFonts w:ascii="Arial Narrow" w:hAnsi="Arial Narrow" w:cs="Arial"/>
          <w:b/>
          <w:color w:val="002060"/>
          <w:sz w:val="22"/>
          <w:szCs w:val="22"/>
          <w:u w:val="single"/>
        </w:rPr>
        <w:t>habilitados</w:t>
      </w:r>
      <w:r>
        <w:rPr>
          <w:rFonts w:ascii="Arial Narrow" w:hAnsi="Arial Narrow" w:cs="Arial"/>
          <w:color w:val="002060"/>
          <w:sz w:val="22"/>
          <w:szCs w:val="22"/>
        </w:rPr>
        <w:t xml:space="preserve"> para cada forma de pagamen</w:t>
      </w:r>
      <w:r w:rsidR="00D6051F">
        <w:rPr>
          <w:rFonts w:ascii="Arial Narrow" w:hAnsi="Arial Narrow" w:cs="Arial"/>
          <w:color w:val="002060"/>
          <w:sz w:val="22"/>
          <w:szCs w:val="22"/>
        </w:rPr>
        <w:t>to ao se incluir uma nova forma de recebimento:</w:t>
      </w:r>
    </w:p>
    <w:p w:rsidR="00D6051F" w:rsidRDefault="00D6051F" w:rsidP="00BA50CD">
      <w:pPr>
        <w:ind w:left="360"/>
        <w:rPr>
          <w:rFonts w:ascii="Arial Narrow" w:hAnsi="Arial Narrow" w:cs="Arial"/>
          <w:color w:val="002060"/>
          <w:sz w:val="22"/>
          <w:szCs w:val="22"/>
        </w:rPr>
      </w:pPr>
    </w:p>
    <w:p w:rsidR="00CF19F7" w:rsidRDefault="00CF19F7" w:rsidP="00BA50CD">
      <w:pPr>
        <w:ind w:left="360"/>
        <w:rPr>
          <w:rFonts w:ascii="Arial Narrow" w:hAnsi="Arial Narrow" w:cs="Arial"/>
          <w:color w:val="002060"/>
          <w:sz w:val="22"/>
          <w:szCs w:val="22"/>
        </w:rPr>
      </w:pPr>
      <w:r w:rsidRPr="00CF19F7">
        <w:rPr>
          <w:rFonts w:ascii="Arial Narrow" w:hAnsi="Arial Narrow" w:cs="Arial"/>
          <w:color w:val="002060"/>
          <w:sz w:val="22"/>
          <w:szCs w:val="22"/>
          <w:highlight w:val="yellow"/>
        </w:rPr>
        <w:lastRenderedPageBreak/>
        <w:t xml:space="preserve">A concentração do pagamento deve estar </w:t>
      </w:r>
      <w:proofErr w:type="gramStart"/>
      <w:r w:rsidRPr="00CF19F7">
        <w:rPr>
          <w:rFonts w:ascii="Arial Narrow" w:hAnsi="Arial Narrow" w:cs="Arial"/>
          <w:color w:val="002060"/>
          <w:sz w:val="22"/>
          <w:szCs w:val="22"/>
          <w:highlight w:val="yellow"/>
        </w:rPr>
        <w:t>atrelado</w:t>
      </w:r>
      <w:proofErr w:type="gramEnd"/>
      <w:r w:rsidRPr="00CF19F7">
        <w:rPr>
          <w:rFonts w:ascii="Arial Narrow" w:hAnsi="Arial Narrow" w:cs="Arial"/>
          <w:color w:val="002060"/>
          <w:sz w:val="22"/>
          <w:szCs w:val="22"/>
          <w:highlight w:val="yellow"/>
        </w:rPr>
        <w:t xml:space="preserve"> aos dias de recolhimento do Distribuidor</w:t>
      </w:r>
      <w:r w:rsidR="008D5A24">
        <w:rPr>
          <w:rFonts w:ascii="Arial Narrow" w:hAnsi="Arial Narrow" w:cs="Arial"/>
          <w:color w:val="002060"/>
          <w:sz w:val="22"/>
          <w:szCs w:val="22"/>
          <w:highlight w:val="yellow"/>
        </w:rPr>
        <w:t xml:space="preserve"> (1º, 2º, 3º,..., ou seja, dias em que o distribuidor parametrizou para o recolhimento do seu e encalhe)</w:t>
      </w:r>
      <w:r w:rsidRPr="00CF19F7">
        <w:rPr>
          <w:rFonts w:ascii="Arial Narrow" w:hAnsi="Arial Narrow" w:cs="Arial"/>
          <w:color w:val="002060"/>
          <w:sz w:val="22"/>
          <w:szCs w:val="22"/>
          <w:highlight w:val="yellow"/>
        </w:rPr>
        <w:t xml:space="preserve">, cadastrados </w:t>
      </w:r>
      <w:r>
        <w:rPr>
          <w:rFonts w:ascii="Arial Narrow" w:hAnsi="Arial Narrow" w:cs="Arial"/>
          <w:color w:val="002060"/>
          <w:sz w:val="22"/>
          <w:szCs w:val="22"/>
          <w:highlight w:val="yellow"/>
        </w:rPr>
        <w:t xml:space="preserve">nos </w:t>
      </w:r>
      <w:r w:rsidRPr="00CF19F7">
        <w:rPr>
          <w:rFonts w:ascii="Arial Narrow" w:hAnsi="Arial Narrow" w:cs="Arial"/>
          <w:color w:val="002060"/>
          <w:sz w:val="22"/>
          <w:szCs w:val="22"/>
          <w:highlight w:val="yellow"/>
        </w:rPr>
        <w:t xml:space="preserve">Parâmetros do Distribuidor, já que a partir deste, é possível programar e efetuar o recolhimento do Encalhe, para efetuar a geração de cobrança. Apenas podem ser desatrelados destas datas, os boletos referentes </w:t>
      </w:r>
      <w:proofErr w:type="gramStart"/>
      <w:r w:rsidRPr="00CF19F7">
        <w:rPr>
          <w:rFonts w:ascii="Arial Narrow" w:hAnsi="Arial Narrow" w:cs="Arial"/>
          <w:color w:val="002060"/>
          <w:sz w:val="22"/>
          <w:szCs w:val="22"/>
          <w:highlight w:val="yellow"/>
        </w:rPr>
        <w:t>a</w:t>
      </w:r>
      <w:proofErr w:type="gramEnd"/>
      <w:r w:rsidRPr="00CF19F7">
        <w:rPr>
          <w:rFonts w:ascii="Arial Narrow" w:hAnsi="Arial Narrow" w:cs="Arial"/>
          <w:color w:val="002060"/>
          <w:sz w:val="22"/>
          <w:szCs w:val="22"/>
          <w:highlight w:val="yellow"/>
        </w:rPr>
        <w:t xml:space="preserve"> negociação, já que não precisam estar atreladas à dívida corrente da cota.</w:t>
      </w:r>
    </w:p>
    <w:p w:rsidR="00CF19F7" w:rsidRDefault="00CF19F7" w:rsidP="00BA50CD">
      <w:pPr>
        <w:ind w:left="360"/>
        <w:rPr>
          <w:rFonts w:ascii="Arial Narrow" w:hAnsi="Arial Narrow" w:cs="Arial"/>
          <w:color w:val="002060"/>
          <w:sz w:val="22"/>
          <w:szCs w:val="22"/>
        </w:rPr>
      </w:pPr>
    </w:p>
    <w:p w:rsidR="00D6051F" w:rsidRDefault="00A07269" w:rsidP="00BA50CD">
      <w:pPr>
        <w:ind w:left="360"/>
        <w:rPr>
          <w:rFonts w:ascii="Arial Narrow" w:hAnsi="Arial Narrow" w:cs="Arial"/>
          <w:color w:val="002060"/>
          <w:sz w:val="22"/>
          <w:szCs w:val="22"/>
        </w:rPr>
      </w:pPr>
      <w:r w:rsidRPr="00A07269">
        <w:rPr>
          <w:rFonts w:ascii="Arial Narrow" w:hAnsi="Arial Narrow" w:cs="Arial"/>
          <w:color w:val="002060"/>
          <w:sz w:val="22"/>
          <w:szCs w:val="22"/>
          <w:highlight w:val="yellow"/>
        </w:rPr>
        <w:t xml:space="preserve">Caso o usuário não aponte nenhuma das formas de pagamento cadastradas como principal, a funcionalidade deve </w:t>
      </w:r>
      <w:r w:rsidR="00CF19F7">
        <w:rPr>
          <w:rFonts w:ascii="Arial Narrow" w:hAnsi="Arial Narrow" w:cs="Arial"/>
          <w:color w:val="002060"/>
          <w:sz w:val="22"/>
          <w:szCs w:val="22"/>
          <w:highlight w:val="yellow"/>
        </w:rPr>
        <w:t xml:space="preserve">solicitar ao usuário o apontamento de uma das formas como principal antes que </w:t>
      </w:r>
      <w:proofErr w:type="gramStart"/>
      <w:r w:rsidR="00CF19F7">
        <w:rPr>
          <w:rFonts w:ascii="Arial Narrow" w:hAnsi="Arial Narrow" w:cs="Arial"/>
          <w:color w:val="002060"/>
          <w:sz w:val="22"/>
          <w:szCs w:val="22"/>
          <w:highlight w:val="yellow"/>
        </w:rPr>
        <w:t>o mesmo saia</w:t>
      </w:r>
      <w:proofErr w:type="gramEnd"/>
      <w:r w:rsidR="00CF19F7">
        <w:rPr>
          <w:rFonts w:ascii="Arial Narrow" w:hAnsi="Arial Narrow" w:cs="Arial"/>
          <w:color w:val="002060"/>
          <w:sz w:val="22"/>
          <w:szCs w:val="22"/>
          <w:highlight w:val="yellow"/>
        </w:rPr>
        <w:t xml:space="preserve"> da tela.</w:t>
      </w:r>
      <w:r w:rsidR="00CF19F7">
        <w:rPr>
          <w:rFonts w:ascii="Arial Narrow" w:hAnsi="Arial Narrow" w:cs="Arial"/>
          <w:color w:val="002060"/>
          <w:sz w:val="22"/>
          <w:szCs w:val="22"/>
        </w:rPr>
        <w:t xml:space="preserve"> </w:t>
      </w:r>
    </w:p>
    <w:p w:rsidR="00D6051F" w:rsidRDefault="00D6051F" w:rsidP="00BA50CD">
      <w:pPr>
        <w:ind w:left="360"/>
        <w:rPr>
          <w:rFonts w:ascii="Arial Narrow" w:hAnsi="Arial Narrow" w:cs="Arial"/>
          <w:color w:val="002060"/>
          <w:sz w:val="22"/>
          <w:szCs w:val="22"/>
        </w:rPr>
      </w:pPr>
    </w:p>
    <w:p w:rsidR="00D6051F" w:rsidRDefault="000F0457" w:rsidP="00BA50CD">
      <w:pPr>
        <w:ind w:left="360"/>
        <w:rPr>
          <w:rFonts w:ascii="Arial Narrow" w:hAnsi="Arial Narrow" w:cs="Arial"/>
          <w:color w:val="002060"/>
          <w:sz w:val="22"/>
          <w:szCs w:val="22"/>
        </w:rPr>
      </w:pPr>
      <w:r w:rsidRPr="00516F78">
        <w:rPr>
          <w:rFonts w:ascii="Arial Narrow" w:hAnsi="Arial Narrow" w:cs="Arial"/>
          <w:color w:val="002060"/>
          <w:sz w:val="22"/>
          <w:szCs w:val="22"/>
          <w:highlight w:val="yellow"/>
        </w:rPr>
        <w:t xml:space="preserve">A funcionalidade também deve prever a demonstração de duas formas de pagamento que deverão ser previamente cadastradas no sistema e não podem ser alteradas e excluídas pelo usuário, apenas consultadas, são elas: boleto e boleto em branco para pagamento ao Fornecedor. A impressão destes será realizada na EMS 0226 – Fechamento CE Integração. O vencimento desta deverá ser sempre D+2 </w:t>
      </w:r>
      <w:proofErr w:type="gramStart"/>
      <w:r w:rsidRPr="00516F78">
        <w:rPr>
          <w:rFonts w:ascii="Arial Narrow" w:hAnsi="Arial Narrow" w:cs="Arial"/>
          <w:color w:val="002060"/>
          <w:sz w:val="22"/>
          <w:szCs w:val="22"/>
          <w:highlight w:val="yellow"/>
        </w:rPr>
        <w:t>pós fechamento</w:t>
      </w:r>
      <w:proofErr w:type="gramEnd"/>
      <w:r w:rsidRPr="00516F78">
        <w:rPr>
          <w:rFonts w:ascii="Arial Narrow" w:hAnsi="Arial Narrow" w:cs="Arial"/>
          <w:color w:val="002060"/>
          <w:sz w:val="22"/>
          <w:szCs w:val="22"/>
          <w:highlight w:val="yellow"/>
        </w:rPr>
        <w:t xml:space="preserve"> da semana; exemplo: a semana 30 vai de 11/07/12 (quarta-feira) à 17/07/12 (terça-feira), na quarta-feira dia 18/07/12</w:t>
      </w:r>
      <w:r w:rsidR="000B716E" w:rsidRPr="00516F78">
        <w:rPr>
          <w:rFonts w:ascii="Arial Narrow" w:hAnsi="Arial Narrow" w:cs="Arial"/>
          <w:color w:val="002060"/>
          <w:sz w:val="22"/>
          <w:szCs w:val="22"/>
          <w:highlight w:val="yellow"/>
        </w:rPr>
        <w:t xml:space="preserve"> o Distribuidor fará o fechamento da semana de encalhe/recolhimento, informando ao Fornecedor o valor da sua semana de pagamento via Integração da CE onde o boleto para pagamento ficará disponibilizado com o valor desta. Caso o usuário consulte uma semana de recolhimento ainda não fechada, ou seja, que sua CE não foi enviada ao Fornecedor, a funcionalidade deve permitir apenas o boleto em branco (onde este deve ficar disponível para qualquer semana de </w:t>
      </w:r>
      <w:r w:rsidR="000B716E" w:rsidRPr="00456E92">
        <w:rPr>
          <w:rFonts w:ascii="Arial Narrow" w:hAnsi="Arial Narrow" w:cs="Arial"/>
          <w:color w:val="002060"/>
          <w:sz w:val="22"/>
          <w:szCs w:val="22"/>
          <w:highlight w:val="yellow"/>
        </w:rPr>
        <w:t>recolhimento, independente da integração de informações).</w:t>
      </w:r>
      <w:r w:rsidR="00456E92" w:rsidRPr="00456E92">
        <w:rPr>
          <w:rFonts w:ascii="Arial Narrow" w:hAnsi="Arial Narrow" w:cs="Arial"/>
          <w:color w:val="002060"/>
          <w:sz w:val="22"/>
          <w:szCs w:val="22"/>
          <w:highlight w:val="yellow"/>
        </w:rPr>
        <w:t xml:space="preserve"> Podemos ter as duas opções de boletos cadastrados para cada fornecedor DGB.</w:t>
      </w:r>
    </w:p>
    <w:p w:rsidR="00D6051F" w:rsidRDefault="00D6051F" w:rsidP="00BA50CD">
      <w:pPr>
        <w:ind w:left="360"/>
        <w:rPr>
          <w:rFonts w:ascii="Arial Narrow" w:hAnsi="Arial Narrow" w:cs="Arial"/>
          <w:color w:val="002060"/>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1340"/>
        <w:gridCol w:w="1176"/>
        <w:gridCol w:w="1180"/>
        <w:gridCol w:w="1198"/>
        <w:gridCol w:w="1194"/>
        <w:gridCol w:w="1187"/>
        <w:gridCol w:w="1400"/>
        <w:gridCol w:w="1180"/>
      </w:tblGrid>
      <w:tr w:rsidR="00095F57" w:rsidRPr="00095F57" w:rsidTr="00EF4C74">
        <w:tc>
          <w:tcPr>
            <w:tcW w:w="1222" w:type="dxa"/>
            <w:tcBorders>
              <w:top w:val="single" w:sz="8" w:space="0" w:color="4F81BD"/>
              <w:left w:val="nil"/>
              <w:bottom w:val="single" w:sz="8" w:space="0" w:color="4F81BD"/>
              <w:right w:val="nil"/>
            </w:tcBorders>
          </w:tcPr>
          <w:p w:rsidR="00D6051F" w:rsidRPr="00095F57" w:rsidRDefault="00D6051F" w:rsidP="00BA50CD">
            <w:pPr>
              <w:rPr>
                <w:rFonts w:ascii="Arial Narrow" w:hAnsi="Arial Narrow" w:cs="Arial"/>
                <w:b/>
                <w:bCs/>
                <w:color w:val="002060"/>
                <w:sz w:val="22"/>
                <w:szCs w:val="22"/>
              </w:rPr>
            </w:pPr>
          </w:p>
        </w:tc>
        <w:tc>
          <w:tcPr>
            <w:tcW w:w="1222" w:type="dxa"/>
            <w:tcBorders>
              <w:top w:val="single" w:sz="8" w:space="0" w:color="4F81BD"/>
              <w:left w:val="nil"/>
              <w:bottom w:val="single" w:sz="8" w:space="0" w:color="4F81BD"/>
              <w:right w:val="nil"/>
            </w:tcBorders>
          </w:tcPr>
          <w:p w:rsidR="00D6051F" w:rsidRPr="00095F57" w:rsidRDefault="00D6051F" w:rsidP="00BA50CD">
            <w:pPr>
              <w:rPr>
                <w:rFonts w:ascii="Arial Narrow" w:hAnsi="Arial Narrow" w:cs="Arial"/>
                <w:b/>
                <w:bCs/>
                <w:color w:val="002060"/>
                <w:sz w:val="22"/>
                <w:szCs w:val="22"/>
              </w:rPr>
            </w:pPr>
            <w:r w:rsidRPr="00095F57">
              <w:rPr>
                <w:rFonts w:ascii="Arial Narrow" w:hAnsi="Arial Narrow" w:cs="Arial"/>
                <w:b/>
                <w:bCs/>
                <w:color w:val="002060"/>
                <w:sz w:val="22"/>
                <w:szCs w:val="22"/>
              </w:rPr>
              <w:t>Boleto</w:t>
            </w:r>
          </w:p>
        </w:tc>
        <w:tc>
          <w:tcPr>
            <w:tcW w:w="1222" w:type="dxa"/>
            <w:tcBorders>
              <w:top w:val="single" w:sz="8" w:space="0" w:color="4F81BD"/>
              <w:left w:val="nil"/>
              <w:bottom w:val="single" w:sz="8" w:space="0" w:color="4F81BD"/>
              <w:right w:val="nil"/>
            </w:tcBorders>
          </w:tcPr>
          <w:p w:rsidR="00D6051F" w:rsidRPr="00095F57" w:rsidRDefault="00D6051F" w:rsidP="00BA50CD">
            <w:pPr>
              <w:rPr>
                <w:rFonts w:ascii="Arial Narrow" w:hAnsi="Arial Narrow" w:cs="Arial"/>
                <w:b/>
                <w:bCs/>
                <w:color w:val="002060"/>
                <w:sz w:val="22"/>
                <w:szCs w:val="22"/>
              </w:rPr>
            </w:pPr>
            <w:r w:rsidRPr="00095F57">
              <w:rPr>
                <w:rFonts w:ascii="Arial Narrow" w:hAnsi="Arial Narrow" w:cs="Arial"/>
                <w:b/>
                <w:bCs/>
                <w:color w:val="002060"/>
                <w:sz w:val="22"/>
                <w:szCs w:val="22"/>
              </w:rPr>
              <w:t>Boleto em branco</w:t>
            </w:r>
          </w:p>
        </w:tc>
        <w:tc>
          <w:tcPr>
            <w:tcW w:w="1222" w:type="dxa"/>
            <w:tcBorders>
              <w:top w:val="single" w:sz="8" w:space="0" w:color="4F81BD"/>
              <w:left w:val="nil"/>
              <w:bottom w:val="single" w:sz="8" w:space="0" w:color="4F81BD"/>
              <w:right w:val="nil"/>
            </w:tcBorders>
          </w:tcPr>
          <w:p w:rsidR="00D6051F" w:rsidRPr="00095F57" w:rsidRDefault="00D6051F" w:rsidP="00BA50CD">
            <w:pPr>
              <w:rPr>
                <w:rFonts w:ascii="Arial Narrow" w:hAnsi="Arial Narrow" w:cs="Arial"/>
                <w:b/>
                <w:bCs/>
                <w:color w:val="002060"/>
                <w:sz w:val="22"/>
                <w:szCs w:val="22"/>
              </w:rPr>
            </w:pPr>
            <w:r w:rsidRPr="00095F57">
              <w:rPr>
                <w:rFonts w:ascii="Arial Narrow" w:hAnsi="Arial Narrow" w:cs="Arial"/>
                <w:b/>
                <w:bCs/>
                <w:color w:val="002060"/>
                <w:sz w:val="22"/>
                <w:szCs w:val="22"/>
              </w:rPr>
              <w:t>Depósito</w:t>
            </w:r>
          </w:p>
        </w:tc>
        <w:tc>
          <w:tcPr>
            <w:tcW w:w="1222" w:type="dxa"/>
            <w:tcBorders>
              <w:top w:val="single" w:sz="8" w:space="0" w:color="4F81BD"/>
              <w:left w:val="nil"/>
              <w:bottom w:val="single" w:sz="8" w:space="0" w:color="4F81BD"/>
              <w:right w:val="nil"/>
            </w:tcBorders>
          </w:tcPr>
          <w:p w:rsidR="00D6051F" w:rsidRPr="00095F57" w:rsidRDefault="00D6051F" w:rsidP="00BA50CD">
            <w:pPr>
              <w:rPr>
                <w:rFonts w:ascii="Arial Narrow" w:hAnsi="Arial Narrow" w:cs="Arial"/>
                <w:b/>
                <w:bCs/>
                <w:color w:val="002060"/>
                <w:sz w:val="22"/>
                <w:szCs w:val="22"/>
              </w:rPr>
            </w:pPr>
            <w:r w:rsidRPr="00095F57">
              <w:rPr>
                <w:rFonts w:ascii="Arial Narrow" w:hAnsi="Arial Narrow" w:cs="Arial"/>
                <w:b/>
                <w:bCs/>
                <w:color w:val="002060"/>
                <w:sz w:val="22"/>
                <w:szCs w:val="22"/>
              </w:rPr>
              <w:t>Dinheiro</w:t>
            </w:r>
          </w:p>
        </w:tc>
        <w:tc>
          <w:tcPr>
            <w:tcW w:w="1223" w:type="dxa"/>
            <w:tcBorders>
              <w:top w:val="single" w:sz="8" w:space="0" w:color="4F81BD"/>
              <w:left w:val="nil"/>
              <w:bottom w:val="single" w:sz="8" w:space="0" w:color="4F81BD"/>
              <w:right w:val="nil"/>
            </w:tcBorders>
          </w:tcPr>
          <w:p w:rsidR="00D6051F" w:rsidRPr="00095F57" w:rsidRDefault="00D6051F" w:rsidP="00BA50CD">
            <w:pPr>
              <w:rPr>
                <w:rFonts w:ascii="Arial Narrow" w:hAnsi="Arial Narrow" w:cs="Arial"/>
                <w:b/>
                <w:bCs/>
                <w:color w:val="002060"/>
                <w:sz w:val="22"/>
                <w:szCs w:val="22"/>
              </w:rPr>
            </w:pPr>
            <w:r w:rsidRPr="00095F57">
              <w:rPr>
                <w:rFonts w:ascii="Arial Narrow" w:hAnsi="Arial Narrow" w:cs="Arial"/>
                <w:b/>
                <w:bCs/>
                <w:color w:val="002060"/>
                <w:sz w:val="22"/>
                <w:szCs w:val="22"/>
              </w:rPr>
              <w:t>Cheque</w:t>
            </w:r>
          </w:p>
        </w:tc>
        <w:tc>
          <w:tcPr>
            <w:tcW w:w="1223" w:type="dxa"/>
            <w:tcBorders>
              <w:top w:val="single" w:sz="8" w:space="0" w:color="4F81BD"/>
              <w:left w:val="nil"/>
              <w:bottom w:val="single" w:sz="8" w:space="0" w:color="4F81BD"/>
              <w:right w:val="nil"/>
            </w:tcBorders>
          </w:tcPr>
          <w:p w:rsidR="00D6051F" w:rsidRPr="00095F57" w:rsidRDefault="00D6051F" w:rsidP="00BA50CD">
            <w:pPr>
              <w:rPr>
                <w:rFonts w:ascii="Arial Narrow" w:hAnsi="Arial Narrow" w:cs="Arial"/>
                <w:b/>
                <w:bCs/>
                <w:color w:val="002060"/>
                <w:sz w:val="22"/>
                <w:szCs w:val="22"/>
              </w:rPr>
            </w:pPr>
            <w:r w:rsidRPr="00095F57">
              <w:rPr>
                <w:rFonts w:ascii="Arial Narrow" w:hAnsi="Arial Narrow" w:cs="Arial"/>
                <w:b/>
                <w:bCs/>
                <w:color w:val="002060"/>
                <w:sz w:val="22"/>
                <w:szCs w:val="22"/>
              </w:rPr>
              <w:t>Transferência bancária</w:t>
            </w:r>
          </w:p>
        </w:tc>
        <w:tc>
          <w:tcPr>
            <w:tcW w:w="1223" w:type="dxa"/>
            <w:tcBorders>
              <w:top w:val="single" w:sz="8" w:space="0" w:color="4F81BD"/>
              <w:left w:val="nil"/>
              <w:bottom w:val="single" w:sz="8" w:space="0" w:color="4F81BD"/>
              <w:right w:val="nil"/>
            </w:tcBorders>
          </w:tcPr>
          <w:p w:rsidR="00D6051F" w:rsidRPr="00095F57" w:rsidRDefault="00D6051F" w:rsidP="00BA50CD">
            <w:pPr>
              <w:rPr>
                <w:rFonts w:ascii="Arial Narrow" w:hAnsi="Arial Narrow" w:cs="Arial"/>
                <w:b/>
                <w:bCs/>
                <w:color w:val="002060"/>
                <w:sz w:val="22"/>
                <w:szCs w:val="22"/>
              </w:rPr>
            </w:pPr>
            <w:r w:rsidRPr="00095F57">
              <w:rPr>
                <w:rFonts w:ascii="Arial Narrow" w:hAnsi="Arial Narrow" w:cs="Arial"/>
                <w:b/>
                <w:bCs/>
                <w:color w:val="002060"/>
                <w:sz w:val="22"/>
                <w:szCs w:val="22"/>
              </w:rPr>
              <w:t>Outros</w:t>
            </w:r>
          </w:p>
        </w:tc>
      </w:tr>
      <w:tr w:rsidR="00095F57" w:rsidRPr="00095F57" w:rsidTr="00EF4C74">
        <w:tc>
          <w:tcPr>
            <w:tcW w:w="1222" w:type="dxa"/>
            <w:tcBorders>
              <w:left w:val="nil"/>
              <w:right w:val="nil"/>
            </w:tcBorders>
            <w:shd w:val="clear" w:color="auto" w:fill="D3DFEE"/>
          </w:tcPr>
          <w:p w:rsidR="00D6051F" w:rsidRPr="00095F57" w:rsidRDefault="00D6051F" w:rsidP="00095F57">
            <w:pPr>
              <w:jc w:val="center"/>
              <w:rPr>
                <w:rFonts w:ascii="Arial Narrow" w:hAnsi="Arial Narrow" w:cs="Arial"/>
                <w:b/>
                <w:bCs/>
                <w:color w:val="002060"/>
                <w:sz w:val="22"/>
                <w:szCs w:val="22"/>
              </w:rPr>
            </w:pPr>
            <w:r w:rsidRPr="00095F57">
              <w:rPr>
                <w:rFonts w:ascii="Arial Narrow" w:hAnsi="Arial Narrow" w:cs="Arial"/>
                <w:b/>
                <w:bCs/>
                <w:color w:val="002060"/>
                <w:sz w:val="22"/>
                <w:szCs w:val="22"/>
              </w:rPr>
              <w:t>Banco</w:t>
            </w:r>
          </w:p>
        </w:tc>
        <w:tc>
          <w:tcPr>
            <w:tcW w:w="1222" w:type="dxa"/>
            <w:tcBorders>
              <w:left w:val="nil"/>
              <w:right w:val="nil"/>
            </w:tcBorders>
            <w:shd w:val="clear" w:color="auto" w:fill="D3DFEE"/>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c>
          <w:tcPr>
            <w:tcW w:w="1222" w:type="dxa"/>
            <w:tcBorders>
              <w:left w:val="nil"/>
              <w:right w:val="nil"/>
            </w:tcBorders>
            <w:shd w:val="clear" w:color="auto" w:fill="D3DFEE"/>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c>
          <w:tcPr>
            <w:tcW w:w="1222" w:type="dxa"/>
            <w:tcBorders>
              <w:left w:val="nil"/>
              <w:right w:val="nil"/>
            </w:tcBorders>
            <w:shd w:val="clear" w:color="auto" w:fill="D3DFEE"/>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c>
          <w:tcPr>
            <w:tcW w:w="1222" w:type="dxa"/>
            <w:tcBorders>
              <w:left w:val="nil"/>
              <w:right w:val="nil"/>
            </w:tcBorders>
            <w:shd w:val="clear" w:color="auto" w:fill="D3DFEE"/>
          </w:tcPr>
          <w:p w:rsidR="00D6051F" w:rsidRPr="00095F57" w:rsidRDefault="00D6051F" w:rsidP="00095F57">
            <w:pPr>
              <w:jc w:val="center"/>
              <w:rPr>
                <w:rFonts w:ascii="Arial Narrow" w:hAnsi="Arial Narrow" w:cs="Arial"/>
                <w:color w:val="002060"/>
                <w:sz w:val="22"/>
                <w:szCs w:val="22"/>
              </w:rPr>
            </w:pPr>
          </w:p>
        </w:tc>
        <w:tc>
          <w:tcPr>
            <w:tcW w:w="1223" w:type="dxa"/>
            <w:tcBorders>
              <w:left w:val="nil"/>
              <w:right w:val="nil"/>
            </w:tcBorders>
            <w:shd w:val="clear" w:color="auto" w:fill="D3DFEE"/>
          </w:tcPr>
          <w:p w:rsidR="00D6051F" w:rsidRPr="00095F57" w:rsidRDefault="00D6051F" w:rsidP="00095F57">
            <w:pPr>
              <w:jc w:val="center"/>
              <w:rPr>
                <w:rFonts w:ascii="Arial Narrow" w:hAnsi="Arial Narrow" w:cs="Arial"/>
                <w:color w:val="002060"/>
                <w:sz w:val="22"/>
                <w:szCs w:val="22"/>
              </w:rPr>
            </w:pPr>
          </w:p>
        </w:tc>
        <w:tc>
          <w:tcPr>
            <w:tcW w:w="1223" w:type="dxa"/>
            <w:tcBorders>
              <w:left w:val="nil"/>
              <w:right w:val="nil"/>
            </w:tcBorders>
            <w:shd w:val="clear" w:color="auto" w:fill="D3DFEE"/>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c>
          <w:tcPr>
            <w:tcW w:w="1223" w:type="dxa"/>
            <w:tcBorders>
              <w:left w:val="nil"/>
              <w:right w:val="nil"/>
            </w:tcBorders>
            <w:shd w:val="clear" w:color="auto" w:fill="D3DFEE"/>
          </w:tcPr>
          <w:p w:rsidR="00D6051F" w:rsidRPr="00095F57" w:rsidRDefault="00D6051F" w:rsidP="00095F57">
            <w:pPr>
              <w:jc w:val="center"/>
              <w:rPr>
                <w:rFonts w:ascii="Arial Narrow" w:hAnsi="Arial Narrow" w:cs="Arial"/>
                <w:color w:val="002060"/>
                <w:sz w:val="22"/>
                <w:szCs w:val="22"/>
              </w:rPr>
            </w:pPr>
          </w:p>
        </w:tc>
      </w:tr>
      <w:tr w:rsidR="00095F57" w:rsidRPr="00095F57" w:rsidTr="00095F57">
        <w:tc>
          <w:tcPr>
            <w:tcW w:w="1222" w:type="dxa"/>
          </w:tcPr>
          <w:p w:rsidR="00D6051F" w:rsidRPr="00095F57" w:rsidRDefault="00D6051F" w:rsidP="00095F57">
            <w:pPr>
              <w:jc w:val="center"/>
              <w:rPr>
                <w:rFonts w:ascii="Arial Narrow" w:hAnsi="Arial Narrow" w:cs="Arial"/>
                <w:b/>
                <w:bCs/>
                <w:color w:val="002060"/>
                <w:sz w:val="22"/>
                <w:szCs w:val="22"/>
              </w:rPr>
            </w:pPr>
            <w:r w:rsidRPr="00095F57">
              <w:rPr>
                <w:rFonts w:ascii="Arial Narrow" w:hAnsi="Arial Narrow" w:cs="Arial"/>
                <w:b/>
                <w:bCs/>
                <w:color w:val="002060"/>
                <w:sz w:val="22"/>
                <w:szCs w:val="22"/>
              </w:rPr>
              <w:t>Valor mínimo</w:t>
            </w:r>
          </w:p>
        </w:tc>
        <w:tc>
          <w:tcPr>
            <w:tcW w:w="1222" w:type="dxa"/>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c>
          <w:tcPr>
            <w:tcW w:w="1222" w:type="dxa"/>
          </w:tcPr>
          <w:p w:rsidR="00D6051F" w:rsidRPr="00095F57" w:rsidRDefault="00D6051F" w:rsidP="00095F57">
            <w:pPr>
              <w:jc w:val="center"/>
              <w:rPr>
                <w:rFonts w:ascii="Arial Narrow" w:hAnsi="Arial Narrow" w:cs="Arial"/>
                <w:color w:val="002060"/>
                <w:sz w:val="22"/>
                <w:szCs w:val="22"/>
              </w:rPr>
            </w:pPr>
          </w:p>
        </w:tc>
        <w:tc>
          <w:tcPr>
            <w:tcW w:w="1222" w:type="dxa"/>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c>
          <w:tcPr>
            <w:tcW w:w="1222" w:type="dxa"/>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c>
          <w:tcPr>
            <w:tcW w:w="1223" w:type="dxa"/>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c>
          <w:tcPr>
            <w:tcW w:w="1223" w:type="dxa"/>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c>
          <w:tcPr>
            <w:tcW w:w="1223" w:type="dxa"/>
          </w:tcPr>
          <w:p w:rsidR="00D6051F" w:rsidRPr="00095F57" w:rsidRDefault="00D6051F" w:rsidP="00095F57">
            <w:pPr>
              <w:jc w:val="center"/>
              <w:rPr>
                <w:rFonts w:ascii="Arial Narrow" w:hAnsi="Arial Narrow" w:cs="Arial"/>
                <w:color w:val="002060"/>
                <w:sz w:val="22"/>
                <w:szCs w:val="22"/>
              </w:rPr>
            </w:pPr>
          </w:p>
        </w:tc>
      </w:tr>
      <w:tr w:rsidR="00095F57" w:rsidRPr="00095F57" w:rsidTr="00EF4C74">
        <w:tc>
          <w:tcPr>
            <w:tcW w:w="1222" w:type="dxa"/>
            <w:tcBorders>
              <w:left w:val="nil"/>
              <w:right w:val="nil"/>
            </w:tcBorders>
            <w:shd w:val="clear" w:color="auto" w:fill="D3DFEE"/>
          </w:tcPr>
          <w:p w:rsidR="00D6051F" w:rsidRPr="00095F57" w:rsidRDefault="00D6051F" w:rsidP="00095F57">
            <w:pPr>
              <w:jc w:val="center"/>
              <w:rPr>
                <w:rFonts w:ascii="Arial Narrow" w:hAnsi="Arial Narrow" w:cs="Arial"/>
                <w:b/>
                <w:bCs/>
                <w:color w:val="002060"/>
                <w:sz w:val="22"/>
                <w:szCs w:val="22"/>
              </w:rPr>
            </w:pPr>
            <w:r w:rsidRPr="00095F57">
              <w:rPr>
                <w:rFonts w:ascii="Arial Narrow" w:hAnsi="Arial Narrow" w:cs="Arial"/>
                <w:b/>
                <w:bCs/>
                <w:color w:val="002060"/>
                <w:sz w:val="22"/>
                <w:szCs w:val="22"/>
              </w:rPr>
              <w:t>Multa e Juros</w:t>
            </w:r>
          </w:p>
        </w:tc>
        <w:tc>
          <w:tcPr>
            <w:tcW w:w="1222" w:type="dxa"/>
            <w:tcBorders>
              <w:left w:val="nil"/>
              <w:right w:val="nil"/>
            </w:tcBorders>
            <w:shd w:val="clear" w:color="auto" w:fill="D3DFEE"/>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c>
          <w:tcPr>
            <w:tcW w:w="1222" w:type="dxa"/>
            <w:tcBorders>
              <w:left w:val="nil"/>
              <w:right w:val="nil"/>
            </w:tcBorders>
            <w:shd w:val="clear" w:color="auto" w:fill="D3DFEE"/>
          </w:tcPr>
          <w:p w:rsidR="00D6051F" w:rsidRPr="00095F57" w:rsidRDefault="00D6051F" w:rsidP="00095F57">
            <w:pPr>
              <w:jc w:val="center"/>
              <w:rPr>
                <w:rFonts w:ascii="Arial Narrow" w:hAnsi="Arial Narrow" w:cs="Arial"/>
                <w:color w:val="002060"/>
                <w:sz w:val="22"/>
                <w:szCs w:val="22"/>
              </w:rPr>
            </w:pPr>
          </w:p>
        </w:tc>
        <w:tc>
          <w:tcPr>
            <w:tcW w:w="1222" w:type="dxa"/>
            <w:tcBorders>
              <w:left w:val="nil"/>
              <w:right w:val="nil"/>
            </w:tcBorders>
            <w:shd w:val="clear" w:color="auto" w:fill="D3DFEE"/>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c>
          <w:tcPr>
            <w:tcW w:w="1222" w:type="dxa"/>
            <w:tcBorders>
              <w:left w:val="nil"/>
              <w:right w:val="nil"/>
            </w:tcBorders>
            <w:shd w:val="clear" w:color="auto" w:fill="D3DFEE"/>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c>
          <w:tcPr>
            <w:tcW w:w="1223" w:type="dxa"/>
            <w:tcBorders>
              <w:left w:val="nil"/>
              <w:right w:val="nil"/>
            </w:tcBorders>
            <w:shd w:val="clear" w:color="auto" w:fill="D3DFEE"/>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c>
          <w:tcPr>
            <w:tcW w:w="1223" w:type="dxa"/>
            <w:tcBorders>
              <w:left w:val="nil"/>
              <w:right w:val="nil"/>
            </w:tcBorders>
            <w:shd w:val="clear" w:color="auto" w:fill="D3DFEE"/>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c>
          <w:tcPr>
            <w:tcW w:w="1223" w:type="dxa"/>
            <w:tcBorders>
              <w:left w:val="nil"/>
              <w:right w:val="nil"/>
            </w:tcBorders>
            <w:shd w:val="clear" w:color="auto" w:fill="D3DFEE"/>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r>
      <w:tr w:rsidR="00095F57" w:rsidRPr="00095F57" w:rsidTr="00095F57">
        <w:tc>
          <w:tcPr>
            <w:tcW w:w="1222" w:type="dxa"/>
          </w:tcPr>
          <w:p w:rsidR="00D6051F" w:rsidRPr="00095F57" w:rsidRDefault="00D6051F" w:rsidP="00095F57">
            <w:pPr>
              <w:jc w:val="center"/>
              <w:rPr>
                <w:rFonts w:ascii="Arial Narrow" w:hAnsi="Arial Narrow" w:cs="Arial"/>
                <w:b/>
                <w:bCs/>
                <w:color w:val="002060"/>
                <w:sz w:val="22"/>
                <w:szCs w:val="22"/>
              </w:rPr>
            </w:pPr>
            <w:r w:rsidRPr="00095F57">
              <w:rPr>
                <w:rFonts w:ascii="Arial Narrow" w:hAnsi="Arial Narrow" w:cs="Arial"/>
                <w:b/>
                <w:bCs/>
                <w:color w:val="002060"/>
                <w:sz w:val="22"/>
                <w:szCs w:val="22"/>
              </w:rPr>
              <w:t>Acumula dívida</w:t>
            </w:r>
          </w:p>
        </w:tc>
        <w:tc>
          <w:tcPr>
            <w:tcW w:w="1222" w:type="dxa"/>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c>
          <w:tcPr>
            <w:tcW w:w="1222" w:type="dxa"/>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c>
          <w:tcPr>
            <w:tcW w:w="1222" w:type="dxa"/>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c>
          <w:tcPr>
            <w:tcW w:w="1222" w:type="dxa"/>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c>
          <w:tcPr>
            <w:tcW w:w="1223" w:type="dxa"/>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c>
          <w:tcPr>
            <w:tcW w:w="1223" w:type="dxa"/>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c>
          <w:tcPr>
            <w:tcW w:w="1223" w:type="dxa"/>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r>
      <w:tr w:rsidR="00095F57" w:rsidRPr="00095F57" w:rsidTr="00EF4C74">
        <w:tc>
          <w:tcPr>
            <w:tcW w:w="1222" w:type="dxa"/>
            <w:tcBorders>
              <w:left w:val="nil"/>
              <w:right w:val="nil"/>
            </w:tcBorders>
            <w:shd w:val="clear" w:color="auto" w:fill="D3DFEE"/>
          </w:tcPr>
          <w:p w:rsidR="00D6051F" w:rsidRPr="00095F57" w:rsidRDefault="00D6051F" w:rsidP="00095F57">
            <w:pPr>
              <w:jc w:val="center"/>
              <w:rPr>
                <w:rFonts w:ascii="Arial Narrow" w:hAnsi="Arial Narrow" w:cs="Arial"/>
                <w:b/>
                <w:bCs/>
                <w:color w:val="002060"/>
                <w:sz w:val="22"/>
                <w:szCs w:val="22"/>
              </w:rPr>
            </w:pPr>
            <w:r w:rsidRPr="00095F57">
              <w:rPr>
                <w:rFonts w:ascii="Arial Narrow" w:hAnsi="Arial Narrow" w:cs="Arial"/>
                <w:b/>
                <w:bCs/>
                <w:color w:val="002060"/>
                <w:sz w:val="22"/>
                <w:szCs w:val="22"/>
              </w:rPr>
              <w:t>Vencimentos somente em</w:t>
            </w:r>
            <w:r w:rsidR="00FA0E85" w:rsidRPr="00095F57">
              <w:rPr>
                <w:rFonts w:ascii="Arial Narrow" w:hAnsi="Arial Narrow" w:cs="Arial"/>
                <w:b/>
                <w:bCs/>
                <w:color w:val="002060"/>
                <w:sz w:val="22"/>
                <w:szCs w:val="22"/>
              </w:rPr>
              <w:t xml:space="preserve"> </w:t>
            </w:r>
            <w:r w:rsidRPr="00095F57">
              <w:rPr>
                <w:rFonts w:ascii="Arial Narrow" w:hAnsi="Arial Narrow" w:cs="Arial"/>
                <w:b/>
                <w:bCs/>
                <w:color w:val="002060"/>
                <w:sz w:val="22"/>
                <w:szCs w:val="22"/>
              </w:rPr>
              <w:t>dia útil</w:t>
            </w:r>
          </w:p>
        </w:tc>
        <w:tc>
          <w:tcPr>
            <w:tcW w:w="1222" w:type="dxa"/>
            <w:tcBorders>
              <w:left w:val="nil"/>
              <w:right w:val="nil"/>
            </w:tcBorders>
            <w:shd w:val="clear" w:color="auto" w:fill="D3DFEE"/>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c>
          <w:tcPr>
            <w:tcW w:w="1222" w:type="dxa"/>
            <w:tcBorders>
              <w:left w:val="nil"/>
              <w:right w:val="nil"/>
            </w:tcBorders>
            <w:shd w:val="clear" w:color="auto" w:fill="D3DFEE"/>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c>
          <w:tcPr>
            <w:tcW w:w="1222" w:type="dxa"/>
            <w:tcBorders>
              <w:left w:val="nil"/>
              <w:right w:val="nil"/>
            </w:tcBorders>
            <w:shd w:val="clear" w:color="auto" w:fill="D3DFEE"/>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c>
          <w:tcPr>
            <w:tcW w:w="1222" w:type="dxa"/>
            <w:tcBorders>
              <w:left w:val="nil"/>
              <w:right w:val="nil"/>
            </w:tcBorders>
            <w:shd w:val="clear" w:color="auto" w:fill="D3DFEE"/>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c>
          <w:tcPr>
            <w:tcW w:w="1223" w:type="dxa"/>
            <w:tcBorders>
              <w:left w:val="nil"/>
              <w:right w:val="nil"/>
            </w:tcBorders>
            <w:shd w:val="clear" w:color="auto" w:fill="D3DFEE"/>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c>
          <w:tcPr>
            <w:tcW w:w="1223" w:type="dxa"/>
            <w:tcBorders>
              <w:left w:val="nil"/>
              <w:right w:val="nil"/>
            </w:tcBorders>
            <w:shd w:val="clear" w:color="auto" w:fill="D3DFEE"/>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c>
          <w:tcPr>
            <w:tcW w:w="1223" w:type="dxa"/>
            <w:tcBorders>
              <w:left w:val="nil"/>
              <w:right w:val="nil"/>
            </w:tcBorders>
            <w:shd w:val="clear" w:color="auto" w:fill="D3DFEE"/>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r>
      <w:tr w:rsidR="00095F57" w:rsidRPr="00095F57" w:rsidTr="00095F57">
        <w:tc>
          <w:tcPr>
            <w:tcW w:w="1222" w:type="dxa"/>
          </w:tcPr>
          <w:p w:rsidR="00D6051F" w:rsidRPr="00095F57" w:rsidRDefault="00D6051F" w:rsidP="00095F57">
            <w:pPr>
              <w:jc w:val="center"/>
              <w:rPr>
                <w:rFonts w:ascii="Arial Narrow" w:hAnsi="Arial Narrow" w:cs="Arial"/>
                <w:b/>
                <w:bCs/>
                <w:color w:val="002060"/>
                <w:sz w:val="22"/>
                <w:szCs w:val="22"/>
              </w:rPr>
            </w:pPr>
            <w:r w:rsidRPr="00095F57">
              <w:rPr>
                <w:rFonts w:ascii="Arial Narrow" w:hAnsi="Arial Narrow" w:cs="Arial"/>
                <w:b/>
                <w:bCs/>
                <w:color w:val="002060"/>
                <w:sz w:val="22"/>
                <w:szCs w:val="22"/>
              </w:rPr>
              <w:t>Cobrança Unificada</w:t>
            </w:r>
          </w:p>
        </w:tc>
        <w:tc>
          <w:tcPr>
            <w:tcW w:w="1222" w:type="dxa"/>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c>
          <w:tcPr>
            <w:tcW w:w="1222" w:type="dxa"/>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c>
          <w:tcPr>
            <w:tcW w:w="1222" w:type="dxa"/>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c>
          <w:tcPr>
            <w:tcW w:w="1222" w:type="dxa"/>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c>
          <w:tcPr>
            <w:tcW w:w="1223" w:type="dxa"/>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c>
          <w:tcPr>
            <w:tcW w:w="1223" w:type="dxa"/>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c>
          <w:tcPr>
            <w:tcW w:w="1223" w:type="dxa"/>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r>
      <w:tr w:rsidR="00095F57" w:rsidRPr="00095F57" w:rsidTr="00EF4C74">
        <w:tc>
          <w:tcPr>
            <w:tcW w:w="1222" w:type="dxa"/>
            <w:tcBorders>
              <w:left w:val="nil"/>
              <w:right w:val="nil"/>
            </w:tcBorders>
            <w:shd w:val="clear" w:color="auto" w:fill="D3DFEE"/>
          </w:tcPr>
          <w:p w:rsidR="00D6051F" w:rsidRPr="00095F57" w:rsidRDefault="00D6051F" w:rsidP="00095F57">
            <w:pPr>
              <w:jc w:val="center"/>
              <w:rPr>
                <w:rFonts w:ascii="Arial Narrow" w:hAnsi="Arial Narrow" w:cs="Arial"/>
                <w:b/>
                <w:bCs/>
                <w:color w:val="002060"/>
                <w:sz w:val="22"/>
                <w:szCs w:val="22"/>
              </w:rPr>
            </w:pPr>
            <w:r w:rsidRPr="00095F57">
              <w:rPr>
                <w:rFonts w:ascii="Arial Narrow" w:hAnsi="Arial Narrow" w:cs="Arial"/>
                <w:b/>
                <w:bCs/>
                <w:color w:val="002060"/>
                <w:sz w:val="22"/>
                <w:szCs w:val="22"/>
              </w:rPr>
              <w:t>Envio por e-mail</w:t>
            </w:r>
          </w:p>
        </w:tc>
        <w:tc>
          <w:tcPr>
            <w:tcW w:w="1222" w:type="dxa"/>
            <w:tcBorders>
              <w:left w:val="nil"/>
              <w:right w:val="nil"/>
            </w:tcBorders>
            <w:shd w:val="clear" w:color="auto" w:fill="D3DFEE"/>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c>
          <w:tcPr>
            <w:tcW w:w="1222" w:type="dxa"/>
            <w:tcBorders>
              <w:left w:val="nil"/>
              <w:right w:val="nil"/>
            </w:tcBorders>
            <w:shd w:val="clear" w:color="auto" w:fill="D3DFEE"/>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c>
          <w:tcPr>
            <w:tcW w:w="1222" w:type="dxa"/>
            <w:tcBorders>
              <w:left w:val="nil"/>
              <w:right w:val="nil"/>
            </w:tcBorders>
            <w:shd w:val="clear" w:color="auto" w:fill="D3DFEE"/>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c>
          <w:tcPr>
            <w:tcW w:w="1222" w:type="dxa"/>
            <w:tcBorders>
              <w:left w:val="nil"/>
              <w:right w:val="nil"/>
            </w:tcBorders>
            <w:shd w:val="clear" w:color="auto" w:fill="D3DFEE"/>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c>
          <w:tcPr>
            <w:tcW w:w="1223" w:type="dxa"/>
            <w:tcBorders>
              <w:left w:val="nil"/>
              <w:right w:val="nil"/>
            </w:tcBorders>
            <w:shd w:val="clear" w:color="auto" w:fill="D3DFEE"/>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c>
          <w:tcPr>
            <w:tcW w:w="1223" w:type="dxa"/>
            <w:tcBorders>
              <w:left w:val="nil"/>
              <w:right w:val="nil"/>
            </w:tcBorders>
            <w:shd w:val="clear" w:color="auto" w:fill="D3DFEE"/>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c>
          <w:tcPr>
            <w:tcW w:w="1223" w:type="dxa"/>
            <w:tcBorders>
              <w:left w:val="nil"/>
              <w:right w:val="nil"/>
            </w:tcBorders>
            <w:shd w:val="clear" w:color="auto" w:fill="D3DFEE"/>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r>
      <w:tr w:rsidR="00095F57" w:rsidRPr="00095F57" w:rsidTr="00095F57">
        <w:tc>
          <w:tcPr>
            <w:tcW w:w="1222" w:type="dxa"/>
          </w:tcPr>
          <w:p w:rsidR="00D6051F" w:rsidRPr="00095F57" w:rsidRDefault="00D6051F" w:rsidP="00095F57">
            <w:pPr>
              <w:jc w:val="center"/>
              <w:rPr>
                <w:rFonts w:ascii="Arial Narrow" w:hAnsi="Arial Narrow" w:cs="Arial"/>
                <w:b/>
                <w:bCs/>
                <w:color w:val="002060"/>
                <w:sz w:val="22"/>
                <w:szCs w:val="22"/>
              </w:rPr>
            </w:pPr>
            <w:r w:rsidRPr="00095F57">
              <w:rPr>
                <w:rFonts w:ascii="Arial Narrow" w:hAnsi="Arial Narrow" w:cs="Arial"/>
                <w:b/>
                <w:bCs/>
                <w:color w:val="002060"/>
                <w:sz w:val="22"/>
                <w:szCs w:val="22"/>
              </w:rPr>
              <w:t>Impressão</w:t>
            </w:r>
          </w:p>
        </w:tc>
        <w:tc>
          <w:tcPr>
            <w:tcW w:w="1222" w:type="dxa"/>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c>
          <w:tcPr>
            <w:tcW w:w="1222" w:type="dxa"/>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c>
          <w:tcPr>
            <w:tcW w:w="1222" w:type="dxa"/>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c>
          <w:tcPr>
            <w:tcW w:w="1222" w:type="dxa"/>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c>
          <w:tcPr>
            <w:tcW w:w="1223" w:type="dxa"/>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c>
          <w:tcPr>
            <w:tcW w:w="1223" w:type="dxa"/>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c>
          <w:tcPr>
            <w:tcW w:w="1223" w:type="dxa"/>
          </w:tcPr>
          <w:p w:rsidR="00D6051F" w:rsidRPr="00095F57" w:rsidRDefault="00D6051F" w:rsidP="00095F57">
            <w:pPr>
              <w:jc w:val="center"/>
              <w:rPr>
                <w:rFonts w:ascii="Arial Narrow" w:hAnsi="Arial Narrow" w:cs="Arial"/>
                <w:color w:val="002060"/>
                <w:sz w:val="22"/>
                <w:szCs w:val="22"/>
              </w:rPr>
            </w:pPr>
            <w:r w:rsidRPr="00095F57">
              <w:rPr>
                <w:rFonts w:ascii="Arial Narrow" w:hAnsi="Arial Narrow" w:cs="Arial"/>
                <w:color w:val="002060"/>
                <w:sz w:val="22"/>
                <w:szCs w:val="22"/>
              </w:rPr>
              <w:t>X</w:t>
            </w:r>
          </w:p>
        </w:tc>
      </w:tr>
    </w:tbl>
    <w:p w:rsidR="00D6051F" w:rsidRDefault="00D6051F" w:rsidP="00D6051F">
      <w:pPr>
        <w:ind w:left="360"/>
        <w:jc w:val="center"/>
        <w:rPr>
          <w:rFonts w:ascii="Arial Narrow" w:hAnsi="Arial Narrow" w:cs="Arial"/>
          <w:color w:val="002060"/>
          <w:sz w:val="22"/>
          <w:szCs w:val="22"/>
        </w:rPr>
      </w:pPr>
    </w:p>
    <w:p w:rsidR="00306759" w:rsidRDefault="00306759" w:rsidP="00BA50CD">
      <w:pPr>
        <w:ind w:left="360"/>
        <w:rPr>
          <w:rFonts w:ascii="Arial Narrow" w:hAnsi="Arial Narrow" w:cs="Arial"/>
          <w:color w:val="002060"/>
          <w:sz w:val="22"/>
          <w:szCs w:val="22"/>
        </w:rPr>
      </w:pPr>
    </w:p>
    <w:p w:rsidR="00A76839" w:rsidRDefault="00A76839" w:rsidP="00BA50CD">
      <w:pPr>
        <w:ind w:left="360"/>
        <w:rPr>
          <w:rFonts w:ascii="Arial Narrow" w:hAnsi="Arial Narrow" w:cs="Arial"/>
          <w:color w:val="002060"/>
          <w:sz w:val="22"/>
          <w:szCs w:val="22"/>
        </w:rPr>
      </w:pPr>
      <w:r>
        <w:rPr>
          <w:rFonts w:ascii="Arial Narrow" w:hAnsi="Arial Narrow" w:cs="Arial"/>
          <w:color w:val="002060"/>
          <w:sz w:val="22"/>
          <w:szCs w:val="22"/>
        </w:rPr>
        <w:t>OBS: Todo o processo de geração de cobrança independente da forma de recebimento será baseado nestes parâmetros.</w:t>
      </w:r>
    </w:p>
    <w:p w:rsidR="00A76839" w:rsidRDefault="00A76839" w:rsidP="00BA50CD">
      <w:pPr>
        <w:ind w:left="360"/>
        <w:rPr>
          <w:rFonts w:ascii="Arial Narrow" w:hAnsi="Arial Narrow" w:cs="Arial"/>
          <w:color w:val="002060"/>
          <w:sz w:val="22"/>
          <w:szCs w:val="22"/>
        </w:rPr>
      </w:pPr>
    </w:p>
    <w:tbl>
      <w:tblPr>
        <w:tblW w:w="0" w:type="auto"/>
        <w:tblBorders>
          <w:insideV w:val="single" w:sz="4" w:space="0" w:color="auto"/>
        </w:tblBorders>
        <w:tblLayout w:type="fixed"/>
        <w:tblCellMar>
          <w:left w:w="70" w:type="dxa"/>
          <w:right w:w="70" w:type="dxa"/>
        </w:tblCellMar>
        <w:tblLook w:val="0000" w:firstRow="0" w:lastRow="0" w:firstColumn="0" w:lastColumn="0" w:noHBand="0" w:noVBand="0"/>
      </w:tblPr>
      <w:tblGrid>
        <w:gridCol w:w="9779"/>
      </w:tblGrid>
      <w:tr w:rsidR="00A76839" w:rsidRPr="00875148">
        <w:tc>
          <w:tcPr>
            <w:tcW w:w="9779" w:type="dxa"/>
          </w:tcPr>
          <w:p w:rsidR="00A76839" w:rsidRPr="00095F57" w:rsidRDefault="00A76839" w:rsidP="00FF0990">
            <w:pPr>
              <w:pStyle w:val="Ttulo2"/>
              <w:numPr>
                <w:ilvl w:val="0"/>
                <w:numId w:val="2"/>
              </w:numPr>
              <w:rPr>
                <w:rFonts w:ascii="Arial Narrow" w:hAnsi="Arial Narrow"/>
                <w:i w:val="0"/>
                <w:sz w:val="20"/>
              </w:rPr>
            </w:pPr>
            <w:r w:rsidRPr="00095F57">
              <w:rPr>
                <w:rFonts w:ascii="Arial Narrow" w:hAnsi="Arial Narrow"/>
                <w:i w:val="0"/>
                <w:sz w:val="20"/>
              </w:rPr>
              <w:t>Benefício esperado com a Manutenção:</w:t>
            </w:r>
          </w:p>
          <w:p w:rsidR="00A76839" w:rsidRPr="00875148" w:rsidRDefault="00A76839" w:rsidP="00597006">
            <w:pPr>
              <w:rPr>
                <w:rFonts w:ascii="Arial Narrow" w:hAnsi="Arial Narrow"/>
              </w:rPr>
            </w:pPr>
          </w:p>
        </w:tc>
      </w:tr>
    </w:tbl>
    <w:p w:rsidR="00A76839" w:rsidRPr="00875148" w:rsidRDefault="00A76839" w:rsidP="00603A73">
      <w:pPr>
        <w:pStyle w:val="Ttulo2"/>
        <w:numPr>
          <w:ilvl w:val="1"/>
          <w:numId w:val="2"/>
        </w:numPr>
        <w:rPr>
          <w:rFonts w:ascii="Arial Narrow" w:hAnsi="Arial Narrow"/>
          <w:sz w:val="20"/>
        </w:rPr>
      </w:pPr>
      <w:r w:rsidRPr="00875148">
        <w:rPr>
          <w:rFonts w:ascii="Arial Narrow" w:hAnsi="Arial Narrow"/>
          <w:sz w:val="20"/>
        </w:rPr>
        <w:t>Parâmetros Recebidos;</w:t>
      </w:r>
    </w:p>
    <w:p w:rsidR="00A76839" w:rsidRPr="00875148" w:rsidRDefault="00A76839" w:rsidP="00E34CC4">
      <w:pPr>
        <w:rPr>
          <w:rFonts w:ascii="Arial Narrow" w:hAnsi="Arial Narrow"/>
        </w:rPr>
      </w:pPr>
    </w:p>
    <w:p w:rsidR="00A76839" w:rsidRPr="00875148" w:rsidRDefault="00A76839" w:rsidP="00603A73">
      <w:pPr>
        <w:pStyle w:val="Ttulo2"/>
        <w:numPr>
          <w:ilvl w:val="1"/>
          <w:numId w:val="2"/>
        </w:numPr>
        <w:rPr>
          <w:rFonts w:ascii="Arial Narrow" w:hAnsi="Arial Narrow"/>
          <w:sz w:val="20"/>
        </w:rPr>
      </w:pPr>
      <w:r w:rsidRPr="00875148">
        <w:rPr>
          <w:rFonts w:ascii="Arial Narrow" w:hAnsi="Arial Narrow"/>
          <w:sz w:val="20"/>
        </w:rPr>
        <w:t>Tabelas;</w:t>
      </w:r>
    </w:p>
    <w:p w:rsidR="00A76839" w:rsidRPr="00875148" w:rsidRDefault="00A76839" w:rsidP="008665A6">
      <w:pPr>
        <w:rPr>
          <w:rFonts w:ascii="Arial Narrow" w:hAnsi="Arial Narrow"/>
        </w:rPr>
      </w:pPr>
    </w:p>
    <w:tbl>
      <w:tblPr>
        <w:tblW w:w="8156"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36"/>
        <w:gridCol w:w="1004"/>
        <w:gridCol w:w="1076"/>
        <w:gridCol w:w="812"/>
        <w:gridCol w:w="1076"/>
        <w:gridCol w:w="1052"/>
      </w:tblGrid>
      <w:tr w:rsidR="00A76839" w:rsidRPr="00875148" w:rsidTr="008573CA">
        <w:trPr>
          <w:trHeight w:val="314"/>
        </w:trPr>
        <w:tc>
          <w:tcPr>
            <w:tcW w:w="3136" w:type="dxa"/>
          </w:tcPr>
          <w:p w:rsidR="00A76839" w:rsidRPr="00875148" w:rsidRDefault="00A76839" w:rsidP="000339EB">
            <w:pPr>
              <w:rPr>
                <w:rFonts w:ascii="Arial Narrow" w:hAnsi="Arial Narrow" w:cs="Arial"/>
                <w:b/>
                <w:color w:val="0000FF"/>
              </w:rPr>
            </w:pPr>
            <w:r w:rsidRPr="00875148">
              <w:rPr>
                <w:rFonts w:ascii="Arial Narrow" w:hAnsi="Arial Narrow" w:cs="Arial"/>
                <w:b/>
                <w:color w:val="0000FF"/>
              </w:rPr>
              <w:t>TABELAS</w:t>
            </w:r>
          </w:p>
        </w:tc>
        <w:tc>
          <w:tcPr>
            <w:tcW w:w="1004" w:type="dxa"/>
          </w:tcPr>
          <w:p w:rsidR="00A76839" w:rsidRPr="00875148" w:rsidRDefault="00A76839" w:rsidP="00D013E8">
            <w:pPr>
              <w:jc w:val="center"/>
              <w:rPr>
                <w:rFonts w:ascii="Arial Narrow" w:hAnsi="Arial Narrow" w:cs="Arial"/>
                <w:b/>
                <w:color w:val="0000FF"/>
              </w:rPr>
            </w:pPr>
            <w:r w:rsidRPr="00875148">
              <w:rPr>
                <w:rFonts w:ascii="Arial Narrow" w:hAnsi="Arial Narrow" w:cs="Arial"/>
                <w:b/>
                <w:color w:val="0000FF"/>
              </w:rPr>
              <w:t>SUFIXO</w:t>
            </w:r>
          </w:p>
        </w:tc>
        <w:tc>
          <w:tcPr>
            <w:tcW w:w="1076" w:type="dxa"/>
          </w:tcPr>
          <w:p w:rsidR="00A76839" w:rsidRPr="00875148" w:rsidRDefault="00A76839" w:rsidP="00D013E8">
            <w:pPr>
              <w:jc w:val="center"/>
              <w:rPr>
                <w:rFonts w:ascii="Arial Narrow" w:hAnsi="Arial Narrow" w:cs="Arial"/>
                <w:b/>
                <w:color w:val="0000FF"/>
              </w:rPr>
            </w:pPr>
            <w:r w:rsidRPr="00875148">
              <w:rPr>
                <w:rFonts w:ascii="Arial Narrow" w:hAnsi="Arial Narrow" w:cs="Arial"/>
                <w:b/>
                <w:color w:val="0000FF"/>
              </w:rPr>
              <w:t>CREATE</w:t>
            </w:r>
          </w:p>
        </w:tc>
        <w:tc>
          <w:tcPr>
            <w:tcW w:w="812" w:type="dxa"/>
          </w:tcPr>
          <w:p w:rsidR="00A76839" w:rsidRPr="00875148" w:rsidRDefault="00A76839" w:rsidP="00D013E8">
            <w:pPr>
              <w:jc w:val="center"/>
              <w:rPr>
                <w:rFonts w:ascii="Arial Narrow" w:hAnsi="Arial Narrow" w:cs="Arial"/>
                <w:b/>
                <w:color w:val="0000FF"/>
              </w:rPr>
            </w:pPr>
            <w:r w:rsidRPr="00875148">
              <w:rPr>
                <w:rFonts w:ascii="Arial Narrow" w:hAnsi="Arial Narrow" w:cs="Arial"/>
                <w:b/>
                <w:color w:val="0000FF"/>
              </w:rPr>
              <w:t>READ</w:t>
            </w:r>
          </w:p>
        </w:tc>
        <w:tc>
          <w:tcPr>
            <w:tcW w:w="1076" w:type="dxa"/>
          </w:tcPr>
          <w:p w:rsidR="00A76839" w:rsidRPr="00875148" w:rsidRDefault="00A76839" w:rsidP="00D013E8">
            <w:pPr>
              <w:jc w:val="center"/>
              <w:rPr>
                <w:rFonts w:ascii="Arial Narrow" w:hAnsi="Arial Narrow" w:cs="Arial"/>
                <w:b/>
                <w:color w:val="0000FF"/>
              </w:rPr>
            </w:pPr>
            <w:r w:rsidRPr="00875148">
              <w:rPr>
                <w:rFonts w:ascii="Arial Narrow" w:hAnsi="Arial Narrow" w:cs="Arial"/>
                <w:b/>
                <w:color w:val="0000FF"/>
              </w:rPr>
              <w:t>UPDATE</w:t>
            </w:r>
          </w:p>
        </w:tc>
        <w:tc>
          <w:tcPr>
            <w:tcW w:w="1052" w:type="dxa"/>
          </w:tcPr>
          <w:p w:rsidR="00A76839" w:rsidRPr="00875148" w:rsidRDefault="00A76839" w:rsidP="00D013E8">
            <w:pPr>
              <w:jc w:val="center"/>
              <w:rPr>
                <w:rFonts w:ascii="Arial Narrow" w:hAnsi="Arial Narrow" w:cs="Arial"/>
                <w:b/>
                <w:color w:val="0000FF"/>
              </w:rPr>
            </w:pPr>
            <w:proofErr w:type="gramStart"/>
            <w:r w:rsidRPr="00875148">
              <w:rPr>
                <w:rFonts w:ascii="Arial Narrow" w:hAnsi="Arial Narrow" w:cs="Arial"/>
                <w:b/>
                <w:color w:val="0000FF"/>
              </w:rPr>
              <w:t>DELETE</w:t>
            </w:r>
            <w:proofErr w:type="gramEnd"/>
          </w:p>
        </w:tc>
      </w:tr>
      <w:tr w:rsidR="00A76839" w:rsidRPr="00875148" w:rsidTr="008573CA">
        <w:trPr>
          <w:trHeight w:val="228"/>
        </w:trPr>
        <w:tc>
          <w:tcPr>
            <w:tcW w:w="3136" w:type="dxa"/>
          </w:tcPr>
          <w:p w:rsidR="00A76839" w:rsidRPr="00095F57" w:rsidRDefault="00A76839" w:rsidP="00D013E8">
            <w:pPr>
              <w:pStyle w:val="Ttulo1"/>
              <w:ind w:left="0"/>
              <w:jc w:val="left"/>
              <w:rPr>
                <w:rFonts w:ascii="Arial Narrow" w:hAnsi="Arial Narrow" w:cs="Arial"/>
                <w:b w:val="0"/>
                <w:kern w:val="0"/>
                <w:sz w:val="20"/>
              </w:rPr>
            </w:pPr>
          </w:p>
        </w:tc>
        <w:tc>
          <w:tcPr>
            <w:tcW w:w="1004" w:type="dxa"/>
          </w:tcPr>
          <w:p w:rsidR="00A76839" w:rsidRPr="00FD0CD1" w:rsidRDefault="00A76839" w:rsidP="00D013E8">
            <w:pPr>
              <w:jc w:val="center"/>
              <w:rPr>
                <w:rFonts w:ascii="Arial Narrow" w:hAnsi="Arial Narrow" w:cs="Arial"/>
                <w:caps/>
              </w:rPr>
            </w:pPr>
          </w:p>
        </w:tc>
        <w:tc>
          <w:tcPr>
            <w:tcW w:w="1076" w:type="dxa"/>
          </w:tcPr>
          <w:p w:rsidR="00A76839" w:rsidRPr="00FD0CD1" w:rsidRDefault="00A76839" w:rsidP="00D013E8">
            <w:pPr>
              <w:jc w:val="center"/>
              <w:rPr>
                <w:rFonts w:ascii="Arial Narrow" w:hAnsi="Arial Narrow" w:cs="Arial"/>
                <w:caps/>
              </w:rPr>
            </w:pPr>
          </w:p>
        </w:tc>
        <w:tc>
          <w:tcPr>
            <w:tcW w:w="812" w:type="dxa"/>
          </w:tcPr>
          <w:p w:rsidR="00A76839" w:rsidRPr="00FD0CD1" w:rsidRDefault="00A76839" w:rsidP="00D013E8">
            <w:pPr>
              <w:jc w:val="center"/>
              <w:rPr>
                <w:rFonts w:ascii="Arial Narrow" w:hAnsi="Arial Narrow" w:cs="Arial"/>
                <w:caps/>
              </w:rPr>
            </w:pPr>
          </w:p>
        </w:tc>
        <w:tc>
          <w:tcPr>
            <w:tcW w:w="1076" w:type="dxa"/>
          </w:tcPr>
          <w:p w:rsidR="00A76839" w:rsidRPr="00FD0CD1" w:rsidRDefault="00A76839" w:rsidP="00D013E8">
            <w:pPr>
              <w:jc w:val="center"/>
              <w:rPr>
                <w:rFonts w:ascii="Arial Narrow" w:hAnsi="Arial Narrow" w:cs="Arial"/>
                <w:caps/>
              </w:rPr>
            </w:pPr>
          </w:p>
        </w:tc>
        <w:tc>
          <w:tcPr>
            <w:tcW w:w="1052" w:type="dxa"/>
          </w:tcPr>
          <w:p w:rsidR="00A76839" w:rsidRPr="00FD0CD1" w:rsidRDefault="00A76839" w:rsidP="00D013E8">
            <w:pPr>
              <w:jc w:val="center"/>
              <w:rPr>
                <w:rFonts w:ascii="Arial Narrow" w:hAnsi="Arial Narrow" w:cs="Arial"/>
                <w:caps/>
              </w:rPr>
            </w:pPr>
          </w:p>
        </w:tc>
      </w:tr>
      <w:tr w:rsidR="00A76839" w:rsidRPr="00875148" w:rsidTr="008573CA">
        <w:trPr>
          <w:trHeight w:val="228"/>
        </w:trPr>
        <w:tc>
          <w:tcPr>
            <w:tcW w:w="3136" w:type="dxa"/>
          </w:tcPr>
          <w:p w:rsidR="00A76839" w:rsidRPr="00095F57" w:rsidRDefault="00A76839" w:rsidP="00D013E8">
            <w:pPr>
              <w:pStyle w:val="Ttulo1"/>
              <w:ind w:left="0"/>
              <w:jc w:val="left"/>
              <w:rPr>
                <w:rFonts w:ascii="Arial Narrow" w:hAnsi="Arial Narrow" w:cs="Arial"/>
                <w:b w:val="0"/>
                <w:kern w:val="0"/>
                <w:sz w:val="20"/>
              </w:rPr>
            </w:pPr>
          </w:p>
        </w:tc>
        <w:tc>
          <w:tcPr>
            <w:tcW w:w="1004" w:type="dxa"/>
          </w:tcPr>
          <w:p w:rsidR="00A76839" w:rsidRDefault="00A76839" w:rsidP="00D013E8">
            <w:pPr>
              <w:jc w:val="center"/>
              <w:rPr>
                <w:rFonts w:ascii="Arial Narrow" w:hAnsi="Arial Narrow" w:cs="Arial"/>
                <w:caps/>
              </w:rPr>
            </w:pPr>
          </w:p>
        </w:tc>
        <w:tc>
          <w:tcPr>
            <w:tcW w:w="1076" w:type="dxa"/>
          </w:tcPr>
          <w:p w:rsidR="00A76839" w:rsidRPr="00FD0CD1" w:rsidRDefault="00A76839" w:rsidP="00D013E8">
            <w:pPr>
              <w:jc w:val="center"/>
              <w:rPr>
                <w:rFonts w:ascii="Arial Narrow" w:hAnsi="Arial Narrow" w:cs="Arial"/>
                <w:caps/>
              </w:rPr>
            </w:pPr>
          </w:p>
        </w:tc>
        <w:tc>
          <w:tcPr>
            <w:tcW w:w="812" w:type="dxa"/>
          </w:tcPr>
          <w:p w:rsidR="00A76839" w:rsidRPr="00FD0CD1" w:rsidRDefault="00A76839" w:rsidP="00D013E8">
            <w:pPr>
              <w:jc w:val="center"/>
              <w:rPr>
                <w:rFonts w:ascii="Arial Narrow" w:hAnsi="Arial Narrow" w:cs="Arial"/>
                <w:caps/>
              </w:rPr>
            </w:pPr>
          </w:p>
        </w:tc>
        <w:tc>
          <w:tcPr>
            <w:tcW w:w="1076" w:type="dxa"/>
          </w:tcPr>
          <w:p w:rsidR="00A76839" w:rsidRDefault="00A76839" w:rsidP="00D013E8">
            <w:pPr>
              <w:jc w:val="center"/>
              <w:rPr>
                <w:rFonts w:ascii="Arial Narrow" w:hAnsi="Arial Narrow" w:cs="Arial"/>
                <w:caps/>
              </w:rPr>
            </w:pPr>
          </w:p>
        </w:tc>
        <w:tc>
          <w:tcPr>
            <w:tcW w:w="1052" w:type="dxa"/>
          </w:tcPr>
          <w:p w:rsidR="00A76839" w:rsidRPr="00FD0CD1" w:rsidRDefault="00A76839" w:rsidP="00D013E8">
            <w:pPr>
              <w:jc w:val="center"/>
              <w:rPr>
                <w:rFonts w:ascii="Arial Narrow" w:hAnsi="Arial Narrow" w:cs="Arial"/>
                <w:caps/>
              </w:rPr>
            </w:pPr>
          </w:p>
        </w:tc>
      </w:tr>
      <w:tr w:rsidR="00A76839" w:rsidRPr="00875148" w:rsidTr="008573CA">
        <w:trPr>
          <w:trHeight w:val="228"/>
        </w:trPr>
        <w:tc>
          <w:tcPr>
            <w:tcW w:w="3136" w:type="dxa"/>
          </w:tcPr>
          <w:p w:rsidR="00A76839" w:rsidRPr="00095F57" w:rsidRDefault="00A76839" w:rsidP="00D013E8">
            <w:pPr>
              <w:pStyle w:val="Ttulo1"/>
              <w:ind w:left="0"/>
              <w:jc w:val="left"/>
              <w:rPr>
                <w:rFonts w:ascii="Arial Narrow" w:hAnsi="Arial Narrow" w:cs="Arial"/>
                <w:b w:val="0"/>
                <w:kern w:val="0"/>
                <w:sz w:val="20"/>
              </w:rPr>
            </w:pPr>
          </w:p>
        </w:tc>
        <w:tc>
          <w:tcPr>
            <w:tcW w:w="1004" w:type="dxa"/>
          </w:tcPr>
          <w:p w:rsidR="00A76839" w:rsidRDefault="00A76839" w:rsidP="00D013E8">
            <w:pPr>
              <w:jc w:val="center"/>
              <w:rPr>
                <w:rFonts w:ascii="Arial Narrow" w:hAnsi="Arial Narrow" w:cs="Arial"/>
                <w:caps/>
              </w:rPr>
            </w:pPr>
          </w:p>
        </w:tc>
        <w:tc>
          <w:tcPr>
            <w:tcW w:w="1076" w:type="dxa"/>
          </w:tcPr>
          <w:p w:rsidR="00A76839" w:rsidRPr="00FD0CD1" w:rsidRDefault="00A76839" w:rsidP="00D013E8">
            <w:pPr>
              <w:jc w:val="center"/>
              <w:rPr>
                <w:rFonts w:ascii="Arial Narrow" w:hAnsi="Arial Narrow" w:cs="Arial"/>
                <w:caps/>
              </w:rPr>
            </w:pPr>
          </w:p>
        </w:tc>
        <w:tc>
          <w:tcPr>
            <w:tcW w:w="812" w:type="dxa"/>
          </w:tcPr>
          <w:p w:rsidR="00A76839" w:rsidRDefault="00A76839" w:rsidP="00D013E8">
            <w:pPr>
              <w:jc w:val="center"/>
              <w:rPr>
                <w:rFonts w:ascii="Arial Narrow" w:hAnsi="Arial Narrow" w:cs="Arial"/>
                <w:caps/>
              </w:rPr>
            </w:pPr>
          </w:p>
        </w:tc>
        <w:tc>
          <w:tcPr>
            <w:tcW w:w="1076" w:type="dxa"/>
          </w:tcPr>
          <w:p w:rsidR="00A76839" w:rsidRDefault="00A76839" w:rsidP="00D013E8">
            <w:pPr>
              <w:jc w:val="center"/>
              <w:rPr>
                <w:rFonts w:ascii="Arial Narrow" w:hAnsi="Arial Narrow" w:cs="Arial"/>
                <w:caps/>
              </w:rPr>
            </w:pPr>
          </w:p>
        </w:tc>
        <w:tc>
          <w:tcPr>
            <w:tcW w:w="1052" w:type="dxa"/>
          </w:tcPr>
          <w:p w:rsidR="00A76839" w:rsidRPr="00FD0CD1" w:rsidRDefault="00A76839" w:rsidP="00D013E8">
            <w:pPr>
              <w:jc w:val="center"/>
              <w:rPr>
                <w:rFonts w:ascii="Arial Narrow" w:hAnsi="Arial Narrow" w:cs="Arial"/>
                <w:caps/>
              </w:rPr>
            </w:pPr>
          </w:p>
        </w:tc>
      </w:tr>
    </w:tbl>
    <w:p w:rsidR="00A76839" w:rsidRPr="00875148" w:rsidRDefault="00A76839" w:rsidP="008665A6">
      <w:pPr>
        <w:outlineLvl w:val="0"/>
        <w:rPr>
          <w:rFonts w:ascii="Arial Narrow" w:hAnsi="Arial Narrow" w:cs="Arial"/>
          <w:b/>
        </w:rPr>
      </w:pPr>
    </w:p>
    <w:p w:rsidR="00A76839" w:rsidRPr="00875148" w:rsidRDefault="00A76839" w:rsidP="00517854">
      <w:pPr>
        <w:pStyle w:val="Ttulo2"/>
        <w:numPr>
          <w:ilvl w:val="1"/>
          <w:numId w:val="2"/>
        </w:numPr>
        <w:rPr>
          <w:rFonts w:ascii="Arial Narrow" w:hAnsi="Arial Narrow"/>
          <w:sz w:val="20"/>
        </w:rPr>
      </w:pPr>
      <w:r w:rsidRPr="00875148">
        <w:rPr>
          <w:rFonts w:ascii="Arial Narrow" w:hAnsi="Arial Narrow"/>
          <w:sz w:val="20"/>
        </w:rPr>
        <w:t>Acesso as Tabelas;</w:t>
      </w:r>
    </w:p>
    <w:p w:rsidR="00A76839" w:rsidRPr="00875148" w:rsidRDefault="00A76839" w:rsidP="00517854">
      <w:pPr>
        <w:rPr>
          <w:rFonts w:ascii="Arial Narrow" w:hAnsi="Arial Narrow"/>
        </w:rPr>
      </w:pPr>
    </w:p>
    <w:tbl>
      <w:tblPr>
        <w:tblW w:w="9213"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8"/>
        <w:gridCol w:w="2835"/>
        <w:gridCol w:w="3969"/>
        <w:gridCol w:w="1701"/>
      </w:tblGrid>
      <w:tr w:rsidR="00A76839" w:rsidRPr="00875148" w:rsidTr="00092FF2">
        <w:trPr>
          <w:trHeight w:val="234"/>
        </w:trPr>
        <w:tc>
          <w:tcPr>
            <w:tcW w:w="708" w:type="dxa"/>
          </w:tcPr>
          <w:p w:rsidR="00A76839" w:rsidRPr="00875148" w:rsidRDefault="00A76839" w:rsidP="00D013E8">
            <w:pPr>
              <w:rPr>
                <w:rFonts w:ascii="Arial Narrow" w:hAnsi="Arial Narrow" w:cs="Arial"/>
                <w:color w:val="0000FF"/>
              </w:rPr>
            </w:pPr>
          </w:p>
        </w:tc>
        <w:tc>
          <w:tcPr>
            <w:tcW w:w="2835" w:type="dxa"/>
          </w:tcPr>
          <w:p w:rsidR="00A76839" w:rsidRPr="00095F57" w:rsidRDefault="00A76839" w:rsidP="00116B72">
            <w:pPr>
              <w:pStyle w:val="Ttulo1"/>
              <w:ind w:left="0"/>
              <w:jc w:val="left"/>
              <w:rPr>
                <w:rFonts w:ascii="Arial Narrow" w:hAnsi="Arial Narrow" w:cs="Arial"/>
                <w:caps/>
                <w:color w:val="0000FF"/>
                <w:kern w:val="0"/>
                <w:sz w:val="20"/>
              </w:rPr>
            </w:pPr>
            <w:r w:rsidRPr="00095F57">
              <w:rPr>
                <w:rFonts w:ascii="Arial Narrow" w:hAnsi="Arial Narrow" w:cs="Arial"/>
                <w:caps/>
                <w:color w:val="0000FF"/>
                <w:kern w:val="0"/>
                <w:sz w:val="20"/>
              </w:rPr>
              <w:t>TABELA</w:t>
            </w:r>
          </w:p>
        </w:tc>
        <w:tc>
          <w:tcPr>
            <w:tcW w:w="3969" w:type="dxa"/>
          </w:tcPr>
          <w:p w:rsidR="00A76839" w:rsidRPr="00875148" w:rsidRDefault="00A76839" w:rsidP="00116B72">
            <w:pPr>
              <w:rPr>
                <w:rFonts w:ascii="Arial Narrow" w:hAnsi="Arial Narrow" w:cs="Arial"/>
                <w:b/>
                <w:color w:val="0000FF"/>
              </w:rPr>
            </w:pPr>
            <w:r w:rsidRPr="00875148">
              <w:rPr>
                <w:rFonts w:ascii="Arial Narrow" w:hAnsi="Arial Narrow" w:cs="Arial"/>
                <w:b/>
                <w:color w:val="0000FF"/>
              </w:rPr>
              <w:t>Chave de Acesso</w:t>
            </w:r>
          </w:p>
        </w:tc>
        <w:tc>
          <w:tcPr>
            <w:tcW w:w="1701" w:type="dxa"/>
          </w:tcPr>
          <w:p w:rsidR="00A76839" w:rsidRPr="00875148" w:rsidRDefault="00A76839" w:rsidP="00116B72">
            <w:pPr>
              <w:rPr>
                <w:rFonts w:ascii="Arial Narrow" w:hAnsi="Arial Narrow" w:cs="Arial"/>
                <w:b/>
                <w:color w:val="0000FF"/>
              </w:rPr>
            </w:pPr>
            <w:r w:rsidRPr="00875148">
              <w:rPr>
                <w:rFonts w:ascii="Arial Narrow" w:hAnsi="Arial Narrow" w:cs="Arial"/>
                <w:b/>
                <w:color w:val="0000FF"/>
              </w:rPr>
              <w:t>Localizado na Tabela</w:t>
            </w:r>
          </w:p>
        </w:tc>
      </w:tr>
      <w:tr w:rsidR="00A76839" w:rsidRPr="00875148" w:rsidTr="00092FF2">
        <w:trPr>
          <w:trHeight w:val="236"/>
        </w:trPr>
        <w:tc>
          <w:tcPr>
            <w:tcW w:w="708" w:type="dxa"/>
          </w:tcPr>
          <w:p w:rsidR="00A76839" w:rsidRPr="00875148" w:rsidRDefault="00A76839" w:rsidP="002A4DAE">
            <w:pPr>
              <w:jc w:val="center"/>
              <w:rPr>
                <w:rFonts w:ascii="Arial Narrow" w:hAnsi="Arial Narrow" w:cs="Arial"/>
                <w:caps/>
                <w:color w:val="000000"/>
              </w:rPr>
            </w:pPr>
          </w:p>
        </w:tc>
        <w:tc>
          <w:tcPr>
            <w:tcW w:w="2835" w:type="dxa"/>
          </w:tcPr>
          <w:p w:rsidR="00A76839" w:rsidRPr="00875148" w:rsidRDefault="00A76839" w:rsidP="00116B72">
            <w:pPr>
              <w:rPr>
                <w:rFonts w:ascii="Arial Narrow" w:hAnsi="Arial Narrow" w:cs="Arial"/>
                <w:b/>
                <w:color w:val="000000"/>
              </w:rPr>
            </w:pPr>
          </w:p>
        </w:tc>
        <w:tc>
          <w:tcPr>
            <w:tcW w:w="3969" w:type="dxa"/>
          </w:tcPr>
          <w:p w:rsidR="00A76839" w:rsidRPr="00095F57" w:rsidRDefault="00A76839" w:rsidP="00D013E8">
            <w:pPr>
              <w:pStyle w:val="Cabealho"/>
              <w:tabs>
                <w:tab w:val="clear" w:pos="4320"/>
                <w:tab w:val="clear" w:pos="8640"/>
              </w:tabs>
              <w:rPr>
                <w:rFonts w:ascii="Arial Narrow" w:hAnsi="Arial Narrow" w:cs="Arial"/>
                <w:color w:val="000000"/>
              </w:rPr>
            </w:pPr>
          </w:p>
        </w:tc>
        <w:tc>
          <w:tcPr>
            <w:tcW w:w="1701" w:type="dxa"/>
          </w:tcPr>
          <w:p w:rsidR="00A76839" w:rsidRPr="00875148" w:rsidRDefault="00A76839" w:rsidP="00D013E8">
            <w:pPr>
              <w:rPr>
                <w:rFonts w:ascii="Arial Narrow" w:hAnsi="Arial Narrow" w:cs="Arial"/>
                <w:color w:val="000000"/>
              </w:rPr>
            </w:pPr>
          </w:p>
        </w:tc>
      </w:tr>
    </w:tbl>
    <w:p w:rsidR="00A76839" w:rsidRPr="00875148" w:rsidRDefault="00A76839" w:rsidP="00116B72">
      <w:pPr>
        <w:rPr>
          <w:rFonts w:ascii="Arial Narrow" w:hAnsi="Arial Narrow"/>
        </w:rPr>
      </w:pPr>
    </w:p>
    <w:p w:rsidR="00A76839" w:rsidRPr="00875148" w:rsidRDefault="00A76839" w:rsidP="00517854">
      <w:pPr>
        <w:pStyle w:val="Ttulo2"/>
        <w:numPr>
          <w:ilvl w:val="1"/>
          <w:numId w:val="2"/>
        </w:numPr>
        <w:rPr>
          <w:rFonts w:ascii="Arial Narrow" w:hAnsi="Arial Narrow"/>
          <w:sz w:val="20"/>
        </w:rPr>
      </w:pPr>
      <w:r w:rsidRPr="00875148">
        <w:rPr>
          <w:rFonts w:ascii="Arial Narrow" w:hAnsi="Arial Narrow"/>
          <w:sz w:val="20"/>
        </w:rPr>
        <w:t>Formatação das Telas;</w:t>
      </w:r>
    </w:p>
    <w:p w:rsidR="00A76839" w:rsidRPr="00875148" w:rsidRDefault="00A76839" w:rsidP="00517854">
      <w:pPr>
        <w:rPr>
          <w:rFonts w:ascii="Arial Narrow" w:hAnsi="Arial Narrow"/>
        </w:rPr>
      </w:pPr>
    </w:p>
    <w:tbl>
      <w:tblPr>
        <w:tblW w:w="8431"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39"/>
        <w:gridCol w:w="1496"/>
        <w:gridCol w:w="1888"/>
        <w:gridCol w:w="1808"/>
      </w:tblGrid>
      <w:tr w:rsidR="00A76839" w:rsidRPr="00875148">
        <w:trPr>
          <w:trHeight w:val="204"/>
        </w:trPr>
        <w:tc>
          <w:tcPr>
            <w:tcW w:w="3239" w:type="dxa"/>
          </w:tcPr>
          <w:p w:rsidR="00A76839" w:rsidRPr="00875148" w:rsidRDefault="00A76839" w:rsidP="00A837DC">
            <w:pPr>
              <w:rPr>
                <w:rFonts w:ascii="Arial Narrow" w:hAnsi="Arial Narrow" w:cs="Arial"/>
                <w:b/>
                <w:caps/>
                <w:color w:val="0000FF"/>
              </w:rPr>
            </w:pPr>
            <w:r w:rsidRPr="00875148">
              <w:rPr>
                <w:rFonts w:ascii="Arial Narrow" w:hAnsi="Arial Narrow" w:cs="Arial"/>
                <w:b/>
                <w:caps/>
                <w:color w:val="0000FF"/>
              </w:rPr>
              <w:t>COLUNA</w:t>
            </w:r>
          </w:p>
        </w:tc>
        <w:tc>
          <w:tcPr>
            <w:tcW w:w="1496" w:type="dxa"/>
          </w:tcPr>
          <w:p w:rsidR="00A76839" w:rsidRPr="00875148" w:rsidRDefault="00A76839" w:rsidP="00A837DC">
            <w:pPr>
              <w:rPr>
                <w:rFonts w:ascii="Arial Narrow" w:hAnsi="Arial Narrow" w:cs="Arial"/>
                <w:b/>
                <w:color w:val="0000FF"/>
              </w:rPr>
            </w:pPr>
            <w:r w:rsidRPr="00875148">
              <w:rPr>
                <w:rFonts w:ascii="Arial Narrow" w:hAnsi="Arial Narrow" w:cs="Arial"/>
                <w:b/>
                <w:color w:val="0000FF"/>
              </w:rPr>
              <w:t>LABEL</w:t>
            </w:r>
          </w:p>
        </w:tc>
        <w:tc>
          <w:tcPr>
            <w:tcW w:w="1888" w:type="dxa"/>
          </w:tcPr>
          <w:p w:rsidR="00A76839" w:rsidRPr="00095F57" w:rsidRDefault="00A76839" w:rsidP="00A837DC">
            <w:pPr>
              <w:pStyle w:val="Ttulo1"/>
              <w:ind w:left="0"/>
              <w:jc w:val="left"/>
              <w:rPr>
                <w:rFonts w:ascii="Arial Narrow" w:hAnsi="Arial Narrow" w:cs="Arial"/>
                <w:color w:val="0000FF"/>
                <w:kern w:val="0"/>
                <w:sz w:val="20"/>
              </w:rPr>
            </w:pPr>
            <w:r w:rsidRPr="00095F57">
              <w:rPr>
                <w:rFonts w:ascii="Arial Narrow" w:hAnsi="Arial Narrow" w:cs="Arial"/>
                <w:color w:val="0000FF"/>
                <w:kern w:val="0"/>
                <w:sz w:val="20"/>
              </w:rPr>
              <w:t>TABELA</w:t>
            </w:r>
          </w:p>
        </w:tc>
        <w:tc>
          <w:tcPr>
            <w:tcW w:w="1808" w:type="dxa"/>
          </w:tcPr>
          <w:p w:rsidR="00A76839" w:rsidRPr="00875148" w:rsidRDefault="00A76839" w:rsidP="00A837DC">
            <w:pPr>
              <w:rPr>
                <w:rFonts w:ascii="Arial Narrow" w:hAnsi="Arial Narrow" w:cs="Arial"/>
                <w:b/>
                <w:color w:val="0000FF"/>
              </w:rPr>
            </w:pPr>
            <w:r w:rsidRPr="00875148">
              <w:rPr>
                <w:rFonts w:ascii="Arial Narrow" w:hAnsi="Arial Narrow" w:cs="Arial"/>
                <w:b/>
                <w:color w:val="0000FF"/>
              </w:rPr>
              <w:t>OBJETO</w:t>
            </w:r>
          </w:p>
        </w:tc>
      </w:tr>
      <w:tr w:rsidR="00A76839" w:rsidRPr="00875148">
        <w:tc>
          <w:tcPr>
            <w:tcW w:w="3239" w:type="dxa"/>
          </w:tcPr>
          <w:p w:rsidR="00A76839" w:rsidRPr="00875148" w:rsidRDefault="00A76839" w:rsidP="00A837DC">
            <w:pPr>
              <w:rPr>
                <w:rStyle w:val="Negritoatributo"/>
                <w:rFonts w:ascii="Arial Narrow" w:hAnsi="Arial Narrow" w:cs="Arial"/>
                <w:b w:val="0"/>
                <w:caps/>
                <w:color w:val="0000FF"/>
              </w:rPr>
            </w:pPr>
          </w:p>
        </w:tc>
        <w:tc>
          <w:tcPr>
            <w:tcW w:w="1496" w:type="dxa"/>
          </w:tcPr>
          <w:p w:rsidR="00A76839" w:rsidRPr="00875148" w:rsidRDefault="00A76839" w:rsidP="00A837DC">
            <w:pPr>
              <w:rPr>
                <w:rFonts w:ascii="Arial Narrow" w:hAnsi="Arial Narrow" w:cs="Arial"/>
                <w:color w:val="0000FF"/>
              </w:rPr>
            </w:pPr>
          </w:p>
        </w:tc>
        <w:tc>
          <w:tcPr>
            <w:tcW w:w="1888" w:type="dxa"/>
          </w:tcPr>
          <w:p w:rsidR="00A76839" w:rsidRPr="00875148" w:rsidRDefault="00A76839" w:rsidP="00A837DC">
            <w:pPr>
              <w:rPr>
                <w:rStyle w:val="Negritoatributo"/>
                <w:rFonts w:ascii="Arial Narrow" w:hAnsi="Arial Narrow" w:cs="Arial"/>
                <w:color w:val="0000FF"/>
              </w:rPr>
            </w:pPr>
          </w:p>
        </w:tc>
        <w:tc>
          <w:tcPr>
            <w:tcW w:w="1808" w:type="dxa"/>
          </w:tcPr>
          <w:p w:rsidR="00A76839" w:rsidRPr="00875148" w:rsidRDefault="00A76839" w:rsidP="00A837DC">
            <w:pPr>
              <w:rPr>
                <w:rFonts w:ascii="Arial Narrow" w:hAnsi="Arial Narrow" w:cs="Arial"/>
                <w:color w:val="0000FF"/>
              </w:rPr>
            </w:pPr>
          </w:p>
        </w:tc>
      </w:tr>
    </w:tbl>
    <w:p w:rsidR="00A76839" w:rsidRPr="00875148" w:rsidRDefault="00A76839" w:rsidP="00752424">
      <w:pPr>
        <w:spacing w:before="30" w:after="30"/>
        <w:ind w:left="720"/>
        <w:rPr>
          <w:rFonts w:ascii="Arial Narrow" w:hAnsi="Arial Narrow" w:cs="Arial"/>
          <w:color w:val="0000FF"/>
        </w:rPr>
      </w:pPr>
    </w:p>
    <w:p w:rsidR="00A76839" w:rsidRPr="00875148" w:rsidRDefault="00A76839" w:rsidP="00BE1A1C">
      <w:pPr>
        <w:pStyle w:val="Ttulo2"/>
        <w:numPr>
          <w:ilvl w:val="1"/>
          <w:numId w:val="2"/>
        </w:numPr>
        <w:rPr>
          <w:rFonts w:ascii="Arial Narrow" w:hAnsi="Arial Narrow"/>
          <w:sz w:val="20"/>
        </w:rPr>
      </w:pPr>
      <w:r w:rsidRPr="00875148">
        <w:rPr>
          <w:rFonts w:ascii="Arial Narrow" w:hAnsi="Arial Narrow"/>
          <w:sz w:val="20"/>
        </w:rPr>
        <w:t>Formatação dos Relatórios;</w:t>
      </w:r>
    </w:p>
    <w:p w:rsidR="00A76839" w:rsidRPr="00875148" w:rsidRDefault="00A76839" w:rsidP="00BE1A1C">
      <w:pPr>
        <w:rPr>
          <w:rFonts w:ascii="Arial Narrow" w:hAnsi="Arial Narrow"/>
        </w:rPr>
      </w:pPr>
    </w:p>
    <w:tbl>
      <w:tblPr>
        <w:tblW w:w="8431"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39"/>
        <w:gridCol w:w="1496"/>
        <w:gridCol w:w="1888"/>
        <w:gridCol w:w="1808"/>
      </w:tblGrid>
      <w:tr w:rsidR="00A76839" w:rsidRPr="00875148">
        <w:trPr>
          <w:trHeight w:val="204"/>
        </w:trPr>
        <w:tc>
          <w:tcPr>
            <w:tcW w:w="3239" w:type="dxa"/>
          </w:tcPr>
          <w:p w:rsidR="00A76839" w:rsidRPr="00875148" w:rsidRDefault="00A76839" w:rsidP="00725A0D">
            <w:pPr>
              <w:rPr>
                <w:rFonts w:ascii="Arial Narrow" w:hAnsi="Arial Narrow" w:cs="Arial"/>
                <w:b/>
                <w:caps/>
                <w:color w:val="0000FF"/>
              </w:rPr>
            </w:pPr>
            <w:r w:rsidRPr="00875148">
              <w:rPr>
                <w:rFonts w:ascii="Arial Narrow" w:hAnsi="Arial Narrow" w:cs="Arial"/>
                <w:b/>
                <w:caps/>
                <w:color w:val="0000FF"/>
              </w:rPr>
              <w:t>COLUNA</w:t>
            </w:r>
          </w:p>
        </w:tc>
        <w:tc>
          <w:tcPr>
            <w:tcW w:w="1496" w:type="dxa"/>
          </w:tcPr>
          <w:p w:rsidR="00A76839" w:rsidRPr="00875148" w:rsidRDefault="00A76839" w:rsidP="00725A0D">
            <w:pPr>
              <w:rPr>
                <w:rFonts w:ascii="Arial Narrow" w:hAnsi="Arial Narrow" w:cs="Arial"/>
                <w:b/>
                <w:color w:val="0000FF"/>
              </w:rPr>
            </w:pPr>
            <w:r w:rsidRPr="00875148">
              <w:rPr>
                <w:rFonts w:ascii="Arial Narrow" w:hAnsi="Arial Narrow" w:cs="Arial"/>
                <w:b/>
                <w:color w:val="0000FF"/>
              </w:rPr>
              <w:t>LABEL</w:t>
            </w:r>
          </w:p>
        </w:tc>
        <w:tc>
          <w:tcPr>
            <w:tcW w:w="1888" w:type="dxa"/>
          </w:tcPr>
          <w:p w:rsidR="00A76839" w:rsidRPr="00095F57" w:rsidRDefault="00A76839" w:rsidP="00725A0D">
            <w:pPr>
              <w:pStyle w:val="Ttulo1"/>
              <w:ind w:left="0"/>
              <w:jc w:val="left"/>
              <w:rPr>
                <w:rFonts w:ascii="Arial Narrow" w:hAnsi="Arial Narrow" w:cs="Arial"/>
                <w:color w:val="0000FF"/>
                <w:kern w:val="0"/>
                <w:sz w:val="20"/>
              </w:rPr>
            </w:pPr>
            <w:r w:rsidRPr="00095F57">
              <w:rPr>
                <w:rFonts w:ascii="Arial Narrow" w:hAnsi="Arial Narrow" w:cs="Arial"/>
                <w:color w:val="0000FF"/>
                <w:kern w:val="0"/>
                <w:sz w:val="20"/>
              </w:rPr>
              <w:t>TABELA</w:t>
            </w:r>
          </w:p>
        </w:tc>
        <w:tc>
          <w:tcPr>
            <w:tcW w:w="1808" w:type="dxa"/>
          </w:tcPr>
          <w:p w:rsidR="00A76839" w:rsidRPr="00875148" w:rsidRDefault="00A76839" w:rsidP="00725A0D">
            <w:pPr>
              <w:rPr>
                <w:rFonts w:ascii="Arial Narrow" w:hAnsi="Arial Narrow" w:cs="Arial"/>
                <w:b/>
                <w:color w:val="0000FF"/>
              </w:rPr>
            </w:pPr>
            <w:r w:rsidRPr="00875148">
              <w:rPr>
                <w:rFonts w:ascii="Arial Narrow" w:hAnsi="Arial Narrow" w:cs="Arial"/>
                <w:b/>
                <w:color w:val="0000FF"/>
              </w:rPr>
              <w:t>OBJETO</w:t>
            </w:r>
          </w:p>
        </w:tc>
      </w:tr>
      <w:tr w:rsidR="00A76839" w:rsidRPr="00875148">
        <w:tc>
          <w:tcPr>
            <w:tcW w:w="3239" w:type="dxa"/>
          </w:tcPr>
          <w:p w:rsidR="00A76839" w:rsidRPr="00875148" w:rsidRDefault="00A76839" w:rsidP="00725A0D">
            <w:pPr>
              <w:rPr>
                <w:rStyle w:val="Negritoatributo"/>
                <w:rFonts w:ascii="Arial Narrow" w:hAnsi="Arial Narrow" w:cs="Arial"/>
                <w:b w:val="0"/>
                <w:caps/>
                <w:color w:val="0000FF"/>
              </w:rPr>
            </w:pPr>
          </w:p>
        </w:tc>
        <w:tc>
          <w:tcPr>
            <w:tcW w:w="1496" w:type="dxa"/>
          </w:tcPr>
          <w:p w:rsidR="00A76839" w:rsidRPr="00875148" w:rsidRDefault="00A76839" w:rsidP="00725A0D">
            <w:pPr>
              <w:rPr>
                <w:rFonts w:ascii="Arial Narrow" w:hAnsi="Arial Narrow" w:cs="Arial"/>
                <w:color w:val="0000FF"/>
              </w:rPr>
            </w:pPr>
          </w:p>
        </w:tc>
        <w:tc>
          <w:tcPr>
            <w:tcW w:w="1888" w:type="dxa"/>
          </w:tcPr>
          <w:p w:rsidR="00A76839" w:rsidRPr="00875148" w:rsidRDefault="00A76839" w:rsidP="00725A0D">
            <w:pPr>
              <w:rPr>
                <w:rStyle w:val="Negritoatributo"/>
                <w:rFonts w:ascii="Arial Narrow" w:hAnsi="Arial Narrow" w:cs="Arial"/>
                <w:color w:val="0000FF"/>
              </w:rPr>
            </w:pPr>
          </w:p>
        </w:tc>
        <w:tc>
          <w:tcPr>
            <w:tcW w:w="1808" w:type="dxa"/>
          </w:tcPr>
          <w:p w:rsidR="00A76839" w:rsidRPr="00875148" w:rsidRDefault="00A76839" w:rsidP="00725A0D">
            <w:pPr>
              <w:rPr>
                <w:rFonts w:ascii="Arial Narrow" w:hAnsi="Arial Narrow" w:cs="Arial"/>
                <w:color w:val="0000FF"/>
              </w:rPr>
            </w:pPr>
          </w:p>
        </w:tc>
      </w:tr>
    </w:tbl>
    <w:p w:rsidR="00A76839" w:rsidRPr="00875148" w:rsidRDefault="00A76839" w:rsidP="00517854">
      <w:pPr>
        <w:pStyle w:val="Ttulo2"/>
        <w:numPr>
          <w:ilvl w:val="1"/>
          <w:numId w:val="2"/>
        </w:numPr>
        <w:rPr>
          <w:rFonts w:ascii="Arial Narrow" w:hAnsi="Arial Narrow"/>
          <w:sz w:val="20"/>
        </w:rPr>
      </w:pPr>
      <w:r w:rsidRPr="00875148">
        <w:rPr>
          <w:rFonts w:ascii="Arial Narrow" w:hAnsi="Arial Narrow"/>
          <w:sz w:val="20"/>
        </w:rPr>
        <w:t>Manutenção das Tabelas;</w:t>
      </w:r>
    </w:p>
    <w:p w:rsidR="00A76839" w:rsidRPr="00875148" w:rsidRDefault="00A76839" w:rsidP="00517854">
      <w:pPr>
        <w:rPr>
          <w:rFonts w:ascii="Arial Narrow" w:hAnsi="Arial Narrow"/>
        </w:rPr>
      </w:pPr>
    </w:p>
    <w:p w:rsidR="00A76839" w:rsidRPr="00875148" w:rsidRDefault="00A76839" w:rsidP="00D82DF3">
      <w:pPr>
        <w:pStyle w:val="Ttulo2"/>
        <w:numPr>
          <w:ilvl w:val="2"/>
          <w:numId w:val="2"/>
        </w:numPr>
        <w:rPr>
          <w:rFonts w:ascii="Arial Narrow" w:hAnsi="Arial Narrow"/>
          <w:sz w:val="20"/>
        </w:rPr>
      </w:pPr>
      <w:r w:rsidRPr="00875148">
        <w:rPr>
          <w:rFonts w:ascii="Arial Narrow" w:hAnsi="Arial Narrow"/>
          <w:sz w:val="20"/>
        </w:rPr>
        <w:t>Inclusão Tabela</w:t>
      </w:r>
    </w:p>
    <w:p w:rsidR="00A76839" w:rsidRPr="00875148" w:rsidRDefault="00A76839" w:rsidP="000F5D38">
      <w:pPr>
        <w:rPr>
          <w:rFonts w:ascii="Arial Narrow" w:hAnsi="Arial Narrow"/>
        </w:rPr>
      </w:pPr>
    </w:p>
    <w:tbl>
      <w:tblPr>
        <w:tblW w:w="6804" w:type="dxa"/>
        <w:tblInd w:w="1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20"/>
        <w:gridCol w:w="2292"/>
        <w:gridCol w:w="992"/>
      </w:tblGrid>
      <w:tr w:rsidR="00A76839" w:rsidRPr="00875148" w:rsidTr="008573CA">
        <w:trPr>
          <w:trHeight w:val="204"/>
        </w:trPr>
        <w:tc>
          <w:tcPr>
            <w:tcW w:w="3520" w:type="dxa"/>
          </w:tcPr>
          <w:p w:rsidR="00A76839" w:rsidRPr="00875148" w:rsidRDefault="00A76839" w:rsidP="002D69A4">
            <w:pPr>
              <w:rPr>
                <w:rFonts w:ascii="Arial Narrow" w:hAnsi="Arial Narrow" w:cs="Arial"/>
                <w:b/>
                <w:caps/>
                <w:color w:val="0000FF"/>
              </w:rPr>
            </w:pPr>
            <w:r w:rsidRPr="00875148">
              <w:rPr>
                <w:rFonts w:ascii="Arial Narrow" w:hAnsi="Arial Narrow" w:cs="Arial"/>
                <w:b/>
                <w:caps/>
                <w:color w:val="0000FF"/>
              </w:rPr>
              <w:t>COLUNA</w:t>
            </w:r>
          </w:p>
        </w:tc>
        <w:tc>
          <w:tcPr>
            <w:tcW w:w="2292" w:type="dxa"/>
          </w:tcPr>
          <w:p w:rsidR="00A76839" w:rsidRPr="00875148" w:rsidRDefault="00A76839" w:rsidP="002D69A4">
            <w:pPr>
              <w:rPr>
                <w:rFonts w:ascii="Arial Narrow" w:hAnsi="Arial Narrow" w:cs="Arial"/>
                <w:b/>
                <w:color w:val="0000FF"/>
              </w:rPr>
            </w:pPr>
            <w:r w:rsidRPr="00875148">
              <w:rPr>
                <w:rFonts w:ascii="Arial Narrow" w:hAnsi="Arial Narrow" w:cs="Arial"/>
                <w:b/>
                <w:color w:val="0000FF"/>
              </w:rPr>
              <w:t>Conteúdo</w:t>
            </w:r>
          </w:p>
        </w:tc>
        <w:tc>
          <w:tcPr>
            <w:tcW w:w="992" w:type="dxa"/>
          </w:tcPr>
          <w:p w:rsidR="00A76839" w:rsidRPr="00095F57" w:rsidRDefault="00A76839" w:rsidP="002B1A0A">
            <w:pPr>
              <w:pStyle w:val="Ttulo1"/>
              <w:ind w:left="0"/>
              <w:jc w:val="left"/>
              <w:rPr>
                <w:rFonts w:ascii="Arial Narrow" w:hAnsi="Arial Narrow" w:cs="Arial"/>
                <w:color w:val="0000FF"/>
                <w:kern w:val="0"/>
                <w:sz w:val="20"/>
              </w:rPr>
            </w:pPr>
            <w:r w:rsidRPr="00095F57">
              <w:rPr>
                <w:rFonts w:ascii="Arial Narrow" w:hAnsi="Arial Narrow" w:cs="Arial"/>
                <w:color w:val="0000FF"/>
                <w:kern w:val="0"/>
                <w:sz w:val="20"/>
              </w:rPr>
              <w:t>Origem</w:t>
            </w:r>
          </w:p>
        </w:tc>
      </w:tr>
      <w:tr w:rsidR="00A76839" w:rsidRPr="00875148" w:rsidTr="008573CA">
        <w:tc>
          <w:tcPr>
            <w:tcW w:w="3520" w:type="dxa"/>
          </w:tcPr>
          <w:p w:rsidR="00A76839" w:rsidRPr="00875148" w:rsidRDefault="00A76839" w:rsidP="00D013E8">
            <w:pPr>
              <w:rPr>
                <w:rStyle w:val="Negritoatributo"/>
                <w:rFonts w:ascii="Arial Narrow" w:hAnsi="Arial Narrow" w:cs="Arial"/>
                <w:b w:val="0"/>
                <w:caps/>
                <w:color w:val="0000FF"/>
              </w:rPr>
            </w:pPr>
          </w:p>
        </w:tc>
        <w:tc>
          <w:tcPr>
            <w:tcW w:w="2292" w:type="dxa"/>
          </w:tcPr>
          <w:p w:rsidR="00A76839" w:rsidRPr="00875148" w:rsidRDefault="00A76839" w:rsidP="00321262">
            <w:pPr>
              <w:rPr>
                <w:rStyle w:val="Negritoatributo"/>
                <w:rFonts w:ascii="Arial Narrow" w:hAnsi="Arial Narrow" w:cs="Arial"/>
                <w:b w:val="0"/>
                <w:color w:val="0000FF"/>
              </w:rPr>
            </w:pPr>
          </w:p>
        </w:tc>
        <w:tc>
          <w:tcPr>
            <w:tcW w:w="992" w:type="dxa"/>
          </w:tcPr>
          <w:p w:rsidR="00A76839" w:rsidRPr="00875148" w:rsidRDefault="00A76839" w:rsidP="002B1A0A">
            <w:pPr>
              <w:rPr>
                <w:rStyle w:val="Negritoatributo"/>
                <w:rFonts w:ascii="Arial Narrow" w:hAnsi="Arial Narrow" w:cs="Arial"/>
                <w:b w:val="0"/>
                <w:color w:val="0000FF"/>
              </w:rPr>
            </w:pPr>
          </w:p>
        </w:tc>
      </w:tr>
    </w:tbl>
    <w:p w:rsidR="00A76839" w:rsidRPr="00875148" w:rsidRDefault="00A76839" w:rsidP="00116B72">
      <w:pPr>
        <w:rPr>
          <w:rFonts w:ascii="Arial Narrow" w:hAnsi="Arial Narrow"/>
        </w:rPr>
      </w:pPr>
    </w:p>
    <w:p w:rsidR="00A76839" w:rsidRPr="00875148" w:rsidRDefault="00A76839" w:rsidP="00D82DF3">
      <w:pPr>
        <w:pStyle w:val="Ttulo2"/>
        <w:numPr>
          <w:ilvl w:val="2"/>
          <w:numId w:val="2"/>
        </w:numPr>
        <w:rPr>
          <w:rFonts w:ascii="Arial Narrow" w:hAnsi="Arial Narrow"/>
          <w:sz w:val="20"/>
        </w:rPr>
      </w:pPr>
      <w:r w:rsidRPr="00875148">
        <w:rPr>
          <w:rFonts w:ascii="Arial Narrow" w:hAnsi="Arial Narrow"/>
          <w:sz w:val="20"/>
        </w:rPr>
        <w:t>Alteração Tabela</w:t>
      </w:r>
    </w:p>
    <w:p w:rsidR="00A76839" w:rsidRPr="00875148" w:rsidRDefault="00A76839" w:rsidP="000F5D38">
      <w:pPr>
        <w:pStyle w:val="Ttulo2"/>
        <w:numPr>
          <w:ilvl w:val="0"/>
          <w:numId w:val="0"/>
        </w:numPr>
        <w:ind w:left="1080"/>
        <w:rPr>
          <w:rFonts w:ascii="Arial Narrow" w:hAnsi="Arial Narrow"/>
          <w:sz w:val="20"/>
        </w:rPr>
      </w:pPr>
    </w:p>
    <w:tbl>
      <w:tblPr>
        <w:tblW w:w="6812" w:type="dxa"/>
        <w:tblInd w:w="1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93"/>
        <w:gridCol w:w="2370"/>
        <w:gridCol w:w="949"/>
      </w:tblGrid>
      <w:tr w:rsidR="00A76839" w:rsidRPr="00875148" w:rsidTr="00974529">
        <w:trPr>
          <w:trHeight w:val="204"/>
        </w:trPr>
        <w:tc>
          <w:tcPr>
            <w:tcW w:w="3493" w:type="dxa"/>
          </w:tcPr>
          <w:p w:rsidR="00A76839" w:rsidRPr="00875148" w:rsidRDefault="00A76839" w:rsidP="00186729">
            <w:pPr>
              <w:rPr>
                <w:rFonts w:ascii="Arial Narrow" w:hAnsi="Arial Narrow" w:cs="Arial"/>
                <w:b/>
                <w:caps/>
                <w:color w:val="0000FF"/>
              </w:rPr>
            </w:pPr>
            <w:r w:rsidRPr="00875148">
              <w:rPr>
                <w:rFonts w:ascii="Arial Narrow" w:hAnsi="Arial Narrow" w:cs="Arial"/>
                <w:b/>
                <w:caps/>
                <w:color w:val="0000FF"/>
              </w:rPr>
              <w:t>COLUNA</w:t>
            </w:r>
          </w:p>
        </w:tc>
        <w:tc>
          <w:tcPr>
            <w:tcW w:w="2370" w:type="dxa"/>
          </w:tcPr>
          <w:p w:rsidR="00A76839" w:rsidRPr="00875148" w:rsidRDefault="00A76839" w:rsidP="00186729">
            <w:pPr>
              <w:rPr>
                <w:rFonts w:ascii="Arial Narrow" w:hAnsi="Arial Narrow" w:cs="Arial"/>
                <w:b/>
                <w:color w:val="0000FF"/>
              </w:rPr>
            </w:pPr>
            <w:r w:rsidRPr="00875148">
              <w:rPr>
                <w:rFonts w:ascii="Arial Narrow" w:hAnsi="Arial Narrow" w:cs="Arial"/>
                <w:b/>
                <w:color w:val="0000FF"/>
              </w:rPr>
              <w:t>Conteúdo</w:t>
            </w:r>
          </w:p>
        </w:tc>
        <w:tc>
          <w:tcPr>
            <w:tcW w:w="949" w:type="dxa"/>
          </w:tcPr>
          <w:p w:rsidR="00A76839" w:rsidRPr="00095F57" w:rsidRDefault="00A76839" w:rsidP="00186729">
            <w:pPr>
              <w:pStyle w:val="Ttulo1"/>
              <w:ind w:left="0"/>
              <w:jc w:val="left"/>
              <w:rPr>
                <w:rFonts w:ascii="Arial Narrow" w:hAnsi="Arial Narrow" w:cs="Arial"/>
                <w:color w:val="0000FF"/>
                <w:kern w:val="0"/>
                <w:sz w:val="20"/>
              </w:rPr>
            </w:pPr>
            <w:r w:rsidRPr="00095F57">
              <w:rPr>
                <w:rFonts w:ascii="Arial Narrow" w:hAnsi="Arial Narrow" w:cs="Arial"/>
                <w:color w:val="0000FF"/>
                <w:kern w:val="0"/>
                <w:sz w:val="20"/>
              </w:rPr>
              <w:t>Origem</w:t>
            </w:r>
          </w:p>
        </w:tc>
      </w:tr>
      <w:tr w:rsidR="00A76839" w:rsidRPr="00875148" w:rsidTr="00974529">
        <w:tc>
          <w:tcPr>
            <w:tcW w:w="3493" w:type="dxa"/>
          </w:tcPr>
          <w:p w:rsidR="00A76839" w:rsidRPr="00875148" w:rsidRDefault="00A76839" w:rsidP="00186729">
            <w:pPr>
              <w:rPr>
                <w:rStyle w:val="Negritoatributo"/>
                <w:rFonts w:ascii="Arial Narrow" w:hAnsi="Arial Narrow" w:cs="Arial"/>
                <w:b w:val="0"/>
                <w:caps/>
                <w:color w:val="0000FF"/>
              </w:rPr>
            </w:pPr>
          </w:p>
        </w:tc>
        <w:tc>
          <w:tcPr>
            <w:tcW w:w="2370" w:type="dxa"/>
          </w:tcPr>
          <w:p w:rsidR="00A76839" w:rsidRPr="00875148" w:rsidRDefault="00A76839">
            <w:pPr>
              <w:rPr>
                <w:rFonts w:ascii="Arial Narrow" w:hAnsi="Arial Narrow"/>
              </w:rPr>
            </w:pPr>
          </w:p>
        </w:tc>
        <w:tc>
          <w:tcPr>
            <w:tcW w:w="949" w:type="dxa"/>
          </w:tcPr>
          <w:p w:rsidR="00A76839" w:rsidRPr="00875148" w:rsidRDefault="00A76839" w:rsidP="00186729">
            <w:pPr>
              <w:rPr>
                <w:rStyle w:val="Negritoatributo"/>
                <w:rFonts w:ascii="Arial Narrow" w:hAnsi="Arial Narrow" w:cs="Arial"/>
                <w:b w:val="0"/>
                <w:color w:val="0000FF"/>
              </w:rPr>
            </w:pPr>
          </w:p>
        </w:tc>
      </w:tr>
    </w:tbl>
    <w:p w:rsidR="00A76839" w:rsidRPr="00875148" w:rsidRDefault="00A76839" w:rsidP="00550E13">
      <w:pPr>
        <w:pStyle w:val="Ttulo2"/>
        <w:numPr>
          <w:ilvl w:val="0"/>
          <w:numId w:val="0"/>
        </w:numPr>
        <w:ind w:left="1080"/>
        <w:rPr>
          <w:rFonts w:ascii="Arial Narrow" w:hAnsi="Arial Narrow"/>
          <w:sz w:val="20"/>
        </w:rPr>
      </w:pPr>
    </w:p>
    <w:p w:rsidR="00A76839" w:rsidRPr="00875148" w:rsidRDefault="00A76839" w:rsidP="00517854">
      <w:pPr>
        <w:pStyle w:val="Ttulo2"/>
        <w:numPr>
          <w:ilvl w:val="1"/>
          <w:numId w:val="2"/>
        </w:numPr>
        <w:rPr>
          <w:rFonts w:ascii="Arial Narrow" w:hAnsi="Arial Narrow"/>
          <w:sz w:val="20"/>
        </w:rPr>
      </w:pPr>
      <w:r w:rsidRPr="00875148">
        <w:rPr>
          <w:rFonts w:ascii="Arial Narrow" w:hAnsi="Arial Narrow"/>
          <w:sz w:val="20"/>
        </w:rPr>
        <w:t>Descrição do processo;</w:t>
      </w:r>
    </w:p>
    <w:p w:rsidR="00A76839" w:rsidRDefault="00A76839" w:rsidP="00AA323C">
      <w:pPr>
        <w:rPr>
          <w:rFonts w:ascii="Arial Narrow" w:hAnsi="Arial Narrow"/>
        </w:rPr>
      </w:pPr>
      <w:r>
        <w:rPr>
          <w:rFonts w:ascii="Arial Narrow" w:hAnsi="Arial Narrow"/>
        </w:rPr>
        <w:t xml:space="preserve">        </w:t>
      </w:r>
    </w:p>
    <w:p w:rsidR="00A76839" w:rsidRPr="00875148" w:rsidRDefault="00A76839">
      <w:pPr>
        <w:pStyle w:val="Ttulo2"/>
        <w:numPr>
          <w:ilvl w:val="0"/>
          <w:numId w:val="2"/>
        </w:numPr>
        <w:rPr>
          <w:rFonts w:ascii="Arial Narrow" w:hAnsi="Arial Narrow"/>
          <w:sz w:val="20"/>
        </w:rPr>
      </w:pPr>
      <w:r w:rsidRPr="00875148">
        <w:rPr>
          <w:rFonts w:ascii="Arial Narrow" w:hAnsi="Arial Narrow"/>
          <w:sz w:val="20"/>
        </w:rPr>
        <w:t>Telas envolvidas na Manutenção:</w:t>
      </w:r>
    </w:p>
    <w:p w:rsidR="00A76839" w:rsidRDefault="00A76839" w:rsidP="0010198B">
      <w:pPr>
        <w:ind w:left="426"/>
        <w:rPr>
          <w:rFonts w:ascii="Arial Narrow" w:hAnsi="Arial Narrow"/>
        </w:rPr>
      </w:pPr>
    </w:p>
    <w:p w:rsidR="00372692" w:rsidRDefault="00372692" w:rsidP="0010198B">
      <w:pPr>
        <w:ind w:left="426"/>
        <w:rPr>
          <w:rFonts w:ascii="Arial Narrow" w:hAnsi="Arial Narrow"/>
        </w:rPr>
      </w:pPr>
      <w:r>
        <w:rPr>
          <w:rFonts w:ascii="Arial Narrow" w:hAnsi="Arial Narrow"/>
        </w:rPr>
        <w:t>Pesquisa</w:t>
      </w:r>
    </w:p>
    <w:p w:rsidR="00372692" w:rsidRDefault="00A76839" w:rsidP="00372692">
      <w:pPr>
        <w:numPr>
          <w:ilvl w:val="0"/>
          <w:numId w:val="25"/>
        </w:numPr>
        <w:rPr>
          <w:rFonts w:ascii="Arial Narrow" w:hAnsi="Arial Narrow"/>
        </w:rPr>
      </w:pPr>
      <w:r>
        <w:rPr>
          <w:rFonts w:ascii="Arial Narrow" w:hAnsi="Arial Narrow"/>
        </w:rPr>
        <w:t xml:space="preserve"> </w:t>
      </w:r>
      <w:r w:rsidR="00372692">
        <w:rPr>
          <w:rFonts w:ascii="Arial Narrow" w:hAnsi="Arial Narrow"/>
        </w:rPr>
        <w:t xml:space="preserve">Forma de </w:t>
      </w:r>
      <w:r w:rsidR="003C5C1F">
        <w:rPr>
          <w:rFonts w:ascii="Arial Narrow" w:hAnsi="Arial Narrow"/>
        </w:rPr>
        <w:t>Pagamento</w:t>
      </w:r>
      <w:r w:rsidR="00372692" w:rsidRPr="00566681">
        <w:rPr>
          <w:rFonts w:ascii="Arial Narrow" w:hAnsi="Arial Narrow"/>
        </w:rPr>
        <w:t xml:space="preserve">: </w:t>
      </w:r>
      <w:r w:rsidR="00372692">
        <w:rPr>
          <w:rFonts w:ascii="Arial Narrow" w:hAnsi="Arial Narrow"/>
        </w:rPr>
        <w:t>Combo com as seguintes opções:</w:t>
      </w:r>
    </w:p>
    <w:p w:rsidR="00372692" w:rsidRDefault="00372692" w:rsidP="00372692">
      <w:pPr>
        <w:ind w:left="1146"/>
        <w:rPr>
          <w:rFonts w:ascii="Arial Narrow" w:hAnsi="Arial Narrow"/>
        </w:rPr>
      </w:pPr>
      <w:r>
        <w:rPr>
          <w:rFonts w:ascii="Arial Narrow" w:hAnsi="Arial Narrow"/>
        </w:rPr>
        <w:t>- Boleto</w:t>
      </w:r>
    </w:p>
    <w:p w:rsidR="00C47E18" w:rsidRDefault="00C47E18" w:rsidP="00372692">
      <w:pPr>
        <w:ind w:left="1146"/>
        <w:rPr>
          <w:rFonts w:ascii="Arial Narrow" w:hAnsi="Arial Narrow"/>
        </w:rPr>
      </w:pPr>
      <w:r>
        <w:rPr>
          <w:rFonts w:ascii="Arial Narrow" w:hAnsi="Arial Narrow"/>
        </w:rPr>
        <w:t>- Boleto em Branco</w:t>
      </w:r>
    </w:p>
    <w:p w:rsidR="00372692" w:rsidRDefault="00372692" w:rsidP="00372692">
      <w:pPr>
        <w:ind w:left="1146"/>
        <w:rPr>
          <w:rFonts w:ascii="Arial Narrow" w:hAnsi="Arial Narrow"/>
        </w:rPr>
      </w:pPr>
      <w:r>
        <w:rPr>
          <w:rFonts w:ascii="Arial Narrow" w:hAnsi="Arial Narrow"/>
        </w:rPr>
        <w:t>- Depósito</w:t>
      </w:r>
    </w:p>
    <w:p w:rsidR="00372692" w:rsidRDefault="00372692" w:rsidP="00372692">
      <w:pPr>
        <w:ind w:left="1146"/>
        <w:rPr>
          <w:rFonts w:ascii="Arial Narrow" w:hAnsi="Arial Narrow"/>
        </w:rPr>
      </w:pPr>
      <w:r>
        <w:rPr>
          <w:rFonts w:ascii="Arial Narrow" w:hAnsi="Arial Narrow"/>
        </w:rPr>
        <w:t>- Dinheiro</w:t>
      </w:r>
    </w:p>
    <w:p w:rsidR="00C47E18" w:rsidRDefault="00C47E18" w:rsidP="00372692">
      <w:pPr>
        <w:ind w:left="1146"/>
        <w:rPr>
          <w:rFonts w:ascii="Arial Narrow" w:hAnsi="Arial Narrow"/>
        </w:rPr>
      </w:pPr>
      <w:r>
        <w:rPr>
          <w:rFonts w:ascii="Arial Narrow" w:hAnsi="Arial Narrow"/>
        </w:rPr>
        <w:t>- Cheque</w:t>
      </w:r>
    </w:p>
    <w:p w:rsidR="00C47E18" w:rsidRDefault="00C47E18" w:rsidP="00372692">
      <w:pPr>
        <w:ind w:left="1146"/>
        <w:rPr>
          <w:rFonts w:ascii="Arial Narrow" w:hAnsi="Arial Narrow"/>
        </w:rPr>
      </w:pPr>
      <w:r>
        <w:rPr>
          <w:rFonts w:ascii="Arial Narrow" w:hAnsi="Arial Narrow"/>
        </w:rPr>
        <w:t>- Transferência Bancária</w:t>
      </w:r>
    </w:p>
    <w:p w:rsidR="00C47E18" w:rsidRDefault="00C47E18" w:rsidP="00372692">
      <w:pPr>
        <w:ind w:left="1146"/>
        <w:rPr>
          <w:rFonts w:ascii="Arial Narrow" w:hAnsi="Arial Narrow"/>
        </w:rPr>
      </w:pPr>
      <w:r>
        <w:rPr>
          <w:rFonts w:ascii="Arial Narrow" w:hAnsi="Arial Narrow"/>
        </w:rPr>
        <w:t>- Outros</w:t>
      </w:r>
    </w:p>
    <w:p w:rsidR="00387876" w:rsidRDefault="00387876" w:rsidP="00372692">
      <w:pPr>
        <w:ind w:left="1146"/>
        <w:rPr>
          <w:rFonts w:ascii="Arial Narrow" w:hAnsi="Arial Narrow"/>
        </w:rPr>
      </w:pPr>
      <w:r>
        <w:rPr>
          <w:rFonts w:ascii="Arial Narrow" w:hAnsi="Arial Narrow"/>
        </w:rPr>
        <w:t>- Todos</w:t>
      </w:r>
    </w:p>
    <w:p w:rsidR="00387876" w:rsidRDefault="00387876" w:rsidP="00372692">
      <w:pPr>
        <w:ind w:left="1146"/>
        <w:rPr>
          <w:rFonts w:ascii="Arial Narrow" w:hAnsi="Arial Narrow"/>
        </w:rPr>
      </w:pPr>
    </w:p>
    <w:p w:rsidR="00F73D79" w:rsidRDefault="00387876" w:rsidP="00727998">
      <w:pPr>
        <w:numPr>
          <w:ilvl w:val="0"/>
          <w:numId w:val="25"/>
        </w:numPr>
        <w:rPr>
          <w:rFonts w:ascii="Arial Narrow" w:hAnsi="Arial Narrow"/>
        </w:rPr>
      </w:pPr>
      <w:r>
        <w:rPr>
          <w:rFonts w:ascii="Arial Narrow" w:hAnsi="Arial Narrow"/>
        </w:rPr>
        <w:t xml:space="preserve">Bancos: Combo com os bancos cadastrados </w:t>
      </w:r>
      <w:r w:rsidRPr="005352CD">
        <w:rPr>
          <w:rFonts w:ascii="Arial Narrow" w:hAnsi="Arial Narrow"/>
          <w:strike/>
          <w:highlight w:val="yellow"/>
        </w:rPr>
        <w:t>mais a opção de selecionar</w:t>
      </w:r>
      <w:r>
        <w:rPr>
          <w:rFonts w:ascii="Arial Narrow" w:hAnsi="Arial Narrow"/>
        </w:rPr>
        <w:t xml:space="preserve"> </w:t>
      </w:r>
      <w:r w:rsidRPr="005352CD">
        <w:rPr>
          <w:rFonts w:ascii="Arial Narrow" w:hAnsi="Arial Narrow"/>
          <w:strike/>
          <w:highlight w:val="yellow"/>
        </w:rPr>
        <w:t>todos</w:t>
      </w:r>
      <w:r w:rsidR="00FA0E85">
        <w:rPr>
          <w:rFonts w:ascii="Arial Narrow" w:hAnsi="Arial Narrow"/>
        </w:rPr>
        <w:t xml:space="preserve"> </w:t>
      </w:r>
      <w:r w:rsidR="00FA0E85" w:rsidRPr="00FA0E85">
        <w:rPr>
          <w:rFonts w:ascii="Arial Narrow" w:hAnsi="Arial Narrow"/>
          <w:highlight w:val="yellow"/>
        </w:rPr>
        <w:t>(deve trazer o apelido do Banco</w:t>
      </w:r>
      <w:r w:rsidR="005352CD">
        <w:rPr>
          <w:rFonts w:ascii="Arial Narrow" w:hAnsi="Arial Narrow"/>
          <w:highlight w:val="yellow"/>
        </w:rPr>
        <w:t xml:space="preserve">, somente será </w:t>
      </w:r>
      <w:proofErr w:type="gramStart"/>
      <w:r w:rsidR="005352CD">
        <w:rPr>
          <w:rFonts w:ascii="Arial Narrow" w:hAnsi="Arial Narrow"/>
          <w:highlight w:val="yellow"/>
        </w:rPr>
        <w:t>incluído</w:t>
      </w:r>
      <w:proofErr w:type="gramEnd"/>
      <w:r w:rsidR="005352CD">
        <w:rPr>
          <w:rFonts w:ascii="Arial Narrow" w:hAnsi="Arial Narrow"/>
          <w:highlight w:val="yellow"/>
        </w:rPr>
        <w:t xml:space="preserve"> uma forma de pagamento por apelido conforme cadastro de banco, dessa forma é garantido que para determinada forma de pagamento teremos as informações relacionadas para composição da Geração de Cobranças</w:t>
      </w:r>
      <w:bookmarkStart w:id="13" w:name="_GoBack"/>
      <w:bookmarkEnd w:id="13"/>
      <w:r w:rsidR="00FA0E85" w:rsidRPr="00FA0E85">
        <w:rPr>
          <w:rFonts w:ascii="Arial Narrow" w:hAnsi="Arial Narrow"/>
          <w:highlight w:val="yellow"/>
        </w:rPr>
        <w:t>)</w:t>
      </w:r>
    </w:p>
    <w:p w:rsidR="00372692" w:rsidRDefault="00372692" w:rsidP="00372692">
      <w:pPr>
        <w:ind w:left="1146"/>
        <w:rPr>
          <w:rFonts w:ascii="Arial Narrow" w:hAnsi="Arial Narrow"/>
        </w:rPr>
      </w:pPr>
    </w:p>
    <w:p w:rsidR="00372692" w:rsidRDefault="00372692" w:rsidP="00372692">
      <w:pPr>
        <w:ind w:left="709"/>
        <w:rPr>
          <w:rFonts w:ascii="Arial Narrow" w:hAnsi="Arial Narrow"/>
        </w:rPr>
      </w:pPr>
      <w:r>
        <w:rPr>
          <w:rFonts w:ascii="Arial Narrow" w:hAnsi="Arial Narrow"/>
        </w:rPr>
        <w:t>Os Campos abaixo serão retornados em uma lista. São todos “Não editáveis”.</w:t>
      </w:r>
    </w:p>
    <w:p w:rsidR="00372692" w:rsidRDefault="00372692" w:rsidP="00372692">
      <w:pPr>
        <w:ind w:left="709"/>
        <w:rPr>
          <w:rFonts w:ascii="Arial Narrow" w:hAnsi="Arial Narrow"/>
        </w:rPr>
      </w:pPr>
    </w:p>
    <w:p w:rsidR="00372692" w:rsidRDefault="00372692" w:rsidP="00372692">
      <w:pPr>
        <w:numPr>
          <w:ilvl w:val="0"/>
          <w:numId w:val="26"/>
        </w:numPr>
        <w:rPr>
          <w:rFonts w:ascii="Arial Narrow" w:hAnsi="Arial Narrow"/>
        </w:rPr>
      </w:pPr>
      <w:r>
        <w:rPr>
          <w:rFonts w:ascii="Arial Narrow" w:hAnsi="Arial Narrow"/>
        </w:rPr>
        <w:t>Forma</w:t>
      </w:r>
      <w:r w:rsidR="00387876">
        <w:rPr>
          <w:rFonts w:ascii="Arial Narrow" w:hAnsi="Arial Narrow"/>
        </w:rPr>
        <w:t xml:space="preserve"> Recebimento</w:t>
      </w:r>
      <w:r>
        <w:rPr>
          <w:rFonts w:ascii="Arial Narrow" w:hAnsi="Arial Narrow"/>
        </w:rPr>
        <w:t>: Deverá recuperar a informação do cadastro.</w:t>
      </w:r>
    </w:p>
    <w:p w:rsidR="00372692" w:rsidRDefault="00372692" w:rsidP="00372692">
      <w:pPr>
        <w:numPr>
          <w:ilvl w:val="0"/>
          <w:numId w:val="26"/>
        </w:numPr>
        <w:rPr>
          <w:rFonts w:ascii="Arial Narrow" w:hAnsi="Arial Narrow"/>
        </w:rPr>
      </w:pPr>
      <w:r>
        <w:rPr>
          <w:rFonts w:ascii="Arial Narrow" w:hAnsi="Arial Narrow"/>
        </w:rPr>
        <w:t>Banco: Deverá recuperar a informação do cadastro.</w:t>
      </w:r>
      <w:r w:rsidR="00FA0E85" w:rsidRPr="00FA0E85">
        <w:rPr>
          <w:rFonts w:ascii="Arial Narrow" w:hAnsi="Arial Narrow"/>
          <w:highlight w:val="yellow"/>
        </w:rPr>
        <w:t xml:space="preserve"> (deve trazer o apelido do Banco)</w:t>
      </w:r>
    </w:p>
    <w:p w:rsidR="00372692" w:rsidRDefault="001908D6" w:rsidP="00372692">
      <w:pPr>
        <w:numPr>
          <w:ilvl w:val="0"/>
          <w:numId w:val="26"/>
        </w:numPr>
        <w:rPr>
          <w:rFonts w:ascii="Arial Narrow" w:hAnsi="Arial Narrow"/>
        </w:rPr>
      </w:pPr>
      <w:r>
        <w:rPr>
          <w:rFonts w:ascii="Arial Narrow" w:hAnsi="Arial Narrow"/>
        </w:rPr>
        <w:t>Valor Mínimo Emissão: Deverá recuperar a informação do cadastro.</w:t>
      </w:r>
    </w:p>
    <w:p w:rsidR="001908D6" w:rsidRDefault="001908D6" w:rsidP="00372692">
      <w:pPr>
        <w:numPr>
          <w:ilvl w:val="0"/>
          <w:numId w:val="26"/>
        </w:numPr>
        <w:rPr>
          <w:rFonts w:ascii="Arial Narrow" w:hAnsi="Arial Narrow"/>
        </w:rPr>
      </w:pPr>
      <w:r>
        <w:rPr>
          <w:rFonts w:ascii="Arial Narrow" w:hAnsi="Arial Narrow"/>
        </w:rPr>
        <w:lastRenderedPageBreak/>
        <w:t>Acumula Divida: Deverá recuperar a informação do cadastro.</w:t>
      </w:r>
    </w:p>
    <w:p w:rsidR="001908D6" w:rsidRDefault="001908D6" w:rsidP="00372692">
      <w:pPr>
        <w:numPr>
          <w:ilvl w:val="0"/>
          <w:numId w:val="26"/>
        </w:numPr>
        <w:rPr>
          <w:rFonts w:ascii="Arial Narrow" w:hAnsi="Arial Narrow"/>
        </w:rPr>
      </w:pPr>
      <w:r>
        <w:rPr>
          <w:rFonts w:ascii="Arial Narrow" w:hAnsi="Arial Narrow"/>
        </w:rPr>
        <w:t>Cobrança Unificada: Deverá recuperar a informação do cadastro.</w:t>
      </w:r>
    </w:p>
    <w:p w:rsidR="00BD7450" w:rsidRDefault="00BD7450" w:rsidP="00372692">
      <w:pPr>
        <w:numPr>
          <w:ilvl w:val="0"/>
          <w:numId w:val="26"/>
        </w:numPr>
        <w:rPr>
          <w:rFonts w:ascii="Arial Narrow" w:hAnsi="Arial Narrow"/>
        </w:rPr>
      </w:pPr>
      <w:r>
        <w:rPr>
          <w:rFonts w:ascii="Arial Narrow" w:hAnsi="Arial Narrow"/>
        </w:rPr>
        <w:t>Forma Emissão: recuperar informação do cadastro.</w:t>
      </w:r>
    </w:p>
    <w:p w:rsidR="001908D6" w:rsidRDefault="001908D6" w:rsidP="00372692">
      <w:pPr>
        <w:numPr>
          <w:ilvl w:val="0"/>
          <w:numId w:val="26"/>
        </w:numPr>
        <w:rPr>
          <w:rFonts w:ascii="Arial Narrow" w:hAnsi="Arial Narrow"/>
        </w:rPr>
      </w:pPr>
      <w:r>
        <w:rPr>
          <w:rFonts w:ascii="Arial Narrow" w:hAnsi="Arial Narrow"/>
        </w:rPr>
        <w:t>Envio por E</w:t>
      </w:r>
      <w:r w:rsidR="00172F20">
        <w:rPr>
          <w:rFonts w:ascii="Arial Narrow" w:hAnsi="Arial Narrow"/>
        </w:rPr>
        <w:t>-</w:t>
      </w:r>
      <w:r>
        <w:rPr>
          <w:rFonts w:ascii="Arial Narrow" w:hAnsi="Arial Narrow"/>
        </w:rPr>
        <w:t>mail: Deverá recuperar a informação do cadastro.</w:t>
      </w:r>
    </w:p>
    <w:p w:rsidR="00343557" w:rsidRPr="00EB4D6F" w:rsidRDefault="00343557" w:rsidP="00372692">
      <w:pPr>
        <w:numPr>
          <w:ilvl w:val="0"/>
          <w:numId w:val="26"/>
        </w:numPr>
        <w:rPr>
          <w:rFonts w:ascii="Arial Narrow" w:hAnsi="Arial Narrow"/>
          <w:highlight w:val="yellow"/>
        </w:rPr>
      </w:pPr>
      <w:r w:rsidRPr="00EB4D6F">
        <w:rPr>
          <w:rFonts w:ascii="Arial Narrow" w:hAnsi="Arial Narrow"/>
          <w:highlight w:val="yellow"/>
        </w:rPr>
        <w:t xml:space="preserve">Possibilitar de apontar se a forma de pagamento é a principal através de </w:t>
      </w:r>
      <w:r w:rsidR="00FA0E85" w:rsidRPr="00EB4D6F">
        <w:rPr>
          <w:rFonts w:ascii="Arial Narrow" w:hAnsi="Arial Narrow"/>
          <w:highlight w:val="yellow"/>
        </w:rPr>
        <w:t>Checkbox</w:t>
      </w:r>
      <w:r w:rsidRPr="00EB4D6F">
        <w:rPr>
          <w:rFonts w:ascii="Arial Narrow" w:hAnsi="Arial Narrow"/>
          <w:highlight w:val="yellow"/>
        </w:rPr>
        <w:t>. (alterado por Eduardo em 09/05).</w:t>
      </w:r>
    </w:p>
    <w:p w:rsidR="00343557" w:rsidRDefault="00343557" w:rsidP="00343557">
      <w:pPr>
        <w:numPr>
          <w:ilvl w:val="0"/>
          <w:numId w:val="26"/>
        </w:numPr>
        <w:rPr>
          <w:rFonts w:ascii="Arial Narrow" w:hAnsi="Arial Narrow"/>
          <w:highlight w:val="yellow"/>
        </w:rPr>
      </w:pPr>
      <w:r w:rsidRPr="00EB4D6F">
        <w:rPr>
          <w:rFonts w:ascii="Arial Narrow" w:hAnsi="Arial Narrow"/>
          <w:highlight w:val="yellow"/>
        </w:rPr>
        <w:t xml:space="preserve">Fornecedores: Lista de fornecedores associados para esta </w:t>
      </w:r>
      <w:r w:rsidR="00021A21" w:rsidRPr="00EB4D6F">
        <w:rPr>
          <w:rFonts w:ascii="Arial Narrow" w:hAnsi="Arial Narrow"/>
          <w:highlight w:val="yellow"/>
        </w:rPr>
        <w:t xml:space="preserve">forma de pagamento </w:t>
      </w:r>
      <w:r w:rsidRPr="00EB4D6F">
        <w:rPr>
          <w:rFonts w:ascii="Arial Narrow" w:hAnsi="Arial Narrow"/>
          <w:highlight w:val="yellow"/>
        </w:rPr>
        <w:t>na Aba de Fornecedores.</w:t>
      </w:r>
      <w:r w:rsidR="00021A21" w:rsidRPr="00EB4D6F">
        <w:rPr>
          <w:rFonts w:ascii="Arial Narrow" w:hAnsi="Arial Narrow"/>
          <w:highlight w:val="yellow"/>
        </w:rPr>
        <w:t xml:space="preserve"> . (alterado por Eduardo em 09/05).</w:t>
      </w:r>
    </w:p>
    <w:p w:rsidR="00172F20" w:rsidRDefault="00343557" w:rsidP="00343557">
      <w:pPr>
        <w:numPr>
          <w:ilvl w:val="0"/>
          <w:numId w:val="26"/>
        </w:numPr>
        <w:rPr>
          <w:rFonts w:ascii="Arial Narrow" w:hAnsi="Arial Narrow"/>
          <w:highlight w:val="yellow"/>
        </w:rPr>
      </w:pPr>
      <w:r w:rsidRPr="00EB4D6F">
        <w:rPr>
          <w:rFonts w:ascii="Arial Narrow" w:hAnsi="Arial Narrow"/>
          <w:highlight w:val="yellow"/>
        </w:rPr>
        <w:t>Concentração Pagamento: opção que in</w:t>
      </w:r>
      <w:r w:rsidR="00172F20">
        <w:rPr>
          <w:rFonts w:ascii="Arial Narrow" w:hAnsi="Arial Narrow"/>
          <w:highlight w:val="yellow"/>
        </w:rPr>
        <w:t>dica se a concentração é:</w:t>
      </w:r>
    </w:p>
    <w:p w:rsidR="00172F20" w:rsidRDefault="00172F20" w:rsidP="00172F20">
      <w:pPr>
        <w:numPr>
          <w:ilvl w:val="1"/>
          <w:numId w:val="26"/>
        </w:numPr>
        <w:rPr>
          <w:rFonts w:ascii="Arial Narrow" w:hAnsi="Arial Narrow"/>
          <w:highlight w:val="yellow"/>
        </w:rPr>
      </w:pPr>
      <w:r w:rsidRPr="00EB4D6F">
        <w:rPr>
          <w:rFonts w:ascii="Arial Narrow" w:hAnsi="Arial Narrow"/>
          <w:highlight w:val="yellow"/>
        </w:rPr>
        <w:t>M</w:t>
      </w:r>
      <w:r w:rsidR="00343557" w:rsidRPr="00EB4D6F">
        <w:rPr>
          <w:rFonts w:ascii="Arial Narrow" w:hAnsi="Arial Narrow"/>
          <w:highlight w:val="yellow"/>
        </w:rPr>
        <w:t>ensal</w:t>
      </w:r>
      <w:r>
        <w:rPr>
          <w:rFonts w:ascii="Arial Narrow" w:hAnsi="Arial Narrow"/>
          <w:highlight w:val="yellow"/>
        </w:rPr>
        <w:t xml:space="preserve">: </w:t>
      </w:r>
      <w:r w:rsidRPr="00EB4D6F">
        <w:rPr>
          <w:rFonts w:ascii="Arial Narrow" w:hAnsi="Arial Narrow"/>
          <w:highlight w:val="yellow"/>
        </w:rPr>
        <w:t>será exibido campo para digitar dia do mês em que ocorre a concentração</w:t>
      </w:r>
      <w:r>
        <w:rPr>
          <w:rFonts w:ascii="Arial Narrow" w:hAnsi="Arial Narrow"/>
          <w:highlight w:val="yellow"/>
        </w:rPr>
        <w:t>.</w:t>
      </w:r>
    </w:p>
    <w:p w:rsidR="00172F20" w:rsidRDefault="00172F20" w:rsidP="00172F20">
      <w:pPr>
        <w:numPr>
          <w:ilvl w:val="1"/>
          <w:numId w:val="26"/>
        </w:numPr>
        <w:rPr>
          <w:rFonts w:ascii="Arial Narrow" w:hAnsi="Arial Narrow"/>
          <w:highlight w:val="yellow"/>
        </w:rPr>
      </w:pPr>
      <w:r>
        <w:rPr>
          <w:rFonts w:ascii="Arial Narrow" w:hAnsi="Arial Narrow"/>
          <w:highlight w:val="yellow"/>
        </w:rPr>
        <w:t>Quinzenal: serão exibidos dois campos: um para digitar o primeiro dia do mês que será o vencimento, e o segundo a funcionalidade deverá somar 14 dias automaticamente (segundo campo não editável).</w:t>
      </w:r>
    </w:p>
    <w:p w:rsidR="00172F20" w:rsidRDefault="00172F20" w:rsidP="00172F20">
      <w:pPr>
        <w:numPr>
          <w:ilvl w:val="1"/>
          <w:numId w:val="26"/>
        </w:numPr>
        <w:rPr>
          <w:rFonts w:ascii="Arial Narrow" w:hAnsi="Arial Narrow"/>
          <w:highlight w:val="yellow"/>
        </w:rPr>
      </w:pPr>
      <w:r w:rsidRPr="00EB4D6F">
        <w:rPr>
          <w:rFonts w:ascii="Arial Narrow" w:hAnsi="Arial Narrow"/>
          <w:highlight w:val="yellow"/>
        </w:rPr>
        <w:t>S</w:t>
      </w:r>
      <w:r w:rsidR="00343557" w:rsidRPr="00EB4D6F">
        <w:rPr>
          <w:rFonts w:ascii="Arial Narrow" w:hAnsi="Arial Narrow"/>
          <w:highlight w:val="yellow"/>
        </w:rPr>
        <w:t>emanal</w:t>
      </w:r>
      <w:r>
        <w:rPr>
          <w:rFonts w:ascii="Arial Narrow" w:hAnsi="Arial Narrow"/>
          <w:highlight w:val="yellow"/>
        </w:rPr>
        <w:t>:</w:t>
      </w:r>
      <w:r w:rsidRPr="00172F20">
        <w:rPr>
          <w:rFonts w:ascii="Arial Narrow" w:hAnsi="Arial Narrow"/>
          <w:highlight w:val="yellow"/>
        </w:rPr>
        <w:t xml:space="preserve"> </w:t>
      </w:r>
      <w:r w:rsidRPr="00EB4D6F">
        <w:rPr>
          <w:rFonts w:ascii="Arial Narrow" w:hAnsi="Arial Narrow"/>
          <w:highlight w:val="yellow"/>
        </w:rPr>
        <w:t xml:space="preserve">será exibida opção de múltipla escolha com os dias da semana (Checkbox com as opções S, T, Q, Q, S, S, D), </w:t>
      </w:r>
      <w:r>
        <w:rPr>
          <w:rFonts w:ascii="Arial Narrow" w:hAnsi="Arial Narrow"/>
          <w:highlight w:val="yellow"/>
        </w:rPr>
        <w:t>possibilitando assim, a seleção de um ou mais dias na semana para concentração do pagamento.</w:t>
      </w:r>
    </w:p>
    <w:p w:rsidR="00172F20" w:rsidRDefault="00172F20" w:rsidP="00172F20">
      <w:pPr>
        <w:numPr>
          <w:ilvl w:val="1"/>
          <w:numId w:val="26"/>
        </w:numPr>
        <w:rPr>
          <w:rFonts w:ascii="Arial Narrow" w:hAnsi="Arial Narrow"/>
          <w:highlight w:val="yellow"/>
        </w:rPr>
      </w:pPr>
      <w:r>
        <w:rPr>
          <w:rFonts w:ascii="Arial Narrow" w:hAnsi="Arial Narrow"/>
          <w:highlight w:val="yellow"/>
        </w:rPr>
        <w:t>Diária: teremos uma flag de seleção, esta opção não possibilita concentração de pagamento, onde todos os dias que tivermos geração de cobrança.</w:t>
      </w:r>
    </w:p>
    <w:p w:rsidR="00343557" w:rsidRPr="00EB4D6F" w:rsidRDefault="00343557" w:rsidP="00172F20">
      <w:pPr>
        <w:ind w:left="1506"/>
        <w:rPr>
          <w:rFonts w:ascii="Arial Narrow" w:hAnsi="Arial Narrow"/>
          <w:highlight w:val="yellow"/>
        </w:rPr>
      </w:pPr>
      <w:r w:rsidRPr="00EB4D6F">
        <w:rPr>
          <w:rFonts w:ascii="Arial Narrow" w:hAnsi="Arial Narrow"/>
          <w:highlight w:val="yellow"/>
        </w:rPr>
        <w:t>Default do parâmetro de cobrança do distribuidor. (alterado por Eduardo em 09/05). (Vide tela do protótipo)</w:t>
      </w:r>
    </w:p>
    <w:p w:rsidR="00343557" w:rsidRDefault="00343557" w:rsidP="00343557">
      <w:pPr>
        <w:ind w:left="1146"/>
        <w:rPr>
          <w:rFonts w:ascii="Arial Narrow" w:hAnsi="Arial Narrow"/>
        </w:rPr>
      </w:pPr>
    </w:p>
    <w:p w:rsidR="001908D6" w:rsidRDefault="001908D6" w:rsidP="00372692">
      <w:pPr>
        <w:numPr>
          <w:ilvl w:val="0"/>
          <w:numId w:val="26"/>
        </w:numPr>
        <w:rPr>
          <w:rFonts w:ascii="Arial Narrow" w:hAnsi="Arial Narrow"/>
        </w:rPr>
      </w:pPr>
      <w:r>
        <w:rPr>
          <w:rFonts w:ascii="Arial Narrow" w:hAnsi="Arial Narrow"/>
        </w:rPr>
        <w:t>Ação: Altera ou Exclui o item selecionado</w:t>
      </w:r>
      <w:r w:rsidR="00957D5B">
        <w:rPr>
          <w:rFonts w:ascii="Arial Narrow" w:hAnsi="Arial Narrow"/>
        </w:rPr>
        <w:t>, para exclusão deve respeitar a integridade referencial do banco de dados.</w:t>
      </w:r>
    </w:p>
    <w:p w:rsidR="00372692" w:rsidRDefault="00372692" w:rsidP="00372692">
      <w:pPr>
        <w:ind w:left="1146"/>
        <w:rPr>
          <w:rFonts w:ascii="Arial Narrow" w:hAnsi="Arial Narrow"/>
        </w:rPr>
      </w:pPr>
    </w:p>
    <w:p w:rsidR="00BB60F4" w:rsidRDefault="00BB60F4" w:rsidP="00BB60F4">
      <w:pPr>
        <w:ind w:left="426"/>
        <w:rPr>
          <w:rFonts w:ascii="Arial Narrow" w:hAnsi="Arial Narrow"/>
        </w:rPr>
      </w:pPr>
      <w:r>
        <w:rPr>
          <w:rFonts w:ascii="Arial Narrow" w:hAnsi="Arial Narrow"/>
        </w:rPr>
        <w:t>Botões:</w:t>
      </w:r>
    </w:p>
    <w:p w:rsidR="00BB60F4" w:rsidRDefault="00BB60F4" w:rsidP="00BB60F4">
      <w:pPr>
        <w:ind w:left="426"/>
        <w:rPr>
          <w:rFonts w:ascii="Arial Narrow" w:hAnsi="Arial Narrow"/>
        </w:rPr>
      </w:pPr>
    </w:p>
    <w:p w:rsidR="00BB60F4" w:rsidRDefault="00BB60F4" w:rsidP="00BB60F4">
      <w:pPr>
        <w:numPr>
          <w:ilvl w:val="0"/>
          <w:numId w:val="25"/>
        </w:numPr>
        <w:rPr>
          <w:rFonts w:ascii="Arial Narrow" w:hAnsi="Arial Narrow"/>
        </w:rPr>
      </w:pPr>
      <w:r>
        <w:rPr>
          <w:rFonts w:ascii="Arial Narrow" w:hAnsi="Arial Narrow"/>
        </w:rPr>
        <w:t>Pesquisar: Executa pesquisa e carrega o Grid com o resultado.</w:t>
      </w:r>
    </w:p>
    <w:p w:rsidR="00BB60F4" w:rsidRDefault="00BB60F4" w:rsidP="00BB60F4">
      <w:pPr>
        <w:numPr>
          <w:ilvl w:val="0"/>
          <w:numId w:val="25"/>
        </w:numPr>
        <w:rPr>
          <w:rFonts w:ascii="Arial Narrow" w:hAnsi="Arial Narrow"/>
        </w:rPr>
      </w:pPr>
      <w:r>
        <w:rPr>
          <w:rFonts w:ascii="Arial Narrow" w:hAnsi="Arial Narrow"/>
        </w:rPr>
        <w:t>Novo: Exibe tela de cadastro</w:t>
      </w:r>
      <w:r w:rsidR="00DD6159">
        <w:rPr>
          <w:rFonts w:ascii="Arial Narrow" w:hAnsi="Arial Narrow"/>
        </w:rPr>
        <w:t xml:space="preserve"> de Forma de Recebimento.</w:t>
      </w:r>
    </w:p>
    <w:p w:rsidR="00DD6159" w:rsidRDefault="00DD6159" w:rsidP="00DD6159">
      <w:pPr>
        <w:numPr>
          <w:ilvl w:val="0"/>
          <w:numId w:val="25"/>
        </w:numPr>
        <w:rPr>
          <w:rFonts w:ascii="Arial Narrow" w:hAnsi="Arial Narrow"/>
        </w:rPr>
      </w:pPr>
      <w:r>
        <w:rPr>
          <w:rFonts w:ascii="Arial Narrow" w:hAnsi="Arial Narrow"/>
        </w:rPr>
        <w:t>Confirmar: Ação para efetivar o que foi digitado na tela.</w:t>
      </w:r>
    </w:p>
    <w:p w:rsidR="00DD6159" w:rsidRDefault="00DD6159" w:rsidP="00DD6159">
      <w:pPr>
        <w:numPr>
          <w:ilvl w:val="0"/>
          <w:numId w:val="25"/>
        </w:numPr>
        <w:rPr>
          <w:rFonts w:ascii="Arial Narrow" w:hAnsi="Arial Narrow"/>
        </w:rPr>
      </w:pPr>
      <w:r>
        <w:rPr>
          <w:rFonts w:ascii="Arial Narrow" w:hAnsi="Arial Narrow"/>
        </w:rPr>
        <w:t>Cancelar: Cancelar o que foi digitado.</w:t>
      </w:r>
    </w:p>
    <w:p w:rsidR="00DD6159" w:rsidRDefault="00DD6159" w:rsidP="0010198B">
      <w:pPr>
        <w:ind w:left="426"/>
        <w:rPr>
          <w:rFonts w:ascii="Arial Narrow" w:hAnsi="Arial Narrow"/>
          <w:b/>
        </w:rPr>
      </w:pPr>
    </w:p>
    <w:p w:rsidR="002245F7" w:rsidRDefault="002245F7" w:rsidP="0010198B">
      <w:pPr>
        <w:ind w:left="426"/>
        <w:rPr>
          <w:rFonts w:ascii="Arial Narrow" w:hAnsi="Arial Narrow"/>
          <w:b/>
        </w:rPr>
      </w:pPr>
      <w:r>
        <w:rPr>
          <w:rFonts w:ascii="Arial Narrow" w:hAnsi="Arial Narrow"/>
          <w:b/>
        </w:rPr>
        <w:t>Detalhe Novo</w:t>
      </w:r>
    </w:p>
    <w:p w:rsidR="00A4710C" w:rsidRDefault="00A4710C" w:rsidP="0010198B">
      <w:pPr>
        <w:ind w:left="426"/>
        <w:rPr>
          <w:rFonts w:ascii="Arial Narrow" w:hAnsi="Arial Narrow"/>
        </w:rPr>
      </w:pPr>
    </w:p>
    <w:p w:rsidR="0090560E" w:rsidRPr="00A4710C" w:rsidRDefault="0090560E" w:rsidP="0010198B">
      <w:pPr>
        <w:ind w:left="426"/>
        <w:rPr>
          <w:rFonts w:ascii="Arial Narrow" w:hAnsi="Arial Narrow"/>
        </w:rPr>
      </w:pPr>
      <w:r w:rsidRPr="00A4710C">
        <w:rPr>
          <w:rFonts w:ascii="Arial Narrow" w:hAnsi="Arial Narrow"/>
        </w:rPr>
        <w:t>Ao clicar em novo, surge a tela “Incl</w:t>
      </w:r>
      <w:r w:rsidR="007449A3" w:rsidRPr="00A4710C">
        <w:rPr>
          <w:rFonts w:ascii="Arial Narrow" w:hAnsi="Arial Narrow"/>
        </w:rPr>
        <w:t>uir Forma de Recebimento”</w:t>
      </w:r>
      <w:r w:rsidR="00FA0E85" w:rsidRPr="00A4710C">
        <w:rPr>
          <w:rFonts w:ascii="Arial Narrow" w:hAnsi="Arial Narrow"/>
        </w:rPr>
        <w:t xml:space="preserve"> </w:t>
      </w:r>
      <w:r w:rsidR="007449A3" w:rsidRPr="00A4710C">
        <w:rPr>
          <w:rFonts w:ascii="Arial Narrow" w:hAnsi="Arial Narrow"/>
        </w:rPr>
        <w:t>com os seguintes campos para preenchimento:</w:t>
      </w:r>
    </w:p>
    <w:p w:rsidR="007449A3" w:rsidRPr="00A4710C" w:rsidRDefault="007449A3" w:rsidP="0010198B">
      <w:pPr>
        <w:ind w:left="426"/>
        <w:rPr>
          <w:rFonts w:ascii="Arial Narrow" w:hAnsi="Arial Narrow"/>
        </w:rPr>
      </w:pPr>
    </w:p>
    <w:p w:rsidR="00F73D79" w:rsidRPr="00A4710C" w:rsidRDefault="007449A3" w:rsidP="00727998">
      <w:pPr>
        <w:numPr>
          <w:ilvl w:val="0"/>
          <w:numId w:val="27"/>
        </w:numPr>
        <w:rPr>
          <w:rFonts w:ascii="Arial Narrow" w:hAnsi="Arial Narrow"/>
        </w:rPr>
      </w:pPr>
      <w:r w:rsidRPr="00A4710C">
        <w:rPr>
          <w:rFonts w:ascii="Arial Narrow" w:hAnsi="Arial Narrow"/>
        </w:rPr>
        <w:t>Forma de Recebimento (combo): Forma de recebimento a ser cadastrada (Boleto, Boleto em Branco, Depósito, Dinheiro, Cheque, Transferência Bancária, Outros</w:t>
      </w:r>
      <w:r w:rsidR="00FA0E85" w:rsidRPr="00A4710C">
        <w:rPr>
          <w:rFonts w:ascii="Arial Narrow" w:hAnsi="Arial Narrow"/>
        </w:rPr>
        <w:t>).</w:t>
      </w:r>
    </w:p>
    <w:p w:rsidR="00F73D79" w:rsidRPr="00A4710C" w:rsidRDefault="007449A3" w:rsidP="00727998">
      <w:pPr>
        <w:numPr>
          <w:ilvl w:val="0"/>
          <w:numId w:val="27"/>
        </w:numPr>
        <w:rPr>
          <w:rFonts w:ascii="Arial Narrow" w:hAnsi="Arial Narrow"/>
        </w:rPr>
      </w:pPr>
      <w:r w:rsidRPr="00A4710C">
        <w:rPr>
          <w:rFonts w:ascii="Arial Narrow" w:hAnsi="Arial Narrow"/>
        </w:rPr>
        <w:t xml:space="preserve">Banco: Banco cadastrado no Cadastro de </w:t>
      </w:r>
      <w:proofErr w:type="gramStart"/>
      <w:r w:rsidRPr="00A4710C">
        <w:rPr>
          <w:rFonts w:ascii="Arial Narrow" w:hAnsi="Arial Narrow"/>
        </w:rPr>
        <w:t>Bancos</w:t>
      </w:r>
      <w:r w:rsidR="00FA0E85" w:rsidRPr="00FA0E85">
        <w:rPr>
          <w:rFonts w:ascii="Arial Narrow" w:hAnsi="Arial Narrow"/>
          <w:highlight w:val="yellow"/>
        </w:rPr>
        <w:t>(</w:t>
      </w:r>
      <w:proofErr w:type="gramEnd"/>
      <w:r w:rsidR="00FA0E85" w:rsidRPr="00FA0E85">
        <w:rPr>
          <w:rFonts w:ascii="Arial Narrow" w:hAnsi="Arial Narrow"/>
          <w:highlight w:val="yellow"/>
        </w:rPr>
        <w:t>deve trazer o apelido do Banco)</w:t>
      </w:r>
    </w:p>
    <w:p w:rsidR="00F73D79" w:rsidRPr="00A4710C" w:rsidRDefault="007449A3" w:rsidP="00727998">
      <w:pPr>
        <w:numPr>
          <w:ilvl w:val="0"/>
          <w:numId w:val="27"/>
        </w:numPr>
        <w:rPr>
          <w:rFonts w:ascii="Arial Narrow" w:hAnsi="Arial Narrow"/>
        </w:rPr>
      </w:pPr>
      <w:r w:rsidRPr="00A4710C">
        <w:rPr>
          <w:rFonts w:ascii="Arial Narrow" w:hAnsi="Arial Narrow"/>
        </w:rPr>
        <w:t xml:space="preserve">Valor mínimo Emissão: Valor mínimo cadastrado no Cadastro de Bancos, preenchido automaticamente após a seleção do banco, possibilitando </w:t>
      </w:r>
      <w:r w:rsidR="00F90524" w:rsidRPr="00A4710C">
        <w:rPr>
          <w:rFonts w:ascii="Arial Narrow" w:hAnsi="Arial Narrow"/>
        </w:rPr>
        <w:t>alteração</w:t>
      </w:r>
      <w:r w:rsidRPr="00A4710C">
        <w:rPr>
          <w:rFonts w:ascii="Arial Narrow" w:hAnsi="Arial Narrow"/>
        </w:rPr>
        <w:t>.</w:t>
      </w:r>
    </w:p>
    <w:p w:rsidR="00F73D79" w:rsidRPr="00A4710C" w:rsidRDefault="007449A3" w:rsidP="00727998">
      <w:pPr>
        <w:numPr>
          <w:ilvl w:val="0"/>
          <w:numId w:val="27"/>
        </w:numPr>
        <w:rPr>
          <w:rFonts w:ascii="Arial Narrow" w:hAnsi="Arial Narrow"/>
        </w:rPr>
      </w:pPr>
      <w:r w:rsidRPr="00A4710C">
        <w:rPr>
          <w:rFonts w:ascii="Arial Narrow" w:hAnsi="Arial Narrow"/>
        </w:rPr>
        <w:t xml:space="preserve">Multa: Multa cadastrada no Cadastro de Bancos, preenchido automaticamente após a seleção do banco, </w:t>
      </w:r>
      <w:del w:id="14" w:author="Kaina da Silva" w:date="2012-06-05T15:34:00Z">
        <w:r w:rsidRPr="00A4710C" w:rsidDel="00EB4D6F">
          <w:rPr>
            <w:rFonts w:ascii="Arial Narrow" w:hAnsi="Arial Narrow"/>
          </w:rPr>
          <w:delText xml:space="preserve">possibilitando </w:delText>
        </w:r>
        <w:r w:rsidR="00F90524" w:rsidRPr="00A4710C" w:rsidDel="00EB4D6F">
          <w:rPr>
            <w:rFonts w:ascii="Arial Narrow" w:hAnsi="Arial Narrow"/>
          </w:rPr>
          <w:delText>alteração</w:delText>
        </w:r>
        <w:r w:rsidRPr="00A4710C" w:rsidDel="00EB4D6F">
          <w:rPr>
            <w:rFonts w:ascii="Arial Narrow" w:hAnsi="Arial Narrow"/>
          </w:rPr>
          <w:delText>.</w:delText>
        </w:r>
      </w:del>
      <w:r w:rsidR="00EB4D6F">
        <w:rPr>
          <w:rFonts w:ascii="Arial Narrow" w:hAnsi="Arial Narrow"/>
        </w:rPr>
        <w:t xml:space="preserve"> </w:t>
      </w:r>
      <w:r w:rsidR="00EB4D6F" w:rsidRPr="00EB4D6F">
        <w:rPr>
          <w:rFonts w:ascii="Arial Narrow" w:hAnsi="Arial Narrow"/>
          <w:highlight w:val="yellow"/>
        </w:rPr>
        <w:t xml:space="preserve">Campo não </w:t>
      </w:r>
      <w:r w:rsidR="00FA0E85" w:rsidRPr="00EB4D6F">
        <w:rPr>
          <w:rFonts w:ascii="Arial Narrow" w:hAnsi="Arial Narrow"/>
          <w:highlight w:val="yellow"/>
        </w:rPr>
        <w:t>editável.</w:t>
      </w:r>
    </w:p>
    <w:p w:rsidR="00F73D79" w:rsidRPr="00A4710C" w:rsidRDefault="007449A3" w:rsidP="00727998">
      <w:pPr>
        <w:numPr>
          <w:ilvl w:val="0"/>
          <w:numId w:val="27"/>
        </w:numPr>
        <w:rPr>
          <w:rFonts w:ascii="Arial Narrow" w:hAnsi="Arial Narrow"/>
        </w:rPr>
      </w:pPr>
      <w:r w:rsidRPr="00A4710C">
        <w:rPr>
          <w:rFonts w:ascii="Arial Narrow" w:hAnsi="Arial Narrow"/>
        </w:rPr>
        <w:t xml:space="preserve">Juros: </w:t>
      </w:r>
      <w:proofErr w:type="gramStart"/>
      <w:r w:rsidRPr="00A4710C">
        <w:rPr>
          <w:rFonts w:ascii="Arial Narrow" w:hAnsi="Arial Narrow"/>
        </w:rPr>
        <w:t>Juros cadastrado no Cadastro de Bancos</w:t>
      </w:r>
      <w:proofErr w:type="gramEnd"/>
      <w:r w:rsidRPr="00A4710C">
        <w:rPr>
          <w:rFonts w:ascii="Arial Narrow" w:hAnsi="Arial Narrow"/>
        </w:rPr>
        <w:t xml:space="preserve">, Preenchido automaticamente após a seleção do banco, </w:t>
      </w:r>
      <w:del w:id="15" w:author="Kaina da Silva" w:date="2012-06-05T15:35:00Z">
        <w:r w:rsidRPr="00A4710C" w:rsidDel="00EB4D6F">
          <w:rPr>
            <w:rFonts w:ascii="Arial Narrow" w:hAnsi="Arial Narrow"/>
          </w:rPr>
          <w:delText xml:space="preserve">possibilitando </w:delText>
        </w:r>
        <w:r w:rsidR="00F90524" w:rsidRPr="00A4710C" w:rsidDel="00EB4D6F">
          <w:rPr>
            <w:rFonts w:ascii="Arial Narrow" w:hAnsi="Arial Narrow"/>
          </w:rPr>
          <w:delText>alteração</w:delText>
        </w:r>
        <w:r w:rsidRPr="00A4710C" w:rsidDel="00EB4D6F">
          <w:rPr>
            <w:rFonts w:ascii="Arial Narrow" w:hAnsi="Arial Narrow"/>
          </w:rPr>
          <w:delText xml:space="preserve">. </w:delText>
        </w:r>
      </w:del>
      <w:r w:rsidRPr="00A4710C">
        <w:rPr>
          <w:rFonts w:ascii="Arial Narrow" w:hAnsi="Arial Narrow"/>
        </w:rPr>
        <w:t>Pode ser porcentual ou absoluto.</w:t>
      </w:r>
      <w:r w:rsidR="00EB4D6F" w:rsidRPr="00EB4D6F">
        <w:rPr>
          <w:noProof/>
        </w:rPr>
        <w:t xml:space="preserve"> </w:t>
      </w:r>
      <w:r w:rsidR="00EB4D6F" w:rsidRPr="00EB4D6F">
        <w:rPr>
          <w:rFonts w:ascii="Arial Narrow" w:hAnsi="Arial Narrow"/>
          <w:highlight w:val="yellow"/>
        </w:rPr>
        <w:t>Campo não editável.</w:t>
      </w:r>
    </w:p>
    <w:p w:rsidR="00F73D79" w:rsidRPr="00A4710C" w:rsidRDefault="007449A3" w:rsidP="00727998">
      <w:pPr>
        <w:numPr>
          <w:ilvl w:val="0"/>
          <w:numId w:val="27"/>
        </w:numPr>
        <w:rPr>
          <w:rFonts w:ascii="Arial Narrow" w:hAnsi="Arial Narrow"/>
        </w:rPr>
      </w:pPr>
      <w:r w:rsidRPr="00A4710C">
        <w:rPr>
          <w:rFonts w:ascii="Arial Narrow" w:hAnsi="Arial Narrow"/>
        </w:rPr>
        <w:t>Acumula Dívida: opção de acúmulo de dívida para cobrança posterior (Sim/Não)</w:t>
      </w:r>
      <w:r w:rsidR="00A4710C">
        <w:rPr>
          <w:rFonts w:ascii="Arial Narrow" w:hAnsi="Arial Narrow"/>
        </w:rPr>
        <w:t>. Valido para toda</w:t>
      </w:r>
      <w:r w:rsidR="00D56A21" w:rsidRPr="00A4710C">
        <w:rPr>
          <w:rFonts w:ascii="Arial Narrow" w:hAnsi="Arial Narrow"/>
        </w:rPr>
        <w:t>s as formas de pagamento.</w:t>
      </w:r>
    </w:p>
    <w:p w:rsidR="00F73D79" w:rsidRPr="00A4710C" w:rsidRDefault="007449A3" w:rsidP="00727998">
      <w:pPr>
        <w:numPr>
          <w:ilvl w:val="0"/>
          <w:numId w:val="27"/>
        </w:numPr>
        <w:rPr>
          <w:rFonts w:ascii="Arial Narrow" w:hAnsi="Arial Narrow"/>
        </w:rPr>
      </w:pPr>
      <w:r w:rsidRPr="00A4710C">
        <w:rPr>
          <w:rFonts w:ascii="Arial Narrow" w:hAnsi="Arial Narrow"/>
        </w:rPr>
        <w:t>Vencimentos somente em dia útil: opção de vencimento somente em dia útil (Sim/Não)</w:t>
      </w:r>
    </w:p>
    <w:p w:rsidR="00F73D79" w:rsidRPr="00A4710C" w:rsidRDefault="007449A3" w:rsidP="00727998">
      <w:pPr>
        <w:numPr>
          <w:ilvl w:val="0"/>
          <w:numId w:val="27"/>
        </w:numPr>
        <w:rPr>
          <w:rFonts w:ascii="Arial Narrow" w:hAnsi="Arial Narrow"/>
        </w:rPr>
      </w:pPr>
      <w:r w:rsidRPr="00A4710C">
        <w:rPr>
          <w:rFonts w:ascii="Arial Narrow" w:hAnsi="Arial Narrow"/>
        </w:rPr>
        <w:t>Cobrança Unificada: Opção de cobrança de todos os fornecedores num só boleto (Sim/Não)</w:t>
      </w:r>
    </w:p>
    <w:p w:rsidR="00F73D79" w:rsidRPr="00A4710C" w:rsidRDefault="007449A3" w:rsidP="00727998">
      <w:pPr>
        <w:numPr>
          <w:ilvl w:val="0"/>
          <w:numId w:val="27"/>
        </w:numPr>
        <w:rPr>
          <w:rFonts w:ascii="Arial Narrow" w:hAnsi="Arial Narrow"/>
        </w:rPr>
      </w:pPr>
      <w:r w:rsidRPr="00A4710C">
        <w:rPr>
          <w:rFonts w:ascii="Arial Narrow" w:hAnsi="Arial Narrow"/>
        </w:rPr>
        <w:t>Envio por e-mail: Possibilidade de envio por e-mail</w:t>
      </w:r>
      <w:r w:rsidR="00DD63A0" w:rsidRPr="00A4710C">
        <w:rPr>
          <w:rFonts w:ascii="Arial Narrow" w:hAnsi="Arial Narrow"/>
        </w:rPr>
        <w:t xml:space="preserve"> (Sim/Não)</w:t>
      </w:r>
    </w:p>
    <w:p w:rsidR="00F73D79" w:rsidRPr="00A4710C" w:rsidRDefault="00AB1034" w:rsidP="008E17B4">
      <w:pPr>
        <w:numPr>
          <w:ilvl w:val="0"/>
          <w:numId w:val="27"/>
        </w:numPr>
        <w:rPr>
          <w:rFonts w:ascii="Arial Narrow" w:hAnsi="Arial Narrow"/>
        </w:rPr>
      </w:pPr>
      <w:r w:rsidRPr="00A4710C">
        <w:rPr>
          <w:rFonts w:ascii="Arial Narrow" w:hAnsi="Arial Narrow"/>
        </w:rPr>
        <w:t>Impressão</w:t>
      </w:r>
      <w:r w:rsidR="007449A3" w:rsidRPr="00A4710C">
        <w:rPr>
          <w:rFonts w:ascii="Arial Narrow" w:hAnsi="Arial Narrow"/>
        </w:rPr>
        <w:t>: definição do momento em que o documento de cobrança será impresso</w:t>
      </w:r>
      <w:r w:rsidR="00FA0E85" w:rsidRPr="00A4710C">
        <w:rPr>
          <w:rFonts w:ascii="Arial Narrow" w:hAnsi="Arial Narrow"/>
        </w:rPr>
        <w:t xml:space="preserve"> seguem</w:t>
      </w:r>
      <w:r w:rsidR="007449A3" w:rsidRPr="00A4710C">
        <w:rPr>
          <w:rFonts w:ascii="Arial Narrow" w:hAnsi="Arial Narrow"/>
        </w:rPr>
        <w:t xml:space="preserve"> as opções:</w:t>
      </w:r>
    </w:p>
    <w:p w:rsidR="00F73D79" w:rsidRPr="00A4710C" w:rsidRDefault="007449A3" w:rsidP="008E17B4">
      <w:pPr>
        <w:numPr>
          <w:ilvl w:val="1"/>
          <w:numId w:val="27"/>
        </w:numPr>
        <w:rPr>
          <w:rFonts w:ascii="Arial Narrow" w:hAnsi="Arial Narrow"/>
        </w:rPr>
      </w:pPr>
      <w:r w:rsidRPr="00A4710C">
        <w:rPr>
          <w:rFonts w:ascii="Arial Narrow" w:hAnsi="Arial Narrow"/>
        </w:rPr>
        <w:t>Individual, agregada à chamada de encalhe</w:t>
      </w:r>
      <w:r w:rsidR="00520620" w:rsidRPr="00A4710C">
        <w:rPr>
          <w:rFonts w:ascii="Arial Narrow" w:hAnsi="Arial Narrow"/>
        </w:rPr>
        <w:t xml:space="preserve"> (opção só deve ser citada, caso a opção de Forma de Pagamento seja Boleto em Branco)</w:t>
      </w:r>
      <w:r w:rsidRPr="00A4710C">
        <w:rPr>
          <w:rFonts w:ascii="Arial Narrow" w:hAnsi="Arial Narrow"/>
        </w:rPr>
        <w:t>;</w:t>
      </w:r>
    </w:p>
    <w:p w:rsidR="00F73D79" w:rsidRPr="00A4710C" w:rsidRDefault="007449A3" w:rsidP="008E17B4">
      <w:pPr>
        <w:numPr>
          <w:ilvl w:val="1"/>
          <w:numId w:val="27"/>
        </w:numPr>
        <w:rPr>
          <w:rFonts w:ascii="Arial Narrow" w:hAnsi="Arial Narrow"/>
        </w:rPr>
      </w:pPr>
      <w:r w:rsidRPr="00A4710C">
        <w:rPr>
          <w:rFonts w:ascii="Arial Narrow" w:hAnsi="Arial Narrow"/>
        </w:rPr>
        <w:t>Individual, no Box de Encalhe</w:t>
      </w:r>
      <w:r w:rsidR="002245F7" w:rsidRPr="00A4710C">
        <w:rPr>
          <w:rFonts w:ascii="Arial Narrow" w:hAnsi="Arial Narrow"/>
        </w:rPr>
        <w:t xml:space="preserve"> (opção irá habilitar a impressão na Conferência de Encalhe)</w:t>
      </w:r>
      <w:r w:rsidRPr="00A4710C">
        <w:rPr>
          <w:rFonts w:ascii="Arial Narrow" w:hAnsi="Arial Narrow"/>
        </w:rPr>
        <w:t>;</w:t>
      </w:r>
    </w:p>
    <w:p w:rsidR="00F73D79" w:rsidRDefault="007449A3" w:rsidP="008E17B4">
      <w:pPr>
        <w:numPr>
          <w:ilvl w:val="1"/>
          <w:numId w:val="27"/>
        </w:numPr>
        <w:ind w:hanging="306"/>
        <w:rPr>
          <w:rFonts w:ascii="Arial Narrow" w:hAnsi="Arial Narrow"/>
        </w:rPr>
      </w:pPr>
      <w:r w:rsidRPr="00A4710C">
        <w:rPr>
          <w:rFonts w:ascii="Arial Narrow" w:hAnsi="Arial Narrow"/>
        </w:rPr>
        <w:t>E</w:t>
      </w:r>
      <w:r w:rsidR="002245F7" w:rsidRPr="00A4710C">
        <w:rPr>
          <w:rFonts w:ascii="Arial Narrow" w:hAnsi="Arial Narrow"/>
        </w:rPr>
        <w:t>m massa, após Geração da Dívida (opção habilita a impressão em massa das dividas após processamento de Geração de Dividas);</w:t>
      </w:r>
    </w:p>
    <w:p w:rsidR="00DA2BED" w:rsidRPr="00DA2BED" w:rsidRDefault="00DA2BED" w:rsidP="008E17B4">
      <w:pPr>
        <w:numPr>
          <w:ilvl w:val="1"/>
          <w:numId w:val="27"/>
        </w:numPr>
        <w:ind w:hanging="306"/>
        <w:rPr>
          <w:rFonts w:ascii="Arial Narrow" w:hAnsi="Arial Narrow"/>
          <w:highlight w:val="yellow"/>
        </w:rPr>
      </w:pPr>
      <w:r w:rsidRPr="00DA2BED">
        <w:rPr>
          <w:rFonts w:ascii="Arial Narrow" w:hAnsi="Arial Narrow"/>
          <w:highlight w:val="yellow"/>
        </w:rPr>
        <w:t>Pontual, na Integração CE Fornecedor (opção para impressão de boleto na funcionalidade de Integração da CE Fornecedor – não deve ficar disponível para o usuário).</w:t>
      </w:r>
    </w:p>
    <w:p w:rsidR="000730EC" w:rsidRPr="00A4710C" w:rsidRDefault="00DD63A0" w:rsidP="00142AD2">
      <w:pPr>
        <w:numPr>
          <w:ilvl w:val="1"/>
          <w:numId w:val="27"/>
        </w:numPr>
        <w:rPr>
          <w:rFonts w:ascii="Arial Narrow" w:hAnsi="Arial Narrow"/>
        </w:rPr>
      </w:pPr>
      <w:r w:rsidRPr="00A4710C">
        <w:rPr>
          <w:rFonts w:ascii="Arial Narrow" w:hAnsi="Arial Narrow"/>
        </w:rPr>
        <w:t>Não imprime</w:t>
      </w:r>
    </w:p>
    <w:p w:rsidR="00F73D79" w:rsidRDefault="00EA38E8" w:rsidP="00727998">
      <w:pPr>
        <w:numPr>
          <w:ilvl w:val="0"/>
          <w:numId w:val="27"/>
        </w:numPr>
        <w:rPr>
          <w:rFonts w:ascii="Arial Narrow" w:hAnsi="Arial Narrow"/>
        </w:rPr>
      </w:pPr>
      <w:r w:rsidRPr="00A4710C">
        <w:rPr>
          <w:rFonts w:ascii="Arial Narrow" w:hAnsi="Arial Narrow"/>
        </w:rPr>
        <w:t xml:space="preserve">Instruções: Campo descritivo para instruções bancárias. </w:t>
      </w:r>
    </w:p>
    <w:p w:rsidR="00FA0E85" w:rsidRPr="00FA0E85" w:rsidRDefault="00FA0E85" w:rsidP="00727998">
      <w:pPr>
        <w:numPr>
          <w:ilvl w:val="0"/>
          <w:numId w:val="27"/>
        </w:numPr>
        <w:rPr>
          <w:rFonts w:ascii="Arial Narrow" w:hAnsi="Arial Narrow"/>
          <w:highlight w:val="yellow"/>
        </w:rPr>
      </w:pPr>
      <w:r w:rsidRPr="00FA0E85">
        <w:rPr>
          <w:rFonts w:ascii="Arial Narrow" w:hAnsi="Arial Narrow"/>
          <w:highlight w:val="yellow"/>
        </w:rPr>
        <w:lastRenderedPageBreak/>
        <w:t>Forma de Cobrança: Registrada ou Não Registrada. Campo só deve ser demonstrado nos casos em que a Forma de Recebimento for Boleto ou Boleto em Branco.</w:t>
      </w:r>
    </w:p>
    <w:p w:rsidR="00A4710C" w:rsidRPr="00EB4D6F" w:rsidRDefault="00A4710C" w:rsidP="00A4710C">
      <w:pPr>
        <w:numPr>
          <w:ilvl w:val="0"/>
          <w:numId w:val="27"/>
        </w:numPr>
        <w:rPr>
          <w:rFonts w:ascii="Arial Narrow" w:hAnsi="Arial Narrow"/>
          <w:highlight w:val="yellow"/>
        </w:rPr>
      </w:pPr>
      <w:r w:rsidRPr="00EB4D6F">
        <w:rPr>
          <w:rFonts w:ascii="Arial Narrow" w:hAnsi="Arial Narrow"/>
          <w:highlight w:val="yellow"/>
        </w:rPr>
        <w:t xml:space="preserve">Possibilitar de apontar se a forma de pagamento é a principal através de </w:t>
      </w:r>
      <w:r w:rsidR="00FA0E85" w:rsidRPr="00EB4D6F">
        <w:rPr>
          <w:rFonts w:ascii="Arial Narrow" w:hAnsi="Arial Narrow"/>
          <w:highlight w:val="yellow"/>
        </w:rPr>
        <w:t>Checkbox</w:t>
      </w:r>
      <w:r w:rsidRPr="00EB4D6F">
        <w:rPr>
          <w:rFonts w:ascii="Arial Narrow" w:hAnsi="Arial Narrow"/>
          <w:highlight w:val="yellow"/>
        </w:rPr>
        <w:t>. (alterado por Eduardo em 09/05).</w:t>
      </w:r>
    </w:p>
    <w:p w:rsidR="00A07269" w:rsidRPr="00FA0E85" w:rsidRDefault="00A4710C" w:rsidP="00FA0E85">
      <w:pPr>
        <w:pStyle w:val="PargrafodaLista"/>
        <w:numPr>
          <w:ilvl w:val="0"/>
          <w:numId w:val="27"/>
        </w:numPr>
        <w:rPr>
          <w:rFonts w:ascii="Arial Narrow" w:hAnsi="Arial Narrow"/>
          <w:highlight w:val="yellow"/>
        </w:rPr>
      </w:pPr>
      <w:r w:rsidRPr="00FA0E85">
        <w:rPr>
          <w:rFonts w:ascii="Arial Narrow" w:hAnsi="Arial Narrow"/>
          <w:highlight w:val="yellow"/>
        </w:rPr>
        <w:t>Fornecedores: Lista de fornecedores associados para esta forma de pagamento na Aba de Fornecedores. . (alterado por Eduardo em 09/05).</w:t>
      </w:r>
      <w:r w:rsidR="00A07269" w:rsidRPr="00FA0E85">
        <w:rPr>
          <w:rFonts w:ascii="Arial Narrow" w:hAnsi="Arial Narrow"/>
          <w:highlight w:val="yellow"/>
        </w:rPr>
        <w:t xml:space="preserve"> </w:t>
      </w:r>
    </w:p>
    <w:p w:rsidR="00A07269" w:rsidRPr="00EB4D6F" w:rsidRDefault="00A07269" w:rsidP="00A07269">
      <w:pPr>
        <w:ind w:left="1146"/>
        <w:rPr>
          <w:rFonts w:ascii="Arial Narrow" w:hAnsi="Arial Narrow"/>
          <w:highlight w:val="yellow"/>
        </w:rPr>
      </w:pPr>
      <w:r>
        <w:rPr>
          <w:rFonts w:ascii="Arial Narrow" w:hAnsi="Arial Narrow"/>
          <w:highlight w:val="yellow"/>
        </w:rPr>
        <w:t>Regra: um fornecedor, em uma data, não pode estar atribuído em mais de uma forma de pagamento.</w:t>
      </w:r>
    </w:p>
    <w:p w:rsidR="00A4710C" w:rsidRPr="00EB4D6F" w:rsidRDefault="00FA0E85" w:rsidP="00A4710C">
      <w:pPr>
        <w:numPr>
          <w:ilvl w:val="0"/>
          <w:numId w:val="27"/>
        </w:numPr>
        <w:rPr>
          <w:rFonts w:ascii="Arial Narrow" w:hAnsi="Arial Narrow"/>
          <w:highlight w:val="yellow"/>
        </w:rPr>
      </w:pPr>
      <w:r w:rsidRPr="00EB4D6F">
        <w:rPr>
          <w:rFonts w:ascii="Arial Narrow" w:hAnsi="Arial Narrow"/>
          <w:highlight w:val="yellow"/>
        </w:rPr>
        <w:t>Concentração Pagamento: opção que indica se a concentração é mensal ou semanal, caso seja semanal será exibido opção de múltipla escolha com os dias da semana (Checkbox com as opções S, T, Q, Q, S, S, D), caso seja mensal será exibido campo para digitar dia do mês em que ocorre a concentração.</w:t>
      </w:r>
      <w:r w:rsidR="00A4710C" w:rsidRPr="00EB4D6F">
        <w:rPr>
          <w:rFonts w:ascii="Arial Narrow" w:hAnsi="Arial Narrow"/>
          <w:highlight w:val="yellow"/>
        </w:rPr>
        <w:t xml:space="preserve"> – Default do parâmetro de cobrança do distribuidor. (alterado por Eduardo em 09/05). (Vide tela do protótipo)</w:t>
      </w:r>
    </w:p>
    <w:p w:rsidR="00A4710C" w:rsidRPr="00A4710C" w:rsidRDefault="00A4710C" w:rsidP="00A4710C">
      <w:pPr>
        <w:ind w:left="786"/>
        <w:rPr>
          <w:rFonts w:ascii="Arial Narrow" w:hAnsi="Arial Narrow"/>
        </w:rPr>
      </w:pPr>
    </w:p>
    <w:p w:rsidR="00DD6159" w:rsidRPr="00A4710C" w:rsidRDefault="00DD6159" w:rsidP="0010198B">
      <w:pPr>
        <w:ind w:left="426"/>
        <w:rPr>
          <w:rFonts w:ascii="Arial Narrow" w:hAnsi="Arial Narrow"/>
        </w:rPr>
      </w:pPr>
    </w:p>
    <w:p w:rsidR="00DD6159" w:rsidRPr="00A4710C" w:rsidRDefault="00DD6159" w:rsidP="0010198B">
      <w:pPr>
        <w:ind w:left="426"/>
        <w:rPr>
          <w:rFonts w:ascii="Arial Narrow" w:hAnsi="Arial Narrow"/>
        </w:rPr>
      </w:pPr>
      <w:r w:rsidRPr="00A4710C">
        <w:rPr>
          <w:rFonts w:ascii="Arial Narrow" w:hAnsi="Arial Narrow"/>
        </w:rPr>
        <w:t>Tela de Pesquisa de Parâmetros de Cobrança</w:t>
      </w:r>
    </w:p>
    <w:p w:rsidR="00A76839" w:rsidRDefault="00A76839" w:rsidP="0010198B">
      <w:pPr>
        <w:ind w:left="426"/>
        <w:rPr>
          <w:rFonts w:ascii="Arial Narrow" w:hAnsi="Arial Narrow"/>
        </w:rPr>
      </w:pPr>
    </w:p>
    <w:p w:rsidR="007A727C" w:rsidRDefault="00830734" w:rsidP="0010198B">
      <w:pPr>
        <w:ind w:left="426"/>
        <w:rPr>
          <w:rFonts w:ascii="Arial Narrow" w:hAnsi="Arial Narrow"/>
        </w:rPr>
      </w:pPr>
      <w:r>
        <w:rPr>
          <w:noProof/>
        </w:rPr>
        <w:drawing>
          <wp:inline distT="0" distB="0" distL="0" distR="0">
            <wp:extent cx="5604510" cy="2986405"/>
            <wp:effectExtent l="0" t="0" r="0"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4510" cy="2986405"/>
                    </a:xfrm>
                    <a:prstGeom prst="rect">
                      <a:avLst/>
                    </a:prstGeom>
                    <a:noFill/>
                    <a:ln>
                      <a:noFill/>
                    </a:ln>
                  </pic:spPr>
                </pic:pic>
              </a:graphicData>
            </a:graphic>
          </wp:inline>
        </w:drawing>
      </w:r>
    </w:p>
    <w:p w:rsidR="00A76839" w:rsidRPr="00AF4B74" w:rsidRDefault="00A76839" w:rsidP="0010198B">
      <w:pPr>
        <w:ind w:left="426"/>
        <w:rPr>
          <w:rFonts w:ascii="Arial Narrow" w:hAnsi="Arial Narrow"/>
          <w:color w:val="FF0000"/>
        </w:rPr>
      </w:pPr>
    </w:p>
    <w:p w:rsidR="00AF4B74" w:rsidRDefault="00AF4B74" w:rsidP="0010198B">
      <w:pPr>
        <w:ind w:left="426"/>
        <w:rPr>
          <w:rFonts w:ascii="Arial Narrow" w:hAnsi="Arial Narrow"/>
        </w:rPr>
      </w:pPr>
    </w:p>
    <w:p w:rsidR="00A76839" w:rsidRDefault="003C5C1F" w:rsidP="0010198B">
      <w:pPr>
        <w:ind w:left="426"/>
        <w:rPr>
          <w:rFonts w:ascii="Arial Narrow" w:hAnsi="Arial Narrow"/>
        </w:rPr>
      </w:pPr>
      <w:r>
        <w:rPr>
          <w:rFonts w:ascii="Arial Narrow" w:hAnsi="Arial Narrow"/>
        </w:rPr>
        <w:t>Tela de Cadastro de Forma de Recebimento</w:t>
      </w:r>
      <w:r w:rsidR="00F45FED">
        <w:rPr>
          <w:rFonts w:ascii="Arial Narrow" w:hAnsi="Arial Narrow"/>
        </w:rPr>
        <w:t xml:space="preserve"> - </w:t>
      </w:r>
      <w:r w:rsidR="00FA0E85">
        <w:rPr>
          <w:rFonts w:ascii="Arial Narrow" w:hAnsi="Arial Narrow"/>
        </w:rPr>
        <w:t>Diário</w:t>
      </w:r>
    </w:p>
    <w:p w:rsidR="00A76839" w:rsidRDefault="003619F7" w:rsidP="0010198B">
      <w:pPr>
        <w:ind w:left="426"/>
        <w:rPr>
          <w:rFonts w:ascii="Arial Narrow" w:hAnsi="Arial Narrow"/>
        </w:rPr>
      </w:pPr>
      <w:r>
        <w:rPr>
          <w:rFonts w:ascii="Arial Narrow" w:hAnsi="Arial Narrow"/>
        </w:rPr>
        <w:tab/>
      </w:r>
    </w:p>
    <w:p w:rsidR="00343557" w:rsidRDefault="00FA0E85" w:rsidP="0010198B">
      <w:pPr>
        <w:ind w:left="426"/>
        <w:rPr>
          <w:rFonts w:ascii="Arial Narrow" w:hAnsi="Arial Narrow"/>
        </w:rPr>
      </w:pPr>
      <w:r>
        <w:rPr>
          <w:rFonts w:ascii="Arial Narrow" w:hAnsi="Arial Narrow"/>
          <w:noProof/>
        </w:rPr>
        <w:lastRenderedPageBreak/>
        <w:drawing>
          <wp:inline distT="0" distB="0" distL="0" distR="0">
            <wp:extent cx="6120765" cy="356997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âmetros de Cobrança.png"/>
                    <pic:cNvPicPr/>
                  </pic:nvPicPr>
                  <pic:blipFill>
                    <a:blip r:embed="rId9">
                      <a:extLst>
                        <a:ext uri="{28A0092B-C50C-407E-A947-70E740481C1C}">
                          <a14:useLocalDpi xmlns:a14="http://schemas.microsoft.com/office/drawing/2010/main" val="0"/>
                        </a:ext>
                      </a:extLst>
                    </a:blip>
                    <a:stretch>
                      <a:fillRect/>
                    </a:stretch>
                  </pic:blipFill>
                  <pic:spPr>
                    <a:xfrm>
                      <a:off x="0" y="0"/>
                      <a:ext cx="6120765" cy="3569970"/>
                    </a:xfrm>
                    <a:prstGeom prst="rect">
                      <a:avLst/>
                    </a:prstGeom>
                  </pic:spPr>
                </pic:pic>
              </a:graphicData>
            </a:graphic>
          </wp:inline>
        </w:drawing>
      </w:r>
    </w:p>
    <w:p w:rsidR="00A76839" w:rsidRDefault="00A76839" w:rsidP="0010198B">
      <w:pPr>
        <w:ind w:left="426"/>
        <w:rPr>
          <w:rFonts w:ascii="Arial Narrow" w:hAnsi="Arial Narrow"/>
        </w:rPr>
      </w:pPr>
    </w:p>
    <w:p w:rsidR="007A727C" w:rsidRDefault="007A727C" w:rsidP="007A727C">
      <w:pPr>
        <w:ind w:left="426"/>
        <w:rPr>
          <w:rFonts w:ascii="Arial Narrow" w:hAnsi="Arial Narrow"/>
        </w:rPr>
      </w:pPr>
      <w:r>
        <w:rPr>
          <w:rFonts w:ascii="Arial Narrow" w:hAnsi="Arial Narrow"/>
        </w:rPr>
        <w:t xml:space="preserve">Tela de Cadastro </w:t>
      </w:r>
      <w:r w:rsidR="00F45FED">
        <w:rPr>
          <w:rFonts w:ascii="Arial Narrow" w:hAnsi="Arial Narrow"/>
        </w:rPr>
        <w:t>de Forma de Recebimento - Semanal</w:t>
      </w:r>
    </w:p>
    <w:p w:rsidR="00A76839" w:rsidRDefault="00A76839" w:rsidP="0010198B">
      <w:pPr>
        <w:ind w:left="426"/>
        <w:rPr>
          <w:rFonts w:ascii="Arial Narrow" w:hAnsi="Arial Narrow"/>
        </w:rPr>
      </w:pPr>
    </w:p>
    <w:p w:rsidR="007A727C" w:rsidRDefault="00F45FED" w:rsidP="0010198B">
      <w:pPr>
        <w:ind w:left="426"/>
        <w:rPr>
          <w:noProof/>
        </w:rPr>
      </w:pPr>
      <w:r>
        <w:rPr>
          <w:noProof/>
        </w:rPr>
        <w:drawing>
          <wp:inline distT="0" distB="0" distL="0" distR="0">
            <wp:extent cx="6120130" cy="348932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3489325"/>
                    </a:xfrm>
                    <a:prstGeom prst="rect">
                      <a:avLst/>
                    </a:prstGeom>
                    <a:noFill/>
                    <a:ln>
                      <a:noFill/>
                    </a:ln>
                  </pic:spPr>
                </pic:pic>
              </a:graphicData>
            </a:graphic>
          </wp:inline>
        </w:drawing>
      </w:r>
    </w:p>
    <w:p w:rsidR="00F45FED" w:rsidRDefault="00F45FED" w:rsidP="0010198B">
      <w:pPr>
        <w:ind w:left="426"/>
        <w:rPr>
          <w:noProof/>
        </w:rPr>
      </w:pPr>
    </w:p>
    <w:p w:rsidR="00F45FED" w:rsidRDefault="00F45FED" w:rsidP="00F45FED">
      <w:pPr>
        <w:ind w:left="426"/>
        <w:rPr>
          <w:rFonts w:ascii="Arial Narrow" w:hAnsi="Arial Narrow"/>
        </w:rPr>
      </w:pPr>
      <w:r>
        <w:rPr>
          <w:rFonts w:ascii="Arial Narrow" w:hAnsi="Arial Narrow"/>
        </w:rPr>
        <w:t xml:space="preserve">Tela de Cadastro </w:t>
      </w:r>
      <w:r w:rsidR="00EB2AB8">
        <w:rPr>
          <w:rFonts w:ascii="Arial Narrow" w:hAnsi="Arial Narrow"/>
        </w:rPr>
        <w:t>de Forma de Recebimento – Quinzenal</w:t>
      </w:r>
    </w:p>
    <w:p w:rsidR="00EB2AB8" w:rsidRDefault="00FA0E85" w:rsidP="00F45FED">
      <w:pPr>
        <w:ind w:left="426"/>
        <w:rPr>
          <w:rFonts w:ascii="Arial Narrow" w:hAnsi="Arial Narrow"/>
        </w:rPr>
      </w:pPr>
      <w:r>
        <w:rPr>
          <w:noProof/>
        </w:rPr>
        <w:lastRenderedPageBreak/>
        <w:drawing>
          <wp:inline distT="0" distB="0" distL="0" distR="0" wp14:anchorId="4E6C3644" wp14:editId="465929B1">
            <wp:extent cx="5612130" cy="2990850"/>
            <wp:effectExtent l="0" t="0" r="762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2990850"/>
                    </a:xfrm>
                    <a:prstGeom prst="rect">
                      <a:avLst/>
                    </a:prstGeom>
                  </pic:spPr>
                </pic:pic>
              </a:graphicData>
            </a:graphic>
          </wp:inline>
        </w:drawing>
      </w:r>
    </w:p>
    <w:p w:rsidR="00EB2AB8" w:rsidRDefault="00EB2AB8" w:rsidP="00F45FED">
      <w:pPr>
        <w:ind w:left="426"/>
        <w:rPr>
          <w:rFonts w:ascii="Arial Narrow" w:hAnsi="Arial Narrow"/>
        </w:rPr>
      </w:pPr>
    </w:p>
    <w:p w:rsidR="00EB2AB8" w:rsidRDefault="00EB2AB8" w:rsidP="00F45FED">
      <w:pPr>
        <w:ind w:left="426"/>
        <w:rPr>
          <w:rFonts w:ascii="Arial Narrow" w:hAnsi="Arial Narrow"/>
        </w:rPr>
      </w:pPr>
    </w:p>
    <w:p w:rsidR="00EB2AB8" w:rsidRDefault="00EB2AB8" w:rsidP="00EB2AB8">
      <w:pPr>
        <w:ind w:left="426"/>
        <w:rPr>
          <w:rFonts w:ascii="Arial Narrow" w:hAnsi="Arial Narrow"/>
        </w:rPr>
      </w:pPr>
      <w:r>
        <w:rPr>
          <w:rFonts w:ascii="Arial Narrow" w:hAnsi="Arial Narrow"/>
        </w:rPr>
        <w:t>Tela de Cadastro de Forma de Recebimento – Mensal</w:t>
      </w:r>
    </w:p>
    <w:p w:rsidR="00F45FED" w:rsidRDefault="00EB2AB8" w:rsidP="0010198B">
      <w:pPr>
        <w:ind w:left="426"/>
        <w:rPr>
          <w:noProof/>
        </w:rPr>
      </w:pPr>
      <w:r>
        <w:rPr>
          <w:noProof/>
        </w:rPr>
        <w:drawing>
          <wp:inline distT="0" distB="0" distL="0" distR="0">
            <wp:extent cx="6120130" cy="35052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505200"/>
                    </a:xfrm>
                    <a:prstGeom prst="rect">
                      <a:avLst/>
                    </a:prstGeom>
                    <a:noFill/>
                    <a:ln>
                      <a:noFill/>
                    </a:ln>
                  </pic:spPr>
                </pic:pic>
              </a:graphicData>
            </a:graphic>
          </wp:inline>
        </w:drawing>
      </w:r>
    </w:p>
    <w:p w:rsidR="007A727C" w:rsidRPr="00875148" w:rsidRDefault="007A727C" w:rsidP="0010198B">
      <w:pPr>
        <w:ind w:left="426"/>
        <w:rPr>
          <w:rFonts w:ascii="Arial Narrow" w:hAnsi="Arial Narrow"/>
        </w:rPr>
      </w:pPr>
    </w:p>
    <w:p w:rsidR="00A76839" w:rsidRPr="00875148" w:rsidRDefault="00A76839">
      <w:pPr>
        <w:pStyle w:val="Ttulo2"/>
        <w:numPr>
          <w:ilvl w:val="0"/>
          <w:numId w:val="2"/>
        </w:numPr>
        <w:rPr>
          <w:rFonts w:ascii="Arial Narrow" w:hAnsi="Arial Narrow"/>
          <w:sz w:val="20"/>
        </w:rPr>
      </w:pPr>
      <w:r w:rsidRPr="00875148">
        <w:rPr>
          <w:rFonts w:ascii="Arial Narrow" w:hAnsi="Arial Narrow"/>
          <w:sz w:val="20"/>
        </w:rPr>
        <w:t>Relatórios envolvidos na Manutenção</w:t>
      </w:r>
    </w:p>
    <w:p w:rsidR="00A76839" w:rsidRDefault="00A76839" w:rsidP="00FD0CD1">
      <w:pPr>
        <w:ind w:left="426"/>
        <w:rPr>
          <w:rFonts w:ascii="Arial Narrow" w:hAnsi="Arial Narrow"/>
        </w:rPr>
      </w:pPr>
      <w:r>
        <w:rPr>
          <w:rFonts w:ascii="Arial Narrow" w:hAnsi="Arial Narrow"/>
        </w:rPr>
        <w:t>NA</w:t>
      </w:r>
    </w:p>
    <w:p w:rsidR="00A76839" w:rsidRPr="00875148" w:rsidRDefault="00A76839" w:rsidP="00FD0CD1">
      <w:pPr>
        <w:ind w:left="426"/>
        <w:rPr>
          <w:rFonts w:ascii="Arial Narrow" w:hAnsi="Arial Narrow"/>
        </w:rPr>
      </w:pPr>
    </w:p>
    <w:p w:rsidR="00A76839" w:rsidRPr="00875148" w:rsidRDefault="00A76839">
      <w:pPr>
        <w:pStyle w:val="Ttulo2"/>
        <w:numPr>
          <w:ilvl w:val="0"/>
          <w:numId w:val="2"/>
        </w:numPr>
        <w:rPr>
          <w:rFonts w:ascii="Arial Narrow" w:hAnsi="Arial Narrow"/>
          <w:sz w:val="20"/>
        </w:rPr>
      </w:pPr>
      <w:r w:rsidRPr="00875148">
        <w:rPr>
          <w:rFonts w:ascii="Arial Narrow" w:hAnsi="Arial Narrow"/>
          <w:sz w:val="20"/>
        </w:rPr>
        <w:t>Interface dos Dispositivos envolvidos na Manutenção</w:t>
      </w:r>
    </w:p>
    <w:p w:rsidR="00A76839" w:rsidRDefault="00A76839" w:rsidP="00FD0CD1">
      <w:pPr>
        <w:ind w:left="426"/>
        <w:rPr>
          <w:rFonts w:ascii="Arial Narrow" w:hAnsi="Arial Narrow"/>
        </w:rPr>
      </w:pPr>
      <w:r w:rsidRPr="00875148">
        <w:rPr>
          <w:rFonts w:ascii="Arial Narrow" w:hAnsi="Arial Narrow"/>
        </w:rPr>
        <w:t>NA</w:t>
      </w:r>
    </w:p>
    <w:p w:rsidR="00A76839" w:rsidRPr="00875148" w:rsidRDefault="00A76839" w:rsidP="00FD0CD1">
      <w:pPr>
        <w:ind w:left="426"/>
        <w:rPr>
          <w:rFonts w:ascii="Arial Narrow" w:hAnsi="Arial Narrow"/>
        </w:rPr>
      </w:pPr>
    </w:p>
    <w:p w:rsidR="00A76839" w:rsidRPr="00875148" w:rsidRDefault="00A76839">
      <w:pPr>
        <w:pStyle w:val="Ttulo2"/>
        <w:numPr>
          <w:ilvl w:val="0"/>
          <w:numId w:val="2"/>
        </w:numPr>
        <w:rPr>
          <w:rFonts w:ascii="Arial Narrow" w:hAnsi="Arial Narrow"/>
          <w:sz w:val="20"/>
        </w:rPr>
      </w:pPr>
      <w:r w:rsidRPr="00875148">
        <w:rPr>
          <w:rFonts w:ascii="Arial Narrow" w:hAnsi="Arial Narrow"/>
          <w:sz w:val="20"/>
        </w:rPr>
        <w:t>Integrações entre sistemas/módulos envolvidas na Manutenção</w:t>
      </w:r>
    </w:p>
    <w:p w:rsidR="00A76839" w:rsidRPr="00875148" w:rsidRDefault="00A76839" w:rsidP="00FD0CD1">
      <w:pPr>
        <w:ind w:left="426"/>
        <w:rPr>
          <w:rFonts w:ascii="Arial Narrow" w:hAnsi="Arial Narrow"/>
        </w:rPr>
      </w:pPr>
      <w:r w:rsidRPr="00875148">
        <w:rPr>
          <w:rFonts w:ascii="Arial Narrow" w:hAnsi="Arial Narrow"/>
        </w:rPr>
        <w:t>NA</w:t>
      </w:r>
    </w:p>
    <w:p w:rsidR="00A76839" w:rsidRPr="00875148" w:rsidRDefault="00A76839">
      <w:pPr>
        <w:pStyle w:val="TCTips"/>
        <w:ind w:firstLine="720"/>
        <w:rPr>
          <w:rFonts w:ascii="Arial Narrow" w:hAnsi="Arial Narrow"/>
          <w:i w:val="0"/>
        </w:rPr>
      </w:pPr>
    </w:p>
    <w:bookmarkEnd w:id="12"/>
    <w:p w:rsidR="00A76839" w:rsidRPr="00875148" w:rsidRDefault="00A76839">
      <w:pPr>
        <w:pStyle w:val="StyleHeading"/>
        <w:pBdr>
          <w:bottom w:val="single" w:sz="30" w:space="0" w:color="000080"/>
        </w:pBdr>
        <w:tabs>
          <w:tab w:val="clear" w:pos="720"/>
          <w:tab w:val="clear" w:pos="1080"/>
        </w:tabs>
        <w:jc w:val="both"/>
        <w:rPr>
          <w:rFonts w:ascii="Arial Narrow" w:hAnsi="Arial Narrow"/>
        </w:rPr>
      </w:pPr>
      <w:r w:rsidRPr="00875148">
        <w:rPr>
          <w:rFonts w:ascii="Arial Narrow" w:hAnsi="Arial Narrow"/>
        </w:rPr>
        <w:lastRenderedPageBreak/>
        <w:t>PONTOS DE ATENÇÃO</w:t>
      </w:r>
      <w:r w:rsidRPr="00875148">
        <w:rPr>
          <w:rStyle w:val="Refdenotaderodap"/>
          <w:rFonts w:ascii="Arial Narrow" w:hAnsi="Arial Narrow"/>
        </w:rPr>
        <w:footnoteReference w:customMarkFollows="1" w:id="3"/>
        <w:t>*</w:t>
      </w:r>
    </w:p>
    <w:p w:rsidR="00A76839" w:rsidRPr="00875148" w:rsidRDefault="00A76839">
      <w:pPr>
        <w:pStyle w:val="TCTips"/>
        <w:rPr>
          <w:rFonts w:ascii="Arial Narrow" w:hAnsi="Arial Narrow"/>
          <w:i w:val="0"/>
        </w:rPr>
      </w:pPr>
    </w:p>
    <w:p w:rsidR="00A76839" w:rsidRPr="00875148" w:rsidRDefault="00A76839">
      <w:pPr>
        <w:pStyle w:val="Ttulo2"/>
        <w:numPr>
          <w:ilvl w:val="0"/>
          <w:numId w:val="2"/>
        </w:numPr>
        <w:rPr>
          <w:rFonts w:ascii="Arial Narrow" w:hAnsi="Arial Narrow"/>
          <w:sz w:val="20"/>
        </w:rPr>
      </w:pPr>
      <w:r w:rsidRPr="00875148">
        <w:rPr>
          <w:rFonts w:ascii="Arial Narrow" w:hAnsi="Arial Narrow"/>
          <w:sz w:val="20"/>
        </w:rPr>
        <w:t xml:space="preserve">Riscos, restrições e dependências envolvidos na </w:t>
      </w:r>
      <w:r w:rsidR="00FA0E85" w:rsidRPr="00875148">
        <w:rPr>
          <w:rFonts w:ascii="Arial Narrow" w:hAnsi="Arial Narrow"/>
          <w:sz w:val="20"/>
        </w:rPr>
        <w:t>manutenção.</w:t>
      </w:r>
    </w:p>
    <w:p w:rsidR="00A76839" w:rsidRPr="00875148" w:rsidRDefault="00A76839" w:rsidP="00FD0CD1">
      <w:pPr>
        <w:ind w:left="426"/>
        <w:rPr>
          <w:rFonts w:ascii="Arial Narrow" w:hAnsi="Arial Narrow"/>
        </w:rPr>
      </w:pPr>
      <w:r w:rsidRPr="00875148">
        <w:rPr>
          <w:rFonts w:ascii="Arial Narrow" w:hAnsi="Arial Narrow"/>
        </w:rPr>
        <w:t>NA</w:t>
      </w:r>
    </w:p>
    <w:p w:rsidR="009D3D27" w:rsidRDefault="009D3D27">
      <w:pPr>
        <w:pStyle w:val="StyleHeading"/>
        <w:pBdr>
          <w:bottom w:val="single" w:sz="30" w:space="0" w:color="000080"/>
        </w:pBdr>
        <w:tabs>
          <w:tab w:val="clear" w:pos="720"/>
          <w:tab w:val="clear" w:pos="1080"/>
        </w:tabs>
        <w:jc w:val="both"/>
        <w:rPr>
          <w:rFonts w:ascii="Arial Narrow" w:hAnsi="Arial Narrow"/>
        </w:rPr>
      </w:pPr>
    </w:p>
    <w:p w:rsidR="00A76839" w:rsidRPr="00875148" w:rsidRDefault="00A76839">
      <w:pPr>
        <w:pStyle w:val="StyleHeading"/>
        <w:pBdr>
          <w:bottom w:val="single" w:sz="30" w:space="0" w:color="000080"/>
        </w:pBdr>
        <w:tabs>
          <w:tab w:val="clear" w:pos="720"/>
          <w:tab w:val="clear" w:pos="1080"/>
        </w:tabs>
        <w:jc w:val="both"/>
        <w:rPr>
          <w:rFonts w:ascii="Arial Narrow" w:hAnsi="Arial Narrow"/>
        </w:rPr>
      </w:pPr>
      <w:r w:rsidRPr="00875148">
        <w:rPr>
          <w:rFonts w:ascii="Arial Narrow" w:hAnsi="Arial Narrow"/>
        </w:rPr>
        <w:t>ESPECIFICAÇÃO TÉCNICA</w:t>
      </w:r>
      <w:r w:rsidRPr="00875148">
        <w:rPr>
          <w:rStyle w:val="Refdenotaderodap"/>
          <w:rFonts w:ascii="Arial Narrow" w:hAnsi="Arial Narrow"/>
        </w:rPr>
        <w:footnoteReference w:customMarkFollows="1" w:id="4"/>
        <w:t>**</w:t>
      </w:r>
    </w:p>
    <w:p w:rsidR="00A76839" w:rsidRPr="00875148" w:rsidRDefault="00A76839">
      <w:pPr>
        <w:pStyle w:val="Ttulo2"/>
        <w:numPr>
          <w:ilvl w:val="0"/>
          <w:numId w:val="2"/>
        </w:numPr>
        <w:rPr>
          <w:rFonts w:ascii="Arial Narrow" w:hAnsi="Arial Narrow"/>
          <w:sz w:val="20"/>
        </w:rPr>
      </w:pPr>
      <w:r w:rsidRPr="00875148">
        <w:rPr>
          <w:rFonts w:ascii="Arial Narrow" w:hAnsi="Arial Narrow"/>
          <w:sz w:val="20"/>
        </w:rPr>
        <w:t>Lista de objetos manipulados/alterados/criados</w:t>
      </w:r>
    </w:p>
    <w:p w:rsidR="00A76839" w:rsidRPr="00875148" w:rsidRDefault="00A76839">
      <w:pPr>
        <w:pStyle w:val="TCParagraph"/>
        <w:ind w:firstLine="709"/>
        <w:rPr>
          <w:rFonts w:ascii="Arial Narrow" w:hAnsi="Arial Narrow"/>
        </w:rPr>
      </w:pPr>
      <w:r w:rsidRPr="00875148">
        <w:rPr>
          <w:rFonts w:ascii="Arial Narrow" w:hAnsi="Arial Narrow"/>
        </w:rPr>
        <w:t>Esta seção destaca os objetos do sistema/módulo envolvidos nesta Manutenção.</w:t>
      </w:r>
    </w:p>
    <w:p w:rsidR="00A76839" w:rsidRDefault="00A76839" w:rsidP="00A9451A">
      <w:pPr>
        <w:pStyle w:val="Ttulo2"/>
        <w:numPr>
          <w:ilvl w:val="1"/>
          <w:numId w:val="2"/>
        </w:numPr>
        <w:tabs>
          <w:tab w:val="clear" w:pos="9720"/>
        </w:tabs>
        <w:rPr>
          <w:rFonts w:ascii="Arial Narrow" w:hAnsi="Arial Narrow"/>
          <w:sz w:val="20"/>
        </w:rPr>
      </w:pPr>
      <w:r w:rsidRPr="00875148">
        <w:rPr>
          <w:rFonts w:ascii="Arial Narrow" w:hAnsi="Arial Narrow"/>
          <w:sz w:val="20"/>
        </w:rPr>
        <w:t>Estrutura de Dados</w:t>
      </w:r>
    </w:p>
    <w:p w:rsidR="00A76839" w:rsidRPr="001E5B29" w:rsidRDefault="00A76839" w:rsidP="001E5B29">
      <w:pPr>
        <w:pStyle w:val="TCTips"/>
        <w:ind w:firstLine="720"/>
        <w:rPr>
          <w:i w:val="0"/>
        </w:rPr>
      </w:pPr>
    </w:p>
    <w:p w:rsidR="00A76839" w:rsidRDefault="00A76839">
      <w:pPr>
        <w:pStyle w:val="Ttulo2"/>
        <w:numPr>
          <w:ilvl w:val="1"/>
          <w:numId w:val="2"/>
        </w:numPr>
        <w:rPr>
          <w:rFonts w:ascii="Arial Narrow" w:hAnsi="Arial Narrow"/>
          <w:sz w:val="20"/>
        </w:rPr>
      </w:pPr>
      <w:r w:rsidRPr="00875148">
        <w:rPr>
          <w:rFonts w:ascii="Arial Narrow" w:hAnsi="Arial Narrow"/>
          <w:sz w:val="20"/>
        </w:rPr>
        <w:t>Objetos de Banco de Dados</w:t>
      </w:r>
    </w:p>
    <w:p w:rsidR="00A76839" w:rsidRPr="00B978C8" w:rsidRDefault="00A76839" w:rsidP="00B978C8"/>
    <w:p w:rsidR="00A76839" w:rsidRDefault="00A76839">
      <w:pPr>
        <w:pStyle w:val="Ttulo2"/>
        <w:numPr>
          <w:ilvl w:val="1"/>
          <w:numId w:val="2"/>
        </w:numPr>
        <w:rPr>
          <w:rFonts w:ascii="Arial Narrow" w:hAnsi="Arial Narrow"/>
          <w:sz w:val="20"/>
        </w:rPr>
      </w:pPr>
      <w:r w:rsidRPr="00875148">
        <w:rPr>
          <w:rFonts w:ascii="Arial Narrow" w:hAnsi="Arial Narrow"/>
          <w:sz w:val="20"/>
        </w:rPr>
        <w:t>Fontes</w:t>
      </w:r>
    </w:p>
    <w:p w:rsidR="00A76839" w:rsidRPr="00B978C8" w:rsidRDefault="00A76839" w:rsidP="00B978C8"/>
    <w:p w:rsidR="00A76839" w:rsidRPr="00875148" w:rsidRDefault="00A76839">
      <w:pPr>
        <w:pStyle w:val="Ttulo2"/>
        <w:numPr>
          <w:ilvl w:val="1"/>
          <w:numId w:val="2"/>
        </w:numPr>
        <w:rPr>
          <w:rFonts w:ascii="Arial Narrow" w:hAnsi="Arial Narrow"/>
          <w:sz w:val="20"/>
        </w:rPr>
      </w:pPr>
      <w:r w:rsidRPr="00875148">
        <w:rPr>
          <w:rFonts w:ascii="Arial Narrow" w:hAnsi="Arial Narrow"/>
          <w:sz w:val="20"/>
        </w:rPr>
        <w:t>Documentação</w:t>
      </w:r>
    </w:p>
    <w:p w:rsidR="00A76839" w:rsidRPr="00875148" w:rsidRDefault="00A76839">
      <w:pPr>
        <w:pStyle w:val="StyleHeading"/>
        <w:pBdr>
          <w:bottom w:val="single" w:sz="30" w:space="0" w:color="000080"/>
        </w:pBdr>
        <w:tabs>
          <w:tab w:val="clear" w:pos="720"/>
          <w:tab w:val="clear" w:pos="1080"/>
        </w:tabs>
        <w:jc w:val="both"/>
        <w:rPr>
          <w:rFonts w:ascii="Arial Narrow" w:hAnsi="Arial Narrow"/>
        </w:rPr>
      </w:pPr>
      <w:r>
        <w:rPr>
          <w:rFonts w:ascii="Arial Narrow" w:hAnsi="Arial Narrow"/>
        </w:rPr>
        <w:br w:type="page"/>
      </w:r>
      <w:r w:rsidRPr="00875148">
        <w:rPr>
          <w:rFonts w:ascii="Arial Narrow" w:hAnsi="Arial Narrow"/>
        </w:rPr>
        <w:lastRenderedPageBreak/>
        <w:t>ESTIMATIVA PREVISTA</w:t>
      </w:r>
      <w:r w:rsidRPr="00875148">
        <w:rPr>
          <w:rStyle w:val="Refdenotaderodap"/>
          <w:rFonts w:ascii="Arial Narrow" w:hAnsi="Arial Narrow"/>
        </w:rPr>
        <w:footnoteReference w:customMarkFollows="1" w:id="5"/>
        <w:t>**</w:t>
      </w:r>
    </w:p>
    <w:p w:rsidR="00A76839" w:rsidRPr="00875148" w:rsidRDefault="00A76839">
      <w:pPr>
        <w:pStyle w:val="TCTips"/>
        <w:rPr>
          <w:rFonts w:ascii="Arial Narrow" w:hAnsi="Arial Narrow"/>
          <w:i w:val="0"/>
        </w:rPr>
      </w:pPr>
    </w:p>
    <w:p w:rsidR="00A76839" w:rsidRPr="00875148" w:rsidRDefault="00A76839">
      <w:pPr>
        <w:pStyle w:val="Ttulo2"/>
        <w:numPr>
          <w:ilvl w:val="0"/>
          <w:numId w:val="2"/>
        </w:numPr>
        <w:rPr>
          <w:rFonts w:ascii="Arial Narrow" w:hAnsi="Arial Narrow"/>
          <w:sz w:val="20"/>
        </w:rPr>
      </w:pPr>
      <w:r w:rsidRPr="00875148">
        <w:rPr>
          <w:rFonts w:ascii="Arial Narrow" w:hAnsi="Arial Narrow"/>
          <w:sz w:val="20"/>
        </w:rPr>
        <w:t>Estimativa de para implantação:</w:t>
      </w:r>
    </w:p>
    <w:p w:rsidR="00A76839" w:rsidRPr="00875148" w:rsidRDefault="00A76839">
      <w:pPr>
        <w:rPr>
          <w:rFonts w:ascii="Arial Narrow" w:hAnsi="Arial Narr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07"/>
        <w:gridCol w:w="1735"/>
        <w:gridCol w:w="1736"/>
      </w:tblGrid>
      <w:tr w:rsidR="00A76839" w:rsidRPr="00875148">
        <w:tc>
          <w:tcPr>
            <w:tcW w:w="6307" w:type="dxa"/>
            <w:tcBorders>
              <w:top w:val="single" w:sz="12" w:space="0" w:color="auto"/>
              <w:left w:val="single" w:sz="12" w:space="0" w:color="auto"/>
              <w:bottom w:val="single" w:sz="12" w:space="0" w:color="auto"/>
              <w:right w:val="single" w:sz="12" w:space="0" w:color="auto"/>
            </w:tcBorders>
            <w:shd w:val="pct12" w:color="auto" w:fill="FFFFFF"/>
          </w:tcPr>
          <w:p w:rsidR="00A76839" w:rsidRPr="00095F57" w:rsidRDefault="00A76839">
            <w:pPr>
              <w:pStyle w:val="TCTips"/>
              <w:jc w:val="center"/>
              <w:rPr>
                <w:rFonts w:ascii="Arial Narrow" w:hAnsi="Arial Narrow"/>
                <w:b/>
                <w:i w:val="0"/>
                <w:color w:val="auto"/>
                <w:sz w:val="24"/>
              </w:rPr>
            </w:pPr>
            <w:r w:rsidRPr="00095F57">
              <w:rPr>
                <w:rFonts w:ascii="Arial Narrow" w:hAnsi="Arial Narrow"/>
                <w:b/>
                <w:i w:val="0"/>
                <w:color w:val="auto"/>
                <w:sz w:val="24"/>
              </w:rPr>
              <w:t xml:space="preserve">ATIVIDADES DE </w:t>
            </w:r>
            <w:proofErr w:type="gramStart"/>
            <w:r w:rsidRPr="00095F57">
              <w:rPr>
                <w:rFonts w:ascii="Arial Narrow" w:hAnsi="Arial Narrow"/>
                <w:b/>
                <w:i w:val="0"/>
                <w:color w:val="auto"/>
                <w:sz w:val="24"/>
              </w:rPr>
              <w:t>IMPLEMENTAÇÃO</w:t>
            </w:r>
            <w:proofErr w:type="gramEnd"/>
          </w:p>
        </w:tc>
        <w:tc>
          <w:tcPr>
            <w:tcW w:w="3471" w:type="dxa"/>
            <w:gridSpan w:val="2"/>
            <w:tcBorders>
              <w:top w:val="single" w:sz="12" w:space="0" w:color="auto"/>
              <w:left w:val="single" w:sz="12" w:space="0" w:color="auto"/>
              <w:bottom w:val="single" w:sz="12" w:space="0" w:color="auto"/>
              <w:right w:val="single" w:sz="12" w:space="0" w:color="auto"/>
            </w:tcBorders>
            <w:shd w:val="pct12" w:color="auto" w:fill="FFFFFF"/>
          </w:tcPr>
          <w:p w:rsidR="00A76839" w:rsidRPr="00095F57" w:rsidRDefault="00A76839">
            <w:pPr>
              <w:pStyle w:val="TCTips"/>
              <w:jc w:val="center"/>
              <w:rPr>
                <w:rFonts w:ascii="Arial Narrow" w:hAnsi="Arial Narrow"/>
                <w:b/>
                <w:i w:val="0"/>
                <w:color w:val="auto"/>
                <w:sz w:val="24"/>
              </w:rPr>
            </w:pPr>
            <w:r w:rsidRPr="00095F57">
              <w:rPr>
                <w:rFonts w:ascii="Arial Narrow" w:hAnsi="Arial Narrow"/>
                <w:b/>
                <w:i w:val="0"/>
                <w:color w:val="auto"/>
                <w:sz w:val="24"/>
              </w:rPr>
              <w:t>HORAS ESTIMADAS (h)</w:t>
            </w:r>
          </w:p>
        </w:tc>
      </w:tr>
      <w:tr w:rsidR="00A76839" w:rsidRPr="00875148">
        <w:tc>
          <w:tcPr>
            <w:tcW w:w="6307" w:type="dxa"/>
            <w:tcBorders>
              <w:top w:val="nil"/>
              <w:left w:val="single" w:sz="12" w:space="0" w:color="auto"/>
            </w:tcBorders>
          </w:tcPr>
          <w:p w:rsidR="00A76839" w:rsidRPr="00095F57" w:rsidRDefault="00A76839">
            <w:pPr>
              <w:pStyle w:val="TCTips"/>
              <w:rPr>
                <w:rFonts w:ascii="Arial Narrow" w:hAnsi="Arial Narrow"/>
                <w:i w:val="0"/>
              </w:rPr>
            </w:pPr>
            <w:r w:rsidRPr="00095F57">
              <w:rPr>
                <w:rFonts w:ascii="Arial Narrow" w:hAnsi="Arial Narrow"/>
                <w:i w:val="0"/>
              </w:rPr>
              <w:t>&lt;Preencher com o nome da atividade executada pela Consultoria &gt;</w:t>
            </w:r>
          </w:p>
        </w:tc>
        <w:tc>
          <w:tcPr>
            <w:tcW w:w="3471" w:type="dxa"/>
            <w:gridSpan w:val="2"/>
            <w:tcBorders>
              <w:top w:val="nil"/>
              <w:right w:val="single" w:sz="12" w:space="0" w:color="auto"/>
            </w:tcBorders>
          </w:tcPr>
          <w:p w:rsidR="00A76839" w:rsidRPr="00095F57" w:rsidRDefault="00A76839">
            <w:pPr>
              <w:pStyle w:val="TCTips"/>
              <w:rPr>
                <w:rFonts w:ascii="Arial Narrow" w:hAnsi="Arial Narrow"/>
                <w:i w:val="0"/>
              </w:rPr>
            </w:pPr>
            <w:r w:rsidRPr="00095F57">
              <w:rPr>
                <w:rFonts w:ascii="Arial Narrow" w:hAnsi="Arial Narrow"/>
                <w:i w:val="0"/>
              </w:rPr>
              <w:t xml:space="preserve">&lt;Preencher com a </w:t>
            </w:r>
            <w:r w:rsidR="00FA0E85" w:rsidRPr="00095F57">
              <w:rPr>
                <w:rFonts w:ascii="Arial Narrow" w:hAnsi="Arial Narrow"/>
                <w:i w:val="0"/>
              </w:rPr>
              <w:t>Qtde</w:t>
            </w:r>
            <w:r w:rsidRPr="00095F57">
              <w:rPr>
                <w:rFonts w:ascii="Arial Narrow" w:hAnsi="Arial Narrow"/>
                <w:i w:val="0"/>
              </w:rPr>
              <w:t xml:space="preserve"> de horas&gt;</w:t>
            </w:r>
          </w:p>
        </w:tc>
      </w:tr>
      <w:tr w:rsidR="00A76839" w:rsidRPr="00875148">
        <w:tc>
          <w:tcPr>
            <w:tcW w:w="6307" w:type="dxa"/>
            <w:tcBorders>
              <w:left w:val="single" w:sz="12" w:space="0" w:color="auto"/>
            </w:tcBorders>
          </w:tcPr>
          <w:p w:rsidR="00A76839" w:rsidRPr="00095F57" w:rsidRDefault="00A76839">
            <w:pPr>
              <w:pStyle w:val="TCTips"/>
              <w:rPr>
                <w:rFonts w:ascii="Arial Narrow" w:hAnsi="Arial Narrow"/>
                <w:i w:val="0"/>
              </w:rPr>
            </w:pPr>
            <w:r w:rsidRPr="00095F57">
              <w:rPr>
                <w:rFonts w:ascii="Arial Narrow" w:hAnsi="Arial Narrow"/>
                <w:i w:val="0"/>
              </w:rPr>
              <w:t>&lt;Preencher com o nome da atividade executada pela Consultoria &gt;</w:t>
            </w:r>
          </w:p>
        </w:tc>
        <w:tc>
          <w:tcPr>
            <w:tcW w:w="3471" w:type="dxa"/>
            <w:gridSpan w:val="2"/>
            <w:tcBorders>
              <w:right w:val="single" w:sz="12" w:space="0" w:color="auto"/>
            </w:tcBorders>
          </w:tcPr>
          <w:p w:rsidR="00A76839" w:rsidRPr="00095F57" w:rsidRDefault="00A76839">
            <w:pPr>
              <w:pStyle w:val="TCTips"/>
              <w:rPr>
                <w:rFonts w:ascii="Arial Narrow" w:hAnsi="Arial Narrow"/>
                <w:i w:val="0"/>
              </w:rPr>
            </w:pPr>
            <w:r w:rsidRPr="00095F57">
              <w:rPr>
                <w:rFonts w:ascii="Arial Narrow" w:hAnsi="Arial Narrow"/>
                <w:i w:val="0"/>
              </w:rPr>
              <w:t xml:space="preserve">&lt;Preencher com a </w:t>
            </w:r>
            <w:r w:rsidR="00FA0E85" w:rsidRPr="00095F57">
              <w:rPr>
                <w:rFonts w:ascii="Arial Narrow" w:hAnsi="Arial Narrow"/>
                <w:i w:val="0"/>
              </w:rPr>
              <w:t>Qtde</w:t>
            </w:r>
            <w:r w:rsidRPr="00095F57">
              <w:rPr>
                <w:rFonts w:ascii="Arial Narrow" w:hAnsi="Arial Narrow"/>
                <w:i w:val="0"/>
              </w:rPr>
              <w:t xml:space="preserve"> de horas&gt;</w:t>
            </w:r>
          </w:p>
        </w:tc>
      </w:tr>
      <w:tr w:rsidR="00A76839" w:rsidRPr="00875148">
        <w:tc>
          <w:tcPr>
            <w:tcW w:w="6307" w:type="dxa"/>
            <w:tcBorders>
              <w:left w:val="single" w:sz="12" w:space="0" w:color="auto"/>
            </w:tcBorders>
          </w:tcPr>
          <w:p w:rsidR="00A76839" w:rsidRPr="00095F57" w:rsidRDefault="00A76839">
            <w:pPr>
              <w:pStyle w:val="TCTips"/>
              <w:rPr>
                <w:rFonts w:ascii="Arial Narrow" w:hAnsi="Arial Narrow"/>
                <w:i w:val="0"/>
              </w:rPr>
            </w:pPr>
            <w:r w:rsidRPr="00095F57">
              <w:rPr>
                <w:rFonts w:ascii="Arial Narrow" w:hAnsi="Arial Narrow"/>
                <w:i w:val="0"/>
              </w:rPr>
              <w:t>&lt;Preencher com o nome da atividade executada pela Consultoria &gt;</w:t>
            </w:r>
          </w:p>
        </w:tc>
        <w:tc>
          <w:tcPr>
            <w:tcW w:w="3471" w:type="dxa"/>
            <w:gridSpan w:val="2"/>
            <w:tcBorders>
              <w:right w:val="single" w:sz="12" w:space="0" w:color="auto"/>
            </w:tcBorders>
          </w:tcPr>
          <w:p w:rsidR="00A76839" w:rsidRPr="00095F57" w:rsidRDefault="00A76839">
            <w:pPr>
              <w:pStyle w:val="TCTips"/>
              <w:rPr>
                <w:rFonts w:ascii="Arial Narrow" w:hAnsi="Arial Narrow"/>
                <w:i w:val="0"/>
              </w:rPr>
            </w:pPr>
            <w:r w:rsidRPr="00095F57">
              <w:rPr>
                <w:rFonts w:ascii="Arial Narrow" w:hAnsi="Arial Narrow"/>
                <w:i w:val="0"/>
              </w:rPr>
              <w:t xml:space="preserve">&lt;Preencher com a </w:t>
            </w:r>
            <w:r w:rsidR="00FA0E85" w:rsidRPr="00095F57">
              <w:rPr>
                <w:rFonts w:ascii="Arial Narrow" w:hAnsi="Arial Narrow"/>
                <w:i w:val="0"/>
              </w:rPr>
              <w:t>Qtde</w:t>
            </w:r>
            <w:r w:rsidRPr="00095F57">
              <w:rPr>
                <w:rFonts w:ascii="Arial Narrow" w:hAnsi="Arial Narrow"/>
                <w:i w:val="0"/>
              </w:rPr>
              <w:t xml:space="preserve"> de horas&gt;</w:t>
            </w:r>
          </w:p>
        </w:tc>
      </w:tr>
      <w:tr w:rsidR="00A76839" w:rsidRPr="00875148">
        <w:tc>
          <w:tcPr>
            <w:tcW w:w="6307" w:type="dxa"/>
            <w:tcBorders>
              <w:left w:val="single" w:sz="12" w:space="0" w:color="auto"/>
              <w:bottom w:val="nil"/>
            </w:tcBorders>
          </w:tcPr>
          <w:p w:rsidR="00A76839" w:rsidRPr="00095F57" w:rsidRDefault="00A76839">
            <w:pPr>
              <w:pStyle w:val="TCTips"/>
              <w:rPr>
                <w:rFonts w:ascii="Arial Narrow" w:hAnsi="Arial Narrow"/>
                <w:i w:val="0"/>
              </w:rPr>
            </w:pPr>
          </w:p>
        </w:tc>
        <w:tc>
          <w:tcPr>
            <w:tcW w:w="3471" w:type="dxa"/>
            <w:gridSpan w:val="2"/>
            <w:tcBorders>
              <w:bottom w:val="nil"/>
              <w:right w:val="single" w:sz="12" w:space="0" w:color="auto"/>
            </w:tcBorders>
          </w:tcPr>
          <w:p w:rsidR="00A76839" w:rsidRPr="00095F57" w:rsidRDefault="00A76839">
            <w:pPr>
              <w:pStyle w:val="TCTips"/>
              <w:rPr>
                <w:rFonts w:ascii="Arial Narrow" w:hAnsi="Arial Narrow"/>
                <w:i w:val="0"/>
              </w:rPr>
            </w:pPr>
          </w:p>
        </w:tc>
      </w:tr>
      <w:tr w:rsidR="00A76839" w:rsidRPr="00875148">
        <w:tc>
          <w:tcPr>
            <w:tcW w:w="6307" w:type="dxa"/>
            <w:tcBorders>
              <w:top w:val="single" w:sz="12" w:space="0" w:color="auto"/>
              <w:left w:val="single" w:sz="12" w:space="0" w:color="auto"/>
              <w:bottom w:val="single" w:sz="12" w:space="0" w:color="auto"/>
              <w:right w:val="nil"/>
            </w:tcBorders>
          </w:tcPr>
          <w:p w:rsidR="00A76839" w:rsidRPr="00095F57" w:rsidRDefault="00A76839">
            <w:pPr>
              <w:pStyle w:val="TCTips"/>
              <w:rPr>
                <w:rFonts w:ascii="Arial Narrow" w:hAnsi="Arial Narrow"/>
                <w:b/>
                <w:i w:val="0"/>
                <w:color w:val="auto"/>
                <w:sz w:val="24"/>
              </w:rPr>
            </w:pPr>
            <w:proofErr w:type="gramStart"/>
            <w:r w:rsidRPr="00095F57">
              <w:rPr>
                <w:rFonts w:ascii="Arial Narrow" w:hAnsi="Arial Narrow"/>
                <w:b/>
                <w:i w:val="0"/>
                <w:color w:val="auto"/>
                <w:sz w:val="24"/>
              </w:rPr>
              <w:t>TOTAL HORAS</w:t>
            </w:r>
            <w:proofErr w:type="gramEnd"/>
          </w:p>
        </w:tc>
        <w:tc>
          <w:tcPr>
            <w:tcW w:w="3471" w:type="dxa"/>
            <w:gridSpan w:val="2"/>
            <w:tcBorders>
              <w:top w:val="single" w:sz="12" w:space="0" w:color="auto"/>
              <w:left w:val="single" w:sz="12" w:space="0" w:color="auto"/>
              <w:bottom w:val="single" w:sz="12" w:space="0" w:color="auto"/>
              <w:right w:val="single" w:sz="12" w:space="0" w:color="auto"/>
            </w:tcBorders>
          </w:tcPr>
          <w:p w:rsidR="00A76839" w:rsidRPr="00095F57" w:rsidRDefault="00A76839">
            <w:pPr>
              <w:pStyle w:val="TCTips"/>
              <w:rPr>
                <w:rFonts w:ascii="Arial Narrow" w:hAnsi="Arial Narrow"/>
                <w:i w:val="0"/>
              </w:rPr>
            </w:pPr>
            <w:r w:rsidRPr="00095F57">
              <w:rPr>
                <w:rFonts w:ascii="Arial Narrow" w:hAnsi="Arial Narrow"/>
                <w:i w:val="0"/>
              </w:rPr>
              <w:t xml:space="preserve">&lt;Preencher com </w:t>
            </w:r>
            <w:r w:rsidR="00FA0E85" w:rsidRPr="00095F57">
              <w:rPr>
                <w:rFonts w:ascii="Arial Narrow" w:hAnsi="Arial Narrow"/>
                <w:i w:val="0"/>
              </w:rPr>
              <w:t>Qtde</w:t>
            </w:r>
            <w:r w:rsidRPr="00095F57">
              <w:rPr>
                <w:rFonts w:ascii="Arial Narrow" w:hAnsi="Arial Narrow"/>
                <w:i w:val="0"/>
              </w:rPr>
              <w:t xml:space="preserve"> TOTAL de horas&gt;</w:t>
            </w:r>
          </w:p>
        </w:tc>
      </w:tr>
      <w:tr w:rsidR="00A76839" w:rsidRPr="00875148">
        <w:tc>
          <w:tcPr>
            <w:tcW w:w="6307" w:type="dxa"/>
            <w:tcBorders>
              <w:top w:val="nil"/>
              <w:left w:val="single" w:sz="12" w:space="0" w:color="auto"/>
              <w:bottom w:val="nil"/>
              <w:right w:val="nil"/>
            </w:tcBorders>
          </w:tcPr>
          <w:p w:rsidR="00A76839" w:rsidRPr="00095F57" w:rsidRDefault="00A76839">
            <w:pPr>
              <w:pStyle w:val="TCTips"/>
              <w:rPr>
                <w:rFonts w:ascii="Arial Narrow" w:hAnsi="Arial Narrow"/>
                <w:b/>
                <w:i w:val="0"/>
                <w:color w:val="auto"/>
                <w:sz w:val="24"/>
              </w:rPr>
            </w:pPr>
            <w:r w:rsidRPr="00095F57">
              <w:rPr>
                <w:rFonts w:ascii="Arial Narrow" w:hAnsi="Arial Narrow"/>
                <w:b/>
                <w:i w:val="0"/>
                <w:color w:val="auto"/>
                <w:sz w:val="24"/>
              </w:rPr>
              <w:t xml:space="preserve">Data Início/Fim da </w:t>
            </w:r>
            <w:proofErr w:type="gramStart"/>
            <w:r w:rsidRPr="00095F57">
              <w:rPr>
                <w:rFonts w:ascii="Arial Narrow" w:hAnsi="Arial Narrow"/>
                <w:b/>
                <w:i w:val="0"/>
                <w:color w:val="auto"/>
                <w:sz w:val="24"/>
              </w:rPr>
              <w:t>Implementação</w:t>
            </w:r>
            <w:proofErr w:type="gramEnd"/>
            <w:r w:rsidRPr="00095F57">
              <w:rPr>
                <w:rFonts w:ascii="Arial Narrow" w:hAnsi="Arial Narrow"/>
                <w:b/>
                <w:i w:val="0"/>
                <w:color w:val="auto"/>
                <w:sz w:val="24"/>
              </w:rPr>
              <w:t xml:space="preserve"> da EMS</w:t>
            </w:r>
          </w:p>
        </w:tc>
        <w:tc>
          <w:tcPr>
            <w:tcW w:w="1735" w:type="dxa"/>
            <w:tcBorders>
              <w:top w:val="nil"/>
              <w:left w:val="single" w:sz="12" w:space="0" w:color="auto"/>
              <w:bottom w:val="nil"/>
              <w:right w:val="single" w:sz="12" w:space="0" w:color="auto"/>
            </w:tcBorders>
          </w:tcPr>
          <w:p w:rsidR="00A76839" w:rsidRPr="00875148" w:rsidRDefault="00A76839">
            <w:pPr>
              <w:pStyle w:val="TCTips"/>
              <w:rPr>
                <w:rFonts w:ascii="Arial Narrow" w:hAnsi="Arial Narrow"/>
                <w:i w:val="0"/>
                <w:lang w:val="es-ES_tradnl"/>
              </w:rPr>
            </w:pPr>
            <w:r w:rsidRPr="00875148">
              <w:rPr>
                <w:rFonts w:ascii="Arial Narrow" w:hAnsi="Arial Narrow"/>
                <w:i w:val="0"/>
                <w:lang w:val="es-ES_tradnl"/>
              </w:rPr>
              <w:t>&lt;dd/mm/aaaa&gt;</w:t>
            </w:r>
          </w:p>
        </w:tc>
        <w:tc>
          <w:tcPr>
            <w:tcW w:w="1736" w:type="dxa"/>
            <w:tcBorders>
              <w:top w:val="nil"/>
              <w:bottom w:val="nil"/>
              <w:right w:val="single" w:sz="12" w:space="0" w:color="auto"/>
            </w:tcBorders>
          </w:tcPr>
          <w:p w:rsidR="00A76839" w:rsidRPr="00875148" w:rsidRDefault="00A76839">
            <w:pPr>
              <w:pStyle w:val="TCTips"/>
              <w:rPr>
                <w:rFonts w:ascii="Arial Narrow" w:hAnsi="Arial Narrow"/>
                <w:i w:val="0"/>
                <w:lang w:val="es-ES_tradnl"/>
              </w:rPr>
            </w:pPr>
            <w:r w:rsidRPr="00875148">
              <w:rPr>
                <w:rFonts w:ascii="Arial Narrow" w:hAnsi="Arial Narrow"/>
                <w:i w:val="0"/>
                <w:lang w:val="es-ES_tradnl"/>
              </w:rPr>
              <w:t>&lt;dd/mm/aaaa&gt;</w:t>
            </w:r>
          </w:p>
        </w:tc>
      </w:tr>
      <w:tr w:rsidR="00A76839" w:rsidRPr="00875148">
        <w:tc>
          <w:tcPr>
            <w:tcW w:w="6307" w:type="dxa"/>
            <w:tcBorders>
              <w:top w:val="single" w:sz="12" w:space="0" w:color="auto"/>
              <w:left w:val="single" w:sz="12" w:space="0" w:color="auto"/>
              <w:bottom w:val="single" w:sz="12" w:space="0" w:color="auto"/>
              <w:right w:val="single" w:sz="12" w:space="0" w:color="auto"/>
            </w:tcBorders>
            <w:shd w:val="pct12" w:color="auto" w:fill="FFFFFF"/>
          </w:tcPr>
          <w:p w:rsidR="00A76839" w:rsidRPr="00095F57" w:rsidRDefault="00A76839">
            <w:pPr>
              <w:pStyle w:val="TCTips"/>
              <w:jc w:val="center"/>
              <w:rPr>
                <w:rFonts w:ascii="Arial Narrow" w:hAnsi="Arial Narrow"/>
                <w:b/>
                <w:i w:val="0"/>
                <w:color w:val="auto"/>
                <w:sz w:val="24"/>
              </w:rPr>
            </w:pPr>
            <w:r w:rsidRPr="00095F57">
              <w:rPr>
                <w:rFonts w:ascii="Arial Narrow" w:hAnsi="Arial Narrow"/>
                <w:b/>
                <w:i w:val="0"/>
                <w:color w:val="auto"/>
                <w:sz w:val="24"/>
              </w:rPr>
              <w:t>ATIVIDADES DE HOMOLOGAÇÃO/TESTES</w:t>
            </w:r>
          </w:p>
        </w:tc>
        <w:tc>
          <w:tcPr>
            <w:tcW w:w="3471" w:type="dxa"/>
            <w:gridSpan w:val="2"/>
            <w:tcBorders>
              <w:top w:val="single" w:sz="12" w:space="0" w:color="auto"/>
              <w:left w:val="single" w:sz="12" w:space="0" w:color="auto"/>
              <w:bottom w:val="single" w:sz="12" w:space="0" w:color="auto"/>
              <w:right w:val="single" w:sz="12" w:space="0" w:color="auto"/>
            </w:tcBorders>
            <w:shd w:val="pct12" w:color="auto" w:fill="FFFFFF"/>
          </w:tcPr>
          <w:p w:rsidR="00A76839" w:rsidRPr="00095F57" w:rsidRDefault="00A76839">
            <w:pPr>
              <w:pStyle w:val="TCTips"/>
              <w:jc w:val="center"/>
              <w:rPr>
                <w:rFonts w:ascii="Arial Narrow" w:hAnsi="Arial Narrow"/>
                <w:b/>
                <w:i w:val="0"/>
                <w:color w:val="auto"/>
                <w:sz w:val="24"/>
              </w:rPr>
            </w:pPr>
            <w:r w:rsidRPr="00095F57">
              <w:rPr>
                <w:rFonts w:ascii="Arial Narrow" w:hAnsi="Arial Narrow"/>
                <w:b/>
                <w:i w:val="0"/>
                <w:color w:val="auto"/>
                <w:sz w:val="24"/>
              </w:rPr>
              <w:t>HORAS ESTIMADAS (h)</w:t>
            </w:r>
          </w:p>
        </w:tc>
      </w:tr>
      <w:tr w:rsidR="00A76839" w:rsidRPr="00875148">
        <w:tc>
          <w:tcPr>
            <w:tcW w:w="6307" w:type="dxa"/>
            <w:tcBorders>
              <w:top w:val="nil"/>
              <w:left w:val="single" w:sz="12" w:space="0" w:color="auto"/>
            </w:tcBorders>
          </w:tcPr>
          <w:p w:rsidR="00A76839" w:rsidRPr="00095F57" w:rsidRDefault="00A76839">
            <w:pPr>
              <w:pStyle w:val="TCTips"/>
              <w:rPr>
                <w:rFonts w:ascii="Arial Narrow" w:hAnsi="Arial Narrow"/>
                <w:i w:val="0"/>
              </w:rPr>
            </w:pPr>
            <w:r w:rsidRPr="00095F57">
              <w:rPr>
                <w:rFonts w:ascii="Arial Narrow" w:hAnsi="Arial Narrow"/>
                <w:i w:val="0"/>
              </w:rPr>
              <w:t>&lt;Preencher com o nome da atividade executada pela Consultoria&gt;</w:t>
            </w:r>
          </w:p>
        </w:tc>
        <w:tc>
          <w:tcPr>
            <w:tcW w:w="3471" w:type="dxa"/>
            <w:gridSpan w:val="2"/>
            <w:tcBorders>
              <w:top w:val="nil"/>
              <w:right w:val="single" w:sz="12" w:space="0" w:color="auto"/>
            </w:tcBorders>
          </w:tcPr>
          <w:p w:rsidR="00A76839" w:rsidRPr="00095F57" w:rsidRDefault="00A76839">
            <w:pPr>
              <w:pStyle w:val="TCTips"/>
              <w:rPr>
                <w:rFonts w:ascii="Arial Narrow" w:hAnsi="Arial Narrow"/>
                <w:i w:val="0"/>
              </w:rPr>
            </w:pPr>
            <w:r w:rsidRPr="00095F57">
              <w:rPr>
                <w:rFonts w:ascii="Arial Narrow" w:hAnsi="Arial Narrow"/>
                <w:i w:val="0"/>
              </w:rPr>
              <w:t xml:space="preserve">&lt;Preencher com a </w:t>
            </w:r>
            <w:r w:rsidR="00FA0E85" w:rsidRPr="00095F57">
              <w:rPr>
                <w:rFonts w:ascii="Arial Narrow" w:hAnsi="Arial Narrow"/>
                <w:i w:val="0"/>
              </w:rPr>
              <w:t>Qtde</w:t>
            </w:r>
            <w:r w:rsidRPr="00095F57">
              <w:rPr>
                <w:rFonts w:ascii="Arial Narrow" w:hAnsi="Arial Narrow"/>
                <w:i w:val="0"/>
              </w:rPr>
              <w:t xml:space="preserve"> de horas&gt;</w:t>
            </w:r>
          </w:p>
        </w:tc>
      </w:tr>
      <w:tr w:rsidR="00A76839" w:rsidRPr="00875148">
        <w:tc>
          <w:tcPr>
            <w:tcW w:w="6307" w:type="dxa"/>
            <w:tcBorders>
              <w:left w:val="single" w:sz="12" w:space="0" w:color="auto"/>
            </w:tcBorders>
          </w:tcPr>
          <w:p w:rsidR="00A76839" w:rsidRPr="00095F57" w:rsidRDefault="00A76839">
            <w:pPr>
              <w:pStyle w:val="TCTips"/>
              <w:rPr>
                <w:rFonts w:ascii="Arial Narrow" w:hAnsi="Arial Narrow"/>
                <w:i w:val="0"/>
              </w:rPr>
            </w:pPr>
            <w:r w:rsidRPr="00095F57">
              <w:rPr>
                <w:rFonts w:ascii="Arial Narrow" w:hAnsi="Arial Narrow"/>
                <w:i w:val="0"/>
              </w:rPr>
              <w:t xml:space="preserve">&lt;Preencher com o nome da atividade executada </w:t>
            </w:r>
            <w:proofErr w:type="gramStart"/>
            <w:r w:rsidRPr="00095F57">
              <w:rPr>
                <w:rFonts w:ascii="Arial Narrow" w:hAnsi="Arial Narrow"/>
                <w:i w:val="0"/>
              </w:rPr>
              <w:t>pela Abril</w:t>
            </w:r>
            <w:proofErr w:type="gramEnd"/>
            <w:r w:rsidRPr="00095F57">
              <w:rPr>
                <w:rFonts w:ascii="Arial Narrow" w:hAnsi="Arial Narrow"/>
                <w:i w:val="0"/>
              </w:rPr>
              <w:t>&gt;</w:t>
            </w:r>
          </w:p>
        </w:tc>
        <w:tc>
          <w:tcPr>
            <w:tcW w:w="3471" w:type="dxa"/>
            <w:gridSpan w:val="2"/>
            <w:tcBorders>
              <w:bottom w:val="nil"/>
              <w:right w:val="single" w:sz="12" w:space="0" w:color="auto"/>
            </w:tcBorders>
          </w:tcPr>
          <w:p w:rsidR="00A76839" w:rsidRPr="00095F57" w:rsidRDefault="00A76839">
            <w:pPr>
              <w:pStyle w:val="TCTips"/>
              <w:rPr>
                <w:rFonts w:ascii="Arial Narrow" w:hAnsi="Arial Narrow"/>
                <w:i w:val="0"/>
              </w:rPr>
            </w:pPr>
            <w:r w:rsidRPr="00095F57">
              <w:rPr>
                <w:rFonts w:ascii="Arial Narrow" w:hAnsi="Arial Narrow"/>
                <w:i w:val="0"/>
              </w:rPr>
              <w:t xml:space="preserve">&lt;Preencher com a </w:t>
            </w:r>
            <w:r w:rsidR="00FA0E85" w:rsidRPr="00095F57">
              <w:rPr>
                <w:rFonts w:ascii="Arial Narrow" w:hAnsi="Arial Narrow"/>
                <w:i w:val="0"/>
              </w:rPr>
              <w:t>Qtde</w:t>
            </w:r>
            <w:r w:rsidRPr="00095F57">
              <w:rPr>
                <w:rFonts w:ascii="Arial Narrow" w:hAnsi="Arial Narrow"/>
                <w:i w:val="0"/>
              </w:rPr>
              <w:t xml:space="preserve"> de horas&gt;</w:t>
            </w:r>
          </w:p>
        </w:tc>
      </w:tr>
      <w:tr w:rsidR="00A76839" w:rsidRPr="00875148">
        <w:tc>
          <w:tcPr>
            <w:tcW w:w="6307" w:type="dxa"/>
            <w:tcBorders>
              <w:left w:val="single" w:sz="12" w:space="0" w:color="auto"/>
              <w:right w:val="nil"/>
            </w:tcBorders>
          </w:tcPr>
          <w:p w:rsidR="00A76839" w:rsidRPr="00095F57" w:rsidRDefault="00A76839">
            <w:pPr>
              <w:pStyle w:val="TCTips"/>
              <w:rPr>
                <w:rFonts w:ascii="Arial Narrow" w:hAnsi="Arial Narrow"/>
                <w:b/>
                <w:i w:val="0"/>
                <w:color w:val="auto"/>
                <w:sz w:val="24"/>
              </w:rPr>
            </w:pPr>
            <w:r w:rsidRPr="00095F57">
              <w:rPr>
                <w:rFonts w:ascii="Arial Narrow" w:hAnsi="Arial Narrow"/>
                <w:b/>
                <w:i w:val="0"/>
                <w:color w:val="auto"/>
                <w:sz w:val="24"/>
              </w:rPr>
              <w:t>Data Início/Fim da Homologação da EMS</w:t>
            </w:r>
          </w:p>
        </w:tc>
        <w:tc>
          <w:tcPr>
            <w:tcW w:w="1735" w:type="dxa"/>
            <w:tcBorders>
              <w:top w:val="single" w:sz="12" w:space="0" w:color="auto"/>
              <w:left w:val="single" w:sz="12" w:space="0" w:color="auto"/>
              <w:bottom w:val="single" w:sz="12" w:space="0" w:color="auto"/>
              <w:right w:val="single" w:sz="12" w:space="0" w:color="auto"/>
            </w:tcBorders>
          </w:tcPr>
          <w:p w:rsidR="00A76839" w:rsidRPr="00875148" w:rsidRDefault="00A76839">
            <w:pPr>
              <w:pStyle w:val="TCTips"/>
              <w:rPr>
                <w:rFonts w:ascii="Arial Narrow" w:hAnsi="Arial Narrow"/>
                <w:i w:val="0"/>
                <w:lang w:val="es-ES_tradnl"/>
              </w:rPr>
            </w:pPr>
            <w:r w:rsidRPr="00875148">
              <w:rPr>
                <w:rFonts w:ascii="Arial Narrow" w:hAnsi="Arial Narrow"/>
                <w:i w:val="0"/>
                <w:lang w:val="es-ES_tradnl"/>
              </w:rPr>
              <w:t>&lt;dd/mm/aaaa&gt;</w:t>
            </w:r>
          </w:p>
        </w:tc>
        <w:tc>
          <w:tcPr>
            <w:tcW w:w="1736" w:type="dxa"/>
            <w:tcBorders>
              <w:top w:val="single" w:sz="12" w:space="0" w:color="auto"/>
              <w:bottom w:val="single" w:sz="12" w:space="0" w:color="auto"/>
              <w:right w:val="single" w:sz="12" w:space="0" w:color="auto"/>
            </w:tcBorders>
          </w:tcPr>
          <w:p w:rsidR="00A76839" w:rsidRPr="00875148" w:rsidRDefault="00A76839">
            <w:pPr>
              <w:pStyle w:val="TCTips"/>
              <w:rPr>
                <w:rFonts w:ascii="Arial Narrow" w:hAnsi="Arial Narrow"/>
                <w:lang w:val="es-ES_tradnl"/>
              </w:rPr>
            </w:pPr>
            <w:r w:rsidRPr="00875148">
              <w:rPr>
                <w:rFonts w:ascii="Arial Narrow" w:hAnsi="Arial Narrow"/>
                <w:i w:val="0"/>
                <w:lang w:val="es-ES_tradnl"/>
              </w:rPr>
              <w:t>&lt;dd/mm/aaaa&gt;</w:t>
            </w:r>
          </w:p>
        </w:tc>
      </w:tr>
      <w:tr w:rsidR="00A76839" w:rsidRPr="00875148">
        <w:tc>
          <w:tcPr>
            <w:tcW w:w="6307" w:type="dxa"/>
            <w:tcBorders>
              <w:top w:val="single" w:sz="12" w:space="0" w:color="auto"/>
              <w:left w:val="single" w:sz="12" w:space="0" w:color="auto"/>
              <w:bottom w:val="single" w:sz="12" w:space="0" w:color="auto"/>
              <w:right w:val="single" w:sz="12" w:space="0" w:color="auto"/>
            </w:tcBorders>
            <w:shd w:val="pct12" w:color="auto" w:fill="FFFFFF"/>
          </w:tcPr>
          <w:p w:rsidR="00A76839" w:rsidRPr="00095F57" w:rsidRDefault="00A76839">
            <w:pPr>
              <w:pStyle w:val="TCTips"/>
              <w:jc w:val="center"/>
              <w:rPr>
                <w:rFonts w:ascii="Arial Narrow" w:hAnsi="Arial Narrow"/>
                <w:b/>
                <w:i w:val="0"/>
                <w:color w:val="auto"/>
                <w:sz w:val="24"/>
              </w:rPr>
            </w:pPr>
            <w:r w:rsidRPr="00095F57">
              <w:rPr>
                <w:rFonts w:ascii="Arial Narrow" w:hAnsi="Arial Narrow"/>
                <w:b/>
                <w:i w:val="0"/>
                <w:color w:val="auto"/>
                <w:sz w:val="24"/>
              </w:rPr>
              <w:t>ATIVIDADES IMPLANTAÇÃO</w:t>
            </w:r>
          </w:p>
        </w:tc>
        <w:tc>
          <w:tcPr>
            <w:tcW w:w="3471" w:type="dxa"/>
            <w:gridSpan w:val="2"/>
            <w:tcBorders>
              <w:top w:val="nil"/>
              <w:left w:val="single" w:sz="12" w:space="0" w:color="auto"/>
              <w:bottom w:val="single" w:sz="12" w:space="0" w:color="auto"/>
              <w:right w:val="single" w:sz="12" w:space="0" w:color="auto"/>
            </w:tcBorders>
            <w:shd w:val="pct12" w:color="auto" w:fill="FFFFFF"/>
          </w:tcPr>
          <w:p w:rsidR="00A76839" w:rsidRPr="00095F57" w:rsidRDefault="00A76839">
            <w:pPr>
              <w:pStyle w:val="TCTips"/>
              <w:jc w:val="center"/>
              <w:rPr>
                <w:rFonts w:ascii="Arial Narrow" w:hAnsi="Arial Narrow"/>
                <w:b/>
                <w:i w:val="0"/>
                <w:color w:val="auto"/>
                <w:sz w:val="24"/>
              </w:rPr>
            </w:pPr>
            <w:r w:rsidRPr="00095F57">
              <w:rPr>
                <w:rFonts w:ascii="Arial Narrow" w:hAnsi="Arial Narrow"/>
                <w:b/>
                <w:i w:val="0"/>
                <w:color w:val="auto"/>
                <w:sz w:val="24"/>
              </w:rPr>
              <w:t>HORAS ESTIMADAS (h)</w:t>
            </w:r>
          </w:p>
        </w:tc>
      </w:tr>
      <w:tr w:rsidR="00A76839" w:rsidRPr="00875148">
        <w:tc>
          <w:tcPr>
            <w:tcW w:w="6307" w:type="dxa"/>
            <w:tcBorders>
              <w:top w:val="nil"/>
              <w:left w:val="single" w:sz="12" w:space="0" w:color="auto"/>
            </w:tcBorders>
          </w:tcPr>
          <w:p w:rsidR="00A76839" w:rsidRPr="00095F57" w:rsidRDefault="00A76839">
            <w:pPr>
              <w:pStyle w:val="TCTips"/>
              <w:rPr>
                <w:rFonts w:ascii="Arial Narrow" w:hAnsi="Arial Narrow"/>
                <w:i w:val="0"/>
              </w:rPr>
            </w:pPr>
            <w:r w:rsidRPr="00095F57">
              <w:rPr>
                <w:rFonts w:ascii="Arial Narrow" w:hAnsi="Arial Narrow"/>
                <w:i w:val="0"/>
              </w:rPr>
              <w:t>&lt;Preencher com o nome da atividade&gt;</w:t>
            </w:r>
          </w:p>
        </w:tc>
        <w:tc>
          <w:tcPr>
            <w:tcW w:w="3471" w:type="dxa"/>
            <w:gridSpan w:val="2"/>
            <w:tcBorders>
              <w:top w:val="nil"/>
              <w:right w:val="single" w:sz="12" w:space="0" w:color="auto"/>
            </w:tcBorders>
          </w:tcPr>
          <w:p w:rsidR="00A76839" w:rsidRPr="00095F57" w:rsidRDefault="00A76839">
            <w:pPr>
              <w:pStyle w:val="TCTips"/>
              <w:rPr>
                <w:rFonts w:ascii="Arial Narrow" w:hAnsi="Arial Narrow"/>
                <w:i w:val="0"/>
              </w:rPr>
            </w:pPr>
            <w:r w:rsidRPr="00095F57">
              <w:rPr>
                <w:rFonts w:ascii="Arial Narrow" w:hAnsi="Arial Narrow"/>
                <w:i w:val="0"/>
              </w:rPr>
              <w:t xml:space="preserve">&lt;Preencher com a </w:t>
            </w:r>
            <w:r w:rsidR="00FA0E85" w:rsidRPr="00095F57">
              <w:rPr>
                <w:rFonts w:ascii="Arial Narrow" w:hAnsi="Arial Narrow"/>
                <w:i w:val="0"/>
              </w:rPr>
              <w:t>Qtde</w:t>
            </w:r>
            <w:r w:rsidRPr="00095F57">
              <w:rPr>
                <w:rFonts w:ascii="Arial Narrow" w:hAnsi="Arial Narrow"/>
                <w:i w:val="0"/>
              </w:rPr>
              <w:t xml:space="preserve"> de horas&gt;</w:t>
            </w:r>
          </w:p>
        </w:tc>
      </w:tr>
      <w:tr w:rsidR="00A76839" w:rsidRPr="00875148">
        <w:tc>
          <w:tcPr>
            <w:tcW w:w="6307" w:type="dxa"/>
            <w:tcBorders>
              <w:left w:val="single" w:sz="12" w:space="0" w:color="auto"/>
              <w:bottom w:val="nil"/>
            </w:tcBorders>
          </w:tcPr>
          <w:p w:rsidR="00A76839" w:rsidRPr="00095F57" w:rsidRDefault="00A76839">
            <w:pPr>
              <w:pStyle w:val="TCTips"/>
              <w:rPr>
                <w:rFonts w:ascii="Arial Narrow" w:hAnsi="Arial Narrow"/>
                <w:i w:val="0"/>
              </w:rPr>
            </w:pPr>
            <w:r w:rsidRPr="00095F57">
              <w:rPr>
                <w:rFonts w:ascii="Arial Narrow" w:hAnsi="Arial Narrow"/>
                <w:i w:val="0"/>
              </w:rPr>
              <w:t>&lt;Preencher com o nome da atividade&gt;</w:t>
            </w:r>
          </w:p>
        </w:tc>
        <w:tc>
          <w:tcPr>
            <w:tcW w:w="3471" w:type="dxa"/>
            <w:gridSpan w:val="2"/>
            <w:tcBorders>
              <w:bottom w:val="nil"/>
              <w:right w:val="single" w:sz="12" w:space="0" w:color="auto"/>
            </w:tcBorders>
          </w:tcPr>
          <w:p w:rsidR="00A76839" w:rsidRPr="00095F57" w:rsidRDefault="00A76839">
            <w:pPr>
              <w:pStyle w:val="TCTips"/>
              <w:rPr>
                <w:rFonts w:ascii="Arial Narrow" w:hAnsi="Arial Narrow"/>
                <w:i w:val="0"/>
              </w:rPr>
            </w:pPr>
            <w:r w:rsidRPr="00095F57">
              <w:rPr>
                <w:rFonts w:ascii="Arial Narrow" w:hAnsi="Arial Narrow"/>
                <w:i w:val="0"/>
              </w:rPr>
              <w:t xml:space="preserve">&lt;Preencher com a </w:t>
            </w:r>
            <w:r w:rsidR="00FA0E85" w:rsidRPr="00095F57">
              <w:rPr>
                <w:rFonts w:ascii="Arial Narrow" w:hAnsi="Arial Narrow"/>
                <w:i w:val="0"/>
              </w:rPr>
              <w:t>Qtde</w:t>
            </w:r>
            <w:r w:rsidRPr="00095F57">
              <w:rPr>
                <w:rFonts w:ascii="Arial Narrow" w:hAnsi="Arial Narrow"/>
                <w:i w:val="0"/>
              </w:rPr>
              <w:t xml:space="preserve"> de horas&gt;</w:t>
            </w:r>
          </w:p>
        </w:tc>
      </w:tr>
      <w:tr w:rsidR="00A76839" w:rsidRPr="00875148">
        <w:tc>
          <w:tcPr>
            <w:tcW w:w="6307" w:type="dxa"/>
            <w:tcBorders>
              <w:top w:val="single" w:sz="12" w:space="0" w:color="auto"/>
              <w:left w:val="single" w:sz="12" w:space="0" w:color="auto"/>
              <w:bottom w:val="single" w:sz="12" w:space="0" w:color="auto"/>
              <w:right w:val="nil"/>
            </w:tcBorders>
          </w:tcPr>
          <w:p w:rsidR="00A76839" w:rsidRPr="00095F57" w:rsidRDefault="00A76839">
            <w:pPr>
              <w:pStyle w:val="TCTips"/>
              <w:rPr>
                <w:rFonts w:ascii="Arial Narrow" w:hAnsi="Arial Narrow"/>
                <w:b/>
                <w:i w:val="0"/>
                <w:color w:val="auto"/>
                <w:sz w:val="24"/>
              </w:rPr>
            </w:pPr>
            <w:r w:rsidRPr="00095F57">
              <w:rPr>
                <w:rFonts w:ascii="Arial Narrow" w:hAnsi="Arial Narrow"/>
                <w:b/>
                <w:i w:val="0"/>
                <w:color w:val="auto"/>
                <w:sz w:val="24"/>
              </w:rPr>
              <w:t>Data de Implantação em Produção</w:t>
            </w:r>
          </w:p>
        </w:tc>
        <w:tc>
          <w:tcPr>
            <w:tcW w:w="1735" w:type="dxa"/>
            <w:tcBorders>
              <w:top w:val="single" w:sz="12" w:space="0" w:color="auto"/>
              <w:left w:val="single" w:sz="12" w:space="0" w:color="auto"/>
              <w:bottom w:val="single" w:sz="12" w:space="0" w:color="auto"/>
              <w:right w:val="single" w:sz="12" w:space="0" w:color="auto"/>
            </w:tcBorders>
          </w:tcPr>
          <w:p w:rsidR="00A76839" w:rsidRPr="00875148" w:rsidRDefault="00A76839">
            <w:pPr>
              <w:pStyle w:val="TCTips"/>
              <w:rPr>
                <w:rFonts w:ascii="Arial Narrow" w:hAnsi="Arial Narrow"/>
                <w:i w:val="0"/>
                <w:lang w:val="es-ES_tradnl"/>
              </w:rPr>
            </w:pPr>
            <w:r w:rsidRPr="00875148">
              <w:rPr>
                <w:rFonts w:ascii="Arial Narrow" w:hAnsi="Arial Narrow"/>
                <w:i w:val="0"/>
                <w:lang w:val="es-ES_tradnl"/>
              </w:rPr>
              <w:t>&lt;dd/mm/aaaa&gt;</w:t>
            </w:r>
          </w:p>
        </w:tc>
        <w:tc>
          <w:tcPr>
            <w:tcW w:w="1736" w:type="dxa"/>
            <w:tcBorders>
              <w:top w:val="single" w:sz="12" w:space="0" w:color="auto"/>
              <w:bottom w:val="single" w:sz="12" w:space="0" w:color="auto"/>
              <w:right w:val="single" w:sz="12" w:space="0" w:color="auto"/>
            </w:tcBorders>
          </w:tcPr>
          <w:p w:rsidR="00A76839" w:rsidRPr="00875148" w:rsidRDefault="00A76839">
            <w:pPr>
              <w:pStyle w:val="TCTips"/>
              <w:rPr>
                <w:rFonts w:ascii="Arial Narrow" w:hAnsi="Arial Narrow"/>
                <w:lang w:val="es-ES_tradnl"/>
              </w:rPr>
            </w:pPr>
            <w:r w:rsidRPr="00875148">
              <w:rPr>
                <w:rFonts w:ascii="Arial Narrow" w:hAnsi="Arial Narrow"/>
                <w:i w:val="0"/>
                <w:lang w:val="es-ES_tradnl"/>
              </w:rPr>
              <w:t>&lt;dd/mm/aaaa&gt;</w:t>
            </w:r>
          </w:p>
        </w:tc>
      </w:tr>
    </w:tbl>
    <w:p w:rsidR="00A76839" w:rsidRPr="00875148" w:rsidRDefault="00A76839">
      <w:pPr>
        <w:pStyle w:val="TCTips"/>
        <w:rPr>
          <w:rFonts w:ascii="Arial Narrow" w:hAnsi="Arial Narrow"/>
          <w:i w:val="0"/>
          <w:lang w:val="es-ES_tradnl"/>
        </w:rPr>
      </w:pPr>
    </w:p>
    <w:p w:rsidR="00A76839" w:rsidRPr="00875148" w:rsidRDefault="00A76839">
      <w:pPr>
        <w:pStyle w:val="Ttulo2"/>
        <w:numPr>
          <w:ilvl w:val="0"/>
          <w:numId w:val="2"/>
        </w:numPr>
        <w:rPr>
          <w:rFonts w:ascii="Arial Narrow" w:hAnsi="Arial Narrow"/>
          <w:sz w:val="20"/>
        </w:rPr>
      </w:pPr>
      <w:r w:rsidRPr="00875148">
        <w:rPr>
          <w:rFonts w:ascii="Arial Narrow" w:hAnsi="Arial Narrow"/>
          <w:sz w:val="20"/>
        </w:rPr>
        <w:t>Aprovações:</w:t>
      </w:r>
    </w:p>
    <w:p w:rsidR="00A76839" w:rsidRPr="00875148" w:rsidRDefault="00A76839">
      <w:pPr>
        <w:pStyle w:val="TCTips"/>
        <w:rPr>
          <w:rFonts w:ascii="Arial Narrow" w:hAnsi="Arial Narrow"/>
          <w:i w:val="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614"/>
        <w:gridCol w:w="2126"/>
        <w:gridCol w:w="2127"/>
        <w:gridCol w:w="1910"/>
      </w:tblGrid>
      <w:tr w:rsidR="00A76839" w:rsidRPr="00875148">
        <w:trPr>
          <w:cantSplit/>
        </w:trPr>
        <w:tc>
          <w:tcPr>
            <w:tcW w:w="3614" w:type="dxa"/>
            <w:tcBorders>
              <w:top w:val="single" w:sz="12" w:space="0" w:color="auto"/>
              <w:bottom w:val="single" w:sz="12" w:space="0" w:color="auto"/>
            </w:tcBorders>
          </w:tcPr>
          <w:p w:rsidR="00A76839" w:rsidRPr="00095F57" w:rsidRDefault="00A76839">
            <w:pPr>
              <w:pStyle w:val="TCTips"/>
              <w:jc w:val="left"/>
              <w:rPr>
                <w:rFonts w:ascii="Arial Narrow" w:hAnsi="Arial Narrow"/>
                <w:b/>
                <w:i w:val="0"/>
                <w:color w:val="auto"/>
                <w:sz w:val="24"/>
              </w:rPr>
            </w:pPr>
            <w:r w:rsidRPr="00095F57">
              <w:rPr>
                <w:rFonts w:ascii="Arial Narrow" w:hAnsi="Arial Narrow"/>
                <w:b/>
                <w:i w:val="0"/>
                <w:color w:val="auto"/>
                <w:sz w:val="24"/>
              </w:rPr>
              <w:t>Nome</w:t>
            </w:r>
          </w:p>
        </w:tc>
        <w:tc>
          <w:tcPr>
            <w:tcW w:w="2126" w:type="dxa"/>
            <w:tcBorders>
              <w:top w:val="single" w:sz="12" w:space="0" w:color="auto"/>
              <w:bottom w:val="single" w:sz="12" w:space="0" w:color="auto"/>
            </w:tcBorders>
          </w:tcPr>
          <w:p w:rsidR="00A76839" w:rsidRPr="00095F57" w:rsidRDefault="00A76839">
            <w:pPr>
              <w:pStyle w:val="TCTips"/>
              <w:jc w:val="left"/>
              <w:rPr>
                <w:rFonts w:ascii="Arial Narrow" w:hAnsi="Arial Narrow"/>
                <w:b/>
                <w:i w:val="0"/>
                <w:color w:val="auto"/>
                <w:sz w:val="24"/>
              </w:rPr>
            </w:pPr>
            <w:r w:rsidRPr="00095F57">
              <w:rPr>
                <w:rFonts w:ascii="Arial Narrow" w:hAnsi="Arial Narrow"/>
                <w:b/>
                <w:i w:val="0"/>
                <w:color w:val="auto"/>
                <w:sz w:val="24"/>
              </w:rPr>
              <w:t>Área</w:t>
            </w:r>
          </w:p>
        </w:tc>
        <w:tc>
          <w:tcPr>
            <w:tcW w:w="2127" w:type="dxa"/>
            <w:tcBorders>
              <w:top w:val="single" w:sz="12" w:space="0" w:color="auto"/>
              <w:bottom w:val="single" w:sz="12" w:space="0" w:color="auto"/>
            </w:tcBorders>
          </w:tcPr>
          <w:p w:rsidR="00A76839" w:rsidRPr="00095F57" w:rsidRDefault="00A76839">
            <w:pPr>
              <w:pStyle w:val="TCTips"/>
              <w:jc w:val="left"/>
              <w:rPr>
                <w:rFonts w:ascii="Arial Narrow" w:hAnsi="Arial Narrow"/>
                <w:b/>
                <w:i w:val="0"/>
                <w:color w:val="auto"/>
                <w:sz w:val="24"/>
              </w:rPr>
            </w:pPr>
            <w:r w:rsidRPr="00095F57">
              <w:rPr>
                <w:rFonts w:ascii="Arial Narrow" w:hAnsi="Arial Narrow"/>
                <w:b/>
                <w:i w:val="0"/>
                <w:color w:val="auto"/>
                <w:sz w:val="24"/>
              </w:rPr>
              <w:t>Assinatura</w:t>
            </w:r>
          </w:p>
        </w:tc>
        <w:tc>
          <w:tcPr>
            <w:tcW w:w="1910" w:type="dxa"/>
            <w:tcBorders>
              <w:top w:val="single" w:sz="12" w:space="0" w:color="auto"/>
              <w:bottom w:val="single" w:sz="12" w:space="0" w:color="auto"/>
            </w:tcBorders>
          </w:tcPr>
          <w:p w:rsidR="00A76839" w:rsidRPr="00095F57" w:rsidRDefault="00A76839">
            <w:pPr>
              <w:pStyle w:val="TCTips"/>
              <w:jc w:val="left"/>
              <w:rPr>
                <w:rFonts w:ascii="Arial Narrow" w:hAnsi="Arial Narrow"/>
                <w:b/>
                <w:i w:val="0"/>
                <w:color w:val="auto"/>
                <w:sz w:val="24"/>
              </w:rPr>
            </w:pPr>
            <w:r w:rsidRPr="00095F57">
              <w:rPr>
                <w:rFonts w:ascii="Arial Narrow" w:hAnsi="Arial Narrow"/>
                <w:b/>
                <w:i w:val="0"/>
                <w:color w:val="auto"/>
                <w:sz w:val="24"/>
              </w:rPr>
              <w:t>Data</w:t>
            </w:r>
          </w:p>
        </w:tc>
      </w:tr>
      <w:tr w:rsidR="00A76839" w:rsidRPr="00875148">
        <w:trPr>
          <w:cantSplit/>
        </w:trPr>
        <w:tc>
          <w:tcPr>
            <w:tcW w:w="3614" w:type="dxa"/>
            <w:tcBorders>
              <w:top w:val="nil"/>
            </w:tcBorders>
          </w:tcPr>
          <w:p w:rsidR="00A76839" w:rsidRPr="00095F57" w:rsidRDefault="00A76839">
            <w:pPr>
              <w:pStyle w:val="TCTips"/>
              <w:rPr>
                <w:rFonts w:ascii="Arial Narrow" w:hAnsi="Arial Narrow"/>
                <w:i w:val="0"/>
              </w:rPr>
            </w:pPr>
            <w:r w:rsidRPr="00095F57">
              <w:rPr>
                <w:rFonts w:ascii="Arial Narrow" w:hAnsi="Arial Narrow"/>
                <w:i w:val="0"/>
              </w:rPr>
              <w:t>&lt;Nome do aprovador&gt;</w:t>
            </w:r>
          </w:p>
        </w:tc>
        <w:tc>
          <w:tcPr>
            <w:tcW w:w="2126" w:type="dxa"/>
            <w:tcBorders>
              <w:top w:val="nil"/>
            </w:tcBorders>
          </w:tcPr>
          <w:p w:rsidR="00A76839" w:rsidRPr="00095F57" w:rsidRDefault="00A76839">
            <w:pPr>
              <w:pStyle w:val="TCTips"/>
              <w:jc w:val="left"/>
              <w:rPr>
                <w:rFonts w:ascii="Arial Narrow" w:hAnsi="Arial Narrow"/>
                <w:i w:val="0"/>
              </w:rPr>
            </w:pPr>
            <w:r w:rsidRPr="00095F57">
              <w:rPr>
                <w:rFonts w:ascii="Arial Narrow" w:hAnsi="Arial Narrow"/>
                <w:i w:val="0"/>
              </w:rPr>
              <w:t>&lt;Nome da área do aprovador&gt;</w:t>
            </w:r>
          </w:p>
        </w:tc>
        <w:tc>
          <w:tcPr>
            <w:tcW w:w="2127" w:type="dxa"/>
            <w:tcBorders>
              <w:top w:val="nil"/>
            </w:tcBorders>
          </w:tcPr>
          <w:p w:rsidR="00A76839" w:rsidRPr="00095F57" w:rsidRDefault="00A76839">
            <w:pPr>
              <w:pStyle w:val="TCTips"/>
              <w:jc w:val="left"/>
              <w:rPr>
                <w:rFonts w:ascii="Arial Narrow" w:hAnsi="Arial Narrow"/>
                <w:i w:val="0"/>
              </w:rPr>
            </w:pPr>
            <w:r w:rsidRPr="00095F57">
              <w:rPr>
                <w:rFonts w:ascii="Arial Narrow" w:hAnsi="Arial Narrow"/>
                <w:i w:val="0"/>
              </w:rPr>
              <w:t>&lt;Assinatura do aprovador&gt;</w:t>
            </w:r>
          </w:p>
        </w:tc>
        <w:tc>
          <w:tcPr>
            <w:tcW w:w="1910" w:type="dxa"/>
            <w:tcBorders>
              <w:top w:val="nil"/>
            </w:tcBorders>
          </w:tcPr>
          <w:p w:rsidR="00A76839" w:rsidRPr="00875148" w:rsidRDefault="00A76839">
            <w:pPr>
              <w:pStyle w:val="TCTips"/>
              <w:rPr>
                <w:rFonts w:ascii="Arial Narrow" w:hAnsi="Arial Narrow"/>
                <w:i w:val="0"/>
                <w:lang w:val="es-ES_tradnl"/>
              </w:rPr>
            </w:pPr>
            <w:r w:rsidRPr="00875148">
              <w:rPr>
                <w:rFonts w:ascii="Arial Narrow" w:hAnsi="Arial Narrow"/>
                <w:i w:val="0"/>
                <w:lang w:val="es-ES_tradnl"/>
              </w:rPr>
              <w:t>&lt;dd/mm/aaaa&gt;</w:t>
            </w:r>
          </w:p>
        </w:tc>
      </w:tr>
      <w:tr w:rsidR="00A76839" w:rsidRPr="00875148">
        <w:trPr>
          <w:cantSplit/>
        </w:trPr>
        <w:tc>
          <w:tcPr>
            <w:tcW w:w="3614" w:type="dxa"/>
          </w:tcPr>
          <w:p w:rsidR="00A76839" w:rsidRPr="00095F57" w:rsidRDefault="00A76839">
            <w:pPr>
              <w:pStyle w:val="TCTips"/>
              <w:rPr>
                <w:rFonts w:ascii="Arial Narrow" w:hAnsi="Arial Narrow"/>
                <w:i w:val="0"/>
              </w:rPr>
            </w:pPr>
            <w:r w:rsidRPr="00095F57">
              <w:rPr>
                <w:rFonts w:ascii="Arial Narrow" w:hAnsi="Arial Narrow"/>
                <w:i w:val="0"/>
              </w:rPr>
              <w:t>&lt;Nome do aprovador&gt;</w:t>
            </w:r>
          </w:p>
        </w:tc>
        <w:tc>
          <w:tcPr>
            <w:tcW w:w="2126" w:type="dxa"/>
          </w:tcPr>
          <w:p w:rsidR="00A76839" w:rsidRPr="00095F57" w:rsidRDefault="00A76839">
            <w:pPr>
              <w:pStyle w:val="TCTips"/>
              <w:jc w:val="left"/>
              <w:rPr>
                <w:rFonts w:ascii="Arial Narrow" w:hAnsi="Arial Narrow"/>
                <w:i w:val="0"/>
              </w:rPr>
            </w:pPr>
            <w:r w:rsidRPr="00095F57">
              <w:rPr>
                <w:rFonts w:ascii="Arial Narrow" w:hAnsi="Arial Narrow"/>
                <w:i w:val="0"/>
              </w:rPr>
              <w:t>&lt;Nome da área do aprovador&gt;</w:t>
            </w:r>
          </w:p>
        </w:tc>
        <w:tc>
          <w:tcPr>
            <w:tcW w:w="2127" w:type="dxa"/>
          </w:tcPr>
          <w:p w:rsidR="00A76839" w:rsidRPr="00095F57" w:rsidRDefault="00A76839">
            <w:pPr>
              <w:pStyle w:val="TCTips"/>
              <w:jc w:val="left"/>
              <w:rPr>
                <w:rFonts w:ascii="Arial Narrow" w:hAnsi="Arial Narrow"/>
                <w:i w:val="0"/>
              </w:rPr>
            </w:pPr>
            <w:r w:rsidRPr="00095F57">
              <w:rPr>
                <w:rFonts w:ascii="Arial Narrow" w:hAnsi="Arial Narrow"/>
                <w:i w:val="0"/>
              </w:rPr>
              <w:t>&lt;Assinatura do aprovador&gt;</w:t>
            </w:r>
          </w:p>
        </w:tc>
        <w:tc>
          <w:tcPr>
            <w:tcW w:w="1910" w:type="dxa"/>
          </w:tcPr>
          <w:p w:rsidR="00A76839" w:rsidRPr="00875148" w:rsidRDefault="00A76839">
            <w:pPr>
              <w:pStyle w:val="TCTips"/>
              <w:rPr>
                <w:rFonts w:ascii="Arial Narrow" w:hAnsi="Arial Narrow"/>
                <w:i w:val="0"/>
                <w:lang w:val="es-ES_tradnl"/>
              </w:rPr>
            </w:pPr>
            <w:r w:rsidRPr="00875148">
              <w:rPr>
                <w:rFonts w:ascii="Arial Narrow" w:hAnsi="Arial Narrow"/>
                <w:i w:val="0"/>
                <w:lang w:val="es-ES_tradnl"/>
              </w:rPr>
              <w:t>&lt;dd/mm/aaaa&gt;</w:t>
            </w:r>
          </w:p>
        </w:tc>
      </w:tr>
      <w:tr w:rsidR="00A76839" w:rsidRPr="00875148">
        <w:trPr>
          <w:cantSplit/>
        </w:trPr>
        <w:tc>
          <w:tcPr>
            <w:tcW w:w="3614" w:type="dxa"/>
          </w:tcPr>
          <w:p w:rsidR="00A76839" w:rsidRPr="00095F57" w:rsidRDefault="00A76839">
            <w:pPr>
              <w:pStyle w:val="TCTips"/>
              <w:rPr>
                <w:rFonts w:ascii="Arial Narrow" w:hAnsi="Arial Narrow"/>
                <w:i w:val="0"/>
              </w:rPr>
            </w:pPr>
            <w:r w:rsidRPr="00095F57">
              <w:rPr>
                <w:rFonts w:ascii="Arial Narrow" w:hAnsi="Arial Narrow"/>
                <w:i w:val="0"/>
              </w:rPr>
              <w:t>&lt;Nome do aprovador&gt;</w:t>
            </w:r>
          </w:p>
        </w:tc>
        <w:tc>
          <w:tcPr>
            <w:tcW w:w="2126" w:type="dxa"/>
          </w:tcPr>
          <w:p w:rsidR="00A76839" w:rsidRPr="00095F57" w:rsidRDefault="00A76839">
            <w:pPr>
              <w:pStyle w:val="TCTips"/>
              <w:jc w:val="left"/>
              <w:rPr>
                <w:rFonts w:ascii="Arial Narrow" w:hAnsi="Arial Narrow"/>
                <w:i w:val="0"/>
              </w:rPr>
            </w:pPr>
            <w:r w:rsidRPr="00095F57">
              <w:rPr>
                <w:rFonts w:ascii="Arial Narrow" w:hAnsi="Arial Narrow"/>
                <w:i w:val="0"/>
              </w:rPr>
              <w:t>&lt;Nome da área do aprovador&gt;</w:t>
            </w:r>
          </w:p>
        </w:tc>
        <w:tc>
          <w:tcPr>
            <w:tcW w:w="2127" w:type="dxa"/>
          </w:tcPr>
          <w:p w:rsidR="00A76839" w:rsidRPr="00095F57" w:rsidRDefault="00A76839">
            <w:pPr>
              <w:pStyle w:val="TCTips"/>
              <w:jc w:val="left"/>
              <w:rPr>
                <w:rFonts w:ascii="Arial Narrow" w:hAnsi="Arial Narrow"/>
                <w:i w:val="0"/>
              </w:rPr>
            </w:pPr>
            <w:r w:rsidRPr="00095F57">
              <w:rPr>
                <w:rFonts w:ascii="Arial Narrow" w:hAnsi="Arial Narrow"/>
                <w:i w:val="0"/>
              </w:rPr>
              <w:t>&lt;Assinatura do aprovador&gt;</w:t>
            </w:r>
          </w:p>
        </w:tc>
        <w:tc>
          <w:tcPr>
            <w:tcW w:w="1910" w:type="dxa"/>
          </w:tcPr>
          <w:p w:rsidR="00A76839" w:rsidRPr="00875148" w:rsidRDefault="00A76839">
            <w:pPr>
              <w:pStyle w:val="TCTips"/>
              <w:rPr>
                <w:rFonts w:ascii="Arial Narrow" w:hAnsi="Arial Narrow"/>
                <w:i w:val="0"/>
                <w:lang w:val="es-ES_tradnl"/>
              </w:rPr>
            </w:pPr>
            <w:r w:rsidRPr="00875148">
              <w:rPr>
                <w:rFonts w:ascii="Arial Narrow" w:hAnsi="Arial Narrow"/>
                <w:i w:val="0"/>
                <w:lang w:val="es-ES_tradnl"/>
              </w:rPr>
              <w:t>&lt;dd/mm/aaaa&gt;</w:t>
            </w:r>
          </w:p>
        </w:tc>
      </w:tr>
      <w:tr w:rsidR="00A76839" w:rsidRPr="00875148">
        <w:trPr>
          <w:cantSplit/>
        </w:trPr>
        <w:tc>
          <w:tcPr>
            <w:tcW w:w="3614" w:type="dxa"/>
            <w:tcBorders>
              <w:bottom w:val="single" w:sz="12" w:space="0" w:color="auto"/>
            </w:tcBorders>
          </w:tcPr>
          <w:p w:rsidR="00A76839" w:rsidRPr="00875148" w:rsidRDefault="00A76839">
            <w:pPr>
              <w:pStyle w:val="TCTips"/>
              <w:rPr>
                <w:rFonts w:ascii="Arial Narrow" w:hAnsi="Arial Narrow"/>
                <w:i w:val="0"/>
                <w:lang w:val="es-ES_tradnl"/>
              </w:rPr>
            </w:pPr>
          </w:p>
        </w:tc>
        <w:tc>
          <w:tcPr>
            <w:tcW w:w="2126" w:type="dxa"/>
            <w:tcBorders>
              <w:bottom w:val="single" w:sz="12" w:space="0" w:color="auto"/>
            </w:tcBorders>
          </w:tcPr>
          <w:p w:rsidR="00A76839" w:rsidRPr="00875148" w:rsidRDefault="00A76839">
            <w:pPr>
              <w:pStyle w:val="TCTips"/>
              <w:jc w:val="left"/>
              <w:rPr>
                <w:rFonts w:ascii="Arial Narrow" w:hAnsi="Arial Narrow"/>
                <w:i w:val="0"/>
                <w:lang w:val="es-ES_tradnl"/>
              </w:rPr>
            </w:pPr>
          </w:p>
        </w:tc>
        <w:tc>
          <w:tcPr>
            <w:tcW w:w="2127" w:type="dxa"/>
            <w:tcBorders>
              <w:bottom w:val="single" w:sz="12" w:space="0" w:color="auto"/>
            </w:tcBorders>
          </w:tcPr>
          <w:p w:rsidR="00A76839" w:rsidRPr="00875148" w:rsidRDefault="00A76839">
            <w:pPr>
              <w:pStyle w:val="TCTips"/>
              <w:jc w:val="left"/>
              <w:rPr>
                <w:rFonts w:ascii="Arial Narrow" w:hAnsi="Arial Narrow"/>
                <w:i w:val="0"/>
                <w:lang w:val="es-ES_tradnl"/>
              </w:rPr>
            </w:pPr>
          </w:p>
        </w:tc>
        <w:tc>
          <w:tcPr>
            <w:tcW w:w="1910" w:type="dxa"/>
            <w:tcBorders>
              <w:bottom w:val="single" w:sz="12" w:space="0" w:color="auto"/>
            </w:tcBorders>
          </w:tcPr>
          <w:p w:rsidR="00A76839" w:rsidRPr="00875148" w:rsidRDefault="00A76839">
            <w:pPr>
              <w:pStyle w:val="TCTips"/>
              <w:rPr>
                <w:rFonts w:ascii="Arial Narrow" w:hAnsi="Arial Narrow"/>
                <w:i w:val="0"/>
                <w:lang w:val="es-ES_tradnl"/>
              </w:rPr>
            </w:pPr>
          </w:p>
        </w:tc>
      </w:tr>
    </w:tbl>
    <w:p w:rsidR="00A76839" w:rsidRPr="00875148" w:rsidRDefault="00A76839">
      <w:pPr>
        <w:pStyle w:val="TCTips"/>
        <w:jc w:val="left"/>
        <w:rPr>
          <w:rFonts w:ascii="Arial Narrow" w:hAnsi="Arial Narrow"/>
          <w:i w:val="0"/>
          <w:sz w:val="16"/>
          <w:lang w:val="es-ES_tradnl"/>
        </w:rPr>
      </w:pPr>
      <w:r w:rsidRPr="00875148">
        <w:rPr>
          <w:rFonts w:ascii="Arial Narrow" w:hAnsi="Arial Narrow"/>
          <w:i w:val="0"/>
          <w:sz w:val="16"/>
          <w:lang w:val="es-ES_tradnl"/>
        </w:rPr>
        <w:t xml:space="preserve"> </w:t>
      </w:r>
    </w:p>
    <w:p w:rsidR="00A76839" w:rsidRPr="00875148" w:rsidRDefault="00A76839">
      <w:pPr>
        <w:pStyle w:val="TCTips"/>
        <w:jc w:val="left"/>
        <w:rPr>
          <w:rFonts w:ascii="Arial Narrow" w:hAnsi="Arial Narrow"/>
          <w:i w:val="0"/>
          <w:sz w:val="16"/>
          <w:lang w:val="es-ES_tradnl"/>
        </w:rPr>
      </w:pPr>
    </w:p>
    <w:p w:rsidR="00A76839" w:rsidRPr="00875148" w:rsidRDefault="00A76839">
      <w:pPr>
        <w:pStyle w:val="StyleHeading"/>
        <w:pBdr>
          <w:bottom w:val="single" w:sz="30" w:space="0" w:color="000080"/>
        </w:pBdr>
        <w:tabs>
          <w:tab w:val="clear" w:pos="720"/>
          <w:tab w:val="clear" w:pos="1080"/>
        </w:tabs>
        <w:jc w:val="both"/>
        <w:rPr>
          <w:rFonts w:ascii="Arial Narrow" w:hAnsi="Arial Narrow"/>
        </w:rPr>
      </w:pPr>
      <w:r w:rsidRPr="00875148">
        <w:rPr>
          <w:rFonts w:ascii="Arial Narrow" w:hAnsi="Arial Narrow"/>
        </w:rPr>
        <w:t>PLANO DE IMPLANTAÇÃO EM HOMOLOGAÇÃO/PRODUÇÃO</w:t>
      </w:r>
      <w:r w:rsidRPr="00875148">
        <w:rPr>
          <w:rStyle w:val="Refdenotaderodap"/>
          <w:rFonts w:ascii="Arial Narrow" w:hAnsi="Arial Narrow"/>
        </w:rPr>
        <w:footnoteReference w:customMarkFollows="1" w:id="6"/>
        <w:t>**</w:t>
      </w:r>
    </w:p>
    <w:p w:rsidR="00A76839" w:rsidRPr="00875148" w:rsidRDefault="00A76839">
      <w:pPr>
        <w:pStyle w:val="TCTips"/>
        <w:rPr>
          <w:rFonts w:ascii="Arial Narrow" w:hAnsi="Arial Narrow"/>
          <w:i w:val="0"/>
        </w:rPr>
      </w:pPr>
    </w:p>
    <w:p w:rsidR="00A76839" w:rsidRPr="00875148" w:rsidRDefault="00A76839">
      <w:pPr>
        <w:pStyle w:val="Ttulo2"/>
        <w:numPr>
          <w:ilvl w:val="0"/>
          <w:numId w:val="2"/>
        </w:numPr>
        <w:rPr>
          <w:rFonts w:ascii="Arial Narrow" w:hAnsi="Arial Narrow"/>
          <w:sz w:val="20"/>
        </w:rPr>
      </w:pPr>
      <w:r w:rsidRPr="00875148">
        <w:rPr>
          <w:rFonts w:ascii="Arial Narrow" w:hAnsi="Arial Narrow"/>
          <w:sz w:val="20"/>
        </w:rPr>
        <w:lastRenderedPageBreak/>
        <w:t>Roteiro de implantação em homologação</w:t>
      </w:r>
    </w:p>
    <w:p w:rsidR="00A76839" w:rsidRPr="00875148" w:rsidRDefault="00A76839" w:rsidP="0000716A">
      <w:pPr>
        <w:rPr>
          <w:rFonts w:ascii="Arial Narrow" w:hAnsi="Arial Narrow"/>
        </w:rPr>
      </w:pPr>
    </w:p>
    <w:tbl>
      <w:tblPr>
        <w:tblpPr w:leftFromText="141" w:rightFromText="141" w:vertAnchor="text" w:horzAnchor="margin" w:tblpXSpec="center" w:tblpY="71"/>
        <w:tblW w:w="9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9"/>
        <w:gridCol w:w="1840"/>
        <w:gridCol w:w="2818"/>
        <w:gridCol w:w="816"/>
        <w:gridCol w:w="2418"/>
        <w:gridCol w:w="832"/>
      </w:tblGrid>
      <w:tr w:rsidR="00A76839" w:rsidRPr="00875148">
        <w:tc>
          <w:tcPr>
            <w:tcW w:w="579" w:type="dxa"/>
            <w:vAlign w:val="center"/>
          </w:tcPr>
          <w:p w:rsidR="00A76839" w:rsidRPr="00875148" w:rsidRDefault="00A76839" w:rsidP="0000716A">
            <w:pPr>
              <w:jc w:val="center"/>
              <w:rPr>
                <w:rFonts w:ascii="Arial Narrow" w:hAnsi="Arial Narrow"/>
                <w:b/>
              </w:rPr>
            </w:pPr>
            <w:r w:rsidRPr="00875148">
              <w:rPr>
                <w:rFonts w:ascii="Arial Narrow" w:hAnsi="Arial Narrow"/>
                <w:b/>
              </w:rPr>
              <w:t>Seq.</w:t>
            </w:r>
          </w:p>
        </w:tc>
        <w:tc>
          <w:tcPr>
            <w:tcW w:w="1840" w:type="dxa"/>
            <w:vAlign w:val="center"/>
          </w:tcPr>
          <w:p w:rsidR="00A76839" w:rsidRPr="00875148" w:rsidRDefault="00A76839" w:rsidP="0000716A">
            <w:pPr>
              <w:jc w:val="center"/>
              <w:rPr>
                <w:rFonts w:ascii="Arial Narrow" w:hAnsi="Arial Narrow"/>
                <w:b/>
              </w:rPr>
            </w:pPr>
            <w:r w:rsidRPr="00875148">
              <w:rPr>
                <w:rFonts w:ascii="Arial Narrow" w:hAnsi="Arial Narrow"/>
                <w:b/>
              </w:rPr>
              <w:t>Grupo Solucionador</w:t>
            </w:r>
          </w:p>
        </w:tc>
        <w:tc>
          <w:tcPr>
            <w:tcW w:w="2818" w:type="dxa"/>
            <w:vAlign w:val="center"/>
          </w:tcPr>
          <w:p w:rsidR="00A76839" w:rsidRPr="00875148" w:rsidRDefault="00A76839" w:rsidP="0000716A">
            <w:pPr>
              <w:jc w:val="center"/>
              <w:rPr>
                <w:rFonts w:ascii="Arial Narrow" w:hAnsi="Arial Narrow"/>
                <w:b/>
              </w:rPr>
            </w:pPr>
            <w:r w:rsidRPr="00875148">
              <w:rPr>
                <w:rFonts w:ascii="Arial Narrow" w:hAnsi="Arial Narrow"/>
                <w:b/>
              </w:rPr>
              <w:t>Descrição da atividade</w:t>
            </w:r>
          </w:p>
        </w:tc>
        <w:tc>
          <w:tcPr>
            <w:tcW w:w="816" w:type="dxa"/>
            <w:vAlign w:val="center"/>
          </w:tcPr>
          <w:p w:rsidR="00A76839" w:rsidRPr="00875148" w:rsidRDefault="00A76839" w:rsidP="0000716A">
            <w:pPr>
              <w:jc w:val="center"/>
              <w:rPr>
                <w:rFonts w:ascii="Arial Narrow" w:hAnsi="Arial Narrow"/>
                <w:b/>
              </w:rPr>
            </w:pPr>
            <w:r w:rsidRPr="00875148">
              <w:rPr>
                <w:rFonts w:ascii="Arial Narrow" w:hAnsi="Arial Narrow"/>
                <w:b/>
              </w:rPr>
              <w:t>Versão</w:t>
            </w:r>
          </w:p>
        </w:tc>
        <w:tc>
          <w:tcPr>
            <w:tcW w:w="2418" w:type="dxa"/>
            <w:vAlign w:val="center"/>
          </w:tcPr>
          <w:p w:rsidR="00A76839" w:rsidRPr="00875148" w:rsidRDefault="00A76839" w:rsidP="0000716A">
            <w:pPr>
              <w:jc w:val="center"/>
              <w:rPr>
                <w:rFonts w:ascii="Arial Narrow" w:hAnsi="Arial Narrow"/>
                <w:b/>
              </w:rPr>
            </w:pPr>
            <w:r w:rsidRPr="00875148">
              <w:rPr>
                <w:rFonts w:ascii="Arial Narrow" w:hAnsi="Arial Narrow"/>
                <w:b/>
              </w:rPr>
              <w:t>Caminho Versionador</w:t>
            </w:r>
          </w:p>
        </w:tc>
        <w:tc>
          <w:tcPr>
            <w:tcW w:w="832" w:type="dxa"/>
            <w:vAlign w:val="center"/>
          </w:tcPr>
          <w:p w:rsidR="00A76839" w:rsidRPr="00875148" w:rsidRDefault="00A76839" w:rsidP="0000716A">
            <w:pPr>
              <w:jc w:val="center"/>
              <w:rPr>
                <w:rFonts w:ascii="Arial Narrow" w:hAnsi="Arial Narrow"/>
                <w:b/>
              </w:rPr>
            </w:pPr>
            <w:r w:rsidRPr="00875148">
              <w:rPr>
                <w:rFonts w:ascii="Arial Narrow" w:hAnsi="Arial Narrow"/>
                <w:b/>
              </w:rPr>
              <w:t>Status*</w:t>
            </w:r>
          </w:p>
        </w:tc>
      </w:tr>
      <w:tr w:rsidR="00A76839" w:rsidRPr="00875148">
        <w:tc>
          <w:tcPr>
            <w:tcW w:w="579" w:type="dxa"/>
          </w:tcPr>
          <w:p w:rsidR="00A76839" w:rsidRPr="00875148" w:rsidRDefault="00A76839" w:rsidP="0000716A">
            <w:pPr>
              <w:rPr>
                <w:rFonts w:ascii="Arial Narrow" w:hAnsi="Arial Narrow"/>
              </w:rPr>
            </w:pPr>
            <w:r w:rsidRPr="00875148">
              <w:rPr>
                <w:rFonts w:ascii="Arial Narrow" w:hAnsi="Arial Narrow"/>
                <w:i/>
                <w:color w:val="0000FF"/>
                <w:lang w:val="en-US"/>
              </w:rPr>
              <w:t>&lt;1&gt;</w:t>
            </w:r>
          </w:p>
        </w:tc>
        <w:tc>
          <w:tcPr>
            <w:tcW w:w="1840" w:type="dxa"/>
          </w:tcPr>
          <w:p w:rsidR="00A76839" w:rsidRPr="00875148" w:rsidRDefault="00A76839" w:rsidP="0000716A">
            <w:pPr>
              <w:rPr>
                <w:rFonts w:ascii="Arial Narrow" w:hAnsi="Arial Narrow"/>
                <w:i/>
                <w:color w:val="0000FF"/>
                <w:lang w:val="en-US"/>
              </w:rPr>
            </w:pPr>
          </w:p>
        </w:tc>
        <w:tc>
          <w:tcPr>
            <w:tcW w:w="2818" w:type="dxa"/>
          </w:tcPr>
          <w:p w:rsidR="00A76839" w:rsidRPr="00875148" w:rsidRDefault="00A76839" w:rsidP="0000716A">
            <w:pPr>
              <w:rPr>
                <w:rFonts w:ascii="Arial Narrow" w:hAnsi="Arial Narrow"/>
                <w:i/>
                <w:color w:val="0000FF"/>
                <w:lang w:val="en-US"/>
              </w:rPr>
            </w:pPr>
          </w:p>
        </w:tc>
        <w:tc>
          <w:tcPr>
            <w:tcW w:w="816" w:type="dxa"/>
          </w:tcPr>
          <w:p w:rsidR="00A76839" w:rsidRPr="00875148" w:rsidRDefault="00A76839" w:rsidP="0000716A">
            <w:pPr>
              <w:rPr>
                <w:rFonts w:ascii="Arial Narrow" w:hAnsi="Arial Narrow"/>
                <w:i/>
                <w:color w:val="0000FF"/>
                <w:lang w:val="en-US"/>
              </w:rPr>
            </w:pPr>
          </w:p>
        </w:tc>
        <w:tc>
          <w:tcPr>
            <w:tcW w:w="2418" w:type="dxa"/>
          </w:tcPr>
          <w:p w:rsidR="00A76839" w:rsidRPr="00875148" w:rsidRDefault="00A76839" w:rsidP="0000716A">
            <w:pPr>
              <w:rPr>
                <w:rFonts w:ascii="Arial Narrow" w:hAnsi="Arial Narrow"/>
                <w:i/>
                <w:color w:val="0000FF"/>
                <w:lang w:val="en-US"/>
              </w:rPr>
            </w:pPr>
          </w:p>
        </w:tc>
        <w:tc>
          <w:tcPr>
            <w:tcW w:w="832" w:type="dxa"/>
          </w:tcPr>
          <w:p w:rsidR="00A76839" w:rsidRPr="00875148" w:rsidRDefault="00A76839" w:rsidP="0000716A">
            <w:pPr>
              <w:rPr>
                <w:rFonts w:ascii="Arial Narrow" w:hAnsi="Arial Narrow"/>
                <w:i/>
                <w:color w:val="0000FF"/>
                <w:lang w:val="en-US"/>
              </w:rPr>
            </w:pPr>
          </w:p>
        </w:tc>
      </w:tr>
      <w:tr w:rsidR="00A76839" w:rsidRPr="00875148">
        <w:tc>
          <w:tcPr>
            <w:tcW w:w="579" w:type="dxa"/>
          </w:tcPr>
          <w:p w:rsidR="00A76839" w:rsidRPr="00875148" w:rsidRDefault="00A76839" w:rsidP="0000716A">
            <w:pPr>
              <w:rPr>
                <w:rFonts w:ascii="Arial Narrow" w:hAnsi="Arial Narrow"/>
              </w:rPr>
            </w:pPr>
            <w:r w:rsidRPr="00875148">
              <w:rPr>
                <w:rFonts w:ascii="Arial Narrow" w:hAnsi="Arial Narrow"/>
                <w:i/>
                <w:color w:val="0000FF"/>
                <w:lang w:val="en-US"/>
              </w:rPr>
              <w:t>&lt;2&gt;</w:t>
            </w:r>
          </w:p>
        </w:tc>
        <w:tc>
          <w:tcPr>
            <w:tcW w:w="1840" w:type="dxa"/>
          </w:tcPr>
          <w:p w:rsidR="00A76839" w:rsidRPr="00875148" w:rsidRDefault="00A76839" w:rsidP="0000716A">
            <w:pPr>
              <w:rPr>
                <w:rFonts w:ascii="Arial Narrow" w:hAnsi="Arial Narrow"/>
                <w:i/>
                <w:color w:val="0000FF"/>
                <w:lang w:val="en-US"/>
              </w:rPr>
            </w:pPr>
          </w:p>
        </w:tc>
        <w:tc>
          <w:tcPr>
            <w:tcW w:w="2818" w:type="dxa"/>
          </w:tcPr>
          <w:p w:rsidR="00A76839" w:rsidRPr="00875148" w:rsidRDefault="00A76839" w:rsidP="0000716A">
            <w:pPr>
              <w:rPr>
                <w:rFonts w:ascii="Arial Narrow" w:hAnsi="Arial Narrow"/>
                <w:i/>
                <w:color w:val="0000FF"/>
                <w:lang w:val="en-US"/>
              </w:rPr>
            </w:pPr>
          </w:p>
        </w:tc>
        <w:tc>
          <w:tcPr>
            <w:tcW w:w="816" w:type="dxa"/>
          </w:tcPr>
          <w:p w:rsidR="00A76839" w:rsidRPr="00875148" w:rsidRDefault="00A76839" w:rsidP="0000716A">
            <w:pPr>
              <w:rPr>
                <w:rFonts w:ascii="Arial Narrow" w:hAnsi="Arial Narrow"/>
                <w:i/>
                <w:color w:val="0000FF"/>
                <w:lang w:val="en-US"/>
              </w:rPr>
            </w:pPr>
          </w:p>
        </w:tc>
        <w:tc>
          <w:tcPr>
            <w:tcW w:w="2418" w:type="dxa"/>
          </w:tcPr>
          <w:p w:rsidR="00A76839" w:rsidRPr="00875148" w:rsidRDefault="00A76839" w:rsidP="0000716A">
            <w:pPr>
              <w:rPr>
                <w:rFonts w:ascii="Arial Narrow" w:hAnsi="Arial Narrow"/>
                <w:i/>
                <w:color w:val="0000FF"/>
                <w:lang w:val="en-US"/>
              </w:rPr>
            </w:pPr>
          </w:p>
        </w:tc>
        <w:tc>
          <w:tcPr>
            <w:tcW w:w="832" w:type="dxa"/>
          </w:tcPr>
          <w:p w:rsidR="00A76839" w:rsidRPr="00875148" w:rsidRDefault="00A76839" w:rsidP="0000716A">
            <w:pPr>
              <w:rPr>
                <w:rFonts w:ascii="Arial Narrow" w:hAnsi="Arial Narrow"/>
                <w:i/>
                <w:color w:val="0000FF"/>
                <w:lang w:val="en-US"/>
              </w:rPr>
            </w:pPr>
          </w:p>
        </w:tc>
      </w:tr>
      <w:tr w:rsidR="00A76839" w:rsidRPr="00875148">
        <w:tc>
          <w:tcPr>
            <w:tcW w:w="579" w:type="dxa"/>
          </w:tcPr>
          <w:p w:rsidR="00A76839" w:rsidRPr="00875148" w:rsidRDefault="00A76839" w:rsidP="0000716A">
            <w:pPr>
              <w:rPr>
                <w:rFonts w:ascii="Arial Narrow" w:hAnsi="Arial Narrow"/>
              </w:rPr>
            </w:pPr>
            <w:r w:rsidRPr="00875148">
              <w:rPr>
                <w:rFonts w:ascii="Arial Narrow" w:hAnsi="Arial Narrow"/>
                <w:i/>
                <w:color w:val="0000FF"/>
                <w:lang w:val="en-US"/>
              </w:rPr>
              <w:t>&lt;3&gt;</w:t>
            </w:r>
          </w:p>
        </w:tc>
        <w:tc>
          <w:tcPr>
            <w:tcW w:w="1840" w:type="dxa"/>
          </w:tcPr>
          <w:p w:rsidR="00A76839" w:rsidRPr="00875148" w:rsidRDefault="00A76839" w:rsidP="0000716A">
            <w:pPr>
              <w:rPr>
                <w:rFonts w:ascii="Arial Narrow" w:hAnsi="Arial Narrow"/>
                <w:i/>
                <w:color w:val="0000FF"/>
                <w:lang w:val="en-US"/>
              </w:rPr>
            </w:pPr>
          </w:p>
        </w:tc>
        <w:tc>
          <w:tcPr>
            <w:tcW w:w="2818" w:type="dxa"/>
          </w:tcPr>
          <w:p w:rsidR="00A76839" w:rsidRPr="00875148" w:rsidRDefault="00A76839" w:rsidP="0000716A">
            <w:pPr>
              <w:rPr>
                <w:rFonts w:ascii="Arial Narrow" w:hAnsi="Arial Narrow"/>
                <w:i/>
                <w:color w:val="0000FF"/>
                <w:lang w:val="en-US"/>
              </w:rPr>
            </w:pPr>
          </w:p>
        </w:tc>
        <w:tc>
          <w:tcPr>
            <w:tcW w:w="816" w:type="dxa"/>
          </w:tcPr>
          <w:p w:rsidR="00A76839" w:rsidRPr="00875148" w:rsidRDefault="00A76839" w:rsidP="0000716A">
            <w:pPr>
              <w:rPr>
                <w:rFonts w:ascii="Arial Narrow" w:hAnsi="Arial Narrow"/>
                <w:i/>
                <w:color w:val="0000FF"/>
                <w:lang w:val="en-US"/>
              </w:rPr>
            </w:pPr>
          </w:p>
        </w:tc>
        <w:tc>
          <w:tcPr>
            <w:tcW w:w="2418" w:type="dxa"/>
          </w:tcPr>
          <w:p w:rsidR="00A76839" w:rsidRPr="00875148" w:rsidRDefault="00A76839" w:rsidP="0000716A">
            <w:pPr>
              <w:rPr>
                <w:rFonts w:ascii="Arial Narrow" w:hAnsi="Arial Narrow"/>
                <w:i/>
                <w:color w:val="0000FF"/>
                <w:lang w:val="en-US"/>
              </w:rPr>
            </w:pPr>
          </w:p>
        </w:tc>
        <w:tc>
          <w:tcPr>
            <w:tcW w:w="832" w:type="dxa"/>
          </w:tcPr>
          <w:p w:rsidR="00A76839" w:rsidRPr="00875148" w:rsidRDefault="00A76839" w:rsidP="0000716A">
            <w:pPr>
              <w:rPr>
                <w:rFonts w:ascii="Arial Narrow" w:hAnsi="Arial Narrow"/>
                <w:i/>
                <w:color w:val="0000FF"/>
                <w:lang w:val="en-US"/>
              </w:rPr>
            </w:pPr>
          </w:p>
        </w:tc>
      </w:tr>
      <w:tr w:rsidR="00A76839" w:rsidRPr="00875148">
        <w:tc>
          <w:tcPr>
            <w:tcW w:w="579" w:type="dxa"/>
          </w:tcPr>
          <w:p w:rsidR="00A76839" w:rsidRPr="00875148" w:rsidRDefault="00A76839" w:rsidP="0000716A">
            <w:pPr>
              <w:rPr>
                <w:rFonts w:ascii="Arial Narrow" w:hAnsi="Arial Narrow"/>
              </w:rPr>
            </w:pPr>
            <w:r w:rsidRPr="00875148">
              <w:rPr>
                <w:rFonts w:ascii="Arial Narrow" w:hAnsi="Arial Narrow"/>
                <w:i/>
                <w:color w:val="0000FF"/>
                <w:lang w:val="en-US"/>
              </w:rPr>
              <w:t>&lt;4&gt;</w:t>
            </w:r>
          </w:p>
        </w:tc>
        <w:tc>
          <w:tcPr>
            <w:tcW w:w="1840" w:type="dxa"/>
          </w:tcPr>
          <w:p w:rsidR="00A76839" w:rsidRPr="00875148" w:rsidRDefault="00A76839" w:rsidP="0000716A">
            <w:pPr>
              <w:rPr>
                <w:rFonts w:ascii="Arial Narrow" w:hAnsi="Arial Narrow"/>
                <w:i/>
                <w:color w:val="0000FF"/>
                <w:lang w:val="en-US"/>
              </w:rPr>
            </w:pPr>
          </w:p>
        </w:tc>
        <w:tc>
          <w:tcPr>
            <w:tcW w:w="2818" w:type="dxa"/>
          </w:tcPr>
          <w:p w:rsidR="00A76839" w:rsidRPr="00875148" w:rsidRDefault="00A76839" w:rsidP="0000716A">
            <w:pPr>
              <w:rPr>
                <w:rFonts w:ascii="Arial Narrow" w:hAnsi="Arial Narrow"/>
                <w:i/>
                <w:color w:val="0000FF"/>
                <w:lang w:val="en-US"/>
              </w:rPr>
            </w:pPr>
          </w:p>
        </w:tc>
        <w:tc>
          <w:tcPr>
            <w:tcW w:w="816" w:type="dxa"/>
          </w:tcPr>
          <w:p w:rsidR="00A76839" w:rsidRPr="00875148" w:rsidRDefault="00A76839" w:rsidP="0000716A">
            <w:pPr>
              <w:rPr>
                <w:rFonts w:ascii="Arial Narrow" w:hAnsi="Arial Narrow"/>
                <w:i/>
                <w:color w:val="0000FF"/>
                <w:lang w:val="en-US"/>
              </w:rPr>
            </w:pPr>
          </w:p>
        </w:tc>
        <w:tc>
          <w:tcPr>
            <w:tcW w:w="2418" w:type="dxa"/>
          </w:tcPr>
          <w:p w:rsidR="00A76839" w:rsidRPr="00875148" w:rsidRDefault="00A76839" w:rsidP="0000716A">
            <w:pPr>
              <w:rPr>
                <w:rFonts w:ascii="Arial Narrow" w:hAnsi="Arial Narrow"/>
                <w:i/>
                <w:color w:val="0000FF"/>
                <w:lang w:val="en-US"/>
              </w:rPr>
            </w:pPr>
          </w:p>
        </w:tc>
        <w:tc>
          <w:tcPr>
            <w:tcW w:w="832" w:type="dxa"/>
          </w:tcPr>
          <w:p w:rsidR="00A76839" w:rsidRPr="00875148" w:rsidRDefault="00A76839" w:rsidP="0000716A">
            <w:pPr>
              <w:rPr>
                <w:rFonts w:ascii="Arial Narrow" w:hAnsi="Arial Narrow"/>
                <w:i/>
                <w:color w:val="0000FF"/>
                <w:lang w:val="en-US"/>
              </w:rPr>
            </w:pPr>
          </w:p>
        </w:tc>
      </w:tr>
      <w:tr w:rsidR="00A76839" w:rsidRPr="00875148">
        <w:tc>
          <w:tcPr>
            <w:tcW w:w="579" w:type="dxa"/>
          </w:tcPr>
          <w:p w:rsidR="00A76839" w:rsidRPr="00875148" w:rsidRDefault="00A76839" w:rsidP="0000716A">
            <w:pPr>
              <w:rPr>
                <w:rFonts w:ascii="Arial Narrow" w:hAnsi="Arial Narrow"/>
              </w:rPr>
            </w:pPr>
            <w:r w:rsidRPr="00875148">
              <w:rPr>
                <w:rFonts w:ascii="Arial Narrow" w:hAnsi="Arial Narrow"/>
                <w:i/>
                <w:color w:val="0000FF"/>
                <w:lang w:val="en-US"/>
              </w:rPr>
              <w:t>&lt;n&gt;</w:t>
            </w:r>
          </w:p>
        </w:tc>
        <w:tc>
          <w:tcPr>
            <w:tcW w:w="1840" w:type="dxa"/>
          </w:tcPr>
          <w:p w:rsidR="00A76839" w:rsidRPr="00875148" w:rsidRDefault="00A76839" w:rsidP="0000716A">
            <w:pPr>
              <w:rPr>
                <w:rFonts w:ascii="Arial Narrow" w:hAnsi="Arial Narrow"/>
                <w:i/>
                <w:color w:val="0000FF"/>
                <w:lang w:val="en-US"/>
              </w:rPr>
            </w:pPr>
          </w:p>
        </w:tc>
        <w:tc>
          <w:tcPr>
            <w:tcW w:w="2818" w:type="dxa"/>
          </w:tcPr>
          <w:p w:rsidR="00A76839" w:rsidRPr="00875148" w:rsidRDefault="00A76839" w:rsidP="0000716A">
            <w:pPr>
              <w:rPr>
                <w:rFonts w:ascii="Arial Narrow" w:hAnsi="Arial Narrow"/>
                <w:i/>
                <w:color w:val="0000FF"/>
                <w:lang w:val="en-US"/>
              </w:rPr>
            </w:pPr>
          </w:p>
        </w:tc>
        <w:tc>
          <w:tcPr>
            <w:tcW w:w="816" w:type="dxa"/>
          </w:tcPr>
          <w:p w:rsidR="00A76839" w:rsidRPr="00875148" w:rsidRDefault="00A76839" w:rsidP="0000716A">
            <w:pPr>
              <w:rPr>
                <w:rFonts w:ascii="Arial Narrow" w:hAnsi="Arial Narrow"/>
                <w:i/>
                <w:color w:val="0000FF"/>
                <w:lang w:val="en-US"/>
              </w:rPr>
            </w:pPr>
          </w:p>
        </w:tc>
        <w:tc>
          <w:tcPr>
            <w:tcW w:w="2418" w:type="dxa"/>
          </w:tcPr>
          <w:p w:rsidR="00A76839" w:rsidRPr="00875148" w:rsidRDefault="00A76839" w:rsidP="0000716A">
            <w:pPr>
              <w:rPr>
                <w:rFonts w:ascii="Arial Narrow" w:hAnsi="Arial Narrow"/>
                <w:i/>
                <w:color w:val="0000FF"/>
                <w:lang w:val="en-US"/>
              </w:rPr>
            </w:pPr>
          </w:p>
        </w:tc>
        <w:tc>
          <w:tcPr>
            <w:tcW w:w="832" w:type="dxa"/>
          </w:tcPr>
          <w:p w:rsidR="00A76839" w:rsidRPr="00875148" w:rsidRDefault="00A76839" w:rsidP="0000716A">
            <w:pPr>
              <w:rPr>
                <w:rFonts w:ascii="Arial Narrow" w:hAnsi="Arial Narrow"/>
                <w:i/>
                <w:color w:val="0000FF"/>
                <w:lang w:val="en-US"/>
              </w:rPr>
            </w:pPr>
          </w:p>
        </w:tc>
      </w:tr>
    </w:tbl>
    <w:p w:rsidR="00A76839" w:rsidRPr="00875148" w:rsidRDefault="00A76839" w:rsidP="00D94953">
      <w:pPr>
        <w:ind w:left="142"/>
        <w:rPr>
          <w:rFonts w:ascii="Arial Narrow" w:hAnsi="Arial Narrow"/>
        </w:rPr>
      </w:pPr>
      <w:r w:rsidRPr="00875148">
        <w:rPr>
          <w:rFonts w:ascii="Arial Narrow" w:hAnsi="Arial Narrow"/>
        </w:rPr>
        <w:t>*</w:t>
      </w:r>
      <w:r w:rsidR="00FA0E85" w:rsidRPr="00875148">
        <w:rPr>
          <w:rFonts w:ascii="Arial Narrow" w:hAnsi="Arial Narrow"/>
        </w:rPr>
        <w:t xml:space="preserve"> </w:t>
      </w:r>
      <w:r w:rsidRPr="00875148">
        <w:rPr>
          <w:rFonts w:ascii="Arial Narrow" w:hAnsi="Arial Narrow"/>
        </w:rPr>
        <w:t>Preenchido pela Gerência de Liberação</w:t>
      </w:r>
    </w:p>
    <w:p w:rsidR="00A76839" w:rsidRPr="00875148" w:rsidRDefault="00A76839" w:rsidP="0000716A">
      <w:pPr>
        <w:rPr>
          <w:rFonts w:ascii="Arial Narrow" w:hAnsi="Arial Narrow"/>
        </w:rPr>
      </w:pPr>
    </w:p>
    <w:p w:rsidR="00A76839" w:rsidRPr="00875148" w:rsidRDefault="00A76839" w:rsidP="0000716A">
      <w:pPr>
        <w:pStyle w:val="Ttulo2"/>
        <w:numPr>
          <w:ilvl w:val="0"/>
          <w:numId w:val="2"/>
        </w:numPr>
        <w:rPr>
          <w:rFonts w:ascii="Arial Narrow" w:hAnsi="Arial Narrow"/>
          <w:sz w:val="20"/>
        </w:rPr>
      </w:pPr>
      <w:r w:rsidRPr="00875148">
        <w:rPr>
          <w:rFonts w:ascii="Arial Narrow" w:hAnsi="Arial Narrow"/>
          <w:sz w:val="20"/>
        </w:rPr>
        <w:t>Roteiro de implantação em produção</w:t>
      </w:r>
    </w:p>
    <w:p w:rsidR="00A76839" w:rsidRPr="00875148" w:rsidRDefault="00A76839" w:rsidP="0000716A">
      <w:pPr>
        <w:rPr>
          <w:rFonts w:ascii="Arial Narrow" w:hAnsi="Arial Narrow"/>
        </w:rPr>
      </w:pPr>
    </w:p>
    <w:tbl>
      <w:tblPr>
        <w:tblW w:w="11181"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9"/>
        <w:gridCol w:w="1840"/>
        <w:gridCol w:w="2818"/>
        <w:gridCol w:w="1878"/>
        <w:gridCol w:w="816"/>
        <w:gridCol w:w="2418"/>
        <w:gridCol w:w="832"/>
      </w:tblGrid>
      <w:tr w:rsidR="00A76839" w:rsidRPr="00875148">
        <w:tc>
          <w:tcPr>
            <w:tcW w:w="579" w:type="dxa"/>
            <w:vAlign w:val="center"/>
          </w:tcPr>
          <w:p w:rsidR="00A76839" w:rsidRPr="00875148" w:rsidRDefault="00A76839" w:rsidP="001F4ADC">
            <w:pPr>
              <w:jc w:val="center"/>
              <w:rPr>
                <w:rFonts w:ascii="Arial Narrow" w:hAnsi="Arial Narrow"/>
                <w:b/>
              </w:rPr>
            </w:pPr>
            <w:r w:rsidRPr="00875148">
              <w:rPr>
                <w:rFonts w:ascii="Arial Narrow" w:hAnsi="Arial Narrow"/>
                <w:b/>
              </w:rPr>
              <w:t>Seq.</w:t>
            </w:r>
          </w:p>
        </w:tc>
        <w:tc>
          <w:tcPr>
            <w:tcW w:w="1840" w:type="dxa"/>
            <w:vAlign w:val="center"/>
          </w:tcPr>
          <w:p w:rsidR="00A76839" w:rsidRPr="00875148" w:rsidRDefault="00A76839" w:rsidP="001F4ADC">
            <w:pPr>
              <w:jc w:val="center"/>
              <w:rPr>
                <w:rFonts w:ascii="Arial Narrow" w:hAnsi="Arial Narrow"/>
                <w:b/>
              </w:rPr>
            </w:pPr>
            <w:r w:rsidRPr="00875148">
              <w:rPr>
                <w:rFonts w:ascii="Arial Narrow" w:hAnsi="Arial Narrow"/>
                <w:b/>
              </w:rPr>
              <w:t>Grupo Solucionador</w:t>
            </w:r>
          </w:p>
        </w:tc>
        <w:tc>
          <w:tcPr>
            <w:tcW w:w="2818" w:type="dxa"/>
            <w:vAlign w:val="center"/>
          </w:tcPr>
          <w:p w:rsidR="00A76839" w:rsidRPr="00875148" w:rsidRDefault="00A76839" w:rsidP="001F4ADC">
            <w:pPr>
              <w:jc w:val="center"/>
              <w:rPr>
                <w:rFonts w:ascii="Arial Narrow" w:hAnsi="Arial Narrow"/>
                <w:b/>
              </w:rPr>
            </w:pPr>
            <w:r w:rsidRPr="00875148">
              <w:rPr>
                <w:rFonts w:ascii="Arial Narrow" w:hAnsi="Arial Narrow"/>
                <w:b/>
              </w:rPr>
              <w:t>Descrição da atividade</w:t>
            </w:r>
          </w:p>
        </w:tc>
        <w:tc>
          <w:tcPr>
            <w:tcW w:w="1878" w:type="dxa"/>
            <w:vAlign w:val="center"/>
          </w:tcPr>
          <w:p w:rsidR="00A76839" w:rsidRPr="00875148" w:rsidRDefault="00A76839" w:rsidP="001F4ADC">
            <w:pPr>
              <w:jc w:val="center"/>
              <w:rPr>
                <w:rFonts w:ascii="Arial Narrow" w:hAnsi="Arial Narrow"/>
                <w:b/>
              </w:rPr>
            </w:pPr>
            <w:r w:rsidRPr="00875148">
              <w:rPr>
                <w:rFonts w:ascii="Arial Narrow" w:hAnsi="Arial Narrow"/>
                <w:b/>
              </w:rPr>
              <w:t>Data/Hora Programada p/ Execução</w:t>
            </w:r>
          </w:p>
        </w:tc>
        <w:tc>
          <w:tcPr>
            <w:tcW w:w="816" w:type="dxa"/>
            <w:vAlign w:val="center"/>
          </w:tcPr>
          <w:p w:rsidR="00A76839" w:rsidRPr="00875148" w:rsidRDefault="00A76839" w:rsidP="001F4ADC">
            <w:pPr>
              <w:jc w:val="center"/>
              <w:rPr>
                <w:rFonts w:ascii="Arial Narrow" w:hAnsi="Arial Narrow"/>
                <w:b/>
              </w:rPr>
            </w:pPr>
            <w:r w:rsidRPr="00875148">
              <w:rPr>
                <w:rFonts w:ascii="Arial Narrow" w:hAnsi="Arial Narrow"/>
                <w:b/>
              </w:rPr>
              <w:t>Versão</w:t>
            </w:r>
          </w:p>
        </w:tc>
        <w:tc>
          <w:tcPr>
            <w:tcW w:w="2418" w:type="dxa"/>
            <w:vAlign w:val="center"/>
          </w:tcPr>
          <w:p w:rsidR="00A76839" w:rsidRPr="00875148" w:rsidRDefault="00A76839" w:rsidP="001F4ADC">
            <w:pPr>
              <w:jc w:val="center"/>
              <w:rPr>
                <w:rFonts w:ascii="Arial Narrow" w:hAnsi="Arial Narrow"/>
                <w:b/>
              </w:rPr>
            </w:pPr>
            <w:r w:rsidRPr="00875148">
              <w:rPr>
                <w:rFonts w:ascii="Arial Narrow" w:hAnsi="Arial Narrow"/>
                <w:b/>
              </w:rPr>
              <w:t>Caminho Versionador</w:t>
            </w:r>
          </w:p>
        </w:tc>
        <w:tc>
          <w:tcPr>
            <w:tcW w:w="832" w:type="dxa"/>
            <w:vAlign w:val="center"/>
          </w:tcPr>
          <w:p w:rsidR="00A76839" w:rsidRPr="00875148" w:rsidRDefault="00A76839" w:rsidP="001F4ADC">
            <w:pPr>
              <w:jc w:val="center"/>
              <w:rPr>
                <w:rFonts w:ascii="Arial Narrow" w:hAnsi="Arial Narrow"/>
                <w:b/>
              </w:rPr>
            </w:pPr>
            <w:r w:rsidRPr="00875148">
              <w:rPr>
                <w:rFonts w:ascii="Arial Narrow" w:hAnsi="Arial Narrow"/>
                <w:b/>
              </w:rPr>
              <w:t>Status*</w:t>
            </w:r>
          </w:p>
        </w:tc>
      </w:tr>
      <w:tr w:rsidR="00A76839" w:rsidRPr="00875148">
        <w:tc>
          <w:tcPr>
            <w:tcW w:w="579" w:type="dxa"/>
          </w:tcPr>
          <w:p w:rsidR="00A76839" w:rsidRPr="00875148" w:rsidRDefault="00A76839" w:rsidP="00A14994">
            <w:pPr>
              <w:rPr>
                <w:rFonts w:ascii="Arial Narrow" w:hAnsi="Arial Narrow"/>
              </w:rPr>
            </w:pPr>
            <w:r w:rsidRPr="00875148">
              <w:rPr>
                <w:rFonts w:ascii="Arial Narrow" w:hAnsi="Arial Narrow"/>
                <w:i/>
                <w:color w:val="0000FF"/>
                <w:lang w:val="en-US"/>
              </w:rPr>
              <w:t>&lt;1&gt;</w:t>
            </w:r>
          </w:p>
        </w:tc>
        <w:tc>
          <w:tcPr>
            <w:tcW w:w="1840" w:type="dxa"/>
          </w:tcPr>
          <w:p w:rsidR="00A76839" w:rsidRPr="00875148" w:rsidRDefault="00A76839" w:rsidP="00A14994">
            <w:pPr>
              <w:rPr>
                <w:rFonts w:ascii="Arial Narrow" w:hAnsi="Arial Narrow"/>
                <w:i/>
                <w:color w:val="0000FF"/>
                <w:lang w:val="en-US"/>
              </w:rPr>
            </w:pPr>
          </w:p>
        </w:tc>
        <w:tc>
          <w:tcPr>
            <w:tcW w:w="2818" w:type="dxa"/>
          </w:tcPr>
          <w:p w:rsidR="00A76839" w:rsidRPr="00875148" w:rsidRDefault="00A76839" w:rsidP="00A14994">
            <w:pPr>
              <w:rPr>
                <w:rFonts w:ascii="Arial Narrow" w:hAnsi="Arial Narrow"/>
                <w:i/>
                <w:color w:val="0000FF"/>
                <w:lang w:val="en-US"/>
              </w:rPr>
            </w:pPr>
          </w:p>
        </w:tc>
        <w:tc>
          <w:tcPr>
            <w:tcW w:w="1878" w:type="dxa"/>
          </w:tcPr>
          <w:p w:rsidR="00A76839" w:rsidRPr="00875148" w:rsidRDefault="00A76839" w:rsidP="00A14994">
            <w:pPr>
              <w:rPr>
                <w:rFonts w:ascii="Arial Narrow" w:hAnsi="Arial Narrow"/>
                <w:i/>
                <w:color w:val="0000FF"/>
                <w:lang w:val="en-US"/>
              </w:rPr>
            </w:pPr>
          </w:p>
        </w:tc>
        <w:tc>
          <w:tcPr>
            <w:tcW w:w="816" w:type="dxa"/>
          </w:tcPr>
          <w:p w:rsidR="00A76839" w:rsidRPr="00875148" w:rsidRDefault="00A76839" w:rsidP="00A14994">
            <w:pPr>
              <w:rPr>
                <w:rFonts w:ascii="Arial Narrow" w:hAnsi="Arial Narrow"/>
                <w:i/>
                <w:color w:val="0000FF"/>
                <w:lang w:val="en-US"/>
              </w:rPr>
            </w:pPr>
          </w:p>
        </w:tc>
        <w:tc>
          <w:tcPr>
            <w:tcW w:w="2418" w:type="dxa"/>
          </w:tcPr>
          <w:p w:rsidR="00A76839" w:rsidRPr="00875148" w:rsidRDefault="00A76839" w:rsidP="00A14994">
            <w:pPr>
              <w:rPr>
                <w:rFonts w:ascii="Arial Narrow" w:hAnsi="Arial Narrow"/>
                <w:i/>
                <w:color w:val="0000FF"/>
                <w:lang w:val="en-US"/>
              </w:rPr>
            </w:pPr>
          </w:p>
        </w:tc>
        <w:tc>
          <w:tcPr>
            <w:tcW w:w="832" w:type="dxa"/>
          </w:tcPr>
          <w:p w:rsidR="00A76839" w:rsidRPr="00875148" w:rsidRDefault="00A76839" w:rsidP="00A14994">
            <w:pPr>
              <w:rPr>
                <w:rFonts w:ascii="Arial Narrow" w:hAnsi="Arial Narrow"/>
                <w:i/>
                <w:color w:val="0000FF"/>
                <w:lang w:val="en-US"/>
              </w:rPr>
            </w:pPr>
          </w:p>
        </w:tc>
      </w:tr>
      <w:tr w:rsidR="00A76839" w:rsidRPr="00875148">
        <w:tc>
          <w:tcPr>
            <w:tcW w:w="579" w:type="dxa"/>
          </w:tcPr>
          <w:p w:rsidR="00A76839" w:rsidRPr="00875148" w:rsidRDefault="00A76839" w:rsidP="00EA538F">
            <w:pPr>
              <w:rPr>
                <w:rFonts w:ascii="Arial Narrow" w:hAnsi="Arial Narrow"/>
              </w:rPr>
            </w:pPr>
            <w:r w:rsidRPr="00875148">
              <w:rPr>
                <w:rFonts w:ascii="Arial Narrow" w:hAnsi="Arial Narrow"/>
                <w:i/>
                <w:color w:val="0000FF"/>
                <w:lang w:val="en-US"/>
              </w:rPr>
              <w:t>&lt;2&gt;</w:t>
            </w:r>
          </w:p>
        </w:tc>
        <w:tc>
          <w:tcPr>
            <w:tcW w:w="1840" w:type="dxa"/>
          </w:tcPr>
          <w:p w:rsidR="00A76839" w:rsidRPr="00875148" w:rsidRDefault="00A76839" w:rsidP="00A14994">
            <w:pPr>
              <w:rPr>
                <w:rFonts w:ascii="Arial Narrow" w:hAnsi="Arial Narrow"/>
                <w:i/>
                <w:color w:val="0000FF"/>
                <w:lang w:val="en-US"/>
              </w:rPr>
            </w:pPr>
          </w:p>
        </w:tc>
        <w:tc>
          <w:tcPr>
            <w:tcW w:w="2818" w:type="dxa"/>
          </w:tcPr>
          <w:p w:rsidR="00A76839" w:rsidRPr="00875148" w:rsidRDefault="00A76839" w:rsidP="00A14994">
            <w:pPr>
              <w:rPr>
                <w:rFonts w:ascii="Arial Narrow" w:hAnsi="Arial Narrow"/>
                <w:i/>
                <w:color w:val="0000FF"/>
                <w:lang w:val="en-US"/>
              </w:rPr>
            </w:pPr>
          </w:p>
        </w:tc>
        <w:tc>
          <w:tcPr>
            <w:tcW w:w="1878" w:type="dxa"/>
          </w:tcPr>
          <w:p w:rsidR="00A76839" w:rsidRPr="00875148" w:rsidRDefault="00A76839" w:rsidP="00A14994">
            <w:pPr>
              <w:rPr>
                <w:rFonts w:ascii="Arial Narrow" w:hAnsi="Arial Narrow"/>
                <w:i/>
                <w:color w:val="0000FF"/>
                <w:lang w:val="en-US"/>
              </w:rPr>
            </w:pPr>
          </w:p>
        </w:tc>
        <w:tc>
          <w:tcPr>
            <w:tcW w:w="816" w:type="dxa"/>
          </w:tcPr>
          <w:p w:rsidR="00A76839" w:rsidRPr="00875148" w:rsidRDefault="00A76839" w:rsidP="00A14994">
            <w:pPr>
              <w:rPr>
                <w:rFonts w:ascii="Arial Narrow" w:hAnsi="Arial Narrow"/>
                <w:i/>
                <w:color w:val="0000FF"/>
                <w:lang w:val="en-US"/>
              </w:rPr>
            </w:pPr>
          </w:p>
        </w:tc>
        <w:tc>
          <w:tcPr>
            <w:tcW w:w="2418" w:type="dxa"/>
          </w:tcPr>
          <w:p w:rsidR="00A76839" w:rsidRPr="00875148" w:rsidRDefault="00A76839" w:rsidP="00A14994">
            <w:pPr>
              <w:rPr>
                <w:rFonts w:ascii="Arial Narrow" w:hAnsi="Arial Narrow"/>
                <w:i/>
                <w:color w:val="0000FF"/>
                <w:lang w:val="en-US"/>
              </w:rPr>
            </w:pPr>
          </w:p>
        </w:tc>
        <w:tc>
          <w:tcPr>
            <w:tcW w:w="832" w:type="dxa"/>
          </w:tcPr>
          <w:p w:rsidR="00A76839" w:rsidRPr="00875148" w:rsidRDefault="00A76839" w:rsidP="00A14994">
            <w:pPr>
              <w:rPr>
                <w:rFonts w:ascii="Arial Narrow" w:hAnsi="Arial Narrow"/>
                <w:i/>
                <w:color w:val="0000FF"/>
                <w:lang w:val="en-US"/>
              </w:rPr>
            </w:pPr>
          </w:p>
        </w:tc>
      </w:tr>
      <w:tr w:rsidR="00A76839" w:rsidRPr="00875148">
        <w:tc>
          <w:tcPr>
            <w:tcW w:w="579" w:type="dxa"/>
          </w:tcPr>
          <w:p w:rsidR="00A76839" w:rsidRPr="00875148" w:rsidRDefault="00A76839" w:rsidP="00EA538F">
            <w:pPr>
              <w:rPr>
                <w:rFonts w:ascii="Arial Narrow" w:hAnsi="Arial Narrow"/>
              </w:rPr>
            </w:pPr>
            <w:r w:rsidRPr="00875148">
              <w:rPr>
                <w:rFonts w:ascii="Arial Narrow" w:hAnsi="Arial Narrow"/>
                <w:i/>
                <w:color w:val="0000FF"/>
                <w:lang w:val="en-US"/>
              </w:rPr>
              <w:t>&lt;3&gt;</w:t>
            </w:r>
          </w:p>
        </w:tc>
        <w:tc>
          <w:tcPr>
            <w:tcW w:w="1840" w:type="dxa"/>
          </w:tcPr>
          <w:p w:rsidR="00A76839" w:rsidRPr="00875148" w:rsidRDefault="00A76839" w:rsidP="00A14994">
            <w:pPr>
              <w:rPr>
                <w:rFonts w:ascii="Arial Narrow" w:hAnsi="Arial Narrow"/>
                <w:i/>
                <w:color w:val="0000FF"/>
                <w:lang w:val="en-US"/>
              </w:rPr>
            </w:pPr>
          </w:p>
        </w:tc>
        <w:tc>
          <w:tcPr>
            <w:tcW w:w="2818" w:type="dxa"/>
          </w:tcPr>
          <w:p w:rsidR="00A76839" w:rsidRPr="00875148" w:rsidRDefault="00A76839" w:rsidP="00A14994">
            <w:pPr>
              <w:rPr>
                <w:rFonts w:ascii="Arial Narrow" w:hAnsi="Arial Narrow"/>
                <w:i/>
                <w:color w:val="0000FF"/>
                <w:lang w:val="en-US"/>
              </w:rPr>
            </w:pPr>
          </w:p>
        </w:tc>
        <w:tc>
          <w:tcPr>
            <w:tcW w:w="1878" w:type="dxa"/>
          </w:tcPr>
          <w:p w:rsidR="00A76839" w:rsidRPr="00875148" w:rsidRDefault="00A76839" w:rsidP="00A14994">
            <w:pPr>
              <w:rPr>
                <w:rFonts w:ascii="Arial Narrow" w:hAnsi="Arial Narrow"/>
                <w:i/>
                <w:color w:val="0000FF"/>
                <w:lang w:val="en-US"/>
              </w:rPr>
            </w:pPr>
          </w:p>
        </w:tc>
        <w:tc>
          <w:tcPr>
            <w:tcW w:w="816" w:type="dxa"/>
          </w:tcPr>
          <w:p w:rsidR="00A76839" w:rsidRPr="00875148" w:rsidRDefault="00A76839" w:rsidP="00A14994">
            <w:pPr>
              <w:rPr>
                <w:rFonts w:ascii="Arial Narrow" w:hAnsi="Arial Narrow"/>
                <w:i/>
                <w:color w:val="0000FF"/>
                <w:lang w:val="en-US"/>
              </w:rPr>
            </w:pPr>
          </w:p>
        </w:tc>
        <w:tc>
          <w:tcPr>
            <w:tcW w:w="2418" w:type="dxa"/>
          </w:tcPr>
          <w:p w:rsidR="00A76839" w:rsidRPr="00875148" w:rsidRDefault="00A76839" w:rsidP="00A14994">
            <w:pPr>
              <w:rPr>
                <w:rFonts w:ascii="Arial Narrow" w:hAnsi="Arial Narrow"/>
                <w:i/>
                <w:color w:val="0000FF"/>
                <w:lang w:val="en-US"/>
              </w:rPr>
            </w:pPr>
          </w:p>
        </w:tc>
        <w:tc>
          <w:tcPr>
            <w:tcW w:w="832" w:type="dxa"/>
          </w:tcPr>
          <w:p w:rsidR="00A76839" w:rsidRPr="00875148" w:rsidRDefault="00A76839" w:rsidP="00A14994">
            <w:pPr>
              <w:rPr>
                <w:rFonts w:ascii="Arial Narrow" w:hAnsi="Arial Narrow"/>
                <w:i/>
                <w:color w:val="0000FF"/>
                <w:lang w:val="en-US"/>
              </w:rPr>
            </w:pPr>
          </w:p>
        </w:tc>
      </w:tr>
      <w:tr w:rsidR="00A76839" w:rsidRPr="00875148">
        <w:tc>
          <w:tcPr>
            <w:tcW w:w="579" w:type="dxa"/>
          </w:tcPr>
          <w:p w:rsidR="00A76839" w:rsidRPr="00875148" w:rsidRDefault="00A76839" w:rsidP="00EA538F">
            <w:pPr>
              <w:rPr>
                <w:rFonts w:ascii="Arial Narrow" w:hAnsi="Arial Narrow"/>
              </w:rPr>
            </w:pPr>
            <w:r w:rsidRPr="00875148">
              <w:rPr>
                <w:rFonts w:ascii="Arial Narrow" w:hAnsi="Arial Narrow"/>
                <w:i/>
                <w:color w:val="0000FF"/>
                <w:lang w:val="en-US"/>
              </w:rPr>
              <w:t>&lt;4&gt;</w:t>
            </w:r>
          </w:p>
        </w:tc>
        <w:tc>
          <w:tcPr>
            <w:tcW w:w="1840" w:type="dxa"/>
          </w:tcPr>
          <w:p w:rsidR="00A76839" w:rsidRPr="00875148" w:rsidRDefault="00A76839" w:rsidP="00A14994">
            <w:pPr>
              <w:rPr>
                <w:rFonts w:ascii="Arial Narrow" w:hAnsi="Arial Narrow"/>
                <w:i/>
                <w:color w:val="0000FF"/>
                <w:lang w:val="en-US"/>
              </w:rPr>
            </w:pPr>
          </w:p>
        </w:tc>
        <w:tc>
          <w:tcPr>
            <w:tcW w:w="2818" w:type="dxa"/>
          </w:tcPr>
          <w:p w:rsidR="00A76839" w:rsidRPr="00875148" w:rsidRDefault="00A76839" w:rsidP="00A14994">
            <w:pPr>
              <w:rPr>
                <w:rFonts w:ascii="Arial Narrow" w:hAnsi="Arial Narrow"/>
                <w:i/>
                <w:color w:val="0000FF"/>
                <w:lang w:val="en-US"/>
              </w:rPr>
            </w:pPr>
          </w:p>
        </w:tc>
        <w:tc>
          <w:tcPr>
            <w:tcW w:w="1878" w:type="dxa"/>
          </w:tcPr>
          <w:p w:rsidR="00A76839" w:rsidRPr="00875148" w:rsidRDefault="00A76839" w:rsidP="00A14994">
            <w:pPr>
              <w:rPr>
                <w:rFonts w:ascii="Arial Narrow" w:hAnsi="Arial Narrow"/>
                <w:i/>
                <w:color w:val="0000FF"/>
                <w:lang w:val="en-US"/>
              </w:rPr>
            </w:pPr>
          </w:p>
        </w:tc>
        <w:tc>
          <w:tcPr>
            <w:tcW w:w="816" w:type="dxa"/>
          </w:tcPr>
          <w:p w:rsidR="00A76839" w:rsidRPr="00875148" w:rsidRDefault="00A76839" w:rsidP="00A14994">
            <w:pPr>
              <w:rPr>
                <w:rFonts w:ascii="Arial Narrow" w:hAnsi="Arial Narrow"/>
                <w:i/>
                <w:color w:val="0000FF"/>
                <w:lang w:val="en-US"/>
              </w:rPr>
            </w:pPr>
          </w:p>
        </w:tc>
        <w:tc>
          <w:tcPr>
            <w:tcW w:w="2418" w:type="dxa"/>
          </w:tcPr>
          <w:p w:rsidR="00A76839" w:rsidRPr="00875148" w:rsidRDefault="00A76839" w:rsidP="00A14994">
            <w:pPr>
              <w:rPr>
                <w:rFonts w:ascii="Arial Narrow" w:hAnsi="Arial Narrow"/>
                <w:i/>
                <w:color w:val="0000FF"/>
                <w:lang w:val="en-US"/>
              </w:rPr>
            </w:pPr>
          </w:p>
        </w:tc>
        <w:tc>
          <w:tcPr>
            <w:tcW w:w="832" w:type="dxa"/>
          </w:tcPr>
          <w:p w:rsidR="00A76839" w:rsidRPr="00875148" w:rsidRDefault="00A76839" w:rsidP="00A14994">
            <w:pPr>
              <w:rPr>
                <w:rFonts w:ascii="Arial Narrow" w:hAnsi="Arial Narrow"/>
                <w:i/>
                <w:color w:val="0000FF"/>
                <w:lang w:val="en-US"/>
              </w:rPr>
            </w:pPr>
          </w:p>
        </w:tc>
      </w:tr>
      <w:tr w:rsidR="00A76839" w:rsidRPr="00875148">
        <w:tc>
          <w:tcPr>
            <w:tcW w:w="579" w:type="dxa"/>
          </w:tcPr>
          <w:p w:rsidR="00A76839" w:rsidRPr="00875148" w:rsidRDefault="00A76839" w:rsidP="00A14994">
            <w:pPr>
              <w:rPr>
                <w:rFonts w:ascii="Arial Narrow" w:hAnsi="Arial Narrow"/>
              </w:rPr>
            </w:pPr>
            <w:r w:rsidRPr="00875148">
              <w:rPr>
                <w:rFonts w:ascii="Arial Narrow" w:hAnsi="Arial Narrow"/>
                <w:i/>
                <w:color w:val="0000FF"/>
                <w:lang w:val="en-US"/>
              </w:rPr>
              <w:t>&lt;n&gt;</w:t>
            </w:r>
          </w:p>
        </w:tc>
        <w:tc>
          <w:tcPr>
            <w:tcW w:w="1840" w:type="dxa"/>
          </w:tcPr>
          <w:p w:rsidR="00A76839" w:rsidRPr="00875148" w:rsidRDefault="00A76839" w:rsidP="00A14994">
            <w:pPr>
              <w:rPr>
                <w:rFonts w:ascii="Arial Narrow" w:hAnsi="Arial Narrow"/>
                <w:i/>
                <w:color w:val="0000FF"/>
                <w:lang w:val="en-US"/>
              </w:rPr>
            </w:pPr>
          </w:p>
        </w:tc>
        <w:tc>
          <w:tcPr>
            <w:tcW w:w="2818" w:type="dxa"/>
          </w:tcPr>
          <w:p w:rsidR="00A76839" w:rsidRPr="00875148" w:rsidRDefault="00A76839" w:rsidP="00A14994">
            <w:pPr>
              <w:rPr>
                <w:rFonts w:ascii="Arial Narrow" w:hAnsi="Arial Narrow"/>
                <w:i/>
                <w:color w:val="0000FF"/>
                <w:lang w:val="en-US"/>
              </w:rPr>
            </w:pPr>
          </w:p>
        </w:tc>
        <w:tc>
          <w:tcPr>
            <w:tcW w:w="1878" w:type="dxa"/>
          </w:tcPr>
          <w:p w:rsidR="00A76839" w:rsidRPr="00875148" w:rsidRDefault="00A76839" w:rsidP="00A14994">
            <w:pPr>
              <w:rPr>
                <w:rFonts w:ascii="Arial Narrow" w:hAnsi="Arial Narrow"/>
                <w:i/>
                <w:color w:val="0000FF"/>
                <w:lang w:val="en-US"/>
              </w:rPr>
            </w:pPr>
          </w:p>
        </w:tc>
        <w:tc>
          <w:tcPr>
            <w:tcW w:w="816" w:type="dxa"/>
          </w:tcPr>
          <w:p w:rsidR="00A76839" w:rsidRPr="00875148" w:rsidRDefault="00A76839" w:rsidP="00A14994">
            <w:pPr>
              <w:rPr>
                <w:rFonts w:ascii="Arial Narrow" w:hAnsi="Arial Narrow"/>
                <w:i/>
                <w:color w:val="0000FF"/>
                <w:lang w:val="en-US"/>
              </w:rPr>
            </w:pPr>
          </w:p>
        </w:tc>
        <w:tc>
          <w:tcPr>
            <w:tcW w:w="2418" w:type="dxa"/>
          </w:tcPr>
          <w:p w:rsidR="00A76839" w:rsidRPr="00875148" w:rsidRDefault="00A76839" w:rsidP="00A14994">
            <w:pPr>
              <w:rPr>
                <w:rFonts w:ascii="Arial Narrow" w:hAnsi="Arial Narrow"/>
                <w:i/>
                <w:color w:val="0000FF"/>
                <w:lang w:val="en-US"/>
              </w:rPr>
            </w:pPr>
          </w:p>
        </w:tc>
        <w:tc>
          <w:tcPr>
            <w:tcW w:w="832" w:type="dxa"/>
          </w:tcPr>
          <w:p w:rsidR="00A76839" w:rsidRPr="00875148" w:rsidRDefault="00A76839" w:rsidP="00A14994">
            <w:pPr>
              <w:rPr>
                <w:rFonts w:ascii="Arial Narrow" w:hAnsi="Arial Narrow"/>
                <w:i/>
                <w:color w:val="0000FF"/>
                <w:lang w:val="en-US"/>
              </w:rPr>
            </w:pPr>
          </w:p>
        </w:tc>
      </w:tr>
    </w:tbl>
    <w:p w:rsidR="00A76839" w:rsidRPr="00875148" w:rsidRDefault="00A76839" w:rsidP="00D94953">
      <w:pPr>
        <w:rPr>
          <w:rFonts w:ascii="Arial Narrow" w:hAnsi="Arial Narrow"/>
        </w:rPr>
      </w:pPr>
      <w:r w:rsidRPr="00875148">
        <w:rPr>
          <w:rFonts w:ascii="Arial Narrow" w:hAnsi="Arial Narrow"/>
        </w:rPr>
        <w:t>*</w:t>
      </w:r>
      <w:r w:rsidR="00FA0E85" w:rsidRPr="00875148">
        <w:rPr>
          <w:rFonts w:ascii="Arial Narrow" w:hAnsi="Arial Narrow"/>
        </w:rPr>
        <w:t xml:space="preserve"> </w:t>
      </w:r>
      <w:r w:rsidRPr="00875148">
        <w:rPr>
          <w:rFonts w:ascii="Arial Narrow" w:hAnsi="Arial Narrow"/>
        </w:rPr>
        <w:t>Preenchido pela Gerência de Liberação</w:t>
      </w:r>
    </w:p>
    <w:p w:rsidR="00A76839" w:rsidRPr="00875148" w:rsidRDefault="00A76839" w:rsidP="00A14994">
      <w:pPr>
        <w:rPr>
          <w:rFonts w:ascii="Arial Narrow" w:hAnsi="Arial Narrow"/>
        </w:rPr>
      </w:pPr>
    </w:p>
    <w:p w:rsidR="00A76839" w:rsidRPr="00875148" w:rsidRDefault="00A76839" w:rsidP="002552D5">
      <w:pPr>
        <w:pStyle w:val="StyleHeading"/>
        <w:pBdr>
          <w:bottom w:val="single" w:sz="30" w:space="0" w:color="000080"/>
        </w:pBdr>
        <w:tabs>
          <w:tab w:val="clear" w:pos="720"/>
          <w:tab w:val="clear" w:pos="1080"/>
        </w:tabs>
        <w:jc w:val="both"/>
        <w:rPr>
          <w:rFonts w:ascii="Arial Narrow" w:hAnsi="Arial Narrow"/>
        </w:rPr>
      </w:pPr>
      <w:r w:rsidRPr="00875148">
        <w:rPr>
          <w:rFonts w:ascii="Arial Narrow" w:hAnsi="Arial Narrow"/>
        </w:rPr>
        <w:t>PLANO DE VOLTA</w:t>
      </w:r>
    </w:p>
    <w:p w:rsidR="00A76839" w:rsidRPr="00875148" w:rsidRDefault="00A76839">
      <w:pPr>
        <w:pStyle w:val="TCTips"/>
        <w:rPr>
          <w:rFonts w:ascii="Arial Narrow" w:hAnsi="Arial Narrow"/>
          <w:i w:val="0"/>
        </w:rPr>
      </w:pPr>
    </w:p>
    <w:p w:rsidR="00A76839" w:rsidRPr="00875148" w:rsidRDefault="00A76839" w:rsidP="002552D5">
      <w:pPr>
        <w:pStyle w:val="Ttulo2"/>
        <w:numPr>
          <w:ilvl w:val="0"/>
          <w:numId w:val="2"/>
        </w:numPr>
        <w:rPr>
          <w:rFonts w:ascii="Arial Narrow" w:hAnsi="Arial Narrow"/>
        </w:rPr>
      </w:pPr>
      <w:r w:rsidRPr="00875148">
        <w:rPr>
          <w:rFonts w:ascii="Arial Narrow" w:hAnsi="Arial Narrow"/>
          <w:sz w:val="20"/>
        </w:rPr>
        <w:t>Roteiro para aplicação do plano de volta</w:t>
      </w:r>
    </w:p>
    <w:p w:rsidR="00A76839" w:rsidRPr="00875148" w:rsidRDefault="00A76839">
      <w:pPr>
        <w:pStyle w:val="TCTips"/>
        <w:rPr>
          <w:rFonts w:ascii="Arial Narrow" w:hAnsi="Arial Narrow"/>
          <w:i w:val="0"/>
        </w:rPr>
      </w:pPr>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9"/>
        <w:gridCol w:w="2966"/>
        <w:gridCol w:w="7654"/>
      </w:tblGrid>
      <w:tr w:rsidR="00A76839" w:rsidRPr="00875148">
        <w:tc>
          <w:tcPr>
            <w:tcW w:w="579" w:type="dxa"/>
            <w:vAlign w:val="center"/>
          </w:tcPr>
          <w:p w:rsidR="00A76839" w:rsidRPr="00875148" w:rsidRDefault="00A76839" w:rsidP="000A2DBE">
            <w:pPr>
              <w:jc w:val="center"/>
              <w:rPr>
                <w:rFonts w:ascii="Arial Narrow" w:hAnsi="Arial Narrow"/>
                <w:b/>
              </w:rPr>
            </w:pPr>
            <w:r w:rsidRPr="00875148">
              <w:rPr>
                <w:rFonts w:ascii="Arial Narrow" w:hAnsi="Arial Narrow"/>
                <w:b/>
              </w:rPr>
              <w:t>Seq.</w:t>
            </w:r>
          </w:p>
        </w:tc>
        <w:tc>
          <w:tcPr>
            <w:tcW w:w="2966" w:type="dxa"/>
            <w:vAlign w:val="center"/>
          </w:tcPr>
          <w:p w:rsidR="00A76839" w:rsidRPr="00875148" w:rsidRDefault="00A76839" w:rsidP="000A2DBE">
            <w:pPr>
              <w:jc w:val="center"/>
              <w:rPr>
                <w:rFonts w:ascii="Arial Narrow" w:hAnsi="Arial Narrow"/>
                <w:b/>
              </w:rPr>
            </w:pPr>
            <w:r w:rsidRPr="00875148">
              <w:rPr>
                <w:rFonts w:ascii="Arial Narrow" w:hAnsi="Arial Narrow"/>
                <w:b/>
              </w:rPr>
              <w:t>Grupo Solucionador</w:t>
            </w:r>
          </w:p>
        </w:tc>
        <w:tc>
          <w:tcPr>
            <w:tcW w:w="7654" w:type="dxa"/>
            <w:vAlign w:val="center"/>
          </w:tcPr>
          <w:p w:rsidR="00A76839" w:rsidRPr="00875148" w:rsidRDefault="00A76839" w:rsidP="000A2DBE">
            <w:pPr>
              <w:jc w:val="center"/>
              <w:rPr>
                <w:rFonts w:ascii="Arial Narrow" w:hAnsi="Arial Narrow"/>
                <w:b/>
              </w:rPr>
            </w:pPr>
            <w:r w:rsidRPr="00875148">
              <w:rPr>
                <w:rFonts w:ascii="Arial Narrow" w:hAnsi="Arial Narrow"/>
                <w:b/>
              </w:rPr>
              <w:t>Descrição da atividade de volta</w:t>
            </w:r>
          </w:p>
        </w:tc>
      </w:tr>
      <w:tr w:rsidR="00A76839" w:rsidRPr="00875148">
        <w:tc>
          <w:tcPr>
            <w:tcW w:w="579" w:type="dxa"/>
          </w:tcPr>
          <w:p w:rsidR="00A76839" w:rsidRPr="00875148" w:rsidRDefault="00A76839" w:rsidP="000A2DBE">
            <w:pPr>
              <w:rPr>
                <w:rFonts w:ascii="Arial Narrow" w:hAnsi="Arial Narrow"/>
              </w:rPr>
            </w:pPr>
            <w:r w:rsidRPr="00875148">
              <w:rPr>
                <w:rFonts w:ascii="Arial Narrow" w:hAnsi="Arial Narrow"/>
                <w:i/>
                <w:color w:val="0000FF"/>
                <w:lang w:val="en-US"/>
              </w:rPr>
              <w:t>&lt;1&gt;</w:t>
            </w:r>
          </w:p>
        </w:tc>
        <w:tc>
          <w:tcPr>
            <w:tcW w:w="2966" w:type="dxa"/>
          </w:tcPr>
          <w:p w:rsidR="00A76839" w:rsidRPr="00875148" w:rsidRDefault="00A76839" w:rsidP="000A2DBE">
            <w:pPr>
              <w:rPr>
                <w:rFonts w:ascii="Arial Narrow" w:hAnsi="Arial Narrow"/>
                <w:i/>
                <w:color w:val="0000FF"/>
                <w:lang w:val="en-US"/>
              </w:rPr>
            </w:pPr>
          </w:p>
        </w:tc>
        <w:tc>
          <w:tcPr>
            <w:tcW w:w="7654" w:type="dxa"/>
          </w:tcPr>
          <w:p w:rsidR="00A76839" w:rsidRPr="00875148" w:rsidRDefault="00A76839" w:rsidP="000A2DBE">
            <w:pPr>
              <w:rPr>
                <w:rFonts w:ascii="Arial Narrow" w:hAnsi="Arial Narrow"/>
                <w:i/>
                <w:color w:val="0000FF"/>
                <w:lang w:val="en-US"/>
              </w:rPr>
            </w:pPr>
          </w:p>
        </w:tc>
      </w:tr>
      <w:tr w:rsidR="00A76839" w:rsidRPr="00875148">
        <w:tc>
          <w:tcPr>
            <w:tcW w:w="579" w:type="dxa"/>
          </w:tcPr>
          <w:p w:rsidR="00A76839" w:rsidRPr="00875148" w:rsidRDefault="00A76839" w:rsidP="000A2DBE">
            <w:pPr>
              <w:rPr>
                <w:rFonts w:ascii="Arial Narrow" w:hAnsi="Arial Narrow"/>
              </w:rPr>
            </w:pPr>
            <w:r w:rsidRPr="00875148">
              <w:rPr>
                <w:rFonts w:ascii="Arial Narrow" w:hAnsi="Arial Narrow"/>
                <w:i/>
                <w:color w:val="0000FF"/>
                <w:lang w:val="en-US"/>
              </w:rPr>
              <w:t>&lt;2&gt;</w:t>
            </w:r>
          </w:p>
        </w:tc>
        <w:tc>
          <w:tcPr>
            <w:tcW w:w="2966" w:type="dxa"/>
          </w:tcPr>
          <w:p w:rsidR="00A76839" w:rsidRPr="00875148" w:rsidRDefault="00A76839" w:rsidP="000A2DBE">
            <w:pPr>
              <w:rPr>
                <w:rFonts w:ascii="Arial Narrow" w:hAnsi="Arial Narrow"/>
                <w:i/>
                <w:color w:val="0000FF"/>
                <w:lang w:val="en-US"/>
              </w:rPr>
            </w:pPr>
          </w:p>
        </w:tc>
        <w:tc>
          <w:tcPr>
            <w:tcW w:w="7654" w:type="dxa"/>
          </w:tcPr>
          <w:p w:rsidR="00A76839" w:rsidRPr="00875148" w:rsidRDefault="00A76839" w:rsidP="000A2DBE">
            <w:pPr>
              <w:rPr>
                <w:rFonts w:ascii="Arial Narrow" w:hAnsi="Arial Narrow"/>
                <w:i/>
                <w:color w:val="0000FF"/>
                <w:lang w:val="en-US"/>
              </w:rPr>
            </w:pPr>
          </w:p>
        </w:tc>
      </w:tr>
      <w:tr w:rsidR="00A76839" w:rsidRPr="00875148">
        <w:tc>
          <w:tcPr>
            <w:tcW w:w="579" w:type="dxa"/>
          </w:tcPr>
          <w:p w:rsidR="00A76839" w:rsidRPr="00875148" w:rsidRDefault="00A76839" w:rsidP="000A2DBE">
            <w:pPr>
              <w:rPr>
                <w:rFonts w:ascii="Arial Narrow" w:hAnsi="Arial Narrow"/>
              </w:rPr>
            </w:pPr>
            <w:r w:rsidRPr="00875148">
              <w:rPr>
                <w:rFonts w:ascii="Arial Narrow" w:hAnsi="Arial Narrow"/>
                <w:i/>
                <w:color w:val="0000FF"/>
                <w:lang w:val="en-US"/>
              </w:rPr>
              <w:t>&lt;3&gt;</w:t>
            </w:r>
          </w:p>
        </w:tc>
        <w:tc>
          <w:tcPr>
            <w:tcW w:w="2966" w:type="dxa"/>
          </w:tcPr>
          <w:p w:rsidR="00A76839" w:rsidRPr="00875148" w:rsidRDefault="00A76839" w:rsidP="000A2DBE">
            <w:pPr>
              <w:rPr>
                <w:rFonts w:ascii="Arial Narrow" w:hAnsi="Arial Narrow"/>
                <w:i/>
                <w:color w:val="0000FF"/>
                <w:lang w:val="en-US"/>
              </w:rPr>
            </w:pPr>
          </w:p>
        </w:tc>
        <w:tc>
          <w:tcPr>
            <w:tcW w:w="7654" w:type="dxa"/>
          </w:tcPr>
          <w:p w:rsidR="00A76839" w:rsidRPr="00875148" w:rsidRDefault="00A76839" w:rsidP="000A2DBE">
            <w:pPr>
              <w:rPr>
                <w:rFonts w:ascii="Arial Narrow" w:hAnsi="Arial Narrow"/>
                <w:i/>
                <w:color w:val="0000FF"/>
                <w:lang w:val="en-US"/>
              </w:rPr>
            </w:pPr>
          </w:p>
        </w:tc>
      </w:tr>
      <w:tr w:rsidR="00A76839" w:rsidRPr="00875148">
        <w:tc>
          <w:tcPr>
            <w:tcW w:w="579" w:type="dxa"/>
          </w:tcPr>
          <w:p w:rsidR="00A76839" w:rsidRPr="00875148" w:rsidRDefault="00A76839" w:rsidP="000A2DBE">
            <w:pPr>
              <w:rPr>
                <w:rFonts w:ascii="Arial Narrow" w:hAnsi="Arial Narrow"/>
              </w:rPr>
            </w:pPr>
            <w:r w:rsidRPr="00875148">
              <w:rPr>
                <w:rFonts w:ascii="Arial Narrow" w:hAnsi="Arial Narrow"/>
                <w:i/>
                <w:color w:val="0000FF"/>
                <w:lang w:val="en-US"/>
              </w:rPr>
              <w:t>&lt;4&gt;</w:t>
            </w:r>
          </w:p>
        </w:tc>
        <w:tc>
          <w:tcPr>
            <w:tcW w:w="2966" w:type="dxa"/>
          </w:tcPr>
          <w:p w:rsidR="00A76839" w:rsidRPr="00875148" w:rsidRDefault="00A76839" w:rsidP="000A2DBE">
            <w:pPr>
              <w:rPr>
                <w:rFonts w:ascii="Arial Narrow" w:hAnsi="Arial Narrow"/>
                <w:i/>
                <w:color w:val="0000FF"/>
                <w:lang w:val="en-US"/>
              </w:rPr>
            </w:pPr>
          </w:p>
        </w:tc>
        <w:tc>
          <w:tcPr>
            <w:tcW w:w="7654" w:type="dxa"/>
          </w:tcPr>
          <w:p w:rsidR="00A76839" w:rsidRPr="00875148" w:rsidRDefault="00A76839" w:rsidP="000A2DBE">
            <w:pPr>
              <w:rPr>
                <w:rFonts w:ascii="Arial Narrow" w:hAnsi="Arial Narrow"/>
                <w:i/>
                <w:color w:val="0000FF"/>
                <w:lang w:val="en-US"/>
              </w:rPr>
            </w:pPr>
          </w:p>
        </w:tc>
      </w:tr>
      <w:tr w:rsidR="00A76839" w:rsidRPr="00875148">
        <w:tc>
          <w:tcPr>
            <w:tcW w:w="579" w:type="dxa"/>
          </w:tcPr>
          <w:p w:rsidR="00A76839" w:rsidRPr="00875148" w:rsidRDefault="00A76839" w:rsidP="000A2DBE">
            <w:pPr>
              <w:rPr>
                <w:rFonts w:ascii="Arial Narrow" w:hAnsi="Arial Narrow"/>
              </w:rPr>
            </w:pPr>
            <w:r w:rsidRPr="00875148">
              <w:rPr>
                <w:rFonts w:ascii="Arial Narrow" w:hAnsi="Arial Narrow"/>
                <w:i/>
                <w:color w:val="0000FF"/>
                <w:lang w:val="en-US"/>
              </w:rPr>
              <w:t>&lt;n&gt;</w:t>
            </w:r>
          </w:p>
        </w:tc>
        <w:tc>
          <w:tcPr>
            <w:tcW w:w="2966" w:type="dxa"/>
          </w:tcPr>
          <w:p w:rsidR="00A76839" w:rsidRPr="00875148" w:rsidRDefault="00A76839" w:rsidP="000A2DBE">
            <w:pPr>
              <w:rPr>
                <w:rFonts w:ascii="Arial Narrow" w:hAnsi="Arial Narrow"/>
                <w:i/>
                <w:color w:val="0000FF"/>
                <w:lang w:val="en-US"/>
              </w:rPr>
            </w:pPr>
          </w:p>
        </w:tc>
        <w:tc>
          <w:tcPr>
            <w:tcW w:w="7654" w:type="dxa"/>
          </w:tcPr>
          <w:p w:rsidR="00A76839" w:rsidRPr="00875148" w:rsidRDefault="00A76839" w:rsidP="000A2DBE">
            <w:pPr>
              <w:rPr>
                <w:rFonts w:ascii="Arial Narrow" w:hAnsi="Arial Narrow"/>
                <w:i/>
                <w:color w:val="0000FF"/>
                <w:lang w:val="en-US"/>
              </w:rPr>
            </w:pPr>
          </w:p>
        </w:tc>
      </w:tr>
    </w:tbl>
    <w:p w:rsidR="00A76839" w:rsidRPr="00875148" w:rsidRDefault="00A76839" w:rsidP="002552D5">
      <w:pPr>
        <w:rPr>
          <w:rFonts w:ascii="Arial Narrow" w:hAnsi="Arial Narrow"/>
        </w:rPr>
      </w:pPr>
      <w:r w:rsidRPr="00875148">
        <w:rPr>
          <w:rFonts w:ascii="Arial Narrow" w:hAnsi="Arial Narrow"/>
        </w:rPr>
        <w:t xml:space="preserve">* A </w:t>
      </w:r>
      <w:r w:rsidR="00FA0E85" w:rsidRPr="00875148">
        <w:rPr>
          <w:rFonts w:ascii="Arial Narrow" w:hAnsi="Arial Narrow"/>
        </w:rPr>
        <w:t>sequência</w:t>
      </w:r>
      <w:r w:rsidRPr="00875148">
        <w:rPr>
          <w:rFonts w:ascii="Arial Narrow" w:hAnsi="Arial Narrow"/>
        </w:rPr>
        <w:t xml:space="preserve"> de atividades descritas no plano de volta deverão estar sincronizadas (mesmo ID) com o Roteiro de Implantação</w:t>
      </w:r>
    </w:p>
    <w:p w:rsidR="00A76839" w:rsidRPr="00875148" w:rsidRDefault="00A76839" w:rsidP="002552D5">
      <w:pPr>
        <w:rPr>
          <w:rFonts w:ascii="Arial Narrow" w:hAnsi="Arial Narrow"/>
        </w:rPr>
      </w:pPr>
    </w:p>
    <w:p w:rsidR="00A76839" w:rsidRPr="00875148" w:rsidRDefault="00A76839" w:rsidP="0007424A">
      <w:pPr>
        <w:pStyle w:val="StyleHeading"/>
        <w:pBdr>
          <w:bottom w:val="single" w:sz="30" w:space="0" w:color="000080"/>
        </w:pBdr>
        <w:tabs>
          <w:tab w:val="clear" w:pos="720"/>
          <w:tab w:val="clear" w:pos="1080"/>
        </w:tabs>
        <w:jc w:val="both"/>
        <w:rPr>
          <w:rFonts w:ascii="Arial Narrow" w:hAnsi="Arial Narrow"/>
        </w:rPr>
      </w:pPr>
      <w:r w:rsidRPr="00875148">
        <w:rPr>
          <w:rFonts w:ascii="Arial Narrow" w:hAnsi="Arial Narrow"/>
        </w:rPr>
        <w:t>PLANO DE COMUNICAÇÃO</w:t>
      </w:r>
    </w:p>
    <w:p w:rsidR="00A76839" w:rsidRPr="00875148" w:rsidRDefault="00A76839">
      <w:pPr>
        <w:pStyle w:val="TCTips"/>
        <w:rPr>
          <w:rFonts w:ascii="Arial Narrow" w:hAnsi="Arial Narrow"/>
          <w:i w:val="0"/>
        </w:rPr>
      </w:pPr>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4"/>
        <w:gridCol w:w="4580"/>
        <w:gridCol w:w="2268"/>
        <w:gridCol w:w="2507"/>
      </w:tblGrid>
      <w:tr w:rsidR="00A76839" w:rsidRPr="00875148">
        <w:tc>
          <w:tcPr>
            <w:tcW w:w="1844" w:type="dxa"/>
            <w:vAlign w:val="center"/>
          </w:tcPr>
          <w:p w:rsidR="00A76839" w:rsidRPr="00875148" w:rsidRDefault="00A76839" w:rsidP="006E2C4F">
            <w:pPr>
              <w:jc w:val="center"/>
              <w:rPr>
                <w:rFonts w:ascii="Arial Narrow" w:hAnsi="Arial Narrow"/>
                <w:b/>
              </w:rPr>
            </w:pPr>
            <w:r w:rsidRPr="00875148">
              <w:rPr>
                <w:rFonts w:ascii="Arial Narrow" w:hAnsi="Arial Narrow"/>
                <w:b/>
              </w:rPr>
              <w:t>Seq. Escalonamento</w:t>
            </w:r>
          </w:p>
        </w:tc>
        <w:tc>
          <w:tcPr>
            <w:tcW w:w="4580" w:type="dxa"/>
            <w:vAlign w:val="center"/>
          </w:tcPr>
          <w:p w:rsidR="00A76839" w:rsidRPr="00875148" w:rsidRDefault="00A76839" w:rsidP="006E2C4F">
            <w:pPr>
              <w:jc w:val="center"/>
              <w:rPr>
                <w:rFonts w:ascii="Arial Narrow" w:hAnsi="Arial Narrow"/>
                <w:b/>
              </w:rPr>
            </w:pPr>
            <w:r w:rsidRPr="00875148">
              <w:rPr>
                <w:rFonts w:ascii="Arial Narrow" w:hAnsi="Arial Narrow"/>
                <w:b/>
              </w:rPr>
              <w:t>Nome Contato</w:t>
            </w:r>
          </w:p>
        </w:tc>
        <w:tc>
          <w:tcPr>
            <w:tcW w:w="2268" w:type="dxa"/>
            <w:vAlign w:val="center"/>
          </w:tcPr>
          <w:p w:rsidR="00A76839" w:rsidRPr="00875148" w:rsidRDefault="00A76839" w:rsidP="006E2C4F">
            <w:pPr>
              <w:jc w:val="center"/>
              <w:rPr>
                <w:rFonts w:ascii="Arial Narrow" w:hAnsi="Arial Narrow"/>
                <w:b/>
              </w:rPr>
            </w:pPr>
            <w:r w:rsidRPr="00875148">
              <w:rPr>
                <w:rFonts w:ascii="Arial Narrow" w:hAnsi="Arial Narrow"/>
                <w:b/>
              </w:rPr>
              <w:t>Telefone</w:t>
            </w:r>
          </w:p>
        </w:tc>
        <w:tc>
          <w:tcPr>
            <w:tcW w:w="2507" w:type="dxa"/>
            <w:vAlign w:val="center"/>
          </w:tcPr>
          <w:p w:rsidR="00A76839" w:rsidRPr="00875148" w:rsidRDefault="00A76839" w:rsidP="006E2C4F">
            <w:pPr>
              <w:jc w:val="center"/>
              <w:rPr>
                <w:rFonts w:ascii="Arial Narrow" w:hAnsi="Arial Narrow"/>
                <w:b/>
              </w:rPr>
            </w:pPr>
            <w:r w:rsidRPr="00875148">
              <w:rPr>
                <w:rFonts w:ascii="Arial Narrow" w:hAnsi="Arial Narrow"/>
                <w:b/>
              </w:rPr>
              <w:t>Área / Responsabilidade</w:t>
            </w:r>
          </w:p>
        </w:tc>
      </w:tr>
      <w:tr w:rsidR="00A76839" w:rsidRPr="00875148">
        <w:tc>
          <w:tcPr>
            <w:tcW w:w="1844" w:type="dxa"/>
          </w:tcPr>
          <w:p w:rsidR="00A76839" w:rsidRPr="00875148" w:rsidRDefault="00A76839" w:rsidP="000A2DBE">
            <w:pPr>
              <w:rPr>
                <w:rFonts w:ascii="Arial Narrow" w:hAnsi="Arial Narrow"/>
                <w:i/>
                <w:color w:val="0000FF"/>
                <w:lang w:val="en-US"/>
              </w:rPr>
            </w:pPr>
            <w:r w:rsidRPr="00875148">
              <w:rPr>
                <w:rFonts w:ascii="Arial Narrow" w:hAnsi="Arial Narrow"/>
                <w:i/>
                <w:color w:val="0000FF"/>
                <w:lang w:val="en-US"/>
              </w:rPr>
              <w:t>1.</w:t>
            </w:r>
          </w:p>
        </w:tc>
        <w:tc>
          <w:tcPr>
            <w:tcW w:w="4580" w:type="dxa"/>
          </w:tcPr>
          <w:p w:rsidR="00A76839" w:rsidRPr="00875148" w:rsidRDefault="00A76839" w:rsidP="000A2DBE">
            <w:pPr>
              <w:rPr>
                <w:rFonts w:ascii="Arial Narrow" w:hAnsi="Arial Narrow"/>
              </w:rPr>
            </w:pPr>
          </w:p>
        </w:tc>
        <w:tc>
          <w:tcPr>
            <w:tcW w:w="2268" w:type="dxa"/>
          </w:tcPr>
          <w:p w:rsidR="00A76839" w:rsidRPr="00875148" w:rsidRDefault="00A76839" w:rsidP="000A2DBE">
            <w:pPr>
              <w:rPr>
                <w:rFonts w:ascii="Arial Narrow" w:hAnsi="Arial Narrow"/>
                <w:i/>
                <w:color w:val="0000FF"/>
                <w:lang w:val="en-US"/>
              </w:rPr>
            </w:pPr>
          </w:p>
        </w:tc>
        <w:tc>
          <w:tcPr>
            <w:tcW w:w="2507" w:type="dxa"/>
          </w:tcPr>
          <w:p w:rsidR="00A76839" w:rsidRPr="00875148" w:rsidRDefault="00A76839" w:rsidP="000A2DBE">
            <w:pPr>
              <w:rPr>
                <w:rFonts w:ascii="Arial Narrow" w:hAnsi="Arial Narrow"/>
                <w:i/>
                <w:color w:val="0000FF"/>
                <w:lang w:val="en-US"/>
              </w:rPr>
            </w:pPr>
          </w:p>
        </w:tc>
      </w:tr>
      <w:tr w:rsidR="00A76839" w:rsidRPr="00875148">
        <w:tc>
          <w:tcPr>
            <w:tcW w:w="1844" w:type="dxa"/>
          </w:tcPr>
          <w:p w:rsidR="00A76839" w:rsidRPr="00875148" w:rsidRDefault="00A76839" w:rsidP="0007424A">
            <w:pPr>
              <w:ind w:left="176"/>
              <w:rPr>
                <w:rFonts w:ascii="Arial Narrow" w:hAnsi="Arial Narrow"/>
                <w:i/>
                <w:color w:val="0000FF"/>
                <w:lang w:val="en-US"/>
              </w:rPr>
            </w:pPr>
            <w:r w:rsidRPr="00875148">
              <w:rPr>
                <w:rFonts w:ascii="Arial Narrow" w:hAnsi="Arial Narrow"/>
                <w:i/>
                <w:color w:val="0000FF"/>
                <w:lang w:val="en-US"/>
              </w:rPr>
              <w:t>1.1 (opcional)</w:t>
            </w:r>
          </w:p>
        </w:tc>
        <w:tc>
          <w:tcPr>
            <w:tcW w:w="4580" w:type="dxa"/>
          </w:tcPr>
          <w:p w:rsidR="00A76839" w:rsidRPr="00875148" w:rsidRDefault="00A76839" w:rsidP="000A2DBE">
            <w:pPr>
              <w:rPr>
                <w:rFonts w:ascii="Arial Narrow" w:hAnsi="Arial Narrow"/>
              </w:rPr>
            </w:pPr>
          </w:p>
        </w:tc>
        <w:tc>
          <w:tcPr>
            <w:tcW w:w="2268" w:type="dxa"/>
          </w:tcPr>
          <w:p w:rsidR="00A76839" w:rsidRPr="00875148" w:rsidRDefault="00A76839" w:rsidP="000A2DBE">
            <w:pPr>
              <w:rPr>
                <w:rFonts w:ascii="Arial Narrow" w:hAnsi="Arial Narrow"/>
                <w:i/>
                <w:color w:val="0000FF"/>
                <w:lang w:val="en-US"/>
              </w:rPr>
            </w:pPr>
          </w:p>
        </w:tc>
        <w:tc>
          <w:tcPr>
            <w:tcW w:w="2507" w:type="dxa"/>
          </w:tcPr>
          <w:p w:rsidR="00A76839" w:rsidRPr="00875148" w:rsidRDefault="00A76839" w:rsidP="000A2DBE">
            <w:pPr>
              <w:rPr>
                <w:rFonts w:ascii="Arial Narrow" w:hAnsi="Arial Narrow"/>
                <w:i/>
                <w:color w:val="0000FF"/>
                <w:lang w:val="en-US"/>
              </w:rPr>
            </w:pPr>
          </w:p>
        </w:tc>
      </w:tr>
      <w:tr w:rsidR="00A76839" w:rsidRPr="00875148">
        <w:tc>
          <w:tcPr>
            <w:tcW w:w="1844" w:type="dxa"/>
          </w:tcPr>
          <w:p w:rsidR="00A76839" w:rsidRPr="00875148" w:rsidRDefault="00A76839" w:rsidP="006E2C4F">
            <w:pPr>
              <w:ind w:left="176"/>
              <w:rPr>
                <w:rFonts w:ascii="Arial Narrow" w:hAnsi="Arial Narrow"/>
                <w:i/>
                <w:color w:val="0000FF"/>
                <w:lang w:val="en-US"/>
              </w:rPr>
            </w:pPr>
            <w:r w:rsidRPr="00875148">
              <w:rPr>
                <w:rFonts w:ascii="Arial Narrow" w:hAnsi="Arial Narrow"/>
                <w:i/>
                <w:color w:val="0000FF"/>
                <w:lang w:val="en-US"/>
              </w:rPr>
              <w:t>1.2 (opcional)</w:t>
            </w:r>
          </w:p>
        </w:tc>
        <w:tc>
          <w:tcPr>
            <w:tcW w:w="4580" w:type="dxa"/>
          </w:tcPr>
          <w:p w:rsidR="00A76839" w:rsidRPr="00875148" w:rsidRDefault="00A76839" w:rsidP="000A2DBE">
            <w:pPr>
              <w:rPr>
                <w:rFonts w:ascii="Arial Narrow" w:hAnsi="Arial Narrow"/>
              </w:rPr>
            </w:pPr>
          </w:p>
        </w:tc>
        <w:tc>
          <w:tcPr>
            <w:tcW w:w="2268" w:type="dxa"/>
          </w:tcPr>
          <w:p w:rsidR="00A76839" w:rsidRPr="00875148" w:rsidRDefault="00A76839" w:rsidP="000A2DBE">
            <w:pPr>
              <w:rPr>
                <w:rFonts w:ascii="Arial Narrow" w:hAnsi="Arial Narrow"/>
                <w:i/>
                <w:color w:val="0000FF"/>
                <w:lang w:val="en-US"/>
              </w:rPr>
            </w:pPr>
          </w:p>
        </w:tc>
        <w:tc>
          <w:tcPr>
            <w:tcW w:w="2507" w:type="dxa"/>
          </w:tcPr>
          <w:p w:rsidR="00A76839" w:rsidRPr="00875148" w:rsidRDefault="00A76839" w:rsidP="000A2DBE">
            <w:pPr>
              <w:rPr>
                <w:rFonts w:ascii="Arial Narrow" w:hAnsi="Arial Narrow"/>
                <w:i/>
                <w:color w:val="0000FF"/>
                <w:lang w:val="en-US"/>
              </w:rPr>
            </w:pPr>
          </w:p>
        </w:tc>
      </w:tr>
      <w:tr w:rsidR="00A76839" w:rsidRPr="00875148">
        <w:tc>
          <w:tcPr>
            <w:tcW w:w="1844" w:type="dxa"/>
          </w:tcPr>
          <w:p w:rsidR="00A76839" w:rsidRPr="00875148" w:rsidRDefault="00A76839" w:rsidP="006E2C4F">
            <w:pPr>
              <w:ind w:left="176"/>
              <w:rPr>
                <w:rFonts w:ascii="Arial Narrow" w:hAnsi="Arial Narrow"/>
                <w:i/>
                <w:color w:val="0000FF"/>
                <w:lang w:val="en-US"/>
              </w:rPr>
            </w:pPr>
            <w:r w:rsidRPr="00875148">
              <w:rPr>
                <w:rFonts w:ascii="Arial Narrow" w:hAnsi="Arial Narrow"/>
                <w:i/>
                <w:color w:val="0000FF"/>
                <w:lang w:val="en-US"/>
              </w:rPr>
              <w:t>1.3 (opcional)</w:t>
            </w:r>
          </w:p>
        </w:tc>
        <w:tc>
          <w:tcPr>
            <w:tcW w:w="4580" w:type="dxa"/>
          </w:tcPr>
          <w:p w:rsidR="00A76839" w:rsidRPr="00875148" w:rsidRDefault="00A76839" w:rsidP="000A2DBE">
            <w:pPr>
              <w:rPr>
                <w:rFonts w:ascii="Arial Narrow" w:hAnsi="Arial Narrow"/>
              </w:rPr>
            </w:pPr>
          </w:p>
        </w:tc>
        <w:tc>
          <w:tcPr>
            <w:tcW w:w="2268" w:type="dxa"/>
          </w:tcPr>
          <w:p w:rsidR="00A76839" w:rsidRPr="00875148" w:rsidRDefault="00A76839" w:rsidP="000A2DBE">
            <w:pPr>
              <w:rPr>
                <w:rFonts w:ascii="Arial Narrow" w:hAnsi="Arial Narrow"/>
                <w:i/>
                <w:color w:val="0000FF"/>
                <w:lang w:val="en-US"/>
              </w:rPr>
            </w:pPr>
          </w:p>
        </w:tc>
        <w:tc>
          <w:tcPr>
            <w:tcW w:w="2507" w:type="dxa"/>
          </w:tcPr>
          <w:p w:rsidR="00A76839" w:rsidRPr="00875148" w:rsidRDefault="00A76839" w:rsidP="000A2DBE">
            <w:pPr>
              <w:rPr>
                <w:rFonts w:ascii="Arial Narrow" w:hAnsi="Arial Narrow"/>
                <w:i/>
                <w:color w:val="0000FF"/>
                <w:lang w:val="en-US"/>
              </w:rPr>
            </w:pPr>
          </w:p>
        </w:tc>
      </w:tr>
      <w:tr w:rsidR="00A76839" w:rsidRPr="00875148">
        <w:tc>
          <w:tcPr>
            <w:tcW w:w="1844" w:type="dxa"/>
          </w:tcPr>
          <w:p w:rsidR="00A76839" w:rsidRPr="00875148" w:rsidRDefault="00A76839" w:rsidP="000A2DBE">
            <w:pPr>
              <w:rPr>
                <w:rFonts w:ascii="Arial Narrow" w:hAnsi="Arial Narrow"/>
                <w:i/>
                <w:color w:val="0000FF"/>
                <w:lang w:val="en-US"/>
              </w:rPr>
            </w:pPr>
            <w:r w:rsidRPr="00875148">
              <w:rPr>
                <w:rFonts w:ascii="Arial Narrow" w:hAnsi="Arial Narrow"/>
                <w:i/>
                <w:color w:val="0000FF"/>
                <w:lang w:val="en-US"/>
              </w:rPr>
              <w:t>2.</w:t>
            </w:r>
          </w:p>
        </w:tc>
        <w:tc>
          <w:tcPr>
            <w:tcW w:w="4580" w:type="dxa"/>
          </w:tcPr>
          <w:p w:rsidR="00A76839" w:rsidRPr="00875148" w:rsidRDefault="00A76839" w:rsidP="000A2DBE">
            <w:pPr>
              <w:rPr>
                <w:rFonts w:ascii="Arial Narrow" w:hAnsi="Arial Narrow"/>
              </w:rPr>
            </w:pPr>
          </w:p>
        </w:tc>
        <w:tc>
          <w:tcPr>
            <w:tcW w:w="2268" w:type="dxa"/>
          </w:tcPr>
          <w:p w:rsidR="00A76839" w:rsidRPr="00875148" w:rsidRDefault="00A76839" w:rsidP="000A2DBE">
            <w:pPr>
              <w:rPr>
                <w:rFonts w:ascii="Arial Narrow" w:hAnsi="Arial Narrow"/>
                <w:i/>
                <w:color w:val="0000FF"/>
                <w:lang w:val="en-US"/>
              </w:rPr>
            </w:pPr>
          </w:p>
        </w:tc>
        <w:tc>
          <w:tcPr>
            <w:tcW w:w="2507" w:type="dxa"/>
          </w:tcPr>
          <w:p w:rsidR="00A76839" w:rsidRPr="00875148" w:rsidRDefault="00A76839" w:rsidP="000A2DBE">
            <w:pPr>
              <w:rPr>
                <w:rFonts w:ascii="Arial Narrow" w:hAnsi="Arial Narrow"/>
                <w:i/>
                <w:color w:val="0000FF"/>
                <w:lang w:val="en-US"/>
              </w:rPr>
            </w:pPr>
          </w:p>
        </w:tc>
      </w:tr>
      <w:tr w:rsidR="00A76839" w:rsidRPr="00875148">
        <w:tc>
          <w:tcPr>
            <w:tcW w:w="1844" w:type="dxa"/>
          </w:tcPr>
          <w:p w:rsidR="00A76839" w:rsidRPr="00875148" w:rsidRDefault="00A76839" w:rsidP="006E2C4F">
            <w:pPr>
              <w:ind w:left="176"/>
              <w:rPr>
                <w:rFonts w:ascii="Arial Narrow" w:hAnsi="Arial Narrow"/>
                <w:i/>
                <w:color w:val="0000FF"/>
                <w:lang w:val="en-US"/>
              </w:rPr>
            </w:pPr>
            <w:r w:rsidRPr="00875148">
              <w:rPr>
                <w:rFonts w:ascii="Arial Narrow" w:hAnsi="Arial Narrow"/>
                <w:i/>
                <w:color w:val="0000FF"/>
                <w:lang w:val="en-US"/>
              </w:rPr>
              <w:t>2.1 (opcional)</w:t>
            </w:r>
          </w:p>
        </w:tc>
        <w:tc>
          <w:tcPr>
            <w:tcW w:w="4580" w:type="dxa"/>
          </w:tcPr>
          <w:p w:rsidR="00A76839" w:rsidRPr="00875148" w:rsidRDefault="00A76839" w:rsidP="000A2DBE">
            <w:pPr>
              <w:rPr>
                <w:rFonts w:ascii="Arial Narrow" w:hAnsi="Arial Narrow"/>
              </w:rPr>
            </w:pPr>
          </w:p>
        </w:tc>
        <w:tc>
          <w:tcPr>
            <w:tcW w:w="2268" w:type="dxa"/>
          </w:tcPr>
          <w:p w:rsidR="00A76839" w:rsidRPr="00875148" w:rsidRDefault="00A76839" w:rsidP="000A2DBE">
            <w:pPr>
              <w:rPr>
                <w:rFonts w:ascii="Arial Narrow" w:hAnsi="Arial Narrow"/>
                <w:i/>
                <w:color w:val="0000FF"/>
                <w:lang w:val="en-US"/>
              </w:rPr>
            </w:pPr>
          </w:p>
        </w:tc>
        <w:tc>
          <w:tcPr>
            <w:tcW w:w="2507" w:type="dxa"/>
          </w:tcPr>
          <w:p w:rsidR="00A76839" w:rsidRPr="00875148" w:rsidRDefault="00A76839" w:rsidP="000A2DBE">
            <w:pPr>
              <w:rPr>
                <w:rFonts w:ascii="Arial Narrow" w:hAnsi="Arial Narrow"/>
                <w:i/>
                <w:color w:val="0000FF"/>
                <w:lang w:val="en-US"/>
              </w:rPr>
            </w:pPr>
          </w:p>
        </w:tc>
      </w:tr>
      <w:tr w:rsidR="00A76839" w:rsidRPr="00875148">
        <w:tc>
          <w:tcPr>
            <w:tcW w:w="1844" w:type="dxa"/>
          </w:tcPr>
          <w:p w:rsidR="00A76839" w:rsidRPr="00875148" w:rsidRDefault="00A76839" w:rsidP="006E2C4F">
            <w:pPr>
              <w:ind w:left="176"/>
              <w:rPr>
                <w:rFonts w:ascii="Arial Narrow" w:hAnsi="Arial Narrow"/>
                <w:i/>
                <w:color w:val="0000FF"/>
                <w:lang w:val="en-US"/>
              </w:rPr>
            </w:pPr>
            <w:r w:rsidRPr="00875148">
              <w:rPr>
                <w:rFonts w:ascii="Arial Narrow" w:hAnsi="Arial Narrow"/>
                <w:i/>
                <w:color w:val="0000FF"/>
                <w:lang w:val="en-US"/>
              </w:rPr>
              <w:t>2.2 (opcional)</w:t>
            </w:r>
          </w:p>
        </w:tc>
        <w:tc>
          <w:tcPr>
            <w:tcW w:w="4580" w:type="dxa"/>
          </w:tcPr>
          <w:p w:rsidR="00A76839" w:rsidRPr="00875148" w:rsidRDefault="00A76839" w:rsidP="000A2DBE">
            <w:pPr>
              <w:rPr>
                <w:rFonts w:ascii="Arial Narrow" w:hAnsi="Arial Narrow"/>
              </w:rPr>
            </w:pPr>
          </w:p>
        </w:tc>
        <w:tc>
          <w:tcPr>
            <w:tcW w:w="2268" w:type="dxa"/>
          </w:tcPr>
          <w:p w:rsidR="00A76839" w:rsidRPr="00875148" w:rsidRDefault="00A76839" w:rsidP="000A2DBE">
            <w:pPr>
              <w:rPr>
                <w:rFonts w:ascii="Arial Narrow" w:hAnsi="Arial Narrow"/>
                <w:i/>
                <w:color w:val="0000FF"/>
                <w:lang w:val="en-US"/>
              </w:rPr>
            </w:pPr>
          </w:p>
        </w:tc>
        <w:tc>
          <w:tcPr>
            <w:tcW w:w="2507" w:type="dxa"/>
          </w:tcPr>
          <w:p w:rsidR="00A76839" w:rsidRPr="00875148" w:rsidRDefault="00A76839" w:rsidP="000A2DBE">
            <w:pPr>
              <w:rPr>
                <w:rFonts w:ascii="Arial Narrow" w:hAnsi="Arial Narrow"/>
                <w:i/>
                <w:color w:val="0000FF"/>
                <w:lang w:val="en-US"/>
              </w:rPr>
            </w:pPr>
          </w:p>
        </w:tc>
      </w:tr>
      <w:tr w:rsidR="00A76839" w:rsidRPr="00875148">
        <w:tc>
          <w:tcPr>
            <w:tcW w:w="1844" w:type="dxa"/>
          </w:tcPr>
          <w:p w:rsidR="00A76839" w:rsidRPr="00875148" w:rsidRDefault="00A76839" w:rsidP="006E2C4F">
            <w:pPr>
              <w:ind w:left="176"/>
              <w:rPr>
                <w:rFonts w:ascii="Arial Narrow" w:hAnsi="Arial Narrow"/>
                <w:i/>
                <w:color w:val="0000FF"/>
                <w:lang w:val="en-US"/>
              </w:rPr>
            </w:pPr>
            <w:r w:rsidRPr="00875148">
              <w:rPr>
                <w:rFonts w:ascii="Arial Narrow" w:hAnsi="Arial Narrow"/>
                <w:i/>
                <w:color w:val="0000FF"/>
                <w:lang w:val="en-US"/>
              </w:rPr>
              <w:t>2.3 (opcional)</w:t>
            </w:r>
          </w:p>
        </w:tc>
        <w:tc>
          <w:tcPr>
            <w:tcW w:w="4580" w:type="dxa"/>
          </w:tcPr>
          <w:p w:rsidR="00A76839" w:rsidRPr="00875148" w:rsidRDefault="00A76839" w:rsidP="000A2DBE">
            <w:pPr>
              <w:rPr>
                <w:rFonts w:ascii="Arial Narrow" w:hAnsi="Arial Narrow"/>
              </w:rPr>
            </w:pPr>
          </w:p>
        </w:tc>
        <w:tc>
          <w:tcPr>
            <w:tcW w:w="2268" w:type="dxa"/>
          </w:tcPr>
          <w:p w:rsidR="00A76839" w:rsidRPr="00875148" w:rsidRDefault="00A76839" w:rsidP="000A2DBE">
            <w:pPr>
              <w:rPr>
                <w:rFonts w:ascii="Arial Narrow" w:hAnsi="Arial Narrow"/>
                <w:i/>
                <w:color w:val="0000FF"/>
                <w:lang w:val="en-US"/>
              </w:rPr>
            </w:pPr>
          </w:p>
        </w:tc>
        <w:tc>
          <w:tcPr>
            <w:tcW w:w="2507" w:type="dxa"/>
          </w:tcPr>
          <w:p w:rsidR="00A76839" w:rsidRPr="00875148" w:rsidRDefault="00A76839" w:rsidP="000A2DBE">
            <w:pPr>
              <w:rPr>
                <w:rFonts w:ascii="Arial Narrow" w:hAnsi="Arial Narrow"/>
                <w:i/>
                <w:color w:val="0000FF"/>
                <w:lang w:val="en-US"/>
              </w:rPr>
            </w:pPr>
          </w:p>
        </w:tc>
      </w:tr>
      <w:tr w:rsidR="00A76839" w:rsidRPr="00875148">
        <w:tc>
          <w:tcPr>
            <w:tcW w:w="1844" w:type="dxa"/>
          </w:tcPr>
          <w:p w:rsidR="00A76839" w:rsidRPr="00875148" w:rsidRDefault="00A76839" w:rsidP="006E2C4F">
            <w:pPr>
              <w:rPr>
                <w:rFonts w:ascii="Arial Narrow" w:hAnsi="Arial Narrow"/>
                <w:i/>
                <w:color w:val="0000FF"/>
                <w:lang w:val="en-US"/>
              </w:rPr>
            </w:pPr>
            <w:r w:rsidRPr="00875148">
              <w:rPr>
                <w:rFonts w:ascii="Arial Narrow" w:hAnsi="Arial Narrow"/>
                <w:i/>
                <w:color w:val="0000FF"/>
                <w:lang w:val="en-US"/>
              </w:rPr>
              <w:t>3.</w:t>
            </w:r>
          </w:p>
        </w:tc>
        <w:tc>
          <w:tcPr>
            <w:tcW w:w="4580" w:type="dxa"/>
          </w:tcPr>
          <w:p w:rsidR="00A76839" w:rsidRPr="00875148" w:rsidRDefault="00A76839" w:rsidP="000A2DBE">
            <w:pPr>
              <w:rPr>
                <w:rFonts w:ascii="Arial Narrow" w:hAnsi="Arial Narrow"/>
              </w:rPr>
            </w:pPr>
          </w:p>
        </w:tc>
        <w:tc>
          <w:tcPr>
            <w:tcW w:w="2268" w:type="dxa"/>
          </w:tcPr>
          <w:p w:rsidR="00A76839" w:rsidRPr="00875148" w:rsidRDefault="00A76839" w:rsidP="000A2DBE">
            <w:pPr>
              <w:rPr>
                <w:rFonts w:ascii="Arial Narrow" w:hAnsi="Arial Narrow"/>
                <w:i/>
                <w:color w:val="0000FF"/>
                <w:lang w:val="en-US"/>
              </w:rPr>
            </w:pPr>
          </w:p>
        </w:tc>
        <w:tc>
          <w:tcPr>
            <w:tcW w:w="2507" w:type="dxa"/>
          </w:tcPr>
          <w:p w:rsidR="00A76839" w:rsidRPr="00875148" w:rsidRDefault="00A76839" w:rsidP="000A2DBE">
            <w:pPr>
              <w:rPr>
                <w:rFonts w:ascii="Arial Narrow" w:hAnsi="Arial Narrow"/>
                <w:i/>
                <w:color w:val="0000FF"/>
                <w:lang w:val="en-US"/>
              </w:rPr>
            </w:pPr>
          </w:p>
        </w:tc>
      </w:tr>
      <w:tr w:rsidR="00A76839" w:rsidRPr="00875148">
        <w:tc>
          <w:tcPr>
            <w:tcW w:w="1844" w:type="dxa"/>
          </w:tcPr>
          <w:p w:rsidR="00A76839" w:rsidRPr="00875148" w:rsidRDefault="00A76839" w:rsidP="006E2C4F">
            <w:pPr>
              <w:ind w:left="176"/>
              <w:rPr>
                <w:rFonts w:ascii="Arial Narrow" w:hAnsi="Arial Narrow"/>
                <w:i/>
                <w:color w:val="0000FF"/>
                <w:lang w:val="en-US"/>
              </w:rPr>
            </w:pPr>
            <w:r w:rsidRPr="00875148">
              <w:rPr>
                <w:rFonts w:ascii="Arial Narrow" w:hAnsi="Arial Narrow"/>
                <w:i/>
                <w:color w:val="0000FF"/>
                <w:lang w:val="en-US"/>
              </w:rPr>
              <w:t>3.1 (opcional)</w:t>
            </w:r>
          </w:p>
        </w:tc>
        <w:tc>
          <w:tcPr>
            <w:tcW w:w="4580" w:type="dxa"/>
          </w:tcPr>
          <w:p w:rsidR="00A76839" w:rsidRPr="00875148" w:rsidRDefault="00A76839" w:rsidP="000A2DBE">
            <w:pPr>
              <w:rPr>
                <w:rFonts w:ascii="Arial Narrow" w:hAnsi="Arial Narrow"/>
              </w:rPr>
            </w:pPr>
          </w:p>
        </w:tc>
        <w:tc>
          <w:tcPr>
            <w:tcW w:w="2268" w:type="dxa"/>
          </w:tcPr>
          <w:p w:rsidR="00A76839" w:rsidRPr="00875148" w:rsidRDefault="00A76839" w:rsidP="000A2DBE">
            <w:pPr>
              <w:rPr>
                <w:rFonts w:ascii="Arial Narrow" w:hAnsi="Arial Narrow"/>
                <w:i/>
                <w:color w:val="0000FF"/>
                <w:lang w:val="en-US"/>
              </w:rPr>
            </w:pPr>
          </w:p>
        </w:tc>
        <w:tc>
          <w:tcPr>
            <w:tcW w:w="2507" w:type="dxa"/>
          </w:tcPr>
          <w:p w:rsidR="00A76839" w:rsidRPr="00875148" w:rsidRDefault="00A76839" w:rsidP="000A2DBE">
            <w:pPr>
              <w:rPr>
                <w:rFonts w:ascii="Arial Narrow" w:hAnsi="Arial Narrow"/>
                <w:i/>
                <w:color w:val="0000FF"/>
                <w:lang w:val="en-US"/>
              </w:rPr>
            </w:pPr>
          </w:p>
        </w:tc>
      </w:tr>
      <w:tr w:rsidR="00A76839" w:rsidRPr="00875148">
        <w:tc>
          <w:tcPr>
            <w:tcW w:w="1844" w:type="dxa"/>
          </w:tcPr>
          <w:p w:rsidR="00A76839" w:rsidRPr="00875148" w:rsidRDefault="00A76839" w:rsidP="006E2C4F">
            <w:pPr>
              <w:ind w:left="176"/>
              <w:rPr>
                <w:rFonts w:ascii="Arial Narrow" w:hAnsi="Arial Narrow"/>
                <w:i/>
                <w:color w:val="0000FF"/>
                <w:lang w:val="en-US"/>
              </w:rPr>
            </w:pPr>
            <w:r w:rsidRPr="00875148">
              <w:rPr>
                <w:rFonts w:ascii="Arial Narrow" w:hAnsi="Arial Narrow"/>
                <w:i/>
                <w:color w:val="0000FF"/>
                <w:lang w:val="en-US"/>
              </w:rPr>
              <w:t>3.2 (opcional)</w:t>
            </w:r>
          </w:p>
        </w:tc>
        <w:tc>
          <w:tcPr>
            <w:tcW w:w="4580" w:type="dxa"/>
          </w:tcPr>
          <w:p w:rsidR="00A76839" w:rsidRPr="00875148" w:rsidRDefault="00A76839" w:rsidP="000A2DBE">
            <w:pPr>
              <w:rPr>
                <w:rFonts w:ascii="Arial Narrow" w:hAnsi="Arial Narrow"/>
              </w:rPr>
            </w:pPr>
          </w:p>
        </w:tc>
        <w:tc>
          <w:tcPr>
            <w:tcW w:w="2268" w:type="dxa"/>
          </w:tcPr>
          <w:p w:rsidR="00A76839" w:rsidRPr="00875148" w:rsidRDefault="00A76839" w:rsidP="000A2DBE">
            <w:pPr>
              <w:rPr>
                <w:rFonts w:ascii="Arial Narrow" w:hAnsi="Arial Narrow"/>
                <w:i/>
                <w:color w:val="0000FF"/>
                <w:lang w:val="en-US"/>
              </w:rPr>
            </w:pPr>
          </w:p>
        </w:tc>
        <w:tc>
          <w:tcPr>
            <w:tcW w:w="2507" w:type="dxa"/>
          </w:tcPr>
          <w:p w:rsidR="00A76839" w:rsidRPr="00875148" w:rsidRDefault="00A76839" w:rsidP="000A2DBE">
            <w:pPr>
              <w:rPr>
                <w:rFonts w:ascii="Arial Narrow" w:hAnsi="Arial Narrow"/>
                <w:i/>
                <w:color w:val="0000FF"/>
                <w:lang w:val="en-US"/>
              </w:rPr>
            </w:pPr>
          </w:p>
        </w:tc>
      </w:tr>
      <w:tr w:rsidR="00A76839" w:rsidRPr="00875148">
        <w:tc>
          <w:tcPr>
            <w:tcW w:w="1844" w:type="dxa"/>
          </w:tcPr>
          <w:p w:rsidR="00A76839" w:rsidRPr="00875148" w:rsidRDefault="00A76839" w:rsidP="000A2DBE">
            <w:pPr>
              <w:ind w:left="176"/>
              <w:rPr>
                <w:rFonts w:ascii="Arial Narrow" w:hAnsi="Arial Narrow"/>
                <w:i/>
                <w:color w:val="0000FF"/>
                <w:lang w:val="en-US"/>
              </w:rPr>
            </w:pPr>
            <w:r w:rsidRPr="00875148">
              <w:rPr>
                <w:rFonts w:ascii="Arial Narrow" w:hAnsi="Arial Narrow"/>
                <w:i/>
                <w:color w:val="0000FF"/>
                <w:lang w:val="en-US"/>
              </w:rPr>
              <w:t>3.3 (opcional)</w:t>
            </w:r>
          </w:p>
        </w:tc>
        <w:tc>
          <w:tcPr>
            <w:tcW w:w="4580" w:type="dxa"/>
          </w:tcPr>
          <w:p w:rsidR="00A76839" w:rsidRPr="00875148" w:rsidRDefault="00A76839" w:rsidP="000A2DBE">
            <w:pPr>
              <w:rPr>
                <w:rFonts w:ascii="Arial Narrow" w:hAnsi="Arial Narrow"/>
              </w:rPr>
            </w:pPr>
          </w:p>
        </w:tc>
        <w:tc>
          <w:tcPr>
            <w:tcW w:w="2268" w:type="dxa"/>
          </w:tcPr>
          <w:p w:rsidR="00A76839" w:rsidRPr="00875148" w:rsidRDefault="00A76839" w:rsidP="000A2DBE">
            <w:pPr>
              <w:rPr>
                <w:rFonts w:ascii="Arial Narrow" w:hAnsi="Arial Narrow"/>
                <w:i/>
                <w:color w:val="0000FF"/>
                <w:lang w:val="en-US"/>
              </w:rPr>
            </w:pPr>
          </w:p>
        </w:tc>
        <w:tc>
          <w:tcPr>
            <w:tcW w:w="2507" w:type="dxa"/>
          </w:tcPr>
          <w:p w:rsidR="00A76839" w:rsidRPr="00875148" w:rsidRDefault="00A76839" w:rsidP="000A2DBE">
            <w:pPr>
              <w:rPr>
                <w:rFonts w:ascii="Arial Narrow" w:hAnsi="Arial Narrow"/>
                <w:i/>
                <w:color w:val="0000FF"/>
                <w:lang w:val="en-US"/>
              </w:rPr>
            </w:pPr>
          </w:p>
        </w:tc>
      </w:tr>
    </w:tbl>
    <w:p w:rsidR="00A76839" w:rsidRPr="00875148" w:rsidRDefault="00A76839">
      <w:pPr>
        <w:pStyle w:val="TCTips"/>
        <w:rPr>
          <w:rFonts w:ascii="Arial Narrow" w:hAnsi="Arial Narrow"/>
          <w:i w:val="0"/>
        </w:rPr>
      </w:pPr>
    </w:p>
    <w:sectPr w:rsidR="00A76839" w:rsidRPr="00875148" w:rsidSect="006F1417">
      <w:headerReference w:type="default" r:id="rId13"/>
      <w:footerReference w:type="default" r:id="rId14"/>
      <w:pgSz w:w="11907" w:h="16840" w:code="9"/>
      <w:pgMar w:top="1134" w:right="1134" w:bottom="567" w:left="1134" w:header="567" w:footer="567" w:gutter="0"/>
      <w:cols w:space="720"/>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107" w:rsidRDefault="00681107">
      <w:r>
        <w:separator/>
      </w:r>
    </w:p>
  </w:endnote>
  <w:endnote w:type="continuationSeparator" w:id="0">
    <w:p w:rsidR="00681107" w:rsidRDefault="00681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51F" w:rsidRDefault="00D6051F">
    <w:pPr>
      <w:pStyle w:val="Rodap"/>
      <w:pBdr>
        <w:top w:val="single" w:sz="12" w:space="1" w:color="auto"/>
      </w:pBdr>
      <w:tabs>
        <w:tab w:val="clear" w:pos="4320"/>
        <w:tab w:val="clear" w:pos="8640"/>
        <w:tab w:val="right" w:pos="9498"/>
      </w:tabs>
      <w:ind w:right="360"/>
      <w:rPr>
        <w:rFonts w:ascii="Arial" w:hAnsi="Arial"/>
      </w:rPr>
    </w:pPr>
    <w:r>
      <w:rPr>
        <w:rFonts w:ascii="Arial" w:hAnsi="Arial"/>
      </w:rPr>
      <w:t>Diretoria de Tecnologia da Informação</w:t>
    </w:r>
    <w:r>
      <w:rPr>
        <w:rFonts w:ascii="Arial" w:hAnsi="Arial"/>
      </w:rPr>
      <w:tab/>
    </w:r>
    <w:r>
      <w:rPr>
        <w:rStyle w:val="Nmerodepgina"/>
        <w:rFonts w:ascii="Arial" w:hAnsi="Arial"/>
        <w:snapToGrid w:val="0"/>
      </w:rPr>
      <w:t xml:space="preserve">Página </w:t>
    </w:r>
    <w:r>
      <w:rPr>
        <w:rStyle w:val="Nmerodepgina"/>
        <w:rFonts w:ascii="Arial" w:hAnsi="Arial"/>
        <w:snapToGrid w:val="0"/>
      </w:rPr>
      <w:fldChar w:fldCharType="begin"/>
    </w:r>
    <w:r>
      <w:rPr>
        <w:rStyle w:val="Nmerodepgina"/>
        <w:rFonts w:ascii="Arial" w:hAnsi="Arial"/>
        <w:snapToGrid w:val="0"/>
      </w:rPr>
      <w:instrText xml:space="preserve"> PAGE </w:instrText>
    </w:r>
    <w:r>
      <w:rPr>
        <w:rStyle w:val="Nmerodepgina"/>
        <w:rFonts w:ascii="Arial" w:hAnsi="Arial"/>
        <w:snapToGrid w:val="0"/>
      </w:rPr>
      <w:fldChar w:fldCharType="separate"/>
    </w:r>
    <w:r w:rsidR="005352CD">
      <w:rPr>
        <w:rStyle w:val="Nmerodepgina"/>
        <w:rFonts w:ascii="Arial" w:hAnsi="Arial"/>
        <w:noProof/>
        <w:snapToGrid w:val="0"/>
      </w:rPr>
      <w:t>4</w:t>
    </w:r>
    <w:r>
      <w:rPr>
        <w:rStyle w:val="Nmerodepgina"/>
        <w:rFonts w:ascii="Arial" w:hAnsi="Arial"/>
        <w:snapToGrid w:val="0"/>
      </w:rPr>
      <w:fldChar w:fldCharType="end"/>
    </w:r>
    <w:r>
      <w:rPr>
        <w:rStyle w:val="Nmerodepgina"/>
        <w:rFonts w:ascii="Arial" w:hAnsi="Arial"/>
        <w:snapToGrid w:val="0"/>
      </w:rPr>
      <w:t xml:space="preserve"> de </w:t>
    </w:r>
    <w:r>
      <w:rPr>
        <w:rStyle w:val="Nmerodepgina"/>
        <w:rFonts w:ascii="Arial" w:hAnsi="Arial"/>
        <w:snapToGrid w:val="0"/>
      </w:rPr>
      <w:fldChar w:fldCharType="begin"/>
    </w:r>
    <w:r>
      <w:rPr>
        <w:rStyle w:val="Nmerodepgina"/>
        <w:rFonts w:ascii="Arial" w:hAnsi="Arial"/>
        <w:snapToGrid w:val="0"/>
      </w:rPr>
      <w:instrText xml:space="preserve"> NUMPAGES </w:instrText>
    </w:r>
    <w:r>
      <w:rPr>
        <w:rStyle w:val="Nmerodepgina"/>
        <w:rFonts w:ascii="Arial" w:hAnsi="Arial"/>
        <w:snapToGrid w:val="0"/>
      </w:rPr>
      <w:fldChar w:fldCharType="separate"/>
    </w:r>
    <w:r w:rsidR="005352CD">
      <w:rPr>
        <w:rStyle w:val="Nmerodepgina"/>
        <w:rFonts w:ascii="Arial" w:hAnsi="Arial"/>
        <w:noProof/>
        <w:snapToGrid w:val="0"/>
      </w:rPr>
      <w:t>11</w:t>
    </w:r>
    <w:r>
      <w:rPr>
        <w:rStyle w:val="Nmerodepgina"/>
        <w:rFonts w:ascii="Arial" w:hAnsi="Arial"/>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107" w:rsidRDefault="00681107">
      <w:r>
        <w:separator/>
      </w:r>
    </w:p>
  </w:footnote>
  <w:footnote w:type="continuationSeparator" w:id="0">
    <w:p w:rsidR="00681107" w:rsidRDefault="00681107">
      <w:r>
        <w:continuationSeparator/>
      </w:r>
    </w:p>
  </w:footnote>
  <w:footnote w:id="1">
    <w:p w:rsidR="00D6051F" w:rsidRDefault="00D6051F">
      <w:pPr>
        <w:pStyle w:val="Textodenotaderodap"/>
      </w:pPr>
      <w:r>
        <w:rPr>
          <w:rStyle w:val="Refdenotaderodap"/>
        </w:rPr>
        <w:t>*</w:t>
      </w:r>
      <w:r>
        <w:t xml:space="preserve"> Preenchido </w:t>
      </w:r>
      <w:proofErr w:type="gramStart"/>
      <w:r>
        <w:t>pela Abril</w:t>
      </w:r>
      <w:proofErr w:type="gramEnd"/>
    </w:p>
  </w:footnote>
  <w:footnote w:id="2">
    <w:p w:rsidR="00D6051F" w:rsidRDefault="00D6051F">
      <w:pPr>
        <w:pStyle w:val="Textodenotaderodap"/>
      </w:pPr>
      <w:r>
        <w:rPr>
          <w:rStyle w:val="Refdenotaderodap"/>
        </w:rPr>
        <w:t>*</w:t>
      </w:r>
      <w:r>
        <w:t xml:space="preserve"> Preenchido </w:t>
      </w:r>
      <w:proofErr w:type="gramStart"/>
      <w:r>
        <w:t>pela Abril</w:t>
      </w:r>
      <w:proofErr w:type="gramEnd"/>
    </w:p>
  </w:footnote>
  <w:footnote w:id="3">
    <w:p w:rsidR="00D6051F" w:rsidRDefault="00D6051F">
      <w:pPr>
        <w:pStyle w:val="Textodenotaderodap"/>
      </w:pPr>
      <w:r>
        <w:rPr>
          <w:rStyle w:val="Refdenotaderodap"/>
        </w:rPr>
        <w:t>*</w:t>
      </w:r>
      <w:r>
        <w:t xml:space="preserve"> Preenchido </w:t>
      </w:r>
      <w:proofErr w:type="gramStart"/>
      <w:r>
        <w:t>pela Abril</w:t>
      </w:r>
      <w:proofErr w:type="gramEnd"/>
    </w:p>
  </w:footnote>
  <w:footnote w:id="4">
    <w:p w:rsidR="00D6051F" w:rsidRDefault="00D6051F">
      <w:pPr>
        <w:pStyle w:val="Textodenotaderodap"/>
      </w:pPr>
      <w:r>
        <w:rPr>
          <w:rStyle w:val="Refdenotaderodap"/>
        </w:rPr>
        <w:t>**</w:t>
      </w:r>
      <w:r>
        <w:t xml:space="preserve"> Preenchido pela Consultoria</w:t>
      </w:r>
    </w:p>
  </w:footnote>
  <w:footnote w:id="5">
    <w:p w:rsidR="00D6051F" w:rsidRDefault="00D6051F">
      <w:pPr>
        <w:pStyle w:val="Textodenotaderodap"/>
      </w:pPr>
      <w:r>
        <w:rPr>
          <w:rStyle w:val="Refdenotaderodap"/>
        </w:rPr>
        <w:t>**</w:t>
      </w:r>
      <w:r>
        <w:t xml:space="preserve"> Preenchido pela Consultoria</w:t>
      </w:r>
    </w:p>
  </w:footnote>
  <w:footnote w:id="6">
    <w:p w:rsidR="00D6051F" w:rsidRDefault="00D6051F">
      <w:pPr>
        <w:pStyle w:val="Textodenotaderodap"/>
      </w:pPr>
      <w:r>
        <w:rPr>
          <w:rStyle w:val="Refdenotaderodap"/>
        </w:rPr>
        <w:t>**</w:t>
      </w:r>
      <w:r>
        <w:t xml:space="preserve"> Preenchido pela Consultoria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89"/>
      <w:gridCol w:w="3970"/>
      <w:gridCol w:w="1985"/>
      <w:gridCol w:w="1772"/>
    </w:tblGrid>
    <w:tr w:rsidR="00D6051F">
      <w:trPr>
        <w:cantSplit/>
        <w:trHeight w:val="336"/>
        <w:jc w:val="center"/>
      </w:trPr>
      <w:tc>
        <w:tcPr>
          <w:tcW w:w="2089" w:type="dxa"/>
          <w:vMerge w:val="restart"/>
          <w:vAlign w:val="center"/>
        </w:tcPr>
        <w:p w:rsidR="00D6051F" w:rsidRPr="00095F57" w:rsidRDefault="00830734">
          <w:pPr>
            <w:pStyle w:val="Cabealho"/>
            <w:jc w:val="center"/>
            <w:rPr>
              <w:rFonts w:ascii="Arial" w:hAnsi="Arial"/>
              <w:sz w:val="16"/>
            </w:rPr>
          </w:pPr>
          <w:r>
            <w:rPr>
              <w:noProof/>
            </w:rPr>
            <w:drawing>
              <wp:inline distT="0" distB="0" distL="0" distR="0">
                <wp:extent cx="767080" cy="33210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7080" cy="332105"/>
                        </a:xfrm>
                        <a:prstGeom prst="rect">
                          <a:avLst/>
                        </a:prstGeom>
                        <a:noFill/>
                        <a:ln>
                          <a:noFill/>
                        </a:ln>
                      </pic:spPr>
                    </pic:pic>
                  </a:graphicData>
                </a:graphic>
              </wp:inline>
            </w:drawing>
          </w:r>
        </w:p>
      </w:tc>
      <w:tc>
        <w:tcPr>
          <w:tcW w:w="3970" w:type="dxa"/>
          <w:vMerge w:val="restart"/>
          <w:vAlign w:val="center"/>
        </w:tcPr>
        <w:p w:rsidR="00D6051F" w:rsidRPr="00095F57" w:rsidRDefault="00D6051F">
          <w:pPr>
            <w:pStyle w:val="Cabealho"/>
            <w:jc w:val="center"/>
            <w:rPr>
              <w:rFonts w:ascii="Arial" w:hAnsi="Arial"/>
              <w:b/>
              <w:sz w:val="24"/>
            </w:rPr>
          </w:pPr>
          <w:r w:rsidRPr="00095F57">
            <w:rPr>
              <w:rFonts w:ascii="Arial" w:hAnsi="Arial"/>
              <w:b/>
              <w:sz w:val="24"/>
            </w:rPr>
            <w:t>MODELO DE DOCUMENTO</w:t>
          </w:r>
        </w:p>
      </w:tc>
      <w:tc>
        <w:tcPr>
          <w:tcW w:w="1985" w:type="dxa"/>
          <w:vAlign w:val="center"/>
        </w:tcPr>
        <w:p w:rsidR="00D6051F" w:rsidRPr="00095F57" w:rsidRDefault="00D6051F">
          <w:pPr>
            <w:pStyle w:val="Cabealho"/>
            <w:rPr>
              <w:rFonts w:ascii="Arial" w:hAnsi="Arial"/>
              <w:sz w:val="16"/>
            </w:rPr>
          </w:pPr>
          <w:r w:rsidRPr="00095F57">
            <w:rPr>
              <w:rFonts w:ascii="Arial" w:hAnsi="Arial"/>
              <w:sz w:val="16"/>
            </w:rPr>
            <w:t>VERSÃO: 1.0</w:t>
          </w:r>
        </w:p>
      </w:tc>
      <w:tc>
        <w:tcPr>
          <w:tcW w:w="1772" w:type="dxa"/>
          <w:vAlign w:val="center"/>
        </w:tcPr>
        <w:p w:rsidR="00D6051F" w:rsidRPr="00095F57" w:rsidRDefault="00D6051F">
          <w:pPr>
            <w:pStyle w:val="Cabealho"/>
            <w:rPr>
              <w:rFonts w:ascii="Arial" w:hAnsi="Arial"/>
              <w:sz w:val="16"/>
            </w:rPr>
          </w:pPr>
          <w:r w:rsidRPr="00095F57">
            <w:rPr>
              <w:rFonts w:ascii="Arial" w:hAnsi="Arial"/>
              <w:sz w:val="16"/>
            </w:rPr>
            <w:t>CÓDIGO: 147</w:t>
          </w:r>
        </w:p>
      </w:tc>
    </w:tr>
    <w:tr w:rsidR="00D6051F">
      <w:trPr>
        <w:cantSplit/>
        <w:trHeight w:val="337"/>
        <w:jc w:val="center"/>
      </w:trPr>
      <w:tc>
        <w:tcPr>
          <w:tcW w:w="2089" w:type="dxa"/>
          <w:vMerge/>
        </w:tcPr>
        <w:p w:rsidR="00D6051F" w:rsidRPr="00095F57" w:rsidRDefault="00D6051F">
          <w:pPr>
            <w:pStyle w:val="Cabealho"/>
            <w:jc w:val="center"/>
            <w:rPr>
              <w:noProof/>
            </w:rPr>
          </w:pPr>
        </w:p>
      </w:tc>
      <w:tc>
        <w:tcPr>
          <w:tcW w:w="3970" w:type="dxa"/>
          <w:vMerge/>
          <w:vAlign w:val="center"/>
        </w:tcPr>
        <w:p w:rsidR="00D6051F" w:rsidRPr="00095F57" w:rsidRDefault="00D6051F">
          <w:pPr>
            <w:pStyle w:val="Cabealho"/>
            <w:jc w:val="center"/>
            <w:rPr>
              <w:rFonts w:ascii="Arial" w:hAnsi="Arial"/>
              <w:b/>
              <w:sz w:val="24"/>
            </w:rPr>
          </w:pPr>
        </w:p>
      </w:tc>
      <w:tc>
        <w:tcPr>
          <w:tcW w:w="1985" w:type="dxa"/>
          <w:vAlign w:val="center"/>
        </w:tcPr>
        <w:p w:rsidR="00D6051F" w:rsidRPr="00095F57" w:rsidRDefault="00D6051F">
          <w:pPr>
            <w:pStyle w:val="Cabealho"/>
            <w:rPr>
              <w:rFonts w:ascii="Arial" w:hAnsi="Arial"/>
              <w:sz w:val="16"/>
            </w:rPr>
          </w:pPr>
          <w:r w:rsidRPr="00095F57">
            <w:rPr>
              <w:rFonts w:ascii="Arial" w:hAnsi="Arial"/>
              <w:sz w:val="16"/>
            </w:rPr>
            <w:t>STATUS: APROVADO</w:t>
          </w:r>
        </w:p>
      </w:tc>
      <w:tc>
        <w:tcPr>
          <w:tcW w:w="1772" w:type="dxa"/>
          <w:vAlign w:val="center"/>
        </w:tcPr>
        <w:p w:rsidR="00D6051F" w:rsidRPr="00095F57" w:rsidRDefault="00D6051F" w:rsidP="0000716A">
          <w:pPr>
            <w:pStyle w:val="Cabealho"/>
            <w:rPr>
              <w:rFonts w:ascii="Arial" w:hAnsi="Arial"/>
              <w:sz w:val="16"/>
            </w:rPr>
          </w:pPr>
          <w:r w:rsidRPr="00095F57">
            <w:rPr>
              <w:rFonts w:ascii="Arial" w:hAnsi="Arial"/>
              <w:sz w:val="16"/>
            </w:rPr>
            <w:t>DATA: 28/12/2011</w:t>
          </w:r>
        </w:p>
      </w:tc>
    </w:tr>
    <w:tr w:rsidR="00D6051F">
      <w:trPr>
        <w:cantSplit/>
        <w:trHeight w:val="427"/>
        <w:jc w:val="center"/>
      </w:trPr>
      <w:tc>
        <w:tcPr>
          <w:tcW w:w="9816" w:type="dxa"/>
          <w:gridSpan w:val="4"/>
          <w:vAlign w:val="center"/>
        </w:tcPr>
        <w:p w:rsidR="00D6051F" w:rsidRPr="00095F57" w:rsidRDefault="00D6051F">
          <w:pPr>
            <w:pStyle w:val="Cabealho"/>
            <w:rPr>
              <w:rFonts w:ascii="Arial" w:hAnsi="Arial"/>
              <w:sz w:val="16"/>
            </w:rPr>
          </w:pPr>
          <w:r w:rsidRPr="00095F57">
            <w:rPr>
              <w:rFonts w:ascii="Arial" w:hAnsi="Arial"/>
              <w:b/>
              <w:sz w:val="28"/>
            </w:rPr>
            <w:t>Especificação de Manutenção de Sistemas - EMS</w:t>
          </w:r>
        </w:p>
      </w:tc>
    </w:tr>
    <w:tr w:rsidR="00D6051F">
      <w:trPr>
        <w:cantSplit/>
        <w:trHeight w:val="427"/>
        <w:jc w:val="center"/>
      </w:trPr>
      <w:tc>
        <w:tcPr>
          <w:tcW w:w="9816" w:type="dxa"/>
          <w:gridSpan w:val="4"/>
          <w:vAlign w:val="center"/>
        </w:tcPr>
        <w:p w:rsidR="00D6051F" w:rsidRPr="00095F57" w:rsidRDefault="00D6051F">
          <w:pPr>
            <w:pStyle w:val="Cabealho"/>
            <w:rPr>
              <w:rStyle w:val="Nmerodepgina"/>
              <w:rFonts w:ascii="Arial" w:hAnsi="Arial"/>
              <w:snapToGrid w:val="0"/>
            </w:rPr>
          </w:pPr>
          <w:r w:rsidRPr="00095F57">
            <w:rPr>
              <w:rFonts w:ascii="Arial" w:hAnsi="Arial"/>
            </w:rPr>
            <w:t>Área Responsável pelo Modelo:</w:t>
          </w:r>
        </w:p>
      </w:tc>
    </w:tr>
  </w:tbl>
  <w:p w:rsidR="00D6051F" w:rsidRDefault="00D6051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3C046AE"/>
    <w:lvl w:ilvl="0">
      <w:start w:val="1"/>
      <w:numFmt w:val="decimal"/>
      <w:lvlText w:val="%1."/>
      <w:lvlJc w:val="left"/>
      <w:pPr>
        <w:tabs>
          <w:tab w:val="num" w:pos="360"/>
        </w:tabs>
      </w:pPr>
      <w:rPr>
        <w:rFonts w:cs="Times New Roman"/>
      </w:rPr>
    </w:lvl>
    <w:lvl w:ilvl="1">
      <w:start w:val="1"/>
      <w:numFmt w:val="decimal"/>
      <w:pStyle w:val="TCHeading2"/>
      <w:lvlText w:val="%1.%2"/>
      <w:lvlJc w:val="left"/>
      <w:pPr>
        <w:tabs>
          <w:tab w:val="num" w:pos="360"/>
        </w:tabs>
      </w:pPr>
      <w:rPr>
        <w:rFonts w:cs="Times New Roman"/>
      </w:rPr>
    </w:lvl>
    <w:lvl w:ilvl="2">
      <w:start w:val="1"/>
      <w:numFmt w:val="decimal"/>
      <w:pStyle w:val="TCHeading3"/>
      <w:lvlText w:val="%1.%2.%3"/>
      <w:lvlJc w:val="left"/>
      <w:pPr>
        <w:tabs>
          <w:tab w:val="num" w:pos="720"/>
        </w:tabs>
      </w:pPr>
      <w:rPr>
        <w:rFonts w:cs="Times New Roman"/>
      </w:rPr>
    </w:lvl>
    <w:lvl w:ilvl="3">
      <w:start w:val="1"/>
      <w:numFmt w:val="decimal"/>
      <w:lvlText w:val="%1.%2.%3.%4"/>
      <w:lvlJc w:val="left"/>
      <w:pPr>
        <w:tabs>
          <w:tab w:val="num" w:pos="0"/>
        </w:tabs>
      </w:pPr>
      <w:rPr>
        <w:rFonts w:cs="Times New Roman"/>
      </w:rPr>
    </w:lvl>
    <w:lvl w:ilvl="4">
      <w:start w:val="1"/>
      <w:numFmt w:val="decimal"/>
      <w:lvlText w:val="%1.%2.%3.%4.%5"/>
      <w:lvlJc w:val="left"/>
      <w:pPr>
        <w:tabs>
          <w:tab w:val="num" w:pos="0"/>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0"/>
        </w:tabs>
      </w:pPr>
      <w:rPr>
        <w:rFonts w:cs="Times New Roman"/>
      </w:rPr>
    </w:lvl>
    <w:lvl w:ilvl="7">
      <w:start w:val="1"/>
      <w:numFmt w:val="decimal"/>
      <w:lvlText w:val="%1.%2.%3.%4.%5.%6.%7.%8"/>
      <w:lvlJc w:val="left"/>
      <w:pPr>
        <w:tabs>
          <w:tab w:val="num" w:pos="0"/>
        </w:tabs>
      </w:pPr>
      <w:rPr>
        <w:rFonts w:cs="Times New Roman"/>
      </w:rPr>
    </w:lvl>
    <w:lvl w:ilvl="8">
      <w:start w:val="1"/>
      <w:numFmt w:val="decimal"/>
      <w:lvlText w:val="%1.%2.%3.%4.%5.%6.%7.%8.%9"/>
      <w:lvlJc w:val="left"/>
      <w:pPr>
        <w:tabs>
          <w:tab w:val="num" w:pos="0"/>
        </w:tabs>
      </w:pPr>
      <w:rPr>
        <w:rFonts w:cs="Times New Roman"/>
      </w:rPr>
    </w:lvl>
  </w:abstractNum>
  <w:abstractNum w:abstractNumId="1">
    <w:nsid w:val="02082E89"/>
    <w:multiLevelType w:val="hybridMultilevel"/>
    <w:tmpl w:val="D25EDEE2"/>
    <w:lvl w:ilvl="0" w:tplc="04160003">
      <w:start w:val="1"/>
      <w:numFmt w:val="bullet"/>
      <w:lvlText w:val="o"/>
      <w:lvlJc w:val="left"/>
      <w:pPr>
        <w:tabs>
          <w:tab w:val="num" w:pos="2520"/>
        </w:tabs>
        <w:ind w:left="2520" w:hanging="360"/>
      </w:pPr>
      <w:rPr>
        <w:rFonts w:ascii="Courier New" w:hAnsi="Courier New" w:hint="default"/>
      </w:rPr>
    </w:lvl>
    <w:lvl w:ilvl="1" w:tplc="04160003" w:tentative="1">
      <w:start w:val="1"/>
      <w:numFmt w:val="bullet"/>
      <w:lvlText w:val="o"/>
      <w:lvlJc w:val="left"/>
      <w:pPr>
        <w:tabs>
          <w:tab w:val="num" w:pos="3240"/>
        </w:tabs>
        <w:ind w:left="3240" w:hanging="360"/>
      </w:pPr>
      <w:rPr>
        <w:rFonts w:ascii="Courier New" w:hAnsi="Courier New" w:hint="default"/>
      </w:rPr>
    </w:lvl>
    <w:lvl w:ilvl="2" w:tplc="04160005" w:tentative="1">
      <w:start w:val="1"/>
      <w:numFmt w:val="bullet"/>
      <w:lvlText w:val=""/>
      <w:lvlJc w:val="left"/>
      <w:pPr>
        <w:tabs>
          <w:tab w:val="num" w:pos="3960"/>
        </w:tabs>
        <w:ind w:left="3960" w:hanging="360"/>
      </w:pPr>
      <w:rPr>
        <w:rFonts w:ascii="Wingdings" w:hAnsi="Wingdings" w:hint="default"/>
      </w:rPr>
    </w:lvl>
    <w:lvl w:ilvl="3" w:tplc="04160001" w:tentative="1">
      <w:start w:val="1"/>
      <w:numFmt w:val="bullet"/>
      <w:lvlText w:val=""/>
      <w:lvlJc w:val="left"/>
      <w:pPr>
        <w:tabs>
          <w:tab w:val="num" w:pos="4680"/>
        </w:tabs>
        <w:ind w:left="4680" w:hanging="360"/>
      </w:pPr>
      <w:rPr>
        <w:rFonts w:ascii="Symbol" w:hAnsi="Symbol" w:hint="default"/>
      </w:rPr>
    </w:lvl>
    <w:lvl w:ilvl="4" w:tplc="04160003" w:tentative="1">
      <w:start w:val="1"/>
      <w:numFmt w:val="bullet"/>
      <w:lvlText w:val="o"/>
      <w:lvlJc w:val="left"/>
      <w:pPr>
        <w:tabs>
          <w:tab w:val="num" w:pos="5400"/>
        </w:tabs>
        <w:ind w:left="5400" w:hanging="360"/>
      </w:pPr>
      <w:rPr>
        <w:rFonts w:ascii="Courier New" w:hAnsi="Courier New" w:hint="default"/>
      </w:rPr>
    </w:lvl>
    <w:lvl w:ilvl="5" w:tplc="04160005" w:tentative="1">
      <w:start w:val="1"/>
      <w:numFmt w:val="bullet"/>
      <w:lvlText w:val=""/>
      <w:lvlJc w:val="left"/>
      <w:pPr>
        <w:tabs>
          <w:tab w:val="num" w:pos="6120"/>
        </w:tabs>
        <w:ind w:left="6120" w:hanging="360"/>
      </w:pPr>
      <w:rPr>
        <w:rFonts w:ascii="Wingdings" w:hAnsi="Wingdings" w:hint="default"/>
      </w:rPr>
    </w:lvl>
    <w:lvl w:ilvl="6" w:tplc="04160001" w:tentative="1">
      <w:start w:val="1"/>
      <w:numFmt w:val="bullet"/>
      <w:lvlText w:val=""/>
      <w:lvlJc w:val="left"/>
      <w:pPr>
        <w:tabs>
          <w:tab w:val="num" w:pos="6840"/>
        </w:tabs>
        <w:ind w:left="6840" w:hanging="360"/>
      </w:pPr>
      <w:rPr>
        <w:rFonts w:ascii="Symbol" w:hAnsi="Symbol" w:hint="default"/>
      </w:rPr>
    </w:lvl>
    <w:lvl w:ilvl="7" w:tplc="04160003" w:tentative="1">
      <w:start w:val="1"/>
      <w:numFmt w:val="bullet"/>
      <w:lvlText w:val="o"/>
      <w:lvlJc w:val="left"/>
      <w:pPr>
        <w:tabs>
          <w:tab w:val="num" w:pos="7560"/>
        </w:tabs>
        <w:ind w:left="7560" w:hanging="360"/>
      </w:pPr>
      <w:rPr>
        <w:rFonts w:ascii="Courier New" w:hAnsi="Courier New" w:hint="default"/>
      </w:rPr>
    </w:lvl>
    <w:lvl w:ilvl="8" w:tplc="04160005" w:tentative="1">
      <w:start w:val="1"/>
      <w:numFmt w:val="bullet"/>
      <w:lvlText w:val=""/>
      <w:lvlJc w:val="left"/>
      <w:pPr>
        <w:tabs>
          <w:tab w:val="num" w:pos="8280"/>
        </w:tabs>
        <w:ind w:left="8280" w:hanging="360"/>
      </w:pPr>
      <w:rPr>
        <w:rFonts w:ascii="Wingdings" w:hAnsi="Wingdings" w:hint="default"/>
      </w:rPr>
    </w:lvl>
  </w:abstractNum>
  <w:abstractNum w:abstractNumId="2">
    <w:nsid w:val="07E75F2E"/>
    <w:multiLevelType w:val="hybridMultilevel"/>
    <w:tmpl w:val="54164466"/>
    <w:lvl w:ilvl="0" w:tplc="0416000F">
      <w:start w:val="1"/>
      <w:numFmt w:val="decimal"/>
      <w:lvlText w:val="%1."/>
      <w:lvlJc w:val="left"/>
      <w:pPr>
        <w:tabs>
          <w:tab w:val="num" w:pos="1440"/>
        </w:tabs>
        <w:ind w:left="1440" w:hanging="360"/>
      </w:pPr>
      <w:rPr>
        <w:rFonts w:cs="Times New Roman"/>
      </w:rPr>
    </w:lvl>
    <w:lvl w:ilvl="1" w:tplc="04160019" w:tentative="1">
      <w:start w:val="1"/>
      <w:numFmt w:val="lowerLetter"/>
      <w:lvlText w:val="%2."/>
      <w:lvlJc w:val="left"/>
      <w:pPr>
        <w:tabs>
          <w:tab w:val="num" w:pos="2160"/>
        </w:tabs>
        <w:ind w:left="2160" w:hanging="360"/>
      </w:pPr>
      <w:rPr>
        <w:rFonts w:cs="Times New Roman"/>
      </w:rPr>
    </w:lvl>
    <w:lvl w:ilvl="2" w:tplc="0416001B" w:tentative="1">
      <w:start w:val="1"/>
      <w:numFmt w:val="lowerRoman"/>
      <w:lvlText w:val="%3."/>
      <w:lvlJc w:val="right"/>
      <w:pPr>
        <w:tabs>
          <w:tab w:val="num" w:pos="2880"/>
        </w:tabs>
        <w:ind w:left="2880" w:hanging="180"/>
      </w:pPr>
      <w:rPr>
        <w:rFonts w:cs="Times New Roman"/>
      </w:rPr>
    </w:lvl>
    <w:lvl w:ilvl="3" w:tplc="0416000F" w:tentative="1">
      <w:start w:val="1"/>
      <w:numFmt w:val="decimal"/>
      <w:lvlText w:val="%4."/>
      <w:lvlJc w:val="left"/>
      <w:pPr>
        <w:tabs>
          <w:tab w:val="num" w:pos="3600"/>
        </w:tabs>
        <w:ind w:left="3600" w:hanging="360"/>
      </w:pPr>
      <w:rPr>
        <w:rFonts w:cs="Times New Roman"/>
      </w:rPr>
    </w:lvl>
    <w:lvl w:ilvl="4" w:tplc="04160019" w:tentative="1">
      <w:start w:val="1"/>
      <w:numFmt w:val="lowerLetter"/>
      <w:lvlText w:val="%5."/>
      <w:lvlJc w:val="left"/>
      <w:pPr>
        <w:tabs>
          <w:tab w:val="num" w:pos="4320"/>
        </w:tabs>
        <w:ind w:left="4320" w:hanging="360"/>
      </w:pPr>
      <w:rPr>
        <w:rFonts w:cs="Times New Roman"/>
      </w:rPr>
    </w:lvl>
    <w:lvl w:ilvl="5" w:tplc="0416001B" w:tentative="1">
      <w:start w:val="1"/>
      <w:numFmt w:val="lowerRoman"/>
      <w:lvlText w:val="%6."/>
      <w:lvlJc w:val="right"/>
      <w:pPr>
        <w:tabs>
          <w:tab w:val="num" w:pos="5040"/>
        </w:tabs>
        <w:ind w:left="5040" w:hanging="180"/>
      </w:pPr>
      <w:rPr>
        <w:rFonts w:cs="Times New Roman"/>
      </w:rPr>
    </w:lvl>
    <w:lvl w:ilvl="6" w:tplc="0416000F" w:tentative="1">
      <w:start w:val="1"/>
      <w:numFmt w:val="decimal"/>
      <w:lvlText w:val="%7."/>
      <w:lvlJc w:val="left"/>
      <w:pPr>
        <w:tabs>
          <w:tab w:val="num" w:pos="5760"/>
        </w:tabs>
        <w:ind w:left="5760" w:hanging="360"/>
      </w:pPr>
      <w:rPr>
        <w:rFonts w:cs="Times New Roman"/>
      </w:rPr>
    </w:lvl>
    <w:lvl w:ilvl="7" w:tplc="04160019" w:tentative="1">
      <w:start w:val="1"/>
      <w:numFmt w:val="lowerLetter"/>
      <w:lvlText w:val="%8."/>
      <w:lvlJc w:val="left"/>
      <w:pPr>
        <w:tabs>
          <w:tab w:val="num" w:pos="6480"/>
        </w:tabs>
        <w:ind w:left="6480" w:hanging="360"/>
      </w:pPr>
      <w:rPr>
        <w:rFonts w:cs="Times New Roman"/>
      </w:rPr>
    </w:lvl>
    <w:lvl w:ilvl="8" w:tplc="0416001B" w:tentative="1">
      <w:start w:val="1"/>
      <w:numFmt w:val="lowerRoman"/>
      <w:lvlText w:val="%9."/>
      <w:lvlJc w:val="right"/>
      <w:pPr>
        <w:tabs>
          <w:tab w:val="num" w:pos="7200"/>
        </w:tabs>
        <w:ind w:left="7200" w:hanging="180"/>
      </w:pPr>
      <w:rPr>
        <w:rFonts w:cs="Times New Roman"/>
      </w:rPr>
    </w:lvl>
  </w:abstractNum>
  <w:abstractNum w:abstractNumId="3">
    <w:nsid w:val="129A5679"/>
    <w:multiLevelType w:val="hybridMultilevel"/>
    <w:tmpl w:val="5B568598"/>
    <w:lvl w:ilvl="0" w:tplc="0416000F">
      <w:start w:val="1"/>
      <w:numFmt w:val="decimal"/>
      <w:lvlText w:val="%1."/>
      <w:lvlJc w:val="left"/>
      <w:pPr>
        <w:ind w:left="720" w:hanging="360"/>
      </w:pPr>
      <w:rPr>
        <w:rFonts w:cs="Times New Roman"/>
      </w:rPr>
    </w:lvl>
    <w:lvl w:ilvl="1" w:tplc="04160019">
      <w:start w:val="1"/>
      <w:numFmt w:val="decimal"/>
      <w:lvlText w:val="%2."/>
      <w:lvlJc w:val="left"/>
      <w:pPr>
        <w:tabs>
          <w:tab w:val="num" w:pos="1440"/>
        </w:tabs>
        <w:ind w:left="1440" w:hanging="360"/>
      </w:pPr>
      <w:rPr>
        <w:rFonts w:cs="Times New Roman"/>
      </w:rPr>
    </w:lvl>
    <w:lvl w:ilvl="2" w:tplc="0416001B">
      <w:start w:val="1"/>
      <w:numFmt w:val="decimal"/>
      <w:lvlText w:val="%3."/>
      <w:lvlJc w:val="left"/>
      <w:pPr>
        <w:tabs>
          <w:tab w:val="num" w:pos="2160"/>
        </w:tabs>
        <w:ind w:left="2160" w:hanging="36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decimal"/>
      <w:lvlText w:val="%5."/>
      <w:lvlJc w:val="left"/>
      <w:pPr>
        <w:tabs>
          <w:tab w:val="num" w:pos="3600"/>
        </w:tabs>
        <w:ind w:left="3600" w:hanging="360"/>
      </w:pPr>
      <w:rPr>
        <w:rFonts w:cs="Times New Roman"/>
      </w:rPr>
    </w:lvl>
    <w:lvl w:ilvl="5" w:tplc="0416001B">
      <w:start w:val="1"/>
      <w:numFmt w:val="decimal"/>
      <w:lvlText w:val="%6."/>
      <w:lvlJc w:val="left"/>
      <w:pPr>
        <w:tabs>
          <w:tab w:val="num" w:pos="4320"/>
        </w:tabs>
        <w:ind w:left="4320" w:hanging="36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decimal"/>
      <w:lvlText w:val="%8."/>
      <w:lvlJc w:val="left"/>
      <w:pPr>
        <w:tabs>
          <w:tab w:val="num" w:pos="5760"/>
        </w:tabs>
        <w:ind w:left="5760" w:hanging="360"/>
      </w:pPr>
      <w:rPr>
        <w:rFonts w:cs="Times New Roman"/>
      </w:rPr>
    </w:lvl>
    <w:lvl w:ilvl="8" w:tplc="0416001B">
      <w:start w:val="1"/>
      <w:numFmt w:val="decimal"/>
      <w:lvlText w:val="%9."/>
      <w:lvlJc w:val="left"/>
      <w:pPr>
        <w:tabs>
          <w:tab w:val="num" w:pos="6480"/>
        </w:tabs>
        <w:ind w:left="6480" w:hanging="360"/>
      </w:pPr>
      <w:rPr>
        <w:rFonts w:cs="Times New Roman"/>
      </w:rPr>
    </w:lvl>
  </w:abstractNum>
  <w:abstractNum w:abstractNumId="4">
    <w:nsid w:val="14437C0A"/>
    <w:multiLevelType w:val="hybridMultilevel"/>
    <w:tmpl w:val="CE623CE2"/>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5">
    <w:nsid w:val="155E77A1"/>
    <w:multiLevelType w:val="multilevel"/>
    <w:tmpl w:val="A194535E"/>
    <w:lvl w:ilvl="0">
      <w:start w:val="1"/>
      <w:numFmt w:val="decimal"/>
      <w:lvlText w:val="%1."/>
      <w:lvlJc w:val="left"/>
      <w:pPr>
        <w:tabs>
          <w:tab w:val="num" w:pos="360"/>
        </w:tabs>
        <w:ind w:left="360" w:hanging="360"/>
      </w:pPr>
      <w:rPr>
        <w:rFonts w:ascii="Arial" w:hAnsi="Arial" w:cs="Times New Roman" w:hint="default"/>
        <w:strike w:val="0"/>
        <w:dstrike w:val="0"/>
        <w:sz w:val="24"/>
        <w:vertAlign w:val="baseline"/>
      </w:rPr>
    </w:lvl>
    <w:lvl w:ilvl="1">
      <w:start w:val="1"/>
      <w:numFmt w:val="decimal"/>
      <w:lvlText w:val="%1.%2."/>
      <w:lvlJc w:val="left"/>
      <w:pPr>
        <w:tabs>
          <w:tab w:val="num" w:pos="792"/>
        </w:tabs>
        <w:ind w:left="792" w:hanging="432"/>
      </w:pPr>
      <w:rPr>
        <w:rFonts w:ascii="Arial" w:hAnsi="Arial" w:cs="Times New Roman" w:hint="default"/>
        <w:b w:val="0"/>
        <w:i w:val="0"/>
        <w:sz w:val="24"/>
      </w:rPr>
    </w:lvl>
    <w:lvl w:ilvl="2">
      <w:start w:val="1"/>
      <w:numFmt w:val="decimal"/>
      <w:lvlText w:val="%1.%2.%3."/>
      <w:lvlJc w:val="left"/>
      <w:pPr>
        <w:tabs>
          <w:tab w:val="num" w:pos="1224"/>
        </w:tabs>
        <w:ind w:left="1224" w:hanging="504"/>
      </w:pPr>
      <w:rPr>
        <w:rFonts w:cs="Times New Roman" w:hint="default"/>
        <w:b w:val="0"/>
        <w:i w:val="0"/>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6">
    <w:nsid w:val="169D3F9C"/>
    <w:multiLevelType w:val="hybridMultilevel"/>
    <w:tmpl w:val="FFDC3790"/>
    <w:lvl w:ilvl="0" w:tplc="04160003">
      <w:start w:val="1"/>
      <w:numFmt w:val="bullet"/>
      <w:lvlText w:val="o"/>
      <w:lvlJc w:val="left"/>
      <w:pPr>
        <w:tabs>
          <w:tab w:val="num" w:pos="1800"/>
        </w:tabs>
        <w:ind w:left="1800" w:hanging="360"/>
      </w:pPr>
      <w:rPr>
        <w:rFonts w:ascii="Courier New" w:hAnsi="Courier New" w:hint="default"/>
      </w:rPr>
    </w:lvl>
    <w:lvl w:ilvl="1" w:tplc="04160003" w:tentative="1">
      <w:start w:val="1"/>
      <w:numFmt w:val="bullet"/>
      <w:lvlText w:val="o"/>
      <w:lvlJc w:val="left"/>
      <w:pPr>
        <w:tabs>
          <w:tab w:val="num" w:pos="2520"/>
        </w:tabs>
        <w:ind w:left="2520" w:hanging="360"/>
      </w:pPr>
      <w:rPr>
        <w:rFonts w:ascii="Courier New" w:hAnsi="Courier New" w:hint="default"/>
      </w:rPr>
    </w:lvl>
    <w:lvl w:ilvl="2" w:tplc="04160005" w:tentative="1">
      <w:start w:val="1"/>
      <w:numFmt w:val="bullet"/>
      <w:lvlText w:val=""/>
      <w:lvlJc w:val="left"/>
      <w:pPr>
        <w:tabs>
          <w:tab w:val="num" w:pos="3240"/>
        </w:tabs>
        <w:ind w:left="3240" w:hanging="360"/>
      </w:pPr>
      <w:rPr>
        <w:rFonts w:ascii="Wingdings" w:hAnsi="Wingdings" w:hint="default"/>
      </w:rPr>
    </w:lvl>
    <w:lvl w:ilvl="3" w:tplc="04160001" w:tentative="1">
      <w:start w:val="1"/>
      <w:numFmt w:val="bullet"/>
      <w:lvlText w:val=""/>
      <w:lvlJc w:val="left"/>
      <w:pPr>
        <w:tabs>
          <w:tab w:val="num" w:pos="3960"/>
        </w:tabs>
        <w:ind w:left="3960" w:hanging="360"/>
      </w:pPr>
      <w:rPr>
        <w:rFonts w:ascii="Symbol" w:hAnsi="Symbol" w:hint="default"/>
      </w:rPr>
    </w:lvl>
    <w:lvl w:ilvl="4" w:tplc="04160003" w:tentative="1">
      <w:start w:val="1"/>
      <w:numFmt w:val="bullet"/>
      <w:lvlText w:val="o"/>
      <w:lvlJc w:val="left"/>
      <w:pPr>
        <w:tabs>
          <w:tab w:val="num" w:pos="4680"/>
        </w:tabs>
        <w:ind w:left="4680" w:hanging="360"/>
      </w:pPr>
      <w:rPr>
        <w:rFonts w:ascii="Courier New" w:hAnsi="Courier New" w:hint="default"/>
      </w:rPr>
    </w:lvl>
    <w:lvl w:ilvl="5" w:tplc="04160005" w:tentative="1">
      <w:start w:val="1"/>
      <w:numFmt w:val="bullet"/>
      <w:lvlText w:val=""/>
      <w:lvlJc w:val="left"/>
      <w:pPr>
        <w:tabs>
          <w:tab w:val="num" w:pos="5400"/>
        </w:tabs>
        <w:ind w:left="5400" w:hanging="360"/>
      </w:pPr>
      <w:rPr>
        <w:rFonts w:ascii="Wingdings" w:hAnsi="Wingdings" w:hint="default"/>
      </w:rPr>
    </w:lvl>
    <w:lvl w:ilvl="6" w:tplc="04160001" w:tentative="1">
      <w:start w:val="1"/>
      <w:numFmt w:val="bullet"/>
      <w:lvlText w:val=""/>
      <w:lvlJc w:val="left"/>
      <w:pPr>
        <w:tabs>
          <w:tab w:val="num" w:pos="6120"/>
        </w:tabs>
        <w:ind w:left="6120" w:hanging="360"/>
      </w:pPr>
      <w:rPr>
        <w:rFonts w:ascii="Symbol" w:hAnsi="Symbol" w:hint="default"/>
      </w:rPr>
    </w:lvl>
    <w:lvl w:ilvl="7" w:tplc="04160003" w:tentative="1">
      <w:start w:val="1"/>
      <w:numFmt w:val="bullet"/>
      <w:lvlText w:val="o"/>
      <w:lvlJc w:val="left"/>
      <w:pPr>
        <w:tabs>
          <w:tab w:val="num" w:pos="6840"/>
        </w:tabs>
        <w:ind w:left="6840" w:hanging="360"/>
      </w:pPr>
      <w:rPr>
        <w:rFonts w:ascii="Courier New" w:hAnsi="Courier New" w:hint="default"/>
      </w:rPr>
    </w:lvl>
    <w:lvl w:ilvl="8" w:tplc="04160005" w:tentative="1">
      <w:start w:val="1"/>
      <w:numFmt w:val="bullet"/>
      <w:lvlText w:val=""/>
      <w:lvlJc w:val="left"/>
      <w:pPr>
        <w:tabs>
          <w:tab w:val="num" w:pos="7560"/>
        </w:tabs>
        <w:ind w:left="7560" w:hanging="360"/>
      </w:pPr>
      <w:rPr>
        <w:rFonts w:ascii="Wingdings" w:hAnsi="Wingdings" w:hint="default"/>
      </w:rPr>
    </w:lvl>
  </w:abstractNum>
  <w:abstractNum w:abstractNumId="7">
    <w:nsid w:val="16B37D47"/>
    <w:multiLevelType w:val="hybridMultilevel"/>
    <w:tmpl w:val="9D2AD248"/>
    <w:lvl w:ilvl="0" w:tplc="04160001">
      <w:start w:val="1"/>
      <w:numFmt w:val="bullet"/>
      <w:lvlText w:val=""/>
      <w:lvlJc w:val="left"/>
      <w:pPr>
        <w:tabs>
          <w:tab w:val="num" w:pos="1800"/>
        </w:tabs>
        <w:ind w:left="1800" w:hanging="360"/>
      </w:pPr>
      <w:rPr>
        <w:rFonts w:ascii="Symbol" w:hAnsi="Symbol" w:hint="default"/>
      </w:rPr>
    </w:lvl>
    <w:lvl w:ilvl="1" w:tplc="04160003" w:tentative="1">
      <w:start w:val="1"/>
      <w:numFmt w:val="bullet"/>
      <w:lvlText w:val="o"/>
      <w:lvlJc w:val="left"/>
      <w:pPr>
        <w:tabs>
          <w:tab w:val="num" w:pos="2520"/>
        </w:tabs>
        <w:ind w:left="2520" w:hanging="360"/>
      </w:pPr>
      <w:rPr>
        <w:rFonts w:ascii="Courier New" w:hAnsi="Courier New" w:hint="default"/>
      </w:rPr>
    </w:lvl>
    <w:lvl w:ilvl="2" w:tplc="04160005" w:tentative="1">
      <w:start w:val="1"/>
      <w:numFmt w:val="bullet"/>
      <w:lvlText w:val=""/>
      <w:lvlJc w:val="left"/>
      <w:pPr>
        <w:tabs>
          <w:tab w:val="num" w:pos="3240"/>
        </w:tabs>
        <w:ind w:left="3240" w:hanging="360"/>
      </w:pPr>
      <w:rPr>
        <w:rFonts w:ascii="Wingdings" w:hAnsi="Wingdings" w:hint="default"/>
      </w:rPr>
    </w:lvl>
    <w:lvl w:ilvl="3" w:tplc="04160001" w:tentative="1">
      <w:start w:val="1"/>
      <w:numFmt w:val="bullet"/>
      <w:lvlText w:val=""/>
      <w:lvlJc w:val="left"/>
      <w:pPr>
        <w:tabs>
          <w:tab w:val="num" w:pos="3960"/>
        </w:tabs>
        <w:ind w:left="3960" w:hanging="360"/>
      </w:pPr>
      <w:rPr>
        <w:rFonts w:ascii="Symbol" w:hAnsi="Symbol" w:hint="default"/>
      </w:rPr>
    </w:lvl>
    <w:lvl w:ilvl="4" w:tplc="04160003" w:tentative="1">
      <w:start w:val="1"/>
      <w:numFmt w:val="bullet"/>
      <w:lvlText w:val="o"/>
      <w:lvlJc w:val="left"/>
      <w:pPr>
        <w:tabs>
          <w:tab w:val="num" w:pos="4680"/>
        </w:tabs>
        <w:ind w:left="4680" w:hanging="360"/>
      </w:pPr>
      <w:rPr>
        <w:rFonts w:ascii="Courier New" w:hAnsi="Courier New" w:hint="default"/>
      </w:rPr>
    </w:lvl>
    <w:lvl w:ilvl="5" w:tplc="04160005" w:tentative="1">
      <w:start w:val="1"/>
      <w:numFmt w:val="bullet"/>
      <w:lvlText w:val=""/>
      <w:lvlJc w:val="left"/>
      <w:pPr>
        <w:tabs>
          <w:tab w:val="num" w:pos="5400"/>
        </w:tabs>
        <w:ind w:left="5400" w:hanging="360"/>
      </w:pPr>
      <w:rPr>
        <w:rFonts w:ascii="Wingdings" w:hAnsi="Wingdings" w:hint="default"/>
      </w:rPr>
    </w:lvl>
    <w:lvl w:ilvl="6" w:tplc="04160001" w:tentative="1">
      <w:start w:val="1"/>
      <w:numFmt w:val="bullet"/>
      <w:lvlText w:val=""/>
      <w:lvlJc w:val="left"/>
      <w:pPr>
        <w:tabs>
          <w:tab w:val="num" w:pos="6120"/>
        </w:tabs>
        <w:ind w:left="6120" w:hanging="360"/>
      </w:pPr>
      <w:rPr>
        <w:rFonts w:ascii="Symbol" w:hAnsi="Symbol" w:hint="default"/>
      </w:rPr>
    </w:lvl>
    <w:lvl w:ilvl="7" w:tplc="04160003" w:tentative="1">
      <w:start w:val="1"/>
      <w:numFmt w:val="bullet"/>
      <w:lvlText w:val="o"/>
      <w:lvlJc w:val="left"/>
      <w:pPr>
        <w:tabs>
          <w:tab w:val="num" w:pos="6840"/>
        </w:tabs>
        <w:ind w:left="6840" w:hanging="360"/>
      </w:pPr>
      <w:rPr>
        <w:rFonts w:ascii="Courier New" w:hAnsi="Courier New" w:hint="default"/>
      </w:rPr>
    </w:lvl>
    <w:lvl w:ilvl="8" w:tplc="04160005" w:tentative="1">
      <w:start w:val="1"/>
      <w:numFmt w:val="bullet"/>
      <w:lvlText w:val=""/>
      <w:lvlJc w:val="left"/>
      <w:pPr>
        <w:tabs>
          <w:tab w:val="num" w:pos="7560"/>
        </w:tabs>
        <w:ind w:left="7560" w:hanging="360"/>
      </w:pPr>
      <w:rPr>
        <w:rFonts w:ascii="Wingdings" w:hAnsi="Wingdings" w:hint="default"/>
      </w:rPr>
    </w:lvl>
  </w:abstractNum>
  <w:abstractNum w:abstractNumId="8">
    <w:nsid w:val="199A5CB8"/>
    <w:multiLevelType w:val="hybridMultilevel"/>
    <w:tmpl w:val="82DA7BF2"/>
    <w:lvl w:ilvl="0" w:tplc="04160003">
      <w:start w:val="1"/>
      <w:numFmt w:val="bullet"/>
      <w:lvlText w:val="o"/>
      <w:lvlJc w:val="left"/>
      <w:pPr>
        <w:tabs>
          <w:tab w:val="num" w:pos="3240"/>
        </w:tabs>
        <w:ind w:left="3240" w:hanging="360"/>
      </w:pPr>
      <w:rPr>
        <w:rFonts w:ascii="Courier New" w:hAnsi="Courier New" w:hint="default"/>
      </w:rPr>
    </w:lvl>
    <w:lvl w:ilvl="1" w:tplc="04160003" w:tentative="1">
      <w:start w:val="1"/>
      <w:numFmt w:val="bullet"/>
      <w:lvlText w:val="o"/>
      <w:lvlJc w:val="left"/>
      <w:pPr>
        <w:tabs>
          <w:tab w:val="num" w:pos="3960"/>
        </w:tabs>
        <w:ind w:left="3960" w:hanging="360"/>
      </w:pPr>
      <w:rPr>
        <w:rFonts w:ascii="Courier New" w:hAnsi="Courier New" w:hint="default"/>
      </w:rPr>
    </w:lvl>
    <w:lvl w:ilvl="2" w:tplc="04160005" w:tentative="1">
      <w:start w:val="1"/>
      <w:numFmt w:val="bullet"/>
      <w:lvlText w:val=""/>
      <w:lvlJc w:val="left"/>
      <w:pPr>
        <w:tabs>
          <w:tab w:val="num" w:pos="4680"/>
        </w:tabs>
        <w:ind w:left="4680" w:hanging="360"/>
      </w:pPr>
      <w:rPr>
        <w:rFonts w:ascii="Wingdings" w:hAnsi="Wingdings" w:hint="default"/>
      </w:rPr>
    </w:lvl>
    <w:lvl w:ilvl="3" w:tplc="04160001" w:tentative="1">
      <w:start w:val="1"/>
      <w:numFmt w:val="bullet"/>
      <w:lvlText w:val=""/>
      <w:lvlJc w:val="left"/>
      <w:pPr>
        <w:tabs>
          <w:tab w:val="num" w:pos="5400"/>
        </w:tabs>
        <w:ind w:left="5400" w:hanging="360"/>
      </w:pPr>
      <w:rPr>
        <w:rFonts w:ascii="Symbol" w:hAnsi="Symbol" w:hint="default"/>
      </w:rPr>
    </w:lvl>
    <w:lvl w:ilvl="4" w:tplc="04160003" w:tentative="1">
      <w:start w:val="1"/>
      <w:numFmt w:val="bullet"/>
      <w:lvlText w:val="o"/>
      <w:lvlJc w:val="left"/>
      <w:pPr>
        <w:tabs>
          <w:tab w:val="num" w:pos="6120"/>
        </w:tabs>
        <w:ind w:left="6120" w:hanging="360"/>
      </w:pPr>
      <w:rPr>
        <w:rFonts w:ascii="Courier New" w:hAnsi="Courier New" w:hint="default"/>
      </w:rPr>
    </w:lvl>
    <w:lvl w:ilvl="5" w:tplc="04160005" w:tentative="1">
      <w:start w:val="1"/>
      <w:numFmt w:val="bullet"/>
      <w:lvlText w:val=""/>
      <w:lvlJc w:val="left"/>
      <w:pPr>
        <w:tabs>
          <w:tab w:val="num" w:pos="6840"/>
        </w:tabs>
        <w:ind w:left="6840" w:hanging="360"/>
      </w:pPr>
      <w:rPr>
        <w:rFonts w:ascii="Wingdings" w:hAnsi="Wingdings" w:hint="default"/>
      </w:rPr>
    </w:lvl>
    <w:lvl w:ilvl="6" w:tplc="04160001" w:tentative="1">
      <w:start w:val="1"/>
      <w:numFmt w:val="bullet"/>
      <w:lvlText w:val=""/>
      <w:lvlJc w:val="left"/>
      <w:pPr>
        <w:tabs>
          <w:tab w:val="num" w:pos="7560"/>
        </w:tabs>
        <w:ind w:left="7560" w:hanging="360"/>
      </w:pPr>
      <w:rPr>
        <w:rFonts w:ascii="Symbol" w:hAnsi="Symbol" w:hint="default"/>
      </w:rPr>
    </w:lvl>
    <w:lvl w:ilvl="7" w:tplc="04160003" w:tentative="1">
      <w:start w:val="1"/>
      <w:numFmt w:val="bullet"/>
      <w:lvlText w:val="o"/>
      <w:lvlJc w:val="left"/>
      <w:pPr>
        <w:tabs>
          <w:tab w:val="num" w:pos="8280"/>
        </w:tabs>
        <w:ind w:left="8280" w:hanging="360"/>
      </w:pPr>
      <w:rPr>
        <w:rFonts w:ascii="Courier New" w:hAnsi="Courier New" w:hint="default"/>
      </w:rPr>
    </w:lvl>
    <w:lvl w:ilvl="8" w:tplc="04160005" w:tentative="1">
      <w:start w:val="1"/>
      <w:numFmt w:val="bullet"/>
      <w:lvlText w:val=""/>
      <w:lvlJc w:val="left"/>
      <w:pPr>
        <w:tabs>
          <w:tab w:val="num" w:pos="9000"/>
        </w:tabs>
        <w:ind w:left="9000" w:hanging="360"/>
      </w:pPr>
      <w:rPr>
        <w:rFonts w:ascii="Wingdings" w:hAnsi="Wingdings" w:hint="default"/>
      </w:rPr>
    </w:lvl>
  </w:abstractNum>
  <w:abstractNum w:abstractNumId="9">
    <w:nsid w:val="1AFD1863"/>
    <w:multiLevelType w:val="hybridMultilevel"/>
    <w:tmpl w:val="A7BA314C"/>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0">
    <w:nsid w:val="23E378A6"/>
    <w:multiLevelType w:val="hybridMultilevel"/>
    <w:tmpl w:val="15B058E4"/>
    <w:lvl w:ilvl="0" w:tplc="0416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1080"/>
        </w:tabs>
        <w:ind w:left="1080" w:hanging="360"/>
      </w:pPr>
      <w:rPr>
        <w:rFonts w:ascii="Courier New" w:hAnsi="Courier New" w:hint="default"/>
      </w:rPr>
    </w:lvl>
    <w:lvl w:ilvl="2" w:tplc="04160001">
      <w:start w:val="1"/>
      <w:numFmt w:val="bullet"/>
      <w:lvlText w:val=""/>
      <w:lvlJc w:val="left"/>
      <w:pPr>
        <w:tabs>
          <w:tab w:val="num" w:pos="1800"/>
        </w:tabs>
        <w:ind w:left="1800" w:hanging="360"/>
      </w:pPr>
      <w:rPr>
        <w:rFonts w:ascii="Symbol" w:hAnsi="Symbol" w:hint="default"/>
      </w:rPr>
    </w:lvl>
    <w:lvl w:ilvl="3" w:tplc="0416000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11">
    <w:nsid w:val="24C27189"/>
    <w:multiLevelType w:val="hybridMultilevel"/>
    <w:tmpl w:val="AE72B9B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nsid w:val="25D76F50"/>
    <w:multiLevelType w:val="hybridMultilevel"/>
    <w:tmpl w:val="81C85046"/>
    <w:lvl w:ilvl="0" w:tplc="0416000F">
      <w:start w:val="1"/>
      <w:numFmt w:val="decimal"/>
      <w:lvlText w:val="%1."/>
      <w:lvlJc w:val="left"/>
      <w:pPr>
        <w:ind w:left="720" w:hanging="360"/>
      </w:pPr>
      <w:rPr>
        <w:rFonts w:cs="Times New Roman"/>
      </w:rPr>
    </w:lvl>
    <w:lvl w:ilvl="1" w:tplc="04160019">
      <w:start w:val="1"/>
      <w:numFmt w:val="decimal"/>
      <w:lvlText w:val="%2."/>
      <w:lvlJc w:val="left"/>
      <w:pPr>
        <w:tabs>
          <w:tab w:val="num" w:pos="1440"/>
        </w:tabs>
        <w:ind w:left="1440" w:hanging="360"/>
      </w:pPr>
      <w:rPr>
        <w:rFonts w:cs="Times New Roman"/>
      </w:rPr>
    </w:lvl>
    <w:lvl w:ilvl="2" w:tplc="0416001B">
      <w:start w:val="1"/>
      <w:numFmt w:val="decimal"/>
      <w:lvlText w:val="%3."/>
      <w:lvlJc w:val="left"/>
      <w:pPr>
        <w:tabs>
          <w:tab w:val="num" w:pos="2160"/>
        </w:tabs>
        <w:ind w:left="2160" w:hanging="36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decimal"/>
      <w:lvlText w:val="%5."/>
      <w:lvlJc w:val="left"/>
      <w:pPr>
        <w:tabs>
          <w:tab w:val="num" w:pos="3600"/>
        </w:tabs>
        <w:ind w:left="3600" w:hanging="360"/>
      </w:pPr>
      <w:rPr>
        <w:rFonts w:cs="Times New Roman"/>
      </w:rPr>
    </w:lvl>
    <w:lvl w:ilvl="5" w:tplc="0416001B">
      <w:start w:val="1"/>
      <w:numFmt w:val="decimal"/>
      <w:lvlText w:val="%6."/>
      <w:lvlJc w:val="left"/>
      <w:pPr>
        <w:tabs>
          <w:tab w:val="num" w:pos="4320"/>
        </w:tabs>
        <w:ind w:left="4320" w:hanging="36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decimal"/>
      <w:lvlText w:val="%8."/>
      <w:lvlJc w:val="left"/>
      <w:pPr>
        <w:tabs>
          <w:tab w:val="num" w:pos="5760"/>
        </w:tabs>
        <w:ind w:left="5760" w:hanging="360"/>
      </w:pPr>
      <w:rPr>
        <w:rFonts w:cs="Times New Roman"/>
      </w:rPr>
    </w:lvl>
    <w:lvl w:ilvl="8" w:tplc="0416001B">
      <w:start w:val="1"/>
      <w:numFmt w:val="decimal"/>
      <w:lvlText w:val="%9."/>
      <w:lvlJc w:val="left"/>
      <w:pPr>
        <w:tabs>
          <w:tab w:val="num" w:pos="6480"/>
        </w:tabs>
        <w:ind w:left="6480" w:hanging="360"/>
      </w:pPr>
      <w:rPr>
        <w:rFonts w:cs="Times New Roman"/>
      </w:rPr>
    </w:lvl>
  </w:abstractNum>
  <w:abstractNum w:abstractNumId="13">
    <w:nsid w:val="2A5B3071"/>
    <w:multiLevelType w:val="hybridMultilevel"/>
    <w:tmpl w:val="10585098"/>
    <w:lvl w:ilvl="0" w:tplc="04160001">
      <w:start w:val="1"/>
      <w:numFmt w:val="bullet"/>
      <w:lvlText w:val=""/>
      <w:lvlJc w:val="left"/>
      <w:pPr>
        <w:ind w:left="1146" w:hanging="360"/>
      </w:pPr>
      <w:rPr>
        <w:rFonts w:ascii="Symbol" w:hAnsi="Symbol" w:hint="default"/>
      </w:rPr>
    </w:lvl>
    <w:lvl w:ilvl="1" w:tplc="04160003">
      <w:start w:val="1"/>
      <w:numFmt w:val="bullet"/>
      <w:lvlText w:val="o"/>
      <w:lvlJc w:val="left"/>
      <w:pPr>
        <w:ind w:left="1866" w:hanging="360"/>
      </w:pPr>
      <w:rPr>
        <w:rFonts w:ascii="Courier New" w:hAnsi="Courier New" w:cs="Courier New" w:hint="default"/>
      </w:rPr>
    </w:lvl>
    <w:lvl w:ilvl="2" w:tplc="04160005">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4">
    <w:nsid w:val="2C9873E7"/>
    <w:multiLevelType w:val="hybridMultilevel"/>
    <w:tmpl w:val="C4824B1E"/>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5">
    <w:nsid w:val="2E940F74"/>
    <w:multiLevelType w:val="hybridMultilevel"/>
    <w:tmpl w:val="FBC6633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nsid w:val="441C2E9A"/>
    <w:multiLevelType w:val="hybridMultilevel"/>
    <w:tmpl w:val="2760E0B4"/>
    <w:lvl w:ilvl="0" w:tplc="04160003">
      <w:start w:val="1"/>
      <w:numFmt w:val="bullet"/>
      <w:lvlText w:val="o"/>
      <w:lvlJc w:val="left"/>
      <w:pPr>
        <w:tabs>
          <w:tab w:val="num" w:pos="1440"/>
        </w:tabs>
        <w:ind w:left="1440" w:hanging="360"/>
      </w:pPr>
      <w:rPr>
        <w:rFonts w:ascii="Courier New" w:hAnsi="Courier New"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7">
    <w:nsid w:val="4B5243A4"/>
    <w:multiLevelType w:val="hybridMultilevel"/>
    <w:tmpl w:val="3A8A50AA"/>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8">
    <w:nsid w:val="4D632509"/>
    <w:multiLevelType w:val="hybridMultilevel"/>
    <w:tmpl w:val="45B47C66"/>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9">
    <w:nsid w:val="5B0C14AE"/>
    <w:multiLevelType w:val="hybridMultilevel"/>
    <w:tmpl w:val="FE140578"/>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0">
    <w:nsid w:val="5CFF6264"/>
    <w:multiLevelType w:val="hybridMultilevel"/>
    <w:tmpl w:val="E03CE75E"/>
    <w:lvl w:ilvl="0" w:tplc="0416000F">
      <w:start w:val="1"/>
      <w:numFmt w:val="decimal"/>
      <w:lvlText w:val="%1."/>
      <w:lvlJc w:val="left"/>
      <w:pPr>
        <w:tabs>
          <w:tab w:val="num" w:pos="1584"/>
        </w:tabs>
        <w:ind w:left="1584" w:hanging="360"/>
      </w:pPr>
      <w:rPr>
        <w:rFonts w:cs="Times New Roman"/>
      </w:rPr>
    </w:lvl>
    <w:lvl w:ilvl="1" w:tplc="04160019" w:tentative="1">
      <w:start w:val="1"/>
      <w:numFmt w:val="lowerLetter"/>
      <w:lvlText w:val="%2."/>
      <w:lvlJc w:val="left"/>
      <w:pPr>
        <w:tabs>
          <w:tab w:val="num" w:pos="2304"/>
        </w:tabs>
        <w:ind w:left="2304" w:hanging="360"/>
      </w:pPr>
      <w:rPr>
        <w:rFonts w:cs="Times New Roman"/>
      </w:rPr>
    </w:lvl>
    <w:lvl w:ilvl="2" w:tplc="0416001B" w:tentative="1">
      <w:start w:val="1"/>
      <w:numFmt w:val="lowerRoman"/>
      <w:lvlText w:val="%3."/>
      <w:lvlJc w:val="right"/>
      <w:pPr>
        <w:tabs>
          <w:tab w:val="num" w:pos="3024"/>
        </w:tabs>
        <w:ind w:left="3024" w:hanging="180"/>
      </w:pPr>
      <w:rPr>
        <w:rFonts w:cs="Times New Roman"/>
      </w:rPr>
    </w:lvl>
    <w:lvl w:ilvl="3" w:tplc="0416000F" w:tentative="1">
      <w:start w:val="1"/>
      <w:numFmt w:val="decimal"/>
      <w:lvlText w:val="%4."/>
      <w:lvlJc w:val="left"/>
      <w:pPr>
        <w:tabs>
          <w:tab w:val="num" w:pos="3744"/>
        </w:tabs>
        <w:ind w:left="3744" w:hanging="360"/>
      </w:pPr>
      <w:rPr>
        <w:rFonts w:cs="Times New Roman"/>
      </w:rPr>
    </w:lvl>
    <w:lvl w:ilvl="4" w:tplc="04160019" w:tentative="1">
      <w:start w:val="1"/>
      <w:numFmt w:val="lowerLetter"/>
      <w:lvlText w:val="%5."/>
      <w:lvlJc w:val="left"/>
      <w:pPr>
        <w:tabs>
          <w:tab w:val="num" w:pos="4464"/>
        </w:tabs>
        <w:ind w:left="4464" w:hanging="360"/>
      </w:pPr>
      <w:rPr>
        <w:rFonts w:cs="Times New Roman"/>
      </w:rPr>
    </w:lvl>
    <w:lvl w:ilvl="5" w:tplc="0416001B" w:tentative="1">
      <w:start w:val="1"/>
      <w:numFmt w:val="lowerRoman"/>
      <w:lvlText w:val="%6."/>
      <w:lvlJc w:val="right"/>
      <w:pPr>
        <w:tabs>
          <w:tab w:val="num" w:pos="5184"/>
        </w:tabs>
        <w:ind w:left="5184" w:hanging="180"/>
      </w:pPr>
      <w:rPr>
        <w:rFonts w:cs="Times New Roman"/>
      </w:rPr>
    </w:lvl>
    <w:lvl w:ilvl="6" w:tplc="0416000F" w:tentative="1">
      <w:start w:val="1"/>
      <w:numFmt w:val="decimal"/>
      <w:lvlText w:val="%7."/>
      <w:lvlJc w:val="left"/>
      <w:pPr>
        <w:tabs>
          <w:tab w:val="num" w:pos="5904"/>
        </w:tabs>
        <w:ind w:left="5904" w:hanging="360"/>
      </w:pPr>
      <w:rPr>
        <w:rFonts w:cs="Times New Roman"/>
      </w:rPr>
    </w:lvl>
    <w:lvl w:ilvl="7" w:tplc="04160019" w:tentative="1">
      <w:start w:val="1"/>
      <w:numFmt w:val="lowerLetter"/>
      <w:lvlText w:val="%8."/>
      <w:lvlJc w:val="left"/>
      <w:pPr>
        <w:tabs>
          <w:tab w:val="num" w:pos="6624"/>
        </w:tabs>
        <w:ind w:left="6624" w:hanging="360"/>
      </w:pPr>
      <w:rPr>
        <w:rFonts w:cs="Times New Roman"/>
      </w:rPr>
    </w:lvl>
    <w:lvl w:ilvl="8" w:tplc="0416001B" w:tentative="1">
      <w:start w:val="1"/>
      <w:numFmt w:val="lowerRoman"/>
      <w:lvlText w:val="%9."/>
      <w:lvlJc w:val="right"/>
      <w:pPr>
        <w:tabs>
          <w:tab w:val="num" w:pos="7344"/>
        </w:tabs>
        <w:ind w:left="7344" w:hanging="180"/>
      </w:pPr>
      <w:rPr>
        <w:rFonts w:cs="Times New Roman"/>
      </w:rPr>
    </w:lvl>
  </w:abstractNum>
  <w:abstractNum w:abstractNumId="21">
    <w:nsid w:val="6B932326"/>
    <w:multiLevelType w:val="hybridMultilevel"/>
    <w:tmpl w:val="5F5A9BEC"/>
    <w:lvl w:ilvl="0" w:tplc="04160001">
      <w:start w:val="1"/>
      <w:numFmt w:val="bullet"/>
      <w:lvlText w:val=""/>
      <w:lvlJc w:val="left"/>
      <w:pPr>
        <w:tabs>
          <w:tab w:val="num" w:pos="1080"/>
        </w:tabs>
        <w:ind w:left="1080" w:hanging="360"/>
      </w:pPr>
      <w:rPr>
        <w:rFonts w:ascii="Symbol" w:hAnsi="Symbol" w:hint="default"/>
      </w:rPr>
    </w:lvl>
    <w:lvl w:ilvl="1" w:tplc="04160003" w:tentative="1">
      <w:start w:val="1"/>
      <w:numFmt w:val="bullet"/>
      <w:lvlText w:val="o"/>
      <w:lvlJc w:val="left"/>
      <w:pPr>
        <w:tabs>
          <w:tab w:val="num" w:pos="1800"/>
        </w:tabs>
        <w:ind w:left="1800" w:hanging="360"/>
      </w:pPr>
      <w:rPr>
        <w:rFonts w:ascii="Courier New" w:hAnsi="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22">
    <w:nsid w:val="6C1A6C83"/>
    <w:multiLevelType w:val="hybridMultilevel"/>
    <w:tmpl w:val="56D23130"/>
    <w:lvl w:ilvl="0" w:tplc="04160003">
      <w:start w:val="1"/>
      <w:numFmt w:val="bullet"/>
      <w:lvlText w:val="o"/>
      <w:lvlJc w:val="left"/>
      <w:pPr>
        <w:tabs>
          <w:tab w:val="num" w:pos="2880"/>
        </w:tabs>
        <w:ind w:left="2880" w:hanging="360"/>
      </w:pPr>
      <w:rPr>
        <w:rFonts w:ascii="Courier New" w:hAnsi="Courier New" w:hint="default"/>
      </w:rPr>
    </w:lvl>
    <w:lvl w:ilvl="1" w:tplc="04160001">
      <w:start w:val="1"/>
      <w:numFmt w:val="bullet"/>
      <w:lvlText w:val=""/>
      <w:lvlJc w:val="left"/>
      <w:pPr>
        <w:tabs>
          <w:tab w:val="num" w:pos="3600"/>
        </w:tabs>
        <w:ind w:left="3600" w:hanging="360"/>
      </w:pPr>
      <w:rPr>
        <w:rFonts w:ascii="Symbol" w:hAnsi="Symbol" w:hint="default"/>
      </w:rPr>
    </w:lvl>
    <w:lvl w:ilvl="2" w:tplc="04160005" w:tentative="1">
      <w:start w:val="1"/>
      <w:numFmt w:val="bullet"/>
      <w:lvlText w:val=""/>
      <w:lvlJc w:val="left"/>
      <w:pPr>
        <w:tabs>
          <w:tab w:val="num" w:pos="4320"/>
        </w:tabs>
        <w:ind w:left="4320" w:hanging="360"/>
      </w:pPr>
      <w:rPr>
        <w:rFonts w:ascii="Wingdings" w:hAnsi="Wingdings" w:hint="default"/>
      </w:rPr>
    </w:lvl>
    <w:lvl w:ilvl="3" w:tplc="04160001" w:tentative="1">
      <w:start w:val="1"/>
      <w:numFmt w:val="bullet"/>
      <w:lvlText w:val=""/>
      <w:lvlJc w:val="left"/>
      <w:pPr>
        <w:tabs>
          <w:tab w:val="num" w:pos="5040"/>
        </w:tabs>
        <w:ind w:left="5040" w:hanging="360"/>
      </w:pPr>
      <w:rPr>
        <w:rFonts w:ascii="Symbol" w:hAnsi="Symbol" w:hint="default"/>
      </w:rPr>
    </w:lvl>
    <w:lvl w:ilvl="4" w:tplc="04160003" w:tentative="1">
      <w:start w:val="1"/>
      <w:numFmt w:val="bullet"/>
      <w:lvlText w:val="o"/>
      <w:lvlJc w:val="left"/>
      <w:pPr>
        <w:tabs>
          <w:tab w:val="num" w:pos="5760"/>
        </w:tabs>
        <w:ind w:left="5760" w:hanging="360"/>
      </w:pPr>
      <w:rPr>
        <w:rFonts w:ascii="Courier New" w:hAnsi="Courier New" w:hint="default"/>
      </w:rPr>
    </w:lvl>
    <w:lvl w:ilvl="5" w:tplc="04160005" w:tentative="1">
      <w:start w:val="1"/>
      <w:numFmt w:val="bullet"/>
      <w:lvlText w:val=""/>
      <w:lvlJc w:val="left"/>
      <w:pPr>
        <w:tabs>
          <w:tab w:val="num" w:pos="6480"/>
        </w:tabs>
        <w:ind w:left="6480" w:hanging="360"/>
      </w:pPr>
      <w:rPr>
        <w:rFonts w:ascii="Wingdings" w:hAnsi="Wingdings" w:hint="default"/>
      </w:rPr>
    </w:lvl>
    <w:lvl w:ilvl="6" w:tplc="04160001" w:tentative="1">
      <w:start w:val="1"/>
      <w:numFmt w:val="bullet"/>
      <w:lvlText w:val=""/>
      <w:lvlJc w:val="left"/>
      <w:pPr>
        <w:tabs>
          <w:tab w:val="num" w:pos="7200"/>
        </w:tabs>
        <w:ind w:left="7200" w:hanging="360"/>
      </w:pPr>
      <w:rPr>
        <w:rFonts w:ascii="Symbol" w:hAnsi="Symbol" w:hint="default"/>
      </w:rPr>
    </w:lvl>
    <w:lvl w:ilvl="7" w:tplc="04160003" w:tentative="1">
      <w:start w:val="1"/>
      <w:numFmt w:val="bullet"/>
      <w:lvlText w:val="o"/>
      <w:lvlJc w:val="left"/>
      <w:pPr>
        <w:tabs>
          <w:tab w:val="num" w:pos="7920"/>
        </w:tabs>
        <w:ind w:left="7920" w:hanging="360"/>
      </w:pPr>
      <w:rPr>
        <w:rFonts w:ascii="Courier New" w:hAnsi="Courier New" w:hint="default"/>
      </w:rPr>
    </w:lvl>
    <w:lvl w:ilvl="8" w:tplc="04160005" w:tentative="1">
      <w:start w:val="1"/>
      <w:numFmt w:val="bullet"/>
      <w:lvlText w:val=""/>
      <w:lvlJc w:val="left"/>
      <w:pPr>
        <w:tabs>
          <w:tab w:val="num" w:pos="8640"/>
        </w:tabs>
        <w:ind w:left="8640" w:hanging="360"/>
      </w:pPr>
      <w:rPr>
        <w:rFonts w:ascii="Wingdings" w:hAnsi="Wingdings" w:hint="default"/>
      </w:rPr>
    </w:lvl>
  </w:abstractNum>
  <w:abstractNum w:abstractNumId="23">
    <w:nsid w:val="6E7C554C"/>
    <w:multiLevelType w:val="hybridMultilevel"/>
    <w:tmpl w:val="0D8C2596"/>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24">
    <w:nsid w:val="6FD05476"/>
    <w:multiLevelType w:val="hybridMultilevel"/>
    <w:tmpl w:val="15C80954"/>
    <w:lvl w:ilvl="0" w:tplc="0416000F">
      <w:start w:val="1"/>
      <w:numFmt w:val="decimal"/>
      <w:lvlText w:val="%1."/>
      <w:lvlJc w:val="left"/>
      <w:pPr>
        <w:tabs>
          <w:tab w:val="num" w:pos="360"/>
        </w:tabs>
        <w:ind w:left="360" w:hanging="360"/>
      </w:pPr>
      <w:rPr>
        <w:rFonts w:cs="Times New Roman"/>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25">
    <w:nsid w:val="717A2088"/>
    <w:multiLevelType w:val="hybridMultilevel"/>
    <w:tmpl w:val="0D62BE5C"/>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hint="default"/>
      </w:rPr>
    </w:lvl>
    <w:lvl w:ilvl="2" w:tplc="04160005">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26">
    <w:nsid w:val="74326D38"/>
    <w:multiLevelType w:val="hybridMultilevel"/>
    <w:tmpl w:val="C61EF2CE"/>
    <w:lvl w:ilvl="0" w:tplc="04160001">
      <w:start w:val="1"/>
      <w:numFmt w:val="bullet"/>
      <w:lvlText w:val=""/>
      <w:lvlJc w:val="left"/>
      <w:pPr>
        <w:ind w:left="1146" w:hanging="360"/>
      </w:pPr>
      <w:rPr>
        <w:rFonts w:ascii="Symbol" w:hAnsi="Symbol" w:hint="default"/>
      </w:rPr>
    </w:lvl>
    <w:lvl w:ilvl="1" w:tplc="04160003">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num w:numId="1">
    <w:abstractNumId w:val="0"/>
  </w:num>
  <w:num w:numId="2">
    <w:abstractNumId w:val="5"/>
  </w:num>
  <w:num w:numId="3">
    <w:abstractNumId w:val="9"/>
  </w:num>
  <w:num w:numId="4">
    <w:abstractNumId w:val="19"/>
  </w:num>
  <w:num w:numId="5">
    <w:abstractNumId w:val="10"/>
  </w:num>
  <w:num w:numId="6">
    <w:abstractNumId w:val="24"/>
  </w:num>
  <w:num w:numId="7">
    <w:abstractNumId w:val="7"/>
  </w:num>
  <w:num w:numId="8">
    <w:abstractNumId w:val="18"/>
  </w:num>
  <w:num w:numId="9">
    <w:abstractNumId w:val="15"/>
  </w:num>
  <w:num w:numId="10">
    <w:abstractNumId w:val="11"/>
  </w:num>
  <w:num w:numId="11">
    <w:abstractNumId w:val="21"/>
  </w:num>
  <w:num w:numId="12">
    <w:abstractNumId w:val="20"/>
  </w:num>
  <w:num w:numId="13">
    <w:abstractNumId w:val="4"/>
  </w:num>
  <w:num w:numId="14">
    <w:abstractNumId w:val="2"/>
  </w:num>
  <w:num w:numId="15">
    <w:abstractNumId w:val="25"/>
  </w:num>
  <w:num w:numId="16">
    <w:abstractNumId w:val="8"/>
  </w:num>
  <w:num w:numId="17">
    <w:abstractNumId w:val="16"/>
  </w:num>
  <w:num w:numId="18">
    <w:abstractNumId w:val="1"/>
  </w:num>
  <w:num w:numId="19">
    <w:abstractNumId w:val="6"/>
  </w:num>
  <w:num w:numId="20">
    <w:abstractNumId w:val="22"/>
  </w:num>
  <w:num w:numId="21">
    <w:abstractNumId w:val="23"/>
  </w:num>
  <w:num w:numId="22">
    <w:abstractNumId w:val="14"/>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26"/>
  </w:num>
  <w:num w:numId="27">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9F1"/>
    <w:rsid w:val="00001AFF"/>
    <w:rsid w:val="00002D60"/>
    <w:rsid w:val="00005CD4"/>
    <w:rsid w:val="0000716A"/>
    <w:rsid w:val="000111F6"/>
    <w:rsid w:val="000119B3"/>
    <w:rsid w:val="00011A3A"/>
    <w:rsid w:val="000162E2"/>
    <w:rsid w:val="0002068B"/>
    <w:rsid w:val="00021A21"/>
    <w:rsid w:val="00025789"/>
    <w:rsid w:val="00026F37"/>
    <w:rsid w:val="000339EB"/>
    <w:rsid w:val="00033B45"/>
    <w:rsid w:val="00034CB0"/>
    <w:rsid w:val="000408DB"/>
    <w:rsid w:val="000425DB"/>
    <w:rsid w:val="00043B76"/>
    <w:rsid w:val="00043BF8"/>
    <w:rsid w:val="00047D6D"/>
    <w:rsid w:val="0005102B"/>
    <w:rsid w:val="00057981"/>
    <w:rsid w:val="00062236"/>
    <w:rsid w:val="0006327C"/>
    <w:rsid w:val="00063320"/>
    <w:rsid w:val="00065E97"/>
    <w:rsid w:val="000718DF"/>
    <w:rsid w:val="00071A31"/>
    <w:rsid w:val="000730EC"/>
    <w:rsid w:val="0007424A"/>
    <w:rsid w:val="00075AD6"/>
    <w:rsid w:val="00075F45"/>
    <w:rsid w:val="0008439D"/>
    <w:rsid w:val="00085C58"/>
    <w:rsid w:val="00090E34"/>
    <w:rsid w:val="00092FF2"/>
    <w:rsid w:val="00095B92"/>
    <w:rsid w:val="00095F57"/>
    <w:rsid w:val="00096E8F"/>
    <w:rsid w:val="000A2DBE"/>
    <w:rsid w:val="000A5878"/>
    <w:rsid w:val="000A60CC"/>
    <w:rsid w:val="000B206F"/>
    <w:rsid w:val="000B3976"/>
    <w:rsid w:val="000B4422"/>
    <w:rsid w:val="000B5FA9"/>
    <w:rsid w:val="000B716E"/>
    <w:rsid w:val="000B74F7"/>
    <w:rsid w:val="000C1D0F"/>
    <w:rsid w:val="000C6D8D"/>
    <w:rsid w:val="000D29E9"/>
    <w:rsid w:val="000E3473"/>
    <w:rsid w:val="000E4113"/>
    <w:rsid w:val="000E5668"/>
    <w:rsid w:val="000E61E4"/>
    <w:rsid w:val="000E6CEA"/>
    <w:rsid w:val="000F0195"/>
    <w:rsid w:val="000F01B0"/>
    <w:rsid w:val="000F0457"/>
    <w:rsid w:val="000F25C4"/>
    <w:rsid w:val="000F321F"/>
    <w:rsid w:val="000F3876"/>
    <w:rsid w:val="000F4B3C"/>
    <w:rsid w:val="000F5D38"/>
    <w:rsid w:val="000F7F7E"/>
    <w:rsid w:val="00100949"/>
    <w:rsid w:val="0010198B"/>
    <w:rsid w:val="00107798"/>
    <w:rsid w:val="00107843"/>
    <w:rsid w:val="00111FA2"/>
    <w:rsid w:val="00112EFC"/>
    <w:rsid w:val="00116B72"/>
    <w:rsid w:val="00120D7F"/>
    <w:rsid w:val="0012448A"/>
    <w:rsid w:val="00130BF4"/>
    <w:rsid w:val="0013234C"/>
    <w:rsid w:val="00133562"/>
    <w:rsid w:val="00134664"/>
    <w:rsid w:val="00134EA4"/>
    <w:rsid w:val="00142AD2"/>
    <w:rsid w:val="00154A64"/>
    <w:rsid w:val="00155152"/>
    <w:rsid w:val="00155485"/>
    <w:rsid w:val="00155AF9"/>
    <w:rsid w:val="0015625A"/>
    <w:rsid w:val="00156A85"/>
    <w:rsid w:val="00161746"/>
    <w:rsid w:val="0016673B"/>
    <w:rsid w:val="00170678"/>
    <w:rsid w:val="00172F20"/>
    <w:rsid w:val="00176665"/>
    <w:rsid w:val="00176B48"/>
    <w:rsid w:val="001776B5"/>
    <w:rsid w:val="0018054E"/>
    <w:rsid w:val="0018172E"/>
    <w:rsid w:val="001826EF"/>
    <w:rsid w:val="00183EB9"/>
    <w:rsid w:val="00186729"/>
    <w:rsid w:val="0018798B"/>
    <w:rsid w:val="001908D6"/>
    <w:rsid w:val="00190B56"/>
    <w:rsid w:val="00193394"/>
    <w:rsid w:val="0019415F"/>
    <w:rsid w:val="00195723"/>
    <w:rsid w:val="001B744E"/>
    <w:rsid w:val="001C0FEA"/>
    <w:rsid w:val="001C3A9A"/>
    <w:rsid w:val="001D0F63"/>
    <w:rsid w:val="001D24B2"/>
    <w:rsid w:val="001D266C"/>
    <w:rsid w:val="001D3A86"/>
    <w:rsid w:val="001D55EF"/>
    <w:rsid w:val="001D5FD3"/>
    <w:rsid w:val="001E5B29"/>
    <w:rsid w:val="001E60DF"/>
    <w:rsid w:val="001F1D50"/>
    <w:rsid w:val="001F34B9"/>
    <w:rsid w:val="001F36C6"/>
    <w:rsid w:val="001F4ADC"/>
    <w:rsid w:val="001F53B7"/>
    <w:rsid w:val="002117FD"/>
    <w:rsid w:val="002128F9"/>
    <w:rsid w:val="00215804"/>
    <w:rsid w:val="00216BD7"/>
    <w:rsid w:val="002245F7"/>
    <w:rsid w:val="00225398"/>
    <w:rsid w:val="00227E41"/>
    <w:rsid w:val="00232E19"/>
    <w:rsid w:val="0023440C"/>
    <w:rsid w:val="002369D3"/>
    <w:rsid w:val="0023793F"/>
    <w:rsid w:val="002420A0"/>
    <w:rsid w:val="00242FDD"/>
    <w:rsid w:val="00245221"/>
    <w:rsid w:val="002473FA"/>
    <w:rsid w:val="00254241"/>
    <w:rsid w:val="002552D5"/>
    <w:rsid w:val="002609F8"/>
    <w:rsid w:val="002637AB"/>
    <w:rsid w:val="00263DF6"/>
    <w:rsid w:val="00266541"/>
    <w:rsid w:val="0026759F"/>
    <w:rsid w:val="00270B92"/>
    <w:rsid w:val="00271A13"/>
    <w:rsid w:val="00271B85"/>
    <w:rsid w:val="00271FB7"/>
    <w:rsid w:val="002743D3"/>
    <w:rsid w:val="0028564E"/>
    <w:rsid w:val="002867D4"/>
    <w:rsid w:val="00290D93"/>
    <w:rsid w:val="00292871"/>
    <w:rsid w:val="00293543"/>
    <w:rsid w:val="00296253"/>
    <w:rsid w:val="002A37A9"/>
    <w:rsid w:val="002A3D6C"/>
    <w:rsid w:val="002A489D"/>
    <w:rsid w:val="002A493C"/>
    <w:rsid w:val="002A4DAE"/>
    <w:rsid w:val="002A5A05"/>
    <w:rsid w:val="002B1A0A"/>
    <w:rsid w:val="002B78BF"/>
    <w:rsid w:val="002C1584"/>
    <w:rsid w:val="002C2B68"/>
    <w:rsid w:val="002C7CDA"/>
    <w:rsid w:val="002D07E2"/>
    <w:rsid w:val="002D0D9D"/>
    <w:rsid w:val="002D0FFA"/>
    <w:rsid w:val="002D2F9A"/>
    <w:rsid w:val="002D36B7"/>
    <w:rsid w:val="002D3A39"/>
    <w:rsid w:val="002D69A4"/>
    <w:rsid w:val="002E294F"/>
    <w:rsid w:val="002E2EC5"/>
    <w:rsid w:val="002E6A5F"/>
    <w:rsid w:val="002E73E1"/>
    <w:rsid w:val="002F2F90"/>
    <w:rsid w:val="002F64E0"/>
    <w:rsid w:val="003007BC"/>
    <w:rsid w:val="00301702"/>
    <w:rsid w:val="00301E5B"/>
    <w:rsid w:val="003026BA"/>
    <w:rsid w:val="00303590"/>
    <w:rsid w:val="00304F50"/>
    <w:rsid w:val="00306759"/>
    <w:rsid w:val="00306C3B"/>
    <w:rsid w:val="00310E23"/>
    <w:rsid w:val="00313C02"/>
    <w:rsid w:val="0031420D"/>
    <w:rsid w:val="00315652"/>
    <w:rsid w:val="00315940"/>
    <w:rsid w:val="00321262"/>
    <w:rsid w:val="00321FF4"/>
    <w:rsid w:val="00324DF4"/>
    <w:rsid w:val="0032615C"/>
    <w:rsid w:val="00343557"/>
    <w:rsid w:val="00343D22"/>
    <w:rsid w:val="00343E85"/>
    <w:rsid w:val="0034692E"/>
    <w:rsid w:val="00346E2C"/>
    <w:rsid w:val="00352574"/>
    <w:rsid w:val="00360B96"/>
    <w:rsid w:val="003619F7"/>
    <w:rsid w:val="0036483C"/>
    <w:rsid w:val="00367FD1"/>
    <w:rsid w:val="00370AA5"/>
    <w:rsid w:val="00372692"/>
    <w:rsid w:val="003735EF"/>
    <w:rsid w:val="003753C5"/>
    <w:rsid w:val="003814DB"/>
    <w:rsid w:val="00385FB7"/>
    <w:rsid w:val="00387876"/>
    <w:rsid w:val="003878F7"/>
    <w:rsid w:val="00390935"/>
    <w:rsid w:val="00392A11"/>
    <w:rsid w:val="00392D4C"/>
    <w:rsid w:val="00394D33"/>
    <w:rsid w:val="00395F0A"/>
    <w:rsid w:val="003976C3"/>
    <w:rsid w:val="003A031B"/>
    <w:rsid w:val="003A29F1"/>
    <w:rsid w:val="003A72DC"/>
    <w:rsid w:val="003B124F"/>
    <w:rsid w:val="003C0E76"/>
    <w:rsid w:val="003C2B66"/>
    <w:rsid w:val="003C3E5A"/>
    <w:rsid w:val="003C5C1F"/>
    <w:rsid w:val="003C6159"/>
    <w:rsid w:val="003C7E6F"/>
    <w:rsid w:val="003D4B3F"/>
    <w:rsid w:val="003D5F2A"/>
    <w:rsid w:val="003D6623"/>
    <w:rsid w:val="003E65D7"/>
    <w:rsid w:val="003E6DD6"/>
    <w:rsid w:val="003F3769"/>
    <w:rsid w:val="003F4CD3"/>
    <w:rsid w:val="003F51EA"/>
    <w:rsid w:val="00406C5E"/>
    <w:rsid w:val="0040743C"/>
    <w:rsid w:val="00407BCF"/>
    <w:rsid w:val="0041262B"/>
    <w:rsid w:val="00414D89"/>
    <w:rsid w:val="004150D4"/>
    <w:rsid w:val="00415F64"/>
    <w:rsid w:val="00425CF6"/>
    <w:rsid w:val="00427853"/>
    <w:rsid w:val="00432241"/>
    <w:rsid w:val="004429EB"/>
    <w:rsid w:val="004454DC"/>
    <w:rsid w:val="004474E5"/>
    <w:rsid w:val="00456E92"/>
    <w:rsid w:val="004602E7"/>
    <w:rsid w:val="00460E14"/>
    <w:rsid w:val="00462052"/>
    <w:rsid w:val="00462254"/>
    <w:rsid w:val="0046284F"/>
    <w:rsid w:val="00462F1A"/>
    <w:rsid w:val="004663C3"/>
    <w:rsid w:val="00466BB1"/>
    <w:rsid w:val="004748E1"/>
    <w:rsid w:val="00475930"/>
    <w:rsid w:val="00481037"/>
    <w:rsid w:val="0048184D"/>
    <w:rsid w:val="004848D8"/>
    <w:rsid w:val="00485E88"/>
    <w:rsid w:val="0049781C"/>
    <w:rsid w:val="004A0DF3"/>
    <w:rsid w:val="004A5B23"/>
    <w:rsid w:val="004B2235"/>
    <w:rsid w:val="004B4CB8"/>
    <w:rsid w:val="004B6EE3"/>
    <w:rsid w:val="004C20D4"/>
    <w:rsid w:val="004C23C5"/>
    <w:rsid w:val="004C5A88"/>
    <w:rsid w:val="004C5CED"/>
    <w:rsid w:val="004D06BD"/>
    <w:rsid w:val="004D1F01"/>
    <w:rsid w:val="004D3EF6"/>
    <w:rsid w:val="004D479A"/>
    <w:rsid w:val="004D681A"/>
    <w:rsid w:val="004D72B7"/>
    <w:rsid w:val="004E146B"/>
    <w:rsid w:val="004E433D"/>
    <w:rsid w:val="004F1907"/>
    <w:rsid w:val="004F23BC"/>
    <w:rsid w:val="004F355F"/>
    <w:rsid w:val="004F73A2"/>
    <w:rsid w:val="004F7A14"/>
    <w:rsid w:val="00504061"/>
    <w:rsid w:val="0050515B"/>
    <w:rsid w:val="00507162"/>
    <w:rsid w:val="00507568"/>
    <w:rsid w:val="00514BD6"/>
    <w:rsid w:val="00516F78"/>
    <w:rsid w:val="00517854"/>
    <w:rsid w:val="005205DF"/>
    <w:rsid w:val="00520620"/>
    <w:rsid w:val="00520752"/>
    <w:rsid w:val="00520A18"/>
    <w:rsid w:val="00525158"/>
    <w:rsid w:val="00533434"/>
    <w:rsid w:val="00533709"/>
    <w:rsid w:val="005342FA"/>
    <w:rsid w:val="005352CD"/>
    <w:rsid w:val="00536B8D"/>
    <w:rsid w:val="0054470E"/>
    <w:rsid w:val="00550E13"/>
    <w:rsid w:val="00550F6C"/>
    <w:rsid w:val="00551A51"/>
    <w:rsid w:val="005529EC"/>
    <w:rsid w:val="00563CCF"/>
    <w:rsid w:val="00565A80"/>
    <w:rsid w:val="00566DA7"/>
    <w:rsid w:val="005728F6"/>
    <w:rsid w:val="0058023C"/>
    <w:rsid w:val="00580FAD"/>
    <w:rsid w:val="00586977"/>
    <w:rsid w:val="00591325"/>
    <w:rsid w:val="0059362C"/>
    <w:rsid w:val="00594103"/>
    <w:rsid w:val="00595535"/>
    <w:rsid w:val="00597006"/>
    <w:rsid w:val="005976A3"/>
    <w:rsid w:val="005B3A6F"/>
    <w:rsid w:val="005B56C8"/>
    <w:rsid w:val="005B57DE"/>
    <w:rsid w:val="005B5AF7"/>
    <w:rsid w:val="005B5C2A"/>
    <w:rsid w:val="005B5C5F"/>
    <w:rsid w:val="005B7EC3"/>
    <w:rsid w:val="005C23C6"/>
    <w:rsid w:val="005C2ABC"/>
    <w:rsid w:val="005C53BE"/>
    <w:rsid w:val="005C759A"/>
    <w:rsid w:val="005D18EF"/>
    <w:rsid w:val="005E211D"/>
    <w:rsid w:val="005E2F8C"/>
    <w:rsid w:val="005E57D7"/>
    <w:rsid w:val="005F10E3"/>
    <w:rsid w:val="005F1EC1"/>
    <w:rsid w:val="006011B9"/>
    <w:rsid w:val="0060216A"/>
    <w:rsid w:val="00603A73"/>
    <w:rsid w:val="00603F7B"/>
    <w:rsid w:val="00610B3D"/>
    <w:rsid w:val="00614377"/>
    <w:rsid w:val="00614B88"/>
    <w:rsid w:val="0062407B"/>
    <w:rsid w:val="00645DE2"/>
    <w:rsid w:val="00652F0D"/>
    <w:rsid w:val="006538E2"/>
    <w:rsid w:val="0065593F"/>
    <w:rsid w:val="0065695B"/>
    <w:rsid w:val="006675D3"/>
    <w:rsid w:val="006740BF"/>
    <w:rsid w:val="00674551"/>
    <w:rsid w:val="00676DC7"/>
    <w:rsid w:val="00681107"/>
    <w:rsid w:val="00683626"/>
    <w:rsid w:val="00687C7B"/>
    <w:rsid w:val="00691534"/>
    <w:rsid w:val="006919C9"/>
    <w:rsid w:val="00691D6D"/>
    <w:rsid w:val="006A2A01"/>
    <w:rsid w:val="006B4D0C"/>
    <w:rsid w:val="006B5723"/>
    <w:rsid w:val="006C1E49"/>
    <w:rsid w:val="006C43F7"/>
    <w:rsid w:val="006E2C4F"/>
    <w:rsid w:val="006E2F17"/>
    <w:rsid w:val="006E709B"/>
    <w:rsid w:val="006E7B55"/>
    <w:rsid w:val="006F02D4"/>
    <w:rsid w:val="006F0842"/>
    <w:rsid w:val="006F13AB"/>
    <w:rsid w:val="006F1417"/>
    <w:rsid w:val="006F3399"/>
    <w:rsid w:val="006F61F8"/>
    <w:rsid w:val="00703B21"/>
    <w:rsid w:val="00703C26"/>
    <w:rsid w:val="007044C8"/>
    <w:rsid w:val="007069D1"/>
    <w:rsid w:val="007077A7"/>
    <w:rsid w:val="00707850"/>
    <w:rsid w:val="00710567"/>
    <w:rsid w:val="00711B32"/>
    <w:rsid w:val="00713A58"/>
    <w:rsid w:val="00715235"/>
    <w:rsid w:val="00716B52"/>
    <w:rsid w:val="00723253"/>
    <w:rsid w:val="00725A0D"/>
    <w:rsid w:val="00727998"/>
    <w:rsid w:val="00732BAF"/>
    <w:rsid w:val="0073442D"/>
    <w:rsid w:val="00734F41"/>
    <w:rsid w:val="00736B62"/>
    <w:rsid w:val="00736D34"/>
    <w:rsid w:val="00737BCC"/>
    <w:rsid w:val="007400F0"/>
    <w:rsid w:val="007449A3"/>
    <w:rsid w:val="007472E9"/>
    <w:rsid w:val="00752424"/>
    <w:rsid w:val="007565D7"/>
    <w:rsid w:val="0076025F"/>
    <w:rsid w:val="00772978"/>
    <w:rsid w:val="0077376A"/>
    <w:rsid w:val="00776469"/>
    <w:rsid w:val="00785655"/>
    <w:rsid w:val="00792AF6"/>
    <w:rsid w:val="00793B84"/>
    <w:rsid w:val="00793D6C"/>
    <w:rsid w:val="007974B6"/>
    <w:rsid w:val="007A00C4"/>
    <w:rsid w:val="007A20E7"/>
    <w:rsid w:val="007A2713"/>
    <w:rsid w:val="007A727C"/>
    <w:rsid w:val="007B1491"/>
    <w:rsid w:val="007B1AD5"/>
    <w:rsid w:val="007B3B6D"/>
    <w:rsid w:val="007B5D5D"/>
    <w:rsid w:val="007B744D"/>
    <w:rsid w:val="007B769E"/>
    <w:rsid w:val="007C09C7"/>
    <w:rsid w:val="007C2575"/>
    <w:rsid w:val="007C5737"/>
    <w:rsid w:val="007C6825"/>
    <w:rsid w:val="007C6A63"/>
    <w:rsid w:val="007C7C12"/>
    <w:rsid w:val="007D0756"/>
    <w:rsid w:val="007E4CA4"/>
    <w:rsid w:val="007E6119"/>
    <w:rsid w:val="007E71B4"/>
    <w:rsid w:val="008017EC"/>
    <w:rsid w:val="0080382D"/>
    <w:rsid w:val="008039B1"/>
    <w:rsid w:val="008110AC"/>
    <w:rsid w:val="008125D7"/>
    <w:rsid w:val="00813102"/>
    <w:rsid w:val="008140EF"/>
    <w:rsid w:val="00823133"/>
    <w:rsid w:val="00824444"/>
    <w:rsid w:val="00830734"/>
    <w:rsid w:val="00832F35"/>
    <w:rsid w:val="00841321"/>
    <w:rsid w:val="00854EA4"/>
    <w:rsid w:val="008573CA"/>
    <w:rsid w:val="00862B7C"/>
    <w:rsid w:val="00865547"/>
    <w:rsid w:val="008665A6"/>
    <w:rsid w:val="00870065"/>
    <w:rsid w:val="0087218B"/>
    <w:rsid w:val="0087493D"/>
    <w:rsid w:val="00875148"/>
    <w:rsid w:val="0087702B"/>
    <w:rsid w:val="00883CB7"/>
    <w:rsid w:val="00886CF7"/>
    <w:rsid w:val="00890929"/>
    <w:rsid w:val="0089266A"/>
    <w:rsid w:val="0089306D"/>
    <w:rsid w:val="008941BE"/>
    <w:rsid w:val="00896CF3"/>
    <w:rsid w:val="008A1117"/>
    <w:rsid w:val="008B3FE1"/>
    <w:rsid w:val="008B6165"/>
    <w:rsid w:val="008C5990"/>
    <w:rsid w:val="008C696C"/>
    <w:rsid w:val="008D111F"/>
    <w:rsid w:val="008D53D2"/>
    <w:rsid w:val="008D5A24"/>
    <w:rsid w:val="008D5D89"/>
    <w:rsid w:val="008D7370"/>
    <w:rsid w:val="008D743D"/>
    <w:rsid w:val="008E04FA"/>
    <w:rsid w:val="008E17B4"/>
    <w:rsid w:val="008E31C4"/>
    <w:rsid w:val="008E6D40"/>
    <w:rsid w:val="008F0069"/>
    <w:rsid w:val="008F42D5"/>
    <w:rsid w:val="008F4E5A"/>
    <w:rsid w:val="008F548F"/>
    <w:rsid w:val="008F5D03"/>
    <w:rsid w:val="0090560E"/>
    <w:rsid w:val="009056E9"/>
    <w:rsid w:val="00905D43"/>
    <w:rsid w:val="009073BD"/>
    <w:rsid w:val="00912FD6"/>
    <w:rsid w:val="00915B58"/>
    <w:rsid w:val="0092036A"/>
    <w:rsid w:val="009207B5"/>
    <w:rsid w:val="00927DE3"/>
    <w:rsid w:val="00933E88"/>
    <w:rsid w:val="00935C2B"/>
    <w:rsid w:val="00936174"/>
    <w:rsid w:val="0094354E"/>
    <w:rsid w:val="009540DC"/>
    <w:rsid w:val="00954189"/>
    <w:rsid w:val="00957D5B"/>
    <w:rsid w:val="00960881"/>
    <w:rsid w:val="00961437"/>
    <w:rsid w:val="00963850"/>
    <w:rsid w:val="009646D5"/>
    <w:rsid w:val="00965E63"/>
    <w:rsid w:val="00967685"/>
    <w:rsid w:val="00970784"/>
    <w:rsid w:val="00970806"/>
    <w:rsid w:val="00974529"/>
    <w:rsid w:val="00976443"/>
    <w:rsid w:val="00977667"/>
    <w:rsid w:val="00977A2B"/>
    <w:rsid w:val="009809A9"/>
    <w:rsid w:val="009844E0"/>
    <w:rsid w:val="00985A93"/>
    <w:rsid w:val="00987E43"/>
    <w:rsid w:val="00990122"/>
    <w:rsid w:val="00991CB1"/>
    <w:rsid w:val="0099463C"/>
    <w:rsid w:val="00994D77"/>
    <w:rsid w:val="00996E98"/>
    <w:rsid w:val="009B02FE"/>
    <w:rsid w:val="009B7BDF"/>
    <w:rsid w:val="009C0CFF"/>
    <w:rsid w:val="009C2CEB"/>
    <w:rsid w:val="009D0684"/>
    <w:rsid w:val="009D3D27"/>
    <w:rsid w:val="009D6BA7"/>
    <w:rsid w:val="009F2E14"/>
    <w:rsid w:val="009F5AA5"/>
    <w:rsid w:val="00A00118"/>
    <w:rsid w:val="00A035DD"/>
    <w:rsid w:val="00A05703"/>
    <w:rsid w:val="00A07269"/>
    <w:rsid w:val="00A0749A"/>
    <w:rsid w:val="00A10CED"/>
    <w:rsid w:val="00A11C87"/>
    <w:rsid w:val="00A14994"/>
    <w:rsid w:val="00A16D04"/>
    <w:rsid w:val="00A17432"/>
    <w:rsid w:val="00A178C1"/>
    <w:rsid w:val="00A203A1"/>
    <w:rsid w:val="00A21164"/>
    <w:rsid w:val="00A21EA2"/>
    <w:rsid w:val="00A235E5"/>
    <w:rsid w:val="00A3631C"/>
    <w:rsid w:val="00A36F80"/>
    <w:rsid w:val="00A4710C"/>
    <w:rsid w:val="00A47B45"/>
    <w:rsid w:val="00A504B8"/>
    <w:rsid w:val="00A50F02"/>
    <w:rsid w:val="00A52738"/>
    <w:rsid w:val="00A543D3"/>
    <w:rsid w:val="00A569C8"/>
    <w:rsid w:val="00A6089A"/>
    <w:rsid w:val="00A61BBE"/>
    <w:rsid w:val="00A63569"/>
    <w:rsid w:val="00A64519"/>
    <w:rsid w:val="00A66899"/>
    <w:rsid w:val="00A7024F"/>
    <w:rsid w:val="00A71F64"/>
    <w:rsid w:val="00A7235E"/>
    <w:rsid w:val="00A7369D"/>
    <w:rsid w:val="00A75621"/>
    <w:rsid w:val="00A757B8"/>
    <w:rsid w:val="00A76839"/>
    <w:rsid w:val="00A827E2"/>
    <w:rsid w:val="00A835AB"/>
    <w:rsid w:val="00A837DC"/>
    <w:rsid w:val="00A862F3"/>
    <w:rsid w:val="00A91F99"/>
    <w:rsid w:val="00A93840"/>
    <w:rsid w:val="00A941BE"/>
    <w:rsid w:val="00A9451A"/>
    <w:rsid w:val="00AA323C"/>
    <w:rsid w:val="00AA52F3"/>
    <w:rsid w:val="00AB1034"/>
    <w:rsid w:val="00AB4590"/>
    <w:rsid w:val="00AB67A7"/>
    <w:rsid w:val="00AB7DCE"/>
    <w:rsid w:val="00AC3425"/>
    <w:rsid w:val="00AC3DDC"/>
    <w:rsid w:val="00AD13A0"/>
    <w:rsid w:val="00AD1CD7"/>
    <w:rsid w:val="00AD20B9"/>
    <w:rsid w:val="00AD450E"/>
    <w:rsid w:val="00AD527E"/>
    <w:rsid w:val="00AD59B6"/>
    <w:rsid w:val="00AE290D"/>
    <w:rsid w:val="00AE45E8"/>
    <w:rsid w:val="00AF2A86"/>
    <w:rsid w:val="00AF4003"/>
    <w:rsid w:val="00AF4B74"/>
    <w:rsid w:val="00AF6532"/>
    <w:rsid w:val="00AF6E5E"/>
    <w:rsid w:val="00AF72AB"/>
    <w:rsid w:val="00AF7F8F"/>
    <w:rsid w:val="00B027CB"/>
    <w:rsid w:val="00B02BE8"/>
    <w:rsid w:val="00B05FC8"/>
    <w:rsid w:val="00B11C84"/>
    <w:rsid w:val="00B12EB4"/>
    <w:rsid w:val="00B13D59"/>
    <w:rsid w:val="00B14A7A"/>
    <w:rsid w:val="00B171CD"/>
    <w:rsid w:val="00B232EC"/>
    <w:rsid w:val="00B26273"/>
    <w:rsid w:val="00B26CF8"/>
    <w:rsid w:val="00B275F6"/>
    <w:rsid w:val="00B342E9"/>
    <w:rsid w:val="00B34FA0"/>
    <w:rsid w:val="00B36A35"/>
    <w:rsid w:val="00B420A7"/>
    <w:rsid w:val="00B456B0"/>
    <w:rsid w:val="00B46CF8"/>
    <w:rsid w:val="00B51A23"/>
    <w:rsid w:val="00B5598E"/>
    <w:rsid w:val="00B562E1"/>
    <w:rsid w:val="00B604B0"/>
    <w:rsid w:val="00B606B7"/>
    <w:rsid w:val="00B6253E"/>
    <w:rsid w:val="00B639D5"/>
    <w:rsid w:val="00B65ACA"/>
    <w:rsid w:val="00B676B1"/>
    <w:rsid w:val="00B71115"/>
    <w:rsid w:val="00B71670"/>
    <w:rsid w:val="00B718ED"/>
    <w:rsid w:val="00B749AE"/>
    <w:rsid w:val="00B82697"/>
    <w:rsid w:val="00B84DBD"/>
    <w:rsid w:val="00B86F32"/>
    <w:rsid w:val="00B87E6C"/>
    <w:rsid w:val="00B92540"/>
    <w:rsid w:val="00B97270"/>
    <w:rsid w:val="00B97651"/>
    <w:rsid w:val="00B978C8"/>
    <w:rsid w:val="00BA00BC"/>
    <w:rsid w:val="00BA50CD"/>
    <w:rsid w:val="00BA6CC9"/>
    <w:rsid w:val="00BA6DDF"/>
    <w:rsid w:val="00BB189E"/>
    <w:rsid w:val="00BB2081"/>
    <w:rsid w:val="00BB4FC7"/>
    <w:rsid w:val="00BB60F4"/>
    <w:rsid w:val="00BB74D3"/>
    <w:rsid w:val="00BD06A1"/>
    <w:rsid w:val="00BD0D7E"/>
    <w:rsid w:val="00BD11A1"/>
    <w:rsid w:val="00BD16C4"/>
    <w:rsid w:val="00BD1DF1"/>
    <w:rsid w:val="00BD4414"/>
    <w:rsid w:val="00BD7450"/>
    <w:rsid w:val="00BE1773"/>
    <w:rsid w:val="00BE1A1C"/>
    <w:rsid w:val="00BE1CD2"/>
    <w:rsid w:val="00BE3817"/>
    <w:rsid w:val="00BF0AAB"/>
    <w:rsid w:val="00BF216B"/>
    <w:rsid w:val="00BF243E"/>
    <w:rsid w:val="00C00B8A"/>
    <w:rsid w:val="00C0154E"/>
    <w:rsid w:val="00C02839"/>
    <w:rsid w:val="00C036AD"/>
    <w:rsid w:val="00C04981"/>
    <w:rsid w:val="00C06858"/>
    <w:rsid w:val="00C06BDE"/>
    <w:rsid w:val="00C25AFA"/>
    <w:rsid w:val="00C30277"/>
    <w:rsid w:val="00C31143"/>
    <w:rsid w:val="00C313B6"/>
    <w:rsid w:val="00C31446"/>
    <w:rsid w:val="00C3375E"/>
    <w:rsid w:val="00C35528"/>
    <w:rsid w:val="00C3621F"/>
    <w:rsid w:val="00C36FB2"/>
    <w:rsid w:val="00C449A0"/>
    <w:rsid w:val="00C4648C"/>
    <w:rsid w:val="00C468C7"/>
    <w:rsid w:val="00C475C9"/>
    <w:rsid w:val="00C47D5A"/>
    <w:rsid w:val="00C47E18"/>
    <w:rsid w:val="00C53E4B"/>
    <w:rsid w:val="00C55F51"/>
    <w:rsid w:val="00C57994"/>
    <w:rsid w:val="00C57C2E"/>
    <w:rsid w:val="00C60F0C"/>
    <w:rsid w:val="00C62494"/>
    <w:rsid w:val="00C65E4E"/>
    <w:rsid w:val="00C6618A"/>
    <w:rsid w:val="00C672CD"/>
    <w:rsid w:val="00C75E39"/>
    <w:rsid w:val="00C8363C"/>
    <w:rsid w:val="00C83B93"/>
    <w:rsid w:val="00C86DCE"/>
    <w:rsid w:val="00C9056D"/>
    <w:rsid w:val="00C93B4D"/>
    <w:rsid w:val="00C96D9F"/>
    <w:rsid w:val="00CA1659"/>
    <w:rsid w:val="00CA3EC1"/>
    <w:rsid w:val="00CA4A3D"/>
    <w:rsid w:val="00CA5310"/>
    <w:rsid w:val="00CB1B89"/>
    <w:rsid w:val="00CB7054"/>
    <w:rsid w:val="00CB7435"/>
    <w:rsid w:val="00CB7DB2"/>
    <w:rsid w:val="00CC186B"/>
    <w:rsid w:val="00CC356D"/>
    <w:rsid w:val="00CC628B"/>
    <w:rsid w:val="00CD6B47"/>
    <w:rsid w:val="00CF19F7"/>
    <w:rsid w:val="00CF2AC9"/>
    <w:rsid w:val="00CF360A"/>
    <w:rsid w:val="00D013E8"/>
    <w:rsid w:val="00D019BE"/>
    <w:rsid w:val="00D07502"/>
    <w:rsid w:val="00D12005"/>
    <w:rsid w:val="00D1287F"/>
    <w:rsid w:val="00D131F2"/>
    <w:rsid w:val="00D1455B"/>
    <w:rsid w:val="00D15072"/>
    <w:rsid w:val="00D1558F"/>
    <w:rsid w:val="00D16DDA"/>
    <w:rsid w:val="00D20231"/>
    <w:rsid w:val="00D245DA"/>
    <w:rsid w:val="00D253D6"/>
    <w:rsid w:val="00D31268"/>
    <w:rsid w:val="00D340EF"/>
    <w:rsid w:val="00D357CD"/>
    <w:rsid w:val="00D401AD"/>
    <w:rsid w:val="00D43507"/>
    <w:rsid w:val="00D453FF"/>
    <w:rsid w:val="00D45EB1"/>
    <w:rsid w:val="00D515AB"/>
    <w:rsid w:val="00D51B34"/>
    <w:rsid w:val="00D56A21"/>
    <w:rsid w:val="00D6051F"/>
    <w:rsid w:val="00D60C2B"/>
    <w:rsid w:val="00D64577"/>
    <w:rsid w:val="00D64742"/>
    <w:rsid w:val="00D67D31"/>
    <w:rsid w:val="00D729CF"/>
    <w:rsid w:val="00D73390"/>
    <w:rsid w:val="00D745E9"/>
    <w:rsid w:val="00D74DFC"/>
    <w:rsid w:val="00D7574A"/>
    <w:rsid w:val="00D82DF3"/>
    <w:rsid w:val="00D86DCA"/>
    <w:rsid w:val="00D87767"/>
    <w:rsid w:val="00D90C24"/>
    <w:rsid w:val="00D94953"/>
    <w:rsid w:val="00D9721C"/>
    <w:rsid w:val="00DA0FB6"/>
    <w:rsid w:val="00DA24A9"/>
    <w:rsid w:val="00DA2BED"/>
    <w:rsid w:val="00DA4CC3"/>
    <w:rsid w:val="00DA6877"/>
    <w:rsid w:val="00DA73D1"/>
    <w:rsid w:val="00DB2ADC"/>
    <w:rsid w:val="00DB5999"/>
    <w:rsid w:val="00DC14D4"/>
    <w:rsid w:val="00DC340A"/>
    <w:rsid w:val="00DC5667"/>
    <w:rsid w:val="00DD6159"/>
    <w:rsid w:val="00DD63A0"/>
    <w:rsid w:val="00DE104B"/>
    <w:rsid w:val="00DE31D7"/>
    <w:rsid w:val="00DE7021"/>
    <w:rsid w:val="00DE7252"/>
    <w:rsid w:val="00DF092E"/>
    <w:rsid w:val="00DF4D9A"/>
    <w:rsid w:val="00DF57AA"/>
    <w:rsid w:val="00E00549"/>
    <w:rsid w:val="00E0054C"/>
    <w:rsid w:val="00E006B2"/>
    <w:rsid w:val="00E0408D"/>
    <w:rsid w:val="00E0494C"/>
    <w:rsid w:val="00E060E1"/>
    <w:rsid w:val="00E174D1"/>
    <w:rsid w:val="00E1791F"/>
    <w:rsid w:val="00E2543B"/>
    <w:rsid w:val="00E2592F"/>
    <w:rsid w:val="00E3022E"/>
    <w:rsid w:val="00E31B86"/>
    <w:rsid w:val="00E3295F"/>
    <w:rsid w:val="00E34CC4"/>
    <w:rsid w:val="00E36D54"/>
    <w:rsid w:val="00E41F2B"/>
    <w:rsid w:val="00E51217"/>
    <w:rsid w:val="00E52A49"/>
    <w:rsid w:val="00E62254"/>
    <w:rsid w:val="00E635A2"/>
    <w:rsid w:val="00E7459E"/>
    <w:rsid w:val="00E751F2"/>
    <w:rsid w:val="00E76C04"/>
    <w:rsid w:val="00E825E0"/>
    <w:rsid w:val="00E829D5"/>
    <w:rsid w:val="00E857C3"/>
    <w:rsid w:val="00E86BF7"/>
    <w:rsid w:val="00E87A12"/>
    <w:rsid w:val="00E9191F"/>
    <w:rsid w:val="00E95ABE"/>
    <w:rsid w:val="00E95E60"/>
    <w:rsid w:val="00E9713B"/>
    <w:rsid w:val="00EA21F6"/>
    <w:rsid w:val="00EA27C5"/>
    <w:rsid w:val="00EA2AB1"/>
    <w:rsid w:val="00EA38E8"/>
    <w:rsid w:val="00EA3AAD"/>
    <w:rsid w:val="00EA538F"/>
    <w:rsid w:val="00EB0A3F"/>
    <w:rsid w:val="00EB2506"/>
    <w:rsid w:val="00EB2AB8"/>
    <w:rsid w:val="00EB4D6F"/>
    <w:rsid w:val="00EC0A20"/>
    <w:rsid w:val="00EC6D24"/>
    <w:rsid w:val="00ED1B21"/>
    <w:rsid w:val="00ED439D"/>
    <w:rsid w:val="00ED5B4E"/>
    <w:rsid w:val="00EE251C"/>
    <w:rsid w:val="00EE76B3"/>
    <w:rsid w:val="00EF2883"/>
    <w:rsid w:val="00EF4284"/>
    <w:rsid w:val="00EF4C74"/>
    <w:rsid w:val="00EF4F69"/>
    <w:rsid w:val="00F00402"/>
    <w:rsid w:val="00F023D9"/>
    <w:rsid w:val="00F025FE"/>
    <w:rsid w:val="00F06D28"/>
    <w:rsid w:val="00F06E32"/>
    <w:rsid w:val="00F110A0"/>
    <w:rsid w:val="00F115A0"/>
    <w:rsid w:val="00F1361E"/>
    <w:rsid w:val="00F17E54"/>
    <w:rsid w:val="00F255DF"/>
    <w:rsid w:val="00F25CB5"/>
    <w:rsid w:val="00F27E38"/>
    <w:rsid w:val="00F30E73"/>
    <w:rsid w:val="00F355CD"/>
    <w:rsid w:val="00F379EA"/>
    <w:rsid w:val="00F41E73"/>
    <w:rsid w:val="00F44663"/>
    <w:rsid w:val="00F45FED"/>
    <w:rsid w:val="00F53568"/>
    <w:rsid w:val="00F56109"/>
    <w:rsid w:val="00F56B86"/>
    <w:rsid w:val="00F57135"/>
    <w:rsid w:val="00F5724C"/>
    <w:rsid w:val="00F574A1"/>
    <w:rsid w:val="00F6479F"/>
    <w:rsid w:val="00F65562"/>
    <w:rsid w:val="00F65E7A"/>
    <w:rsid w:val="00F6638C"/>
    <w:rsid w:val="00F715DB"/>
    <w:rsid w:val="00F73D79"/>
    <w:rsid w:val="00F76278"/>
    <w:rsid w:val="00F8004C"/>
    <w:rsid w:val="00F82747"/>
    <w:rsid w:val="00F85B21"/>
    <w:rsid w:val="00F87061"/>
    <w:rsid w:val="00F90499"/>
    <w:rsid w:val="00F90524"/>
    <w:rsid w:val="00F9249A"/>
    <w:rsid w:val="00F936E2"/>
    <w:rsid w:val="00F937C5"/>
    <w:rsid w:val="00F94FE3"/>
    <w:rsid w:val="00F96D18"/>
    <w:rsid w:val="00FA0719"/>
    <w:rsid w:val="00FA0E85"/>
    <w:rsid w:val="00FA6D41"/>
    <w:rsid w:val="00FA7B23"/>
    <w:rsid w:val="00FB28B8"/>
    <w:rsid w:val="00FB47D1"/>
    <w:rsid w:val="00FB6741"/>
    <w:rsid w:val="00FC09DF"/>
    <w:rsid w:val="00FC21FC"/>
    <w:rsid w:val="00FC2C72"/>
    <w:rsid w:val="00FC47B9"/>
    <w:rsid w:val="00FC5D77"/>
    <w:rsid w:val="00FC747C"/>
    <w:rsid w:val="00FC748C"/>
    <w:rsid w:val="00FD0CD1"/>
    <w:rsid w:val="00FD1B9A"/>
    <w:rsid w:val="00FD2DDC"/>
    <w:rsid w:val="00FD507A"/>
    <w:rsid w:val="00FE000B"/>
    <w:rsid w:val="00FE1EDE"/>
    <w:rsid w:val="00FE4542"/>
    <w:rsid w:val="00FE65F9"/>
    <w:rsid w:val="00FF03C0"/>
    <w:rsid w:val="00FF0990"/>
    <w:rsid w:val="00FF62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C7E6F"/>
  </w:style>
  <w:style w:type="paragraph" w:styleId="Ttulo1">
    <w:name w:val="heading 1"/>
    <w:basedOn w:val="Normal"/>
    <w:next w:val="Normal"/>
    <w:link w:val="Ttulo1Char"/>
    <w:uiPriority w:val="99"/>
    <w:qFormat/>
    <w:rsid w:val="003C7E6F"/>
    <w:pPr>
      <w:keepNext/>
      <w:numPr>
        <w:ilvl w:val="12"/>
      </w:numPr>
      <w:tabs>
        <w:tab w:val="left" w:pos="360"/>
        <w:tab w:val="left" w:pos="720"/>
        <w:tab w:val="left" w:pos="1260"/>
        <w:tab w:val="left" w:pos="1440"/>
        <w:tab w:val="left" w:leader="dot" w:pos="9720"/>
      </w:tabs>
      <w:ind w:left="900"/>
      <w:jc w:val="both"/>
      <w:outlineLvl w:val="0"/>
    </w:pPr>
    <w:rPr>
      <w:rFonts w:ascii="Cambria" w:hAnsi="Cambria"/>
      <w:b/>
      <w:kern w:val="32"/>
      <w:sz w:val="32"/>
    </w:rPr>
  </w:style>
  <w:style w:type="paragraph" w:styleId="Ttulo2">
    <w:name w:val="heading 2"/>
    <w:basedOn w:val="Normal"/>
    <w:next w:val="Normal"/>
    <w:link w:val="Ttulo2Char"/>
    <w:uiPriority w:val="99"/>
    <w:qFormat/>
    <w:rsid w:val="003C7E6F"/>
    <w:pPr>
      <w:keepNext/>
      <w:numPr>
        <w:ilvl w:val="12"/>
      </w:numPr>
      <w:tabs>
        <w:tab w:val="left" w:pos="720"/>
        <w:tab w:val="left" w:leader="dot" w:pos="9720"/>
      </w:tabs>
      <w:ind w:left="360"/>
      <w:jc w:val="both"/>
      <w:outlineLvl w:val="1"/>
    </w:pPr>
    <w:rPr>
      <w:rFonts w:ascii="Cambria" w:hAnsi="Cambria"/>
      <w:b/>
      <w:i/>
      <w:sz w:val="28"/>
    </w:rPr>
  </w:style>
  <w:style w:type="paragraph" w:styleId="Ttulo3">
    <w:name w:val="heading 3"/>
    <w:basedOn w:val="Normal"/>
    <w:next w:val="Normal"/>
    <w:link w:val="Ttulo3Char"/>
    <w:uiPriority w:val="99"/>
    <w:qFormat/>
    <w:rsid w:val="003C7E6F"/>
    <w:pPr>
      <w:keepNext/>
      <w:numPr>
        <w:ilvl w:val="12"/>
      </w:numPr>
      <w:ind w:left="3240"/>
      <w:jc w:val="both"/>
      <w:outlineLvl w:val="2"/>
    </w:pPr>
    <w:rPr>
      <w:rFonts w:ascii="Cambria" w:hAnsi="Cambria"/>
      <w:b/>
      <w:sz w:val="26"/>
    </w:rPr>
  </w:style>
  <w:style w:type="paragraph" w:styleId="Ttulo4">
    <w:name w:val="heading 4"/>
    <w:basedOn w:val="Normal"/>
    <w:next w:val="Normal"/>
    <w:link w:val="Ttulo4Char"/>
    <w:uiPriority w:val="99"/>
    <w:qFormat/>
    <w:rsid w:val="003C7E6F"/>
    <w:pPr>
      <w:keepNext/>
      <w:numPr>
        <w:ilvl w:val="12"/>
      </w:numPr>
      <w:tabs>
        <w:tab w:val="left" w:pos="360"/>
        <w:tab w:val="left" w:pos="426"/>
        <w:tab w:val="left" w:leader="dot" w:pos="9720"/>
      </w:tabs>
      <w:ind w:left="426"/>
      <w:jc w:val="both"/>
      <w:outlineLvl w:val="3"/>
    </w:pPr>
    <w:rPr>
      <w:rFonts w:ascii="Calibri" w:hAnsi="Calibri"/>
      <w:b/>
      <w:sz w:val="28"/>
    </w:rPr>
  </w:style>
  <w:style w:type="paragraph" w:styleId="Ttulo5">
    <w:name w:val="heading 5"/>
    <w:basedOn w:val="Normal"/>
    <w:next w:val="Normal"/>
    <w:link w:val="Ttulo5Char"/>
    <w:uiPriority w:val="99"/>
    <w:qFormat/>
    <w:rsid w:val="003C7E6F"/>
    <w:pPr>
      <w:keepNext/>
      <w:tabs>
        <w:tab w:val="left" w:pos="720"/>
        <w:tab w:val="left" w:pos="1080"/>
      </w:tabs>
      <w:ind w:left="426"/>
      <w:jc w:val="both"/>
      <w:outlineLvl w:val="4"/>
    </w:pPr>
    <w:rPr>
      <w:rFonts w:ascii="Calibri" w:hAnsi="Calibri"/>
      <w:b/>
      <w:i/>
      <w:sz w:val="26"/>
    </w:rPr>
  </w:style>
  <w:style w:type="paragraph" w:styleId="Ttulo6">
    <w:name w:val="heading 6"/>
    <w:basedOn w:val="Normal"/>
    <w:next w:val="Normal"/>
    <w:link w:val="Ttulo6Char"/>
    <w:uiPriority w:val="99"/>
    <w:qFormat/>
    <w:rsid w:val="003C7E6F"/>
    <w:pPr>
      <w:keepNext/>
      <w:tabs>
        <w:tab w:val="left" w:pos="720"/>
        <w:tab w:val="left" w:leader="dot" w:pos="9720"/>
      </w:tabs>
      <w:jc w:val="both"/>
      <w:outlineLvl w:val="5"/>
    </w:pPr>
    <w:rPr>
      <w:rFonts w:ascii="Calibri" w:hAnsi="Calibri"/>
      <w:b/>
    </w:rPr>
  </w:style>
  <w:style w:type="paragraph" w:styleId="Ttulo7">
    <w:name w:val="heading 7"/>
    <w:basedOn w:val="Normal"/>
    <w:next w:val="Normal"/>
    <w:link w:val="Ttulo7Char"/>
    <w:uiPriority w:val="99"/>
    <w:qFormat/>
    <w:rsid w:val="003C7E6F"/>
    <w:pPr>
      <w:keepNext/>
      <w:tabs>
        <w:tab w:val="left" w:pos="720"/>
        <w:tab w:val="left" w:leader="dot" w:pos="9720"/>
      </w:tabs>
      <w:ind w:left="720"/>
      <w:jc w:val="both"/>
      <w:outlineLvl w:val="6"/>
    </w:pPr>
    <w:rPr>
      <w:rFonts w:ascii="Calibri" w:hAnsi="Calibri"/>
      <w:sz w:val="24"/>
    </w:rPr>
  </w:style>
  <w:style w:type="paragraph" w:styleId="Ttulo8">
    <w:name w:val="heading 8"/>
    <w:basedOn w:val="Normal"/>
    <w:next w:val="Normal"/>
    <w:link w:val="Ttulo8Char"/>
    <w:uiPriority w:val="99"/>
    <w:qFormat/>
    <w:rsid w:val="003C7E6F"/>
    <w:pPr>
      <w:spacing w:before="240" w:after="60"/>
      <w:outlineLvl w:val="7"/>
    </w:pPr>
    <w:rPr>
      <w:rFonts w:ascii="Calibri" w:hAnsi="Calibri"/>
      <w:i/>
      <w:sz w:val="24"/>
    </w:rPr>
  </w:style>
  <w:style w:type="paragraph" w:styleId="Ttulo9">
    <w:name w:val="heading 9"/>
    <w:basedOn w:val="Normal"/>
    <w:next w:val="Normal"/>
    <w:link w:val="Ttulo9Char"/>
    <w:uiPriority w:val="99"/>
    <w:qFormat/>
    <w:rsid w:val="003C7E6F"/>
    <w:pPr>
      <w:keepNext/>
      <w:numPr>
        <w:ilvl w:val="12"/>
      </w:numPr>
      <w:tabs>
        <w:tab w:val="left" w:pos="5040"/>
      </w:tabs>
      <w:spacing w:line="360" w:lineRule="auto"/>
      <w:ind w:left="3240"/>
      <w:jc w:val="both"/>
      <w:outlineLvl w:val="8"/>
    </w:pPr>
    <w:rPr>
      <w:rFonts w:ascii="Cambria" w:hAnsi="Cambri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5F10E3"/>
    <w:rPr>
      <w:rFonts w:ascii="Cambria" w:hAnsi="Cambria" w:cs="Times New Roman"/>
      <w:b/>
      <w:kern w:val="32"/>
      <w:sz w:val="32"/>
    </w:rPr>
  </w:style>
  <w:style w:type="character" w:customStyle="1" w:styleId="Ttulo2Char">
    <w:name w:val="Título 2 Char"/>
    <w:link w:val="Ttulo2"/>
    <w:uiPriority w:val="99"/>
    <w:semiHidden/>
    <w:locked/>
    <w:rsid w:val="005F10E3"/>
    <w:rPr>
      <w:rFonts w:ascii="Cambria" w:hAnsi="Cambria" w:cs="Times New Roman"/>
      <w:b/>
      <w:i/>
      <w:sz w:val="28"/>
    </w:rPr>
  </w:style>
  <w:style w:type="character" w:customStyle="1" w:styleId="Ttulo3Char">
    <w:name w:val="Título 3 Char"/>
    <w:link w:val="Ttulo3"/>
    <w:uiPriority w:val="99"/>
    <w:semiHidden/>
    <w:locked/>
    <w:rsid w:val="005F10E3"/>
    <w:rPr>
      <w:rFonts w:ascii="Cambria" w:hAnsi="Cambria" w:cs="Times New Roman"/>
      <w:b/>
      <w:sz w:val="26"/>
    </w:rPr>
  </w:style>
  <w:style w:type="character" w:customStyle="1" w:styleId="Ttulo4Char">
    <w:name w:val="Título 4 Char"/>
    <w:link w:val="Ttulo4"/>
    <w:uiPriority w:val="99"/>
    <w:semiHidden/>
    <w:locked/>
    <w:rsid w:val="005F10E3"/>
    <w:rPr>
      <w:rFonts w:ascii="Calibri" w:hAnsi="Calibri" w:cs="Times New Roman"/>
      <w:b/>
      <w:sz w:val="28"/>
    </w:rPr>
  </w:style>
  <w:style w:type="character" w:customStyle="1" w:styleId="Ttulo5Char">
    <w:name w:val="Título 5 Char"/>
    <w:link w:val="Ttulo5"/>
    <w:uiPriority w:val="99"/>
    <w:semiHidden/>
    <w:locked/>
    <w:rsid w:val="005F10E3"/>
    <w:rPr>
      <w:rFonts w:ascii="Calibri" w:hAnsi="Calibri" w:cs="Times New Roman"/>
      <w:b/>
      <w:i/>
      <w:sz w:val="26"/>
    </w:rPr>
  </w:style>
  <w:style w:type="character" w:customStyle="1" w:styleId="Ttulo6Char">
    <w:name w:val="Título 6 Char"/>
    <w:link w:val="Ttulo6"/>
    <w:uiPriority w:val="99"/>
    <w:semiHidden/>
    <w:locked/>
    <w:rsid w:val="005F10E3"/>
    <w:rPr>
      <w:rFonts w:ascii="Calibri" w:hAnsi="Calibri" w:cs="Times New Roman"/>
      <w:b/>
    </w:rPr>
  </w:style>
  <w:style w:type="character" w:customStyle="1" w:styleId="Ttulo7Char">
    <w:name w:val="Título 7 Char"/>
    <w:link w:val="Ttulo7"/>
    <w:uiPriority w:val="99"/>
    <w:semiHidden/>
    <w:locked/>
    <w:rsid w:val="005F10E3"/>
    <w:rPr>
      <w:rFonts w:ascii="Calibri" w:hAnsi="Calibri" w:cs="Times New Roman"/>
      <w:sz w:val="24"/>
    </w:rPr>
  </w:style>
  <w:style w:type="character" w:customStyle="1" w:styleId="Ttulo8Char">
    <w:name w:val="Título 8 Char"/>
    <w:link w:val="Ttulo8"/>
    <w:uiPriority w:val="99"/>
    <w:semiHidden/>
    <w:locked/>
    <w:rsid w:val="005F10E3"/>
    <w:rPr>
      <w:rFonts w:ascii="Calibri" w:hAnsi="Calibri" w:cs="Times New Roman"/>
      <w:i/>
      <w:sz w:val="24"/>
    </w:rPr>
  </w:style>
  <w:style w:type="character" w:customStyle="1" w:styleId="Ttulo9Char">
    <w:name w:val="Título 9 Char"/>
    <w:link w:val="Ttulo9"/>
    <w:uiPriority w:val="99"/>
    <w:semiHidden/>
    <w:locked/>
    <w:rsid w:val="005F10E3"/>
    <w:rPr>
      <w:rFonts w:ascii="Cambria" w:hAnsi="Cambria" w:cs="Times New Roman"/>
    </w:rPr>
  </w:style>
  <w:style w:type="paragraph" w:styleId="Cabealho">
    <w:name w:val="header"/>
    <w:basedOn w:val="Normal"/>
    <w:link w:val="CabealhoChar"/>
    <w:uiPriority w:val="99"/>
    <w:rsid w:val="003C7E6F"/>
    <w:pPr>
      <w:tabs>
        <w:tab w:val="center" w:pos="4320"/>
        <w:tab w:val="right" w:pos="8640"/>
      </w:tabs>
    </w:pPr>
  </w:style>
  <w:style w:type="character" w:customStyle="1" w:styleId="CabealhoChar">
    <w:name w:val="Cabeçalho Char"/>
    <w:link w:val="Cabealho"/>
    <w:uiPriority w:val="99"/>
    <w:semiHidden/>
    <w:locked/>
    <w:rsid w:val="005F10E3"/>
    <w:rPr>
      <w:rFonts w:cs="Times New Roman"/>
      <w:sz w:val="20"/>
    </w:rPr>
  </w:style>
  <w:style w:type="paragraph" w:styleId="Rodap">
    <w:name w:val="footer"/>
    <w:basedOn w:val="Normal"/>
    <w:link w:val="RodapChar"/>
    <w:uiPriority w:val="99"/>
    <w:rsid w:val="003C7E6F"/>
    <w:pPr>
      <w:tabs>
        <w:tab w:val="center" w:pos="4320"/>
        <w:tab w:val="right" w:pos="8640"/>
      </w:tabs>
    </w:pPr>
  </w:style>
  <w:style w:type="character" w:customStyle="1" w:styleId="RodapChar">
    <w:name w:val="Rodapé Char"/>
    <w:link w:val="Rodap"/>
    <w:uiPriority w:val="99"/>
    <w:semiHidden/>
    <w:locked/>
    <w:rsid w:val="005F10E3"/>
    <w:rPr>
      <w:rFonts w:cs="Times New Roman"/>
      <w:sz w:val="20"/>
    </w:rPr>
  </w:style>
  <w:style w:type="character" w:styleId="Nmerodepgina">
    <w:name w:val="page number"/>
    <w:uiPriority w:val="99"/>
    <w:rsid w:val="003C7E6F"/>
    <w:rPr>
      <w:rFonts w:cs="Times New Roman"/>
    </w:rPr>
  </w:style>
  <w:style w:type="paragraph" w:styleId="Sumrio1">
    <w:name w:val="toc 1"/>
    <w:basedOn w:val="Normal"/>
    <w:next w:val="Normal"/>
    <w:uiPriority w:val="99"/>
    <w:semiHidden/>
    <w:rsid w:val="003C7E6F"/>
    <w:pPr>
      <w:spacing w:before="120"/>
    </w:pPr>
    <w:rPr>
      <w:b/>
      <w:i/>
      <w:sz w:val="24"/>
    </w:rPr>
  </w:style>
  <w:style w:type="paragraph" w:customStyle="1" w:styleId="StyleHeading">
    <w:name w:val="Style Heading"/>
    <w:basedOn w:val="Normal"/>
    <w:uiPriority w:val="99"/>
    <w:rsid w:val="003C7E6F"/>
    <w:pPr>
      <w:pBdr>
        <w:bottom w:val="single" w:sz="30" w:space="1" w:color="000080"/>
      </w:pBdr>
      <w:tabs>
        <w:tab w:val="left" w:pos="720"/>
        <w:tab w:val="left" w:pos="1080"/>
      </w:tabs>
    </w:pPr>
    <w:rPr>
      <w:b/>
      <w:color w:val="000080"/>
      <w:sz w:val="28"/>
    </w:rPr>
  </w:style>
  <w:style w:type="paragraph" w:customStyle="1" w:styleId="SubHeading">
    <w:name w:val="Sub Heading"/>
    <w:basedOn w:val="Normal"/>
    <w:uiPriority w:val="99"/>
    <w:rsid w:val="003C7E6F"/>
    <w:pPr>
      <w:pBdr>
        <w:bottom w:val="single" w:sz="18" w:space="1" w:color="000080"/>
      </w:pBdr>
      <w:tabs>
        <w:tab w:val="left" w:pos="720"/>
        <w:tab w:val="left" w:pos="1080"/>
      </w:tabs>
      <w:ind w:left="720" w:right="4500" w:hanging="360"/>
    </w:pPr>
    <w:rPr>
      <w:b/>
      <w:sz w:val="24"/>
    </w:rPr>
  </w:style>
  <w:style w:type="paragraph" w:customStyle="1" w:styleId="Body">
    <w:name w:val="Body"/>
    <w:basedOn w:val="Normal"/>
    <w:uiPriority w:val="99"/>
    <w:rsid w:val="003C7E6F"/>
    <w:pPr>
      <w:ind w:left="360"/>
    </w:pPr>
    <w:rPr>
      <w:sz w:val="24"/>
    </w:rPr>
  </w:style>
  <w:style w:type="paragraph" w:styleId="Sumrio2">
    <w:name w:val="toc 2"/>
    <w:basedOn w:val="Normal"/>
    <w:next w:val="Normal"/>
    <w:uiPriority w:val="99"/>
    <w:semiHidden/>
    <w:rsid w:val="003C7E6F"/>
    <w:pPr>
      <w:spacing w:before="120"/>
      <w:ind w:left="200"/>
    </w:pPr>
    <w:rPr>
      <w:b/>
      <w:sz w:val="22"/>
    </w:rPr>
  </w:style>
  <w:style w:type="paragraph" w:styleId="Sumrio3">
    <w:name w:val="toc 3"/>
    <w:basedOn w:val="Normal"/>
    <w:next w:val="Normal"/>
    <w:uiPriority w:val="99"/>
    <w:semiHidden/>
    <w:rsid w:val="003C7E6F"/>
    <w:pPr>
      <w:ind w:left="400"/>
    </w:pPr>
  </w:style>
  <w:style w:type="paragraph" w:styleId="Sumrio4">
    <w:name w:val="toc 4"/>
    <w:basedOn w:val="Normal"/>
    <w:next w:val="Normal"/>
    <w:uiPriority w:val="99"/>
    <w:semiHidden/>
    <w:rsid w:val="003C7E6F"/>
    <w:pPr>
      <w:ind w:left="600"/>
    </w:pPr>
  </w:style>
  <w:style w:type="paragraph" w:styleId="Sumrio5">
    <w:name w:val="toc 5"/>
    <w:basedOn w:val="Normal"/>
    <w:next w:val="Normal"/>
    <w:uiPriority w:val="99"/>
    <w:semiHidden/>
    <w:rsid w:val="003C7E6F"/>
    <w:pPr>
      <w:ind w:left="800"/>
    </w:pPr>
  </w:style>
  <w:style w:type="paragraph" w:styleId="Sumrio6">
    <w:name w:val="toc 6"/>
    <w:basedOn w:val="Normal"/>
    <w:next w:val="Normal"/>
    <w:uiPriority w:val="99"/>
    <w:semiHidden/>
    <w:rsid w:val="003C7E6F"/>
    <w:pPr>
      <w:ind w:left="1000"/>
    </w:pPr>
  </w:style>
  <w:style w:type="paragraph" w:styleId="Sumrio7">
    <w:name w:val="toc 7"/>
    <w:basedOn w:val="Normal"/>
    <w:next w:val="Normal"/>
    <w:uiPriority w:val="99"/>
    <w:semiHidden/>
    <w:rsid w:val="003C7E6F"/>
    <w:pPr>
      <w:ind w:left="1200"/>
    </w:pPr>
  </w:style>
  <w:style w:type="paragraph" w:styleId="Sumrio8">
    <w:name w:val="toc 8"/>
    <w:basedOn w:val="Normal"/>
    <w:next w:val="Normal"/>
    <w:uiPriority w:val="99"/>
    <w:semiHidden/>
    <w:rsid w:val="003C7E6F"/>
    <w:pPr>
      <w:ind w:left="1400"/>
    </w:pPr>
  </w:style>
  <w:style w:type="paragraph" w:styleId="Sumrio9">
    <w:name w:val="toc 9"/>
    <w:basedOn w:val="Normal"/>
    <w:next w:val="Normal"/>
    <w:uiPriority w:val="99"/>
    <w:semiHidden/>
    <w:rsid w:val="003C7E6F"/>
    <w:pPr>
      <w:ind w:left="1600"/>
    </w:pPr>
  </w:style>
  <w:style w:type="paragraph" w:customStyle="1" w:styleId="Corpo">
    <w:name w:val="Corpo"/>
    <w:basedOn w:val="Normal"/>
    <w:uiPriority w:val="99"/>
    <w:rsid w:val="003C7E6F"/>
    <w:pPr>
      <w:spacing w:after="120"/>
      <w:ind w:left="709"/>
      <w:jc w:val="both"/>
    </w:pPr>
    <w:rPr>
      <w:rFonts w:ascii="Garamond" w:hAnsi="Garamond"/>
      <w:sz w:val="24"/>
      <w:lang w:eastAsia="en-US"/>
    </w:rPr>
  </w:style>
  <w:style w:type="paragraph" w:customStyle="1" w:styleId="TtulodoDocumento">
    <w:name w:val="Título do Documento"/>
    <w:basedOn w:val="Normal"/>
    <w:uiPriority w:val="99"/>
    <w:rsid w:val="003C7E6F"/>
    <w:pPr>
      <w:spacing w:before="3000" w:after="480"/>
      <w:ind w:left="567"/>
    </w:pPr>
    <w:rPr>
      <w:rFonts w:ascii="Impact" w:hAnsi="Impact"/>
      <w:sz w:val="36"/>
      <w:lang w:eastAsia="en-US"/>
    </w:rPr>
  </w:style>
  <w:style w:type="paragraph" w:customStyle="1" w:styleId="SubttulodoDocumento">
    <w:name w:val="Subtítulo do Documento"/>
    <w:basedOn w:val="TtulodoDocumento"/>
    <w:uiPriority w:val="99"/>
    <w:rsid w:val="003C7E6F"/>
    <w:pPr>
      <w:spacing w:before="120"/>
    </w:pPr>
  </w:style>
  <w:style w:type="paragraph" w:styleId="Recuodecorpodetexto">
    <w:name w:val="Body Text Indent"/>
    <w:basedOn w:val="Normal"/>
    <w:link w:val="RecuodecorpodetextoChar"/>
    <w:uiPriority w:val="99"/>
    <w:rsid w:val="003C7E6F"/>
    <w:pPr>
      <w:numPr>
        <w:ilvl w:val="12"/>
      </w:numPr>
      <w:tabs>
        <w:tab w:val="left" w:leader="dot" w:pos="9720"/>
      </w:tabs>
      <w:ind w:left="900"/>
      <w:jc w:val="both"/>
    </w:pPr>
  </w:style>
  <w:style w:type="character" w:customStyle="1" w:styleId="RecuodecorpodetextoChar">
    <w:name w:val="Recuo de corpo de texto Char"/>
    <w:link w:val="Recuodecorpodetexto"/>
    <w:uiPriority w:val="99"/>
    <w:semiHidden/>
    <w:locked/>
    <w:rsid w:val="005F10E3"/>
    <w:rPr>
      <w:rFonts w:cs="Times New Roman"/>
      <w:sz w:val="20"/>
    </w:rPr>
  </w:style>
  <w:style w:type="paragraph" w:styleId="Corpodetexto">
    <w:name w:val="Body Text"/>
    <w:basedOn w:val="Normal"/>
    <w:link w:val="CorpodetextoChar"/>
    <w:uiPriority w:val="99"/>
    <w:rsid w:val="003C7E6F"/>
  </w:style>
  <w:style w:type="character" w:customStyle="1" w:styleId="CorpodetextoChar">
    <w:name w:val="Corpo de texto Char"/>
    <w:link w:val="Corpodetexto"/>
    <w:uiPriority w:val="99"/>
    <w:semiHidden/>
    <w:locked/>
    <w:rsid w:val="005F10E3"/>
    <w:rPr>
      <w:rFonts w:cs="Times New Roman"/>
      <w:sz w:val="20"/>
    </w:rPr>
  </w:style>
  <w:style w:type="paragraph" w:styleId="Recuodecorpodetexto2">
    <w:name w:val="Body Text Indent 2"/>
    <w:basedOn w:val="Normal"/>
    <w:link w:val="Recuodecorpodetexto2Char"/>
    <w:uiPriority w:val="99"/>
    <w:rsid w:val="003C7E6F"/>
    <w:pPr>
      <w:numPr>
        <w:ilvl w:val="12"/>
      </w:numPr>
      <w:tabs>
        <w:tab w:val="left" w:pos="360"/>
        <w:tab w:val="left" w:pos="1260"/>
        <w:tab w:val="left" w:pos="1440"/>
        <w:tab w:val="left" w:leader="dot" w:pos="9720"/>
      </w:tabs>
      <w:ind w:left="426"/>
      <w:jc w:val="both"/>
    </w:pPr>
  </w:style>
  <w:style w:type="character" w:customStyle="1" w:styleId="Recuodecorpodetexto2Char">
    <w:name w:val="Recuo de corpo de texto 2 Char"/>
    <w:link w:val="Recuodecorpodetexto2"/>
    <w:uiPriority w:val="99"/>
    <w:semiHidden/>
    <w:locked/>
    <w:rsid w:val="005F10E3"/>
    <w:rPr>
      <w:rFonts w:cs="Times New Roman"/>
      <w:sz w:val="20"/>
    </w:rPr>
  </w:style>
  <w:style w:type="paragraph" w:styleId="Recuodecorpodetexto3">
    <w:name w:val="Body Text Indent 3"/>
    <w:basedOn w:val="Normal"/>
    <w:link w:val="Recuodecorpodetexto3Char"/>
    <w:uiPriority w:val="99"/>
    <w:rsid w:val="003C7E6F"/>
    <w:pPr>
      <w:numPr>
        <w:ilvl w:val="12"/>
      </w:numPr>
      <w:tabs>
        <w:tab w:val="left" w:pos="630"/>
        <w:tab w:val="left" w:pos="1260"/>
        <w:tab w:val="left" w:pos="1440"/>
        <w:tab w:val="left" w:pos="2410"/>
        <w:tab w:val="left" w:leader="dot" w:pos="9720"/>
      </w:tabs>
      <w:ind w:left="2410"/>
      <w:jc w:val="both"/>
    </w:pPr>
    <w:rPr>
      <w:sz w:val="16"/>
    </w:rPr>
  </w:style>
  <w:style w:type="character" w:customStyle="1" w:styleId="Recuodecorpodetexto3Char">
    <w:name w:val="Recuo de corpo de texto 3 Char"/>
    <w:link w:val="Recuodecorpodetexto3"/>
    <w:uiPriority w:val="99"/>
    <w:semiHidden/>
    <w:locked/>
    <w:rsid w:val="005F10E3"/>
    <w:rPr>
      <w:rFonts w:cs="Times New Roman"/>
      <w:sz w:val="16"/>
    </w:rPr>
  </w:style>
  <w:style w:type="paragraph" w:customStyle="1" w:styleId="Paragraph1">
    <w:name w:val="Paragraph1"/>
    <w:basedOn w:val="Normal"/>
    <w:uiPriority w:val="99"/>
    <w:rsid w:val="003C7E6F"/>
    <w:pPr>
      <w:widowControl w:val="0"/>
      <w:spacing w:before="80"/>
      <w:jc w:val="both"/>
    </w:pPr>
  </w:style>
  <w:style w:type="paragraph" w:customStyle="1" w:styleId="TCHeading1">
    <w:name w:val="TC Heading 1"/>
    <w:basedOn w:val="Ttulo1"/>
    <w:next w:val="Normal"/>
    <w:uiPriority w:val="99"/>
    <w:rsid w:val="003C7E6F"/>
    <w:pPr>
      <w:widowControl w:val="0"/>
      <w:numPr>
        <w:ilvl w:val="0"/>
      </w:numPr>
      <w:tabs>
        <w:tab w:val="clear" w:pos="720"/>
        <w:tab w:val="clear" w:pos="1260"/>
        <w:tab w:val="clear" w:pos="1440"/>
        <w:tab w:val="clear" w:pos="9720"/>
        <w:tab w:val="num" w:pos="360"/>
      </w:tabs>
      <w:spacing w:before="240" w:after="60" w:line="240" w:lineRule="atLeast"/>
      <w:ind w:left="900"/>
      <w:jc w:val="left"/>
    </w:pPr>
  </w:style>
  <w:style w:type="paragraph" w:customStyle="1" w:styleId="TCParagraph">
    <w:name w:val="TC Paragraph"/>
    <w:basedOn w:val="Corpodetexto"/>
    <w:uiPriority w:val="99"/>
    <w:rsid w:val="003C7E6F"/>
    <w:pPr>
      <w:keepLines/>
      <w:widowControl w:val="0"/>
      <w:spacing w:after="120" w:line="240" w:lineRule="atLeast"/>
      <w:ind w:firstLine="720"/>
      <w:jc w:val="both"/>
    </w:pPr>
  </w:style>
  <w:style w:type="paragraph" w:customStyle="1" w:styleId="TCTips">
    <w:name w:val="TC Tips"/>
    <w:basedOn w:val="Corpodetexto"/>
    <w:uiPriority w:val="99"/>
    <w:rsid w:val="003C7E6F"/>
    <w:pPr>
      <w:keepLines/>
      <w:widowControl w:val="0"/>
      <w:spacing w:after="120" w:line="240" w:lineRule="atLeast"/>
      <w:jc w:val="both"/>
    </w:pPr>
    <w:rPr>
      <w:i/>
      <w:color w:val="0000FF"/>
    </w:rPr>
  </w:style>
  <w:style w:type="paragraph" w:customStyle="1" w:styleId="TCHeading2">
    <w:name w:val="TC Heading 2"/>
    <w:basedOn w:val="Ttulo2"/>
    <w:next w:val="TCParagraph"/>
    <w:uiPriority w:val="99"/>
    <w:rsid w:val="003C7E6F"/>
    <w:pPr>
      <w:widowControl w:val="0"/>
      <w:numPr>
        <w:ilvl w:val="1"/>
        <w:numId w:val="1"/>
      </w:numPr>
      <w:tabs>
        <w:tab w:val="clear" w:pos="720"/>
        <w:tab w:val="clear" w:pos="9720"/>
      </w:tabs>
      <w:spacing w:before="120" w:after="60" w:line="240" w:lineRule="atLeast"/>
      <w:ind w:left="0"/>
      <w:jc w:val="left"/>
    </w:pPr>
    <w:rPr>
      <w:rFonts w:ascii="Arial" w:hAnsi="Arial"/>
      <w:sz w:val="24"/>
    </w:rPr>
  </w:style>
  <w:style w:type="paragraph" w:customStyle="1" w:styleId="TCHeading3">
    <w:name w:val="TC Heading 3"/>
    <w:basedOn w:val="Ttulo3"/>
    <w:next w:val="TCParagraph"/>
    <w:uiPriority w:val="99"/>
    <w:rsid w:val="003C7E6F"/>
    <w:pPr>
      <w:widowControl w:val="0"/>
      <w:numPr>
        <w:ilvl w:val="2"/>
        <w:numId w:val="1"/>
      </w:numPr>
      <w:spacing w:before="120" w:after="60" w:line="240" w:lineRule="atLeast"/>
      <w:ind w:left="0"/>
      <w:jc w:val="left"/>
    </w:pPr>
    <w:rPr>
      <w:rFonts w:ascii="Arial" w:hAnsi="Arial"/>
      <w:sz w:val="20"/>
    </w:rPr>
  </w:style>
  <w:style w:type="paragraph" w:customStyle="1" w:styleId="InfoBlue">
    <w:name w:val="InfoBlue"/>
    <w:basedOn w:val="Normal"/>
    <w:next w:val="Corpodetexto"/>
    <w:autoRedefine/>
    <w:uiPriority w:val="99"/>
    <w:rsid w:val="00752424"/>
    <w:pPr>
      <w:widowControl w:val="0"/>
      <w:spacing w:after="120" w:line="240" w:lineRule="atLeast"/>
      <w:ind w:left="720"/>
    </w:pPr>
    <w:rPr>
      <w:rFonts w:ascii="Arial" w:hAnsi="Arial"/>
      <w:i/>
      <w:color w:val="0000FF"/>
      <w:lang w:val="en-US"/>
    </w:rPr>
  </w:style>
  <w:style w:type="paragraph" w:styleId="Ttulo">
    <w:name w:val="Title"/>
    <w:basedOn w:val="Normal"/>
    <w:next w:val="Normal"/>
    <w:link w:val="TtuloChar"/>
    <w:uiPriority w:val="99"/>
    <w:qFormat/>
    <w:rsid w:val="003C7E6F"/>
    <w:pPr>
      <w:widowControl w:val="0"/>
      <w:jc w:val="center"/>
    </w:pPr>
    <w:rPr>
      <w:rFonts w:ascii="Cambria" w:hAnsi="Cambria"/>
      <w:b/>
      <w:kern w:val="28"/>
      <w:sz w:val="32"/>
    </w:rPr>
  </w:style>
  <w:style w:type="character" w:customStyle="1" w:styleId="TtuloChar">
    <w:name w:val="Título Char"/>
    <w:link w:val="Ttulo"/>
    <w:uiPriority w:val="99"/>
    <w:locked/>
    <w:rsid w:val="005F10E3"/>
    <w:rPr>
      <w:rFonts w:ascii="Cambria" w:hAnsi="Cambria" w:cs="Times New Roman"/>
      <w:b/>
      <w:kern w:val="28"/>
      <w:sz w:val="32"/>
    </w:rPr>
  </w:style>
  <w:style w:type="paragraph" w:customStyle="1" w:styleId="Tabletext">
    <w:name w:val="Tabletext"/>
    <w:basedOn w:val="Normal"/>
    <w:uiPriority w:val="99"/>
    <w:rsid w:val="003C7E6F"/>
    <w:pPr>
      <w:keepLines/>
      <w:widowControl w:val="0"/>
      <w:spacing w:after="120" w:line="240" w:lineRule="atLeast"/>
    </w:pPr>
    <w:rPr>
      <w:rFonts w:ascii="Arial" w:hAnsi="Arial"/>
      <w:lang w:val="en-US"/>
    </w:rPr>
  </w:style>
  <w:style w:type="character" w:styleId="Refdecomentrio">
    <w:name w:val="annotation reference"/>
    <w:uiPriority w:val="99"/>
    <w:semiHidden/>
    <w:rsid w:val="003C7E6F"/>
    <w:rPr>
      <w:rFonts w:cs="Times New Roman"/>
      <w:sz w:val="16"/>
    </w:rPr>
  </w:style>
  <w:style w:type="paragraph" w:styleId="Textodecomentrio">
    <w:name w:val="annotation text"/>
    <w:basedOn w:val="Normal"/>
    <w:link w:val="TextodecomentrioChar"/>
    <w:uiPriority w:val="99"/>
    <w:semiHidden/>
    <w:rsid w:val="003C7E6F"/>
  </w:style>
  <w:style w:type="character" w:customStyle="1" w:styleId="TextodecomentrioChar">
    <w:name w:val="Texto de comentário Char"/>
    <w:link w:val="Textodecomentrio"/>
    <w:uiPriority w:val="99"/>
    <w:semiHidden/>
    <w:locked/>
    <w:rsid w:val="005F10E3"/>
    <w:rPr>
      <w:rFonts w:cs="Times New Roman"/>
      <w:sz w:val="20"/>
    </w:rPr>
  </w:style>
  <w:style w:type="paragraph" w:styleId="Textodenotaderodap">
    <w:name w:val="footnote text"/>
    <w:basedOn w:val="Normal"/>
    <w:link w:val="TextodenotaderodapChar"/>
    <w:uiPriority w:val="99"/>
    <w:semiHidden/>
    <w:rsid w:val="003C7E6F"/>
  </w:style>
  <w:style w:type="character" w:customStyle="1" w:styleId="TextodenotaderodapChar">
    <w:name w:val="Texto de nota de rodapé Char"/>
    <w:link w:val="Textodenotaderodap"/>
    <w:uiPriority w:val="99"/>
    <w:semiHidden/>
    <w:locked/>
    <w:rsid w:val="005F10E3"/>
    <w:rPr>
      <w:rFonts w:cs="Times New Roman"/>
      <w:sz w:val="20"/>
    </w:rPr>
  </w:style>
  <w:style w:type="character" w:styleId="Refdenotaderodap">
    <w:name w:val="footnote reference"/>
    <w:uiPriority w:val="99"/>
    <w:semiHidden/>
    <w:rsid w:val="003C7E6F"/>
    <w:rPr>
      <w:rFonts w:cs="Times New Roman"/>
      <w:vertAlign w:val="superscript"/>
    </w:rPr>
  </w:style>
  <w:style w:type="paragraph" w:styleId="Textodebalo">
    <w:name w:val="Balloon Text"/>
    <w:basedOn w:val="Normal"/>
    <w:link w:val="TextodebaloChar"/>
    <w:uiPriority w:val="99"/>
    <w:semiHidden/>
    <w:rsid w:val="00776469"/>
    <w:rPr>
      <w:sz w:val="2"/>
    </w:rPr>
  </w:style>
  <w:style w:type="character" w:customStyle="1" w:styleId="TextodebaloChar">
    <w:name w:val="Texto de balão Char"/>
    <w:link w:val="Textodebalo"/>
    <w:uiPriority w:val="99"/>
    <w:semiHidden/>
    <w:locked/>
    <w:rsid w:val="005F10E3"/>
    <w:rPr>
      <w:rFonts w:cs="Times New Roman"/>
      <w:sz w:val="2"/>
    </w:rPr>
  </w:style>
  <w:style w:type="table" w:styleId="Tabelacomgrade">
    <w:name w:val="Table Grid"/>
    <w:basedOn w:val="Tabelanormal"/>
    <w:uiPriority w:val="99"/>
    <w:rsid w:val="006011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egritoatributo">
    <w:name w:val="Negrito atributo"/>
    <w:uiPriority w:val="99"/>
    <w:rsid w:val="00752424"/>
    <w:rPr>
      <w:rFonts w:ascii="Courier New" w:hAnsi="Courier New"/>
      <w:b/>
      <w:sz w:val="18"/>
    </w:rPr>
  </w:style>
  <w:style w:type="paragraph" w:styleId="PargrafodaLista">
    <w:name w:val="List Paragraph"/>
    <w:basedOn w:val="Normal"/>
    <w:uiPriority w:val="99"/>
    <w:qFormat/>
    <w:rsid w:val="00A63569"/>
    <w:pPr>
      <w:ind w:left="720"/>
    </w:pPr>
    <w:rPr>
      <w:rFonts w:ascii="Calibri" w:hAnsi="Calibri"/>
      <w:sz w:val="22"/>
      <w:szCs w:val="22"/>
    </w:rPr>
  </w:style>
  <w:style w:type="character" w:customStyle="1" w:styleId="apple-style-span">
    <w:name w:val="apple-style-span"/>
    <w:uiPriority w:val="99"/>
    <w:rsid w:val="005D18EF"/>
  </w:style>
  <w:style w:type="paragraph" w:customStyle="1" w:styleId="NormalArialNarrow">
    <w:name w:val="Normal + Arial Narrow"/>
    <w:aliases w:val="11 pt,Cor Personalizada(RGB(0,32,96))"/>
    <w:basedOn w:val="Normal"/>
    <w:link w:val="NormalArialNarrowChar"/>
    <w:uiPriority w:val="99"/>
    <w:rsid w:val="00EF4F69"/>
    <w:rPr>
      <w:rFonts w:ascii="Arial Narrow" w:hAnsi="Arial Narrow"/>
      <w:color w:val="002060"/>
      <w:sz w:val="22"/>
    </w:rPr>
  </w:style>
  <w:style w:type="character" w:customStyle="1" w:styleId="NormalArialNarrowChar">
    <w:name w:val="Normal + Arial Narrow Char"/>
    <w:aliases w:val="11 pt Char,Cor Personalizada(RGB(0 Char,32 Char,96)) Char"/>
    <w:link w:val="NormalArialNarrow"/>
    <w:uiPriority w:val="99"/>
    <w:locked/>
    <w:rsid w:val="00EF4F69"/>
    <w:rPr>
      <w:rFonts w:ascii="Arial Narrow" w:hAnsi="Arial Narrow"/>
      <w:color w:val="002060"/>
      <w:sz w:val="22"/>
      <w:lang w:val="pt-BR" w:eastAsia="pt-BR"/>
    </w:rPr>
  </w:style>
  <w:style w:type="paragraph" w:styleId="Reviso">
    <w:name w:val="Revision"/>
    <w:hidden/>
    <w:uiPriority w:val="99"/>
    <w:semiHidden/>
    <w:rsid w:val="007449A3"/>
  </w:style>
  <w:style w:type="paragraph" w:styleId="Assuntodocomentrio">
    <w:name w:val="annotation subject"/>
    <w:basedOn w:val="Textodecomentrio"/>
    <w:next w:val="Textodecomentrio"/>
    <w:link w:val="AssuntodocomentrioChar"/>
    <w:uiPriority w:val="99"/>
    <w:semiHidden/>
    <w:unhideWhenUsed/>
    <w:locked/>
    <w:rsid w:val="00DD63A0"/>
    <w:rPr>
      <w:b/>
      <w:bCs/>
    </w:rPr>
  </w:style>
  <w:style w:type="character" w:customStyle="1" w:styleId="AssuntodocomentrioChar">
    <w:name w:val="Assunto do comentário Char"/>
    <w:link w:val="Assuntodocomentrio"/>
    <w:uiPriority w:val="99"/>
    <w:semiHidden/>
    <w:rsid w:val="00DD63A0"/>
    <w:rPr>
      <w:rFonts w:cs="Times New Roman"/>
      <w:b/>
      <w:bCs/>
      <w:sz w:val="20"/>
    </w:rPr>
  </w:style>
  <w:style w:type="table" w:styleId="SombreamentoClaro-nfase1">
    <w:name w:val="Light Shading Accent 1"/>
    <w:basedOn w:val="Tabelanormal"/>
    <w:uiPriority w:val="60"/>
    <w:rsid w:val="00D6051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C7E6F"/>
  </w:style>
  <w:style w:type="paragraph" w:styleId="Ttulo1">
    <w:name w:val="heading 1"/>
    <w:basedOn w:val="Normal"/>
    <w:next w:val="Normal"/>
    <w:link w:val="Ttulo1Char"/>
    <w:uiPriority w:val="99"/>
    <w:qFormat/>
    <w:rsid w:val="003C7E6F"/>
    <w:pPr>
      <w:keepNext/>
      <w:numPr>
        <w:ilvl w:val="12"/>
      </w:numPr>
      <w:tabs>
        <w:tab w:val="left" w:pos="360"/>
        <w:tab w:val="left" w:pos="720"/>
        <w:tab w:val="left" w:pos="1260"/>
        <w:tab w:val="left" w:pos="1440"/>
        <w:tab w:val="left" w:leader="dot" w:pos="9720"/>
      </w:tabs>
      <w:ind w:left="900"/>
      <w:jc w:val="both"/>
      <w:outlineLvl w:val="0"/>
    </w:pPr>
    <w:rPr>
      <w:rFonts w:ascii="Cambria" w:hAnsi="Cambria"/>
      <w:b/>
      <w:kern w:val="32"/>
      <w:sz w:val="32"/>
    </w:rPr>
  </w:style>
  <w:style w:type="paragraph" w:styleId="Ttulo2">
    <w:name w:val="heading 2"/>
    <w:basedOn w:val="Normal"/>
    <w:next w:val="Normal"/>
    <w:link w:val="Ttulo2Char"/>
    <w:uiPriority w:val="99"/>
    <w:qFormat/>
    <w:rsid w:val="003C7E6F"/>
    <w:pPr>
      <w:keepNext/>
      <w:numPr>
        <w:ilvl w:val="12"/>
      </w:numPr>
      <w:tabs>
        <w:tab w:val="left" w:pos="720"/>
        <w:tab w:val="left" w:leader="dot" w:pos="9720"/>
      </w:tabs>
      <w:ind w:left="360"/>
      <w:jc w:val="both"/>
      <w:outlineLvl w:val="1"/>
    </w:pPr>
    <w:rPr>
      <w:rFonts w:ascii="Cambria" w:hAnsi="Cambria"/>
      <w:b/>
      <w:i/>
      <w:sz w:val="28"/>
    </w:rPr>
  </w:style>
  <w:style w:type="paragraph" w:styleId="Ttulo3">
    <w:name w:val="heading 3"/>
    <w:basedOn w:val="Normal"/>
    <w:next w:val="Normal"/>
    <w:link w:val="Ttulo3Char"/>
    <w:uiPriority w:val="99"/>
    <w:qFormat/>
    <w:rsid w:val="003C7E6F"/>
    <w:pPr>
      <w:keepNext/>
      <w:numPr>
        <w:ilvl w:val="12"/>
      </w:numPr>
      <w:ind w:left="3240"/>
      <w:jc w:val="both"/>
      <w:outlineLvl w:val="2"/>
    </w:pPr>
    <w:rPr>
      <w:rFonts w:ascii="Cambria" w:hAnsi="Cambria"/>
      <w:b/>
      <w:sz w:val="26"/>
    </w:rPr>
  </w:style>
  <w:style w:type="paragraph" w:styleId="Ttulo4">
    <w:name w:val="heading 4"/>
    <w:basedOn w:val="Normal"/>
    <w:next w:val="Normal"/>
    <w:link w:val="Ttulo4Char"/>
    <w:uiPriority w:val="99"/>
    <w:qFormat/>
    <w:rsid w:val="003C7E6F"/>
    <w:pPr>
      <w:keepNext/>
      <w:numPr>
        <w:ilvl w:val="12"/>
      </w:numPr>
      <w:tabs>
        <w:tab w:val="left" w:pos="360"/>
        <w:tab w:val="left" w:pos="426"/>
        <w:tab w:val="left" w:leader="dot" w:pos="9720"/>
      </w:tabs>
      <w:ind w:left="426"/>
      <w:jc w:val="both"/>
      <w:outlineLvl w:val="3"/>
    </w:pPr>
    <w:rPr>
      <w:rFonts w:ascii="Calibri" w:hAnsi="Calibri"/>
      <w:b/>
      <w:sz w:val="28"/>
    </w:rPr>
  </w:style>
  <w:style w:type="paragraph" w:styleId="Ttulo5">
    <w:name w:val="heading 5"/>
    <w:basedOn w:val="Normal"/>
    <w:next w:val="Normal"/>
    <w:link w:val="Ttulo5Char"/>
    <w:uiPriority w:val="99"/>
    <w:qFormat/>
    <w:rsid w:val="003C7E6F"/>
    <w:pPr>
      <w:keepNext/>
      <w:tabs>
        <w:tab w:val="left" w:pos="720"/>
        <w:tab w:val="left" w:pos="1080"/>
      </w:tabs>
      <w:ind w:left="426"/>
      <w:jc w:val="both"/>
      <w:outlineLvl w:val="4"/>
    </w:pPr>
    <w:rPr>
      <w:rFonts w:ascii="Calibri" w:hAnsi="Calibri"/>
      <w:b/>
      <w:i/>
      <w:sz w:val="26"/>
    </w:rPr>
  </w:style>
  <w:style w:type="paragraph" w:styleId="Ttulo6">
    <w:name w:val="heading 6"/>
    <w:basedOn w:val="Normal"/>
    <w:next w:val="Normal"/>
    <w:link w:val="Ttulo6Char"/>
    <w:uiPriority w:val="99"/>
    <w:qFormat/>
    <w:rsid w:val="003C7E6F"/>
    <w:pPr>
      <w:keepNext/>
      <w:tabs>
        <w:tab w:val="left" w:pos="720"/>
        <w:tab w:val="left" w:leader="dot" w:pos="9720"/>
      </w:tabs>
      <w:jc w:val="both"/>
      <w:outlineLvl w:val="5"/>
    </w:pPr>
    <w:rPr>
      <w:rFonts w:ascii="Calibri" w:hAnsi="Calibri"/>
      <w:b/>
    </w:rPr>
  </w:style>
  <w:style w:type="paragraph" w:styleId="Ttulo7">
    <w:name w:val="heading 7"/>
    <w:basedOn w:val="Normal"/>
    <w:next w:val="Normal"/>
    <w:link w:val="Ttulo7Char"/>
    <w:uiPriority w:val="99"/>
    <w:qFormat/>
    <w:rsid w:val="003C7E6F"/>
    <w:pPr>
      <w:keepNext/>
      <w:tabs>
        <w:tab w:val="left" w:pos="720"/>
        <w:tab w:val="left" w:leader="dot" w:pos="9720"/>
      </w:tabs>
      <w:ind w:left="720"/>
      <w:jc w:val="both"/>
      <w:outlineLvl w:val="6"/>
    </w:pPr>
    <w:rPr>
      <w:rFonts w:ascii="Calibri" w:hAnsi="Calibri"/>
      <w:sz w:val="24"/>
    </w:rPr>
  </w:style>
  <w:style w:type="paragraph" w:styleId="Ttulo8">
    <w:name w:val="heading 8"/>
    <w:basedOn w:val="Normal"/>
    <w:next w:val="Normal"/>
    <w:link w:val="Ttulo8Char"/>
    <w:uiPriority w:val="99"/>
    <w:qFormat/>
    <w:rsid w:val="003C7E6F"/>
    <w:pPr>
      <w:spacing w:before="240" w:after="60"/>
      <w:outlineLvl w:val="7"/>
    </w:pPr>
    <w:rPr>
      <w:rFonts w:ascii="Calibri" w:hAnsi="Calibri"/>
      <w:i/>
      <w:sz w:val="24"/>
    </w:rPr>
  </w:style>
  <w:style w:type="paragraph" w:styleId="Ttulo9">
    <w:name w:val="heading 9"/>
    <w:basedOn w:val="Normal"/>
    <w:next w:val="Normal"/>
    <w:link w:val="Ttulo9Char"/>
    <w:uiPriority w:val="99"/>
    <w:qFormat/>
    <w:rsid w:val="003C7E6F"/>
    <w:pPr>
      <w:keepNext/>
      <w:numPr>
        <w:ilvl w:val="12"/>
      </w:numPr>
      <w:tabs>
        <w:tab w:val="left" w:pos="5040"/>
      </w:tabs>
      <w:spacing w:line="360" w:lineRule="auto"/>
      <w:ind w:left="3240"/>
      <w:jc w:val="both"/>
      <w:outlineLvl w:val="8"/>
    </w:pPr>
    <w:rPr>
      <w:rFonts w:ascii="Cambria" w:hAnsi="Cambri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5F10E3"/>
    <w:rPr>
      <w:rFonts w:ascii="Cambria" w:hAnsi="Cambria" w:cs="Times New Roman"/>
      <w:b/>
      <w:kern w:val="32"/>
      <w:sz w:val="32"/>
    </w:rPr>
  </w:style>
  <w:style w:type="character" w:customStyle="1" w:styleId="Ttulo2Char">
    <w:name w:val="Título 2 Char"/>
    <w:link w:val="Ttulo2"/>
    <w:uiPriority w:val="99"/>
    <w:semiHidden/>
    <w:locked/>
    <w:rsid w:val="005F10E3"/>
    <w:rPr>
      <w:rFonts w:ascii="Cambria" w:hAnsi="Cambria" w:cs="Times New Roman"/>
      <w:b/>
      <w:i/>
      <w:sz w:val="28"/>
    </w:rPr>
  </w:style>
  <w:style w:type="character" w:customStyle="1" w:styleId="Ttulo3Char">
    <w:name w:val="Título 3 Char"/>
    <w:link w:val="Ttulo3"/>
    <w:uiPriority w:val="99"/>
    <w:semiHidden/>
    <w:locked/>
    <w:rsid w:val="005F10E3"/>
    <w:rPr>
      <w:rFonts w:ascii="Cambria" w:hAnsi="Cambria" w:cs="Times New Roman"/>
      <w:b/>
      <w:sz w:val="26"/>
    </w:rPr>
  </w:style>
  <w:style w:type="character" w:customStyle="1" w:styleId="Ttulo4Char">
    <w:name w:val="Título 4 Char"/>
    <w:link w:val="Ttulo4"/>
    <w:uiPriority w:val="99"/>
    <w:semiHidden/>
    <w:locked/>
    <w:rsid w:val="005F10E3"/>
    <w:rPr>
      <w:rFonts w:ascii="Calibri" w:hAnsi="Calibri" w:cs="Times New Roman"/>
      <w:b/>
      <w:sz w:val="28"/>
    </w:rPr>
  </w:style>
  <w:style w:type="character" w:customStyle="1" w:styleId="Ttulo5Char">
    <w:name w:val="Título 5 Char"/>
    <w:link w:val="Ttulo5"/>
    <w:uiPriority w:val="99"/>
    <w:semiHidden/>
    <w:locked/>
    <w:rsid w:val="005F10E3"/>
    <w:rPr>
      <w:rFonts w:ascii="Calibri" w:hAnsi="Calibri" w:cs="Times New Roman"/>
      <w:b/>
      <w:i/>
      <w:sz w:val="26"/>
    </w:rPr>
  </w:style>
  <w:style w:type="character" w:customStyle="1" w:styleId="Ttulo6Char">
    <w:name w:val="Título 6 Char"/>
    <w:link w:val="Ttulo6"/>
    <w:uiPriority w:val="99"/>
    <w:semiHidden/>
    <w:locked/>
    <w:rsid w:val="005F10E3"/>
    <w:rPr>
      <w:rFonts w:ascii="Calibri" w:hAnsi="Calibri" w:cs="Times New Roman"/>
      <w:b/>
    </w:rPr>
  </w:style>
  <w:style w:type="character" w:customStyle="1" w:styleId="Ttulo7Char">
    <w:name w:val="Título 7 Char"/>
    <w:link w:val="Ttulo7"/>
    <w:uiPriority w:val="99"/>
    <w:semiHidden/>
    <w:locked/>
    <w:rsid w:val="005F10E3"/>
    <w:rPr>
      <w:rFonts w:ascii="Calibri" w:hAnsi="Calibri" w:cs="Times New Roman"/>
      <w:sz w:val="24"/>
    </w:rPr>
  </w:style>
  <w:style w:type="character" w:customStyle="1" w:styleId="Ttulo8Char">
    <w:name w:val="Título 8 Char"/>
    <w:link w:val="Ttulo8"/>
    <w:uiPriority w:val="99"/>
    <w:semiHidden/>
    <w:locked/>
    <w:rsid w:val="005F10E3"/>
    <w:rPr>
      <w:rFonts w:ascii="Calibri" w:hAnsi="Calibri" w:cs="Times New Roman"/>
      <w:i/>
      <w:sz w:val="24"/>
    </w:rPr>
  </w:style>
  <w:style w:type="character" w:customStyle="1" w:styleId="Ttulo9Char">
    <w:name w:val="Título 9 Char"/>
    <w:link w:val="Ttulo9"/>
    <w:uiPriority w:val="99"/>
    <w:semiHidden/>
    <w:locked/>
    <w:rsid w:val="005F10E3"/>
    <w:rPr>
      <w:rFonts w:ascii="Cambria" w:hAnsi="Cambria" w:cs="Times New Roman"/>
    </w:rPr>
  </w:style>
  <w:style w:type="paragraph" w:styleId="Cabealho">
    <w:name w:val="header"/>
    <w:basedOn w:val="Normal"/>
    <w:link w:val="CabealhoChar"/>
    <w:uiPriority w:val="99"/>
    <w:rsid w:val="003C7E6F"/>
    <w:pPr>
      <w:tabs>
        <w:tab w:val="center" w:pos="4320"/>
        <w:tab w:val="right" w:pos="8640"/>
      </w:tabs>
    </w:pPr>
  </w:style>
  <w:style w:type="character" w:customStyle="1" w:styleId="CabealhoChar">
    <w:name w:val="Cabeçalho Char"/>
    <w:link w:val="Cabealho"/>
    <w:uiPriority w:val="99"/>
    <w:semiHidden/>
    <w:locked/>
    <w:rsid w:val="005F10E3"/>
    <w:rPr>
      <w:rFonts w:cs="Times New Roman"/>
      <w:sz w:val="20"/>
    </w:rPr>
  </w:style>
  <w:style w:type="paragraph" w:styleId="Rodap">
    <w:name w:val="footer"/>
    <w:basedOn w:val="Normal"/>
    <w:link w:val="RodapChar"/>
    <w:uiPriority w:val="99"/>
    <w:rsid w:val="003C7E6F"/>
    <w:pPr>
      <w:tabs>
        <w:tab w:val="center" w:pos="4320"/>
        <w:tab w:val="right" w:pos="8640"/>
      </w:tabs>
    </w:pPr>
  </w:style>
  <w:style w:type="character" w:customStyle="1" w:styleId="RodapChar">
    <w:name w:val="Rodapé Char"/>
    <w:link w:val="Rodap"/>
    <w:uiPriority w:val="99"/>
    <w:semiHidden/>
    <w:locked/>
    <w:rsid w:val="005F10E3"/>
    <w:rPr>
      <w:rFonts w:cs="Times New Roman"/>
      <w:sz w:val="20"/>
    </w:rPr>
  </w:style>
  <w:style w:type="character" w:styleId="Nmerodepgina">
    <w:name w:val="page number"/>
    <w:uiPriority w:val="99"/>
    <w:rsid w:val="003C7E6F"/>
    <w:rPr>
      <w:rFonts w:cs="Times New Roman"/>
    </w:rPr>
  </w:style>
  <w:style w:type="paragraph" w:styleId="Sumrio1">
    <w:name w:val="toc 1"/>
    <w:basedOn w:val="Normal"/>
    <w:next w:val="Normal"/>
    <w:uiPriority w:val="99"/>
    <w:semiHidden/>
    <w:rsid w:val="003C7E6F"/>
    <w:pPr>
      <w:spacing w:before="120"/>
    </w:pPr>
    <w:rPr>
      <w:b/>
      <w:i/>
      <w:sz w:val="24"/>
    </w:rPr>
  </w:style>
  <w:style w:type="paragraph" w:customStyle="1" w:styleId="StyleHeading">
    <w:name w:val="Style Heading"/>
    <w:basedOn w:val="Normal"/>
    <w:uiPriority w:val="99"/>
    <w:rsid w:val="003C7E6F"/>
    <w:pPr>
      <w:pBdr>
        <w:bottom w:val="single" w:sz="30" w:space="1" w:color="000080"/>
      </w:pBdr>
      <w:tabs>
        <w:tab w:val="left" w:pos="720"/>
        <w:tab w:val="left" w:pos="1080"/>
      </w:tabs>
    </w:pPr>
    <w:rPr>
      <w:b/>
      <w:color w:val="000080"/>
      <w:sz w:val="28"/>
    </w:rPr>
  </w:style>
  <w:style w:type="paragraph" w:customStyle="1" w:styleId="SubHeading">
    <w:name w:val="Sub Heading"/>
    <w:basedOn w:val="Normal"/>
    <w:uiPriority w:val="99"/>
    <w:rsid w:val="003C7E6F"/>
    <w:pPr>
      <w:pBdr>
        <w:bottom w:val="single" w:sz="18" w:space="1" w:color="000080"/>
      </w:pBdr>
      <w:tabs>
        <w:tab w:val="left" w:pos="720"/>
        <w:tab w:val="left" w:pos="1080"/>
      </w:tabs>
      <w:ind w:left="720" w:right="4500" w:hanging="360"/>
    </w:pPr>
    <w:rPr>
      <w:b/>
      <w:sz w:val="24"/>
    </w:rPr>
  </w:style>
  <w:style w:type="paragraph" w:customStyle="1" w:styleId="Body">
    <w:name w:val="Body"/>
    <w:basedOn w:val="Normal"/>
    <w:uiPriority w:val="99"/>
    <w:rsid w:val="003C7E6F"/>
    <w:pPr>
      <w:ind w:left="360"/>
    </w:pPr>
    <w:rPr>
      <w:sz w:val="24"/>
    </w:rPr>
  </w:style>
  <w:style w:type="paragraph" w:styleId="Sumrio2">
    <w:name w:val="toc 2"/>
    <w:basedOn w:val="Normal"/>
    <w:next w:val="Normal"/>
    <w:uiPriority w:val="99"/>
    <w:semiHidden/>
    <w:rsid w:val="003C7E6F"/>
    <w:pPr>
      <w:spacing w:before="120"/>
      <w:ind w:left="200"/>
    </w:pPr>
    <w:rPr>
      <w:b/>
      <w:sz w:val="22"/>
    </w:rPr>
  </w:style>
  <w:style w:type="paragraph" w:styleId="Sumrio3">
    <w:name w:val="toc 3"/>
    <w:basedOn w:val="Normal"/>
    <w:next w:val="Normal"/>
    <w:uiPriority w:val="99"/>
    <w:semiHidden/>
    <w:rsid w:val="003C7E6F"/>
    <w:pPr>
      <w:ind w:left="400"/>
    </w:pPr>
  </w:style>
  <w:style w:type="paragraph" w:styleId="Sumrio4">
    <w:name w:val="toc 4"/>
    <w:basedOn w:val="Normal"/>
    <w:next w:val="Normal"/>
    <w:uiPriority w:val="99"/>
    <w:semiHidden/>
    <w:rsid w:val="003C7E6F"/>
    <w:pPr>
      <w:ind w:left="600"/>
    </w:pPr>
  </w:style>
  <w:style w:type="paragraph" w:styleId="Sumrio5">
    <w:name w:val="toc 5"/>
    <w:basedOn w:val="Normal"/>
    <w:next w:val="Normal"/>
    <w:uiPriority w:val="99"/>
    <w:semiHidden/>
    <w:rsid w:val="003C7E6F"/>
    <w:pPr>
      <w:ind w:left="800"/>
    </w:pPr>
  </w:style>
  <w:style w:type="paragraph" w:styleId="Sumrio6">
    <w:name w:val="toc 6"/>
    <w:basedOn w:val="Normal"/>
    <w:next w:val="Normal"/>
    <w:uiPriority w:val="99"/>
    <w:semiHidden/>
    <w:rsid w:val="003C7E6F"/>
    <w:pPr>
      <w:ind w:left="1000"/>
    </w:pPr>
  </w:style>
  <w:style w:type="paragraph" w:styleId="Sumrio7">
    <w:name w:val="toc 7"/>
    <w:basedOn w:val="Normal"/>
    <w:next w:val="Normal"/>
    <w:uiPriority w:val="99"/>
    <w:semiHidden/>
    <w:rsid w:val="003C7E6F"/>
    <w:pPr>
      <w:ind w:left="1200"/>
    </w:pPr>
  </w:style>
  <w:style w:type="paragraph" w:styleId="Sumrio8">
    <w:name w:val="toc 8"/>
    <w:basedOn w:val="Normal"/>
    <w:next w:val="Normal"/>
    <w:uiPriority w:val="99"/>
    <w:semiHidden/>
    <w:rsid w:val="003C7E6F"/>
    <w:pPr>
      <w:ind w:left="1400"/>
    </w:pPr>
  </w:style>
  <w:style w:type="paragraph" w:styleId="Sumrio9">
    <w:name w:val="toc 9"/>
    <w:basedOn w:val="Normal"/>
    <w:next w:val="Normal"/>
    <w:uiPriority w:val="99"/>
    <w:semiHidden/>
    <w:rsid w:val="003C7E6F"/>
    <w:pPr>
      <w:ind w:left="1600"/>
    </w:pPr>
  </w:style>
  <w:style w:type="paragraph" w:customStyle="1" w:styleId="Corpo">
    <w:name w:val="Corpo"/>
    <w:basedOn w:val="Normal"/>
    <w:uiPriority w:val="99"/>
    <w:rsid w:val="003C7E6F"/>
    <w:pPr>
      <w:spacing w:after="120"/>
      <w:ind w:left="709"/>
      <w:jc w:val="both"/>
    </w:pPr>
    <w:rPr>
      <w:rFonts w:ascii="Garamond" w:hAnsi="Garamond"/>
      <w:sz w:val="24"/>
      <w:lang w:eastAsia="en-US"/>
    </w:rPr>
  </w:style>
  <w:style w:type="paragraph" w:customStyle="1" w:styleId="TtulodoDocumento">
    <w:name w:val="Título do Documento"/>
    <w:basedOn w:val="Normal"/>
    <w:uiPriority w:val="99"/>
    <w:rsid w:val="003C7E6F"/>
    <w:pPr>
      <w:spacing w:before="3000" w:after="480"/>
      <w:ind w:left="567"/>
    </w:pPr>
    <w:rPr>
      <w:rFonts w:ascii="Impact" w:hAnsi="Impact"/>
      <w:sz w:val="36"/>
      <w:lang w:eastAsia="en-US"/>
    </w:rPr>
  </w:style>
  <w:style w:type="paragraph" w:customStyle="1" w:styleId="SubttulodoDocumento">
    <w:name w:val="Subtítulo do Documento"/>
    <w:basedOn w:val="TtulodoDocumento"/>
    <w:uiPriority w:val="99"/>
    <w:rsid w:val="003C7E6F"/>
    <w:pPr>
      <w:spacing w:before="120"/>
    </w:pPr>
  </w:style>
  <w:style w:type="paragraph" w:styleId="Recuodecorpodetexto">
    <w:name w:val="Body Text Indent"/>
    <w:basedOn w:val="Normal"/>
    <w:link w:val="RecuodecorpodetextoChar"/>
    <w:uiPriority w:val="99"/>
    <w:rsid w:val="003C7E6F"/>
    <w:pPr>
      <w:numPr>
        <w:ilvl w:val="12"/>
      </w:numPr>
      <w:tabs>
        <w:tab w:val="left" w:leader="dot" w:pos="9720"/>
      </w:tabs>
      <w:ind w:left="900"/>
      <w:jc w:val="both"/>
    </w:pPr>
  </w:style>
  <w:style w:type="character" w:customStyle="1" w:styleId="RecuodecorpodetextoChar">
    <w:name w:val="Recuo de corpo de texto Char"/>
    <w:link w:val="Recuodecorpodetexto"/>
    <w:uiPriority w:val="99"/>
    <w:semiHidden/>
    <w:locked/>
    <w:rsid w:val="005F10E3"/>
    <w:rPr>
      <w:rFonts w:cs="Times New Roman"/>
      <w:sz w:val="20"/>
    </w:rPr>
  </w:style>
  <w:style w:type="paragraph" w:styleId="Corpodetexto">
    <w:name w:val="Body Text"/>
    <w:basedOn w:val="Normal"/>
    <w:link w:val="CorpodetextoChar"/>
    <w:uiPriority w:val="99"/>
    <w:rsid w:val="003C7E6F"/>
  </w:style>
  <w:style w:type="character" w:customStyle="1" w:styleId="CorpodetextoChar">
    <w:name w:val="Corpo de texto Char"/>
    <w:link w:val="Corpodetexto"/>
    <w:uiPriority w:val="99"/>
    <w:semiHidden/>
    <w:locked/>
    <w:rsid w:val="005F10E3"/>
    <w:rPr>
      <w:rFonts w:cs="Times New Roman"/>
      <w:sz w:val="20"/>
    </w:rPr>
  </w:style>
  <w:style w:type="paragraph" w:styleId="Recuodecorpodetexto2">
    <w:name w:val="Body Text Indent 2"/>
    <w:basedOn w:val="Normal"/>
    <w:link w:val="Recuodecorpodetexto2Char"/>
    <w:uiPriority w:val="99"/>
    <w:rsid w:val="003C7E6F"/>
    <w:pPr>
      <w:numPr>
        <w:ilvl w:val="12"/>
      </w:numPr>
      <w:tabs>
        <w:tab w:val="left" w:pos="360"/>
        <w:tab w:val="left" w:pos="1260"/>
        <w:tab w:val="left" w:pos="1440"/>
        <w:tab w:val="left" w:leader="dot" w:pos="9720"/>
      </w:tabs>
      <w:ind w:left="426"/>
      <w:jc w:val="both"/>
    </w:pPr>
  </w:style>
  <w:style w:type="character" w:customStyle="1" w:styleId="Recuodecorpodetexto2Char">
    <w:name w:val="Recuo de corpo de texto 2 Char"/>
    <w:link w:val="Recuodecorpodetexto2"/>
    <w:uiPriority w:val="99"/>
    <w:semiHidden/>
    <w:locked/>
    <w:rsid w:val="005F10E3"/>
    <w:rPr>
      <w:rFonts w:cs="Times New Roman"/>
      <w:sz w:val="20"/>
    </w:rPr>
  </w:style>
  <w:style w:type="paragraph" w:styleId="Recuodecorpodetexto3">
    <w:name w:val="Body Text Indent 3"/>
    <w:basedOn w:val="Normal"/>
    <w:link w:val="Recuodecorpodetexto3Char"/>
    <w:uiPriority w:val="99"/>
    <w:rsid w:val="003C7E6F"/>
    <w:pPr>
      <w:numPr>
        <w:ilvl w:val="12"/>
      </w:numPr>
      <w:tabs>
        <w:tab w:val="left" w:pos="630"/>
        <w:tab w:val="left" w:pos="1260"/>
        <w:tab w:val="left" w:pos="1440"/>
        <w:tab w:val="left" w:pos="2410"/>
        <w:tab w:val="left" w:leader="dot" w:pos="9720"/>
      </w:tabs>
      <w:ind w:left="2410"/>
      <w:jc w:val="both"/>
    </w:pPr>
    <w:rPr>
      <w:sz w:val="16"/>
    </w:rPr>
  </w:style>
  <w:style w:type="character" w:customStyle="1" w:styleId="Recuodecorpodetexto3Char">
    <w:name w:val="Recuo de corpo de texto 3 Char"/>
    <w:link w:val="Recuodecorpodetexto3"/>
    <w:uiPriority w:val="99"/>
    <w:semiHidden/>
    <w:locked/>
    <w:rsid w:val="005F10E3"/>
    <w:rPr>
      <w:rFonts w:cs="Times New Roman"/>
      <w:sz w:val="16"/>
    </w:rPr>
  </w:style>
  <w:style w:type="paragraph" w:customStyle="1" w:styleId="Paragraph1">
    <w:name w:val="Paragraph1"/>
    <w:basedOn w:val="Normal"/>
    <w:uiPriority w:val="99"/>
    <w:rsid w:val="003C7E6F"/>
    <w:pPr>
      <w:widowControl w:val="0"/>
      <w:spacing w:before="80"/>
      <w:jc w:val="both"/>
    </w:pPr>
  </w:style>
  <w:style w:type="paragraph" w:customStyle="1" w:styleId="TCHeading1">
    <w:name w:val="TC Heading 1"/>
    <w:basedOn w:val="Ttulo1"/>
    <w:next w:val="Normal"/>
    <w:uiPriority w:val="99"/>
    <w:rsid w:val="003C7E6F"/>
    <w:pPr>
      <w:widowControl w:val="0"/>
      <w:numPr>
        <w:ilvl w:val="0"/>
      </w:numPr>
      <w:tabs>
        <w:tab w:val="clear" w:pos="720"/>
        <w:tab w:val="clear" w:pos="1260"/>
        <w:tab w:val="clear" w:pos="1440"/>
        <w:tab w:val="clear" w:pos="9720"/>
        <w:tab w:val="num" w:pos="360"/>
      </w:tabs>
      <w:spacing w:before="240" w:after="60" w:line="240" w:lineRule="atLeast"/>
      <w:ind w:left="900"/>
      <w:jc w:val="left"/>
    </w:pPr>
  </w:style>
  <w:style w:type="paragraph" w:customStyle="1" w:styleId="TCParagraph">
    <w:name w:val="TC Paragraph"/>
    <w:basedOn w:val="Corpodetexto"/>
    <w:uiPriority w:val="99"/>
    <w:rsid w:val="003C7E6F"/>
    <w:pPr>
      <w:keepLines/>
      <w:widowControl w:val="0"/>
      <w:spacing w:after="120" w:line="240" w:lineRule="atLeast"/>
      <w:ind w:firstLine="720"/>
      <w:jc w:val="both"/>
    </w:pPr>
  </w:style>
  <w:style w:type="paragraph" w:customStyle="1" w:styleId="TCTips">
    <w:name w:val="TC Tips"/>
    <w:basedOn w:val="Corpodetexto"/>
    <w:uiPriority w:val="99"/>
    <w:rsid w:val="003C7E6F"/>
    <w:pPr>
      <w:keepLines/>
      <w:widowControl w:val="0"/>
      <w:spacing w:after="120" w:line="240" w:lineRule="atLeast"/>
      <w:jc w:val="both"/>
    </w:pPr>
    <w:rPr>
      <w:i/>
      <w:color w:val="0000FF"/>
    </w:rPr>
  </w:style>
  <w:style w:type="paragraph" w:customStyle="1" w:styleId="TCHeading2">
    <w:name w:val="TC Heading 2"/>
    <w:basedOn w:val="Ttulo2"/>
    <w:next w:val="TCParagraph"/>
    <w:uiPriority w:val="99"/>
    <w:rsid w:val="003C7E6F"/>
    <w:pPr>
      <w:widowControl w:val="0"/>
      <w:numPr>
        <w:ilvl w:val="1"/>
        <w:numId w:val="1"/>
      </w:numPr>
      <w:tabs>
        <w:tab w:val="clear" w:pos="720"/>
        <w:tab w:val="clear" w:pos="9720"/>
      </w:tabs>
      <w:spacing w:before="120" w:after="60" w:line="240" w:lineRule="atLeast"/>
      <w:ind w:left="0"/>
      <w:jc w:val="left"/>
    </w:pPr>
    <w:rPr>
      <w:rFonts w:ascii="Arial" w:hAnsi="Arial"/>
      <w:sz w:val="24"/>
    </w:rPr>
  </w:style>
  <w:style w:type="paragraph" w:customStyle="1" w:styleId="TCHeading3">
    <w:name w:val="TC Heading 3"/>
    <w:basedOn w:val="Ttulo3"/>
    <w:next w:val="TCParagraph"/>
    <w:uiPriority w:val="99"/>
    <w:rsid w:val="003C7E6F"/>
    <w:pPr>
      <w:widowControl w:val="0"/>
      <w:numPr>
        <w:ilvl w:val="2"/>
        <w:numId w:val="1"/>
      </w:numPr>
      <w:spacing w:before="120" w:after="60" w:line="240" w:lineRule="atLeast"/>
      <w:ind w:left="0"/>
      <w:jc w:val="left"/>
    </w:pPr>
    <w:rPr>
      <w:rFonts w:ascii="Arial" w:hAnsi="Arial"/>
      <w:sz w:val="20"/>
    </w:rPr>
  </w:style>
  <w:style w:type="paragraph" w:customStyle="1" w:styleId="InfoBlue">
    <w:name w:val="InfoBlue"/>
    <w:basedOn w:val="Normal"/>
    <w:next w:val="Corpodetexto"/>
    <w:autoRedefine/>
    <w:uiPriority w:val="99"/>
    <w:rsid w:val="00752424"/>
    <w:pPr>
      <w:widowControl w:val="0"/>
      <w:spacing w:after="120" w:line="240" w:lineRule="atLeast"/>
      <w:ind w:left="720"/>
    </w:pPr>
    <w:rPr>
      <w:rFonts w:ascii="Arial" w:hAnsi="Arial"/>
      <w:i/>
      <w:color w:val="0000FF"/>
      <w:lang w:val="en-US"/>
    </w:rPr>
  </w:style>
  <w:style w:type="paragraph" w:styleId="Ttulo">
    <w:name w:val="Title"/>
    <w:basedOn w:val="Normal"/>
    <w:next w:val="Normal"/>
    <w:link w:val="TtuloChar"/>
    <w:uiPriority w:val="99"/>
    <w:qFormat/>
    <w:rsid w:val="003C7E6F"/>
    <w:pPr>
      <w:widowControl w:val="0"/>
      <w:jc w:val="center"/>
    </w:pPr>
    <w:rPr>
      <w:rFonts w:ascii="Cambria" w:hAnsi="Cambria"/>
      <w:b/>
      <w:kern w:val="28"/>
      <w:sz w:val="32"/>
    </w:rPr>
  </w:style>
  <w:style w:type="character" w:customStyle="1" w:styleId="TtuloChar">
    <w:name w:val="Título Char"/>
    <w:link w:val="Ttulo"/>
    <w:uiPriority w:val="99"/>
    <w:locked/>
    <w:rsid w:val="005F10E3"/>
    <w:rPr>
      <w:rFonts w:ascii="Cambria" w:hAnsi="Cambria" w:cs="Times New Roman"/>
      <w:b/>
      <w:kern w:val="28"/>
      <w:sz w:val="32"/>
    </w:rPr>
  </w:style>
  <w:style w:type="paragraph" w:customStyle="1" w:styleId="Tabletext">
    <w:name w:val="Tabletext"/>
    <w:basedOn w:val="Normal"/>
    <w:uiPriority w:val="99"/>
    <w:rsid w:val="003C7E6F"/>
    <w:pPr>
      <w:keepLines/>
      <w:widowControl w:val="0"/>
      <w:spacing w:after="120" w:line="240" w:lineRule="atLeast"/>
    </w:pPr>
    <w:rPr>
      <w:rFonts w:ascii="Arial" w:hAnsi="Arial"/>
      <w:lang w:val="en-US"/>
    </w:rPr>
  </w:style>
  <w:style w:type="character" w:styleId="Refdecomentrio">
    <w:name w:val="annotation reference"/>
    <w:uiPriority w:val="99"/>
    <w:semiHidden/>
    <w:rsid w:val="003C7E6F"/>
    <w:rPr>
      <w:rFonts w:cs="Times New Roman"/>
      <w:sz w:val="16"/>
    </w:rPr>
  </w:style>
  <w:style w:type="paragraph" w:styleId="Textodecomentrio">
    <w:name w:val="annotation text"/>
    <w:basedOn w:val="Normal"/>
    <w:link w:val="TextodecomentrioChar"/>
    <w:uiPriority w:val="99"/>
    <w:semiHidden/>
    <w:rsid w:val="003C7E6F"/>
  </w:style>
  <w:style w:type="character" w:customStyle="1" w:styleId="TextodecomentrioChar">
    <w:name w:val="Texto de comentário Char"/>
    <w:link w:val="Textodecomentrio"/>
    <w:uiPriority w:val="99"/>
    <w:semiHidden/>
    <w:locked/>
    <w:rsid w:val="005F10E3"/>
    <w:rPr>
      <w:rFonts w:cs="Times New Roman"/>
      <w:sz w:val="20"/>
    </w:rPr>
  </w:style>
  <w:style w:type="paragraph" w:styleId="Textodenotaderodap">
    <w:name w:val="footnote text"/>
    <w:basedOn w:val="Normal"/>
    <w:link w:val="TextodenotaderodapChar"/>
    <w:uiPriority w:val="99"/>
    <w:semiHidden/>
    <w:rsid w:val="003C7E6F"/>
  </w:style>
  <w:style w:type="character" w:customStyle="1" w:styleId="TextodenotaderodapChar">
    <w:name w:val="Texto de nota de rodapé Char"/>
    <w:link w:val="Textodenotaderodap"/>
    <w:uiPriority w:val="99"/>
    <w:semiHidden/>
    <w:locked/>
    <w:rsid w:val="005F10E3"/>
    <w:rPr>
      <w:rFonts w:cs="Times New Roman"/>
      <w:sz w:val="20"/>
    </w:rPr>
  </w:style>
  <w:style w:type="character" w:styleId="Refdenotaderodap">
    <w:name w:val="footnote reference"/>
    <w:uiPriority w:val="99"/>
    <w:semiHidden/>
    <w:rsid w:val="003C7E6F"/>
    <w:rPr>
      <w:rFonts w:cs="Times New Roman"/>
      <w:vertAlign w:val="superscript"/>
    </w:rPr>
  </w:style>
  <w:style w:type="paragraph" w:styleId="Textodebalo">
    <w:name w:val="Balloon Text"/>
    <w:basedOn w:val="Normal"/>
    <w:link w:val="TextodebaloChar"/>
    <w:uiPriority w:val="99"/>
    <w:semiHidden/>
    <w:rsid w:val="00776469"/>
    <w:rPr>
      <w:sz w:val="2"/>
    </w:rPr>
  </w:style>
  <w:style w:type="character" w:customStyle="1" w:styleId="TextodebaloChar">
    <w:name w:val="Texto de balão Char"/>
    <w:link w:val="Textodebalo"/>
    <w:uiPriority w:val="99"/>
    <w:semiHidden/>
    <w:locked/>
    <w:rsid w:val="005F10E3"/>
    <w:rPr>
      <w:rFonts w:cs="Times New Roman"/>
      <w:sz w:val="2"/>
    </w:rPr>
  </w:style>
  <w:style w:type="table" w:styleId="Tabelacomgrade">
    <w:name w:val="Table Grid"/>
    <w:basedOn w:val="Tabelanormal"/>
    <w:uiPriority w:val="99"/>
    <w:rsid w:val="006011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egritoatributo">
    <w:name w:val="Negrito atributo"/>
    <w:uiPriority w:val="99"/>
    <w:rsid w:val="00752424"/>
    <w:rPr>
      <w:rFonts w:ascii="Courier New" w:hAnsi="Courier New"/>
      <w:b/>
      <w:sz w:val="18"/>
    </w:rPr>
  </w:style>
  <w:style w:type="paragraph" w:styleId="PargrafodaLista">
    <w:name w:val="List Paragraph"/>
    <w:basedOn w:val="Normal"/>
    <w:uiPriority w:val="99"/>
    <w:qFormat/>
    <w:rsid w:val="00A63569"/>
    <w:pPr>
      <w:ind w:left="720"/>
    </w:pPr>
    <w:rPr>
      <w:rFonts w:ascii="Calibri" w:hAnsi="Calibri"/>
      <w:sz w:val="22"/>
      <w:szCs w:val="22"/>
    </w:rPr>
  </w:style>
  <w:style w:type="character" w:customStyle="1" w:styleId="apple-style-span">
    <w:name w:val="apple-style-span"/>
    <w:uiPriority w:val="99"/>
    <w:rsid w:val="005D18EF"/>
  </w:style>
  <w:style w:type="paragraph" w:customStyle="1" w:styleId="NormalArialNarrow">
    <w:name w:val="Normal + Arial Narrow"/>
    <w:aliases w:val="11 pt,Cor Personalizada(RGB(0,32,96))"/>
    <w:basedOn w:val="Normal"/>
    <w:link w:val="NormalArialNarrowChar"/>
    <w:uiPriority w:val="99"/>
    <w:rsid w:val="00EF4F69"/>
    <w:rPr>
      <w:rFonts w:ascii="Arial Narrow" w:hAnsi="Arial Narrow"/>
      <w:color w:val="002060"/>
      <w:sz w:val="22"/>
    </w:rPr>
  </w:style>
  <w:style w:type="character" w:customStyle="1" w:styleId="NormalArialNarrowChar">
    <w:name w:val="Normal + Arial Narrow Char"/>
    <w:aliases w:val="11 pt Char,Cor Personalizada(RGB(0 Char,32 Char,96)) Char"/>
    <w:link w:val="NormalArialNarrow"/>
    <w:uiPriority w:val="99"/>
    <w:locked/>
    <w:rsid w:val="00EF4F69"/>
    <w:rPr>
      <w:rFonts w:ascii="Arial Narrow" w:hAnsi="Arial Narrow"/>
      <w:color w:val="002060"/>
      <w:sz w:val="22"/>
      <w:lang w:val="pt-BR" w:eastAsia="pt-BR"/>
    </w:rPr>
  </w:style>
  <w:style w:type="paragraph" w:styleId="Reviso">
    <w:name w:val="Revision"/>
    <w:hidden/>
    <w:uiPriority w:val="99"/>
    <w:semiHidden/>
    <w:rsid w:val="007449A3"/>
  </w:style>
  <w:style w:type="paragraph" w:styleId="Assuntodocomentrio">
    <w:name w:val="annotation subject"/>
    <w:basedOn w:val="Textodecomentrio"/>
    <w:next w:val="Textodecomentrio"/>
    <w:link w:val="AssuntodocomentrioChar"/>
    <w:uiPriority w:val="99"/>
    <w:semiHidden/>
    <w:unhideWhenUsed/>
    <w:locked/>
    <w:rsid w:val="00DD63A0"/>
    <w:rPr>
      <w:b/>
      <w:bCs/>
    </w:rPr>
  </w:style>
  <w:style w:type="character" w:customStyle="1" w:styleId="AssuntodocomentrioChar">
    <w:name w:val="Assunto do comentário Char"/>
    <w:link w:val="Assuntodocomentrio"/>
    <w:uiPriority w:val="99"/>
    <w:semiHidden/>
    <w:rsid w:val="00DD63A0"/>
    <w:rPr>
      <w:rFonts w:cs="Times New Roman"/>
      <w:b/>
      <w:bCs/>
      <w:sz w:val="20"/>
    </w:rPr>
  </w:style>
  <w:style w:type="table" w:styleId="SombreamentoClaro-nfase1">
    <w:name w:val="Light Shading Accent 1"/>
    <w:basedOn w:val="Tabelanormal"/>
    <w:uiPriority w:val="60"/>
    <w:rsid w:val="00D6051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555161">
      <w:marLeft w:val="0"/>
      <w:marRight w:val="0"/>
      <w:marTop w:val="0"/>
      <w:marBottom w:val="0"/>
      <w:divBdr>
        <w:top w:val="none" w:sz="0" w:space="0" w:color="auto"/>
        <w:left w:val="none" w:sz="0" w:space="0" w:color="auto"/>
        <w:bottom w:val="none" w:sz="0" w:space="0" w:color="auto"/>
        <w:right w:val="none" w:sz="0" w:space="0" w:color="auto"/>
      </w:divBdr>
    </w:div>
    <w:div w:id="1097555162">
      <w:marLeft w:val="0"/>
      <w:marRight w:val="0"/>
      <w:marTop w:val="0"/>
      <w:marBottom w:val="0"/>
      <w:divBdr>
        <w:top w:val="none" w:sz="0" w:space="0" w:color="auto"/>
        <w:left w:val="none" w:sz="0" w:space="0" w:color="auto"/>
        <w:bottom w:val="none" w:sz="0" w:space="0" w:color="auto"/>
        <w:right w:val="none" w:sz="0" w:space="0" w:color="auto"/>
      </w:divBdr>
    </w:div>
    <w:div w:id="1097555163">
      <w:marLeft w:val="0"/>
      <w:marRight w:val="0"/>
      <w:marTop w:val="0"/>
      <w:marBottom w:val="0"/>
      <w:divBdr>
        <w:top w:val="none" w:sz="0" w:space="0" w:color="auto"/>
        <w:left w:val="none" w:sz="0" w:space="0" w:color="auto"/>
        <w:bottom w:val="none" w:sz="0" w:space="0" w:color="auto"/>
        <w:right w:val="none" w:sz="0" w:space="0" w:color="auto"/>
      </w:divBdr>
    </w:div>
    <w:div w:id="1097555164">
      <w:marLeft w:val="0"/>
      <w:marRight w:val="0"/>
      <w:marTop w:val="0"/>
      <w:marBottom w:val="0"/>
      <w:divBdr>
        <w:top w:val="none" w:sz="0" w:space="0" w:color="auto"/>
        <w:left w:val="none" w:sz="0" w:space="0" w:color="auto"/>
        <w:bottom w:val="none" w:sz="0" w:space="0" w:color="auto"/>
        <w:right w:val="none" w:sz="0" w:space="0" w:color="auto"/>
      </w:divBdr>
    </w:div>
    <w:div w:id="1097555165">
      <w:marLeft w:val="0"/>
      <w:marRight w:val="0"/>
      <w:marTop w:val="0"/>
      <w:marBottom w:val="0"/>
      <w:divBdr>
        <w:top w:val="none" w:sz="0" w:space="0" w:color="auto"/>
        <w:left w:val="none" w:sz="0" w:space="0" w:color="auto"/>
        <w:bottom w:val="none" w:sz="0" w:space="0" w:color="auto"/>
        <w:right w:val="none" w:sz="0" w:space="0" w:color="auto"/>
      </w:divBdr>
    </w:div>
    <w:div w:id="1097555166">
      <w:marLeft w:val="0"/>
      <w:marRight w:val="0"/>
      <w:marTop w:val="0"/>
      <w:marBottom w:val="0"/>
      <w:divBdr>
        <w:top w:val="none" w:sz="0" w:space="0" w:color="auto"/>
        <w:left w:val="none" w:sz="0" w:space="0" w:color="auto"/>
        <w:bottom w:val="none" w:sz="0" w:space="0" w:color="auto"/>
        <w:right w:val="none" w:sz="0" w:space="0" w:color="auto"/>
      </w:divBdr>
    </w:div>
    <w:div w:id="1097555167">
      <w:marLeft w:val="0"/>
      <w:marRight w:val="0"/>
      <w:marTop w:val="0"/>
      <w:marBottom w:val="0"/>
      <w:divBdr>
        <w:top w:val="none" w:sz="0" w:space="0" w:color="auto"/>
        <w:left w:val="none" w:sz="0" w:space="0" w:color="auto"/>
        <w:bottom w:val="none" w:sz="0" w:space="0" w:color="auto"/>
        <w:right w:val="none" w:sz="0" w:space="0" w:color="auto"/>
      </w:divBdr>
    </w:div>
    <w:div w:id="1097555168">
      <w:marLeft w:val="0"/>
      <w:marRight w:val="0"/>
      <w:marTop w:val="0"/>
      <w:marBottom w:val="0"/>
      <w:divBdr>
        <w:top w:val="none" w:sz="0" w:space="0" w:color="auto"/>
        <w:left w:val="none" w:sz="0" w:space="0" w:color="auto"/>
        <w:bottom w:val="none" w:sz="0" w:space="0" w:color="auto"/>
        <w:right w:val="none" w:sz="0" w:space="0" w:color="auto"/>
      </w:divBdr>
    </w:div>
    <w:div w:id="1097555169">
      <w:marLeft w:val="0"/>
      <w:marRight w:val="0"/>
      <w:marTop w:val="0"/>
      <w:marBottom w:val="0"/>
      <w:divBdr>
        <w:top w:val="none" w:sz="0" w:space="0" w:color="auto"/>
        <w:left w:val="none" w:sz="0" w:space="0" w:color="auto"/>
        <w:bottom w:val="none" w:sz="0" w:space="0" w:color="auto"/>
        <w:right w:val="none" w:sz="0" w:space="0" w:color="auto"/>
      </w:divBdr>
    </w:div>
    <w:div w:id="1097555170">
      <w:marLeft w:val="0"/>
      <w:marRight w:val="0"/>
      <w:marTop w:val="0"/>
      <w:marBottom w:val="0"/>
      <w:divBdr>
        <w:top w:val="none" w:sz="0" w:space="0" w:color="auto"/>
        <w:left w:val="none" w:sz="0" w:space="0" w:color="auto"/>
        <w:bottom w:val="none" w:sz="0" w:space="0" w:color="auto"/>
        <w:right w:val="none" w:sz="0" w:space="0" w:color="auto"/>
      </w:divBdr>
    </w:div>
    <w:div w:id="1097555171">
      <w:marLeft w:val="0"/>
      <w:marRight w:val="0"/>
      <w:marTop w:val="0"/>
      <w:marBottom w:val="0"/>
      <w:divBdr>
        <w:top w:val="none" w:sz="0" w:space="0" w:color="auto"/>
        <w:left w:val="none" w:sz="0" w:space="0" w:color="auto"/>
        <w:bottom w:val="none" w:sz="0" w:space="0" w:color="auto"/>
        <w:right w:val="none" w:sz="0" w:space="0" w:color="auto"/>
      </w:divBdr>
    </w:div>
    <w:div w:id="1097555172">
      <w:marLeft w:val="0"/>
      <w:marRight w:val="0"/>
      <w:marTop w:val="0"/>
      <w:marBottom w:val="0"/>
      <w:divBdr>
        <w:top w:val="none" w:sz="0" w:space="0" w:color="auto"/>
        <w:left w:val="none" w:sz="0" w:space="0" w:color="auto"/>
        <w:bottom w:val="none" w:sz="0" w:space="0" w:color="auto"/>
        <w:right w:val="none" w:sz="0" w:space="0" w:color="auto"/>
      </w:divBdr>
    </w:div>
    <w:div w:id="1097555173">
      <w:marLeft w:val="0"/>
      <w:marRight w:val="0"/>
      <w:marTop w:val="0"/>
      <w:marBottom w:val="0"/>
      <w:divBdr>
        <w:top w:val="none" w:sz="0" w:space="0" w:color="auto"/>
        <w:left w:val="none" w:sz="0" w:space="0" w:color="auto"/>
        <w:bottom w:val="none" w:sz="0" w:space="0" w:color="auto"/>
        <w:right w:val="none" w:sz="0" w:space="0" w:color="auto"/>
      </w:divBdr>
    </w:div>
    <w:div w:id="1097555174">
      <w:marLeft w:val="0"/>
      <w:marRight w:val="0"/>
      <w:marTop w:val="0"/>
      <w:marBottom w:val="0"/>
      <w:divBdr>
        <w:top w:val="none" w:sz="0" w:space="0" w:color="auto"/>
        <w:left w:val="none" w:sz="0" w:space="0" w:color="auto"/>
        <w:bottom w:val="none" w:sz="0" w:space="0" w:color="auto"/>
        <w:right w:val="none" w:sz="0" w:space="0" w:color="auto"/>
      </w:divBdr>
    </w:div>
    <w:div w:id="1097555175">
      <w:marLeft w:val="0"/>
      <w:marRight w:val="0"/>
      <w:marTop w:val="0"/>
      <w:marBottom w:val="0"/>
      <w:divBdr>
        <w:top w:val="none" w:sz="0" w:space="0" w:color="auto"/>
        <w:left w:val="none" w:sz="0" w:space="0" w:color="auto"/>
        <w:bottom w:val="none" w:sz="0" w:space="0" w:color="auto"/>
        <w:right w:val="none" w:sz="0" w:space="0" w:color="auto"/>
      </w:divBdr>
    </w:div>
    <w:div w:id="1097555176">
      <w:marLeft w:val="0"/>
      <w:marRight w:val="0"/>
      <w:marTop w:val="0"/>
      <w:marBottom w:val="0"/>
      <w:divBdr>
        <w:top w:val="none" w:sz="0" w:space="0" w:color="auto"/>
        <w:left w:val="none" w:sz="0" w:space="0" w:color="auto"/>
        <w:bottom w:val="none" w:sz="0" w:space="0" w:color="auto"/>
        <w:right w:val="none" w:sz="0" w:space="0" w:color="auto"/>
      </w:divBdr>
    </w:div>
    <w:div w:id="1097555177">
      <w:marLeft w:val="0"/>
      <w:marRight w:val="0"/>
      <w:marTop w:val="0"/>
      <w:marBottom w:val="0"/>
      <w:divBdr>
        <w:top w:val="none" w:sz="0" w:space="0" w:color="auto"/>
        <w:left w:val="none" w:sz="0" w:space="0" w:color="auto"/>
        <w:bottom w:val="none" w:sz="0" w:space="0" w:color="auto"/>
        <w:right w:val="none" w:sz="0" w:space="0" w:color="auto"/>
      </w:divBdr>
    </w:div>
    <w:div w:id="1097555178">
      <w:marLeft w:val="0"/>
      <w:marRight w:val="0"/>
      <w:marTop w:val="0"/>
      <w:marBottom w:val="0"/>
      <w:divBdr>
        <w:top w:val="none" w:sz="0" w:space="0" w:color="auto"/>
        <w:left w:val="none" w:sz="0" w:space="0" w:color="auto"/>
        <w:bottom w:val="none" w:sz="0" w:space="0" w:color="auto"/>
        <w:right w:val="none" w:sz="0" w:space="0" w:color="auto"/>
      </w:divBdr>
    </w:div>
    <w:div w:id="1097555179">
      <w:marLeft w:val="0"/>
      <w:marRight w:val="0"/>
      <w:marTop w:val="0"/>
      <w:marBottom w:val="0"/>
      <w:divBdr>
        <w:top w:val="none" w:sz="0" w:space="0" w:color="auto"/>
        <w:left w:val="none" w:sz="0" w:space="0" w:color="auto"/>
        <w:bottom w:val="none" w:sz="0" w:space="0" w:color="auto"/>
        <w:right w:val="none" w:sz="0" w:space="0" w:color="auto"/>
      </w:divBdr>
    </w:div>
    <w:div w:id="1097555180">
      <w:marLeft w:val="0"/>
      <w:marRight w:val="0"/>
      <w:marTop w:val="0"/>
      <w:marBottom w:val="0"/>
      <w:divBdr>
        <w:top w:val="none" w:sz="0" w:space="0" w:color="auto"/>
        <w:left w:val="none" w:sz="0" w:space="0" w:color="auto"/>
        <w:bottom w:val="none" w:sz="0" w:space="0" w:color="auto"/>
        <w:right w:val="none" w:sz="0" w:space="0" w:color="auto"/>
      </w:divBdr>
    </w:div>
    <w:div w:id="109755518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LUCHE~1\CONFIG~1\Temp\GABRILsluchetta171033EMS_Especificacao_Manutencao_Sistema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GABRILsluchetta171033EMS_Especificacao_Manutencao_Sistemas</Template>
  <TotalTime>130</TotalTime>
  <Pages>11</Pages>
  <Words>2245</Words>
  <Characters>12123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TREELOG</Company>
  <LinksUpToDate>false</LinksUpToDate>
  <CharactersWithSpaces>14340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Editora Abril S.A.</dc:creator>
  <cp:lastModifiedBy>Francivaldo Nogueira Alecrim_DISCOVER</cp:lastModifiedBy>
  <cp:revision>21</cp:revision>
  <cp:lastPrinted>2009-11-19T20:24:00Z</cp:lastPrinted>
  <dcterms:created xsi:type="dcterms:W3CDTF">2012-05-24T22:49:00Z</dcterms:created>
  <dcterms:modified xsi:type="dcterms:W3CDTF">2012-08-17T14:32:00Z</dcterms:modified>
</cp:coreProperties>
</file>