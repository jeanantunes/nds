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64F" w:rsidRPr="00875148" w:rsidRDefault="00E6664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E6664F" w:rsidRPr="00875148" w:rsidRDefault="00E6664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E6664F" w:rsidRPr="00875148" w:rsidRDefault="00E6664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2D0E71">
        <w:rPr>
          <w:rFonts w:ascii="Arial Narrow" w:hAnsi="Arial Narrow"/>
          <w:b/>
          <w:sz w:val="36"/>
          <w:szCs w:val="36"/>
        </w:rPr>
        <w:t>EMS 0193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2D0E71">
        <w:rPr>
          <w:rFonts w:ascii="Arial Narrow" w:hAnsi="Arial Narrow"/>
          <w:b/>
          <w:sz w:val="36"/>
          <w:szCs w:val="36"/>
        </w:rPr>
        <w:t>Emissão da Chamada de Encalhe</w:t>
      </w:r>
      <w:r w:rsidRPr="00875148">
        <w:rPr>
          <w:rFonts w:ascii="Arial Narrow" w:hAnsi="Arial Narrow"/>
          <w:b/>
          <w:sz w:val="40"/>
        </w:rPr>
        <w:t>&gt;</w:t>
      </w: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E6664F" w:rsidRPr="00875148" w:rsidRDefault="00E6664F">
      <w:pPr>
        <w:jc w:val="center"/>
        <w:rPr>
          <w:rFonts w:ascii="Arial Narrow" w:hAnsi="Arial Narrow"/>
          <w:b/>
          <w:sz w:val="48"/>
        </w:rPr>
      </w:pPr>
    </w:p>
    <w:p w:rsidR="00E6664F" w:rsidRPr="00875148" w:rsidRDefault="00E6664F">
      <w:pPr>
        <w:pStyle w:val="Cabealho"/>
        <w:rPr>
          <w:rFonts w:ascii="Arial Narrow" w:hAnsi="Arial Narrow"/>
        </w:rPr>
      </w:pPr>
    </w:p>
    <w:p w:rsidR="00E6664F" w:rsidRPr="00875148" w:rsidRDefault="00E6664F">
      <w:pPr>
        <w:pStyle w:val="Cabealho"/>
        <w:rPr>
          <w:rFonts w:ascii="Arial Narrow" w:hAnsi="Arial Narrow"/>
        </w:rPr>
      </w:pPr>
    </w:p>
    <w:p w:rsidR="00E6664F" w:rsidRPr="00875148" w:rsidRDefault="00E6664F">
      <w:pPr>
        <w:pStyle w:val="Cabealho"/>
        <w:rPr>
          <w:rFonts w:ascii="Arial Narrow" w:hAnsi="Arial Narrow"/>
        </w:rPr>
      </w:pPr>
    </w:p>
    <w:p w:rsidR="00E6664F" w:rsidRPr="00875148" w:rsidRDefault="00E6664F">
      <w:pPr>
        <w:pStyle w:val="Cabealho"/>
        <w:rPr>
          <w:rFonts w:ascii="Arial Narrow" w:hAnsi="Arial Narrow"/>
        </w:rPr>
      </w:pPr>
    </w:p>
    <w:p w:rsidR="00E6664F" w:rsidRPr="00875148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F010C3" w:rsidRDefault="00F010C3">
      <w:pPr>
        <w:pStyle w:val="Cabealho"/>
        <w:rPr>
          <w:rFonts w:ascii="Arial Narrow" w:hAnsi="Arial Narrow"/>
        </w:rPr>
      </w:pPr>
    </w:p>
    <w:p w:rsidR="00F010C3" w:rsidRDefault="00F010C3">
      <w:pPr>
        <w:pStyle w:val="Cabealho"/>
        <w:rPr>
          <w:rFonts w:ascii="Arial Narrow" w:hAnsi="Arial Narrow"/>
        </w:rPr>
      </w:pPr>
    </w:p>
    <w:p w:rsidR="00F010C3" w:rsidRDefault="00F010C3">
      <w:pPr>
        <w:pStyle w:val="Cabealho"/>
        <w:rPr>
          <w:rFonts w:ascii="Arial Narrow" w:hAnsi="Arial Narrow"/>
        </w:rPr>
      </w:pPr>
    </w:p>
    <w:p w:rsidR="00F010C3" w:rsidRDefault="00F010C3">
      <w:pPr>
        <w:pStyle w:val="Cabealho"/>
        <w:rPr>
          <w:rFonts w:ascii="Arial Narrow" w:hAnsi="Arial Narrow"/>
        </w:rPr>
      </w:pPr>
    </w:p>
    <w:p w:rsidR="00F010C3" w:rsidRDefault="00F010C3">
      <w:pPr>
        <w:pStyle w:val="Cabealho"/>
        <w:rPr>
          <w:rFonts w:ascii="Arial Narrow" w:hAnsi="Arial Narrow"/>
        </w:rPr>
      </w:pPr>
    </w:p>
    <w:p w:rsidR="00F010C3" w:rsidRDefault="00F010C3">
      <w:pPr>
        <w:pStyle w:val="Cabealho"/>
        <w:rPr>
          <w:rFonts w:ascii="Arial Narrow" w:hAnsi="Arial Narrow"/>
        </w:rPr>
      </w:pPr>
    </w:p>
    <w:p w:rsidR="00F010C3" w:rsidRDefault="00F010C3">
      <w:pPr>
        <w:pStyle w:val="Cabealho"/>
        <w:rPr>
          <w:rFonts w:ascii="Arial Narrow" w:hAnsi="Arial Narrow"/>
        </w:rPr>
      </w:pPr>
    </w:p>
    <w:p w:rsidR="00F010C3" w:rsidRPr="00875148" w:rsidRDefault="00F010C3">
      <w:pPr>
        <w:pStyle w:val="Cabealho"/>
        <w:rPr>
          <w:rFonts w:ascii="Arial Narrow" w:hAnsi="Arial Narrow"/>
        </w:rPr>
      </w:pPr>
    </w:p>
    <w:p w:rsidR="00E6664F" w:rsidRPr="00875148" w:rsidRDefault="00E6664F">
      <w:pPr>
        <w:rPr>
          <w:rFonts w:ascii="Arial Narrow" w:hAnsi="Arial Narrow"/>
        </w:rPr>
      </w:pPr>
    </w:p>
    <w:p w:rsidR="00E6664F" w:rsidRPr="00875148" w:rsidRDefault="00E6664F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E6664F" w:rsidRPr="00875148" w:rsidTr="003D4B3F">
        <w:tc>
          <w:tcPr>
            <w:tcW w:w="1134" w:type="dxa"/>
          </w:tcPr>
          <w:p w:rsidR="00E6664F" w:rsidRPr="00875148" w:rsidRDefault="00E6664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E6664F" w:rsidRPr="00875148" w:rsidRDefault="00E6664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E6664F" w:rsidRPr="00875148" w:rsidRDefault="00E6664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E6664F" w:rsidRPr="00875148" w:rsidRDefault="00E6664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E6664F" w:rsidRPr="00875148" w:rsidRDefault="00E6664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E6664F" w:rsidRPr="00875148" w:rsidTr="003D4B3F">
        <w:tc>
          <w:tcPr>
            <w:tcW w:w="1134" w:type="dxa"/>
          </w:tcPr>
          <w:p w:rsidR="00E6664F" w:rsidRPr="00875148" w:rsidRDefault="00E6664F" w:rsidP="00F010C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29/</w:t>
            </w:r>
            <w:r w:rsidR="00F010C3">
              <w:rPr>
                <w:rFonts w:ascii="Arial Narrow" w:hAnsi="Arial Narrow"/>
                <w:color w:val="0000FF"/>
                <w:lang w:val="es-ES_tradnl"/>
              </w:rPr>
              <w:t>04/2012</w:t>
            </w:r>
          </w:p>
        </w:tc>
        <w:tc>
          <w:tcPr>
            <w:tcW w:w="1134" w:type="dxa"/>
          </w:tcPr>
          <w:p w:rsidR="00E6664F" w:rsidRPr="00875148" w:rsidRDefault="00E6664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E6664F" w:rsidRPr="00875148" w:rsidRDefault="00E6664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E6664F" w:rsidRPr="00875148" w:rsidRDefault="00F010C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Kaina da Silva</w:t>
            </w:r>
          </w:p>
        </w:tc>
        <w:tc>
          <w:tcPr>
            <w:tcW w:w="1418" w:type="dxa"/>
          </w:tcPr>
          <w:p w:rsidR="00E6664F" w:rsidRPr="00875148" w:rsidRDefault="00F010C3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Negócio</w:t>
            </w:r>
          </w:p>
        </w:tc>
      </w:tr>
    </w:tbl>
    <w:p w:rsidR="00E6664F" w:rsidRDefault="00E6664F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E6664F" w:rsidRPr="00875148" w:rsidRDefault="00E6664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E6664F" w:rsidRPr="00875148" w:rsidRDefault="00E6664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E6664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E6664F" w:rsidRPr="00875148" w:rsidRDefault="00E6664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E6664F" w:rsidRPr="00875148" w:rsidRDefault="00E6664F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E6664F" w:rsidRPr="00875148">
        <w:trPr>
          <w:cantSplit/>
          <w:trHeight w:val="235"/>
        </w:trPr>
        <w:tc>
          <w:tcPr>
            <w:tcW w:w="4889" w:type="dxa"/>
            <w:vMerge/>
          </w:tcPr>
          <w:p w:rsidR="00E6664F" w:rsidRPr="00875148" w:rsidRDefault="00E6664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E6664F" w:rsidRPr="00875148" w:rsidRDefault="00E6664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E6664F" w:rsidRPr="00875148">
        <w:tc>
          <w:tcPr>
            <w:tcW w:w="4889" w:type="dxa"/>
          </w:tcPr>
          <w:p w:rsidR="00E6664F" w:rsidRPr="00875148" w:rsidRDefault="00E6664F" w:rsidP="007F4906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 w:rsidR="007F4906">
              <w:rPr>
                <w:rFonts w:ascii="Arial Narrow" w:hAnsi="Arial Narrow"/>
                <w:color w:val="0000FF"/>
              </w:rPr>
              <w:t>Kaina da Silva</w:t>
            </w:r>
          </w:p>
        </w:tc>
        <w:tc>
          <w:tcPr>
            <w:tcW w:w="4889" w:type="dxa"/>
          </w:tcPr>
          <w:p w:rsidR="00E6664F" w:rsidRPr="009540DC" w:rsidRDefault="00E6664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E6664F" w:rsidRPr="00875148" w:rsidRDefault="00E6664F">
      <w:pPr>
        <w:rPr>
          <w:rFonts w:ascii="Arial Narrow" w:hAnsi="Arial Narrow"/>
        </w:rPr>
      </w:pPr>
    </w:p>
    <w:p w:rsidR="00E6664F" w:rsidRPr="00875148" w:rsidRDefault="00E6664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E6664F" w:rsidRPr="00875148" w:rsidRDefault="00E6664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6664F" w:rsidRPr="00875148">
        <w:tc>
          <w:tcPr>
            <w:tcW w:w="9779" w:type="dxa"/>
          </w:tcPr>
          <w:p w:rsidR="00E6664F" w:rsidRPr="009540DC" w:rsidRDefault="00E6664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E6664F" w:rsidRPr="00D90C24" w:rsidRDefault="007F4906" w:rsidP="009B5997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7F4906">
              <w:rPr>
                <w:rFonts w:ascii="Calibri" w:hAnsi="Calibri" w:cs="Arial"/>
                <w:color w:val="002060"/>
                <w:sz w:val="22"/>
                <w:szCs w:val="22"/>
              </w:rPr>
              <w:t>Funcionalidade dedicada para consulta e impressão da Chamada de Encalhe do distribuidor ou das cotas</w:t>
            </w:r>
            <w:r w:rsidR="00E6664F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E6664F" w:rsidRPr="00875148">
        <w:tc>
          <w:tcPr>
            <w:tcW w:w="9779" w:type="dxa"/>
          </w:tcPr>
          <w:p w:rsidR="00E6664F" w:rsidRPr="00875148" w:rsidRDefault="00E6664F" w:rsidP="003A29F1">
            <w:pPr>
              <w:rPr>
                <w:rFonts w:ascii="Arial Narrow" w:hAnsi="Arial Narrow"/>
              </w:rPr>
            </w:pPr>
          </w:p>
        </w:tc>
      </w:tr>
    </w:tbl>
    <w:p w:rsidR="00E6664F" w:rsidRPr="00875148" w:rsidRDefault="00E6664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E6664F" w:rsidRPr="00875148" w:rsidRDefault="00E6664F">
      <w:pPr>
        <w:rPr>
          <w:rFonts w:ascii="Arial Narrow" w:hAnsi="Arial Narrow"/>
        </w:rPr>
      </w:pPr>
    </w:p>
    <w:p w:rsidR="00E6664F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3C6D94" w:rsidRDefault="007F4906" w:rsidP="003C6D9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Esta funcionalidade será utilizada para consulta ou impressão da Chamada de Encalhe do distribuidor, de um grupo de cotas ou ainda de uma cota específica.</w:t>
      </w:r>
    </w:p>
    <w:p w:rsidR="007F4906" w:rsidRDefault="007F4906" w:rsidP="003C6D9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2615D0" w:rsidRDefault="002615D0" w:rsidP="002615D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funcionalidade só deve trazer resultado de pesquisa para as datas que já tenham o Balanceamento da Matriz de Devolução (EMS 0089) realizada. Caso não tenha Matriz Balanceada, o sistema deverá informar o usuário via pop-up que a consulta não é possível.</w:t>
      </w:r>
    </w:p>
    <w:p w:rsidR="002615D0" w:rsidRDefault="002615D0" w:rsidP="003C6D9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7F4906" w:rsidRDefault="007F4906" w:rsidP="003C6D9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usuário poderá selecionar um</w:t>
      </w:r>
      <w:r w:rsidR="00967978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 pesquisa por período</w:t>
      </w:r>
      <w:r w:rsidR="00D01BA0">
        <w:rPr>
          <w:rFonts w:ascii="Calibri" w:hAnsi="Calibri" w:cs="Arial"/>
          <w:color w:val="002060"/>
          <w:sz w:val="22"/>
          <w:szCs w:val="22"/>
        </w:rPr>
        <w:t xml:space="preserve"> (podendo ser uma data específica)</w:t>
      </w:r>
      <w:r>
        <w:rPr>
          <w:rFonts w:ascii="Calibri" w:hAnsi="Calibri" w:cs="Arial"/>
          <w:color w:val="002060"/>
          <w:sz w:val="22"/>
          <w:szCs w:val="22"/>
        </w:rPr>
        <w:t xml:space="preserve">, por </w:t>
      </w:r>
      <w:r w:rsidR="00D01BA0">
        <w:rPr>
          <w:rFonts w:ascii="Calibri" w:hAnsi="Calibri" w:cs="Arial"/>
          <w:color w:val="002060"/>
          <w:sz w:val="22"/>
          <w:szCs w:val="22"/>
        </w:rPr>
        <w:t>Box</w:t>
      </w:r>
      <w:r w:rsidR="002615D0">
        <w:rPr>
          <w:rFonts w:ascii="Calibri" w:hAnsi="Calibri" w:cs="Arial"/>
          <w:color w:val="002060"/>
          <w:sz w:val="22"/>
          <w:szCs w:val="22"/>
        </w:rPr>
        <w:t>, por fornecedor</w:t>
      </w:r>
      <w:r w:rsidR="00D360E4">
        <w:rPr>
          <w:rFonts w:ascii="Calibri" w:hAnsi="Calibri" w:cs="Arial"/>
          <w:color w:val="002060"/>
          <w:sz w:val="22"/>
          <w:szCs w:val="22"/>
        </w:rPr>
        <w:t>, por roteiro, por rota</w:t>
      </w:r>
      <w:r>
        <w:rPr>
          <w:rFonts w:ascii="Calibri" w:hAnsi="Calibri" w:cs="Arial"/>
          <w:color w:val="002060"/>
          <w:sz w:val="22"/>
          <w:szCs w:val="22"/>
        </w:rPr>
        <w:t xml:space="preserve"> e/ou por cota.</w:t>
      </w:r>
    </w:p>
    <w:p w:rsidR="002615D0" w:rsidRDefault="002615D0" w:rsidP="003C6D9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2615D0" w:rsidRDefault="002615D0" w:rsidP="003C6D9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Ao selecionar um período (mais do que uma data), a funcionalidade deve mostrar todas as publicações a serem recolhidas dentro do período selecionado. Caso utilize além desta, outras formas de pesquisa, incluindo um </w:t>
      </w:r>
      <w:r w:rsidR="00967978">
        <w:rPr>
          <w:rFonts w:ascii="Calibri" w:hAnsi="Calibri" w:cs="Arial"/>
          <w:color w:val="002060"/>
          <w:sz w:val="22"/>
          <w:szCs w:val="22"/>
        </w:rPr>
        <w:t>Box</w:t>
      </w:r>
      <w:r>
        <w:rPr>
          <w:rFonts w:ascii="Calibri" w:hAnsi="Calibri" w:cs="Arial"/>
          <w:color w:val="002060"/>
          <w:sz w:val="22"/>
          <w:szCs w:val="22"/>
        </w:rPr>
        <w:t xml:space="preserve"> específico, um fornecedor ou ainda uma cota, este conceito de período deve se manter.</w:t>
      </w:r>
    </w:p>
    <w:p w:rsidR="002615D0" w:rsidRDefault="002615D0" w:rsidP="003C6D9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F50F42" w:rsidRDefault="00F50F42" w:rsidP="003C6D9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Deve permitir a consulta e impressão de C.E.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de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datas anteriores, mesmo que o encalhe já tenha sido processado.</w:t>
      </w:r>
      <w:r w:rsidR="00D01BA0">
        <w:rPr>
          <w:rFonts w:ascii="Calibri" w:hAnsi="Calibri" w:cs="Arial"/>
          <w:color w:val="002060"/>
          <w:sz w:val="22"/>
          <w:szCs w:val="22"/>
        </w:rPr>
        <w:t xml:space="preserve"> Caso o encalhe já tenha sido processado, os campos abaixo deverão estar preenchidos conforme conferência de encalhe:</w:t>
      </w:r>
    </w:p>
    <w:p w:rsidR="00D01BA0" w:rsidRDefault="00D01BA0" w:rsidP="003C6D9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01BA0" w:rsidRDefault="00D01BA0" w:rsidP="003C6D9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Modelo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1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:</w:t>
      </w:r>
    </w:p>
    <w:p w:rsidR="00967978" w:rsidRDefault="00967978" w:rsidP="003C6D9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967978" w:rsidRPr="00967978" w:rsidRDefault="00967978" w:rsidP="00967978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967978">
        <w:rPr>
          <w:rFonts w:ascii="Arial Narrow" w:hAnsi="Arial Narrow"/>
        </w:rPr>
        <w:t xml:space="preserve">Quantidade Devolvida: </w:t>
      </w:r>
      <w:r>
        <w:rPr>
          <w:rFonts w:ascii="Arial Narrow" w:hAnsi="Arial Narrow"/>
        </w:rPr>
        <w:t>quantidade de encalhe devolvida.</w:t>
      </w:r>
    </w:p>
    <w:p w:rsidR="00D01BA0" w:rsidRDefault="00D01BA0" w:rsidP="003C6D9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01BA0" w:rsidRDefault="00D01BA0" w:rsidP="00D01BA0">
      <w:pPr>
        <w:ind w:firstLine="360"/>
        <w:rPr>
          <w:rFonts w:ascii="Arial Narrow" w:hAnsi="Arial Narrow"/>
        </w:rPr>
      </w:pPr>
      <w:r>
        <w:rPr>
          <w:rFonts w:ascii="Arial Narrow" w:hAnsi="Arial Narrow"/>
        </w:rPr>
        <w:t>Totalizadores:</w:t>
      </w:r>
    </w:p>
    <w:p w:rsidR="00D01BA0" w:rsidRPr="00D01BA0" w:rsidRDefault="00D01BA0" w:rsidP="00D01BA0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 w:rsidRPr="00D01BA0">
        <w:rPr>
          <w:rFonts w:ascii="Arial Narrow" w:hAnsi="Arial Narrow"/>
        </w:rPr>
        <w:t>Valor Reparte R$: Valor do Reparte, ou seja, valor total da Chamada de Encalhe (Preço Capa x Reparte).</w:t>
      </w:r>
    </w:p>
    <w:p w:rsidR="00D01BA0" w:rsidRPr="00D01BA0" w:rsidRDefault="00D01BA0" w:rsidP="00D01BA0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 w:rsidRPr="00D01BA0">
        <w:rPr>
          <w:rFonts w:ascii="Arial Narrow" w:hAnsi="Arial Narrow"/>
        </w:rPr>
        <w:t>Desconto: Valor do Desconto, ou seja, valor total de Desconto (Preço Capa x Desconto do Produto).</w:t>
      </w:r>
    </w:p>
    <w:p w:rsidR="00D01BA0" w:rsidRPr="00D01BA0" w:rsidRDefault="00D01BA0" w:rsidP="00D01BA0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 w:rsidRPr="00D01BA0">
        <w:rPr>
          <w:rFonts w:ascii="Arial Narrow" w:hAnsi="Arial Narrow"/>
        </w:rPr>
        <w:t>Valor Reparte Líquido: Valor do Reparte – Desconto.</w:t>
      </w:r>
    </w:p>
    <w:p w:rsidR="00D01BA0" w:rsidRPr="00D01BA0" w:rsidRDefault="00D01BA0" w:rsidP="00D01BA0">
      <w:pPr>
        <w:pStyle w:val="PargrafodaLista"/>
        <w:numPr>
          <w:ilvl w:val="0"/>
          <w:numId w:val="31"/>
        </w:numPr>
        <w:rPr>
          <w:rFonts w:ascii="Arial Narrow" w:hAnsi="Arial Narrow"/>
          <w:highlight w:val="yellow"/>
        </w:rPr>
      </w:pPr>
      <w:r w:rsidRPr="00D01BA0">
        <w:rPr>
          <w:rFonts w:ascii="Arial Narrow" w:hAnsi="Arial Narrow"/>
          <w:highlight w:val="yellow"/>
        </w:rPr>
        <w:t>Encalhe: Quantidade de Produtos x Preço c/ Desconto dos exemplares devolvidos (será preenchido pela cota).</w:t>
      </w:r>
    </w:p>
    <w:p w:rsidR="00D01BA0" w:rsidRPr="00D01BA0" w:rsidRDefault="00D01BA0" w:rsidP="00D01BA0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 w:rsidRPr="00D01BA0">
        <w:rPr>
          <w:rFonts w:ascii="Arial Narrow" w:hAnsi="Arial Narrow"/>
        </w:rPr>
        <w:t>Total Líquido: Valor Reparte Líquido - Encalhe (será preenchido pela cota).</w:t>
      </w:r>
    </w:p>
    <w:p w:rsidR="00D01BA0" w:rsidRDefault="00D01BA0" w:rsidP="003C6D9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F50F42" w:rsidRDefault="00D01BA0" w:rsidP="003C6D9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Modelo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2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:</w:t>
      </w:r>
    </w:p>
    <w:p w:rsidR="00D01BA0" w:rsidRDefault="00D01BA0" w:rsidP="00D01BA0">
      <w:pPr>
        <w:ind w:firstLine="360"/>
        <w:rPr>
          <w:rFonts w:ascii="Arial Narrow" w:hAnsi="Arial Narrow"/>
        </w:rPr>
      </w:pPr>
    </w:p>
    <w:p w:rsidR="00D01BA0" w:rsidRPr="00D01BA0" w:rsidRDefault="00D01BA0" w:rsidP="00D01BA0">
      <w:pPr>
        <w:ind w:firstLine="360"/>
        <w:rPr>
          <w:rFonts w:ascii="Arial Narrow" w:hAnsi="Arial Narrow"/>
        </w:rPr>
      </w:pPr>
      <w:r w:rsidRPr="00D01BA0">
        <w:rPr>
          <w:rFonts w:ascii="Arial Narrow" w:hAnsi="Arial Narrow"/>
        </w:rPr>
        <w:lastRenderedPageBreak/>
        <w:t>Quantidade:</w:t>
      </w:r>
    </w:p>
    <w:p w:rsidR="00D01BA0" w:rsidRDefault="00D01BA0" w:rsidP="00D01BA0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Devolvido: quantidade de encalhe devolvida.</w:t>
      </w:r>
    </w:p>
    <w:p w:rsidR="00D01BA0" w:rsidRPr="00D01BA0" w:rsidRDefault="00D01BA0" w:rsidP="00D01BA0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 w:rsidRPr="00D01BA0">
        <w:rPr>
          <w:rFonts w:ascii="Arial Narrow" w:hAnsi="Arial Narrow"/>
        </w:rPr>
        <w:t>Venda</w:t>
      </w:r>
      <w:r>
        <w:rPr>
          <w:rFonts w:ascii="Arial Narrow" w:hAnsi="Arial Narrow"/>
        </w:rPr>
        <w:t>: quantidade de reparte - encalhe;</w:t>
      </w:r>
    </w:p>
    <w:p w:rsidR="00D01BA0" w:rsidRDefault="00D01BA0" w:rsidP="00D01BA0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Valor Venda: Exemplares do campo Venda x Preço com Desconto.</w:t>
      </w:r>
    </w:p>
    <w:p w:rsidR="00D01BA0" w:rsidRDefault="00D01BA0" w:rsidP="00D01BA0">
      <w:pPr>
        <w:rPr>
          <w:rFonts w:ascii="Arial Narrow" w:hAnsi="Arial Narrow"/>
        </w:rPr>
      </w:pPr>
    </w:p>
    <w:p w:rsidR="00D01BA0" w:rsidRDefault="00D01BA0" w:rsidP="00D01BA0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Total Bruto R$:</w:t>
      </w:r>
    </w:p>
    <w:p w:rsidR="00D01BA0" w:rsidRDefault="00D01BA0" w:rsidP="00D01BA0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Total com Desconto:</w:t>
      </w:r>
    </w:p>
    <w:p w:rsidR="00D01BA0" w:rsidRDefault="00D01BA0" w:rsidP="00D01BA0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Total Líquido:</w:t>
      </w:r>
    </w:p>
    <w:p w:rsidR="00D01BA0" w:rsidRDefault="00D01BA0" w:rsidP="003C6D9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E6664F" w:rsidRDefault="00D360E4" w:rsidP="00D360E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D360E4">
        <w:rPr>
          <w:rFonts w:ascii="Calibri" w:hAnsi="Calibri" w:cs="Arial"/>
          <w:color w:val="002060"/>
          <w:sz w:val="22"/>
          <w:szCs w:val="22"/>
        </w:rPr>
        <w:t>Há dois modelos de Chamada de Encalhe a serem utilizados pelo Distribuidor, onde será escolhido no Parâmetro do Distribuidor, qual destes será utilizado.</w:t>
      </w:r>
      <w:r w:rsidR="00967978">
        <w:rPr>
          <w:rFonts w:ascii="Calibri" w:hAnsi="Calibri" w:cs="Arial"/>
          <w:color w:val="002060"/>
          <w:sz w:val="22"/>
          <w:szCs w:val="22"/>
        </w:rPr>
        <w:t xml:space="preserve"> E sempre que o botão “Imprimir CE” for </w:t>
      </w:r>
      <w:r w:rsidR="00BF1BB6">
        <w:rPr>
          <w:rFonts w:ascii="Calibri" w:hAnsi="Calibri" w:cs="Arial"/>
          <w:color w:val="002060"/>
          <w:sz w:val="22"/>
          <w:szCs w:val="22"/>
        </w:rPr>
        <w:t>acionada, esta funcionalidade</w:t>
      </w:r>
      <w:r w:rsidR="00967978">
        <w:rPr>
          <w:rFonts w:ascii="Calibri" w:hAnsi="Calibri" w:cs="Arial"/>
          <w:color w:val="002060"/>
          <w:sz w:val="22"/>
          <w:szCs w:val="22"/>
        </w:rPr>
        <w:t xml:space="preserve"> deverá utilizar o modelo selecionado como default.</w:t>
      </w:r>
    </w:p>
    <w:p w:rsidR="00D360E4" w:rsidRDefault="00D360E4" w:rsidP="00D360E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360E4" w:rsidRPr="00BF1BB6" w:rsidRDefault="00D465DA" w:rsidP="00D360E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BF1BB6">
        <w:rPr>
          <w:rFonts w:ascii="Calibri" w:hAnsi="Calibri" w:cs="Arial"/>
          <w:color w:val="002060"/>
          <w:sz w:val="22"/>
          <w:szCs w:val="22"/>
        </w:rPr>
        <w:t xml:space="preserve">A funcionalidade também deve permitir a impressão da Chamada de Encalhe com as capas dos produtos que estão sendo chamados em seu verso. As capas serão </w:t>
      </w:r>
      <w:proofErr w:type="gramStart"/>
      <w:r w:rsidRPr="00BF1BB6">
        <w:rPr>
          <w:rFonts w:ascii="Calibri" w:hAnsi="Calibri" w:cs="Arial"/>
          <w:color w:val="002060"/>
          <w:sz w:val="22"/>
          <w:szCs w:val="22"/>
        </w:rPr>
        <w:t>capturadas da funcionalidade Consulta Informe de Encalhe da Cota</w:t>
      </w:r>
      <w:proofErr w:type="gramEnd"/>
      <w:r w:rsidRPr="00BF1BB6">
        <w:rPr>
          <w:rFonts w:ascii="Calibri" w:hAnsi="Calibri" w:cs="Arial"/>
          <w:color w:val="002060"/>
          <w:sz w:val="22"/>
          <w:szCs w:val="22"/>
        </w:rPr>
        <w:t xml:space="preserve"> – EMS 0011. Esta opção pode ser realizada pelo usuário ao solicitar a impressão, via pop-up.</w:t>
      </w:r>
    </w:p>
    <w:p w:rsidR="00AC5EAC" w:rsidRPr="00BF1BB6" w:rsidRDefault="00AC5EAC" w:rsidP="00D360E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AC5EAC" w:rsidRPr="00D360E4" w:rsidRDefault="00AC5EAC" w:rsidP="00D360E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BF1BB6">
        <w:rPr>
          <w:rFonts w:ascii="Calibri" w:hAnsi="Calibri" w:cs="Arial"/>
          <w:color w:val="002060"/>
          <w:sz w:val="22"/>
          <w:szCs w:val="22"/>
        </w:rPr>
        <w:t>Para impressão das capas junto a CE, o usuário deverá selecionar a Flag: Capas, com isto a funcionalidade irá permitir a seleção de outra Flag: Personalizada. Caso o usuário selecione apenas a Flag Capas, a funcionalidade deverá imprimir no verso de todas as cotas, todos os produtos que estão sendo recolhidos na data ou período de recolhimento selecionado. Já se o usuário selecionar a Flag Personalizada</w:t>
      </w:r>
      <w:r w:rsidR="00BF1BB6" w:rsidRPr="00BF1BB6">
        <w:rPr>
          <w:rFonts w:ascii="Calibri" w:hAnsi="Calibri" w:cs="Arial"/>
          <w:color w:val="002060"/>
          <w:sz w:val="22"/>
          <w:szCs w:val="22"/>
        </w:rPr>
        <w:t xml:space="preserve"> deverá ser</w:t>
      </w:r>
      <w:r w:rsidRPr="00BF1BB6">
        <w:rPr>
          <w:rFonts w:ascii="Calibri" w:hAnsi="Calibri" w:cs="Arial"/>
          <w:color w:val="002060"/>
          <w:sz w:val="22"/>
          <w:szCs w:val="22"/>
        </w:rPr>
        <w:t xml:space="preserve"> impressas no verso da CE, apenas as capas dos produtos que constam na Chamada de Encalhe de cada cota.</w:t>
      </w:r>
    </w:p>
    <w:p w:rsidR="002615D0" w:rsidRDefault="002615D0" w:rsidP="00BD0D7E">
      <w:pPr>
        <w:ind w:firstLine="360"/>
        <w:rPr>
          <w:rFonts w:ascii="Calibri" w:hAnsi="Calibri" w:cs="Arial"/>
          <w:color w:val="002060"/>
          <w:sz w:val="22"/>
          <w:szCs w:val="22"/>
        </w:rPr>
      </w:pPr>
    </w:p>
    <w:p w:rsidR="001F0074" w:rsidRDefault="001F0074" w:rsidP="00BD0D7E">
      <w:pPr>
        <w:ind w:firstLine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Possibilitar a visualização da C.E. </w:t>
      </w:r>
      <w:r w:rsidR="00800CC1">
        <w:rPr>
          <w:rFonts w:ascii="Calibri" w:hAnsi="Calibri" w:cs="Arial"/>
          <w:color w:val="002060"/>
          <w:sz w:val="22"/>
          <w:szCs w:val="22"/>
        </w:rPr>
        <w:t>Por</w:t>
      </w:r>
      <w:r>
        <w:rPr>
          <w:rFonts w:ascii="Calibri" w:hAnsi="Calibri" w:cs="Arial"/>
          <w:color w:val="002060"/>
          <w:sz w:val="22"/>
          <w:szCs w:val="22"/>
        </w:rPr>
        <w:t xml:space="preserve"> detalhes, na ação do Grid.</w:t>
      </w:r>
    </w:p>
    <w:p w:rsidR="001F0074" w:rsidRDefault="001F0074" w:rsidP="00BD0D7E">
      <w:pPr>
        <w:ind w:firstLine="360"/>
        <w:rPr>
          <w:rFonts w:ascii="Calibri" w:hAnsi="Calibri" w:cs="Arial"/>
          <w:color w:val="002060"/>
          <w:sz w:val="22"/>
          <w:szCs w:val="22"/>
        </w:rPr>
      </w:pPr>
    </w:p>
    <w:p w:rsidR="00910557" w:rsidRDefault="00800CC1" w:rsidP="00910557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Caso uma cota tenha recebido reparte de produto Suplementar, a</w:t>
      </w:r>
      <w:r w:rsidR="00910557">
        <w:rPr>
          <w:rFonts w:ascii="Calibri" w:hAnsi="Calibri" w:cs="Arial"/>
          <w:color w:val="002060"/>
          <w:sz w:val="22"/>
          <w:szCs w:val="22"/>
        </w:rPr>
        <w:t xml:space="preserve"> funcionalidade </w:t>
      </w:r>
      <w:r>
        <w:rPr>
          <w:rFonts w:ascii="Calibri" w:hAnsi="Calibri" w:cs="Arial"/>
          <w:color w:val="002060"/>
          <w:sz w:val="22"/>
          <w:szCs w:val="22"/>
        </w:rPr>
        <w:t>d</w:t>
      </w:r>
      <w:r w:rsidR="00910557">
        <w:rPr>
          <w:rFonts w:ascii="Calibri" w:hAnsi="Calibri" w:cs="Arial"/>
          <w:color w:val="002060"/>
          <w:sz w:val="22"/>
          <w:szCs w:val="22"/>
        </w:rPr>
        <w:t xml:space="preserve">everá demonstrar </w:t>
      </w:r>
      <w:r>
        <w:rPr>
          <w:rFonts w:ascii="Calibri" w:hAnsi="Calibri" w:cs="Arial"/>
          <w:color w:val="002060"/>
          <w:sz w:val="22"/>
          <w:szCs w:val="22"/>
        </w:rPr>
        <w:t>na segunda linha</w:t>
      </w:r>
      <w:r w:rsidR="00910557">
        <w:rPr>
          <w:rFonts w:ascii="Calibri" w:hAnsi="Calibri" w:cs="Arial"/>
          <w:color w:val="002060"/>
          <w:sz w:val="22"/>
          <w:szCs w:val="22"/>
        </w:rPr>
        <w:t xml:space="preserve">, </w:t>
      </w:r>
      <w:r>
        <w:rPr>
          <w:rFonts w:ascii="Calibri" w:hAnsi="Calibri" w:cs="Arial"/>
          <w:color w:val="002060"/>
          <w:sz w:val="22"/>
          <w:szCs w:val="22"/>
        </w:rPr>
        <w:t>a data de que o jornaleiro recebeu o produto e quanto recebeu em cada uma, para que consiga realizar a soma destas e chegar ao reparte que estamos informando na Chamada de Encalhe. Exemplo:</w:t>
      </w:r>
    </w:p>
    <w:p w:rsidR="00800CC1" w:rsidRDefault="00800CC1" w:rsidP="00910557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00CC1" w:rsidRDefault="00800CC1" w:rsidP="00910557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Exemplo – Modelo CE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1</w:t>
      </w:r>
      <w:proofErr w:type="gramEnd"/>
    </w:p>
    <w:p w:rsidR="00800CC1" w:rsidRDefault="00800CC1" w:rsidP="00910557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noProof/>
          <w:color w:val="002060"/>
          <w:sz w:val="22"/>
          <w:szCs w:val="22"/>
        </w:rPr>
        <w:drawing>
          <wp:inline distT="0" distB="0" distL="0" distR="0">
            <wp:extent cx="6120765" cy="30695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 Chamada de Encalhe - Modelo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C1" w:rsidRDefault="00800CC1" w:rsidP="00910557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00CC1" w:rsidRDefault="00800CC1" w:rsidP="00910557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Exemplo – Modelo CE 2</w:t>
      </w:r>
      <w:r>
        <w:rPr>
          <w:rFonts w:ascii="Calibri" w:hAnsi="Calibri" w:cs="Arial"/>
          <w:noProof/>
          <w:color w:val="002060"/>
          <w:sz w:val="22"/>
          <w:szCs w:val="22"/>
        </w:rPr>
        <w:drawing>
          <wp:inline distT="0" distB="0" distL="0" distR="0">
            <wp:extent cx="6120765" cy="34391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 Chamada de Encalhe - Modelo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57" w:rsidRDefault="00910557" w:rsidP="00BD0D7E">
      <w:pPr>
        <w:ind w:firstLine="360"/>
        <w:rPr>
          <w:rFonts w:ascii="Calibri" w:hAnsi="Calibri" w:cs="Arial"/>
          <w:color w:val="002060"/>
          <w:sz w:val="22"/>
          <w:szCs w:val="22"/>
        </w:rPr>
      </w:pPr>
    </w:p>
    <w:p w:rsidR="001F0074" w:rsidRDefault="001F0074" w:rsidP="001F007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BF1BB6">
        <w:rPr>
          <w:rFonts w:ascii="Calibri" w:hAnsi="Calibri" w:cs="Arial"/>
          <w:color w:val="002060"/>
          <w:sz w:val="22"/>
          <w:szCs w:val="22"/>
        </w:rPr>
        <w:t>A funcionalidade deve pos</w:t>
      </w:r>
      <w:r w:rsidR="00581FF5" w:rsidRPr="00BF1BB6">
        <w:rPr>
          <w:rFonts w:ascii="Calibri" w:hAnsi="Calibri" w:cs="Arial"/>
          <w:color w:val="002060"/>
          <w:sz w:val="22"/>
          <w:szCs w:val="22"/>
        </w:rPr>
        <w:t xml:space="preserve">sibilitar, na escolha do </w:t>
      </w:r>
      <w:proofErr w:type="gramStart"/>
      <w:r w:rsidR="00581FF5" w:rsidRPr="00BF1BB6">
        <w:rPr>
          <w:rFonts w:ascii="Calibri" w:hAnsi="Calibri" w:cs="Arial"/>
          <w:color w:val="002060"/>
          <w:sz w:val="22"/>
          <w:szCs w:val="22"/>
        </w:rPr>
        <w:t>box</w:t>
      </w:r>
      <w:proofErr w:type="gramEnd"/>
      <w:r w:rsidR="00581FF5" w:rsidRPr="00BF1BB6">
        <w:rPr>
          <w:rFonts w:ascii="Calibri" w:hAnsi="Calibri" w:cs="Arial"/>
          <w:color w:val="002060"/>
          <w:sz w:val="22"/>
          <w:szCs w:val="22"/>
        </w:rPr>
        <w:t>, os estoques</w:t>
      </w:r>
      <w:r w:rsidRPr="00BF1BB6">
        <w:rPr>
          <w:rFonts w:ascii="Calibri" w:hAnsi="Calibri" w:cs="Arial"/>
          <w:color w:val="002060"/>
          <w:sz w:val="22"/>
          <w:szCs w:val="22"/>
        </w:rPr>
        <w:t xml:space="preserve"> Suplementar</w:t>
      </w:r>
      <w:r w:rsidR="00581FF5" w:rsidRPr="00BF1BB6">
        <w:rPr>
          <w:rFonts w:ascii="Calibri" w:hAnsi="Calibri" w:cs="Arial"/>
          <w:color w:val="002060"/>
          <w:sz w:val="22"/>
          <w:szCs w:val="22"/>
        </w:rPr>
        <w:t xml:space="preserve"> e o de Lançamento (este último, só deverá ser habilitado se no Estoque de Lançamento tenha produtos que serão recolhidos no período escolhido)</w:t>
      </w:r>
      <w:r w:rsidRPr="00BF1BB6">
        <w:rPr>
          <w:rFonts w:ascii="Calibri" w:hAnsi="Calibri" w:cs="Arial"/>
          <w:color w:val="002060"/>
          <w:sz w:val="22"/>
          <w:szCs w:val="22"/>
        </w:rPr>
        <w:t xml:space="preserve">. Neste caso, o reparte que sairia na Chamada de Encalhe, é o saldo das quantidades no neste estoque, facilitando a separação do encalhe deste </w:t>
      </w:r>
      <w:proofErr w:type="gramStart"/>
      <w:r w:rsidRPr="00BF1BB6">
        <w:rPr>
          <w:rFonts w:ascii="Calibri" w:hAnsi="Calibri" w:cs="Arial"/>
          <w:color w:val="002060"/>
          <w:sz w:val="22"/>
          <w:szCs w:val="22"/>
        </w:rPr>
        <w:t>box</w:t>
      </w:r>
      <w:proofErr w:type="gramEnd"/>
      <w:r w:rsidRPr="00BF1BB6">
        <w:rPr>
          <w:rFonts w:ascii="Calibri" w:hAnsi="Calibri" w:cs="Arial"/>
          <w:color w:val="002060"/>
          <w:sz w:val="22"/>
          <w:szCs w:val="22"/>
        </w:rPr>
        <w:t>.</w:t>
      </w:r>
    </w:p>
    <w:p w:rsidR="001F0074" w:rsidRDefault="001F0074" w:rsidP="001F007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1F0074" w:rsidRDefault="001F0074" w:rsidP="001F007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tela deve possibilitar a geração de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arquivo .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xls, a impressão de relatório com o resulta</w:t>
      </w:r>
      <w:r w:rsidR="00BF1BB6">
        <w:rPr>
          <w:rFonts w:ascii="Calibri" w:hAnsi="Calibri" w:cs="Arial"/>
          <w:color w:val="002060"/>
          <w:sz w:val="22"/>
          <w:szCs w:val="22"/>
        </w:rPr>
        <w:t>do</w:t>
      </w:r>
      <w:r>
        <w:rPr>
          <w:rFonts w:ascii="Calibri" w:hAnsi="Calibri" w:cs="Arial"/>
          <w:color w:val="002060"/>
          <w:sz w:val="22"/>
          <w:szCs w:val="22"/>
        </w:rPr>
        <w:t xml:space="preserve"> do grid e ainda possibilitar a impressão de C.E.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de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acordo com o modelo escolhido.</w:t>
      </w:r>
    </w:p>
    <w:p w:rsidR="001F0074" w:rsidRDefault="001F0074" w:rsidP="00BD0D7E">
      <w:pPr>
        <w:ind w:firstLine="360"/>
        <w:rPr>
          <w:rFonts w:ascii="Calibri" w:hAnsi="Calibri" w:cs="Arial"/>
          <w:color w:val="002060"/>
          <w:sz w:val="22"/>
          <w:szCs w:val="22"/>
        </w:rPr>
      </w:pPr>
    </w:p>
    <w:p w:rsidR="00E266C0" w:rsidRDefault="00E266C0" w:rsidP="00E266C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impressão deve ser realizada de forma roteirizada, para que o usuário não tenha dificuldades em alocar cada chamada para sua cota.</w:t>
      </w:r>
    </w:p>
    <w:p w:rsidR="00E266C0" w:rsidRDefault="00E266C0" w:rsidP="00BD0D7E">
      <w:pPr>
        <w:ind w:firstLine="360"/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6664F" w:rsidRPr="00875148">
        <w:tc>
          <w:tcPr>
            <w:tcW w:w="9779" w:type="dxa"/>
          </w:tcPr>
          <w:p w:rsidR="00E6664F" w:rsidRPr="009540DC" w:rsidRDefault="00E6664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E6664F" w:rsidRPr="00875148" w:rsidRDefault="00E6664F" w:rsidP="00597006">
            <w:pPr>
              <w:rPr>
                <w:rFonts w:ascii="Arial Narrow" w:hAnsi="Arial Narrow"/>
              </w:rPr>
            </w:pPr>
          </w:p>
        </w:tc>
      </w:tr>
    </w:tbl>
    <w:p w:rsidR="00E6664F" w:rsidRPr="00875148" w:rsidRDefault="00E6664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E6664F" w:rsidRPr="00875148" w:rsidRDefault="00E6664F" w:rsidP="00E34CC4">
      <w:pPr>
        <w:rPr>
          <w:rFonts w:ascii="Arial Narrow" w:hAnsi="Arial Narrow"/>
        </w:rPr>
      </w:pPr>
    </w:p>
    <w:p w:rsidR="00E6664F" w:rsidRPr="00875148" w:rsidRDefault="00E6664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E6664F" w:rsidRPr="00875148" w:rsidRDefault="00E6664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E6664F" w:rsidRPr="00875148" w:rsidTr="008573CA">
        <w:trPr>
          <w:trHeight w:val="314"/>
        </w:trPr>
        <w:tc>
          <w:tcPr>
            <w:tcW w:w="3136" w:type="dxa"/>
          </w:tcPr>
          <w:p w:rsidR="00E6664F" w:rsidRPr="00875148" w:rsidRDefault="00E6664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E6664F" w:rsidRPr="00875148" w:rsidRDefault="00E6664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E6664F" w:rsidRPr="00875148" w:rsidRDefault="00E6664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E6664F" w:rsidRPr="00875148" w:rsidRDefault="00E6664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E6664F" w:rsidRPr="00875148" w:rsidRDefault="00E6664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E6664F" w:rsidRPr="00875148" w:rsidRDefault="00E6664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E6664F" w:rsidRPr="00875148" w:rsidTr="008573CA">
        <w:trPr>
          <w:trHeight w:val="228"/>
        </w:trPr>
        <w:tc>
          <w:tcPr>
            <w:tcW w:w="3136" w:type="dxa"/>
          </w:tcPr>
          <w:p w:rsidR="00E6664F" w:rsidRPr="009540DC" w:rsidRDefault="00E6664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E6664F" w:rsidRPr="00875148" w:rsidTr="008573CA">
        <w:trPr>
          <w:trHeight w:val="228"/>
        </w:trPr>
        <w:tc>
          <w:tcPr>
            <w:tcW w:w="3136" w:type="dxa"/>
          </w:tcPr>
          <w:p w:rsidR="00E6664F" w:rsidRPr="009540DC" w:rsidRDefault="00E6664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E6664F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E6664F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E6664F" w:rsidRPr="00875148" w:rsidTr="008573CA">
        <w:trPr>
          <w:trHeight w:val="228"/>
        </w:trPr>
        <w:tc>
          <w:tcPr>
            <w:tcW w:w="3136" w:type="dxa"/>
          </w:tcPr>
          <w:p w:rsidR="00E6664F" w:rsidRPr="009540DC" w:rsidRDefault="00E6664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E6664F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E6664F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E6664F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E6664F" w:rsidRPr="00875148" w:rsidRDefault="00E6664F" w:rsidP="008665A6">
      <w:pPr>
        <w:outlineLvl w:val="0"/>
        <w:rPr>
          <w:rFonts w:ascii="Arial Narrow" w:hAnsi="Arial Narrow" w:cs="Arial"/>
          <w:b/>
        </w:rPr>
      </w:pPr>
    </w:p>
    <w:p w:rsidR="00E6664F" w:rsidRPr="00875148" w:rsidRDefault="00E6664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E6664F" w:rsidRPr="00875148" w:rsidRDefault="00E6664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E6664F" w:rsidRPr="00875148" w:rsidTr="00092FF2">
        <w:trPr>
          <w:trHeight w:val="234"/>
        </w:trPr>
        <w:tc>
          <w:tcPr>
            <w:tcW w:w="708" w:type="dxa"/>
          </w:tcPr>
          <w:p w:rsidR="00E6664F" w:rsidRPr="00875148" w:rsidRDefault="00E6664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E6664F" w:rsidRPr="009540DC" w:rsidRDefault="00E6664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E6664F" w:rsidRPr="00875148" w:rsidRDefault="00E6664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E6664F" w:rsidRPr="00875148" w:rsidRDefault="00E6664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E6664F" w:rsidRPr="00875148" w:rsidTr="00092FF2">
        <w:trPr>
          <w:trHeight w:val="236"/>
        </w:trPr>
        <w:tc>
          <w:tcPr>
            <w:tcW w:w="708" w:type="dxa"/>
          </w:tcPr>
          <w:p w:rsidR="00E6664F" w:rsidRPr="00875148" w:rsidRDefault="00E6664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E6664F" w:rsidRPr="00875148" w:rsidRDefault="00E6664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E6664F" w:rsidRPr="009540DC" w:rsidRDefault="00E6664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E6664F" w:rsidRPr="00875148" w:rsidRDefault="00E6664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E6664F" w:rsidRPr="00875148" w:rsidRDefault="00E6664F" w:rsidP="00116B72">
      <w:pPr>
        <w:rPr>
          <w:rFonts w:ascii="Arial Narrow" w:hAnsi="Arial Narrow"/>
        </w:rPr>
      </w:pPr>
    </w:p>
    <w:p w:rsidR="00E6664F" w:rsidRPr="00875148" w:rsidRDefault="00E6664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Formatação das Telas;</w:t>
      </w:r>
    </w:p>
    <w:p w:rsidR="00E6664F" w:rsidRPr="00875148" w:rsidRDefault="00E6664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E6664F" w:rsidRPr="00875148">
        <w:trPr>
          <w:trHeight w:val="204"/>
        </w:trPr>
        <w:tc>
          <w:tcPr>
            <w:tcW w:w="3239" w:type="dxa"/>
          </w:tcPr>
          <w:p w:rsidR="00E6664F" w:rsidRPr="00875148" w:rsidRDefault="00E6664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E6664F" w:rsidRPr="00875148" w:rsidRDefault="00E6664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E6664F" w:rsidRPr="009540DC" w:rsidRDefault="00E6664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E6664F" w:rsidRPr="00875148" w:rsidRDefault="00E6664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E6664F" w:rsidRPr="00875148">
        <w:tc>
          <w:tcPr>
            <w:tcW w:w="3239" w:type="dxa"/>
          </w:tcPr>
          <w:p w:rsidR="00E6664F" w:rsidRPr="00875148" w:rsidRDefault="00E6664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E6664F" w:rsidRPr="00875148" w:rsidRDefault="00E6664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E6664F" w:rsidRPr="00875148" w:rsidRDefault="00E6664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E6664F" w:rsidRPr="00875148" w:rsidRDefault="00E6664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E6664F" w:rsidRPr="00875148" w:rsidRDefault="00E6664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E6664F" w:rsidRPr="00875148" w:rsidRDefault="00E6664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E6664F" w:rsidRPr="00875148" w:rsidRDefault="00E6664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E6664F" w:rsidRPr="00875148">
        <w:trPr>
          <w:trHeight w:val="204"/>
        </w:trPr>
        <w:tc>
          <w:tcPr>
            <w:tcW w:w="3239" w:type="dxa"/>
          </w:tcPr>
          <w:p w:rsidR="00E6664F" w:rsidRPr="00875148" w:rsidRDefault="00E6664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E6664F" w:rsidRPr="00875148" w:rsidRDefault="00E6664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E6664F" w:rsidRPr="009540DC" w:rsidRDefault="00E6664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E6664F" w:rsidRPr="00875148" w:rsidRDefault="00E6664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E6664F" w:rsidRPr="00875148">
        <w:tc>
          <w:tcPr>
            <w:tcW w:w="3239" w:type="dxa"/>
          </w:tcPr>
          <w:p w:rsidR="00E6664F" w:rsidRPr="00875148" w:rsidRDefault="00E6664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E6664F" w:rsidRPr="00875148" w:rsidRDefault="00E6664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E6664F" w:rsidRPr="00875148" w:rsidRDefault="00E6664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E6664F" w:rsidRPr="00875148" w:rsidRDefault="00E6664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E6664F" w:rsidRPr="00875148" w:rsidRDefault="00E6664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E6664F" w:rsidRPr="00875148" w:rsidRDefault="00E6664F" w:rsidP="00517854">
      <w:pPr>
        <w:rPr>
          <w:rFonts w:ascii="Arial Narrow" w:hAnsi="Arial Narrow"/>
        </w:rPr>
      </w:pPr>
    </w:p>
    <w:p w:rsidR="00E6664F" w:rsidRPr="00875148" w:rsidRDefault="00E6664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E6664F" w:rsidRPr="00875148" w:rsidRDefault="00E6664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E6664F" w:rsidRPr="00875148" w:rsidTr="008573CA">
        <w:trPr>
          <w:trHeight w:val="204"/>
        </w:trPr>
        <w:tc>
          <w:tcPr>
            <w:tcW w:w="3520" w:type="dxa"/>
          </w:tcPr>
          <w:p w:rsidR="00E6664F" w:rsidRPr="00875148" w:rsidRDefault="00E6664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E6664F" w:rsidRPr="00875148" w:rsidRDefault="00E6664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E6664F" w:rsidRPr="009540DC" w:rsidRDefault="00E6664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E6664F" w:rsidRPr="00875148" w:rsidTr="008573CA">
        <w:tc>
          <w:tcPr>
            <w:tcW w:w="3520" w:type="dxa"/>
          </w:tcPr>
          <w:p w:rsidR="00E6664F" w:rsidRPr="00875148" w:rsidRDefault="00E6664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E6664F" w:rsidRPr="00875148" w:rsidRDefault="00E6664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E6664F" w:rsidRPr="00875148" w:rsidRDefault="00E6664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E6664F" w:rsidRPr="00875148" w:rsidRDefault="00E6664F" w:rsidP="00116B72">
      <w:pPr>
        <w:rPr>
          <w:rFonts w:ascii="Arial Narrow" w:hAnsi="Arial Narrow"/>
        </w:rPr>
      </w:pPr>
    </w:p>
    <w:p w:rsidR="00E6664F" w:rsidRPr="00875148" w:rsidRDefault="00E6664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E6664F" w:rsidRPr="00875148" w:rsidRDefault="00E6664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E6664F" w:rsidRPr="00875148" w:rsidTr="00974529">
        <w:trPr>
          <w:trHeight w:val="204"/>
        </w:trPr>
        <w:tc>
          <w:tcPr>
            <w:tcW w:w="3493" w:type="dxa"/>
          </w:tcPr>
          <w:p w:rsidR="00E6664F" w:rsidRPr="00875148" w:rsidRDefault="00E6664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E6664F" w:rsidRPr="00875148" w:rsidRDefault="00E6664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E6664F" w:rsidRPr="009540DC" w:rsidRDefault="00E6664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E6664F" w:rsidRPr="00875148" w:rsidTr="00974529">
        <w:tc>
          <w:tcPr>
            <w:tcW w:w="3493" w:type="dxa"/>
          </w:tcPr>
          <w:p w:rsidR="00E6664F" w:rsidRPr="00875148" w:rsidRDefault="00E6664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E6664F" w:rsidRPr="00875148" w:rsidRDefault="00E6664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E6664F" w:rsidRPr="00875148" w:rsidRDefault="00E6664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E6664F" w:rsidRPr="00875148" w:rsidRDefault="00E6664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E6664F" w:rsidRPr="00875148" w:rsidRDefault="00E6664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E6664F" w:rsidRDefault="00E6664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E6664F" w:rsidRDefault="00E6664F" w:rsidP="0010198B">
      <w:pPr>
        <w:ind w:left="426"/>
        <w:rPr>
          <w:rFonts w:ascii="Arial Narrow" w:hAnsi="Arial Narrow"/>
        </w:rPr>
      </w:pPr>
    </w:p>
    <w:p w:rsidR="000F7776" w:rsidRDefault="000F7776" w:rsidP="000F7776">
      <w:pPr>
        <w:ind w:left="426"/>
        <w:rPr>
          <w:rFonts w:ascii="Arial Narrow" w:hAnsi="Arial Narrow"/>
          <w:b/>
        </w:rPr>
      </w:pPr>
    </w:p>
    <w:p w:rsidR="000F7776" w:rsidRPr="000F7776" w:rsidRDefault="000F7776" w:rsidP="000F7776">
      <w:pPr>
        <w:ind w:left="426"/>
        <w:rPr>
          <w:rFonts w:ascii="Arial Narrow" w:hAnsi="Arial Narrow"/>
        </w:rPr>
      </w:pPr>
      <w:r w:rsidRPr="000F7776">
        <w:rPr>
          <w:rFonts w:ascii="Arial Narrow" w:hAnsi="Arial Narrow"/>
        </w:rPr>
        <w:t>Filtro de pesquisa:</w:t>
      </w:r>
    </w:p>
    <w:p w:rsidR="000F7776" w:rsidRPr="000F7776" w:rsidRDefault="000F7776" w:rsidP="000F7776">
      <w:pPr>
        <w:rPr>
          <w:rFonts w:ascii="Arial Narrow" w:hAnsi="Arial Narrow"/>
        </w:rPr>
      </w:pPr>
    </w:p>
    <w:p w:rsidR="000F7776" w:rsidRPr="000F7776" w:rsidRDefault="000F7776" w:rsidP="000F7776">
      <w:pPr>
        <w:numPr>
          <w:ilvl w:val="0"/>
          <w:numId w:val="26"/>
        </w:numPr>
        <w:rPr>
          <w:rFonts w:ascii="Arial Narrow" w:hAnsi="Arial Narrow"/>
        </w:rPr>
      </w:pPr>
      <w:r w:rsidRPr="000F7776">
        <w:rPr>
          <w:rFonts w:ascii="Arial Narrow" w:hAnsi="Arial Narrow"/>
        </w:rPr>
        <w:t>Fornecedor: cadastro de fornecedores</w:t>
      </w:r>
    </w:p>
    <w:p w:rsidR="000F7776" w:rsidRPr="000F7776" w:rsidRDefault="000F7776" w:rsidP="000F7776">
      <w:pPr>
        <w:numPr>
          <w:ilvl w:val="0"/>
          <w:numId w:val="26"/>
        </w:numPr>
        <w:rPr>
          <w:rFonts w:ascii="Arial Narrow" w:hAnsi="Arial Narrow"/>
        </w:rPr>
      </w:pPr>
      <w:r w:rsidRPr="000F7776">
        <w:rPr>
          <w:rFonts w:ascii="Arial Narrow" w:hAnsi="Arial Narrow"/>
        </w:rPr>
        <w:t xml:space="preserve">Data de </w:t>
      </w:r>
      <w:r>
        <w:rPr>
          <w:rFonts w:ascii="Arial Narrow" w:hAnsi="Arial Narrow"/>
        </w:rPr>
        <w:t>Recolhiment</w:t>
      </w:r>
      <w:r w:rsidRPr="000F7776">
        <w:rPr>
          <w:rFonts w:ascii="Arial Narrow" w:hAnsi="Arial Narrow"/>
        </w:rPr>
        <w:t xml:space="preserve">o: Informar a data de </w:t>
      </w:r>
      <w:r>
        <w:rPr>
          <w:rFonts w:ascii="Arial Narrow" w:hAnsi="Arial Narrow"/>
        </w:rPr>
        <w:t>Recolhimento</w:t>
      </w:r>
      <w:r w:rsidRPr="000F7776">
        <w:rPr>
          <w:rFonts w:ascii="Arial Narrow" w:hAnsi="Arial Narrow"/>
        </w:rPr>
        <w:t xml:space="preserve"> (deve ser default a data do dia)</w:t>
      </w:r>
      <w:ins w:id="13" w:author="Francivaldo Nogueira Alecrim_DISCOVER" w:date="2012-07-30T12:31:00Z">
        <w:r w:rsidR="00A034CF">
          <w:rPr>
            <w:rFonts w:ascii="Arial Narrow" w:hAnsi="Arial Narrow"/>
          </w:rPr>
          <w:t xml:space="preserve"> - </w:t>
        </w:r>
        <w:proofErr w:type="spellStart"/>
        <w:r w:rsidR="00A034CF" w:rsidRPr="00A034CF">
          <w:rPr>
            <w:rFonts w:ascii="Arial Narrow" w:hAnsi="Arial Narrow"/>
            <w:highlight w:val="yellow"/>
            <w:rPrChange w:id="14" w:author="Francivaldo Nogueira Alecrim_DISCOVER" w:date="2012-07-30T12:31:00Z">
              <w:rPr>
                <w:rFonts w:ascii="Arial Narrow" w:hAnsi="Arial Narrow"/>
              </w:rPr>
            </w:rPrChange>
          </w:rPr>
          <w:t>obrigatorio</w:t>
        </w:r>
      </w:ins>
      <w:proofErr w:type="spellEnd"/>
      <w:r w:rsidRPr="000F7776">
        <w:rPr>
          <w:rFonts w:ascii="Arial Narrow" w:hAnsi="Arial Narrow"/>
        </w:rPr>
        <w:t>.</w:t>
      </w:r>
    </w:p>
    <w:p w:rsidR="000F7776" w:rsidRPr="000F7776" w:rsidRDefault="000F7776" w:rsidP="000F7776">
      <w:pPr>
        <w:numPr>
          <w:ilvl w:val="0"/>
          <w:numId w:val="26"/>
        </w:numPr>
        <w:rPr>
          <w:rFonts w:ascii="Arial Narrow" w:hAnsi="Arial Narrow"/>
        </w:rPr>
      </w:pPr>
      <w:r w:rsidRPr="000F7776">
        <w:rPr>
          <w:rFonts w:ascii="Arial Narrow" w:hAnsi="Arial Narrow"/>
        </w:rPr>
        <w:t xml:space="preserve">Intervalo Box: Informar o intervalo de Box para os quais serão geradas as </w:t>
      </w:r>
      <w:r>
        <w:rPr>
          <w:rFonts w:ascii="Arial Narrow" w:hAnsi="Arial Narrow"/>
        </w:rPr>
        <w:t>C.E.</w:t>
      </w:r>
      <w:r w:rsidR="00CF5505">
        <w:rPr>
          <w:rFonts w:ascii="Arial Narrow" w:hAnsi="Arial Narrow"/>
        </w:rPr>
        <w:t xml:space="preserve"> </w:t>
      </w:r>
      <w:r w:rsidR="00CF5505" w:rsidRPr="00CF5505">
        <w:rPr>
          <w:rFonts w:ascii="Arial Narrow" w:hAnsi="Arial Narrow"/>
          <w:highlight w:val="yellow"/>
        </w:rPr>
        <w:t>(neste intervalo, devem ser abastecidos pelos Box de Lançamento e pel</w:t>
      </w:r>
      <w:bookmarkStart w:id="15" w:name="_GoBack"/>
      <w:bookmarkEnd w:id="15"/>
      <w:r w:rsidR="00CF5505" w:rsidRPr="00CF5505">
        <w:rPr>
          <w:rFonts w:ascii="Arial Narrow" w:hAnsi="Arial Narrow"/>
          <w:highlight w:val="yellow"/>
        </w:rPr>
        <w:t>o Box Suplementar</w:t>
      </w:r>
      <w:proofErr w:type="gramStart"/>
      <w:r w:rsidR="00CF5505" w:rsidRPr="00CF5505">
        <w:rPr>
          <w:rFonts w:ascii="Arial Narrow" w:hAnsi="Arial Narrow"/>
          <w:highlight w:val="yellow"/>
        </w:rPr>
        <w:t>).</w:t>
      </w:r>
      <w:proofErr w:type="gramEnd"/>
      <w:ins w:id="16" w:author="Francivaldo Nogueira Alecrim_DISCOVER" w:date="2012-07-13T15:24:00Z">
        <w:r w:rsidR="00182C10" w:rsidRPr="00182C10">
          <w:rPr>
            <w:rFonts w:ascii="Arial Narrow" w:hAnsi="Arial Narrow"/>
            <w:highlight w:val="yellow"/>
            <w:rPrChange w:id="17" w:author="Francivaldo Nogueira Alecrim_DISCOVER" w:date="2012-07-13T15:25:00Z">
              <w:rPr>
                <w:rFonts w:ascii="Arial Narrow" w:hAnsi="Arial Narrow"/>
              </w:rPr>
            </w:rPrChange>
          </w:rPr>
          <w:t xml:space="preserve">(concatenar o </w:t>
        </w:r>
      </w:ins>
      <w:ins w:id="18" w:author="Francivaldo Nogueira Alecrim_DISCOVER" w:date="2012-07-13T15:25:00Z">
        <w:r w:rsidR="00182C10" w:rsidRPr="00182C10">
          <w:rPr>
            <w:rFonts w:ascii="Arial Narrow" w:hAnsi="Arial Narrow"/>
            <w:highlight w:val="yellow"/>
            <w:rPrChange w:id="19" w:author="Francivaldo Nogueira Alecrim_DISCOVER" w:date="2012-07-13T15:25:00Z">
              <w:rPr>
                <w:rFonts w:ascii="Arial Narrow" w:hAnsi="Arial Narrow"/>
              </w:rPr>
            </w:rPrChange>
          </w:rPr>
          <w:t>código</w:t>
        </w:r>
      </w:ins>
      <w:ins w:id="20" w:author="Francivaldo Nogueira Alecrim_DISCOVER" w:date="2012-07-13T15:24:00Z">
        <w:r w:rsidR="00182C10" w:rsidRPr="00182C10">
          <w:rPr>
            <w:rFonts w:ascii="Arial Narrow" w:hAnsi="Arial Narrow"/>
            <w:highlight w:val="yellow"/>
            <w:rPrChange w:id="21" w:author="Francivaldo Nogueira Alecrim_DISCOVER" w:date="2012-07-13T15:25:00Z">
              <w:rPr>
                <w:rFonts w:ascii="Arial Narrow" w:hAnsi="Arial Narrow"/>
              </w:rPr>
            </w:rPrChange>
          </w:rPr>
          <w:t xml:space="preserve"> </w:t>
        </w:r>
      </w:ins>
      <w:ins w:id="22" w:author="Francivaldo Nogueira Alecrim_DISCOVER" w:date="2012-07-13T15:25:00Z">
        <w:r w:rsidR="00182C10" w:rsidRPr="00182C10">
          <w:rPr>
            <w:rFonts w:ascii="Arial Narrow" w:hAnsi="Arial Narrow"/>
            <w:highlight w:val="yellow"/>
            <w:rPrChange w:id="23" w:author="Francivaldo Nogueira Alecrim_DISCOVER" w:date="2012-07-13T15:25:00Z">
              <w:rPr>
                <w:rFonts w:ascii="Arial Narrow" w:hAnsi="Arial Narrow"/>
              </w:rPr>
            </w:rPrChange>
          </w:rPr>
          <w:t>com a descrição do box nos combos do range</w:t>
        </w:r>
      </w:ins>
      <w:ins w:id="24" w:author="Francivaldo Nogueira Alecrim_DISCOVER" w:date="2012-07-13T15:24:00Z">
        <w:r w:rsidR="00182C10" w:rsidRPr="00182C10">
          <w:rPr>
            <w:rFonts w:ascii="Arial Narrow" w:hAnsi="Arial Narrow"/>
            <w:highlight w:val="yellow"/>
            <w:rPrChange w:id="25" w:author="Francivaldo Nogueira Alecrim_DISCOVER" w:date="2012-07-13T15:25:00Z">
              <w:rPr>
                <w:rFonts w:ascii="Arial Narrow" w:hAnsi="Arial Narrow"/>
              </w:rPr>
            </w:rPrChange>
          </w:rPr>
          <w:t>)</w:t>
        </w:r>
      </w:ins>
    </w:p>
    <w:p w:rsidR="000F7776" w:rsidRDefault="000F7776" w:rsidP="000F7776">
      <w:pPr>
        <w:numPr>
          <w:ilvl w:val="0"/>
          <w:numId w:val="26"/>
        </w:numPr>
        <w:rPr>
          <w:rFonts w:ascii="Arial Narrow" w:hAnsi="Arial Narrow"/>
        </w:rPr>
      </w:pPr>
      <w:r w:rsidRPr="000F7776">
        <w:rPr>
          <w:rFonts w:ascii="Arial Narrow" w:hAnsi="Arial Narrow"/>
        </w:rPr>
        <w:t xml:space="preserve">Intervalo Cota: Informar o intervalo de cota para as quais serão </w:t>
      </w:r>
      <w:r>
        <w:rPr>
          <w:rFonts w:ascii="Arial Narrow" w:hAnsi="Arial Narrow"/>
        </w:rPr>
        <w:t>impressas a C.E.</w:t>
      </w:r>
    </w:p>
    <w:p w:rsidR="000F7776" w:rsidRDefault="000F7776" w:rsidP="000F777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Roteiro: Roteiro de </w:t>
      </w:r>
      <w:proofErr w:type="gramStart"/>
      <w:r>
        <w:rPr>
          <w:rFonts w:ascii="Arial Narrow" w:hAnsi="Arial Narrow"/>
        </w:rPr>
        <w:t>Entregas.</w:t>
      </w:r>
      <w:proofErr w:type="gramEnd"/>
      <w:ins w:id="26" w:author="Francivaldo Nogueira Alecrim_DISCOVER" w:date="2012-07-14T15:31:00Z">
        <w:r w:rsidR="00500461" w:rsidRPr="00500461">
          <w:rPr>
            <w:rFonts w:ascii="Arial Narrow" w:hAnsi="Arial Narrow"/>
            <w:highlight w:val="yellow"/>
            <w:rPrChange w:id="27" w:author="Francivaldo Nogueira Alecrim_DISCOVER" w:date="2012-07-14T15:32:00Z">
              <w:rPr>
                <w:rFonts w:ascii="Arial Narrow" w:hAnsi="Arial Narrow"/>
              </w:rPr>
            </w:rPrChange>
          </w:rPr>
          <w:t>(concatenar código com a descrição do roteiro)</w:t>
        </w:r>
      </w:ins>
    </w:p>
    <w:p w:rsidR="000F7776" w:rsidRDefault="000F7776" w:rsidP="000F777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Rota: Rota de Entrega.</w:t>
      </w:r>
      <w:ins w:id="28" w:author="Francivaldo Nogueira Alecrim_DISCOVER" w:date="2012-07-14T15:32:00Z">
        <w:r w:rsidR="00500461" w:rsidRPr="00500461">
          <w:rPr>
            <w:rFonts w:ascii="Arial Narrow" w:hAnsi="Arial Narrow"/>
            <w:highlight w:val="yellow"/>
          </w:rPr>
          <w:t xml:space="preserve"> </w:t>
        </w:r>
        <w:r w:rsidR="00500461" w:rsidRPr="00420387">
          <w:rPr>
            <w:rFonts w:ascii="Arial Narrow" w:hAnsi="Arial Narrow"/>
            <w:highlight w:val="yellow"/>
          </w:rPr>
          <w:t>(concatenar código com a descrição d</w:t>
        </w:r>
        <w:r w:rsidR="00500461">
          <w:rPr>
            <w:rFonts w:ascii="Arial Narrow" w:hAnsi="Arial Narrow"/>
            <w:highlight w:val="yellow"/>
          </w:rPr>
          <w:t>a</w:t>
        </w:r>
        <w:r w:rsidR="00500461" w:rsidRPr="00420387">
          <w:rPr>
            <w:rFonts w:ascii="Arial Narrow" w:hAnsi="Arial Narrow"/>
            <w:highlight w:val="yellow"/>
          </w:rPr>
          <w:t xml:space="preserve"> rot</w:t>
        </w:r>
        <w:r w:rsidR="00500461">
          <w:rPr>
            <w:rFonts w:ascii="Arial Narrow" w:hAnsi="Arial Narrow"/>
            <w:highlight w:val="yellow"/>
          </w:rPr>
          <w:t>a</w:t>
        </w:r>
        <w:r w:rsidR="00500461" w:rsidRPr="00420387">
          <w:rPr>
            <w:rFonts w:ascii="Arial Narrow" w:hAnsi="Arial Narrow"/>
            <w:highlight w:val="yellow"/>
          </w:rPr>
          <w:t>)</w:t>
        </w:r>
      </w:ins>
    </w:p>
    <w:p w:rsidR="003E0A14" w:rsidRDefault="003E0A14" w:rsidP="000F7776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3E0A14">
        <w:rPr>
          <w:rFonts w:ascii="Arial Narrow" w:hAnsi="Arial Narrow"/>
          <w:highlight w:val="yellow"/>
        </w:rPr>
        <w:t>Capa: Flag de seleção, caso acionada a funcionalidade deve prever a impressão das capas dos produtos que cada cota recebeu no verso da CE.</w:t>
      </w:r>
    </w:p>
    <w:p w:rsidR="00AC5EAC" w:rsidRDefault="00AC5EAC" w:rsidP="00AC5EAC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 xml:space="preserve">Personalizada: </w:t>
      </w:r>
      <w:r w:rsidRPr="003E0A14">
        <w:rPr>
          <w:rFonts w:ascii="Arial Narrow" w:hAnsi="Arial Narrow"/>
          <w:highlight w:val="yellow"/>
        </w:rPr>
        <w:t xml:space="preserve">Flag de seleção, caso acionada a </w:t>
      </w:r>
      <w:r>
        <w:rPr>
          <w:rFonts w:ascii="Arial Narrow" w:hAnsi="Arial Narrow"/>
          <w:highlight w:val="yellow"/>
        </w:rPr>
        <w:t>flag de capas.</w:t>
      </w:r>
    </w:p>
    <w:p w:rsidR="00AC5EAC" w:rsidRPr="003E0A14" w:rsidRDefault="00AC5EAC" w:rsidP="00AC5EAC">
      <w:pPr>
        <w:rPr>
          <w:rFonts w:ascii="Arial Narrow" w:hAnsi="Arial Narrow"/>
          <w:highlight w:val="yellow"/>
        </w:rPr>
      </w:pPr>
    </w:p>
    <w:p w:rsidR="000F7776" w:rsidRPr="000F7776" w:rsidRDefault="000F7776" w:rsidP="000F7776">
      <w:pPr>
        <w:ind w:left="360"/>
        <w:rPr>
          <w:rFonts w:ascii="Arial Narrow" w:hAnsi="Arial Narrow"/>
        </w:rPr>
      </w:pPr>
    </w:p>
    <w:p w:rsidR="000F7776" w:rsidRPr="000F7776" w:rsidRDefault="000F7776" w:rsidP="000F7776">
      <w:pPr>
        <w:ind w:left="360"/>
        <w:rPr>
          <w:rFonts w:ascii="Arial Narrow" w:hAnsi="Arial Narrow"/>
        </w:rPr>
      </w:pPr>
      <w:r w:rsidRPr="000F7776">
        <w:rPr>
          <w:rFonts w:ascii="Arial Narrow" w:hAnsi="Arial Narrow"/>
        </w:rPr>
        <w:t>Resultados do grid de pesquisa:</w:t>
      </w:r>
    </w:p>
    <w:p w:rsidR="000F7776" w:rsidRPr="000F7776" w:rsidRDefault="000F7776" w:rsidP="000F7776">
      <w:pPr>
        <w:ind w:left="360"/>
        <w:rPr>
          <w:rFonts w:ascii="Arial Narrow" w:hAnsi="Arial Narrow"/>
        </w:rPr>
      </w:pPr>
    </w:p>
    <w:p w:rsidR="000F7776" w:rsidRPr="000F7776" w:rsidRDefault="000F7776" w:rsidP="000F7776">
      <w:pPr>
        <w:numPr>
          <w:ilvl w:val="0"/>
          <w:numId w:val="27"/>
        </w:numPr>
        <w:rPr>
          <w:rFonts w:ascii="Arial Narrow" w:hAnsi="Arial Narrow"/>
        </w:rPr>
      </w:pPr>
      <w:r w:rsidRPr="000F7776">
        <w:rPr>
          <w:rFonts w:ascii="Arial Narrow" w:hAnsi="Arial Narrow"/>
        </w:rPr>
        <w:t>Cota: retorna o número da cota</w:t>
      </w:r>
    </w:p>
    <w:p w:rsidR="000F7776" w:rsidRPr="000F7776" w:rsidRDefault="000F7776" w:rsidP="000F7776">
      <w:pPr>
        <w:numPr>
          <w:ilvl w:val="0"/>
          <w:numId w:val="27"/>
        </w:numPr>
        <w:rPr>
          <w:rFonts w:ascii="Arial Narrow" w:hAnsi="Arial Narrow"/>
        </w:rPr>
      </w:pPr>
      <w:r w:rsidRPr="000F7776">
        <w:rPr>
          <w:rFonts w:ascii="Arial Narrow" w:hAnsi="Arial Narrow"/>
        </w:rPr>
        <w:t>Nome: Nome do responsável pela cota</w:t>
      </w:r>
    </w:p>
    <w:p w:rsidR="002847C9" w:rsidRPr="002847C9" w:rsidRDefault="002847C9" w:rsidP="000F7776">
      <w:pPr>
        <w:numPr>
          <w:ilvl w:val="0"/>
          <w:numId w:val="27"/>
        </w:numPr>
        <w:rPr>
          <w:ins w:id="29" w:author="Rodrigo Winter" w:date="2012-07-07T13:11:00Z"/>
          <w:rFonts w:ascii="Arial Narrow" w:hAnsi="Arial Narrow"/>
          <w:highlight w:val="yellow"/>
          <w:rPrChange w:id="30" w:author="Rodrigo Winter" w:date="2012-07-07T13:12:00Z">
            <w:rPr>
              <w:ins w:id="31" w:author="Rodrigo Winter" w:date="2012-07-07T13:11:00Z"/>
              <w:rFonts w:ascii="Arial Narrow" w:hAnsi="Arial Narrow"/>
            </w:rPr>
          </w:rPrChange>
        </w:rPr>
      </w:pPr>
      <w:proofErr w:type="spellStart"/>
      <w:ins w:id="32" w:author="Rodrigo Winter" w:date="2012-07-07T13:11:00Z">
        <w:r w:rsidRPr="002847C9">
          <w:rPr>
            <w:rFonts w:ascii="Arial Narrow" w:hAnsi="Arial Narrow"/>
            <w:highlight w:val="yellow"/>
            <w:rPrChange w:id="33" w:author="Rodrigo Winter" w:date="2012-07-07T13:12:00Z">
              <w:rPr>
                <w:rFonts w:ascii="Arial Narrow" w:hAnsi="Arial Narrow"/>
              </w:rPr>
            </w:rPrChange>
          </w:rPr>
          <w:t>Qtde</w:t>
        </w:r>
        <w:proofErr w:type="spellEnd"/>
        <w:r w:rsidRPr="002847C9">
          <w:rPr>
            <w:rFonts w:ascii="Arial Narrow" w:hAnsi="Arial Narrow"/>
            <w:highlight w:val="yellow"/>
            <w:rPrChange w:id="34" w:author="Rodrigo Winter" w:date="2012-07-07T13:12:00Z">
              <w:rPr>
                <w:rFonts w:ascii="Arial Narrow" w:hAnsi="Arial Narrow"/>
              </w:rPr>
            </w:rPrChange>
          </w:rPr>
          <w:t xml:space="preserve">. </w:t>
        </w:r>
        <w:proofErr w:type="gramStart"/>
        <w:r w:rsidRPr="002847C9">
          <w:rPr>
            <w:rFonts w:ascii="Arial Narrow" w:hAnsi="Arial Narrow"/>
            <w:highlight w:val="yellow"/>
            <w:rPrChange w:id="35" w:author="Rodrigo Winter" w:date="2012-07-07T13:12:00Z">
              <w:rPr>
                <w:rFonts w:ascii="Arial Narrow" w:hAnsi="Arial Narrow"/>
              </w:rPr>
            </w:rPrChange>
          </w:rPr>
          <w:t>tí</w:t>
        </w:r>
      </w:ins>
      <w:ins w:id="36" w:author="Rodrigo Winter" w:date="2012-07-07T13:12:00Z">
        <w:r w:rsidRPr="002847C9">
          <w:rPr>
            <w:rFonts w:ascii="Arial Narrow" w:hAnsi="Arial Narrow"/>
            <w:highlight w:val="yellow"/>
            <w:rPrChange w:id="37" w:author="Rodrigo Winter" w:date="2012-07-07T13:12:00Z">
              <w:rPr>
                <w:rFonts w:ascii="Arial Narrow" w:hAnsi="Arial Narrow"/>
              </w:rPr>
            </w:rPrChange>
          </w:rPr>
          <w:t>t</w:t>
        </w:r>
      </w:ins>
      <w:ins w:id="38" w:author="Rodrigo Winter" w:date="2012-07-07T13:11:00Z">
        <w:r w:rsidRPr="002847C9">
          <w:rPr>
            <w:rFonts w:ascii="Arial Narrow" w:hAnsi="Arial Narrow"/>
            <w:highlight w:val="yellow"/>
            <w:rPrChange w:id="39" w:author="Rodrigo Winter" w:date="2012-07-07T13:12:00Z">
              <w:rPr>
                <w:rFonts w:ascii="Arial Narrow" w:hAnsi="Arial Narrow"/>
              </w:rPr>
            </w:rPrChange>
          </w:rPr>
          <w:t>ulos</w:t>
        </w:r>
        <w:proofErr w:type="gramEnd"/>
        <w:r w:rsidRPr="002847C9">
          <w:rPr>
            <w:rFonts w:ascii="Arial Narrow" w:hAnsi="Arial Narrow"/>
            <w:highlight w:val="yellow"/>
            <w:rPrChange w:id="40" w:author="Rodrigo Winter" w:date="2012-07-07T13:12:00Z">
              <w:rPr>
                <w:rFonts w:ascii="Arial Narrow" w:hAnsi="Arial Narrow"/>
              </w:rPr>
            </w:rPrChange>
          </w:rPr>
          <w:t>:</w:t>
        </w:r>
      </w:ins>
      <w:ins w:id="41" w:author="Rodrigo Winter" w:date="2012-07-07T13:12:00Z">
        <w:r w:rsidRPr="002847C9">
          <w:rPr>
            <w:rFonts w:ascii="Arial Narrow" w:hAnsi="Arial Narrow"/>
            <w:highlight w:val="yellow"/>
            <w:rPrChange w:id="42" w:author="Rodrigo Winter" w:date="2012-07-07T13:12:00Z">
              <w:rPr>
                <w:rFonts w:ascii="Arial Narrow" w:hAnsi="Arial Narrow"/>
              </w:rPr>
            </w:rPrChange>
          </w:rPr>
          <w:t xml:space="preserve"> </w:t>
        </w:r>
        <w:proofErr w:type="spellStart"/>
        <w:r w:rsidRPr="002847C9">
          <w:rPr>
            <w:rFonts w:ascii="Arial Narrow" w:hAnsi="Arial Narrow"/>
            <w:highlight w:val="yellow"/>
            <w:rPrChange w:id="43" w:author="Rodrigo Winter" w:date="2012-07-07T13:12:00Z">
              <w:rPr>
                <w:rFonts w:ascii="Arial Narrow" w:hAnsi="Arial Narrow"/>
              </w:rPr>
            </w:rPrChange>
          </w:rPr>
          <w:t>qtde</w:t>
        </w:r>
        <w:proofErr w:type="spellEnd"/>
        <w:r w:rsidRPr="002847C9">
          <w:rPr>
            <w:rFonts w:ascii="Arial Narrow" w:hAnsi="Arial Narrow"/>
            <w:highlight w:val="yellow"/>
            <w:rPrChange w:id="44" w:author="Rodrigo Winter" w:date="2012-07-07T13:12:00Z">
              <w:rPr>
                <w:rFonts w:ascii="Arial Narrow" w:hAnsi="Arial Narrow"/>
              </w:rPr>
            </w:rPrChange>
          </w:rPr>
          <w:t xml:space="preserve"> de títulos na CE da cota.</w:t>
        </w:r>
      </w:ins>
      <w:ins w:id="45" w:author="Rodrigo Winter" w:date="2012-07-07T13:14:00Z">
        <w:r>
          <w:rPr>
            <w:rFonts w:ascii="Arial Narrow" w:hAnsi="Arial Narrow"/>
            <w:highlight w:val="yellow"/>
          </w:rPr>
          <w:t xml:space="preserve"> (INCLUIR)</w:t>
        </w:r>
      </w:ins>
    </w:p>
    <w:p w:rsidR="000F7776" w:rsidRDefault="000F7776" w:rsidP="000F7776">
      <w:pPr>
        <w:numPr>
          <w:ilvl w:val="0"/>
          <w:numId w:val="27"/>
        </w:numPr>
        <w:rPr>
          <w:ins w:id="46" w:author="Rodrigo Winter" w:date="2012-07-07T13:11:00Z"/>
          <w:rFonts w:ascii="Arial Narrow" w:hAnsi="Arial Narrow"/>
        </w:rPr>
      </w:pPr>
      <w:proofErr w:type="gramStart"/>
      <w:r w:rsidRPr="000F7776">
        <w:rPr>
          <w:rFonts w:ascii="Arial Narrow" w:hAnsi="Arial Narrow"/>
        </w:rPr>
        <w:t>Total exemplares</w:t>
      </w:r>
      <w:proofErr w:type="gramEnd"/>
      <w:r w:rsidRPr="000F7776">
        <w:rPr>
          <w:rFonts w:ascii="Arial Narrow" w:hAnsi="Arial Narrow"/>
        </w:rPr>
        <w:t>: Total d</w:t>
      </w:r>
      <w:r>
        <w:rPr>
          <w:rFonts w:ascii="Arial Narrow" w:hAnsi="Arial Narrow"/>
        </w:rPr>
        <w:t>e exemplares que a cota recebeu.</w:t>
      </w:r>
    </w:p>
    <w:p w:rsidR="002847C9" w:rsidRPr="002847C9" w:rsidRDefault="002847C9" w:rsidP="000F7776">
      <w:pPr>
        <w:numPr>
          <w:ilvl w:val="0"/>
          <w:numId w:val="27"/>
        </w:numPr>
        <w:rPr>
          <w:rFonts w:ascii="Arial Narrow" w:hAnsi="Arial Narrow"/>
          <w:highlight w:val="yellow"/>
          <w:rPrChange w:id="47" w:author="Rodrigo Winter" w:date="2012-07-07T13:12:00Z">
            <w:rPr>
              <w:rFonts w:ascii="Arial Narrow" w:hAnsi="Arial Narrow"/>
            </w:rPr>
          </w:rPrChange>
        </w:rPr>
      </w:pPr>
      <w:ins w:id="48" w:author="Rodrigo Winter" w:date="2012-07-07T13:11:00Z">
        <w:r w:rsidRPr="002847C9">
          <w:rPr>
            <w:rFonts w:ascii="Arial Narrow" w:hAnsi="Arial Narrow"/>
            <w:highlight w:val="yellow"/>
            <w:rPrChange w:id="49" w:author="Rodrigo Winter" w:date="2012-07-07T13:12:00Z">
              <w:rPr>
                <w:rFonts w:ascii="Arial Narrow" w:hAnsi="Arial Narrow"/>
              </w:rPr>
            </w:rPrChange>
          </w:rPr>
          <w:t xml:space="preserve">Valor R$: total da </w:t>
        </w:r>
        <w:proofErr w:type="spellStart"/>
        <w:r w:rsidRPr="002847C9">
          <w:rPr>
            <w:rFonts w:ascii="Arial Narrow" w:hAnsi="Arial Narrow"/>
            <w:highlight w:val="yellow"/>
            <w:rPrChange w:id="50" w:author="Rodrigo Winter" w:date="2012-07-07T13:12:00Z">
              <w:rPr>
                <w:rFonts w:ascii="Arial Narrow" w:hAnsi="Arial Narrow"/>
              </w:rPr>
            </w:rPrChange>
          </w:rPr>
          <w:t>Ce</w:t>
        </w:r>
        <w:proofErr w:type="spellEnd"/>
        <w:r w:rsidRPr="002847C9">
          <w:rPr>
            <w:rFonts w:ascii="Arial Narrow" w:hAnsi="Arial Narrow"/>
            <w:highlight w:val="yellow"/>
            <w:rPrChange w:id="51" w:author="Rodrigo Winter" w:date="2012-07-07T13:12:00Z">
              <w:rPr>
                <w:rFonts w:ascii="Arial Narrow" w:hAnsi="Arial Narrow"/>
              </w:rPr>
            </w:rPrChange>
          </w:rPr>
          <w:t xml:space="preserve"> por </w:t>
        </w:r>
      </w:ins>
      <w:ins w:id="52" w:author="Rodrigo Winter" w:date="2012-07-07T13:12:00Z">
        <w:r w:rsidRPr="002847C9">
          <w:rPr>
            <w:rFonts w:ascii="Arial Narrow" w:hAnsi="Arial Narrow"/>
            <w:highlight w:val="yellow"/>
            <w:rPrChange w:id="53" w:author="Rodrigo Winter" w:date="2012-07-07T13:12:00Z">
              <w:rPr>
                <w:rFonts w:ascii="Arial Narrow" w:hAnsi="Arial Narrow"/>
              </w:rPr>
            </w:rPrChange>
          </w:rPr>
          <w:t>cota</w:t>
        </w:r>
      </w:ins>
      <w:ins w:id="54" w:author="Rodrigo Winter" w:date="2012-07-07T13:14:00Z">
        <w:r>
          <w:rPr>
            <w:rFonts w:ascii="Arial Narrow" w:hAnsi="Arial Narrow"/>
            <w:highlight w:val="yellow"/>
          </w:rPr>
          <w:t xml:space="preserve"> (INCLUIR)</w:t>
        </w:r>
      </w:ins>
    </w:p>
    <w:p w:rsidR="000F7776" w:rsidRPr="000F7776" w:rsidRDefault="000F7776" w:rsidP="000F7776">
      <w:pPr>
        <w:rPr>
          <w:rFonts w:ascii="Arial Narrow" w:hAnsi="Arial Narrow"/>
        </w:rPr>
      </w:pPr>
    </w:p>
    <w:p w:rsidR="000F7776" w:rsidRPr="000F7776" w:rsidRDefault="000F7776" w:rsidP="000F7776">
      <w:pPr>
        <w:rPr>
          <w:rFonts w:ascii="Arial Narrow" w:hAnsi="Arial Narrow"/>
        </w:rPr>
      </w:pPr>
    </w:p>
    <w:p w:rsidR="000F7776" w:rsidRPr="000F7776" w:rsidRDefault="000F7776" w:rsidP="000F7776">
      <w:pPr>
        <w:ind w:left="426"/>
        <w:rPr>
          <w:rFonts w:ascii="Arial Narrow" w:hAnsi="Arial Narrow"/>
        </w:rPr>
      </w:pPr>
      <w:r w:rsidRPr="000F7776">
        <w:rPr>
          <w:rFonts w:ascii="Arial Narrow" w:hAnsi="Arial Narrow"/>
        </w:rPr>
        <w:t>Botões:</w:t>
      </w:r>
    </w:p>
    <w:p w:rsidR="000F7776" w:rsidRPr="000F7776" w:rsidRDefault="000F7776" w:rsidP="000F7776">
      <w:pPr>
        <w:ind w:left="426"/>
        <w:rPr>
          <w:rFonts w:ascii="Arial Narrow" w:hAnsi="Arial Narrow"/>
        </w:rPr>
      </w:pPr>
    </w:p>
    <w:p w:rsidR="000F7776" w:rsidRDefault="000F7776" w:rsidP="000F7776">
      <w:pPr>
        <w:numPr>
          <w:ilvl w:val="0"/>
          <w:numId w:val="28"/>
        </w:numPr>
        <w:rPr>
          <w:rFonts w:ascii="Arial Narrow" w:hAnsi="Arial Narrow"/>
        </w:rPr>
      </w:pPr>
      <w:r w:rsidRPr="000F7776">
        <w:rPr>
          <w:rFonts w:ascii="Arial Narrow" w:hAnsi="Arial Narrow"/>
        </w:rPr>
        <w:t>Arquivo: Gera arquivo no formato Excel do resultado da pesquisa</w:t>
      </w:r>
    </w:p>
    <w:p w:rsidR="00F50F42" w:rsidRPr="000F7776" w:rsidRDefault="00F50F42" w:rsidP="000F7776">
      <w:pPr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Impressão: Impressão do resultado da pesquisa.</w:t>
      </w:r>
    </w:p>
    <w:p w:rsidR="000F7776" w:rsidRDefault="000F7776" w:rsidP="000F7776">
      <w:pPr>
        <w:numPr>
          <w:ilvl w:val="0"/>
          <w:numId w:val="28"/>
        </w:numPr>
        <w:rPr>
          <w:rFonts w:ascii="Arial Narrow" w:hAnsi="Arial Narrow"/>
        </w:rPr>
      </w:pPr>
      <w:r w:rsidRPr="000F7776">
        <w:rPr>
          <w:rFonts w:ascii="Arial Narrow" w:hAnsi="Arial Narrow"/>
        </w:rPr>
        <w:t xml:space="preserve">Impressão </w:t>
      </w:r>
      <w:proofErr w:type="spellStart"/>
      <w:r>
        <w:rPr>
          <w:rFonts w:ascii="Arial Narrow" w:hAnsi="Arial Narrow"/>
        </w:rPr>
        <w:t>CEs</w:t>
      </w:r>
      <w:proofErr w:type="spellEnd"/>
      <w:r>
        <w:rPr>
          <w:rFonts w:ascii="Arial Narrow" w:hAnsi="Arial Narrow"/>
        </w:rPr>
        <w:t xml:space="preserve">: envia impressão, segundo </w:t>
      </w:r>
      <w:r w:rsidRPr="000F7776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resultado de pesquisa</w:t>
      </w:r>
      <w:r w:rsidRPr="000F7776">
        <w:rPr>
          <w:rFonts w:ascii="Arial Narrow" w:hAnsi="Arial Narrow"/>
        </w:rPr>
        <w:t>, para impressão, segundo os formatos descriminados nos anexos.</w:t>
      </w:r>
    </w:p>
    <w:p w:rsidR="00AC5EAC" w:rsidRDefault="00AC5EAC" w:rsidP="00D570D2">
      <w:pPr>
        <w:rPr>
          <w:rFonts w:ascii="Arial Narrow" w:hAnsi="Arial Narrow"/>
        </w:rPr>
      </w:pPr>
    </w:p>
    <w:p w:rsidR="00D570D2" w:rsidRDefault="00D6592E" w:rsidP="00D570D2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Informações - </w:t>
      </w:r>
      <w:r w:rsidR="00D570D2">
        <w:rPr>
          <w:rFonts w:ascii="Arial Narrow" w:hAnsi="Arial Narrow"/>
        </w:rPr>
        <w:t>Modelos de Impressão</w:t>
      </w:r>
    </w:p>
    <w:p w:rsidR="00D570D2" w:rsidRDefault="00D570D2" w:rsidP="00D570D2">
      <w:pPr>
        <w:rPr>
          <w:rFonts w:ascii="Arial Narrow" w:hAnsi="Arial Narrow"/>
        </w:rPr>
      </w:pPr>
    </w:p>
    <w:p w:rsidR="00D570D2" w:rsidRPr="000E32FB" w:rsidRDefault="00D6592E" w:rsidP="00D570D2">
      <w:pPr>
        <w:rPr>
          <w:rFonts w:ascii="Arial Narrow" w:hAnsi="Arial Narrow"/>
          <w:u w:val="single"/>
        </w:rPr>
      </w:pPr>
      <w:r w:rsidRPr="000E32FB">
        <w:rPr>
          <w:rFonts w:ascii="Arial Narrow" w:hAnsi="Arial Narrow"/>
          <w:u w:val="single"/>
        </w:rPr>
        <w:t xml:space="preserve">Modelo </w:t>
      </w:r>
      <w:proofErr w:type="gramStart"/>
      <w:r w:rsidRPr="000E32FB">
        <w:rPr>
          <w:rFonts w:ascii="Arial Narrow" w:hAnsi="Arial Narrow"/>
          <w:u w:val="single"/>
        </w:rPr>
        <w:t>1</w:t>
      </w:r>
      <w:proofErr w:type="gramEnd"/>
    </w:p>
    <w:p w:rsidR="00D6592E" w:rsidRDefault="00D6592E" w:rsidP="00D570D2">
      <w:pPr>
        <w:rPr>
          <w:rFonts w:ascii="Arial Narrow" w:hAnsi="Arial Narrow"/>
        </w:rPr>
      </w:pPr>
    </w:p>
    <w:p w:rsidR="00D6592E" w:rsidRDefault="00D6592E" w:rsidP="00D570D2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As </w:t>
      </w:r>
      <w:r w:rsidR="000F0A7F">
        <w:rPr>
          <w:rFonts w:ascii="Arial Narrow" w:hAnsi="Arial Narrow"/>
        </w:rPr>
        <w:t>informações em negrito</w:t>
      </w:r>
      <w:r>
        <w:rPr>
          <w:rFonts w:ascii="Arial Narrow" w:hAnsi="Arial Narrow"/>
        </w:rPr>
        <w:t xml:space="preserve"> se repetem no resumo lateral.</w:t>
      </w:r>
    </w:p>
    <w:p w:rsidR="00D6592E" w:rsidRDefault="00D6592E" w:rsidP="00D570D2">
      <w:pPr>
        <w:rPr>
          <w:rFonts w:ascii="Arial Narrow" w:hAnsi="Arial Narrow"/>
        </w:rPr>
      </w:pPr>
    </w:p>
    <w:p w:rsidR="00D6592E" w:rsidRDefault="00D6592E" w:rsidP="00D570D2">
      <w:pPr>
        <w:rPr>
          <w:rFonts w:ascii="Arial Narrow" w:hAnsi="Arial Narrow"/>
        </w:rPr>
      </w:pPr>
      <w:r>
        <w:rPr>
          <w:rFonts w:ascii="Arial Narrow" w:hAnsi="Arial Narrow"/>
        </w:rPr>
        <w:t>Cabeçalho Distribuidor</w:t>
      </w:r>
    </w:p>
    <w:p w:rsidR="00D6592E" w:rsidRPr="000E32FB" w:rsidRDefault="00D6592E" w:rsidP="00D6592E">
      <w:pPr>
        <w:pStyle w:val="PargrafodaLista"/>
        <w:numPr>
          <w:ilvl w:val="0"/>
          <w:numId w:val="29"/>
        </w:numPr>
        <w:rPr>
          <w:rFonts w:ascii="Arial Narrow" w:hAnsi="Arial Narrow"/>
          <w:b/>
        </w:rPr>
      </w:pPr>
      <w:r w:rsidRPr="000E32FB">
        <w:rPr>
          <w:rFonts w:ascii="Arial Narrow" w:hAnsi="Arial Narrow"/>
          <w:b/>
        </w:rPr>
        <w:t>Logo: Logo da Distribuidora.</w:t>
      </w:r>
    </w:p>
    <w:p w:rsidR="00D6592E" w:rsidRPr="000E32FB" w:rsidRDefault="00D6592E" w:rsidP="00D6592E">
      <w:pPr>
        <w:pStyle w:val="PargrafodaLista"/>
        <w:numPr>
          <w:ilvl w:val="0"/>
          <w:numId w:val="29"/>
        </w:numPr>
        <w:rPr>
          <w:rFonts w:ascii="Arial Narrow" w:hAnsi="Arial Narrow"/>
          <w:b/>
        </w:rPr>
      </w:pPr>
      <w:r w:rsidRPr="000E32FB">
        <w:rPr>
          <w:rFonts w:ascii="Arial Narrow" w:hAnsi="Arial Narrow"/>
          <w:b/>
        </w:rPr>
        <w:t>Razão Social: Razão Social da Distribuidora.</w:t>
      </w:r>
    </w:p>
    <w:p w:rsidR="00D6592E" w:rsidRPr="000E32FB" w:rsidRDefault="00D6592E" w:rsidP="00D6592E">
      <w:pPr>
        <w:pStyle w:val="PargrafodaLista"/>
        <w:numPr>
          <w:ilvl w:val="0"/>
          <w:numId w:val="29"/>
        </w:numPr>
        <w:rPr>
          <w:rFonts w:ascii="Arial Narrow" w:hAnsi="Arial Narrow"/>
          <w:b/>
        </w:rPr>
      </w:pPr>
      <w:r w:rsidRPr="000E32FB">
        <w:rPr>
          <w:rFonts w:ascii="Arial Narrow" w:hAnsi="Arial Narrow"/>
          <w:b/>
        </w:rPr>
        <w:t>Endereço: Endereço da Distribuidora.</w:t>
      </w:r>
    </w:p>
    <w:p w:rsidR="00D6592E" w:rsidRPr="000E32FB" w:rsidRDefault="00D6592E" w:rsidP="00D6592E">
      <w:pPr>
        <w:pStyle w:val="PargrafodaLista"/>
        <w:numPr>
          <w:ilvl w:val="0"/>
          <w:numId w:val="29"/>
        </w:numPr>
        <w:rPr>
          <w:rFonts w:ascii="Arial Narrow" w:hAnsi="Arial Narrow"/>
          <w:b/>
        </w:rPr>
      </w:pPr>
      <w:r w:rsidRPr="000E32FB">
        <w:rPr>
          <w:rFonts w:ascii="Arial Narrow" w:hAnsi="Arial Narrow"/>
          <w:b/>
        </w:rPr>
        <w:t>CNPJ: CNPJ da Distribuidora.</w:t>
      </w:r>
    </w:p>
    <w:p w:rsidR="00D6592E" w:rsidRPr="000E32FB" w:rsidRDefault="00D6592E" w:rsidP="00D6592E">
      <w:pPr>
        <w:pStyle w:val="PargrafodaLista"/>
        <w:numPr>
          <w:ilvl w:val="0"/>
          <w:numId w:val="29"/>
        </w:numPr>
        <w:rPr>
          <w:rFonts w:ascii="Arial Narrow" w:hAnsi="Arial Narrow"/>
          <w:b/>
        </w:rPr>
      </w:pPr>
      <w:r w:rsidRPr="000E32FB">
        <w:rPr>
          <w:rFonts w:ascii="Arial Narrow" w:hAnsi="Arial Narrow"/>
          <w:b/>
        </w:rPr>
        <w:t>Cidade: Cidade da Distribuidora.</w:t>
      </w:r>
    </w:p>
    <w:p w:rsidR="00D6592E" w:rsidRPr="000E32FB" w:rsidRDefault="00D6592E" w:rsidP="00D6592E">
      <w:pPr>
        <w:pStyle w:val="PargrafodaLista"/>
        <w:numPr>
          <w:ilvl w:val="0"/>
          <w:numId w:val="29"/>
        </w:numPr>
        <w:rPr>
          <w:rFonts w:ascii="Arial Narrow" w:hAnsi="Arial Narrow"/>
          <w:b/>
        </w:rPr>
      </w:pPr>
      <w:r w:rsidRPr="000E32FB">
        <w:rPr>
          <w:rFonts w:ascii="Arial Narrow" w:hAnsi="Arial Narrow"/>
          <w:b/>
        </w:rPr>
        <w:t>UF: Unidade Federal da Distribuidora.</w:t>
      </w:r>
    </w:p>
    <w:p w:rsidR="00D6592E" w:rsidRPr="000E32FB" w:rsidRDefault="00D6592E" w:rsidP="00D6592E">
      <w:pPr>
        <w:pStyle w:val="PargrafodaLista"/>
        <w:numPr>
          <w:ilvl w:val="0"/>
          <w:numId w:val="29"/>
        </w:numPr>
        <w:rPr>
          <w:rFonts w:ascii="Arial Narrow" w:hAnsi="Arial Narrow"/>
          <w:b/>
        </w:rPr>
      </w:pPr>
      <w:r w:rsidRPr="000E32FB">
        <w:rPr>
          <w:rFonts w:ascii="Arial Narrow" w:hAnsi="Arial Narrow"/>
          <w:b/>
        </w:rPr>
        <w:t>CEP: CEP da Distribuidora.</w:t>
      </w:r>
    </w:p>
    <w:p w:rsidR="00D6592E" w:rsidRPr="000E32FB" w:rsidRDefault="00D6592E" w:rsidP="00D6592E">
      <w:pPr>
        <w:pStyle w:val="PargrafodaLista"/>
        <w:numPr>
          <w:ilvl w:val="0"/>
          <w:numId w:val="29"/>
        </w:numPr>
        <w:rPr>
          <w:rFonts w:ascii="Arial Narrow" w:hAnsi="Arial Narrow"/>
          <w:b/>
        </w:rPr>
      </w:pPr>
      <w:r w:rsidRPr="000E32FB">
        <w:rPr>
          <w:rFonts w:ascii="Arial Narrow" w:hAnsi="Arial Narrow"/>
          <w:b/>
        </w:rPr>
        <w:t>Inscrição Estadual: IE da Distribuidora.</w:t>
      </w:r>
    </w:p>
    <w:p w:rsidR="00D6592E" w:rsidRPr="000E32FB" w:rsidRDefault="00D6592E" w:rsidP="00D6592E">
      <w:pPr>
        <w:pStyle w:val="PargrafodaLista"/>
        <w:numPr>
          <w:ilvl w:val="0"/>
          <w:numId w:val="29"/>
        </w:numPr>
        <w:rPr>
          <w:rFonts w:ascii="Arial Narrow" w:hAnsi="Arial Narrow"/>
          <w:b/>
        </w:rPr>
      </w:pPr>
      <w:r w:rsidRPr="000E32FB">
        <w:rPr>
          <w:rFonts w:ascii="Arial Narrow" w:hAnsi="Arial Narrow"/>
          <w:b/>
        </w:rPr>
        <w:t>Documento Número: Número da Chamada de Encalhe (sequencial e não pode ser repetido).</w:t>
      </w:r>
    </w:p>
    <w:p w:rsidR="00D6592E" w:rsidRPr="00437848" w:rsidDel="00437848" w:rsidRDefault="00D6592E" w:rsidP="00D6592E">
      <w:pPr>
        <w:pStyle w:val="PargrafodaLista"/>
        <w:numPr>
          <w:ilvl w:val="0"/>
          <w:numId w:val="29"/>
        </w:numPr>
        <w:rPr>
          <w:del w:id="55" w:author="Kaina da Silva" w:date="2012-07-04T11:48:00Z"/>
          <w:rFonts w:ascii="Arial Narrow" w:hAnsi="Arial Narrow"/>
          <w:color w:val="FF0000"/>
          <w:highlight w:val="yellow"/>
        </w:rPr>
      </w:pPr>
      <w:del w:id="56" w:author="Kaina da Silva" w:date="2012-07-04T11:48:00Z">
        <w:r w:rsidRPr="00437848" w:rsidDel="00437848">
          <w:rPr>
            <w:rFonts w:ascii="Arial Narrow" w:hAnsi="Arial Narrow"/>
            <w:color w:val="FF0000"/>
            <w:highlight w:val="yellow"/>
          </w:rPr>
          <w:delText>Natureza de Operação:</w:delText>
        </w:r>
      </w:del>
    </w:p>
    <w:p w:rsidR="00D6592E" w:rsidRDefault="00D6592E" w:rsidP="00D6592E">
      <w:pPr>
        <w:pStyle w:val="PargrafodaLista"/>
        <w:rPr>
          <w:rFonts w:ascii="Arial Narrow" w:hAnsi="Arial Narrow"/>
        </w:rPr>
      </w:pPr>
    </w:p>
    <w:p w:rsidR="00D6592E" w:rsidRPr="00D6592E" w:rsidRDefault="00D6592E" w:rsidP="00D6592E">
      <w:pPr>
        <w:rPr>
          <w:rFonts w:ascii="Arial Narrow" w:hAnsi="Arial Narrow"/>
        </w:rPr>
      </w:pPr>
      <w:r>
        <w:rPr>
          <w:rFonts w:ascii="Arial Narrow" w:hAnsi="Arial Narrow"/>
        </w:rPr>
        <w:t>Cabeçalho Cliente:</w:t>
      </w:r>
    </w:p>
    <w:p w:rsidR="00D6592E" w:rsidRPr="000E32FB" w:rsidRDefault="00D6592E" w:rsidP="00D6592E">
      <w:pPr>
        <w:pStyle w:val="PargrafodaLista"/>
        <w:numPr>
          <w:ilvl w:val="0"/>
          <w:numId w:val="29"/>
        </w:numPr>
        <w:rPr>
          <w:rFonts w:ascii="Arial Narrow" w:hAnsi="Arial Narrow"/>
          <w:b/>
        </w:rPr>
      </w:pPr>
      <w:r w:rsidRPr="000E32FB">
        <w:rPr>
          <w:rFonts w:ascii="Arial Narrow" w:hAnsi="Arial Narrow"/>
          <w:b/>
        </w:rPr>
        <w:t>Cliente: Número e Nome do Cliente (número da cota e nome do Jornaleiro)</w:t>
      </w:r>
    </w:p>
    <w:p w:rsidR="00D6592E" w:rsidRDefault="00D6592E" w:rsidP="00D6592E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CPF/CNPJ: CPF ou CNPJ da cota.</w:t>
      </w:r>
    </w:p>
    <w:p w:rsidR="00D6592E" w:rsidRDefault="00D6592E" w:rsidP="00D6592E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Endereço: endereço da cota.</w:t>
      </w:r>
    </w:p>
    <w:p w:rsidR="00D6592E" w:rsidRDefault="00D6592E" w:rsidP="00D6592E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Cidade: Cidade da cota.</w:t>
      </w:r>
    </w:p>
    <w:p w:rsidR="00D6592E" w:rsidRDefault="00D6592E" w:rsidP="00D6592E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UF: Unidade Federal da cota.</w:t>
      </w:r>
    </w:p>
    <w:p w:rsidR="00D6592E" w:rsidRDefault="00D6592E" w:rsidP="00D6592E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CEP: CEP da cota.</w:t>
      </w:r>
    </w:p>
    <w:p w:rsidR="00D6592E" w:rsidRDefault="00D6592E" w:rsidP="00D6592E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Inscrição Estadual: IE da cota, caso esta for Pessoa Jurídica.</w:t>
      </w:r>
    </w:p>
    <w:p w:rsidR="00D6592E" w:rsidRDefault="00D6592E" w:rsidP="00D6592E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Data de Recolhimento: data ou período de recolhimento selecionado.</w:t>
      </w:r>
    </w:p>
    <w:p w:rsidR="00D6592E" w:rsidRPr="001B23E8" w:rsidDel="005D6542" w:rsidRDefault="00D6592E" w:rsidP="00D6592E">
      <w:pPr>
        <w:pStyle w:val="PargrafodaLista"/>
        <w:numPr>
          <w:ilvl w:val="0"/>
          <w:numId w:val="29"/>
        </w:numPr>
        <w:rPr>
          <w:del w:id="57" w:author="Kaina da Silva" w:date="2012-06-19T13:24:00Z"/>
          <w:rFonts w:ascii="Arial Narrow" w:hAnsi="Arial Narrow"/>
          <w:color w:val="FF0000"/>
          <w:highlight w:val="yellow"/>
        </w:rPr>
      </w:pPr>
      <w:del w:id="58" w:author="Kaina da Silva" w:date="2012-06-19T13:24:00Z">
        <w:r w:rsidRPr="001B23E8" w:rsidDel="005D6542">
          <w:rPr>
            <w:rFonts w:ascii="Arial Narrow" w:hAnsi="Arial Narrow"/>
            <w:color w:val="FF0000"/>
            <w:highlight w:val="yellow"/>
          </w:rPr>
          <w:delText>Número CE:</w:delText>
        </w:r>
      </w:del>
    </w:p>
    <w:p w:rsidR="00D6592E" w:rsidRDefault="00D6592E" w:rsidP="00D6592E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Data Emissão:</w:t>
      </w:r>
      <w:r w:rsidR="00D60366">
        <w:rPr>
          <w:rFonts w:ascii="Arial Narrow" w:hAnsi="Arial Narrow"/>
        </w:rPr>
        <w:t xml:space="preserve"> Data de impressão da Chamada de Encalhe.</w:t>
      </w:r>
    </w:p>
    <w:p w:rsidR="00D6592E" w:rsidRPr="000E32FB" w:rsidRDefault="00D6592E" w:rsidP="00D6592E">
      <w:pPr>
        <w:pStyle w:val="PargrafodaLista"/>
        <w:numPr>
          <w:ilvl w:val="0"/>
          <w:numId w:val="29"/>
        </w:numPr>
        <w:rPr>
          <w:rFonts w:ascii="Arial Narrow" w:hAnsi="Arial Narrow"/>
          <w:b/>
        </w:rPr>
      </w:pPr>
      <w:r w:rsidRPr="000E32FB">
        <w:rPr>
          <w:rFonts w:ascii="Arial Narrow" w:hAnsi="Arial Narrow"/>
          <w:b/>
        </w:rPr>
        <w:t>Box/Rota:</w:t>
      </w:r>
      <w:r w:rsidR="00D60366" w:rsidRPr="000E32FB">
        <w:rPr>
          <w:rFonts w:ascii="Arial Narrow" w:hAnsi="Arial Narrow"/>
          <w:b/>
        </w:rPr>
        <w:t xml:space="preserve"> Box, Roteiro e Rota que esta Cota está Roteirizada.</w:t>
      </w:r>
    </w:p>
    <w:p w:rsidR="00D6592E" w:rsidRDefault="00D6592E" w:rsidP="00D6592E">
      <w:pPr>
        <w:rPr>
          <w:rFonts w:ascii="Arial Narrow" w:hAnsi="Arial Narrow"/>
        </w:rPr>
      </w:pPr>
    </w:p>
    <w:p w:rsidR="00D6592E" w:rsidRDefault="00D6592E" w:rsidP="00D6592E">
      <w:pPr>
        <w:rPr>
          <w:rFonts w:ascii="Arial Narrow" w:hAnsi="Arial Narrow"/>
        </w:rPr>
      </w:pPr>
      <w:r>
        <w:rPr>
          <w:rFonts w:ascii="Arial Narrow" w:hAnsi="Arial Narrow"/>
        </w:rPr>
        <w:t>Grid:</w:t>
      </w:r>
    </w:p>
    <w:p w:rsidR="00D6592E" w:rsidRPr="000E32FB" w:rsidRDefault="00D6592E" w:rsidP="00D6592E">
      <w:pPr>
        <w:pStyle w:val="PargrafodaLista"/>
        <w:numPr>
          <w:ilvl w:val="0"/>
          <w:numId w:val="30"/>
        </w:numPr>
        <w:rPr>
          <w:rFonts w:ascii="Arial Narrow" w:hAnsi="Arial Narrow"/>
          <w:b/>
        </w:rPr>
      </w:pPr>
      <w:proofErr w:type="spellStart"/>
      <w:r w:rsidRPr="000E32FB">
        <w:rPr>
          <w:rFonts w:ascii="Arial Narrow" w:hAnsi="Arial Narrow"/>
          <w:b/>
        </w:rPr>
        <w:t>Seq</w:t>
      </w:r>
      <w:proofErr w:type="spellEnd"/>
      <w:r w:rsidRPr="000E32FB">
        <w:rPr>
          <w:rFonts w:ascii="Arial Narrow" w:hAnsi="Arial Narrow"/>
          <w:b/>
        </w:rPr>
        <w:t>:</w:t>
      </w:r>
      <w:r w:rsidR="00D60366" w:rsidRPr="000E32FB">
        <w:rPr>
          <w:rFonts w:ascii="Arial Narrow" w:hAnsi="Arial Narrow"/>
          <w:b/>
        </w:rPr>
        <w:t xml:space="preserve"> Sequência do Produto.</w:t>
      </w:r>
    </w:p>
    <w:p w:rsidR="00D60366" w:rsidRPr="000E32FB" w:rsidRDefault="00D6592E" w:rsidP="00D60366">
      <w:pPr>
        <w:pStyle w:val="PargrafodaLista"/>
        <w:numPr>
          <w:ilvl w:val="0"/>
          <w:numId w:val="30"/>
        </w:numPr>
        <w:rPr>
          <w:rFonts w:ascii="Arial Narrow" w:hAnsi="Arial Narrow"/>
          <w:b/>
        </w:rPr>
      </w:pPr>
      <w:r w:rsidRPr="000E32FB">
        <w:rPr>
          <w:rFonts w:ascii="Arial Narrow" w:hAnsi="Arial Narrow"/>
          <w:b/>
        </w:rPr>
        <w:t>Código:</w:t>
      </w:r>
      <w:r w:rsidR="00D60366" w:rsidRPr="000E32FB">
        <w:rPr>
          <w:rFonts w:ascii="Arial Narrow" w:hAnsi="Arial Narrow"/>
          <w:b/>
        </w:rPr>
        <w:t xml:space="preserve"> Código do Produto.</w:t>
      </w:r>
    </w:p>
    <w:p w:rsidR="00D60366" w:rsidRPr="000E32FB" w:rsidRDefault="00D60366" w:rsidP="00D60366">
      <w:pPr>
        <w:pStyle w:val="PargrafodaLista"/>
        <w:numPr>
          <w:ilvl w:val="0"/>
          <w:numId w:val="30"/>
        </w:numPr>
        <w:rPr>
          <w:rFonts w:ascii="Arial Narrow" w:hAnsi="Arial Narrow"/>
          <w:b/>
        </w:rPr>
      </w:pPr>
      <w:r w:rsidRPr="000E32FB">
        <w:rPr>
          <w:rFonts w:ascii="Arial Narrow" w:hAnsi="Arial Narrow"/>
          <w:b/>
        </w:rPr>
        <w:t>Produto: Nome do Produto.</w:t>
      </w:r>
    </w:p>
    <w:p w:rsidR="00D6592E" w:rsidRDefault="00D6592E" w:rsidP="00D6592E">
      <w:pPr>
        <w:pStyle w:val="PargrafodaLista"/>
        <w:numPr>
          <w:ilvl w:val="0"/>
          <w:numId w:val="30"/>
        </w:numPr>
        <w:rPr>
          <w:rFonts w:ascii="Arial Narrow" w:hAnsi="Arial Narrow"/>
          <w:b/>
        </w:rPr>
      </w:pPr>
      <w:r w:rsidRPr="000E32FB">
        <w:rPr>
          <w:rFonts w:ascii="Arial Narrow" w:hAnsi="Arial Narrow"/>
          <w:b/>
        </w:rPr>
        <w:t>Edição:</w:t>
      </w:r>
      <w:r w:rsidR="00D60366" w:rsidRPr="000E32FB">
        <w:rPr>
          <w:rFonts w:ascii="Arial Narrow" w:hAnsi="Arial Narrow"/>
          <w:b/>
        </w:rPr>
        <w:t xml:space="preserve"> Edição do Produto.</w:t>
      </w:r>
    </w:p>
    <w:p w:rsidR="00271957" w:rsidRPr="000E32FB" w:rsidRDefault="00271957" w:rsidP="00D6592E">
      <w:pPr>
        <w:pStyle w:val="PargrafodaLista"/>
        <w:numPr>
          <w:ilvl w:val="0"/>
          <w:numId w:val="30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Desconto: Percentual de Desconto do produto.</w:t>
      </w:r>
    </w:p>
    <w:p w:rsidR="00D6592E" w:rsidRDefault="002206B7" w:rsidP="00D659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TR</w:t>
      </w:r>
      <w:r w:rsidR="00D6592E">
        <w:rPr>
          <w:rFonts w:ascii="Arial Narrow" w:hAnsi="Arial Narrow"/>
        </w:rPr>
        <w:t>:</w:t>
      </w:r>
      <w:r w:rsidR="00D60366">
        <w:rPr>
          <w:rFonts w:ascii="Arial Narrow" w:hAnsi="Arial Narrow"/>
        </w:rPr>
        <w:t xml:space="preserve"> Tipo de Recolhimento do Produto, se este é final ou parcial.</w:t>
      </w:r>
    </w:p>
    <w:p w:rsidR="00D6592E" w:rsidRDefault="00D6592E" w:rsidP="00D659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Data de Lançamento:</w:t>
      </w:r>
      <w:r w:rsidR="00D60366">
        <w:rPr>
          <w:rFonts w:ascii="Arial Narrow" w:hAnsi="Arial Narrow"/>
        </w:rPr>
        <w:t xml:space="preserve"> Data que este Produto foi Lançado.</w:t>
      </w:r>
    </w:p>
    <w:p w:rsidR="00271957" w:rsidRPr="00271957" w:rsidRDefault="00271957" w:rsidP="00271957">
      <w:pPr>
        <w:pStyle w:val="PargrafodaLista"/>
        <w:numPr>
          <w:ilvl w:val="0"/>
          <w:numId w:val="30"/>
        </w:numPr>
        <w:rPr>
          <w:rFonts w:ascii="Arial Narrow" w:hAnsi="Arial Narrow"/>
          <w:b/>
        </w:rPr>
      </w:pPr>
      <w:r w:rsidRPr="00271957">
        <w:rPr>
          <w:rFonts w:ascii="Arial Narrow" w:hAnsi="Arial Narrow"/>
          <w:b/>
        </w:rPr>
        <w:t>Preço com Desconto: Preço do Produto com Desconto.</w:t>
      </w:r>
      <w:r w:rsidR="00A45A13">
        <w:rPr>
          <w:rFonts w:ascii="Arial Narrow" w:hAnsi="Arial Narrow"/>
          <w:b/>
        </w:rPr>
        <w:t xml:space="preserve"> (campo deve ser </w:t>
      </w:r>
      <w:proofErr w:type="gramStart"/>
      <w:r w:rsidR="00A45A13">
        <w:rPr>
          <w:rFonts w:ascii="Arial Narrow" w:hAnsi="Arial Narrow"/>
          <w:b/>
        </w:rPr>
        <w:t>demonstrado com três casa decimais</w:t>
      </w:r>
      <w:proofErr w:type="gramEnd"/>
      <w:r w:rsidR="00A45A13">
        <w:rPr>
          <w:rFonts w:ascii="Arial Narrow" w:hAnsi="Arial Narrow"/>
          <w:b/>
        </w:rPr>
        <w:t>)</w:t>
      </w:r>
    </w:p>
    <w:p w:rsidR="00D6592E" w:rsidRPr="000E32FB" w:rsidRDefault="00D6592E" w:rsidP="00D6592E">
      <w:pPr>
        <w:pStyle w:val="PargrafodaLista"/>
        <w:numPr>
          <w:ilvl w:val="0"/>
          <w:numId w:val="30"/>
        </w:numPr>
        <w:rPr>
          <w:rFonts w:ascii="Arial Narrow" w:hAnsi="Arial Narrow"/>
          <w:b/>
        </w:rPr>
      </w:pPr>
      <w:r w:rsidRPr="000E32FB">
        <w:rPr>
          <w:rFonts w:ascii="Arial Narrow" w:hAnsi="Arial Narrow"/>
          <w:b/>
        </w:rPr>
        <w:t>Reparte:</w:t>
      </w:r>
      <w:r w:rsidR="00D60366" w:rsidRPr="000E32FB">
        <w:rPr>
          <w:rFonts w:ascii="Arial Narrow" w:hAnsi="Arial Narrow"/>
          <w:b/>
        </w:rPr>
        <w:t xml:space="preserve"> </w:t>
      </w:r>
      <w:proofErr w:type="gramStart"/>
      <w:r w:rsidR="00D60366" w:rsidRPr="000E32FB">
        <w:rPr>
          <w:rFonts w:ascii="Arial Narrow" w:hAnsi="Arial Narrow"/>
          <w:b/>
        </w:rPr>
        <w:t>Reparte,</w:t>
      </w:r>
      <w:proofErr w:type="gramEnd"/>
      <w:r w:rsidR="00D60366" w:rsidRPr="000E32FB">
        <w:rPr>
          <w:rFonts w:ascii="Arial Narrow" w:hAnsi="Arial Narrow"/>
          <w:b/>
        </w:rPr>
        <w:t xml:space="preserve"> quantidade de exemplares recebidas, do Produto.</w:t>
      </w:r>
    </w:p>
    <w:p w:rsidR="00D6592E" w:rsidRPr="000E32FB" w:rsidRDefault="00D6592E" w:rsidP="00D6592E">
      <w:pPr>
        <w:pStyle w:val="PargrafodaLista"/>
        <w:numPr>
          <w:ilvl w:val="0"/>
          <w:numId w:val="30"/>
        </w:numPr>
        <w:rPr>
          <w:rFonts w:ascii="Arial Narrow" w:hAnsi="Arial Narrow"/>
          <w:b/>
        </w:rPr>
      </w:pPr>
      <w:r w:rsidRPr="000E32FB">
        <w:rPr>
          <w:rFonts w:ascii="Arial Narrow" w:hAnsi="Arial Narrow"/>
          <w:b/>
        </w:rPr>
        <w:t>Quantidade Devolvida:</w:t>
      </w:r>
      <w:r w:rsidR="00D60366" w:rsidRPr="000E32FB">
        <w:rPr>
          <w:rFonts w:ascii="Arial Narrow" w:hAnsi="Arial Narrow"/>
          <w:b/>
        </w:rPr>
        <w:t xml:space="preserve"> Campo em Branco</w:t>
      </w:r>
      <w:proofErr w:type="gramStart"/>
      <w:r w:rsidR="00D60366" w:rsidRPr="000E32FB">
        <w:rPr>
          <w:rFonts w:ascii="Arial Narrow" w:hAnsi="Arial Narrow"/>
          <w:b/>
        </w:rPr>
        <w:t>, será</w:t>
      </w:r>
      <w:proofErr w:type="gramEnd"/>
      <w:r w:rsidR="00D60366" w:rsidRPr="000E32FB">
        <w:rPr>
          <w:rFonts w:ascii="Arial Narrow" w:hAnsi="Arial Narrow"/>
          <w:b/>
        </w:rPr>
        <w:t xml:space="preserve"> preenchido pela Cota.</w:t>
      </w:r>
    </w:p>
    <w:p w:rsidR="00D6592E" w:rsidRDefault="00D6592E" w:rsidP="00D659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Código de Barras:</w:t>
      </w:r>
      <w:r w:rsidR="00D60366">
        <w:rPr>
          <w:rFonts w:ascii="Arial Narrow" w:hAnsi="Arial Narrow"/>
        </w:rPr>
        <w:t xml:space="preserve"> Código de Barras do Produto.</w:t>
      </w:r>
    </w:p>
    <w:p w:rsidR="00D6592E" w:rsidRDefault="00D6592E" w:rsidP="00D6592E">
      <w:pPr>
        <w:rPr>
          <w:rFonts w:ascii="Arial Narrow" w:hAnsi="Arial Narrow"/>
        </w:rPr>
      </w:pPr>
    </w:p>
    <w:p w:rsidR="00D6592E" w:rsidRDefault="00D6592E" w:rsidP="00D6592E">
      <w:pPr>
        <w:rPr>
          <w:rFonts w:ascii="Arial Narrow" w:hAnsi="Arial Narrow"/>
        </w:rPr>
      </w:pPr>
      <w:r>
        <w:rPr>
          <w:rFonts w:ascii="Arial Narrow" w:hAnsi="Arial Narrow"/>
        </w:rPr>
        <w:t>Totalizadores:</w:t>
      </w:r>
    </w:p>
    <w:p w:rsidR="00D6592E" w:rsidRPr="000E32FB" w:rsidRDefault="00D6592E" w:rsidP="00D6592E">
      <w:pPr>
        <w:pStyle w:val="PargrafodaLista"/>
        <w:numPr>
          <w:ilvl w:val="0"/>
          <w:numId w:val="31"/>
        </w:numPr>
        <w:rPr>
          <w:rFonts w:ascii="Arial Narrow" w:hAnsi="Arial Narrow"/>
          <w:b/>
        </w:rPr>
      </w:pPr>
      <w:r w:rsidRPr="000E32FB">
        <w:rPr>
          <w:rFonts w:ascii="Arial Narrow" w:hAnsi="Arial Narrow"/>
          <w:b/>
        </w:rPr>
        <w:t>Valor Reparte R$:</w:t>
      </w:r>
      <w:r w:rsidR="000E32FB" w:rsidRPr="000E32FB">
        <w:rPr>
          <w:rFonts w:ascii="Arial Narrow" w:hAnsi="Arial Narrow"/>
          <w:b/>
        </w:rPr>
        <w:t xml:space="preserve"> Valor do Reparte, ou seja, valor total da Chamada de Encalhe (Preço Capa x Reparte).</w:t>
      </w:r>
    </w:p>
    <w:p w:rsidR="000E32FB" w:rsidRPr="000E32FB" w:rsidRDefault="00D6592E" w:rsidP="000E32FB">
      <w:pPr>
        <w:pStyle w:val="PargrafodaLista"/>
        <w:numPr>
          <w:ilvl w:val="0"/>
          <w:numId w:val="31"/>
        </w:numPr>
        <w:rPr>
          <w:rFonts w:ascii="Arial Narrow" w:hAnsi="Arial Narrow"/>
          <w:b/>
        </w:rPr>
      </w:pPr>
      <w:r w:rsidRPr="000E32FB">
        <w:rPr>
          <w:rFonts w:ascii="Arial Narrow" w:hAnsi="Arial Narrow"/>
          <w:b/>
        </w:rPr>
        <w:t>Desconto:</w:t>
      </w:r>
      <w:r w:rsidR="000E32FB" w:rsidRPr="000E32FB">
        <w:rPr>
          <w:rFonts w:ascii="Arial Narrow" w:hAnsi="Arial Narrow"/>
          <w:b/>
        </w:rPr>
        <w:t xml:space="preserve"> Valor do Desconto, ou seja, valor total de Desconto (Preço Capa x Desconto do Produto).</w:t>
      </w:r>
    </w:p>
    <w:p w:rsidR="00D6592E" w:rsidRPr="005D6542" w:rsidRDefault="00D6592E" w:rsidP="00D6592E">
      <w:pPr>
        <w:pStyle w:val="PargrafodaLista"/>
        <w:numPr>
          <w:ilvl w:val="0"/>
          <w:numId w:val="31"/>
        </w:numPr>
        <w:rPr>
          <w:rFonts w:ascii="Arial Narrow" w:hAnsi="Arial Narrow"/>
          <w:b/>
        </w:rPr>
      </w:pPr>
      <w:r w:rsidRPr="005D6542">
        <w:rPr>
          <w:rFonts w:ascii="Arial Narrow" w:hAnsi="Arial Narrow"/>
          <w:b/>
        </w:rPr>
        <w:t>Valor Reparte Líquido:</w:t>
      </w:r>
      <w:r w:rsidR="000E32FB" w:rsidRPr="005D6542">
        <w:rPr>
          <w:rFonts w:ascii="Arial Narrow" w:hAnsi="Arial Narrow"/>
          <w:b/>
        </w:rPr>
        <w:t xml:space="preserve"> Valor do Reparte – Desconto.</w:t>
      </w:r>
    </w:p>
    <w:p w:rsidR="000E32FB" w:rsidRPr="005D6542" w:rsidRDefault="000E32FB" w:rsidP="00D6592E">
      <w:pPr>
        <w:pStyle w:val="PargrafodaLista"/>
        <w:numPr>
          <w:ilvl w:val="0"/>
          <w:numId w:val="31"/>
        </w:numPr>
        <w:rPr>
          <w:rFonts w:ascii="Arial Narrow" w:hAnsi="Arial Narrow"/>
          <w:b/>
        </w:rPr>
      </w:pPr>
      <w:r w:rsidRPr="005D6542">
        <w:rPr>
          <w:rFonts w:ascii="Arial Narrow" w:hAnsi="Arial Narrow"/>
          <w:b/>
        </w:rPr>
        <w:t>Encalhe: Quantidade de Produtos x Preço c/ Desconto dos exemplares devolvidos (será preenchido pela cota).</w:t>
      </w:r>
    </w:p>
    <w:p w:rsidR="00D6592E" w:rsidRPr="000E32FB" w:rsidRDefault="00D6592E" w:rsidP="00D6592E">
      <w:pPr>
        <w:pStyle w:val="PargrafodaLista"/>
        <w:numPr>
          <w:ilvl w:val="0"/>
          <w:numId w:val="31"/>
        </w:numPr>
        <w:rPr>
          <w:rFonts w:ascii="Arial Narrow" w:hAnsi="Arial Narrow"/>
          <w:b/>
        </w:rPr>
      </w:pPr>
      <w:r w:rsidRPr="000E32FB">
        <w:rPr>
          <w:rFonts w:ascii="Arial Narrow" w:hAnsi="Arial Narrow"/>
          <w:b/>
        </w:rPr>
        <w:lastRenderedPageBreak/>
        <w:t>Total Líquido:</w:t>
      </w:r>
      <w:r w:rsidR="000E32FB" w:rsidRPr="000E32FB">
        <w:rPr>
          <w:rFonts w:ascii="Arial Narrow" w:hAnsi="Arial Narrow"/>
          <w:b/>
        </w:rPr>
        <w:t xml:space="preserve"> Valor Reparte Líquido - Encalhe (será preenchido pela cota).</w:t>
      </w:r>
    </w:p>
    <w:p w:rsidR="00D6592E" w:rsidRDefault="00D6592E" w:rsidP="000E32FB">
      <w:pPr>
        <w:rPr>
          <w:rFonts w:ascii="Arial Narrow" w:hAnsi="Arial Narrow"/>
        </w:rPr>
      </w:pPr>
    </w:p>
    <w:p w:rsidR="000E32FB" w:rsidRPr="000E32FB" w:rsidRDefault="000E32FB" w:rsidP="000E32FB">
      <w:pPr>
        <w:rPr>
          <w:rFonts w:ascii="Arial Narrow" w:hAnsi="Arial Narrow"/>
          <w:u w:val="single"/>
        </w:rPr>
      </w:pPr>
      <w:r w:rsidRPr="000E32FB">
        <w:rPr>
          <w:rFonts w:ascii="Arial Narrow" w:hAnsi="Arial Narrow"/>
          <w:u w:val="single"/>
        </w:rPr>
        <w:t xml:space="preserve">Modelo </w:t>
      </w:r>
      <w:proofErr w:type="gramStart"/>
      <w:r w:rsidRPr="000E32FB">
        <w:rPr>
          <w:rFonts w:ascii="Arial Narrow" w:hAnsi="Arial Narrow"/>
          <w:u w:val="single"/>
        </w:rPr>
        <w:t>2</w:t>
      </w:r>
      <w:proofErr w:type="gramEnd"/>
    </w:p>
    <w:p w:rsidR="000E32FB" w:rsidRDefault="000E32FB" w:rsidP="000E32FB">
      <w:pPr>
        <w:rPr>
          <w:rFonts w:ascii="Arial Narrow" w:hAnsi="Arial Narrow"/>
        </w:rPr>
      </w:pPr>
    </w:p>
    <w:p w:rsidR="000E32FB" w:rsidRDefault="000E32FB" w:rsidP="000E32FB">
      <w:pPr>
        <w:rPr>
          <w:rFonts w:ascii="Arial Narrow" w:hAnsi="Arial Narrow"/>
        </w:rPr>
      </w:pPr>
      <w:r>
        <w:rPr>
          <w:rFonts w:ascii="Arial Narrow" w:hAnsi="Arial Narrow"/>
        </w:rPr>
        <w:t>Cabeçalho Distribuidor</w:t>
      </w:r>
    </w:p>
    <w:p w:rsidR="000E32FB" w:rsidRPr="000E32FB" w:rsidRDefault="000E32FB" w:rsidP="000E32FB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0E32FB">
        <w:rPr>
          <w:rFonts w:ascii="Arial Narrow" w:hAnsi="Arial Narrow"/>
        </w:rPr>
        <w:t>Logo: Logo da Distribuidora.</w:t>
      </w:r>
    </w:p>
    <w:p w:rsidR="000E32FB" w:rsidRPr="000E32FB" w:rsidRDefault="000E32FB" w:rsidP="000E32FB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0E32FB">
        <w:rPr>
          <w:rFonts w:ascii="Arial Narrow" w:hAnsi="Arial Narrow"/>
        </w:rPr>
        <w:t>Razão Social: Razão Social da Distribuidora.</w:t>
      </w:r>
    </w:p>
    <w:p w:rsidR="000E32FB" w:rsidRPr="000E32FB" w:rsidRDefault="000E32FB" w:rsidP="000E32FB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0E32FB">
        <w:rPr>
          <w:rFonts w:ascii="Arial Narrow" w:hAnsi="Arial Narrow"/>
        </w:rPr>
        <w:t>Endereço: Endereço da Distribuidora.</w:t>
      </w:r>
    </w:p>
    <w:p w:rsidR="000E32FB" w:rsidRPr="000E32FB" w:rsidRDefault="000E32FB" w:rsidP="000E32FB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0E32FB">
        <w:rPr>
          <w:rFonts w:ascii="Arial Narrow" w:hAnsi="Arial Narrow"/>
        </w:rPr>
        <w:t>CNPJ: CNPJ da Distribuidora.</w:t>
      </w:r>
    </w:p>
    <w:p w:rsidR="000E32FB" w:rsidRPr="000E32FB" w:rsidRDefault="000E32FB" w:rsidP="000E32FB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0E32FB">
        <w:rPr>
          <w:rFonts w:ascii="Arial Narrow" w:hAnsi="Arial Narrow"/>
        </w:rPr>
        <w:t>Cidade: Cidade da Distribuidora.</w:t>
      </w:r>
    </w:p>
    <w:p w:rsidR="000E32FB" w:rsidRPr="000E32FB" w:rsidRDefault="000E32FB" w:rsidP="000E32FB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0E32FB">
        <w:rPr>
          <w:rFonts w:ascii="Arial Narrow" w:hAnsi="Arial Narrow"/>
        </w:rPr>
        <w:t>UF: Unidade Federal da Distribuidora.</w:t>
      </w:r>
    </w:p>
    <w:p w:rsidR="000E32FB" w:rsidRPr="000E32FB" w:rsidRDefault="000E32FB" w:rsidP="000E32FB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0E32FB">
        <w:rPr>
          <w:rFonts w:ascii="Arial Narrow" w:hAnsi="Arial Narrow"/>
        </w:rPr>
        <w:t>CEP: CEP da Distribuidora.</w:t>
      </w:r>
    </w:p>
    <w:p w:rsidR="000E32FB" w:rsidRPr="000E32FB" w:rsidRDefault="000E32FB" w:rsidP="000E32FB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0E32FB">
        <w:rPr>
          <w:rFonts w:ascii="Arial Narrow" w:hAnsi="Arial Narrow"/>
        </w:rPr>
        <w:t>Inscrição Estadual: IE da Distribuidora.</w:t>
      </w:r>
    </w:p>
    <w:p w:rsidR="000E32FB" w:rsidRPr="000E32FB" w:rsidRDefault="000E32FB" w:rsidP="000E32FB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0E32FB">
        <w:rPr>
          <w:rFonts w:ascii="Arial Narrow" w:hAnsi="Arial Narrow"/>
        </w:rPr>
        <w:t>Documento Número: Número da Chamada de Encalhe (sequencial e não pode ser repetido).</w:t>
      </w:r>
    </w:p>
    <w:p w:rsidR="000E32FB" w:rsidRPr="000E32FB" w:rsidRDefault="000E32FB" w:rsidP="000E32FB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0E32FB">
        <w:rPr>
          <w:rFonts w:ascii="Arial Narrow" w:hAnsi="Arial Narrow"/>
        </w:rPr>
        <w:t>Natureza de Operação:</w:t>
      </w:r>
    </w:p>
    <w:p w:rsidR="000E32FB" w:rsidRDefault="000E32FB" w:rsidP="000E32FB">
      <w:pPr>
        <w:pStyle w:val="PargrafodaLista"/>
        <w:rPr>
          <w:rFonts w:ascii="Arial Narrow" w:hAnsi="Arial Narrow"/>
        </w:rPr>
      </w:pPr>
    </w:p>
    <w:p w:rsidR="000E32FB" w:rsidRPr="00D6592E" w:rsidRDefault="000E32FB" w:rsidP="000E32FB">
      <w:pPr>
        <w:rPr>
          <w:rFonts w:ascii="Arial Narrow" w:hAnsi="Arial Narrow"/>
        </w:rPr>
      </w:pPr>
      <w:r>
        <w:rPr>
          <w:rFonts w:ascii="Arial Narrow" w:hAnsi="Arial Narrow"/>
        </w:rPr>
        <w:t>Cabeçalho Cliente:</w:t>
      </w:r>
    </w:p>
    <w:p w:rsidR="000E32FB" w:rsidRPr="000E32FB" w:rsidRDefault="000E32FB" w:rsidP="000E32FB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0E32FB">
        <w:rPr>
          <w:rFonts w:ascii="Arial Narrow" w:hAnsi="Arial Narrow"/>
        </w:rPr>
        <w:t>Cliente: Número e Nome do Cliente (número da cota e nome do Jornaleiro)</w:t>
      </w:r>
    </w:p>
    <w:p w:rsidR="000E32FB" w:rsidRDefault="000E32FB" w:rsidP="000E32FB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CPF/CNPJ: CPF ou CNPJ da cota.</w:t>
      </w:r>
    </w:p>
    <w:p w:rsidR="000E32FB" w:rsidRDefault="000E32FB" w:rsidP="000E32FB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Endereço: endereço da cota.</w:t>
      </w:r>
    </w:p>
    <w:p w:rsidR="000E32FB" w:rsidRDefault="000E32FB" w:rsidP="000E32FB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Cidade: Cidade da cota.</w:t>
      </w:r>
    </w:p>
    <w:p w:rsidR="000E32FB" w:rsidRDefault="000E32FB" w:rsidP="000E32FB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UF: Unidade Federal da cota.</w:t>
      </w:r>
    </w:p>
    <w:p w:rsidR="000E32FB" w:rsidRDefault="000E32FB" w:rsidP="000E32FB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CEP: CEP da cota.</w:t>
      </w:r>
    </w:p>
    <w:p w:rsidR="000E32FB" w:rsidRDefault="000E32FB" w:rsidP="000E32FB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Inscrição Estadual: IE da cota, caso esta for Pessoa Jurídica.</w:t>
      </w:r>
    </w:p>
    <w:p w:rsidR="000E32FB" w:rsidRDefault="000E32FB" w:rsidP="000E32FB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Data de Recolhimento: data ou período de recolhimento selecionado.</w:t>
      </w:r>
    </w:p>
    <w:p w:rsidR="000E32FB" w:rsidRPr="001B23E8" w:rsidDel="005D6542" w:rsidRDefault="000E32FB" w:rsidP="000E32FB">
      <w:pPr>
        <w:pStyle w:val="PargrafodaLista"/>
        <w:numPr>
          <w:ilvl w:val="0"/>
          <w:numId w:val="29"/>
        </w:numPr>
        <w:rPr>
          <w:del w:id="59" w:author="Kaina da Silva" w:date="2012-06-19T13:24:00Z"/>
          <w:rFonts w:ascii="Arial Narrow" w:hAnsi="Arial Narrow"/>
          <w:color w:val="FF0000"/>
          <w:highlight w:val="yellow"/>
        </w:rPr>
      </w:pPr>
      <w:del w:id="60" w:author="Kaina da Silva" w:date="2012-06-19T13:24:00Z">
        <w:r w:rsidRPr="001B23E8" w:rsidDel="005D6542">
          <w:rPr>
            <w:rFonts w:ascii="Arial Narrow" w:hAnsi="Arial Narrow"/>
            <w:color w:val="FF0000"/>
            <w:highlight w:val="yellow"/>
          </w:rPr>
          <w:delText>Número CE:</w:delText>
        </w:r>
      </w:del>
    </w:p>
    <w:p w:rsidR="000E32FB" w:rsidRDefault="000E32FB" w:rsidP="000E32FB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Data Emissão: Data de impressão da Chamada de Encalhe.</w:t>
      </w:r>
    </w:p>
    <w:p w:rsidR="000E32FB" w:rsidRPr="000E32FB" w:rsidRDefault="000E32FB" w:rsidP="000E32FB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0E32FB">
        <w:rPr>
          <w:rFonts w:ascii="Arial Narrow" w:hAnsi="Arial Narrow"/>
        </w:rPr>
        <w:t>Box/Rota: Box, Roteiro e Rota que esta Cota está Roteirizada.</w:t>
      </w:r>
    </w:p>
    <w:p w:rsidR="000E32FB" w:rsidRDefault="000E32FB" w:rsidP="000E32FB">
      <w:pPr>
        <w:rPr>
          <w:rFonts w:ascii="Arial Narrow" w:hAnsi="Arial Narrow"/>
        </w:rPr>
      </w:pPr>
    </w:p>
    <w:p w:rsidR="000E32FB" w:rsidRDefault="000E32FB" w:rsidP="000E32FB">
      <w:pPr>
        <w:rPr>
          <w:rFonts w:ascii="Arial Narrow" w:hAnsi="Arial Narrow"/>
        </w:rPr>
      </w:pPr>
      <w:r>
        <w:rPr>
          <w:rFonts w:ascii="Arial Narrow" w:hAnsi="Arial Narrow"/>
        </w:rPr>
        <w:t>Grid:</w:t>
      </w:r>
    </w:p>
    <w:p w:rsidR="000E32FB" w:rsidRPr="00B43B8A" w:rsidRDefault="000E32FB" w:rsidP="000E32FB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B43B8A">
        <w:rPr>
          <w:rFonts w:ascii="Arial Narrow" w:hAnsi="Arial Narrow"/>
        </w:rPr>
        <w:t>Código: Código do Produto.</w:t>
      </w:r>
    </w:p>
    <w:p w:rsidR="000E32FB" w:rsidRPr="00B43B8A" w:rsidRDefault="000E32FB" w:rsidP="000E32FB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B43B8A">
        <w:rPr>
          <w:rFonts w:ascii="Arial Narrow" w:hAnsi="Arial Narrow"/>
        </w:rPr>
        <w:t>Produto: Nome do Produto.</w:t>
      </w:r>
    </w:p>
    <w:p w:rsidR="000E32FB" w:rsidRDefault="000E32FB" w:rsidP="000E32FB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B43B8A">
        <w:rPr>
          <w:rFonts w:ascii="Arial Narrow" w:hAnsi="Arial Narrow"/>
        </w:rPr>
        <w:t>Edição: Edição do Produto.</w:t>
      </w:r>
    </w:p>
    <w:p w:rsidR="00B43B8A" w:rsidRDefault="00B43B8A" w:rsidP="00B43B8A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proofErr w:type="spellStart"/>
      <w:r w:rsidRPr="00B43B8A">
        <w:rPr>
          <w:rFonts w:ascii="Arial Narrow" w:hAnsi="Arial Narrow"/>
        </w:rPr>
        <w:t>Seq</w:t>
      </w:r>
      <w:proofErr w:type="spellEnd"/>
      <w:r w:rsidRPr="00B43B8A">
        <w:rPr>
          <w:rFonts w:ascii="Arial Narrow" w:hAnsi="Arial Narrow"/>
        </w:rPr>
        <w:t>: Sequência do Produto.</w:t>
      </w:r>
    </w:p>
    <w:p w:rsidR="00271957" w:rsidRPr="000E32FB" w:rsidRDefault="00271957" w:rsidP="00271957">
      <w:pPr>
        <w:pStyle w:val="PargrafodaLista"/>
        <w:numPr>
          <w:ilvl w:val="0"/>
          <w:numId w:val="30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Desconto: Percentual de Desconto do produto.</w:t>
      </w:r>
    </w:p>
    <w:p w:rsidR="000E32FB" w:rsidRDefault="000E32FB" w:rsidP="000E32FB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B43B8A">
        <w:rPr>
          <w:rFonts w:ascii="Arial Narrow" w:hAnsi="Arial Narrow"/>
        </w:rPr>
        <w:t>Data de Lançamento: Data que este Produto foi Lançado.</w:t>
      </w:r>
    </w:p>
    <w:p w:rsidR="00B43B8A" w:rsidRDefault="00B43B8A" w:rsidP="00B43B8A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Nota de Envio: Número da Nota de Envio que este produto foi enviado para a Cota.</w:t>
      </w:r>
    </w:p>
    <w:p w:rsidR="00B43B8A" w:rsidRDefault="00B43B8A" w:rsidP="00B43B8A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B43B8A">
        <w:rPr>
          <w:rFonts w:ascii="Arial Narrow" w:hAnsi="Arial Narrow"/>
        </w:rPr>
        <w:t>T</w:t>
      </w:r>
      <w:r w:rsidR="002206B7">
        <w:rPr>
          <w:rFonts w:ascii="Arial Narrow" w:hAnsi="Arial Narrow"/>
        </w:rPr>
        <w:t>R</w:t>
      </w:r>
      <w:r w:rsidRPr="00B43B8A">
        <w:rPr>
          <w:rFonts w:ascii="Arial Narrow" w:hAnsi="Arial Narrow"/>
        </w:rPr>
        <w:t>: Tipo de Recolhimento do Produto, se este é final ou parcial.</w:t>
      </w:r>
    </w:p>
    <w:p w:rsidR="00715383" w:rsidRDefault="00715383" w:rsidP="00B43B8A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Quantidade:</w:t>
      </w:r>
    </w:p>
    <w:p w:rsidR="00715383" w:rsidRPr="0013250D" w:rsidRDefault="00715383" w:rsidP="00715383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 w:rsidRPr="0013250D">
        <w:rPr>
          <w:rFonts w:ascii="Arial Narrow" w:hAnsi="Arial Narrow"/>
        </w:rPr>
        <w:t>Reparte:</w:t>
      </w:r>
      <w:r w:rsidR="0013250D" w:rsidRPr="0013250D">
        <w:rPr>
          <w:rFonts w:ascii="Arial Narrow" w:hAnsi="Arial Narrow"/>
        </w:rPr>
        <w:t xml:space="preserve"> </w:t>
      </w:r>
      <w:proofErr w:type="gramStart"/>
      <w:r w:rsidR="0013250D" w:rsidRPr="0013250D">
        <w:rPr>
          <w:rFonts w:ascii="Arial Narrow" w:hAnsi="Arial Narrow"/>
        </w:rPr>
        <w:t>Reparte,</w:t>
      </w:r>
      <w:proofErr w:type="gramEnd"/>
      <w:r w:rsidR="0013250D" w:rsidRPr="0013250D">
        <w:rPr>
          <w:rFonts w:ascii="Arial Narrow" w:hAnsi="Arial Narrow"/>
        </w:rPr>
        <w:t xml:space="preserve"> quantidade de exemplares recebidas, do Produto.</w:t>
      </w:r>
    </w:p>
    <w:p w:rsidR="00715383" w:rsidRDefault="00715383" w:rsidP="00715383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Devolvido:</w:t>
      </w:r>
      <w:r w:rsidR="0013250D">
        <w:rPr>
          <w:rFonts w:ascii="Arial Narrow" w:hAnsi="Arial Narrow"/>
        </w:rPr>
        <w:t xml:space="preserve"> Campo em branco, o usuário irá preencher o campo com os produtos que estão devolvendo com encalhe.</w:t>
      </w:r>
    </w:p>
    <w:p w:rsidR="00715383" w:rsidRPr="0013250D" w:rsidRDefault="00715383" w:rsidP="00715383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 w:rsidRPr="0013250D">
        <w:rPr>
          <w:rFonts w:ascii="Arial Narrow" w:hAnsi="Arial Narrow"/>
        </w:rPr>
        <w:t>Venda:</w:t>
      </w:r>
      <w:r w:rsidR="0013250D" w:rsidRPr="0013250D">
        <w:rPr>
          <w:rFonts w:ascii="Arial Narrow" w:hAnsi="Arial Narrow"/>
        </w:rPr>
        <w:t xml:space="preserve"> Campo em branco, o usuário irá preencher o campo com os produtos </w:t>
      </w:r>
      <w:r w:rsidR="0013250D">
        <w:rPr>
          <w:rFonts w:ascii="Arial Narrow" w:hAnsi="Arial Narrow"/>
        </w:rPr>
        <w:t>vendidos (</w:t>
      </w:r>
      <w:proofErr w:type="gramStart"/>
      <w:r w:rsidR="0013250D">
        <w:rPr>
          <w:rFonts w:ascii="Arial Narrow" w:hAnsi="Arial Narrow"/>
        </w:rPr>
        <w:t>produtos reparte</w:t>
      </w:r>
      <w:proofErr w:type="gramEnd"/>
      <w:r w:rsidR="0013250D">
        <w:rPr>
          <w:rFonts w:ascii="Arial Narrow" w:hAnsi="Arial Narrow"/>
        </w:rPr>
        <w:t xml:space="preserve"> - encalhe).</w:t>
      </w:r>
    </w:p>
    <w:p w:rsidR="000E32FB" w:rsidRDefault="000E32FB" w:rsidP="000E32FB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B43B8A">
        <w:rPr>
          <w:rFonts w:ascii="Arial Narrow" w:hAnsi="Arial Narrow"/>
        </w:rPr>
        <w:t xml:space="preserve">Preço </w:t>
      </w:r>
      <w:r w:rsidR="00715383">
        <w:rPr>
          <w:rFonts w:ascii="Arial Narrow" w:hAnsi="Arial Narrow"/>
        </w:rPr>
        <w:t>com</w:t>
      </w:r>
      <w:r w:rsidR="00715383" w:rsidRPr="00A45A13">
        <w:rPr>
          <w:rFonts w:ascii="Arial Narrow" w:hAnsi="Arial Narrow"/>
        </w:rPr>
        <w:t xml:space="preserve"> Desconto</w:t>
      </w:r>
      <w:r w:rsidRPr="00A45A13">
        <w:rPr>
          <w:rFonts w:ascii="Arial Narrow" w:hAnsi="Arial Narrow"/>
        </w:rPr>
        <w:t>: Preço do Produto</w:t>
      </w:r>
      <w:r w:rsidR="00715383" w:rsidRPr="00A45A13">
        <w:rPr>
          <w:rFonts w:ascii="Arial Narrow" w:hAnsi="Arial Narrow"/>
        </w:rPr>
        <w:t xml:space="preserve"> com Desconto</w:t>
      </w:r>
      <w:r w:rsidRPr="00A45A13">
        <w:rPr>
          <w:rFonts w:ascii="Arial Narrow" w:hAnsi="Arial Narrow"/>
        </w:rPr>
        <w:t>.</w:t>
      </w:r>
      <w:r w:rsidR="00A45A13" w:rsidRPr="00A45A13">
        <w:rPr>
          <w:rFonts w:ascii="Arial Narrow" w:hAnsi="Arial Narrow"/>
        </w:rPr>
        <w:t xml:space="preserve"> (campo deve ser demonstrado com três casa</w:t>
      </w:r>
      <w:r w:rsidR="00A45A13">
        <w:rPr>
          <w:rFonts w:ascii="Arial Narrow" w:hAnsi="Arial Narrow"/>
        </w:rPr>
        <w:t>s</w:t>
      </w:r>
      <w:r w:rsidR="00A45A13" w:rsidRPr="00A45A13">
        <w:rPr>
          <w:rFonts w:ascii="Arial Narrow" w:hAnsi="Arial Narrow"/>
        </w:rPr>
        <w:t xml:space="preserve"> decimais)</w:t>
      </w:r>
    </w:p>
    <w:p w:rsidR="00715383" w:rsidRDefault="00715383" w:rsidP="000E32FB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Valor Venda:</w:t>
      </w:r>
      <w:r w:rsidR="0013250D">
        <w:rPr>
          <w:rFonts w:ascii="Arial Narrow" w:hAnsi="Arial Narrow"/>
        </w:rPr>
        <w:t xml:space="preserve"> Campo em branco</w:t>
      </w:r>
      <w:proofErr w:type="gramStart"/>
      <w:r w:rsidR="0013250D">
        <w:rPr>
          <w:rFonts w:ascii="Arial Narrow" w:hAnsi="Arial Narrow"/>
        </w:rPr>
        <w:t>, será</w:t>
      </w:r>
      <w:proofErr w:type="gramEnd"/>
      <w:r w:rsidR="0013250D">
        <w:rPr>
          <w:rFonts w:ascii="Arial Narrow" w:hAnsi="Arial Narrow"/>
        </w:rPr>
        <w:t xml:space="preserve"> preenchido pelo jornaleiro.</w:t>
      </w:r>
    </w:p>
    <w:p w:rsidR="00715383" w:rsidRPr="00582874" w:rsidDel="00582874" w:rsidRDefault="00715383" w:rsidP="00910557">
      <w:pPr>
        <w:pStyle w:val="PargrafodaLista"/>
        <w:rPr>
          <w:del w:id="61" w:author="Kaina da Silva" w:date="2012-06-19T13:46:00Z"/>
          <w:rFonts w:ascii="Arial Narrow" w:hAnsi="Arial Narrow"/>
          <w:color w:val="FF0000"/>
          <w:highlight w:val="yellow"/>
        </w:rPr>
      </w:pPr>
      <w:del w:id="62" w:author="Kaina da Silva" w:date="2012-06-19T13:46:00Z">
        <w:r w:rsidRPr="00582874" w:rsidDel="00582874">
          <w:rPr>
            <w:rFonts w:ascii="Arial Narrow" w:hAnsi="Arial Narrow"/>
            <w:color w:val="FF0000"/>
            <w:highlight w:val="yellow"/>
          </w:rPr>
          <w:delText>FCH:</w:delText>
        </w:r>
      </w:del>
    </w:p>
    <w:p w:rsidR="000E32FB" w:rsidRDefault="000E32FB" w:rsidP="000E32FB">
      <w:pPr>
        <w:rPr>
          <w:rFonts w:ascii="Arial Narrow" w:hAnsi="Arial Narrow"/>
        </w:rPr>
      </w:pPr>
    </w:p>
    <w:p w:rsidR="0013250D" w:rsidRPr="001B23E8" w:rsidDel="005D6542" w:rsidRDefault="0013250D" w:rsidP="0013250D">
      <w:pPr>
        <w:pStyle w:val="PargrafodaLista"/>
        <w:numPr>
          <w:ilvl w:val="0"/>
          <w:numId w:val="30"/>
        </w:numPr>
        <w:rPr>
          <w:del w:id="63" w:author="Kaina da Silva" w:date="2012-06-19T13:25:00Z"/>
          <w:rFonts w:ascii="Arial Narrow" w:hAnsi="Arial Narrow"/>
          <w:color w:val="FF0000"/>
          <w:highlight w:val="yellow"/>
        </w:rPr>
      </w:pPr>
      <w:del w:id="64" w:author="Kaina da Silva" w:date="2012-06-19T13:25:00Z">
        <w:r w:rsidRPr="001B23E8" w:rsidDel="005D6542">
          <w:rPr>
            <w:rFonts w:ascii="Arial Narrow" w:hAnsi="Arial Narrow"/>
            <w:color w:val="FF0000"/>
            <w:highlight w:val="yellow"/>
          </w:rPr>
          <w:delText>Número Pacote</w:delText>
        </w:r>
      </w:del>
    </w:p>
    <w:p w:rsidR="0013250D" w:rsidRPr="001B23E8" w:rsidDel="005D6542" w:rsidRDefault="0013250D" w:rsidP="0013250D">
      <w:pPr>
        <w:pStyle w:val="PargrafodaLista"/>
        <w:numPr>
          <w:ilvl w:val="0"/>
          <w:numId w:val="30"/>
        </w:numPr>
        <w:rPr>
          <w:del w:id="65" w:author="Kaina da Silva" w:date="2012-06-19T13:25:00Z"/>
          <w:rFonts w:ascii="Arial Narrow" w:hAnsi="Arial Narrow"/>
          <w:color w:val="FF0000"/>
          <w:highlight w:val="yellow"/>
        </w:rPr>
      </w:pPr>
      <w:del w:id="66" w:author="Kaina da Silva" w:date="2012-06-19T13:25:00Z">
        <w:r w:rsidRPr="001B23E8" w:rsidDel="005D6542">
          <w:rPr>
            <w:rFonts w:ascii="Arial Narrow" w:hAnsi="Arial Narrow"/>
            <w:color w:val="FF0000"/>
            <w:highlight w:val="yellow"/>
          </w:rPr>
          <w:delText>Data Remessa:</w:delText>
        </w:r>
      </w:del>
    </w:p>
    <w:p w:rsidR="0013250D" w:rsidRPr="001B23E8" w:rsidDel="005D6542" w:rsidRDefault="0013250D" w:rsidP="0013250D">
      <w:pPr>
        <w:pStyle w:val="PargrafodaLista"/>
        <w:numPr>
          <w:ilvl w:val="0"/>
          <w:numId w:val="30"/>
        </w:numPr>
        <w:rPr>
          <w:del w:id="67" w:author="Kaina da Silva" w:date="2012-06-19T13:25:00Z"/>
          <w:rFonts w:ascii="Arial Narrow" w:hAnsi="Arial Narrow"/>
          <w:color w:val="FF0000"/>
          <w:highlight w:val="yellow"/>
        </w:rPr>
      </w:pPr>
      <w:del w:id="68" w:author="Kaina da Silva" w:date="2012-06-19T13:25:00Z">
        <w:r w:rsidRPr="001B23E8" w:rsidDel="005D6542">
          <w:rPr>
            <w:rFonts w:ascii="Arial Narrow" w:hAnsi="Arial Narrow"/>
            <w:color w:val="FF0000"/>
            <w:highlight w:val="yellow"/>
          </w:rPr>
          <w:delText>Número Conhecimento:</w:delText>
        </w:r>
      </w:del>
    </w:p>
    <w:p w:rsidR="0013250D" w:rsidRPr="001B23E8" w:rsidDel="005D6542" w:rsidRDefault="0013250D" w:rsidP="0013250D">
      <w:pPr>
        <w:pStyle w:val="PargrafodaLista"/>
        <w:numPr>
          <w:ilvl w:val="0"/>
          <w:numId w:val="30"/>
        </w:numPr>
        <w:rPr>
          <w:del w:id="69" w:author="Kaina da Silva" w:date="2012-06-19T13:25:00Z"/>
          <w:rFonts w:ascii="Arial Narrow" w:hAnsi="Arial Narrow"/>
          <w:color w:val="FF0000"/>
          <w:highlight w:val="yellow"/>
        </w:rPr>
      </w:pPr>
      <w:del w:id="70" w:author="Kaina da Silva" w:date="2012-06-19T13:25:00Z">
        <w:r w:rsidRPr="001B23E8" w:rsidDel="005D6542">
          <w:rPr>
            <w:rFonts w:ascii="Arial Narrow" w:hAnsi="Arial Narrow"/>
            <w:color w:val="FF0000"/>
            <w:highlight w:val="yellow"/>
          </w:rPr>
          <w:lastRenderedPageBreak/>
          <w:delText>Data Recebimento:</w:delText>
        </w:r>
      </w:del>
    </w:p>
    <w:p w:rsidR="0013250D" w:rsidRPr="001B23E8" w:rsidDel="005D6542" w:rsidRDefault="0013250D" w:rsidP="0013250D">
      <w:pPr>
        <w:pStyle w:val="PargrafodaLista"/>
        <w:numPr>
          <w:ilvl w:val="0"/>
          <w:numId w:val="30"/>
        </w:numPr>
        <w:rPr>
          <w:del w:id="71" w:author="Kaina da Silva" w:date="2012-06-19T13:25:00Z"/>
          <w:rFonts w:ascii="Arial Narrow" w:hAnsi="Arial Narrow"/>
          <w:color w:val="FF0000"/>
          <w:highlight w:val="yellow"/>
        </w:rPr>
      </w:pPr>
      <w:del w:id="72" w:author="Kaina da Silva" w:date="2012-06-19T13:25:00Z">
        <w:r w:rsidRPr="001B23E8" w:rsidDel="005D6542">
          <w:rPr>
            <w:rFonts w:ascii="Arial Narrow" w:hAnsi="Arial Narrow"/>
            <w:color w:val="FF0000"/>
            <w:highlight w:val="yellow"/>
          </w:rPr>
          <w:delText>Transportador:</w:delText>
        </w:r>
      </w:del>
    </w:p>
    <w:p w:rsidR="0013250D" w:rsidRPr="001B23E8" w:rsidDel="005D6542" w:rsidRDefault="0013250D" w:rsidP="0013250D">
      <w:pPr>
        <w:pStyle w:val="PargrafodaLista"/>
        <w:numPr>
          <w:ilvl w:val="0"/>
          <w:numId w:val="30"/>
        </w:numPr>
        <w:rPr>
          <w:del w:id="73" w:author="Kaina da Silva" w:date="2012-06-19T13:25:00Z"/>
          <w:rFonts w:ascii="Arial Narrow" w:hAnsi="Arial Narrow"/>
          <w:color w:val="FF0000"/>
          <w:highlight w:val="yellow"/>
        </w:rPr>
      </w:pPr>
      <w:del w:id="74" w:author="Kaina da Silva" w:date="2012-06-19T13:25:00Z">
        <w:r w:rsidRPr="001B23E8" w:rsidDel="005D6542">
          <w:rPr>
            <w:rFonts w:ascii="Arial Narrow" w:hAnsi="Arial Narrow"/>
            <w:color w:val="FF0000"/>
            <w:highlight w:val="yellow"/>
          </w:rPr>
          <w:delText>Quantidade Total:</w:delText>
        </w:r>
      </w:del>
    </w:p>
    <w:p w:rsidR="0013250D" w:rsidRPr="001B23E8" w:rsidDel="005D6542" w:rsidRDefault="0013250D" w:rsidP="0013250D">
      <w:pPr>
        <w:pStyle w:val="PargrafodaLista"/>
        <w:numPr>
          <w:ilvl w:val="0"/>
          <w:numId w:val="30"/>
        </w:numPr>
        <w:rPr>
          <w:del w:id="75" w:author="Kaina da Silva" w:date="2012-06-19T13:25:00Z"/>
          <w:rFonts w:ascii="Arial Narrow" w:hAnsi="Arial Narrow"/>
          <w:color w:val="FF0000"/>
          <w:highlight w:val="yellow"/>
        </w:rPr>
      </w:pPr>
      <w:del w:id="76" w:author="Kaina da Silva" w:date="2012-06-19T13:25:00Z">
        <w:r w:rsidRPr="001B23E8" w:rsidDel="005D6542">
          <w:rPr>
            <w:rFonts w:ascii="Arial Narrow" w:hAnsi="Arial Narrow"/>
            <w:color w:val="FF0000"/>
            <w:highlight w:val="yellow"/>
          </w:rPr>
          <w:delText>Conferente:</w:delText>
        </w:r>
      </w:del>
    </w:p>
    <w:p w:rsidR="0013250D" w:rsidRPr="001B23E8" w:rsidDel="005D6542" w:rsidRDefault="0013250D" w:rsidP="0013250D">
      <w:pPr>
        <w:pStyle w:val="PargrafodaLista"/>
        <w:numPr>
          <w:ilvl w:val="0"/>
          <w:numId w:val="30"/>
        </w:numPr>
        <w:rPr>
          <w:del w:id="77" w:author="Kaina da Silva" w:date="2012-06-19T13:25:00Z"/>
          <w:rFonts w:ascii="Arial Narrow" w:hAnsi="Arial Narrow"/>
          <w:color w:val="FF0000"/>
          <w:highlight w:val="yellow"/>
        </w:rPr>
      </w:pPr>
      <w:del w:id="78" w:author="Kaina da Silva" w:date="2012-06-19T13:25:00Z">
        <w:r w:rsidRPr="001B23E8" w:rsidDel="005D6542">
          <w:rPr>
            <w:rFonts w:ascii="Arial Narrow" w:hAnsi="Arial Narrow"/>
            <w:color w:val="FF0000"/>
            <w:highlight w:val="yellow"/>
          </w:rPr>
          <w:delText>Data:</w:delText>
        </w:r>
      </w:del>
    </w:p>
    <w:p w:rsidR="0013250D" w:rsidRDefault="0013250D" w:rsidP="0013250D">
      <w:pPr>
        <w:rPr>
          <w:rFonts w:ascii="Arial Narrow" w:hAnsi="Arial Narrow"/>
        </w:rPr>
      </w:pPr>
    </w:p>
    <w:p w:rsidR="0013250D" w:rsidRDefault="0013250D" w:rsidP="0013250D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Total Bruto R$:</w:t>
      </w:r>
    </w:p>
    <w:p w:rsidR="0013250D" w:rsidRDefault="0013250D" w:rsidP="0013250D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Total com Desconto:</w:t>
      </w:r>
    </w:p>
    <w:p w:rsidR="0013250D" w:rsidRDefault="0013250D" w:rsidP="0013250D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Total Líquido:</w:t>
      </w:r>
    </w:p>
    <w:p w:rsidR="0013250D" w:rsidRDefault="0013250D" w:rsidP="0013250D">
      <w:pPr>
        <w:rPr>
          <w:rFonts w:ascii="Arial Narrow" w:hAnsi="Arial Narrow"/>
        </w:rPr>
      </w:pPr>
    </w:p>
    <w:p w:rsidR="0013250D" w:rsidRDefault="0013250D" w:rsidP="0013250D">
      <w:pPr>
        <w:rPr>
          <w:rFonts w:ascii="Arial Narrow" w:hAnsi="Arial Narrow"/>
        </w:rPr>
      </w:pPr>
      <w:r>
        <w:rPr>
          <w:rFonts w:ascii="Arial Narrow" w:hAnsi="Arial Narrow"/>
        </w:rPr>
        <w:t>Observações:</w:t>
      </w:r>
    </w:p>
    <w:p w:rsidR="0013250D" w:rsidRDefault="0013250D" w:rsidP="0013250D">
      <w:pPr>
        <w:rPr>
          <w:rFonts w:ascii="Arial Narrow" w:hAnsi="Arial Narrow"/>
        </w:rPr>
      </w:pPr>
    </w:p>
    <w:p w:rsidR="0013250D" w:rsidRPr="001B23E8" w:rsidRDefault="0013250D" w:rsidP="0013250D">
      <w:pPr>
        <w:pStyle w:val="PargrafodaLista"/>
        <w:numPr>
          <w:ilvl w:val="0"/>
          <w:numId w:val="32"/>
        </w:numPr>
        <w:rPr>
          <w:rFonts w:ascii="Arial Narrow" w:hAnsi="Arial Narrow"/>
          <w:highlight w:val="yellow"/>
        </w:rPr>
      </w:pPr>
      <w:r w:rsidRPr="001B23E8">
        <w:rPr>
          <w:rFonts w:ascii="Arial Narrow" w:hAnsi="Arial Narrow"/>
          <w:highlight w:val="yellow"/>
        </w:rPr>
        <w:t>Vale Desconto:</w:t>
      </w:r>
      <w:r w:rsidR="001B23E8" w:rsidRPr="001B23E8">
        <w:rPr>
          <w:rFonts w:ascii="Arial Narrow" w:hAnsi="Arial Narrow"/>
          <w:highlight w:val="yellow"/>
        </w:rPr>
        <w:t xml:space="preserve"> Campo onde será descrito Vale Desconto, caso tenha no recolhimento desta Chamada.</w:t>
      </w:r>
    </w:p>
    <w:p w:rsidR="001B23E8" w:rsidRPr="001B23E8" w:rsidRDefault="0013250D" w:rsidP="001B23E8">
      <w:pPr>
        <w:pStyle w:val="PargrafodaLista"/>
        <w:numPr>
          <w:ilvl w:val="0"/>
          <w:numId w:val="32"/>
        </w:numPr>
        <w:rPr>
          <w:rFonts w:ascii="Arial Narrow" w:hAnsi="Arial Narrow"/>
          <w:highlight w:val="yellow"/>
        </w:rPr>
      </w:pPr>
      <w:r w:rsidRPr="001B23E8">
        <w:rPr>
          <w:rFonts w:ascii="Arial Narrow" w:hAnsi="Arial Narrow"/>
          <w:highlight w:val="yellow"/>
        </w:rPr>
        <w:t>Edição:</w:t>
      </w:r>
      <w:r w:rsidR="001B23E8" w:rsidRPr="001B23E8">
        <w:rPr>
          <w:rFonts w:ascii="Arial Narrow" w:hAnsi="Arial Narrow"/>
          <w:highlight w:val="yellow"/>
        </w:rPr>
        <w:t xml:space="preserve"> Campo onde será descrito a edição do Vale Desconto, caso tenha no recolhimento desta Chamada.</w:t>
      </w:r>
    </w:p>
    <w:p w:rsidR="0013250D" w:rsidRPr="001B23E8" w:rsidRDefault="0013250D" w:rsidP="0013250D">
      <w:pPr>
        <w:pStyle w:val="PargrafodaLista"/>
        <w:numPr>
          <w:ilvl w:val="0"/>
          <w:numId w:val="32"/>
        </w:numPr>
        <w:rPr>
          <w:rFonts w:ascii="Arial Narrow" w:hAnsi="Arial Narrow"/>
          <w:highlight w:val="yellow"/>
        </w:rPr>
      </w:pPr>
      <w:r w:rsidRPr="001B23E8">
        <w:rPr>
          <w:rFonts w:ascii="Arial Narrow" w:hAnsi="Arial Narrow"/>
          <w:highlight w:val="yellow"/>
        </w:rPr>
        <w:t>Quantidade:</w:t>
      </w:r>
      <w:r w:rsidR="001B23E8" w:rsidRPr="001B23E8">
        <w:rPr>
          <w:rFonts w:ascii="Arial Narrow" w:hAnsi="Arial Narrow"/>
          <w:highlight w:val="yellow"/>
        </w:rPr>
        <w:t xml:space="preserve"> campo onde será demonstrada a quantidade de vale </w:t>
      </w:r>
      <w:proofErr w:type="gramStart"/>
      <w:r w:rsidR="001B23E8" w:rsidRPr="001B23E8">
        <w:rPr>
          <w:rFonts w:ascii="Arial Narrow" w:hAnsi="Arial Narrow"/>
          <w:highlight w:val="yellow"/>
        </w:rPr>
        <w:t>desconto</w:t>
      </w:r>
      <w:proofErr w:type="gramEnd"/>
      <w:r w:rsidR="001B23E8" w:rsidRPr="001B23E8">
        <w:rPr>
          <w:rFonts w:ascii="Arial Narrow" w:hAnsi="Arial Narrow"/>
          <w:highlight w:val="yellow"/>
        </w:rPr>
        <w:t xml:space="preserve"> que foi devolvido pela cota, no encalhe.</w:t>
      </w:r>
    </w:p>
    <w:p w:rsidR="0013250D" w:rsidRPr="001B23E8" w:rsidRDefault="0013250D" w:rsidP="0013250D">
      <w:pPr>
        <w:pStyle w:val="PargrafodaLista"/>
        <w:numPr>
          <w:ilvl w:val="0"/>
          <w:numId w:val="32"/>
        </w:numPr>
        <w:rPr>
          <w:rFonts w:ascii="Arial Narrow" w:hAnsi="Arial Narrow"/>
          <w:highlight w:val="yellow"/>
        </w:rPr>
      </w:pPr>
      <w:r w:rsidRPr="001B23E8">
        <w:rPr>
          <w:rFonts w:ascii="Arial Narrow" w:hAnsi="Arial Narrow"/>
          <w:highlight w:val="yellow"/>
        </w:rPr>
        <w:t>Preço</w:t>
      </w:r>
      <w:r w:rsidR="001B23E8" w:rsidRPr="001B23E8">
        <w:rPr>
          <w:rFonts w:ascii="Arial Narrow" w:hAnsi="Arial Narrow"/>
          <w:highlight w:val="yellow"/>
        </w:rPr>
        <w:t xml:space="preserve"> com Desconto</w:t>
      </w:r>
      <w:r w:rsidRPr="001B23E8">
        <w:rPr>
          <w:rFonts w:ascii="Arial Narrow" w:hAnsi="Arial Narrow"/>
          <w:highlight w:val="yellow"/>
        </w:rPr>
        <w:t xml:space="preserve"> R$:</w:t>
      </w:r>
      <w:r w:rsidR="001B23E8" w:rsidRPr="001B23E8">
        <w:rPr>
          <w:rFonts w:ascii="Arial Narrow" w:hAnsi="Arial Narrow"/>
          <w:highlight w:val="yellow"/>
        </w:rPr>
        <w:t xml:space="preserve"> preço com desconto do vale-desconto.</w:t>
      </w:r>
    </w:p>
    <w:p w:rsidR="0013250D" w:rsidRPr="001B23E8" w:rsidRDefault="0013250D" w:rsidP="0013250D">
      <w:pPr>
        <w:pStyle w:val="PargrafodaLista"/>
        <w:numPr>
          <w:ilvl w:val="0"/>
          <w:numId w:val="32"/>
        </w:numPr>
        <w:rPr>
          <w:rFonts w:ascii="Arial Narrow" w:hAnsi="Arial Narrow"/>
          <w:highlight w:val="yellow"/>
        </w:rPr>
      </w:pPr>
      <w:r w:rsidRPr="001B23E8">
        <w:rPr>
          <w:rFonts w:ascii="Arial Narrow" w:hAnsi="Arial Narrow"/>
          <w:highlight w:val="yellow"/>
        </w:rPr>
        <w:t>Total:</w:t>
      </w:r>
      <w:r w:rsidR="001B23E8" w:rsidRPr="001B23E8">
        <w:rPr>
          <w:rFonts w:ascii="Arial Narrow" w:hAnsi="Arial Narrow"/>
          <w:highlight w:val="yellow"/>
        </w:rPr>
        <w:t xml:space="preserve"> total (quantidade x preço R$) de cada vale-desconto.</w:t>
      </w:r>
    </w:p>
    <w:p w:rsidR="0013250D" w:rsidRPr="001B23E8" w:rsidRDefault="0013250D" w:rsidP="0013250D">
      <w:pPr>
        <w:pStyle w:val="PargrafodaLista"/>
        <w:numPr>
          <w:ilvl w:val="0"/>
          <w:numId w:val="32"/>
        </w:numPr>
        <w:rPr>
          <w:rFonts w:ascii="Arial Narrow" w:hAnsi="Arial Narrow"/>
          <w:highlight w:val="yellow"/>
        </w:rPr>
      </w:pPr>
      <w:r w:rsidRPr="001B23E8">
        <w:rPr>
          <w:rFonts w:ascii="Arial Narrow" w:hAnsi="Arial Narrow"/>
          <w:highlight w:val="yellow"/>
        </w:rPr>
        <w:t>Total Vale Desconto:</w:t>
      </w:r>
      <w:r w:rsidR="001B23E8" w:rsidRPr="001B23E8">
        <w:rPr>
          <w:rFonts w:ascii="Arial Narrow" w:hAnsi="Arial Narrow"/>
          <w:highlight w:val="yellow"/>
        </w:rPr>
        <w:t xml:space="preserve"> soma da coluna total de todos os vales-desconto recolhidos na data.</w:t>
      </w:r>
    </w:p>
    <w:p w:rsidR="0013250D" w:rsidRDefault="0013250D" w:rsidP="0013250D">
      <w:pPr>
        <w:rPr>
          <w:rFonts w:ascii="Arial Narrow" w:hAnsi="Arial Narrow"/>
        </w:rPr>
      </w:pPr>
    </w:p>
    <w:p w:rsidR="0013250D" w:rsidRPr="001B23E8" w:rsidDel="005D6542" w:rsidRDefault="0013250D" w:rsidP="0013250D">
      <w:pPr>
        <w:pStyle w:val="PargrafodaLista"/>
        <w:numPr>
          <w:ilvl w:val="0"/>
          <w:numId w:val="32"/>
        </w:numPr>
        <w:rPr>
          <w:del w:id="79" w:author="Kaina da Silva" w:date="2012-06-19T13:25:00Z"/>
          <w:rFonts w:ascii="Arial Narrow" w:hAnsi="Arial Narrow"/>
          <w:color w:val="FF0000"/>
          <w:highlight w:val="yellow"/>
        </w:rPr>
      </w:pPr>
      <w:del w:id="80" w:author="Kaina da Silva" w:date="2012-06-19T13:25:00Z">
        <w:r w:rsidRPr="001B23E8" w:rsidDel="005D6542">
          <w:rPr>
            <w:rFonts w:ascii="Arial Narrow" w:hAnsi="Arial Narrow"/>
            <w:color w:val="FF0000"/>
            <w:highlight w:val="yellow"/>
          </w:rPr>
          <w:delText>Gaiolas Cheias</w:delText>
        </w:r>
      </w:del>
    </w:p>
    <w:p w:rsidR="0013250D" w:rsidRPr="001B23E8" w:rsidDel="005D6542" w:rsidRDefault="0013250D" w:rsidP="0013250D">
      <w:pPr>
        <w:pStyle w:val="PargrafodaLista"/>
        <w:numPr>
          <w:ilvl w:val="0"/>
          <w:numId w:val="32"/>
        </w:numPr>
        <w:rPr>
          <w:del w:id="81" w:author="Kaina da Silva" w:date="2012-06-19T13:25:00Z"/>
          <w:rFonts w:ascii="Arial Narrow" w:hAnsi="Arial Narrow"/>
          <w:color w:val="FF0000"/>
          <w:highlight w:val="yellow"/>
        </w:rPr>
      </w:pPr>
      <w:del w:id="82" w:author="Kaina da Silva" w:date="2012-06-19T13:25:00Z">
        <w:r w:rsidRPr="001B23E8" w:rsidDel="005D6542">
          <w:rPr>
            <w:rFonts w:ascii="Arial Narrow" w:hAnsi="Arial Narrow"/>
            <w:color w:val="FF0000"/>
            <w:highlight w:val="yellow"/>
          </w:rPr>
          <w:delText>Gaiolas Vazias</w:delText>
        </w:r>
      </w:del>
    </w:p>
    <w:p w:rsidR="0013250D" w:rsidRPr="001B23E8" w:rsidDel="005D6542" w:rsidRDefault="0013250D" w:rsidP="0013250D">
      <w:pPr>
        <w:pStyle w:val="PargrafodaLista"/>
        <w:numPr>
          <w:ilvl w:val="0"/>
          <w:numId w:val="32"/>
        </w:numPr>
        <w:rPr>
          <w:del w:id="83" w:author="Kaina da Silva" w:date="2012-06-19T13:25:00Z"/>
          <w:rFonts w:ascii="Arial Narrow" w:hAnsi="Arial Narrow"/>
          <w:color w:val="FF0000"/>
          <w:highlight w:val="yellow"/>
        </w:rPr>
      </w:pPr>
      <w:del w:id="84" w:author="Kaina da Silva" w:date="2012-06-19T13:25:00Z">
        <w:r w:rsidRPr="001B23E8" w:rsidDel="005D6542">
          <w:rPr>
            <w:rFonts w:ascii="Arial Narrow" w:hAnsi="Arial Narrow"/>
            <w:color w:val="FF0000"/>
            <w:highlight w:val="yellow"/>
          </w:rPr>
          <w:delText>Número CE:</w:delText>
        </w:r>
      </w:del>
    </w:p>
    <w:p w:rsidR="000E32FB" w:rsidRDefault="000E32FB" w:rsidP="000E32FB">
      <w:pPr>
        <w:rPr>
          <w:rFonts w:ascii="Arial Narrow" w:hAnsi="Arial Narrow"/>
        </w:rPr>
      </w:pPr>
    </w:p>
    <w:p w:rsidR="000E32FB" w:rsidRPr="000E32FB" w:rsidRDefault="000E32FB" w:rsidP="000E32FB">
      <w:pPr>
        <w:rPr>
          <w:rFonts w:ascii="Arial Narrow" w:hAnsi="Arial Narrow"/>
        </w:rPr>
      </w:pPr>
    </w:p>
    <w:p w:rsidR="00E6664F" w:rsidRDefault="00AC5EAC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20765" cy="2868892"/>
            <wp:effectExtent l="0" t="0" r="0" b="8255"/>
            <wp:docPr id="1" name="Imagem 1" descr="C:\Users\kaisilva\Pictures\Emissão CE 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silva\Pictures\Emissão CE NOV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6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64F" w:rsidRDefault="00E6664F" w:rsidP="0010198B">
      <w:pPr>
        <w:ind w:left="426"/>
        <w:rPr>
          <w:rFonts w:ascii="Arial Narrow" w:hAnsi="Arial Narrow"/>
        </w:rPr>
      </w:pPr>
    </w:p>
    <w:p w:rsidR="00D570D2" w:rsidRPr="00D570D2" w:rsidRDefault="00D570D2" w:rsidP="0010198B">
      <w:pPr>
        <w:ind w:left="426"/>
        <w:rPr>
          <w:rFonts w:ascii="Arial Narrow" w:hAnsi="Arial Narrow"/>
          <w:u w:val="single"/>
        </w:rPr>
      </w:pPr>
      <w:r w:rsidRPr="00D570D2">
        <w:rPr>
          <w:rFonts w:ascii="Arial Narrow" w:hAnsi="Arial Narrow"/>
          <w:u w:val="single"/>
        </w:rPr>
        <w:t>Modelo 1 - Impressão</w:t>
      </w:r>
    </w:p>
    <w:p w:rsidR="00D570D2" w:rsidRDefault="00D570D2" w:rsidP="0010198B">
      <w:pPr>
        <w:ind w:left="426"/>
        <w:rPr>
          <w:rFonts w:ascii="Arial Narrow" w:hAnsi="Arial Narrow"/>
        </w:rPr>
      </w:pPr>
    </w:p>
    <w:p w:rsidR="00D570D2" w:rsidRDefault="00D570D2" w:rsidP="00D570D2">
      <w:pPr>
        <w:ind w:left="426"/>
        <w:jc w:val="center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44762602" wp14:editId="3AA5B00F">
            <wp:extent cx="5612130" cy="2990850"/>
            <wp:effectExtent l="76200" t="76200" r="83820" b="762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E6664F" w:rsidRDefault="00E6664F" w:rsidP="0010198B">
      <w:pPr>
        <w:ind w:left="426"/>
        <w:rPr>
          <w:rFonts w:ascii="Arial Narrow" w:hAnsi="Arial Narrow"/>
        </w:rPr>
      </w:pPr>
    </w:p>
    <w:p w:rsidR="00D570D2" w:rsidRPr="00D570D2" w:rsidRDefault="00D570D2" w:rsidP="00D570D2">
      <w:pPr>
        <w:ind w:left="426"/>
        <w:rPr>
          <w:rFonts w:ascii="Arial Narrow" w:hAnsi="Arial Narrow"/>
          <w:u w:val="single"/>
        </w:rPr>
      </w:pPr>
      <w:r w:rsidRPr="00D570D2">
        <w:rPr>
          <w:rFonts w:ascii="Arial Narrow" w:hAnsi="Arial Narrow"/>
          <w:u w:val="single"/>
        </w:rPr>
        <w:t xml:space="preserve">Modelo </w:t>
      </w:r>
      <w:r>
        <w:rPr>
          <w:rFonts w:ascii="Arial Narrow" w:hAnsi="Arial Narrow"/>
          <w:u w:val="single"/>
        </w:rPr>
        <w:t>2</w:t>
      </w:r>
      <w:r w:rsidRPr="00D570D2">
        <w:rPr>
          <w:rFonts w:ascii="Arial Narrow" w:hAnsi="Arial Narrow"/>
          <w:u w:val="single"/>
        </w:rPr>
        <w:t xml:space="preserve"> - Impressão</w:t>
      </w:r>
    </w:p>
    <w:p w:rsidR="00D570D2" w:rsidRDefault="00D570D2" w:rsidP="0010198B">
      <w:pPr>
        <w:ind w:left="426"/>
        <w:rPr>
          <w:rFonts w:ascii="Arial Narrow" w:hAnsi="Arial Narrow"/>
        </w:rPr>
      </w:pPr>
    </w:p>
    <w:p w:rsidR="00D570D2" w:rsidRDefault="00D570D2" w:rsidP="00D570D2">
      <w:pPr>
        <w:ind w:left="426"/>
        <w:jc w:val="center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0836CC54" wp14:editId="57B40C7C">
            <wp:extent cx="5612130" cy="2990850"/>
            <wp:effectExtent l="76200" t="76200" r="83820" b="762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570D2" w:rsidRPr="00875148" w:rsidRDefault="00D570D2" w:rsidP="0010198B">
      <w:pPr>
        <w:ind w:left="426"/>
        <w:rPr>
          <w:rFonts w:ascii="Arial Narrow" w:hAnsi="Arial Narrow"/>
        </w:rPr>
      </w:pPr>
    </w:p>
    <w:p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E6664F" w:rsidRDefault="00E6664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E6664F" w:rsidRPr="00875148" w:rsidRDefault="00E6664F" w:rsidP="00FD0CD1">
      <w:pPr>
        <w:ind w:left="426"/>
        <w:rPr>
          <w:rFonts w:ascii="Arial Narrow" w:hAnsi="Arial Narrow"/>
        </w:rPr>
      </w:pPr>
    </w:p>
    <w:p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E6664F" w:rsidRDefault="00E6664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E6664F" w:rsidRPr="00875148" w:rsidRDefault="00E6664F" w:rsidP="00FD0CD1">
      <w:pPr>
        <w:ind w:left="426"/>
        <w:rPr>
          <w:rFonts w:ascii="Arial Narrow" w:hAnsi="Arial Narrow"/>
        </w:rPr>
      </w:pPr>
    </w:p>
    <w:p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E6664F" w:rsidRPr="00875148" w:rsidRDefault="00E6664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E6664F" w:rsidRPr="00875148" w:rsidRDefault="00E6664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E6664F" w:rsidRPr="00875148" w:rsidRDefault="00E6664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E6664F" w:rsidRPr="00875148" w:rsidRDefault="00E6664F">
      <w:pPr>
        <w:pStyle w:val="TCTips"/>
        <w:rPr>
          <w:rFonts w:ascii="Arial Narrow" w:hAnsi="Arial Narrow"/>
          <w:i w:val="0"/>
        </w:rPr>
      </w:pPr>
    </w:p>
    <w:p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  <w:r w:rsidR="000F0A7F">
        <w:rPr>
          <w:rFonts w:ascii="Arial Narrow" w:hAnsi="Arial Narrow"/>
          <w:sz w:val="20"/>
        </w:rPr>
        <w:t>.</w:t>
      </w:r>
    </w:p>
    <w:p w:rsidR="00E6664F" w:rsidRPr="00875148" w:rsidRDefault="00E6664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0F0A7F" w:rsidRDefault="000F0A7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E6664F" w:rsidRPr="00875148" w:rsidRDefault="00E6664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E6664F" w:rsidRPr="00875148" w:rsidRDefault="00E6664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E6664F" w:rsidRDefault="00E6664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E6664F" w:rsidRPr="001E5B29" w:rsidRDefault="00E6664F" w:rsidP="001E5B29">
      <w:pPr>
        <w:pStyle w:val="TCTips"/>
        <w:ind w:firstLine="720"/>
        <w:rPr>
          <w:i w:val="0"/>
        </w:rPr>
      </w:pPr>
    </w:p>
    <w:p w:rsidR="00E6664F" w:rsidRDefault="00E6664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E6664F" w:rsidRPr="00B978C8" w:rsidRDefault="00E6664F" w:rsidP="00B978C8"/>
    <w:p w:rsidR="00E6664F" w:rsidRDefault="00E6664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E6664F" w:rsidRPr="00B978C8" w:rsidRDefault="00E6664F" w:rsidP="00B978C8"/>
    <w:p w:rsidR="00E6664F" w:rsidRPr="00875148" w:rsidRDefault="00E6664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E6664F" w:rsidRPr="00875148" w:rsidRDefault="00E6664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E6664F" w:rsidRPr="00875148" w:rsidRDefault="00E6664F">
      <w:pPr>
        <w:pStyle w:val="TCTips"/>
        <w:rPr>
          <w:rFonts w:ascii="Arial Narrow" w:hAnsi="Arial Narrow"/>
          <w:i w:val="0"/>
        </w:rPr>
      </w:pPr>
    </w:p>
    <w:p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E6664F" w:rsidRPr="00875148" w:rsidRDefault="00E6664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E6664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E6664F" w:rsidRPr="009540DC" w:rsidRDefault="00E6664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E6664F" w:rsidRPr="009540DC" w:rsidRDefault="00E6664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E6664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E6664F" w:rsidRPr="00875148">
        <w:tc>
          <w:tcPr>
            <w:tcW w:w="6307" w:type="dxa"/>
            <w:tcBorders>
              <w:lef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E6664F" w:rsidRPr="00875148">
        <w:tc>
          <w:tcPr>
            <w:tcW w:w="6307" w:type="dxa"/>
            <w:tcBorders>
              <w:lef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E6664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E6664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E6664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E6664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E6664F" w:rsidRPr="009540DC" w:rsidRDefault="00E6664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E6664F" w:rsidRPr="009540DC" w:rsidRDefault="00E6664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E6664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E6664F" w:rsidRPr="00875148">
        <w:tc>
          <w:tcPr>
            <w:tcW w:w="6307" w:type="dxa"/>
            <w:tcBorders>
              <w:lef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E6664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664F" w:rsidRPr="00875148" w:rsidRDefault="00E6664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E6664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E6664F" w:rsidRPr="009540DC" w:rsidRDefault="00E6664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E6664F" w:rsidRPr="009540DC" w:rsidRDefault="00E6664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E6664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E6664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E6664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664F" w:rsidRPr="00875148" w:rsidRDefault="00E6664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E6664F" w:rsidRPr="00875148" w:rsidRDefault="00E6664F">
      <w:pPr>
        <w:pStyle w:val="TCTips"/>
        <w:rPr>
          <w:rFonts w:ascii="Arial Narrow" w:hAnsi="Arial Narrow"/>
          <w:i w:val="0"/>
          <w:lang w:val="es-ES_tradnl"/>
        </w:rPr>
      </w:pPr>
    </w:p>
    <w:p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E6664F" w:rsidRPr="00875148" w:rsidRDefault="00E6664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E6664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E6664F" w:rsidRPr="009540DC" w:rsidRDefault="00E6664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E6664F" w:rsidRPr="009540DC" w:rsidRDefault="00E6664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E6664F" w:rsidRPr="009540DC" w:rsidRDefault="00E6664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E6664F" w:rsidRPr="009540DC" w:rsidRDefault="00E6664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E6664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E6664F" w:rsidRPr="009540DC" w:rsidRDefault="00E6664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E6664F" w:rsidRPr="009540DC" w:rsidRDefault="00E6664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E6664F" w:rsidRPr="00875148">
        <w:trPr>
          <w:cantSplit/>
        </w:trPr>
        <w:tc>
          <w:tcPr>
            <w:tcW w:w="3614" w:type="dxa"/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E6664F" w:rsidRPr="009540DC" w:rsidRDefault="00E6664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E6664F" w:rsidRPr="009540DC" w:rsidRDefault="00E6664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E6664F" w:rsidRPr="00875148">
        <w:trPr>
          <w:cantSplit/>
        </w:trPr>
        <w:tc>
          <w:tcPr>
            <w:tcW w:w="3614" w:type="dxa"/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E6664F" w:rsidRPr="009540DC" w:rsidRDefault="00E6664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E6664F" w:rsidRPr="009540DC" w:rsidRDefault="00E6664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E6664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E6664F" w:rsidRPr="00875148" w:rsidRDefault="00E6664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E6664F" w:rsidRPr="00875148" w:rsidRDefault="00E6664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E6664F" w:rsidRPr="00875148" w:rsidRDefault="00E6664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E6664F" w:rsidRPr="00875148" w:rsidRDefault="00E6664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E6664F" w:rsidRPr="00875148" w:rsidRDefault="00E6664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E6664F" w:rsidRPr="00875148" w:rsidRDefault="00E6664F">
      <w:pPr>
        <w:pStyle w:val="TCTips"/>
        <w:rPr>
          <w:rFonts w:ascii="Arial Narrow" w:hAnsi="Arial Narrow"/>
          <w:i w:val="0"/>
        </w:rPr>
      </w:pPr>
    </w:p>
    <w:p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E6664F" w:rsidRPr="00875148" w:rsidRDefault="00E6664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E6664F" w:rsidRPr="00875148">
        <w:tc>
          <w:tcPr>
            <w:tcW w:w="579" w:type="dxa"/>
            <w:vAlign w:val="center"/>
          </w:tcPr>
          <w:p w:rsidR="00E6664F" w:rsidRPr="00875148" w:rsidRDefault="00E6664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E6664F" w:rsidRPr="00875148" w:rsidRDefault="00E6664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E6664F" w:rsidRPr="00875148" w:rsidRDefault="00E6664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E6664F" w:rsidRPr="00875148" w:rsidRDefault="00E6664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E6664F" w:rsidRPr="00875148" w:rsidRDefault="00E6664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E6664F" w:rsidRPr="00875148" w:rsidRDefault="00E6664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E6664F" w:rsidRPr="00875148" w:rsidRDefault="00E6664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E6664F" w:rsidRPr="00875148" w:rsidRDefault="00E6664F" w:rsidP="0000716A">
      <w:pPr>
        <w:rPr>
          <w:rFonts w:ascii="Arial Narrow" w:hAnsi="Arial Narrow"/>
        </w:rPr>
      </w:pPr>
    </w:p>
    <w:p w:rsidR="00E6664F" w:rsidRPr="00875148" w:rsidRDefault="00E6664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E6664F" w:rsidRPr="00875148" w:rsidRDefault="00E6664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E6664F" w:rsidRPr="00875148">
        <w:tc>
          <w:tcPr>
            <w:tcW w:w="579" w:type="dxa"/>
            <w:vAlign w:val="center"/>
          </w:tcPr>
          <w:p w:rsidR="00E6664F" w:rsidRPr="00875148" w:rsidRDefault="00E6664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E6664F" w:rsidRPr="00875148" w:rsidRDefault="00E6664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E6664F" w:rsidRPr="00875148" w:rsidRDefault="00E6664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E6664F" w:rsidRPr="00875148" w:rsidRDefault="00E6664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E6664F" w:rsidRPr="00875148" w:rsidRDefault="00E6664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E6664F" w:rsidRPr="00875148" w:rsidRDefault="00E6664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E6664F" w:rsidRPr="00875148" w:rsidRDefault="00E6664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E6664F" w:rsidRPr="00875148" w:rsidRDefault="00E6664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E6664F" w:rsidRPr="00875148" w:rsidRDefault="00E6664F" w:rsidP="00A14994">
      <w:pPr>
        <w:rPr>
          <w:rFonts w:ascii="Arial Narrow" w:hAnsi="Arial Narrow"/>
        </w:rPr>
      </w:pPr>
    </w:p>
    <w:p w:rsidR="00E6664F" w:rsidRPr="00875148" w:rsidRDefault="00E6664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E6664F" w:rsidRPr="00875148" w:rsidRDefault="00E6664F">
      <w:pPr>
        <w:pStyle w:val="TCTips"/>
        <w:rPr>
          <w:rFonts w:ascii="Arial Narrow" w:hAnsi="Arial Narrow"/>
          <w:i w:val="0"/>
        </w:rPr>
      </w:pPr>
    </w:p>
    <w:p w:rsidR="00E6664F" w:rsidRPr="00875148" w:rsidRDefault="00E6664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E6664F" w:rsidRPr="00875148" w:rsidRDefault="00E6664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E6664F" w:rsidRPr="00875148">
        <w:tc>
          <w:tcPr>
            <w:tcW w:w="579" w:type="dxa"/>
            <w:vAlign w:val="center"/>
          </w:tcPr>
          <w:p w:rsidR="00E6664F" w:rsidRPr="00875148" w:rsidRDefault="00E6664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E6664F" w:rsidRPr="00875148" w:rsidRDefault="00E6664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E6664F" w:rsidRPr="00875148" w:rsidRDefault="00E6664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E6664F" w:rsidRPr="00875148" w:rsidRDefault="00E6664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E6664F" w:rsidRPr="00875148" w:rsidRDefault="00E6664F" w:rsidP="002552D5">
      <w:pPr>
        <w:rPr>
          <w:rFonts w:ascii="Arial Narrow" w:hAnsi="Arial Narrow"/>
        </w:rPr>
      </w:pPr>
    </w:p>
    <w:p w:rsidR="00E6664F" w:rsidRPr="00875148" w:rsidRDefault="00E6664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E6664F" w:rsidRPr="00875148" w:rsidRDefault="00E6664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E6664F" w:rsidRPr="00875148">
        <w:tc>
          <w:tcPr>
            <w:tcW w:w="1844" w:type="dxa"/>
            <w:vAlign w:val="center"/>
          </w:tcPr>
          <w:p w:rsidR="00E6664F" w:rsidRPr="00875148" w:rsidRDefault="00E6664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E6664F" w:rsidRPr="00875148" w:rsidRDefault="00E6664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E6664F" w:rsidRPr="00875148" w:rsidRDefault="00E6664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E6664F" w:rsidRPr="00875148" w:rsidRDefault="00E6664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E6664F" w:rsidRPr="00875148">
        <w:tc>
          <w:tcPr>
            <w:tcW w:w="1844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1844" w:type="dxa"/>
          </w:tcPr>
          <w:p w:rsidR="00E6664F" w:rsidRPr="00875148" w:rsidRDefault="00E6664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1844" w:type="dxa"/>
          </w:tcPr>
          <w:p w:rsidR="00E6664F" w:rsidRPr="00875148" w:rsidRDefault="00E6664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1844" w:type="dxa"/>
          </w:tcPr>
          <w:p w:rsidR="00E6664F" w:rsidRPr="00875148" w:rsidRDefault="00E6664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1844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1844" w:type="dxa"/>
          </w:tcPr>
          <w:p w:rsidR="00E6664F" w:rsidRPr="00875148" w:rsidRDefault="00E6664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1844" w:type="dxa"/>
          </w:tcPr>
          <w:p w:rsidR="00E6664F" w:rsidRPr="00875148" w:rsidRDefault="00E6664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1844" w:type="dxa"/>
          </w:tcPr>
          <w:p w:rsidR="00E6664F" w:rsidRPr="00875148" w:rsidRDefault="00E6664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1844" w:type="dxa"/>
          </w:tcPr>
          <w:p w:rsidR="00E6664F" w:rsidRPr="00875148" w:rsidRDefault="00E6664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1844" w:type="dxa"/>
          </w:tcPr>
          <w:p w:rsidR="00E6664F" w:rsidRPr="00875148" w:rsidRDefault="00E6664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1844" w:type="dxa"/>
          </w:tcPr>
          <w:p w:rsidR="00E6664F" w:rsidRPr="00875148" w:rsidRDefault="00E6664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1844" w:type="dxa"/>
          </w:tcPr>
          <w:p w:rsidR="00E6664F" w:rsidRPr="00875148" w:rsidRDefault="00E6664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E6664F" w:rsidRPr="00875148" w:rsidRDefault="00E6664F">
      <w:pPr>
        <w:pStyle w:val="TCTips"/>
        <w:rPr>
          <w:rFonts w:ascii="Arial Narrow" w:hAnsi="Arial Narrow"/>
          <w:i w:val="0"/>
        </w:rPr>
      </w:pPr>
    </w:p>
    <w:sectPr w:rsidR="00E6664F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A54" w:rsidRDefault="00906A54">
      <w:r>
        <w:separator/>
      </w:r>
    </w:p>
  </w:endnote>
  <w:endnote w:type="continuationSeparator" w:id="0">
    <w:p w:rsidR="00906A54" w:rsidRDefault="00906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557" w:rsidRDefault="00910557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A034CF">
      <w:rPr>
        <w:rStyle w:val="Nmerodepgina"/>
        <w:rFonts w:ascii="Arial" w:hAnsi="Arial"/>
        <w:noProof/>
        <w:snapToGrid w:val="0"/>
      </w:rPr>
      <w:t>5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A034CF">
      <w:rPr>
        <w:rStyle w:val="Nmerodepgina"/>
        <w:rFonts w:ascii="Arial" w:hAnsi="Arial"/>
        <w:noProof/>
        <w:snapToGrid w:val="0"/>
      </w:rPr>
      <w:t>12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A54" w:rsidRDefault="00906A54">
      <w:r>
        <w:separator/>
      </w:r>
    </w:p>
  </w:footnote>
  <w:footnote w:type="continuationSeparator" w:id="0">
    <w:p w:rsidR="00906A54" w:rsidRDefault="00906A54">
      <w:r>
        <w:continuationSeparator/>
      </w:r>
    </w:p>
  </w:footnote>
  <w:footnote w:id="1">
    <w:p w:rsidR="00910557" w:rsidRDefault="00910557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10557" w:rsidRDefault="00910557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910557" w:rsidRDefault="00910557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10557" w:rsidRDefault="00910557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10557" w:rsidRDefault="00910557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10557" w:rsidRDefault="00910557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10557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10557" w:rsidRPr="009540DC" w:rsidRDefault="00910557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72795" cy="333375"/>
                <wp:effectExtent l="0" t="0" r="8255" b="9525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279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10557" w:rsidRPr="009540DC" w:rsidRDefault="00910557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10557" w:rsidRPr="009540DC" w:rsidRDefault="0091055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10557" w:rsidRPr="009540DC" w:rsidRDefault="0091055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910557">
      <w:trPr>
        <w:cantSplit/>
        <w:trHeight w:val="337"/>
        <w:jc w:val="center"/>
      </w:trPr>
      <w:tc>
        <w:tcPr>
          <w:tcW w:w="2089" w:type="dxa"/>
          <w:vMerge/>
        </w:tcPr>
        <w:p w:rsidR="00910557" w:rsidRPr="009540DC" w:rsidRDefault="00910557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10557" w:rsidRPr="009540DC" w:rsidRDefault="00910557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10557" w:rsidRPr="009540DC" w:rsidRDefault="0091055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10557" w:rsidRPr="009540DC" w:rsidRDefault="00910557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29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91055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10557" w:rsidRPr="009540DC" w:rsidRDefault="0091055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1055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10557" w:rsidRPr="009540DC" w:rsidRDefault="00910557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910557" w:rsidRDefault="0091055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113C08"/>
    <w:multiLevelType w:val="hybridMultilevel"/>
    <w:tmpl w:val="7D28E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7CF0F84"/>
    <w:multiLevelType w:val="hybridMultilevel"/>
    <w:tmpl w:val="58D41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30C394F"/>
    <w:multiLevelType w:val="hybridMultilevel"/>
    <w:tmpl w:val="9FF2977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56212C1"/>
    <w:multiLevelType w:val="hybridMultilevel"/>
    <w:tmpl w:val="3496B6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5224EB9"/>
    <w:multiLevelType w:val="hybridMultilevel"/>
    <w:tmpl w:val="C52E2F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5">
    <w:nsid w:val="636E2F37"/>
    <w:multiLevelType w:val="hybridMultilevel"/>
    <w:tmpl w:val="4C5CC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8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6FB121EE"/>
    <w:multiLevelType w:val="hybridMultilevel"/>
    <w:tmpl w:val="C13ED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1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23"/>
  </w:num>
  <w:num w:numId="5">
    <w:abstractNumId w:val="13"/>
  </w:num>
  <w:num w:numId="6">
    <w:abstractNumId w:val="30"/>
  </w:num>
  <w:num w:numId="7">
    <w:abstractNumId w:val="8"/>
  </w:num>
  <w:num w:numId="8">
    <w:abstractNumId w:val="21"/>
  </w:num>
  <w:num w:numId="9">
    <w:abstractNumId w:val="17"/>
  </w:num>
  <w:num w:numId="10">
    <w:abstractNumId w:val="14"/>
  </w:num>
  <w:num w:numId="11">
    <w:abstractNumId w:val="26"/>
  </w:num>
  <w:num w:numId="12">
    <w:abstractNumId w:val="24"/>
  </w:num>
  <w:num w:numId="13">
    <w:abstractNumId w:val="5"/>
  </w:num>
  <w:num w:numId="14">
    <w:abstractNumId w:val="3"/>
  </w:num>
  <w:num w:numId="15">
    <w:abstractNumId w:val="31"/>
  </w:num>
  <w:num w:numId="16">
    <w:abstractNumId w:val="10"/>
  </w:num>
  <w:num w:numId="17">
    <w:abstractNumId w:val="18"/>
  </w:num>
  <w:num w:numId="18">
    <w:abstractNumId w:val="1"/>
  </w:num>
  <w:num w:numId="19">
    <w:abstractNumId w:val="7"/>
  </w:num>
  <w:num w:numId="20">
    <w:abstractNumId w:val="27"/>
  </w:num>
  <w:num w:numId="21">
    <w:abstractNumId w:val="28"/>
  </w:num>
  <w:num w:numId="22">
    <w:abstractNumId w:val="16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22"/>
  </w:num>
  <w:num w:numId="27">
    <w:abstractNumId w:val="19"/>
  </w:num>
  <w:num w:numId="28">
    <w:abstractNumId w:val="12"/>
  </w:num>
  <w:num w:numId="29">
    <w:abstractNumId w:val="29"/>
  </w:num>
  <w:num w:numId="30">
    <w:abstractNumId w:val="9"/>
  </w:num>
  <w:num w:numId="31">
    <w:abstractNumId w:val="2"/>
  </w:num>
  <w:num w:numId="32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2236"/>
    <w:rsid w:val="0006327C"/>
    <w:rsid w:val="00063320"/>
    <w:rsid w:val="00064CB4"/>
    <w:rsid w:val="00065E97"/>
    <w:rsid w:val="00071420"/>
    <w:rsid w:val="000718DF"/>
    <w:rsid w:val="0007424A"/>
    <w:rsid w:val="00075F45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2C30"/>
    <w:rsid w:val="000C6D8D"/>
    <w:rsid w:val="000D29E9"/>
    <w:rsid w:val="000E32FB"/>
    <w:rsid w:val="000E3473"/>
    <w:rsid w:val="000E4113"/>
    <w:rsid w:val="000E5668"/>
    <w:rsid w:val="000E61E4"/>
    <w:rsid w:val="000E6CEA"/>
    <w:rsid w:val="000F0195"/>
    <w:rsid w:val="000F01B0"/>
    <w:rsid w:val="000F0A7F"/>
    <w:rsid w:val="000F25C4"/>
    <w:rsid w:val="000F3876"/>
    <w:rsid w:val="000F4B3C"/>
    <w:rsid w:val="000F5D38"/>
    <w:rsid w:val="000F7776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250D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0C9D"/>
    <w:rsid w:val="00161746"/>
    <w:rsid w:val="0016673B"/>
    <w:rsid w:val="00166B4A"/>
    <w:rsid w:val="00170678"/>
    <w:rsid w:val="00172F89"/>
    <w:rsid w:val="00175AB1"/>
    <w:rsid w:val="00176665"/>
    <w:rsid w:val="00176B48"/>
    <w:rsid w:val="001776B5"/>
    <w:rsid w:val="00180310"/>
    <w:rsid w:val="0018054E"/>
    <w:rsid w:val="0018172E"/>
    <w:rsid w:val="001826EF"/>
    <w:rsid w:val="00182C10"/>
    <w:rsid w:val="00186729"/>
    <w:rsid w:val="0018798B"/>
    <w:rsid w:val="00190B56"/>
    <w:rsid w:val="0019415F"/>
    <w:rsid w:val="00195723"/>
    <w:rsid w:val="001B23E8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F0074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17C9D"/>
    <w:rsid w:val="002206B7"/>
    <w:rsid w:val="00225398"/>
    <w:rsid w:val="00227E41"/>
    <w:rsid w:val="00232E19"/>
    <w:rsid w:val="00233CD7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5D0"/>
    <w:rsid w:val="00263DF6"/>
    <w:rsid w:val="00266541"/>
    <w:rsid w:val="0026759F"/>
    <w:rsid w:val="00270B92"/>
    <w:rsid w:val="00271957"/>
    <w:rsid w:val="00271A13"/>
    <w:rsid w:val="00271B85"/>
    <w:rsid w:val="00271FB7"/>
    <w:rsid w:val="002743D3"/>
    <w:rsid w:val="002847C9"/>
    <w:rsid w:val="002867D4"/>
    <w:rsid w:val="00290D93"/>
    <w:rsid w:val="00292871"/>
    <w:rsid w:val="00293543"/>
    <w:rsid w:val="00296253"/>
    <w:rsid w:val="002A3239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E71"/>
    <w:rsid w:val="002D0FFA"/>
    <w:rsid w:val="002D2F9A"/>
    <w:rsid w:val="002D36B7"/>
    <w:rsid w:val="002D3A39"/>
    <w:rsid w:val="002D69A4"/>
    <w:rsid w:val="002E294F"/>
    <w:rsid w:val="002E2EC5"/>
    <w:rsid w:val="002E3FD3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2509"/>
    <w:rsid w:val="003C0E76"/>
    <w:rsid w:val="003C2B66"/>
    <w:rsid w:val="003C3E5A"/>
    <w:rsid w:val="003C6159"/>
    <w:rsid w:val="003C6D94"/>
    <w:rsid w:val="003C7E6F"/>
    <w:rsid w:val="003D4B3F"/>
    <w:rsid w:val="003D5F2A"/>
    <w:rsid w:val="003D6623"/>
    <w:rsid w:val="003E0A14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32241"/>
    <w:rsid w:val="00437848"/>
    <w:rsid w:val="004429EB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18A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08B8"/>
    <w:rsid w:val="004D1F01"/>
    <w:rsid w:val="004D39A0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500461"/>
    <w:rsid w:val="0050314E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5739A"/>
    <w:rsid w:val="00563CCF"/>
    <w:rsid w:val="00565A80"/>
    <w:rsid w:val="00566DA7"/>
    <w:rsid w:val="005728F6"/>
    <w:rsid w:val="00580FAD"/>
    <w:rsid w:val="00581FF5"/>
    <w:rsid w:val="00582874"/>
    <w:rsid w:val="00586977"/>
    <w:rsid w:val="00591325"/>
    <w:rsid w:val="0059362C"/>
    <w:rsid w:val="00594103"/>
    <w:rsid w:val="00595535"/>
    <w:rsid w:val="00597006"/>
    <w:rsid w:val="005976A3"/>
    <w:rsid w:val="005A6AED"/>
    <w:rsid w:val="005B4127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D6542"/>
    <w:rsid w:val="005E0694"/>
    <w:rsid w:val="005E211D"/>
    <w:rsid w:val="005E2F8C"/>
    <w:rsid w:val="005E57D7"/>
    <w:rsid w:val="005F10E3"/>
    <w:rsid w:val="005F1EC1"/>
    <w:rsid w:val="005F54FB"/>
    <w:rsid w:val="006011B9"/>
    <w:rsid w:val="0060216A"/>
    <w:rsid w:val="00603A73"/>
    <w:rsid w:val="00603F7B"/>
    <w:rsid w:val="00610B3D"/>
    <w:rsid w:val="00614377"/>
    <w:rsid w:val="00614B88"/>
    <w:rsid w:val="00622475"/>
    <w:rsid w:val="00623378"/>
    <w:rsid w:val="0062407B"/>
    <w:rsid w:val="00637AA1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D3013"/>
    <w:rsid w:val="006E2C4F"/>
    <w:rsid w:val="006E2F17"/>
    <w:rsid w:val="006E5F50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4A2C"/>
    <w:rsid w:val="00715235"/>
    <w:rsid w:val="00715383"/>
    <w:rsid w:val="00715C20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0B0E"/>
    <w:rsid w:val="00752424"/>
    <w:rsid w:val="007565D7"/>
    <w:rsid w:val="0076025F"/>
    <w:rsid w:val="00766B3E"/>
    <w:rsid w:val="00772978"/>
    <w:rsid w:val="0077376A"/>
    <w:rsid w:val="00776469"/>
    <w:rsid w:val="00785AA9"/>
    <w:rsid w:val="00792AF6"/>
    <w:rsid w:val="00793B84"/>
    <w:rsid w:val="00793D6C"/>
    <w:rsid w:val="00796EAD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7F4906"/>
    <w:rsid w:val="00800CC1"/>
    <w:rsid w:val="008017EC"/>
    <w:rsid w:val="0080382D"/>
    <w:rsid w:val="008110AC"/>
    <w:rsid w:val="008121BB"/>
    <w:rsid w:val="008125D7"/>
    <w:rsid w:val="00813102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365C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955B6"/>
    <w:rsid w:val="008A1117"/>
    <w:rsid w:val="008B0948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0F80"/>
    <w:rsid w:val="008F42D5"/>
    <w:rsid w:val="008F548F"/>
    <w:rsid w:val="008F5D03"/>
    <w:rsid w:val="009056E9"/>
    <w:rsid w:val="00905D43"/>
    <w:rsid w:val="00906A54"/>
    <w:rsid w:val="009073BD"/>
    <w:rsid w:val="00910557"/>
    <w:rsid w:val="00912FD6"/>
    <w:rsid w:val="00915B58"/>
    <w:rsid w:val="0092036A"/>
    <w:rsid w:val="009207B5"/>
    <w:rsid w:val="00920F0E"/>
    <w:rsid w:val="00927DE3"/>
    <w:rsid w:val="00933E88"/>
    <w:rsid w:val="00935C2B"/>
    <w:rsid w:val="00936174"/>
    <w:rsid w:val="0094354E"/>
    <w:rsid w:val="009540DC"/>
    <w:rsid w:val="00954189"/>
    <w:rsid w:val="00960881"/>
    <w:rsid w:val="00961437"/>
    <w:rsid w:val="00963850"/>
    <w:rsid w:val="009646D5"/>
    <w:rsid w:val="00965E63"/>
    <w:rsid w:val="00967685"/>
    <w:rsid w:val="00967978"/>
    <w:rsid w:val="00970784"/>
    <w:rsid w:val="00970806"/>
    <w:rsid w:val="00974529"/>
    <w:rsid w:val="00974D06"/>
    <w:rsid w:val="00976443"/>
    <w:rsid w:val="00977667"/>
    <w:rsid w:val="00977A2B"/>
    <w:rsid w:val="009844E0"/>
    <w:rsid w:val="00985A93"/>
    <w:rsid w:val="00985E0A"/>
    <w:rsid w:val="00987E43"/>
    <w:rsid w:val="00990122"/>
    <w:rsid w:val="00991CB1"/>
    <w:rsid w:val="0099463C"/>
    <w:rsid w:val="00994D77"/>
    <w:rsid w:val="00996E98"/>
    <w:rsid w:val="009B02FE"/>
    <w:rsid w:val="009B5997"/>
    <w:rsid w:val="009C0CFF"/>
    <w:rsid w:val="009C2CEB"/>
    <w:rsid w:val="009C4839"/>
    <w:rsid w:val="009D0684"/>
    <w:rsid w:val="009D6BA7"/>
    <w:rsid w:val="009E7F08"/>
    <w:rsid w:val="009F2E14"/>
    <w:rsid w:val="009F5AA5"/>
    <w:rsid w:val="00A00118"/>
    <w:rsid w:val="00A02FC9"/>
    <w:rsid w:val="00A034CF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27344"/>
    <w:rsid w:val="00A3631C"/>
    <w:rsid w:val="00A36F80"/>
    <w:rsid w:val="00A45A13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C5EA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D97"/>
    <w:rsid w:val="00B05FC8"/>
    <w:rsid w:val="00B11C84"/>
    <w:rsid w:val="00B12EB4"/>
    <w:rsid w:val="00B13D59"/>
    <w:rsid w:val="00B14A7A"/>
    <w:rsid w:val="00B14F83"/>
    <w:rsid w:val="00B171CD"/>
    <w:rsid w:val="00B232EC"/>
    <w:rsid w:val="00B26273"/>
    <w:rsid w:val="00B26CF8"/>
    <w:rsid w:val="00B275F6"/>
    <w:rsid w:val="00B32B29"/>
    <w:rsid w:val="00B342E9"/>
    <w:rsid w:val="00B34FA0"/>
    <w:rsid w:val="00B369B5"/>
    <w:rsid w:val="00B36A35"/>
    <w:rsid w:val="00B420A7"/>
    <w:rsid w:val="00B43B8A"/>
    <w:rsid w:val="00B448A5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60A"/>
    <w:rsid w:val="00B71115"/>
    <w:rsid w:val="00B71670"/>
    <w:rsid w:val="00B718ED"/>
    <w:rsid w:val="00B74345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501B"/>
    <w:rsid w:val="00BA623A"/>
    <w:rsid w:val="00BA6CC9"/>
    <w:rsid w:val="00BA6DDF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4AFE"/>
    <w:rsid w:val="00BD6BC2"/>
    <w:rsid w:val="00BE020A"/>
    <w:rsid w:val="00BE1773"/>
    <w:rsid w:val="00BE1A1C"/>
    <w:rsid w:val="00BE1CD2"/>
    <w:rsid w:val="00BF0AAB"/>
    <w:rsid w:val="00BF1BB6"/>
    <w:rsid w:val="00BF216B"/>
    <w:rsid w:val="00BF243E"/>
    <w:rsid w:val="00BF3AFA"/>
    <w:rsid w:val="00C00B8A"/>
    <w:rsid w:val="00C0154E"/>
    <w:rsid w:val="00C02839"/>
    <w:rsid w:val="00C06858"/>
    <w:rsid w:val="00C06BDE"/>
    <w:rsid w:val="00C22766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E0A"/>
    <w:rsid w:val="00C55F51"/>
    <w:rsid w:val="00C57994"/>
    <w:rsid w:val="00C57C2E"/>
    <w:rsid w:val="00C60F0C"/>
    <w:rsid w:val="00C62494"/>
    <w:rsid w:val="00C65E4E"/>
    <w:rsid w:val="00C6618A"/>
    <w:rsid w:val="00C740E9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03F4"/>
    <w:rsid w:val="00CC186B"/>
    <w:rsid w:val="00CC356D"/>
    <w:rsid w:val="00CC628B"/>
    <w:rsid w:val="00CF2AC9"/>
    <w:rsid w:val="00CF360A"/>
    <w:rsid w:val="00CF5505"/>
    <w:rsid w:val="00D013E8"/>
    <w:rsid w:val="00D019BE"/>
    <w:rsid w:val="00D01BA0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360E4"/>
    <w:rsid w:val="00D401AD"/>
    <w:rsid w:val="00D43507"/>
    <w:rsid w:val="00D453FF"/>
    <w:rsid w:val="00D45EB1"/>
    <w:rsid w:val="00D465DA"/>
    <w:rsid w:val="00D515AB"/>
    <w:rsid w:val="00D51B34"/>
    <w:rsid w:val="00D52BFA"/>
    <w:rsid w:val="00D570D2"/>
    <w:rsid w:val="00D60366"/>
    <w:rsid w:val="00D60C2B"/>
    <w:rsid w:val="00D64577"/>
    <w:rsid w:val="00D64742"/>
    <w:rsid w:val="00D6592E"/>
    <w:rsid w:val="00D67D31"/>
    <w:rsid w:val="00D729CF"/>
    <w:rsid w:val="00D745E9"/>
    <w:rsid w:val="00D74DFC"/>
    <w:rsid w:val="00D7574A"/>
    <w:rsid w:val="00D76E70"/>
    <w:rsid w:val="00D819E0"/>
    <w:rsid w:val="00D82DF3"/>
    <w:rsid w:val="00D86DCA"/>
    <w:rsid w:val="00D90C24"/>
    <w:rsid w:val="00D9122D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D18A4"/>
    <w:rsid w:val="00DD2DD3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06C6"/>
    <w:rsid w:val="00E164A7"/>
    <w:rsid w:val="00E174D1"/>
    <w:rsid w:val="00E1791F"/>
    <w:rsid w:val="00E2543B"/>
    <w:rsid w:val="00E2592F"/>
    <w:rsid w:val="00E266C0"/>
    <w:rsid w:val="00E3022E"/>
    <w:rsid w:val="00E31B86"/>
    <w:rsid w:val="00E34CC4"/>
    <w:rsid w:val="00E36D54"/>
    <w:rsid w:val="00E41F2B"/>
    <w:rsid w:val="00E51217"/>
    <w:rsid w:val="00E52A49"/>
    <w:rsid w:val="00E60146"/>
    <w:rsid w:val="00E62254"/>
    <w:rsid w:val="00E635A2"/>
    <w:rsid w:val="00E6664F"/>
    <w:rsid w:val="00E7459E"/>
    <w:rsid w:val="00E751F2"/>
    <w:rsid w:val="00E76C04"/>
    <w:rsid w:val="00E77114"/>
    <w:rsid w:val="00E825E0"/>
    <w:rsid w:val="00E829D5"/>
    <w:rsid w:val="00E857C3"/>
    <w:rsid w:val="00E86BF7"/>
    <w:rsid w:val="00E87A12"/>
    <w:rsid w:val="00E9191F"/>
    <w:rsid w:val="00E939E8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2929"/>
    <w:rsid w:val="00EB3B74"/>
    <w:rsid w:val="00EC0A20"/>
    <w:rsid w:val="00EC6D24"/>
    <w:rsid w:val="00ED1B21"/>
    <w:rsid w:val="00ED439D"/>
    <w:rsid w:val="00ED5B4E"/>
    <w:rsid w:val="00ED7823"/>
    <w:rsid w:val="00EE251C"/>
    <w:rsid w:val="00EE76B3"/>
    <w:rsid w:val="00EF2883"/>
    <w:rsid w:val="00EF4284"/>
    <w:rsid w:val="00EF4F69"/>
    <w:rsid w:val="00F00402"/>
    <w:rsid w:val="00F010C3"/>
    <w:rsid w:val="00F023D9"/>
    <w:rsid w:val="00F025FE"/>
    <w:rsid w:val="00F0413C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1EC"/>
    <w:rsid w:val="00F355CD"/>
    <w:rsid w:val="00F379EA"/>
    <w:rsid w:val="00F41E73"/>
    <w:rsid w:val="00F44663"/>
    <w:rsid w:val="00F50F42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6352"/>
    <w:rsid w:val="00FE000B"/>
    <w:rsid w:val="00FE1EDE"/>
    <w:rsid w:val="00FE2311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95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40</TotalTime>
  <Pages>12</Pages>
  <Words>2169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6</cp:revision>
  <cp:lastPrinted>2009-11-19T20:24:00Z</cp:lastPrinted>
  <dcterms:created xsi:type="dcterms:W3CDTF">2012-07-07T16:11:00Z</dcterms:created>
  <dcterms:modified xsi:type="dcterms:W3CDTF">2012-07-30T15:31:00Z</dcterms:modified>
</cp:coreProperties>
</file>