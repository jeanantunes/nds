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3F0E7D">
        <w:rPr>
          <w:rFonts w:ascii="Arial Narrow" w:hAnsi="Arial Narrow"/>
          <w:b/>
          <w:sz w:val="40"/>
        </w:rPr>
        <w:t xml:space="preserve"> [Ajuste] </w:t>
      </w:r>
      <w:r w:rsidR="007D3E64" w:rsidRPr="007D3E64">
        <w:rPr>
          <w:rFonts w:ascii="Arial Narrow" w:hAnsi="Arial Narrow"/>
          <w:b/>
          <w:sz w:val="36"/>
          <w:szCs w:val="36"/>
        </w:rPr>
        <w:t>EMS 0</w:t>
      </w:r>
      <w:r w:rsidR="00251C51">
        <w:rPr>
          <w:rFonts w:ascii="Arial Narrow" w:hAnsi="Arial Narrow"/>
          <w:b/>
          <w:sz w:val="36"/>
          <w:szCs w:val="36"/>
        </w:rPr>
        <w:t>101</w:t>
      </w:r>
      <w:r w:rsidR="007D3E64" w:rsidRPr="007D3E64">
        <w:rPr>
          <w:rFonts w:ascii="Arial Narrow" w:hAnsi="Arial Narrow"/>
          <w:b/>
          <w:sz w:val="36"/>
          <w:szCs w:val="36"/>
        </w:rPr>
        <w:t xml:space="preserve"> – </w:t>
      </w:r>
      <w:r w:rsidR="00251C51">
        <w:rPr>
          <w:rFonts w:ascii="Arial Narrow" w:hAnsi="Arial Narrow"/>
          <w:b/>
          <w:sz w:val="36"/>
          <w:szCs w:val="36"/>
        </w:rPr>
        <w:t>Confirma Expedição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51C51" w:rsidP="00B41E0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06</w:t>
            </w:r>
            <w:r w:rsidR="007D3E64">
              <w:rPr>
                <w:rFonts w:ascii="Arial Narrow" w:hAnsi="Arial Narrow"/>
                <w:color w:val="0000FF"/>
                <w:lang w:val="es-ES_tradnl"/>
              </w:rPr>
              <w:t>/12/2012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9052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14/03</w:t>
            </w:r>
          </w:p>
        </w:tc>
        <w:tc>
          <w:tcPr>
            <w:tcW w:w="1134" w:type="dxa"/>
          </w:tcPr>
          <w:p w:rsidR="00DD7C0F" w:rsidRPr="00875148" w:rsidRDefault="0059052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9052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</w:tcPr>
          <w:p w:rsidR="00DD7C0F" w:rsidRPr="00875148" w:rsidRDefault="0059052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Francivaldo.</w:t>
            </w:r>
          </w:p>
        </w:tc>
        <w:tc>
          <w:tcPr>
            <w:tcW w:w="1418" w:type="dxa"/>
          </w:tcPr>
          <w:p w:rsidR="00DD7C0F" w:rsidRPr="00875148" w:rsidRDefault="0059052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251C51" w:rsidP="00D42C5B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é responsável pela confirmação de expedição d</w:t>
            </w:r>
            <w:r w:rsidR="00E01398">
              <w:rPr>
                <w:rFonts w:ascii="Arial Narrow" w:hAnsi="Arial Narrow" w:cs="Arial"/>
                <w:color w:val="002060"/>
                <w:sz w:val="22"/>
                <w:szCs w:val="22"/>
              </w:rPr>
              <w:t>o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s </w:t>
            </w:r>
            <w:r w:rsidR="00E01398">
              <w:rPr>
                <w:rFonts w:ascii="Arial Narrow" w:hAnsi="Arial Narrow" w:cs="Arial"/>
                <w:color w:val="002060"/>
                <w:sz w:val="22"/>
                <w:szCs w:val="22"/>
              </w:rPr>
              <w:t>produtos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42C5B">
              <w:rPr>
                <w:rFonts w:ascii="Arial Narrow" w:hAnsi="Arial Narrow" w:cs="Arial"/>
                <w:color w:val="002060"/>
                <w:sz w:val="22"/>
                <w:szCs w:val="22"/>
              </w:rPr>
              <w:t>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serem distribuídas na data.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251C51" w:rsidRDefault="00E94C5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Permite filtro por data de lançamento</w:t>
      </w:r>
      <w:r w:rsidR="00605C0F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por fornecedor</w:t>
      </w:r>
      <w:r w:rsidR="00605C0F">
        <w:rPr>
          <w:rFonts w:ascii="Arial Narrow" w:hAnsi="Arial Narrow" w:cs="Arial"/>
          <w:color w:val="002060"/>
          <w:sz w:val="22"/>
          <w:szCs w:val="22"/>
        </w:rPr>
        <w:t xml:space="preserve"> e se tem ou não Estudo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42C5B" w:rsidRDefault="00D42C5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94C53" w:rsidRDefault="00E94C5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As informações retornadas deverão </w:t>
      </w:r>
      <w:r w:rsidR="00CC02F7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>obedecer ao</w:t>
      </w:r>
      <w:r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filtro</w:t>
      </w:r>
      <w:r w:rsidR="003F0E7D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, de acordo com a data selecionada, deve trazer apenas resultado para às que tenham Matriz de Lançamento Confirmada e produtos </w:t>
      </w:r>
      <w:proofErr w:type="gramStart"/>
      <w:r w:rsidR="003F0E7D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>cuja</w:t>
      </w:r>
      <w:r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as</w:t>
      </w:r>
      <w:proofErr w:type="gramEnd"/>
      <w:r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edições </w:t>
      </w:r>
      <w:r w:rsidR="003F0E7D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>tenham</w:t>
      </w:r>
      <w:r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os e</w:t>
      </w:r>
      <w:r w:rsidR="008052FD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studos </w:t>
      </w:r>
      <w:r w:rsidR="003F0E7D">
        <w:rPr>
          <w:rFonts w:ascii="Arial Narrow" w:hAnsi="Arial Narrow" w:cs="Arial"/>
          <w:color w:val="002060"/>
          <w:sz w:val="22"/>
          <w:szCs w:val="22"/>
          <w:highlight w:val="yellow"/>
        </w:rPr>
        <w:t>confirmados</w:t>
      </w:r>
      <w:r w:rsidR="008052FD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  <w:r w:rsidR="003F0E7D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Caso seja consultada uma data onde não tenha Matriz de Lançamento confirmada, a funcionalidade deve informar o usuário via pop-up e não trazer resultado de pesquisa.</w:t>
      </w:r>
    </w:p>
    <w:p w:rsidR="00D42C5B" w:rsidRDefault="00D42C5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421C9" w:rsidRDefault="005421C9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deverá permitir liberações somente dos produtos que tiveram caderno fechado, ou sej</w:t>
      </w:r>
      <w:r w:rsidR="000D6F21">
        <w:rPr>
          <w:rFonts w:ascii="Arial Narrow" w:hAnsi="Arial Narrow" w:cs="Arial"/>
          <w:color w:val="002060"/>
          <w:sz w:val="22"/>
          <w:szCs w:val="22"/>
        </w:rPr>
        <w:t>a, com o estudo confirmado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D42C5B" w:rsidRDefault="00D42C5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5421C9" w:rsidRDefault="005421C9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liberação permite que </w:t>
      </w:r>
      <w:r w:rsidR="000D6F21">
        <w:rPr>
          <w:rFonts w:ascii="Arial Narrow" w:hAnsi="Arial Narrow" w:cs="Arial"/>
          <w:color w:val="002060"/>
          <w:sz w:val="22"/>
          <w:szCs w:val="22"/>
        </w:rPr>
        <w:t xml:space="preserve">esses produtos fiquem liberados para impressão de </w:t>
      </w:r>
      <w:r>
        <w:rPr>
          <w:rFonts w:ascii="Arial Narrow" w:hAnsi="Arial Narrow" w:cs="Arial"/>
          <w:color w:val="002060"/>
          <w:sz w:val="22"/>
          <w:szCs w:val="22"/>
        </w:rPr>
        <w:t>notas de env</w:t>
      </w:r>
      <w:r w:rsidR="000D6F21">
        <w:rPr>
          <w:rFonts w:ascii="Arial Narrow" w:hAnsi="Arial Narrow" w:cs="Arial"/>
          <w:color w:val="002060"/>
          <w:sz w:val="22"/>
          <w:szCs w:val="22"/>
        </w:rPr>
        <w:t>io dos produtos e geração de arquivos para o picking que foram confirmados para expedição.</w:t>
      </w:r>
      <w:r w:rsidR="003F0E7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F0E7D" w:rsidRPr="003F0E7D">
        <w:rPr>
          <w:rFonts w:ascii="Arial Narrow" w:hAnsi="Arial Narrow" w:cs="Arial"/>
          <w:color w:val="002060"/>
          <w:sz w:val="22"/>
          <w:szCs w:val="22"/>
          <w:highlight w:val="yellow"/>
        </w:rPr>
        <w:t>Assim como, torna possível a geração de NECA (Nota de Envio com Chave de Acesso) e Danfe (Documento Auxiliar da Nota Fiscal Eletrônica), que serão gerados nas funcionalidades Geração de NE e Geração NF-e, de acordo com a obrigação fiscal de cada Distribuidor.</w:t>
      </w:r>
    </w:p>
    <w:p w:rsidR="00D42C5B" w:rsidRDefault="00D42C5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3A730D" w:rsidDel="007712E5" w:rsidRDefault="003A730D" w:rsidP="00DF18F8">
      <w:pPr>
        <w:ind w:left="360"/>
        <w:rPr>
          <w:del w:id="13" w:author="Kaina da Silva" w:date="2012-05-23T13:57:00Z"/>
          <w:rFonts w:ascii="Arial Narrow" w:hAnsi="Arial Narrow" w:cs="Arial"/>
          <w:color w:val="002060"/>
          <w:sz w:val="22"/>
          <w:szCs w:val="22"/>
        </w:rPr>
      </w:pPr>
      <w:del w:id="14" w:author="Kaina da Silva" w:date="2012-05-23T13:57:00Z">
        <w:r w:rsidDel="007712E5">
          <w:rPr>
            <w:rFonts w:ascii="Arial Narrow" w:hAnsi="Arial Narrow" w:cs="Arial"/>
            <w:color w:val="002060"/>
            <w:sz w:val="22"/>
            <w:szCs w:val="22"/>
          </w:rPr>
          <w:delText>Ao confirmar a expedição a funcionalidade deve gerar notas (NF</w:delText>
        </w:r>
        <w:r w:rsidR="00D50F8A" w:rsidDel="007712E5">
          <w:rPr>
            <w:rFonts w:ascii="Arial Narrow" w:hAnsi="Arial Narrow" w:cs="Arial"/>
            <w:color w:val="002060"/>
            <w:sz w:val="22"/>
            <w:szCs w:val="22"/>
          </w:rPr>
          <w:delText>-</w:delText>
        </w:r>
        <w:r w:rsidDel="007712E5">
          <w:rPr>
            <w:rFonts w:ascii="Arial Narrow" w:hAnsi="Arial Narrow" w:cs="Arial"/>
            <w:color w:val="002060"/>
            <w:sz w:val="22"/>
            <w:szCs w:val="22"/>
          </w:rPr>
          <w:delText>e no caso de obrigação fiscal</w:delText>
        </w:r>
        <w:r w:rsidR="002D6E8F" w:rsidDel="007712E5">
          <w:rPr>
            <w:rFonts w:ascii="Arial Narrow" w:hAnsi="Arial Narrow" w:cs="Arial"/>
            <w:color w:val="002060"/>
            <w:sz w:val="22"/>
            <w:szCs w:val="22"/>
          </w:rPr>
          <w:delText xml:space="preserve">, se distribuidor mercantil, usará </w:delText>
        </w:r>
        <w:r w:rsidR="009602C7" w:rsidDel="007712E5">
          <w:rPr>
            <w:rFonts w:ascii="Arial Narrow" w:hAnsi="Arial Narrow" w:cs="Arial"/>
            <w:color w:val="002060"/>
            <w:sz w:val="22"/>
            <w:szCs w:val="22"/>
          </w:rPr>
          <w:delText xml:space="preserve">o CFOP </w:delText>
        </w:r>
        <w:r w:rsidR="002D6E8F" w:rsidRPr="002D6E8F" w:rsidDel="007712E5">
          <w:rPr>
            <w:rFonts w:ascii="Arial Narrow" w:hAnsi="Arial Narrow" w:cs="Arial"/>
            <w:color w:val="002060"/>
            <w:sz w:val="22"/>
            <w:szCs w:val="22"/>
          </w:rPr>
          <w:delText>5917/6917 - Remessa de mercadoria em consignação</w:delText>
        </w:r>
        <w:r w:rsidR="009602C7" w:rsidDel="007712E5">
          <w:rPr>
            <w:rFonts w:ascii="Arial Narrow" w:hAnsi="Arial Narrow" w:cs="Arial"/>
            <w:color w:val="002060"/>
            <w:sz w:val="22"/>
            <w:szCs w:val="22"/>
          </w:rPr>
          <w:delText>, se é um prestador de serviço, usará CFOP 5949/6949</w:delText>
        </w:r>
        <w:r w:rsidDel="007712E5">
          <w:rPr>
            <w:rFonts w:ascii="Arial Narrow" w:hAnsi="Arial Narrow" w:cs="Arial"/>
            <w:color w:val="002060"/>
            <w:sz w:val="22"/>
            <w:szCs w:val="22"/>
          </w:rPr>
          <w:delText>)</w:delText>
        </w:r>
      </w:del>
    </w:p>
    <w:p w:rsidR="00A21821" w:rsidRDefault="00A2182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Sua ord</w:t>
      </w:r>
      <w:r w:rsidR="00B41E04">
        <w:rPr>
          <w:rFonts w:ascii="Arial Narrow" w:hAnsi="Arial Narrow" w:cs="Arial"/>
          <w:color w:val="002060"/>
          <w:sz w:val="22"/>
          <w:szCs w:val="22"/>
        </w:rPr>
        <w:t xml:space="preserve">enação será pela coluna </w:t>
      </w:r>
      <w:r w:rsidR="00251C51">
        <w:rPr>
          <w:rFonts w:ascii="Arial Narrow" w:hAnsi="Arial Narrow" w:cs="Arial"/>
          <w:color w:val="002060"/>
          <w:sz w:val="22"/>
          <w:szCs w:val="22"/>
        </w:rPr>
        <w:t>Código</w:t>
      </w:r>
      <w:r w:rsidR="00B41E04">
        <w:rPr>
          <w:rFonts w:ascii="Arial Narrow" w:hAnsi="Arial Narrow" w:cs="Arial"/>
          <w:color w:val="002060"/>
          <w:sz w:val="22"/>
          <w:szCs w:val="22"/>
        </w:rPr>
        <w:t>.</w:t>
      </w:r>
      <w:bookmarkStart w:id="15" w:name="_GoBack"/>
      <w:bookmarkEnd w:id="15"/>
    </w:p>
    <w:p w:rsidR="007712E5" w:rsidRDefault="007712E5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947F4" w:rsidRDefault="00A947F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947F4">
        <w:rPr>
          <w:rFonts w:ascii="Arial Narrow" w:hAnsi="Arial Narrow" w:cs="Arial"/>
          <w:color w:val="002060"/>
          <w:sz w:val="22"/>
          <w:szCs w:val="22"/>
          <w:highlight w:val="yellow"/>
        </w:rPr>
        <w:t>Esta funcionalidade é a responsável por realizar a consignação de todos os produtos da Matriz de Lançamento do Dia escolhido, para todas as cotas. Logo, ao realizar a confirmação da expedição dos produtos, a funcionalidade deve incorporar este no consignado da cota.</w:t>
      </w:r>
    </w:p>
    <w:p w:rsidR="00A947F4" w:rsidRDefault="00A947F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947F4" w:rsidRPr="00A947F4" w:rsidRDefault="00A947F4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A947F4">
        <w:rPr>
          <w:rFonts w:ascii="Arial Narrow" w:hAnsi="Arial Narrow" w:cs="Arial"/>
          <w:color w:val="002060"/>
          <w:sz w:val="22"/>
          <w:szCs w:val="22"/>
          <w:highlight w:val="yellow"/>
        </w:rPr>
        <w:t>O usuário pode realizar a confirmação de um ou mais produtos por vez. Não sendo necessário confirmar todos os produtos de uma única vez.</w:t>
      </w:r>
    </w:p>
    <w:p w:rsidR="00A947F4" w:rsidRPr="00A947F4" w:rsidRDefault="00A947F4" w:rsidP="00E9572F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A947F4" w:rsidRDefault="00A947F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947F4">
        <w:rPr>
          <w:rFonts w:ascii="Arial Narrow" w:hAnsi="Arial Narrow" w:cs="Arial"/>
          <w:color w:val="002060"/>
          <w:sz w:val="22"/>
          <w:szCs w:val="22"/>
          <w:highlight w:val="yellow"/>
        </w:rPr>
        <w:t>Porém, não será possível finalizar a data de operação com pendências de confirmação, caso haja o usuário deverá realizar o Furo do Produto, em funcionalidade destinada para isso.</w:t>
      </w:r>
    </w:p>
    <w:p w:rsidR="00A947F4" w:rsidRPr="00875148" w:rsidRDefault="00A947F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E94C53">
        <w:rPr>
          <w:rFonts w:ascii="Arial Narrow" w:hAnsi="Arial Narrow"/>
          <w:b/>
        </w:rPr>
        <w:t>Confirma Expedição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8978C7" w:rsidRDefault="008978C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As informações a serem mostradas serão as seguintes:</w:t>
      </w:r>
    </w:p>
    <w:p w:rsidR="008978C7" w:rsidRDefault="008978C7" w:rsidP="0010198B">
      <w:pPr>
        <w:ind w:left="426"/>
        <w:rPr>
          <w:rFonts w:ascii="Arial Narrow" w:hAnsi="Arial Narrow"/>
        </w:rPr>
      </w:pPr>
    </w:p>
    <w:p w:rsidR="008978C7" w:rsidRDefault="00990AD0" w:rsidP="00990AD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Entrada:</w:t>
      </w:r>
      <w:r w:rsidR="00605C0F"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Data de entrada do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 xml:space="preserve"> no distribuidor.</w:t>
      </w:r>
    </w:p>
    <w:p w:rsidR="00560B48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Código: Código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875F58">
        <w:rPr>
          <w:rFonts w:ascii="Arial Narrow" w:hAnsi="Arial Narrow"/>
        </w:rPr>
        <w:t>roduto</w:t>
      </w:r>
      <w:r w:rsidR="008052FD">
        <w:rPr>
          <w:rFonts w:ascii="Arial Narrow" w:hAnsi="Arial Narrow"/>
        </w:rPr>
        <w:t>: Nome do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8052FD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Edição: Edição do</w:t>
      </w:r>
      <w:r w:rsidR="00990AD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990AD0"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Classificação: Classificação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Preço: Preço Capa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Pacote Padrão: Quantidade de exemplares no pacote padrão.</w:t>
      </w:r>
    </w:p>
    <w:p w:rsidR="002C4FC9" w:rsidRDefault="002C4FC9" w:rsidP="002C4FC9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Reparte: Quantidade </w:t>
      </w:r>
      <w:r w:rsidR="00000245">
        <w:rPr>
          <w:rFonts w:ascii="Arial Narrow" w:hAnsi="Arial Narrow"/>
        </w:rPr>
        <w:t>de exemplares a ser distribuído, se houver estudo será preenchido com essa informação, se não será preenchido com o reparte previsto que veio da interface.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 Chamada: data da chamada d</w:t>
      </w:r>
      <w:r w:rsidR="008052FD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8052FD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990AD0" w:rsidRDefault="008052FD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Fornecedor: Fornecedor do</w:t>
      </w:r>
      <w:r w:rsidR="00990AD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produto</w:t>
      </w:r>
      <w:r w:rsidR="00990AD0">
        <w:rPr>
          <w:rFonts w:ascii="Arial Narrow" w:hAnsi="Arial Narrow"/>
        </w:rPr>
        <w:t>.</w:t>
      </w:r>
    </w:p>
    <w:p w:rsidR="00990AD0" w:rsidRDefault="00990AD0" w:rsidP="00560B48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Estudo: </w:t>
      </w:r>
      <w:r w:rsidR="00875F58">
        <w:rPr>
          <w:rFonts w:ascii="Arial Narrow" w:hAnsi="Arial Narrow"/>
        </w:rPr>
        <w:t>Quantidade Estudo</w:t>
      </w:r>
      <w:r w:rsidR="008052FD">
        <w:rPr>
          <w:rFonts w:ascii="Arial Narrow" w:hAnsi="Arial Narrow"/>
        </w:rPr>
        <w:t xml:space="preserve"> realizada proveniente da interface</w:t>
      </w:r>
      <w:r w:rsidR="00875F58">
        <w:rPr>
          <w:rFonts w:ascii="Arial Narrow" w:hAnsi="Arial Narrow"/>
        </w:rPr>
        <w:t>.</w:t>
      </w:r>
    </w:p>
    <w:p w:rsidR="00560B48" w:rsidRDefault="00560B48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4C53" w:rsidRDefault="008229D3" w:rsidP="00E94C5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Pesquisar</w:t>
      </w:r>
      <w:r w:rsidR="00FC4FC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Exibe grid com resultado da pesquisa</w:t>
      </w:r>
      <w:r w:rsidR="00E94C53">
        <w:rPr>
          <w:rFonts w:ascii="Arial Narrow" w:hAnsi="Arial Narrow"/>
        </w:rPr>
        <w:t>.</w:t>
      </w:r>
    </w:p>
    <w:p w:rsidR="00E94C53" w:rsidRDefault="00875F58" w:rsidP="00E94C53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</w:t>
      </w:r>
      <w:r w:rsidR="00E94C53" w:rsidRPr="00E94C53">
        <w:rPr>
          <w:rFonts w:ascii="Arial Narrow" w:hAnsi="Arial Narrow"/>
        </w:rPr>
        <w:t>:</w:t>
      </w:r>
      <w:r w:rsidR="00E94C53">
        <w:rPr>
          <w:rFonts w:ascii="Arial Narrow" w:hAnsi="Arial Narrow"/>
        </w:rPr>
        <w:t xml:space="preserve"> Somente as edições que estiverem marcadas com o check-box serão afetadas. </w:t>
      </w:r>
    </w:p>
    <w:p w:rsidR="00E94C53" w:rsidRPr="00E94C53" w:rsidRDefault="00E94C53" w:rsidP="00E94C53">
      <w:pPr>
        <w:ind w:left="426" w:firstLine="720"/>
        <w:rPr>
          <w:rFonts w:ascii="Arial Narrow" w:hAnsi="Arial Narrow"/>
        </w:rPr>
      </w:pPr>
      <w:r>
        <w:rPr>
          <w:rFonts w:ascii="Arial Narrow" w:hAnsi="Arial Narrow"/>
        </w:rPr>
        <w:t>O</w:t>
      </w:r>
      <w:r w:rsidRPr="00E94C53">
        <w:rPr>
          <w:rFonts w:ascii="Arial Narrow" w:hAnsi="Arial Narrow"/>
        </w:rPr>
        <w:t xml:space="preserve"> sistema deverá gerar um número de not</w:t>
      </w:r>
      <w:r>
        <w:rPr>
          <w:rFonts w:ascii="Arial Narrow" w:hAnsi="Arial Narrow"/>
        </w:rPr>
        <w:t>a única para todas as edições escolhidas. Esse número de nota será responsável pelo controle da expedição. Poderá conter ‘N’ expedições por dia.</w:t>
      </w:r>
      <w:r w:rsidR="002C7DF2">
        <w:rPr>
          <w:rFonts w:ascii="Arial Narrow" w:hAnsi="Arial Narrow"/>
        </w:rPr>
        <w:t xml:space="preserve"> O status dos estudos deverão ser alterados para expedido.</w:t>
      </w:r>
    </w:p>
    <w:p w:rsidR="00E94C53" w:rsidRDefault="00E94C53" w:rsidP="00E94C53">
      <w:pPr>
        <w:ind w:left="1146"/>
        <w:rPr>
          <w:rFonts w:ascii="Arial Narrow" w:hAnsi="Arial Narrow"/>
        </w:rPr>
      </w:pPr>
    </w:p>
    <w:p w:rsidR="00560B48" w:rsidRDefault="00560B48" w:rsidP="00560B48">
      <w:pPr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8229D3">
        <w:rPr>
          <w:rFonts w:ascii="Arial Narrow" w:hAnsi="Arial Narrow"/>
        </w:rPr>
        <w:t>Tela Pesquisa de Expedições cadastradas</w:t>
      </w:r>
    </w:p>
    <w:p w:rsidR="008229D3" w:rsidRDefault="0005597F" w:rsidP="007D3E64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7590" cy="324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D3" w:rsidRDefault="008229D3" w:rsidP="007D3E64">
      <w:pPr>
        <w:jc w:val="center"/>
        <w:rPr>
          <w:rFonts w:ascii="Arial Narrow" w:hAnsi="Arial Narrow"/>
        </w:rPr>
      </w:pPr>
    </w:p>
    <w:p w:rsidR="008229D3" w:rsidRDefault="008229D3" w:rsidP="007D3E64">
      <w:pPr>
        <w:jc w:val="center"/>
        <w:rPr>
          <w:rFonts w:ascii="Arial Narrow" w:hAnsi="Arial Narrow"/>
        </w:rPr>
      </w:pPr>
    </w:p>
    <w:p w:rsidR="008229D3" w:rsidRDefault="008229D3" w:rsidP="008229D3">
      <w:pPr>
        <w:rPr>
          <w:rFonts w:ascii="Arial Narrow" w:hAnsi="Arial Narrow"/>
        </w:rPr>
      </w:pPr>
      <w:r>
        <w:rPr>
          <w:rFonts w:ascii="Arial Narrow" w:hAnsi="Arial Narrow"/>
        </w:rPr>
        <w:t>Tela confirmação de Expedição</w:t>
      </w:r>
    </w:p>
    <w:p w:rsidR="00875F58" w:rsidRDefault="00875F58" w:rsidP="008229D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4415" cy="3308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8229D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85D" w:rsidRDefault="00C0485D">
      <w:r>
        <w:separator/>
      </w:r>
    </w:p>
  </w:endnote>
  <w:endnote w:type="continuationSeparator" w:id="0">
    <w:p w:rsidR="00C0485D" w:rsidRDefault="00C0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4E491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4E491F">
      <w:rPr>
        <w:rStyle w:val="Nmerodepgina"/>
        <w:rFonts w:ascii="Arial" w:hAnsi="Arial"/>
        <w:snapToGrid w:val="0"/>
      </w:rPr>
      <w:fldChar w:fldCharType="separate"/>
    </w:r>
    <w:r w:rsidR="007F58FF">
      <w:rPr>
        <w:rStyle w:val="Nmerodepgina"/>
        <w:rFonts w:ascii="Arial" w:hAnsi="Arial"/>
        <w:noProof/>
        <w:snapToGrid w:val="0"/>
      </w:rPr>
      <w:t>2</w:t>
    </w:r>
    <w:r w:rsidR="004E491F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4E491F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4E491F">
      <w:rPr>
        <w:rStyle w:val="Nmerodepgina"/>
        <w:rFonts w:ascii="Arial" w:hAnsi="Arial"/>
        <w:snapToGrid w:val="0"/>
      </w:rPr>
      <w:fldChar w:fldCharType="separate"/>
    </w:r>
    <w:r w:rsidR="007F58FF">
      <w:rPr>
        <w:rStyle w:val="Nmerodepgina"/>
        <w:rFonts w:ascii="Arial" w:hAnsi="Arial"/>
        <w:noProof/>
        <w:snapToGrid w:val="0"/>
      </w:rPr>
      <w:t>8</w:t>
    </w:r>
    <w:r w:rsidR="004E491F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85D" w:rsidRDefault="00C0485D">
      <w:r>
        <w:separator/>
      </w:r>
    </w:p>
  </w:footnote>
  <w:footnote w:type="continuationSeparator" w:id="0">
    <w:p w:rsidR="00C0485D" w:rsidRDefault="00C0485D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51C51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7D3E64">
            <w:rPr>
              <w:rFonts w:ascii="Arial" w:hAnsi="Arial"/>
              <w:sz w:val="16"/>
            </w:rPr>
            <w:t>0</w:t>
          </w:r>
          <w:r w:rsidR="00251C51">
            <w:rPr>
              <w:rFonts w:ascii="Arial" w:hAnsi="Arial"/>
              <w:sz w:val="16"/>
            </w:rPr>
            <w:t>6</w:t>
          </w:r>
          <w:r w:rsidR="007D3E64">
            <w:rPr>
              <w:rFonts w:ascii="Arial" w:hAnsi="Arial"/>
              <w:sz w:val="16"/>
            </w:rPr>
            <w:t>/01/2012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472EC4"/>
    <w:multiLevelType w:val="hybridMultilevel"/>
    <w:tmpl w:val="BE3C738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9"/>
  </w:num>
  <w:num w:numId="5">
    <w:abstractNumId w:val="10"/>
  </w:num>
  <w:num w:numId="6">
    <w:abstractNumId w:val="24"/>
  </w:num>
  <w:num w:numId="7">
    <w:abstractNumId w:val="7"/>
  </w:num>
  <w:num w:numId="8">
    <w:abstractNumId w:val="18"/>
  </w:num>
  <w:num w:numId="9">
    <w:abstractNumId w:val="14"/>
  </w:num>
  <w:num w:numId="10">
    <w:abstractNumId w:val="11"/>
  </w:num>
  <w:num w:numId="11">
    <w:abstractNumId w:val="21"/>
  </w:num>
  <w:num w:numId="12">
    <w:abstractNumId w:val="20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6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245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0006"/>
    <w:rsid w:val="000339EB"/>
    <w:rsid w:val="00033B45"/>
    <w:rsid w:val="00034CB0"/>
    <w:rsid w:val="000408DB"/>
    <w:rsid w:val="00041ED1"/>
    <w:rsid w:val="000425DB"/>
    <w:rsid w:val="00043B76"/>
    <w:rsid w:val="0005102B"/>
    <w:rsid w:val="00052B72"/>
    <w:rsid w:val="0005597F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306"/>
    <w:rsid w:val="000A2DBE"/>
    <w:rsid w:val="000A5878"/>
    <w:rsid w:val="000A5D1A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D6F21"/>
    <w:rsid w:val="000E3473"/>
    <w:rsid w:val="000E4113"/>
    <w:rsid w:val="000E5668"/>
    <w:rsid w:val="000E61E4"/>
    <w:rsid w:val="000E6CEA"/>
    <w:rsid w:val="000F0195"/>
    <w:rsid w:val="000F01B0"/>
    <w:rsid w:val="000F14DF"/>
    <w:rsid w:val="000F25C4"/>
    <w:rsid w:val="000F3876"/>
    <w:rsid w:val="000F4B3C"/>
    <w:rsid w:val="000F5D38"/>
    <w:rsid w:val="000F7F7E"/>
    <w:rsid w:val="00100949"/>
    <w:rsid w:val="0010198B"/>
    <w:rsid w:val="001058C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4FFC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1F6FE6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1C51"/>
    <w:rsid w:val="00254241"/>
    <w:rsid w:val="002552D5"/>
    <w:rsid w:val="002609F8"/>
    <w:rsid w:val="002619F6"/>
    <w:rsid w:val="00263DF6"/>
    <w:rsid w:val="00265FC5"/>
    <w:rsid w:val="0026759F"/>
    <w:rsid w:val="00270B92"/>
    <w:rsid w:val="00271A13"/>
    <w:rsid w:val="00271B85"/>
    <w:rsid w:val="00271FB7"/>
    <w:rsid w:val="00273FD2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9C2"/>
    <w:rsid w:val="002A5A05"/>
    <w:rsid w:val="002B1A0A"/>
    <w:rsid w:val="002B78BF"/>
    <w:rsid w:val="002C2B68"/>
    <w:rsid w:val="002C4FC9"/>
    <w:rsid w:val="002C7CDA"/>
    <w:rsid w:val="002C7DF2"/>
    <w:rsid w:val="002D07E2"/>
    <w:rsid w:val="002D0D9D"/>
    <w:rsid w:val="002D0FFA"/>
    <w:rsid w:val="002D2F9A"/>
    <w:rsid w:val="002D36B7"/>
    <w:rsid w:val="002D3A39"/>
    <w:rsid w:val="002D69A4"/>
    <w:rsid w:val="002D6E8F"/>
    <w:rsid w:val="002E1B4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730D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0E7D"/>
    <w:rsid w:val="003F3769"/>
    <w:rsid w:val="003F4CD3"/>
    <w:rsid w:val="003F51EA"/>
    <w:rsid w:val="00400D4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36F5"/>
    <w:rsid w:val="004E433D"/>
    <w:rsid w:val="004E49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21C9"/>
    <w:rsid w:val="0054470E"/>
    <w:rsid w:val="00550E13"/>
    <w:rsid w:val="00551A51"/>
    <w:rsid w:val="00560B48"/>
    <w:rsid w:val="00563CCF"/>
    <w:rsid w:val="00565A80"/>
    <w:rsid w:val="00566DA7"/>
    <w:rsid w:val="005728F6"/>
    <w:rsid w:val="00580FAD"/>
    <w:rsid w:val="00586977"/>
    <w:rsid w:val="00590529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D5656"/>
    <w:rsid w:val="005E211D"/>
    <w:rsid w:val="005E2F8C"/>
    <w:rsid w:val="005E57D7"/>
    <w:rsid w:val="006011B9"/>
    <w:rsid w:val="0060216A"/>
    <w:rsid w:val="00603A73"/>
    <w:rsid w:val="00603F7B"/>
    <w:rsid w:val="00605C0F"/>
    <w:rsid w:val="00610B3D"/>
    <w:rsid w:val="00614377"/>
    <w:rsid w:val="00614B88"/>
    <w:rsid w:val="00645DE2"/>
    <w:rsid w:val="00652F0D"/>
    <w:rsid w:val="006538E2"/>
    <w:rsid w:val="0065593F"/>
    <w:rsid w:val="0065695B"/>
    <w:rsid w:val="00660CDF"/>
    <w:rsid w:val="006611F9"/>
    <w:rsid w:val="006669CF"/>
    <w:rsid w:val="006675D3"/>
    <w:rsid w:val="006740BF"/>
    <w:rsid w:val="0067522E"/>
    <w:rsid w:val="0067582C"/>
    <w:rsid w:val="00676DC7"/>
    <w:rsid w:val="00687C7B"/>
    <w:rsid w:val="006912E3"/>
    <w:rsid w:val="006919C9"/>
    <w:rsid w:val="00691D6D"/>
    <w:rsid w:val="006A2A01"/>
    <w:rsid w:val="006B4A2A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07C7A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12E5"/>
    <w:rsid w:val="00772978"/>
    <w:rsid w:val="0077376A"/>
    <w:rsid w:val="00776469"/>
    <w:rsid w:val="00792AF6"/>
    <w:rsid w:val="00793B84"/>
    <w:rsid w:val="00793D6C"/>
    <w:rsid w:val="007974B6"/>
    <w:rsid w:val="00797FB0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33AA"/>
    <w:rsid w:val="007C6825"/>
    <w:rsid w:val="007C6A63"/>
    <w:rsid w:val="007D0756"/>
    <w:rsid w:val="007D3E64"/>
    <w:rsid w:val="007E3A6D"/>
    <w:rsid w:val="007E4CA4"/>
    <w:rsid w:val="007E71B4"/>
    <w:rsid w:val="007F58FF"/>
    <w:rsid w:val="008017EC"/>
    <w:rsid w:val="0080382D"/>
    <w:rsid w:val="008052FD"/>
    <w:rsid w:val="008110AC"/>
    <w:rsid w:val="008125D7"/>
    <w:rsid w:val="008140EF"/>
    <w:rsid w:val="00820D17"/>
    <w:rsid w:val="008229D3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5F58"/>
    <w:rsid w:val="0087702B"/>
    <w:rsid w:val="00883CB7"/>
    <w:rsid w:val="00886CF7"/>
    <w:rsid w:val="00890929"/>
    <w:rsid w:val="0089266A"/>
    <w:rsid w:val="0089306D"/>
    <w:rsid w:val="008941BE"/>
    <w:rsid w:val="008978C7"/>
    <w:rsid w:val="008A1117"/>
    <w:rsid w:val="008A12E3"/>
    <w:rsid w:val="008A3CFE"/>
    <w:rsid w:val="008B3FE1"/>
    <w:rsid w:val="008B6165"/>
    <w:rsid w:val="008C5990"/>
    <w:rsid w:val="008C696C"/>
    <w:rsid w:val="008D0D23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42D5"/>
    <w:rsid w:val="008F4640"/>
    <w:rsid w:val="008F548F"/>
    <w:rsid w:val="008F5D03"/>
    <w:rsid w:val="009027A4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2C7"/>
    <w:rsid w:val="00960881"/>
    <w:rsid w:val="00961437"/>
    <w:rsid w:val="009616D1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0AD0"/>
    <w:rsid w:val="00991CB1"/>
    <w:rsid w:val="0099463C"/>
    <w:rsid w:val="00994D77"/>
    <w:rsid w:val="00996E98"/>
    <w:rsid w:val="009A17E8"/>
    <w:rsid w:val="009B02FE"/>
    <w:rsid w:val="009C0CFF"/>
    <w:rsid w:val="009C2CEB"/>
    <w:rsid w:val="009D0684"/>
    <w:rsid w:val="009D0B21"/>
    <w:rsid w:val="009D18A5"/>
    <w:rsid w:val="009D6BA7"/>
    <w:rsid w:val="009E4EF9"/>
    <w:rsid w:val="009F2E14"/>
    <w:rsid w:val="009F5AA5"/>
    <w:rsid w:val="009F69A1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821"/>
    <w:rsid w:val="00A21EA2"/>
    <w:rsid w:val="00A235E5"/>
    <w:rsid w:val="00A25C2E"/>
    <w:rsid w:val="00A3631C"/>
    <w:rsid w:val="00A36F80"/>
    <w:rsid w:val="00A47B45"/>
    <w:rsid w:val="00A504B8"/>
    <w:rsid w:val="00A50672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874C8"/>
    <w:rsid w:val="00A91F99"/>
    <w:rsid w:val="00A941BE"/>
    <w:rsid w:val="00A9451A"/>
    <w:rsid w:val="00A947F4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3C0"/>
    <w:rsid w:val="00AF6532"/>
    <w:rsid w:val="00AF6E5E"/>
    <w:rsid w:val="00AF7F8F"/>
    <w:rsid w:val="00B0116A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19C0"/>
    <w:rsid w:val="00B342E9"/>
    <w:rsid w:val="00B34FA0"/>
    <w:rsid w:val="00B36A35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BF6673"/>
    <w:rsid w:val="00C00B8A"/>
    <w:rsid w:val="00C0154E"/>
    <w:rsid w:val="00C02839"/>
    <w:rsid w:val="00C0485D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449A0"/>
    <w:rsid w:val="00C468C7"/>
    <w:rsid w:val="00C475C9"/>
    <w:rsid w:val="00C47D5A"/>
    <w:rsid w:val="00C5003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3FA7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2F7"/>
    <w:rsid w:val="00CC0A3F"/>
    <w:rsid w:val="00CC186B"/>
    <w:rsid w:val="00CC356D"/>
    <w:rsid w:val="00CC628B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2C5B"/>
    <w:rsid w:val="00D43507"/>
    <w:rsid w:val="00D453FF"/>
    <w:rsid w:val="00D45EB1"/>
    <w:rsid w:val="00D50F8A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31D7"/>
    <w:rsid w:val="00DE51D2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1398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6C5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4C53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04B6"/>
    <w:rsid w:val="00F255DF"/>
    <w:rsid w:val="00F25CB5"/>
    <w:rsid w:val="00F27E38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118</TotalTime>
  <Pages>1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8</cp:revision>
  <cp:lastPrinted>2009-11-19T20:24:00Z</cp:lastPrinted>
  <dcterms:created xsi:type="dcterms:W3CDTF">2012-05-08T12:48:00Z</dcterms:created>
  <dcterms:modified xsi:type="dcterms:W3CDTF">2012-07-06T13:00:00Z</dcterms:modified>
</cp:coreProperties>
</file>