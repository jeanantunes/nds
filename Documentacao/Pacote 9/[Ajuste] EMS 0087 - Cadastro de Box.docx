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9E7958">
        <w:rPr>
          <w:rFonts w:ascii="Arial Narrow" w:hAnsi="Arial Narrow"/>
          <w:b/>
          <w:sz w:val="40"/>
        </w:rPr>
        <w:t xml:space="preserve"> </w:t>
      </w:r>
      <w:r w:rsidR="0026277C" w:rsidRPr="0026277C">
        <w:rPr>
          <w:rFonts w:ascii="Arial Narrow" w:hAnsi="Arial Narrow"/>
          <w:b/>
          <w:sz w:val="36"/>
          <w:szCs w:val="36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2C092C">
        <w:rPr>
          <w:rFonts w:ascii="Arial Narrow" w:hAnsi="Arial Narrow"/>
          <w:b/>
          <w:sz w:val="36"/>
          <w:szCs w:val="36"/>
        </w:rPr>
        <w:t>0087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2C092C">
        <w:rPr>
          <w:rFonts w:ascii="Arial Narrow" w:hAnsi="Arial Narrow"/>
          <w:b/>
          <w:sz w:val="36"/>
          <w:szCs w:val="36"/>
        </w:rPr>
        <w:t>Cadastro de Box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C092C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A060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28/03/2012</w:t>
            </w:r>
          </w:p>
        </w:tc>
        <w:tc>
          <w:tcPr>
            <w:tcW w:w="1134" w:type="dxa"/>
          </w:tcPr>
          <w:p w:rsidR="00DD7C0F" w:rsidRPr="00875148" w:rsidRDefault="007A060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A06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</w:tcPr>
          <w:p w:rsidR="00DD7C0F" w:rsidRPr="00875148" w:rsidRDefault="007A06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A06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47EA1" w:rsidRPr="00875148" w:rsidTr="00347EA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347EA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F7E16" w:rsidRPr="00875148" w:rsidTr="002F7E1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E16" w:rsidRPr="00875148" w:rsidRDefault="002F7E16" w:rsidP="002D40E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E16" w:rsidRPr="00875148" w:rsidRDefault="002F7E16" w:rsidP="002D40E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E16" w:rsidRPr="00875148" w:rsidRDefault="002F7E16" w:rsidP="002D40E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E16" w:rsidRPr="00875148" w:rsidRDefault="002F7E16" w:rsidP="002D40E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E16" w:rsidRPr="00875148" w:rsidRDefault="002F7E16" w:rsidP="002D40E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75E60" w:rsidRPr="00875148" w:rsidTr="00975E6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60" w:rsidRPr="00875148" w:rsidRDefault="00975E60" w:rsidP="00975E6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17/05/2012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60" w:rsidRPr="00875148" w:rsidRDefault="00975E60" w:rsidP="00E86FFA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60" w:rsidRPr="00875148" w:rsidRDefault="00975E60" w:rsidP="00E86FF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60" w:rsidRPr="00875148" w:rsidRDefault="00975E60" w:rsidP="00E86FF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60" w:rsidRPr="00875148" w:rsidRDefault="00975E60" w:rsidP="00E86FF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BE246B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pelos cadastros de</w:t>
            </w:r>
            <w:r w:rsidR="002C092C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Box</w:t>
            </w:r>
            <w:r w:rsidR="00BE246B">
              <w:rPr>
                <w:rFonts w:ascii="Arial Narrow" w:hAnsi="Arial Narrow" w:cs="Arial"/>
                <w:color w:val="002060"/>
                <w:sz w:val="22"/>
                <w:szCs w:val="22"/>
              </w:rPr>
              <w:t>es (espaço físico que o distribuidor determina para fazer a operação de lançamento e recolhimento físico. Este espaço é dividido conforme necessidade da operação – ex: box de lançamento para livrarias, box de cotas do interior, etc. e a parte lógica do sistema deve representar esta divisão.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permitirá o cadastro </w:t>
      </w:r>
      <w:r w:rsidR="007A0602">
        <w:rPr>
          <w:rFonts w:ascii="Arial Narrow" w:hAnsi="Arial Narrow" w:cs="Arial"/>
          <w:color w:val="002060"/>
          <w:sz w:val="22"/>
          <w:szCs w:val="22"/>
        </w:rPr>
        <w:t xml:space="preserve">e manutenção </w:t>
      </w:r>
      <w:r>
        <w:rPr>
          <w:rFonts w:ascii="Arial Narrow" w:hAnsi="Arial Narrow" w:cs="Arial"/>
          <w:color w:val="002060"/>
          <w:sz w:val="22"/>
          <w:szCs w:val="22"/>
        </w:rPr>
        <w:t xml:space="preserve">de registros. </w:t>
      </w:r>
    </w:p>
    <w:p w:rsidR="00843E5F" w:rsidRDefault="00843E5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180A" w:rsidRDefault="007A060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deve entrar com </w:t>
      </w:r>
      <w:r w:rsidR="00BE246B">
        <w:rPr>
          <w:rFonts w:ascii="Arial Narrow" w:hAnsi="Arial Narrow" w:cs="Arial"/>
          <w:color w:val="002060"/>
          <w:sz w:val="22"/>
          <w:szCs w:val="22"/>
        </w:rPr>
        <w:t>um código de box e</w:t>
      </w:r>
      <w:r>
        <w:rPr>
          <w:rFonts w:ascii="Arial Narrow" w:hAnsi="Arial Narrow" w:cs="Arial"/>
          <w:color w:val="002060"/>
          <w:sz w:val="22"/>
          <w:szCs w:val="22"/>
        </w:rPr>
        <w:t xml:space="preserve"> o tipo de box,  a funcionalidade deve exibir todos 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os </w:t>
      </w:r>
      <w:r w:rsidR="00BE246B">
        <w:rPr>
          <w:rFonts w:ascii="Arial Narrow" w:hAnsi="Arial Narrow" w:cs="Arial"/>
          <w:color w:val="002060"/>
          <w:sz w:val="22"/>
          <w:szCs w:val="22"/>
        </w:rPr>
        <w:t>Boxe</w:t>
      </w:r>
      <w:r w:rsidR="002C092C">
        <w:rPr>
          <w:rFonts w:ascii="Arial Narrow" w:hAnsi="Arial Narrow" w:cs="Arial"/>
          <w:color w:val="002060"/>
          <w:sz w:val="22"/>
          <w:szCs w:val="22"/>
        </w:rPr>
        <w:t>s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cadastrados </w:t>
      </w:r>
      <w:r w:rsidR="00205E4F">
        <w:rPr>
          <w:rFonts w:ascii="Arial Narrow" w:hAnsi="Arial Narrow" w:cs="Arial"/>
          <w:color w:val="002060"/>
          <w:sz w:val="22"/>
          <w:szCs w:val="22"/>
        </w:rPr>
        <w:t xml:space="preserve">e </w:t>
      </w:r>
      <w:r w:rsidR="002F180A">
        <w:rPr>
          <w:rFonts w:ascii="Arial Narrow" w:hAnsi="Arial Narrow" w:cs="Arial"/>
          <w:color w:val="002060"/>
          <w:sz w:val="22"/>
          <w:szCs w:val="22"/>
        </w:rPr>
        <w:t>paginados de acordo com o layout</w:t>
      </w:r>
      <w:r>
        <w:rPr>
          <w:rFonts w:ascii="Arial Narrow" w:hAnsi="Arial Narrow" w:cs="Arial"/>
          <w:color w:val="002060"/>
          <w:sz w:val="22"/>
          <w:szCs w:val="22"/>
        </w:rPr>
        <w:t xml:space="preserve"> da tela em anexo</w:t>
      </w:r>
      <w:r w:rsidR="002F180A">
        <w:rPr>
          <w:rFonts w:ascii="Arial Narrow" w:hAnsi="Arial Narrow" w:cs="Arial"/>
          <w:color w:val="002060"/>
          <w:sz w:val="22"/>
          <w:szCs w:val="22"/>
        </w:rPr>
        <w:t>.</w:t>
      </w:r>
    </w:p>
    <w:p w:rsidR="00843E5F" w:rsidRDefault="00843E5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C092C" w:rsidRDefault="002C09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Distribuidor deverá ter pelo menos um Box </w:t>
      </w:r>
      <w:r w:rsidR="00B85F66">
        <w:rPr>
          <w:rFonts w:ascii="Arial Narrow" w:hAnsi="Arial Narrow" w:cs="Arial"/>
          <w:color w:val="002060"/>
          <w:sz w:val="22"/>
          <w:szCs w:val="22"/>
        </w:rPr>
        <w:t xml:space="preserve">de cada “tipo” </w:t>
      </w:r>
      <w:r>
        <w:rPr>
          <w:rFonts w:ascii="Arial Narrow" w:hAnsi="Arial Narrow" w:cs="Arial"/>
          <w:color w:val="002060"/>
          <w:sz w:val="22"/>
          <w:szCs w:val="22"/>
        </w:rPr>
        <w:t>cadastrado.</w:t>
      </w:r>
    </w:p>
    <w:p w:rsidR="00843E5F" w:rsidRDefault="00843E5F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00D68" w:rsidRDefault="00100D68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nome do box, no grid, deve servir de link para abertura de pop-up com todas as cotas que estão dentro deste box, independente de roteiro e rota.</w:t>
      </w:r>
    </w:p>
    <w:p w:rsidR="00100D68" w:rsidRDefault="00100D68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7141A" w:rsidRDefault="007A0602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uma ação para alteração ou exclusão do item selecionado.</w:t>
      </w:r>
      <w:r w:rsidR="00100D68" w:rsidRPr="00100D6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100D68">
        <w:rPr>
          <w:rFonts w:ascii="Arial Narrow" w:hAnsi="Arial Narrow" w:cs="Arial"/>
          <w:color w:val="002060"/>
          <w:sz w:val="22"/>
          <w:szCs w:val="22"/>
        </w:rPr>
        <w:t xml:space="preserve">Para alteração, deve retornar a tela de </w:t>
      </w:r>
      <w:r w:rsidR="0007141A">
        <w:rPr>
          <w:rFonts w:ascii="Arial Narrow" w:hAnsi="Arial Narrow" w:cs="Arial"/>
          <w:color w:val="002060"/>
          <w:sz w:val="22"/>
          <w:szCs w:val="22"/>
        </w:rPr>
        <w:t>cadastro o item selecionado</w:t>
      </w:r>
      <w:r w:rsidR="00100D68">
        <w:rPr>
          <w:rFonts w:ascii="Arial Narrow" w:hAnsi="Arial Narrow" w:cs="Arial"/>
          <w:color w:val="002060"/>
          <w:sz w:val="22"/>
          <w:szCs w:val="22"/>
        </w:rPr>
        <w:t xml:space="preserve">. </w:t>
      </w:r>
      <w:r w:rsidR="0007141A">
        <w:rPr>
          <w:rFonts w:ascii="Arial Narrow" w:hAnsi="Arial Narrow" w:cs="Arial"/>
          <w:color w:val="002060"/>
          <w:sz w:val="22"/>
          <w:szCs w:val="22"/>
        </w:rPr>
        <w:t xml:space="preserve">Caso o </w:t>
      </w:r>
      <w:proofErr w:type="gramStart"/>
      <w:r w:rsidR="0007141A">
        <w:rPr>
          <w:rFonts w:ascii="Arial Narrow" w:hAnsi="Arial Narrow" w:cs="Arial"/>
          <w:color w:val="002060"/>
          <w:sz w:val="22"/>
          <w:szCs w:val="22"/>
        </w:rPr>
        <w:t>box</w:t>
      </w:r>
      <w:proofErr w:type="gramEnd"/>
      <w:r w:rsidR="0007141A">
        <w:rPr>
          <w:rFonts w:ascii="Arial Narrow" w:hAnsi="Arial Narrow" w:cs="Arial"/>
          <w:color w:val="002060"/>
          <w:sz w:val="22"/>
          <w:szCs w:val="22"/>
        </w:rPr>
        <w:t xml:space="preserve"> já tenha </w:t>
      </w:r>
      <w:r w:rsidR="00975E60">
        <w:rPr>
          <w:rFonts w:ascii="Arial Narrow" w:hAnsi="Arial Narrow" w:cs="Arial"/>
          <w:color w:val="002060"/>
          <w:sz w:val="22"/>
          <w:szCs w:val="22"/>
        </w:rPr>
        <w:t xml:space="preserve">uma Cota associada ou já conste em alguma roteirização, a funcionalidade não deve permitir a </w:t>
      </w:r>
      <w:r w:rsidR="0042448D">
        <w:rPr>
          <w:rFonts w:ascii="Arial Narrow" w:hAnsi="Arial Narrow" w:cs="Arial"/>
          <w:color w:val="002060"/>
          <w:sz w:val="22"/>
          <w:szCs w:val="22"/>
        </w:rPr>
        <w:t>alteração do tipo de box ou do código do box.</w:t>
      </w:r>
    </w:p>
    <w:p w:rsidR="0026277C" w:rsidRDefault="0026277C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A0602" w:rsidRDefault="007A0602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exclusão deve haver solicitação de confirmação de exclusão, respeitando a integridade referencial do banco de dados</w:t>
      </w:r>
      <w:r w:rsidR="00843E5F">
        <w:rPr>
          <w:rFonts w:ascii="Arial Narrow" w:hAnsi="Arial Narrow" w:cs="Arial"/>
          <w:color w:val="002060"/>
          <w:sz w:val="22"/>
          <w:szCs w:val="22"/>
        </w:rPr>
        <w:t>. Para realizar a exclusão o sistema deve</w:t>
      </w:r>
      <w:r w:rsidR="001C1AF4">
        <w:rPr>
          <w:rFonts w:ascii="Arial Narrow" w:hAnsi="Arial Narrow" w:cs="Arial"/>
          <w:color w:val="002060"/>
          <w:sz w:val="22"/>
          <w:szCs w:val="22"/>
        </w:rPr>
        <w:t xml:space="preserve"> checar se ainda há Cotas relacion</w:t>
      </w:r>
      <w:r w:rsidR="00843E5F">
        <w:rPr>
          <w:rFonts w:ascii="Arial Narrow" w:hAnsi="Arial Narrow" w:cs="Arial"/>
          <w:color w:val="002060"/>
          <w:sz w:val="22"/>
          <w:szCs w:val="22"/>
        </w:rPr>
        <w:t>a</w:t>
      </w:r>
      <w:r w:rsidR="001C1AF4">
        <w:rPr>
          <w:rFonts w:ascii="Arial Narrow" w:hAnsi="Arial Narrow" w:cs="Arial"/>
          <w:color w:val="002060"/>
          <w:sz w:val="22"/>
          <w:szCs w:val="22"/>
        </w:rPr>
        <w:t>da</w:t>
      </w:r>
      <w:r w:rsidR="00843E5F">
        <w:rPr>
          <w:rFonts w:ascii="Arial Narrow" w:hAnsi="Arial Narrow" w:cs="Arial"/>
          <w:color w:val="002060"/>
          <w:sz w:val="22"/>
          <w:szCs w:val="22"/>
        </w:rPr>
        <w:t>s</w:t>
      </w:r>
      <w:r w:rsidR="001C1AF4">
        <w:rPr>
          <w:rFonts w:ascii="Arial Narrow" w:hAnsi="Arial Narrow" w:cs="Arial"/>
          <w:color w:val="002060"/>
          <w:sz w:val="22"/>
          <w:szCs w:val="22"/>
        </w:rPr>
        <w:t xml:space="preserve"> a determinado box, neste caso não deve permitir exclusão.</w:t>
      </w:r>
    </w:p>
    <w:p w:rsidR="002F180A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6277C" w:rsidRDefault="0026277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6277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funcionalidade deve garantir que todos os </w:t>
      </w:r>
      <w:proofErr w:type="gramStart"/>
      <w:r w:rsidRPr="0026277C">
        <w:rPr>
          <w:rFonts w:ascii="Arial Narrow" w:hAnsi="Arial Narrow" w:cs="Arial"/>
          <w:color w:val="002060"/>
          <w:sz w:val="22"/>
          <w:szCs w:val="22"/>
          <w:highlight w:val="yellow"/>
        </w:rPr>
        <w:t>box</w:t>
      </w:r>
      <w:proofErr w:type="gramEnd"/>
      <w:r w:rsidRPr="0026277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cadastrados sejam únicos, ou seja, não possibilitar que a mesma descrição e nome sejam atribuídos pelo usuário para mais de um box do mesmo tipo.</w:t>
      </w:r>
    </w:p>
    <w:p w:rsidR="0026277C" w:rsidRDefault="0026277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F2C0F" w:rsidRDefault="006F2C0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6F2C0F"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deve possibilitar a geração de arquivo e impressão do resultado da pesquisa, assim como dos detalhes.</w:t>
      </w:r>
    </w:p>
    <w:p w:rsidR="006F2C0F" w:rsidRDefault="006F2C0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2C092C">
        <w:rPr>
          <w:rFonts w:ascii="Arial Narrow" w:hAnsi="Arial Narrow"/>
          <w:b/>
        </w:rPr>
        <w:t>Cadastro de Box’s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  <w:bookmarkStart w:id="13" w:name="_GoBack"/>
      <w:bookmarkEnd w:id="13"/>
    </w:p>
    <w:p w:rsidR="00BA20BF" w:rsidRDefault="002C092C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Box: É o código do box a ser cadastrado. Será escolhido pelo usuário e deve verificar a existência de um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 xml:space="preserve"> cadastrado.</w:t>
      </w:r>
      <w:r w:rsidR="00CD7532" w:rsidRPr="00CD7532">
        <w:rPr>
          <w:rFonts w:ascii="Arial Narrow" w:hAnsi="Arial Narrow"/>
          <w:highlight w:val="yellow"/>
        </w:rPr>
        <w:t>(concatenar código do box com a descrição)</w:t>
      </w:r>
    </w:p>
    <w:p w:rsidR="00B85F66" w:rsidRDefault="00B85F66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Box: Campo para seleção do Tipo de Box para pesquisa (ex.: Lança</w:t>
      </w:r>
      <w:r w:rsidR="00BE246B">
        <w:rPr>
          <w:rFonts w:ascii="Arial Narrow" w:hAnsi="Arial Narrow"/>
        </w:rPr>
        <w:t xml:space="preserve">mento, </w:t>
      </w:r>
      <w:proofErr w:type="gramStart"/>
      <w:r w:rsidR="00BE246B">
        <w:rPr>
          <w:rFonts w:ascii="Arial Narrow" w:hAnsi="Arial Narrow"/>
        </w:rPr>
        <w:t>Encalhe,</w:t>
      </w:r>
      <w:proofErr w:type="gramEnd"/>
      <w:del w:id="14" w:author="Kaina da Silva" w:date="2012-06-06T09:54:00Z">
        <w:r w:rsidR="00BE246B" w:rsidDel="006F2C0F">
          <w:rPr>
            <w:rFonts w:ascii="Arial Narrow" w:hAnsi="Arial Narrow"/>
          </w:rPr>
          <w:delText xml:space="preserve"> Suplementar</w:delText>
        </w:r>
        <w:r w:rsidR="00492815" w:rsidDel="006F2C0F">
          <w:rPr>
            <w:rFonts w:ascii="Arial Narrow" w:hAnsi="Arial Narrow"/>
          </w:rPr>
          <w:delText>, NA</w:delText>
        </w:r>
      </w:del>
      <w:r>
        <w:rPr>
          <w:rFonts w:ascii="Arial Narrow" w:hAnsi="Arial Narrow"/>
        </w:rPr>
        <w:t>)</w:t>
      </w:r>
      <w:r w:rsidR="00BE246B">
        <w:rPr>
          <w:rFonts w:ascii="Arial Narrow" w:hAnsi="Arial Narrow"/>
        </w:rPr>
        <w:t>.</w:t>
      </w:r>
    </w:p>
    <w:p w:rsidR="00BA20BF" w:rsidRDefault="00BA20BF" w:rsidP="00BA20BF">
      <w:pPr>
        <w:pStyle w:val="PargrafodaLista"/>
        <w:ind w:left="1146"/>
        <w:rPr>
          <w:rFonts w:ascii="Arial Narrow" w:hAnsi="Arial Narrow"/>
        </w:rPr>
      </w:pPr>
    </w:p>
    <w:p w:rsidR="0076369B" w:rsidRDefault="0076369B" w:rsidP="00B70D72">
      <w:pPr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</w:t>
      </w:r>
      <w:r w:rsidR="00DA1C9B">
        <w:rPr>
          <w:rFonts w:ascii="Arial Narrow" w:hAnsi="Arial Narrow"/>
        </w:rPr>
        <w:t>tornados pela ação de pesquisa.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704AC5" w:rsidRDefault="00DA1C9B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E9572F" w:rsidRPr="00704AC5">
        <w:rPr>
          <w:rFonts w:ascii="Arial Narrow" w:hAnsi="Arial Narrow"/>
        </w:rPr>
        <w:t>:</w:t>
      </w:r>
      <w:r w:rsidR="00B70D72" w:rsidRPr="00704AC5">
        <w:rPr>
          <w:rFonts w:ascii="Arial Narrow" w:hAnsi="Arial Narrow"/>
        </w:rPr>
        <w:t xml:space="preserve"> </w:t>
      </w:r>
      <w:r w:rsidR="00704AC5">
        <w:rPr>
          <w:rFonts w:ascii="Arial Narrow" w:hAnsi="Arial Narrow"/>
        </w:rPr>
        <w:t>Deverá rec</w:t>
      </w:r>
      <w:r w:rsidR="0051460A">
        <w:rPr>
          <w:rFonts w:ascii="Arial Narrow" w:hAnsi="Arial Narrow"/>
        </w:rPr>
        <w:t>uperar a informação do cadastro (serão links para exibição de detalhes do box, ou seja, todas as cotas do box selecionado</w:t>
      </w:r>
      <w:r w:rsidR="00E259D8">
        <w:rPr>
          <w:rFonts w:ascii="Arial Narrow" w:hAnsi="Arial Narrow"/>
        </w:rPr>
        <w:t>, este relacionamento será feita na EMS de roteirização</w:t>
      </w:r>
      <w:r w:rsidR="0051460A">
        <w:rPr>
          <w:rFonts w:ascii="Arial Narrow" w:hAnsi="Arial Narrow"/>
        </w:rPr>
        <w:t>)</w:t>
      </w:r>
    </w:p>
    <w:p w:rsidR="007A0602" w:rsidRDefault="00B85F66" w:rsidP="00B85F6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 do BOX: Deverá recuperar a informação do cadastro.</w:t>
      </w:r>
    </w:p>
    <w:p w:rsidR="00B85F66" w:rsidRDefault="00B85F66" w:rsidP="00B85F6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do Box: Deverá recuperar a informação do cadastro.</w:t>
      </w:r>
    </w:p>
    <w:p w:rsidR="009B4FAE" w:rsidRDefault="009B4FAE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Recupera para a tela de cadastro o conteúdo selecionado para </w:t>
      </w:r>
      <w:r w:rsidR="00656F12">
        <w:rPr>
          <w:rFonts w:ascii="Arial Narrow" w:hAnsi="Arial Narrow"/>
        </w:rPr>
        <w:t>alteração</w:t>
      </w:r>
      <w:r>
        <w:rPr>
          <w:rFonts w:ascii="Arial Narrow" w:hAnsi="Arial Narrow"/>
        </w:rPr>
        <w:t xml:space="preserve">, ou exclui </w:t>
      </w:r>
      <w:r w:rsidR="0083162C">
        <w:rPr>
          <w:rFonts w:ascii="Arial Narrow" w:hAnsi="Arial Narrow"/>
        </w:rPr>
        <w:t xml:space="preserve">o </w:t>
      </w:r>
      <w:r>
        <w:rPr>
          <w:rFonts w:ascii="Arial Narrow" w:hAnsi="Arial Narrow"/>
        </w:rPr>
        <w:t>item selecionado</w:t>
      </w:r>
      <w:r w:rsidR="00B24D1B">
        <w:rPr>
          <w:rFonts w:ascii="Arial Narrow" w:hAnsi="Arial Narrow"/>
        </w:rPr>
        <w:t>.</w:t>
      </w:r>
    </w:p>
    <w:p w:rsidR="00F01601" w:rsidRDefault="00F01601" w:rsidP="00F01601">
      <w:pPr>
        <w:ind w:left="786"/>
        <w:rPr>
          <w:rFonts w:ascii="Arial Narrow" w:hAnsi="Arial Narrow"/>
        </w:rPr>
      </w:pPr>
    </w:p>
    <w:p w:rsidR="0051460A" w:rsidRDefault="0051460A" w:rsidP="00F01601">
      <w:pPr>
        <w:ind w:left="786"/>
        <w:rPr>
          <w:rFonts w:ascii="Arial Narrow" w:hAnsi="Arial Narrow"/>
        </w:rPr>
      </w:pPr>
    </w:p>
    <w:p w:rsidR="00F01601" w:rsidRDefault="00F01601" w:rsidP="00F01601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 xml:space="preserve">Grid da Janela de </w:t>
      </w:r>
      <w:r w:rsidR="0051460A">
        <w:rPr>
          <w:rFonts w:ascii="Arial Narrow" w:hAnsi="Arial Narrow"/>
        </w:rPr>
        <w:t>Detalhes do Box</w:t>
      </w:r>
      <w:r>
        <w:rPr>
          <w:rFonts w:ascii="Arial Narrow" w:hAnsi="Arial Narrow"/>
        </w:rPr>
        <w:t>:</w:t>
      </w:r>
    </w:p>
    <w:p w:rsidR="00F01601" w:rsidRDefault="00F01601" w:rsidP="00F01601">
      <w:pPr>
        <w:ind w:left="786"/>
        <w:rPr>
          <w:rFonts w:ascii="Arial Narrow" w:hAnsi="Arial Narrow"/>
        </w:rPr>
      </w:pPr>
    </w:p>
    <w:p w:rsidR="00F01601" w:rsidRDefault="00F01601" w:rsidP="00F01601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</w:t>
      </w:r>
    </w:p>
    <w:p w:rsidR="00F01601" w:rsidRDefault="00F01601" w:rsidP="00F01601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</w:t>
      </w:r>
    </w:p>
    <w:p w:rsidR="00F01601" w:rsidRDefault="00F01601" w:rsidP="00F01601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Roteiro: Roteiro que esta cota está inserido, neste box.</w:t>
      </w:r>
    </w:p>
    <w:p w:rsidR="00F01601" w:rsidRDefault="00F01601" w:rsidP="00F01601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Rota:</w:t>
      </w:r>
      <w:r w:rsidRPr="00F0160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Rota que esta cota está inserido, neste box.</w:t>
      </w:r>
    </w:p>
    <w:p w:rsidR="00F01601" w:rsidRDefault="00F01601" w:rsidP="00F01601">
      <w:pPr>
        <w:rPr>
          <w:rFonts w:ascii="Arial Narrow" w:hAnsi="Arial Narrow"/>
        </w:rPr>
      </w:pPr>
    </w:p>
    <w:p w:rsidR="00492815" w:rsidRDefault="00492815" w:rsidP="00492815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Campos editáveis Novo Box:</w:t>
      </w:r>
    </w:p>
    <w:p w:rsidR="00492815" w:rsidRDefault="00492815" w:rsidP="00492815">
      <w:pPr>
        <w:ind w:left="720"/>
        <w:rPr>
          <w:rFonts w:ascii="Arial Narrow" w:hAnsi="Arial Narrow"/>
        </w:rPr>
      </w:pPr>
    </w:p>
    <w:p w:rsidR="00492815" w:rsidRDefault="00492815" w:rsidP="0049281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Box: código do </w:t>
      </w:r>
      <w:proofErr w:type="gramStart"/>
      <w:r>
        <w:rPr>
          <w:rFonts w:ascii="Arial Narrow" w:hAnsi="Arial Narrow"/>
        </w:rPr>
        <w:t>box</w:t>
      </w:r>
      <w:proofErr w:type="gramEnd"/>
      <w:r w:rsidR="00CD7532">
        <w:rPr>
          <w:rFonts w:ascii="Arial Narrow" w:hAnsi="Arial Narrow"/>
        </w:rPr>
        <w:t xml:space="preserve"> </w:t>
      </w:r>
      <w:r w:rsidR="00CD7532" w:rsidRPr="00B746CC">
        <w:rPr>
          <w:rFonts w:ascii="Arial Narrow" w:hAnsi="Arial Narrow"/>
          <w:highlight w:val="yellow"/>
        </w:rPr>
        <w:t>(código será numérico)</w:t>
      </w:r>
    </w:p>
    <w:p w:rsidR="00492815" w:rsidRDefault="00492815" w:rsidP="0049281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Nome do </w:t>
      </w:r>
      <w:proofErr w:type="gramStart"/>
      <w:r>
        <w:rPr>
          <w:rFonts w:ascii="Arial Narrow" w:hAnsi="Arial Narrow"/>
        </w:rPr>
        <w:t>box</w:t>
      </w:r>
      <w:proofErr w:type="gramEnd"/>
    </w:p>
    <w:p w:rsidR="00492815" w:rsidRPr="009E7958" w:rsidRDefault="00492815" w:rsidP="00492815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9E7958">
        <w:rPr>
          <w:rFonts w:ascii="Arial Narrow" w:hAnsi="Arial Narrow"/>
        </w:rPr>
        <w:t xml:space="preserve">Tipo do </w:t>
      </w:r>
      <w:r w:rsidR="0055628A" w:rsidRPr="009E7958">
        <w:rPr>
          <w:rFonts w:ascii="Arial Narrow" w:hAnsi="Arial Narrow"/>
        </w:rPr>
        <w:t>Box</w:t>
      </w:r>
      <w:r w:rsidRPr="009E7958">
        <w:rPr>
          <w:rFonts w:ascii="Arial Narrow" w:hAnsi="Arial Narrow"/>
        </w:rPr>
        <w:t xml:space="preserve">: combo com escolha do tipo do </w:t>
      </w:r>
      <w:proofErr w:type="gramStart"/>
      <w:r w:rsidRPr="009E7958">
        <w:rPr>
          <w:rFonts w:ascii="Arial Narrow" w:hAnsi="Arial Narrow"/>
        </w:rPr>
        <w:t>box</w:t>
      </w:r>
      <w:proofErr w:type="gramEnd"/>
      <w:r w:rsidRPr="009E7958">
        <w:rPr>
          <w:rFonts w:ascii="Arial Narrow" w:hAnsi="Arial Narrow"/>
        </w:rPr>
        <w:t xml:space="preserve"> (Lançamento, Encalhe,</w:t>
      </w:r>
      <w:del w:id="15" w:author="Kaina da Silva" w:date="2012-06-06T09:53:00Z">
        <w:r w:rsidRPr="009E7958" w:rsidDel="006F2C0F">
          <w:rPr>
            <w:rFonts w:ascii="Arial Narrow" w:hAnsi="Arial Narrow"/>
          </w:rPr>
          <w:delText xml:space="preserve"> Suplementar, NA</w:delText>
        </w:r>
      </w:del>
      <w:r w:rsidR="009E7958">
        <w:rPr>
          <w:rFonts w:ascii="Arial Narrow" w:hAnsi="Arial Narrow"/>
        </w:rPr>
        <w:t xml:space="preserve">, </w:t>
      </w:r>
      <w:r w:rsidRPr="009E7958">
        <w:rPr>
          <w:rFonts w:ascii="Arial Narrow" w:hAnsi="Arial Narrow"/>
        </w:rPr>
        <w:t>Posto Avançado</w:t>
      </w:r>
      <w:r w:rsidR="009E7958">
        <w:rPr>
          <w:rFonts w:ascii="Arial Narrow" w:hAnsi="Arial Narrow"/>
        </w:rPr>
        <w:t xml:space="preserve"> -</w:t>
      </w:r>
      <w:r w:rsidRPr="009E7958">
        <w:rPr>
          <w:rFonts w:ascii="Arial Narrow" w:hAnsi="Arial Narrow"/>
        </w:rPr>
        <w:t xml:space="preserve"> Informação se este Box está sendo criado para agregar as cotas de uma Praça Atendida/Posto Avançado da Distribuidora</w:t>
      </w:r>
      <w:r w:rsidR="009E7958">
        <w:rPr>
          <w:rFonts w:ascii="Arial Narrow" w:hAnsi="Arial Narrow"/>
        </w:rPr>
        <w:t>)</w:t>
      </w:r>
      <w:r w:rsidRPr="009E7958">
        <w:rPr>
          <w:rFonts w:ascii="Arial Narrow" w:hAnsi="Arial Narrow"/>
        </w:rPr>
        <w:t>.</w:t>
      </w:r>
    </w:p>
    <w:p w:rsidR="00492815" w:rsidRDefault="00492815" w:rsidP="00492815">
      <w:pPr>
        <w:ind w:left="720"/>
        <w:rPr>
          <w:rFonts w:ascii="Arial Narrow" w:hAnsi="Arial Narrow"/>
        </w:rPr>
      </w:pPr>
    </w:p>
    <w:p w:rsidR="00F01601" w:rsidRDefault="00F01601" w:rsidP="00F01601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 ordenação desta é por roteiro, rota e em seguida por cota.</w:t>
      </w:r>
    </w:p>
    <w:p w:rsidR="00901BF4" w:rsidRPr="00F01601" w:rsidRDefault="00901BF4" w:rsidP="00F01601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Obs.: Uma cota pode estar inserida em mais de um roteiro ou uma rota, neste caso a mes</w:t>
      </w:r>
      <w:r w:rsidR="0051460A">
        <w:rPr>
          <w:rFonts w:ascii="Arial Narrow" w:hAnsi="Arial Narrow"/>
        </w:rPr>
        <w:t>m</w:t>
      </w:r>
      <w:r>
        <w:rPr>
          <w:rFonts w:ascii="Arial Narrow" w:hAnsi="Arial Narrow"/>
        </w:rPr>
        <w:t>a deve constar em todas as rotas ou roteiros que está cadastrada.</w:t>
      </w: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 xml:space="preserve">Pesquisar: </w:t>
      </w:r>
      <w:r w:rsidR="00704AC5" w:rsidRPr="00704AC5">
        <w:rPr>
          <w:rFonts w:ascii="Arial Narrow" w:hAnsi="Arial Narrow"/>
        </w:rPr>
        <w:t>Trabalha junto com o check-box e</w:t>
      </w:r>
      <w:r w:rsidR="00AB606A" w:rsidRPr="00704AC5">
        <w:rPr>
          <w:rFonts w:ascii="Arial Narrow" w:hAnsi="Arial Narrow"/>
        </w:rPr>
        <w:t>xecuta</w:t>
      </w:r>
      <w:r w:rsidR="00704AC5" w:rsidRPr="00704AC5">
        <w:rPr>
          <w:rFonts w:ascii="Arial Narrow" w:hAnsi="Arial Narrow"/>
        </w:rPr>
        <w:t>ndo</w:t>
      </w:r>
      <w:r w:rsidR="00AB606A" w:rsidRPr="00704AC5">
        <w:rPr>
          <w:rFonts w:ascii="Arial Narrow" w:hAnsi="Arial Narrow"/>
        </w:rPr>
        <w:t xml:space="preserve"> a ação da pesquisa baseada n</w:t>
      </w:r>
      <w:r w:rsidR="00704AC5" w:rsidRPr="00704AC5">
        <w:rPr>
          <w:rFonts w:ascii="Arial Narrow" w:hAnsi="Arial Narrow"/>
        </w:rPr>
        <w:t>a seleção.</w:t>
      </w:r>
      <w:r w:rsidR="00AB606A" w:rsidRPr="00704AC5">
        <w:rPr>
          <w:rFonts w:ascii="Arial Narrow" w:hAnsi="Arial Narrow"/>
        </w:rPr>
        <w:t xml:space="preserve"> </w:t>
      </w:r>
    </w:p>
    <w:p w:rsidR="00704AC5" w:rsidRDefault="00B24D1B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</w:t>
      </w:r>
      <w:r w:rsidR="00704AC5">
        <w:rPr>
          <w:rFonts w:ascii="Arial Narrow" w:hAnsi="Arial Narrow"/>
        </w:rPr>
        <w:t>: Ação para inserir o que foi digitado no cadastro.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(x) Excluir: Excluir a informação. Deverá respeitar a integridade referencial do banco d</w:t>
      </w:r>
      <w:r w:rsidR="00DA1C9B">
        <w:rPr>
          <w:rFonts w:ascii="Arial Narrow" w:hAnsi="Arial Narrow"/>
        </w:rPr>
        <w:t>e dados.</w:t>
      </w:r>
    </w:p>
    <w:p w:rsidR="00B24D1B" w:rsidRDefault="00B24D1B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(/) Altera: Altera a informação do item selecionado.</w:t>
      </w:r>
    </w:p>
    <w:p w:rsidR="006F2C0F" w:rsidRPr="006F2C0F" w:rsidRDefault="006F2C0F" w:rsidP="00E9572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6F2C0F">
        <w:rPr>
          <w:rFonts w:ascii="Arial Narrow" w:hAnsi="Arial Narrow"/>
          <w:highlight w:val="yellow"/>
        </w:rPr>
        <w:t>Imprimir: Ação de impressão da consulta.</w:t>
      </w:r>
    </w:p>
    <w:p w:rsidR="006F2C0F" w:rsidRPr="006F2C0F" w:rsidRDefault="006F2C0F" w:rsidP="00E9572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6F2C0F">
        <w:rPr>
          <w:rFonts w:ascii="Arial Narrow" w:hAnsi="Arial Narrow"/>
          <w:highlight w:val="yellow"/>
        </w:rPr>
        <w:t>Arquivo: ação de gerar arquivo Excel da consulta.</w:t>
      </w:r>
    </w:p>
    <w:p w:rsidR="00704AC5" w:rsidRPr="00704AC5" w:rsidRDefault="00704AC5" w:rsidP="00704AC5">
      <w:pPr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9B4FAE" w:rsidRDefault="009B4FAE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Tela de Pesquisa e resultado da Pesquisa:</w:t>
      </w:r>
    </w:p>
    <w:p w:rsidR="008C066E" w:rsidRDefault="008C066E">
      <w:pPr>
        <w:rPr>
          <w:rFonts w:ascii="Arial Narrow" w:hAnsi="Arial Narrow"/>
          <w:noProof/>
        </w:rPr>
      </w:pPr>
    </w:p>
    <w:p w:rsidR="007B4DD6" w:rsidRDefault="0055628A">
      <w:pPr>
        <w:rPr>
          <w:rFonts w:ascii="Arial Narrow" w:hAnsi="Arial Narrow"/>
          <w:noProof/>
        </w:rPr>
      </w:pPr>
      <w:r>
        <w:rPr>
          <w:noProof/>
        </w:rPr>
        <w:drawing>
          <wp:inline distT="0" distB="0" distL="0" distR="0" wp14:anchorId="10A0D844" wp14:editId="6C351BFA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A8" w:rsidRDefault="003722A8">
      <w:pPr>
        <w:rPr>
          <w:rFonts w:ascii="Arial Narrow" w:hAnsi="Arial Narrow"/>
          <w:noProof/>
        </w:rPr>
      </w:pPr>
    </w:p>
    <w:p w:rsidR="003722A8" w:rsidRDefault="003722A8">
      <w:pPr>
        <w:rPr>
          <w:rFonts w:ascii="Arial Narrow" w:hAnsi="Arial Narrow"/>
          <w:noProof/>
        </w:rPr>
      </w:pPr>
    </w:p>
    <w:p w:rsidR="008C066E" w:rsidRDefault="00B66052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Inclusão de novo </w:t>
      </w:r>
      <w:r w:rsidR="008C066E">
        <w:rPr>
          <w:rFonts w:ascii="Arial Narrow" w:hAnsi="Arial Narrow"/>
        </w:rPr>
        <w:t>Box</w:t>
      </w:r>
    </w:p>
    <w:p w:rsidR="008C066E" w:rsidRDefault="008C066E">
      <w:pPr>
        <w:rPr>
          <w:rFonts w:ascii="Arial Narrow" w:hAnsi="Arial Narrow"/>
        </w:rPr>
      </w:pPr>
    </w:p>
    <w:p w:rsidR="0051460A" w:rsidRDefault="0055628A" w:rsidP="0055628A">
      <w:pPr>
        <w:jc w:val="center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07497969" wp14:editId="170E31E7">
            <wp:extent cx="5612130" cy="315531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0A" w:rsidRDefault="0051460A">
      <w:pPr>
        <w:rPr>
          <w:rFonts w:ascii="Arial Narrow" w:hAnsi="Arial Narrow"/>
        </w:rPr>
      </w:pPr>
    </w:p>
    <w:p w:rsidR="0051460A" w:rsidRDefault="00B66052">
      <w:pPr>
        <w:rPr>
          <w:rFonts w:ascii="Arial Narrow" w:hAnsi="Arial Narrow"/>
        </w:rPr>
      </w:pPr>
      <w:r>
        <w:rPr>
          <w:rFonts w:ascii="Arial Narrow" w:hAnsi="Arial Narrow"/>
        </w:rPr>
        <w:t>Detalhes do Box</w:t>
      </w:r>
    </w:p>
    <w:p w:rsidR="006F2C0F" w:rsidRDefault="006F2C0F">
      <w:pPr>
        <w:rPr>
          <w:rFonts w:ascii="Arial Narrow" w:hAnsi="Arial Narrow"/>
          <w:noProof/>
        </w:rPr>
      </w:pPr>
    </w:p>
    <w:p w:rsidR="00DD7C0F" w:rsidRDefault="0055628A" w:rsidP="0055628A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63AD1E2" wp14:editId="0123E92C">
            <wp:extent cx="5612130" cy="3155315"/>
            <wp:effectExtent l="0" t="0" r="762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A56" w:rsidRDefault="00960A56">
      <w:r>
        <w:separator/>
      </w:r>
    </w:p>
  </w:endnote>
  <w:endnote w:type="continuationSeparator" w:id="0">
    <w:p w:rsidR="00960A56" w:rsidRDefault="0096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00614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00614E">
      <w:rPr>
        <w:rStyle w:val="Nmerodepgina"/>
        <w:rFonts w:ascii="Arial" w:hAnsi="Arial"/>
        <w:snapToGrid w:val="0"/>
      </w:rPr>
      <w:fldChar w:fldCharType="separate"/>
    </w:r>
    <w:r w:rsidR="00CD7532">
      <w:rPr>
        <w:rStyle w:val="Nmerodepgina"/>
        <w:rFonts w:ascii="Arial" w:hAnsi="Arial"/>
        <w:noProof/>
        <w:snapToGrid w:val="0"/>
      </w:rPr>
      <w:t>4</w:t>
    </w:r>
    <w:r w:rsidR="0000614E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00614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00614E">
      <w:rPr>
        <w:rStyle w:val="Nmerodepgina"/>
        <w:rFonts w:ascii="Arial" w:hAnsi="Arial"/>
        <w:snapToGrid w:val="0"/>
      </w:rPr>
      <w:fldChar w:fldCharType="separate"/>
    </w:r>
    <w:r w:rsidR="00CD7532">
      <w:rPr>
        <w:rStyle w:val="Nmerodepgina"/>
        <w:rFonts w:ascii="Arial" w:hAnsi="Arial"/>
        <w:noProof/>
        <w:snapToGrid w:val="0"/>
      </w:rPr>
      <w:t>9</w:t>
    </w:r>
    <w:r w:rsidR="0000614E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A56" w:rsidRDefault="00960A56">
      <w:r>
        <w:separator/>
      </w:r>
    </w:p>
  </w:footnote>
  <w:footnote w:type="continuationSeparator" w:id="0">
    <w:p w:rsidR="00960A56" w:rsidRDefault="00960A56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C092C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</w:t>
          </w:r>
          <w:r w:rsidR="002C092C">
            <w:rPr>
              <w:rFonts w:ascii="Arial" w:hAnsi="Arial"/>
              <w:sz w:val="16"/>
            </w:rPr>
            <w:t>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28E0095"/>
    <w:multiLevelType w:val="hybridMultilevel"/>
    <w:tmpl w:val="20F8230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614E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0A99"/>
    <w:rsid w:val="000425DB"/>
    <w:rsid w:val="00043B76"/>
    <w:rsid w:val="0005102B"/>
    <w:rsid w:val="00062236"/>
    <w:rsid w:val="0006327C"/>
    <w:rsid w:val="00063320"/>
    <w:rsid w:val="00065E97"/>
    <w:rsid w:val="0007141A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0D68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2DFD"/>
    <w:rsid w:val="0019415F"/>
    <w:rsid w:val="00195723"/>
    <w:rsid w:val="001B744E"/>
    <w:rsid w:val="001C0FEA"/>
    <w:rsid w:val="001C1AF4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05E4F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277C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092C"/>
    <w:rsid w:val="002C2B68"/>
    <w:rsid w:val="002C727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F90"/>
    <w:rsid w:val="002F64E0"/>
    <w:rsid w:val="002F7E16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30EA6"/>
    <w:rsid w:val="00343E85"/>
    <w:rsid w:val="0034692E"/>
    <w:rsid w:val="00346E2C"/>
    <w:rsid w:val="00347EA1"/>
    <w:rsid w:val="00352574"/>
    <w:rsid w:val="0036483C"/>
    <w:rsid w:val="00370AA5"/>
    <w:rsid w:val="003722A8"/>
    <w:rsid w:val="003735EF"/>
    <w:rsid w:val="003742ED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1D14"/>
    <w:rsid w:val="0042448D"/>
    <w:rsid w:val="00425CF6"/>
    <w:rsid w:val="00426B67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A18"/>
    <w:rsid w:val="00466BB1"/>
    <w:rsid w:val="004748E1"/>
    <w:rsid w:val="00475930"/>
    <w:rsid w:val="00481037"/>
    <w:rsid w:val="0048184D"/>
    <w:rsid w:val="004848D8"/>
    <w:rsid w:val="00485E88"/>
    <w:rsid w:val="00492815"/>
    <w:rsid w:val="0049781C"/>
    <w:rsid w:val="004A0DF3"/>
    <w:rsid w:val="004A5B23"/>
    <w:rsid w:val="004B1CCE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60A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5628A"/>
    <w:rsid w:val="00563CCF"/>
    <w:rsid w:val="00565A80"/>
    <w:rsid w:val="00566DA7"/>
    <w:rsid w:val="005728F6"/>
    <w:rsid w:val="00580FAD"/>
    <w:rsid w:val="00581A79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D3746"/>
    <w:rsid w:val="005E211D"/>
    <w:rsid w:val="005E2F8C"/>
    <w:rsid w:val="005E57D7"/>
    <w:rsid w:val="005E629A"/>
    <w:rsid w:val="006011B9"/>
    <w:rsid w:val="0060216A"/>
    <w:rsid w:val="00603A73"/>
    <w:rsid w:val="00603F7B"/>
    <w:rsid w:val="00610B3D"/>
    <w:rsid w:val="00614377"/>
    <w:rsid w:val="00614B88"/>
    <w:rsid w:val="0061590E"/>
    <w:rsid w:val="006352FF"/>
    <w:rsid w:val="00640538"/>
    <w:rsid w:val="00645DE2"/>
    <w:rsid w:val="00652F0D"/>
    <w:rsid w:val="006538E2"/>
    <w:rsid w:val="0065593F"/>
    <w:rsid w:val="0065695B"/>
    <w:rsid w:val="00656F12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A5755"/>
    <w:rsid w:val="006A5D35"/>
    <w:rsid w:val="006B4D0C"/>
    <w:rsid w:val="006B5723"/>
    <w:rsid w:val="006C1E49"/>
    <w:rsid w:val="006C43F7"/>
    <w:rsid w:val="006E0476"/>
    <w:rsid w:val="006E2C4F"/>
    <w:rsid w:val="006E2F17"/>
    <w:rsid w:val="006E709B"/>
    <w:rsid w:val="006E7B55"/>
    <w:rsid w:val="006F0842"/>
    <w:rsid w:val="006F13AB"/>
    <w:rsid w:val="006F1417"/>
    <w:rsid w:val="006F2C0F"/>
    <w:rsid w:val="006F3399"/>
    <w:rsid w:val="006F61F8"/>
    <w:rsid w:val="00703B21"/>
    <w:rsid w:val="00703C26"/>
    <w:rsid w:val="00703E6B"/>
    <w:rsid w:val="007044C8"/>
    <w:rsid w:val="00704AC5"/>
    <w:rsid w:val="007069D1"/>
    <w:rsid w:val="007077A7"/>
    <w:rsid w:val="00707850"/>
    <w:rsid w:val="00710567"/>
    <w:rsid w:val="00711B32"/>
    <w:rsid w:val="00713A58"/>
    <w:rsid w:val="0071466C"/>
    <w:rsid w:val="00715235"/>
    <w:rsid w:val="00716B52"/>
    <w:rsid w:val="00725A0D"/>
    <w:rsid w:val="00726F93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808AA"/>
    <w:rsid w:val="0078476C"/>
    <w:rsid w:val="00792AF6"/>
    <w:rsid w:val="00793B84"/>
    <w:rsid w:val="00793D6C"/>
    <w:rsid w:val="007974B6"/>
    <w:rsid w:val="007A00C4"/>
    <w:rsid w:val="007A0602"/>
    <w:rsid w:val="007A2713"/>
    <w:rsid w:val="007B1491"/>
    <w:rsid w:val="007B1AD5"/>
    <w:rsid w:val="007B3B6D"/>
    <w:rsid w:val="007B4DD6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162C"/>
    <w:rsid w:val="00832F35"/>
    <w:rsid w:val="00834BCE"/>
    <w:rsid w:val="00841321"/>
    <w:rsid w:val="00843E5F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066E"/>
    <w:rsid w:val="008C5990"/>
    <w:rsid w:val="008C696C"/>
    <w:rsid w:val="008D111F"/>
    <w:rsid w:val="008D53D2"/>
    <w:rsid w:val="008D5D89"/>
    <w:rsid w:val="008D6E8A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1BF4"/>
    <w:rsid w:val="00902B62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0A56"/>
    <w:rsid w:val="00961437"/>
    <w:rsid w:val="009646D5"/>
    <w:rsid w:val="00965E63"/>
    <w:rsid w:val="00967685"/>
    <w:rsid w:val="00970784"/>
    <w:rsid w:val="00970806"/>
    <w:rsid w:val="00974529"/>
    <w:rsid w:val="00975E60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A26D7"/>
    <w:rsid w:val="009A40F2"/>
    <w:rsid w:val="009B02FE"/>
    <w:rsid w:val="009B4FAE"/>
    <w:rsid w:val="009C0CFF"/>
    <w:rsid w:val="009C2CEB"/>
    <w:rsid w:val="009D0684"/>
    <w:rsid w:val="009D6BA7"/>
    <w:rsid w:val="009E7958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66F65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C710F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4D1B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6052"/>
    <w:rsid w:val="00B676B1"/>
    <w:rsid w:val="00B70D72"/>
    <w:rsid w:val="00B71115"/>
    <w:rsid w:val="00B71670"/>
    <w:rsid w:val="00B718ED"/>
    <w:rsid w:val="00B746CC"/>
    <w:rsid w:val="00B749AE"/>
    <w:rsid w:val="00B83A65"/>
    <w:rsid w:val="00B84DBD"/>
    <w:rsid w:val="00B85F66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E246B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7532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1C9B"/>
    <w:rsid w:val="00DA1F6C"/>
    <w:rsid w:val="00DA2ECB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038"/>
    <w:rsid w:val="00E2543B"/>
    <w:rsid w:val="00E2592F"/>
    <w:rsid w:val="00E259D8"/>
    <w:rsid w:val="00E3022E"/>
    <w:rsid w:val="00E31B86"/>
    <w:rsid w:val="00E3378F"/>
    <w:rsid w:val="00E34CC4"/>
    <w:rsid w:val="00E3540E"/>
    <w:rsid w:val="00E36D54"/>
    <w:rsid w:val="00E41F2B"/>
    <w:rsid w:val="00E51217"/>
    <w:rsid w:val="00E544B1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D6266"/>
    <w:rsid w:val="00EE251C"/>
    <w:rsid w:val="00EE76B3"/>
    <w:rsid w:val="00EF2883"/>
    <w:rsid w:val="00EF4284"/>
    <w:rsid w:val="00EF4F69"/>
    <w:rsid w:val="00F00402"/>
    <w:rsid w:val="00F01601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2636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CFAD4-B8BD-4547-9F8D-115AA9EF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38</TotalTime>
  <Pages>9</Pages>
  <Words>1213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12</cp:revision>
  <cp:lastPrinted>2009-11-19T20:24:00Z</cp:lastPrinted>
  <dcterms:created xsi:type="dcterms:W3CDTF">2012-05-17T13:07:00Z</dcterms:created>
  <dcterms:modified xsi:type="dcterms:W3CDTF">2012-07-14T19:59:00Z</dcterms:modified>
</cp:coreProperties>
</file>