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D63580">
        <w:rPr>
          <w:rFonts w:ascii="Arial Narrow" w:hAnsi="Arial Narrow"/>
          <w:b/>
          <w:sz w:val="40"/>
        </w:rPr>
        <w:t xml:space="preserve"> </w:t>
      </w:r>
      <w:r w:rsidR="00D63580" w:rsidRPr="00D63580">
        <w:rPr>
          <w:rFonts w:ascii="Arial Narrow" w:hAnsi="Arial Narrow"/>
          <w:b/>
          <w:sz w:val="36"/>
          <w:szCs w:val="36"/>
        </w:rPr>
        <w:t>[Ajuste</w:t>
      </w:r>
      <w:r w:rsidR="00116997">
        <w:rPr>
          <w:rFonts w:ascii="Arial Narrow" w:hAnsi="Arial Narrow"/>
          <w:b/>
          <w:sz w:val="36"/>
          <w:szCs w:val="36"/>
        </w:rPr>
        <w:t xml:space="preserve"> 2</w:t>
      </w:r>
      <w:r w:rsidR="00D63580" w:rsidRPr="00D63580">
        <w:rPr>
          <w:rFonts w:ascii="Arial Narrow" w:hAnsi="Arial Narrow"/>
          <w:b/>
          <w:sz w:val="36"/>
          <w:szCs w:val="36"/>
        </w:rPr>
        <w:t xml:space="preserve">] 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CC0A3F">
        <w:rPr>
          <w:rFonts w:ascii="Arial Narrow" w:hAnsi="Arial Narrow"/>
          <w:b/>
          <w:sz w:val="36"/>
          <w:szCs w:val="36"/>
        </w:rPr>
        <w:t>0</w:t>
      </w:r>
      <w:r w:rsidR="003928C6">
        <w:rPr>
          <w:rFonts w:ascii="Arial Narrow" w:hAnsi="Arial Narrow"/>
          <w:b/>
          <w:sz w:val="36"/>
          <w:szCs w:val="36"/>
        </w:rPr>
        <w:t>165</w:t>
      </w:r>
      <w:r>
        <w:rPr>
          <w:rFonts w:ascii="Arial Narrow" w:hAnsi="Arial Narrow"/>
          <w:b/>
          <w:sz w:val="36"/>
          <w:szCs w:val="36"/>
        </w:rPr>
        <w:t>–</w:t>
      </w:r>
      <w:r w:rsidR="00FB66DC">
        <w:rPr>
          <w:rFonts w:ascii="Arial Narrow" w:hAnsi="Arial Narrow"/>
          <w:b/>
          <w:sz w:val="36"/>
          <w:szCs w:val="36"/>
        </w:rPr>
        <w:t xml:space="preserve">Balanceamento Matriz </w:t>
      </w:r>
      <w:r w:rsidR="003928C6">
        <w:rPr>
          <w:rFonts w:ascii="Arial Narrow" w:hAnsi="Arial Narrow"/>
          <w:b/>
          <w:sz w:val="36"/>
          <w:szCs w:val="36"/>
        </w:rPr>
        <w:t>Lançamento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FB66DC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  <w:r w:rsidR="00FB66DC">
              <w:rPr>
                <w:rFonts w:ascii="Arial Narrow" w:hAnsi="Arial Narrow"/>
                <w:color w:val="0000FF"/>
                <w:lang w:val="es-ES_tradnl"/>
              </w:rPr>
              <w:t>9</w:t>
            </w:r>
            <w:r>
              <w:rPr>
                <w:rFonts w:ascii="Arial Narrow" w:hAnsi="Arial Narrow"/>
                <w:color w:val="0000FF"/>
                <w:lang w:val="es-ES_tradnl"/>
              </w:rPr>
              <w:t>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762D9C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18/04/2012</w:t>
            </w:r>
          </w:p>
        </w:tc>
        <w:tc>
          <w:tcPr>
            <w:tcW w:w="1134" w:type="dxa"/>
          </w:tcPr>
          <w:p w:rsidR="00DD7C0F" w:rsidRPr="00875148" w:rsidRDefault="00762D9C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762D9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 (parciais)</w:t>
            </w:r>
          </w:p>
        </w:tc>
        <w:tc>
          <w:tcPr>
            <w:tcW w:w="2268" w:type="dxa"/>
          </w:tcPr>
          <w:p w:rsidR="00DD7C0F" w:rsidRPr="00875148" w:rsidRDefault="00762D9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</w:tcPr>
          <w:p w:rsidR="00DD7C0F" w:rsidRPr="00875148" w:rsidRDefault="00762D9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630C9" w:rsidRPr="00875148" w:rsidTr="008630C9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0C9" w:rsidRPr="00875148" w:rsidRDefault="008630C9" w:rsidP="00DD7A67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26/04/2012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0C9" w:rsidRPr="00875148" w:rsidRDefault="008630C9" w:rsidP="00DD7A67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0C9" w:rsidRPr="00875148" w:rsidRDefault="008630C9" w:rsidP="00DD7A6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0C9" w:rsidRPr="00875148" w:rsidRDefault="008630C9" w:rsidP="00DD7A6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0C9" w:rsidRPr="00875148" w:rsidRDefault="008630C9" w:rsidP="00DD7A6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0B4DA4" w:rsidRPr="00875148" w:rsidTr="000B4DA4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DA4" w:rsidRPr="00875148" w:rsidRDefault="000B4DA4" w:rsidP="00DD7A67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02/05/2012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DA4" w:rsidRPr="00875148" w:rsidRDefault="000B4DA4" w:rsidP="00DD7A67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DA4" w:rsidRPr="00875148" w:rsidRDefault="000B4DA4" w:rsidP="00DD7A6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 e prototipo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DA4" w:rsidRPr="00875148" w:rsidRDefault="000B4DA4" w:rsidP="00DD7A6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DA4" w:rsidRPr="00875148" w:rsidRDefault="000B4DA4" w:rsidP="00DD7A6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doBacklog: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Default="00FB66DC" w:rsidP="00457642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Essa tela tem o objetivo de fazer o balancea</w:t>
            </w:r>
            <w:r w:rsidR="00457642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mento da matriz de </w:t>
            </w:r>
            <w:r w:rsidR="00DB44F3">
              <w:rPr>
                <w:rFonts w:ascii="Arial Narrow" w:hAnsi="Arial Narrow" w:cs="Arial"/>
                <w:color w:val="002060"/>
                <w:sz w:val="22"/>
                <w:szCs w:val="22"/>
              </w:rPr>
              <w:t>lançamento</w:t>
            </w:r>
            <w:r w:rsidR="00457642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, permitindo a alteração da data de </w:t>
            </w:r>
            <w:r w:rsidR="00DB44F3">
              <w:rPr>
                <w:rFonts w:ascii="Arial Narrow" w:hAnsi="Arial Narrow" w:cs="Arial"/>
                <w:color w:val="002060"/>
                <w:sz w:val="22"/>
                <w:szCs w:val="22"/>
              </w:rPr>
              <w:t>lançamento</w:t>
            </w:r>
            <w:r w:rsidR="00457642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das edições para que o volume/</w:t>
            </w:r>
            <w:r w:rsidR="000B748E">
              <w:rPr>
                <w:rFonts w:ascii="Arial Narrow" w:hAnsi="Arial Narrow" w:cs="Arial"/>
                <w:color w:val="002060"/>
                <w:sz w:val="22"/>
                <w:szCs w:val="22"/>
              </w:rPr>
              <w:t>produtos</w:t>
            </w:r>
            <w:r w:rsidR="00457642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DB44F3">
              <w:rPr>
                <w:rFonts w:ascii="Arial Narrow" w:hAnsi="Arial Narrow" w:cs="Arial"/>
                <w:color w:val="002060"/>
                <w:sz w:val="22"/>
                <w:szCs w:val="22"/>
              </w:rPr>
              <w:t>seja distribuído</w:t>
            </w:r>
            <w:r w:rsidR="00457642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igualmente entre os dias da semana.</w:t>
            </w:r>
          </w:p>
          <w:p w:rsidR="00457642" w:rsidRPr="00D90C24" w:rsidRDefault="00457642" w:rsidP="00EA4447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Para facilitar esse balanceamento estará disponível na parte inferior da tela um resumo dos volumes de </w:t>
            </w:r>
            <w:r w:rsidR="00EA4447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lançamento 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por dia.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B1090D" w:rsidRDefault="00B1090D" w:rsidP="00B1090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Nesta tela o usuário deverá escolher o Fornecedor através de combo(ordem alfabética) ou todos para visualização e filtrar </w:t>
      </w:r>
      <w:r w:rsidR="00245686">
        <w:rPr>
          <w:rFonts w:ascii="Arial Narrow" w:hAnsi="Arial Narrow" w:cs="Arial"/>
          <w:color w:val="002060"/>
          <w:sz w:val="22"/>
          <w:szCs w:val="22"/>
        </w:rPr>
        <w:t>por data de l</w:t>
      </w:r>
      <w:r w:rsidR="004226D2">
        <w:rPr>
          <w:rFonts w:ascii="Arial Narrow" w:hAnsi="Arial Narrow" w:cs="Arial"/>
          <w:color w:val="002060"/>
          <w:sz w:val="22"/>
          <w:szCs w:val="22"/>
        </w:rPr>
        <w:t>ançamento</w:t>
      </w:r>
      <w:r w:rsidR="008A5C04">
        <w:rPr>
          <w:rFonts w:ascii="Arial Narrow" w:hAnsi="Arial Narrow" w:cs="Arial"/>
          <w:color w:val="002060"/>
          <w:sz w:val="22"/>
          <w:szCs w:val="22"/>
        </w:rPr>
        <w:t>/Matriz distribuidor</w:t>
      </w:r>
      <w:r w:rsidR="00245686">
        <w:rPr>
          <w:rFonts w:ascii="Arial Narrow" w:hAnsi="Arial Narrow" w:cs="Arial"/>
          <w:color w:val="002060"/>
          <w:sz w:val="22"/>
          <w:szCs w:val="22"/>
        </w:rPr>
        <w:t xml:space="preserve"> do produto que veio pela interface.</w:t>
      </w:r>
    </w:p>
    <w:p w:rsidR="000C2692" w:rsidRPr="000C2692" w:rsidRDefault="000C2692" w:rsidP="000C2692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0C2692">
        <w:rPr>
          <w:rFonts w:ascii="Arial Narrow" w:hAnsi="Arial Narrow" w:cs="Arial"/>
          <w:color w:val="002060"/>
          <w:sz w:val="22"/>
          <w:szCs w:val="22"/>
        </w:rPr>
        <w:t xml:space="preserve">A data informada é a de lançamento/movimento do distribuidor que veio pela interface e a partir dessa data teremos a sugestão de balanceamento baseado nos dias cadastrados para distribuição </w:t>
      </w:r>
      <w:r w:rsidR="00EF7C4F">
        <w:rPr>
          <w:rFonts w:ascii="Arial Narrow" w:hAnsi="Arial Narrow" w:cs="Arial"/>
          <w:color w:val="002060"/>
          <w:sz w:val="22"/>
          <w:szCs w:val="22"/>
        </w:rPr>
        <w:t xml:space="preserve">que </w:t>
      </w:r>
      <w:r w:rsidRPr="000C2692">
        <w:rPr>
          <w:rFonts w:ascii="Arial Narrow" w:hAnsi="Arial Narrow" w:cs="Arial"/>
          <w:color w:val="002060"/>
          <w:sz w:val="22"/>
          <w:szCs w:val="22"/>
        </w:rPr>
        <w:t>o distribuidor</w:t>
      </w:r>
      <w:r w:rsidR="00EF7C4F">
        <w:rPr>
          <w:rFonts w:ascii="Arial Narrow" w:hAnsi="Arial Narrow" w:cs="Arial"/>
          <w:color w:val="002060"/>
          <w:sz w:val="22"/>
          <w:szCs w:val="22"/>
        </w:rPr>
        <w:t xml:space="preserve"> definiu nos Parâmetros do Distribuidor.</w:t>
      </w:r>
    </w:p>
    <w:p w:rsidR="00B1090D" w:rsidRDefault="00B1090D" w:rsidP="00B1090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objetivo desta tela é demonstrar tod</w:t>
      </w:r>
      <w:r w:rsidR="000B748E">
        <w:rPr>
          <w:rFonts w:ascii="Arial Narrow" w:hAnsi="Arial Narrow" w:cs="Arial"/>
          <w:color w:val="002060"/>
          <w:sz w:val="22"/>
          <w:szCs w:val="22"/>
        </w:rPr>
        <w:t>o</w:t>
      </w:r>
      <w:r>
        <w:rPr>
          <w:rFonts w:ascii="Arial Narrow" w:hAnsi="Arial Narrow" w:cs="Arial"/>
          <w:color w:val="002060"/>
          <w:sz w:val="22"/>
          <w:szCs w:val="22"/>
        </w:rPr>
        <w:t xml:space="preserve">s </w:t>
      </w:r>
      <w:r w:rsidR="00B542B2">
        <w:rPr>
          <w:rFonts w:ascii="Arial Narrow" w:hAnsi="Arial Narrow" w:cs="Arial"/>
          <w:color w:val="002060"/>
          <w:sz w:val="22"/>
          <w:szCs w:val="22"/>
        </w:rPr>
        <w:t>os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B542B2">
        <w:rPr>
          <w:rFonts w:ascii="Arial Narrow" w:hAnsi="Arial Narrow" w:cs="Arial"/>
          <w:color w:val="002060"/>
          <w:sz w:val="22"/>
          <w:szCs w:val="22"/>
        </w:rPr>
        <w:t>produtos</w:t>
      </w:r>
      <w:r>
        <w:rPr>
          <w:rFonts w:ascii="Arial Narrow" w:hAnsi="Arial Narrow" w:cs="Arial"/>
          <w:color w:val="002060"/>
          <w:sz w:val="22"/>
          <w:szCs w:val="22"/>
        </w:rPr>
        <w:t xml:space="preserve"> que vieram através de interfaces</w:t>
      </w:r>
      <w:r w:rsidR="006210BA">
        <w:rPr>
          <w:rFonts w:ascii="Arial Narrow" w:hAnsi="Arial Narrow" w:cs="Arial"/>
          <w:color w:val="002060"/>
          <w:sz w:val="22"/>
          <w:szCs w:val="22"/>
        </w:rPr>
        <w:t xml:space="preserve"> ou que foram incluídos p</w:t>
      </w:r>
      <w:r w:rsidR="0066489F">
        <w:rPr>
          <w:rFonts w:ascii="Arial Narrow" w:hAnsi="Arial Narrow" w:cs="Arial"/>
          <w:color w:val="002060"/>
          <w:sz w:val="22"/>
          <w:szCs w:val="22"/>
        </w:rPr>
        <w:t>elo</w:t>
      </w:r>
      <w:r w:rsidR="006210BA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66489F">
        <w:rPr>
          <w:rFonts w:ascii="Arial Narrow" w:hAnsi="Arial Narrow" w:cs="Arial"/>
          <w:color w:val="002060"/>
          <w:sz w:val="22"/>
          <w:szCs w:val="22"/>
        </w:rPr>
        <w:t>Recebimento F</w:t>
      </w:r>
      <w:r w:rsidR="00A05801">
        <w:rPr>
          <w:rFonts w:ascii="Arial Narrow" w:hAnsi="Arial Narrow" w:cs="Arial"/>
          <w:color w:val="002060"/>
          <w:sz w:val="22"/>
          <w:szCs w:val="22"/>
        </w:rPr>
        <w:t>í</w:t>
      </w:r>
      <w:r w:rsidR="0066489F">
        <w:rPr>
          <w:rFonts w:ascii="Arial Narrow" w:hAnsi="Arial Narrow" w:cs="Arial"/>
          <w:color w:val="002060"/>
          <w:sz w:val="22"/>
          <w:szCs w:val="22"/>
        </w:rPr>
        <w:t>sico</w:t>
      </w:r>
      <w:r w:rsidR="00B542B2">
        <w:rPr>
          <w:rFonts w:ascii="Arial Narrow" w:hAnsi="Arial Narrow" w:cs="Arial"/>
          <w:color w:val="002060"/>
          <w:sz w:val="22"/>
          <w:szCs w:val="22"/>
        </w:rPr>
        <w:t>.</w:t>
      </w:r>
    </w:p>
    <w:p w:rsidR="00B1090D" w:rsidRDefault="00B1090D" w:rsidP="00B1090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Deverá ser visualizado nesta tela </w:t>
      </w:r>
      <w:r w:rsidR="00BE54C0">
        <w:rPr>
          <w:rFonts w:ascii="Arial Narrow" w:hAnsi="Arial Narrow" w:cs="Arial"/>
          <w:color w:val="002060"/>
          <w:sz w:val="22"/>
          <w:szCs w:val="22"/>
        </w:rPr>
        <w:t>produtos</w:t>
      </w:r>
      <w:r w:rsidR="000B748E">
        <w:rPr>
          <w:rFonts w:ascii="Arial Narrow" w:hAnsi="Arial Narrow" w:cs="Arial"/>
          <w:color w:val="002060"/>
          <w:sz w:val="22"/>
          <w:szCs w:val="22"/>
        </w:rPr>
        <w:t xml:space="preserve"> que ainda não foram expedido</w:t>
      </w:r>
      <w:r>
        <w:rPr>
          <w:rFonts w:ascii="Arial Narrow" w:hAnsi="Arial Narrow" w:cs="Arial"/>
          <w:color w:val="002060"/>
          <w:sz w:val="22"/>
          <w:szCs w:val="22"/>
        </w:rPr>
        <w:t xml:space="preserve">s para </w:t>
      </w:r>
      <w:r w:rsidR="00BE54C0">
        <w:rPr>
          <w:rFonts w:ascii="Arial Narrow" w:hAnsi="Arial Narrow" w:cs="Arial"/>
          <w:color w:val="002060"/>
          <w:sz w:val="22"/>
          <w:szCs w:val="22"/>
        </w:rPr>
        <w:t xml:space="preserve">as </w:t>
      </w:r>
      <w:r w:rsidR="00FD2BC0">
        <w:rPr>
          <w:rFonts w:ascii="Arial Narrow" w:hAnsi="Arial Narrow" w:cs="Arial"/>
          <w:color w:val="002060"/>
          <w:sz w:val="22"/>
          <w:szCs w:val="22"/>
        </w:rPr>
        <w:t>Cotas</w:t>
      </w:r>
      <w:r>
        <w:rPr>
          <w:rFonts w:ascii="Arial Narrow" w:hAnsi="Arial Narrow" w:cs="Arial"/>
          <w:color w:val="002060"/>
          <w:sz w:val="22"/>
          <w:szCs w:val="22"/>
        </w:rPr>
        <w:t xml:space="preserve">, ou seja, deverão aparecer </w:t>
      </w:r>
      <w:r w:rsidR="00BE54C0">
        <w:rPr>
          <w:rFonts w:ascii="Arial Narrow" w:hAnsi="Arial Narrow" w:cs="Arial"/>
          <w:color w:val="002060"/>
          <w:sz w:val="22"/>
          <w:szCs w:val="22"/>
        </w:rPr>
        <w:t>produtos</w:t>
      </w:r>
      <w:r>
        <w:rPr>
          <w:rFonts w:ascii="Arial Narrow" w:hAnsi="Arial Narrow" w:cs="Arial"/>
          <w:color w:val="002060"/>
          <w:sz w:val="22"/>
          <w:szCs w:val="22"/>
        </w:rPr>
        <w:t xml:space="preserve"> provenientes da interface</w:t>
      </w:r>
      <w:r w:rsidR="008203BC">
        <w:rPr>
          <w:rFonts w:ascii="Arial Narrow" w:hAnsi="Arial Narrow" w:cs="Arial"/>
          <w:color w:val="002060"/>
          <w:sz w:val="22"/>
          <w:szCs w:val="22"/>
        </w:rPr>
        <w:t xml:space="preserve"> ou </w:t>
      </w:r>
      <w:r w:rsidR="008203BC" w:rsidRPr="00586C32">
        <w:rPr>
          <w:rFonts w:ascii="Arial Narrow" w:hAnsi="Arial Narrow" w:cs="Arial"/>
          <w:color w:val="002060"/>
          <w:sz w:val="22"/>
          <w:szCs w:val="22"/>
        </w:rPr>
        <w:t>de outras fontes</w:t>
      </w:r>
      <w:r>
        <w:rPr>
          <w:rFonts w:ascii="Arial Narrow" w:hAnsi="Arial Narrow" w:cs="Arial"/>
          <w:color w:val="002060"/>
          <w:sz w:val="22"/>
          <w:szCs w:val="22"/>
        </w:rPr>
        <w:t xml:space="preserve">, recebidas sim ou 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não(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 xml:space="preserve">recebimento físico) e </w:t>
      </w:r>
      <w:r w:rsidRPr="00586C32">
        <w:rPr>
          <w:rFonts w:ascii="Arial Narrow" w:hAnsi="Arial Narrow" w:cs="Arial"/>
          <w:color w:val="002060"/>
          <w:sz w:val="22"/>
          <w:szCs w:val="22"/>
        </w:rPr>
        <w:t>se estão em “estudo”</w:t>
      </w:r>
      <w:r w:rsidR="00EF7C4F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EF7C4F" w:rsidRPr="00EF7C4F">
        <w:rPr>
          <w:rFonts w:ascii="Arial Narrow" w:hAnsi="Arial Narrow" w:cs="Arial"/>
          <w:color w:val="002060"/>
          <w:sz w:val="22"/>
          <w:szCs w:val="22"/>
          <w:highlight w:val="yellow"/>
        </w:rPr>
        <w:t>(Sim ou Não)</w:t>
      </w:r>
      <w:r w:rsidRPr="00586C32">
        <w:rPr>
          <w:rFonts w:ascii="Arial Narrow" w:hAnsi="Arial Narrow" w:cs="Arial"/>
          <w:color w:val="002060"/>
          <w:sz w:val="22"/>
          <w:szCs w:val="22"/>
        </w:rPr>
        <w:t>.</w:t>
      </w:r>
    </w:p>
    <w:p w:rsidR="00586C32" w:rsidRPr="00586C32" w:rsidRDefault="00586C32" w:rsidP="00B1090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 balanceamento só será feito para produtos que sejam </w:t>
      </w:r>
      <w:r w:rsidRPr="002B6EC7">
        <w:rPr>
          <w:rFonts w:ascii="Arial Narrow" w:hAnsi="Arial Narrow" w:cs="Arial"/>
          <w:color w:val="002060"/>
          <w:sz w:val="22"/>
          <w:szCs w:val="22"/>
          <w:highlight w:val="lightGray"/>
        </w:rPr>
        <w:t>publicações</w:t>
      </w:r>
      <w:r w:rsidR="00A9673B" w:rsidRPr="002B6EC7">
        <w:rPr>
          <w:rFonts w:ascii="Arial Narrow" w:hAnsi="Arial Narrow" w:cs="Arial"/>
          <w:color w:val="002060"/>
          <w:sz w:val="22"/>
          <w:szCs w:val="22"/>
          <w:highlight w:val="lightGray"/>
        </w:rPr>
        <w:t xml:space="preserve"> (revistas / cromos / cartela / livros / colecionáveis)</w:t>
      </w:r>
      <w:r>
        <w:rPr>
          <w:rFonts w:ascii="Arial Narrow" w:hAnsi="Arial Narrow" w:cs="Arial"/>
          <w:color w:val="002060"/>
          <w:sz w:val="22"/>
          <w:szCs w:val="22"/>
        </w:rPr>
        <w:t xml:space="preserve">, pois não haverá processos relacionados para produtos que não sejam </w:t>
      </w:r>
      <w:r w:rsidR="00495C3E">
        <w:rPr>
          <w:rFonts w:ascii="Arial Narrow" w:hAnsi="Arial Narrow" w:cs="Arial"/>
          <w:color w:val="002060"/>
          <w:sz w:val="22"/>
          <w:szCs w:val="22"/>
        </w:rPr>
        <w:t>desse tipo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EB0289" w:rsidRDefault="00EB0289" w:rsidP="00B1090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Q</w:t>
      </w:r>
      <w:r w:rsidRPr="00EB0289">
        <w:rPr>
          <w:rFonts w:ascii="Arial Narrow" w:hAnsi="Arial Narrow" w:cs="Arial"/>
          <w:color w:val="002060"/>
          <w:sz w:val="22"/>
          <w:szCs w:val="22"/>
        </w:rPr>
        <w:t>uando o distribuidor parametriza as datas</w:t>
      </w:r>
      <w:r>
        <w:rPr>
          <w:rFonts w:ascii="Arial Narrow" w:hAnsi="Arial Narrow" w:cs="Arial"/>
          <w:color w:val="002060"/>
          <w:sz w:val="22"/>
          <w:szCs w:val="22"/>
        </w:rPr>
        <w:t xml:space="preserve"> em que ele distribui</w:t>
      </w:r>
      <w:r w:rsidRPr="00EB0289">
        <w:rPr>
          <w:rFonts w:ascii="Arial Narrow" w:hAnsi="Arial Narrow" w:cs="Arial"/>
          <w:color w:val="002060"/>
          <w:sz w:val="22"/>
          <w:szCs w:val="22"/>
        </w:rPr>
        <w:t xml:space="preserve">, </w:t>
      </w:r>
      <w:r>
        <w:rPr>
          <w:rFonts w:ascii="Arial Narrow" w:hAnsi="Arial Narrow" w:cs="Arial"/>
          <w:color w:val="002060"/>
          <w:sz w:val="22"/>
          <w:szCs w:val="22"/>
        </w:rPr>
        <w:t xml:space="preserve">essas datas </w:t>
      </w:r>
      <w:r w:rsidRPr="00EB0289">
        <w:rPr>
          <w:rFonts w:ascii="Arial Narrow" w:hAnsi="Arial Narrow" w:cs="Arial"/>
          <w:color w:val="002060"/>
          <w:sz w:val="22"/>
          <w:szCs w:val="22"/>
        </w:rPr>
        <w:t xml:space="preserve">estarão </w:t>
      </w:r>
      <w:r>
        <w:rPr>
          <w:rFonts w:ascii="Arial Narrow" w:hAnsi="Arial Narrow" w:cs="Arial"/>
          <w:color w:val="002060"/>
          <w:sz w:val="22"/>
          <w:szCs w:val="22"/>
        </w:rPr>
        <w:t>relacionadas</w:t>
      </w:r>
      <w:r w:rsidRPr="00EB0289">
        <w:rPr>
          <w:rFonts w:ascii="Arial Narrow" w:hAnsi="Arial Narrow" w:cs="Arial"/>
          <w:color w:val="002060"/>
          <w:sz w:val="22"/>
          <w:szCs w:val="22"/>
        </w:rPr>
        <w:t xml:space="preserve"> ao fornecedor</w:t>
      </w:r>
      <w:r>
        <w:rPr>
          <w:rFonts w:ascii="Arial Narrow" w:hAnsi="Arial Narrow" w:cs="Arial"/>
          <w:color w:val="002060"/>
          <w:sz w:val="22"/>
          <w:szCs w:val="22"/>
        </w:rPr>
        <w:t xml:space="preserve"> do produto</w:t>
      </w:r>
      <w:r w:rsidRPr="00EB0289">
        <w:rPr>
          <w:rFonts w:ascii="Arial Narrow" w:hAnsi="Arial Narrow" w:cs="Arial"/>
          <w:color w:val="002060"/>
          <w:sz w:val="22"/>
          <w:szCs w:val="22"/>
        </w:rPr>
        <w:t>, mas fica</w:t>
      </w:r>
      <w:r>
        <w:rPr>
          <w:rFonts w:ascii="Arial Narrow" w:hAnsi="Arial Narrow" w:cs="Arial"/>
          <w:color w:val="002060"/>
          <w:sz w:val="22"/>
          <w:szCs w:val="22"/>
        </w:rPr>
        <w:t>rá</w:t>
      </w:r>
      <w:r w:rsidRPr="00EB0289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a</w:t>
      </w:r>
      <w:r w:rsidRPr="00EB0289">
        <w:rPr>
          <w:rFonts w:ascii="Arial Narrow" w:hAnsi="Arial Narrow" w:cs="Arial"/>
          <w:color w:val="002060"/>
          <w:sz w:val="22"/>
          <w:szCs w:val="22"/>
        </w:rPr>
        <w:t xml:space="preserve"> critério do distribuidor quando for trabalhar e</w:t>
      </w:r>
      <w:r>
        <w:rPr>
          <w:rFonts w:ascii="Arial Narrow" w:hAnsi="Arial Narrow" w:cs="Arial"/>
          <w:color w:val="002060"/>
          <w:sz w:val="22"/>
          <w:szCs w:val="22"/>
        </w:rPr>
        <w:t xml:space="preserve">m que dias </w:t>
      </w:r>
      <w:r w:rsidR="00A9673B">
        <w:rPr>
          <w:rFonts w:ascii="Arial Narrow" w:hAnsi="Arial Narrow" w:cs="Arial"/>
          <w:color w:val="002060"/>
          <w:sz w:val="22"/>
          <w:szCs w:val="22"/>
        </w:rPr>
        <w:t xml:space="preserve">e </w:t>
      </w:r>
      <w:r>
        <w:rPr>
          <w:rFonts w:ascii="Arial Narrow" w:hAnsi="Arial Narrow" w:cs="Arial"/>
          <w:color w:val="002060"/>
          <w:sz w:val="22"/>
          <w:szCs w:val="22"/>
        </w:rPr>
        <w:t>com qual</w:t>
      </w:r>
      <w:r w:rsidR="00B62A7E">
        <w:rPr>
          <w:rFonts w:ascii="Arial Narrow" w:hAnsi="Arial Narrow" w:cs="Arial"/>
          <w:color w:val="002060"/>
          <w:sz w:val="22"/>
          <w:szCs w:val="22"/>
        </w:rPr>
        <w:t xml:space="preserve"> fornecedor ele quer distribui</w:t>
      </w:r>
      <w:r w:rsidR="00EF7C4F">
        <w:rPr>
          <w:rFonts w:ascii="Arial Narrow" w:hAnsi="Arial Narrow" w:cs="Arial"/>
          <w:color w:val="002060"/>
          <w:sz w:val="22"/>
          <w:szCs w:val="22"/>
        </w:rPr>
        <w:t xml:space="preserve">r, </w:t>
      </w:r>
      <w:proofErr w:type="gramStart"/>
      <w:r w:rsidR="00EF7C4F">
        <w:rPr>
          <w:rFonts w:ascii="Arial Narrow" w:hAnsi="Arial Narrow" w:cs="Arial"/>
          <w:color w:val="002060"/>
          <w:sz w:val="22"/>
          <w:szCs w:val="22"/>
        </w:rPr>
        <w:t>deve considerar também dias ú</w:t>
      </w:r>
      <w:r w:rsidR="00B62A7E">
        <w:rPr>
          <w:rFonts w:ascii="Arial Narrow" w:hAnsi="Arial Narrow" w:cs="Arial"/>
          <w:color w:val="002060"/>
          <w:sz w:val="22"/>
          <w:szCs w:val="22"/>
        </w:rPr>
        <w:t>teis</w:t>
      </w:r>
      <w:proofErr w:type="gramEnd"/>
      <w:r w:rsidR="00B62A7E">
        <w:rPr>
          <w:rFonts w:ascii="Arial Narrow" w:hAnsi="Arial Narrow" w:cs="Arial"/>
          <w:color w:val="002060"/>
          <w:sz w:val="22"/>
          <w:szCs w:val="22"/>
        </w:rPr>
        <w:t xml:space="preserve"> conforme cadastro de calendário (EMS </w:t>
      </w:r>
      <w:r w:rsidR="00A9673B" w:rsidRPr="002B6EC7">
        <w:rPr>
          <w:rFonts w:ascii="Arial Narrow" w:hAnsi="Arial Narrow" w:cs="Arial"/>
          <w:color w:val="002060"/>
          <w:sz w:val="22"/>
          <w:szCs w:val="22"/>
          <w:highlight w:val="lightGray"/>
        </w:rPr>
        <w:t>0192</w:t>
      </w:r>
      <w:r w:rsidR="00B62A7E">
        <w:rPr>
          <w:rFonts w:ascii="Arial Narrow" w:hAnsi="Arial Narrow" w:cs="Arial"/>
          <w:color w:val="002060"/>
          <w:sz w:val="22"/>
          <w:szCs w:val="22"/>
        </w:rPr>
        <w:t>).</w:t>
      </w:r>
    </w:p>
    <w:p w:rsidR="00A60308" w:rsidRDefault="00693ACD" w:rsidP="00B1090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balanceamento será sugerido por periodicidade da revista</w:t>
      </w:r>
      <w:r w:rsidR="0068041D">
        <w:rPr>
          <w:rFonts w:ascii="Arial Narrow" w:hAnsi="Arial Narrow" w:cs="Arial"/>
          <w:color w:val="002060"/>
          <w:sz w:val="22"/>
          <w:szCs w:val="22"/>
        </w:rPr>
        <w:t xml:space="preserve"> como default</w:t>
      </w:r>
      <w:r w:rsidR="00495C3E">
        <w:rPr>
          <w:rFonts w:ascii="Arial Narrow" w:hAnsi="Arial Narrow" w:cs="Arial"/>
          <w:color w:val="002060"/>
          <w:sz w:val="22"/>
          <w:szCs w:val="22"/>
        </w:rPr>
        <w:t>, ou seja</w:t>
      </w:r>
      <w:r w:rsidR="00891107">
        <w:rPr>
          <w:rFonts w:ascii="Arial Narrow" w:hAnsi="Arial Narrow" w:cs="Arial"/>
          <w:color w:val="002060"/>
          <w:sz w:val="22"/>
          <w:szCs w:val="22"/>
        </w:rPr>
        <w:t>,</w:t>
      </w:r>
      <w:r w:rsidR="00495C3E">
        <w:rPr>
          <w:rFonts w:ascii="Arial Narrow" w:hAnsi="Arial Narrow" w:cs="Arial"/>
          <w:color w:val="002060"/>
          <w:sz w:val="22"/>
          <w:szCs w:val="22"/>
        </w:rPr>
        <w:t xml:space="preserve"> teremos prioridade para semanais, quinzenais, mensais</w:t>
      </w:r>
      <w:r w:rsidR="00891107">
        <w:rPr>
          <w:rFonts w:ascii="Arial Narrow" w:hAnsi="Arial Narrow" w:cs="Arial"/>
          <w:color w:val="002060"/>
          <w:sz w:val="22"/>
          <w:szCs w:val="22"/>
        </w:rPr>
        <w:t>, bimestrais, trimestrais, semestrais, anuais</w:t>
      </w:r>
      <w:r w:rsidR="00495C3E">
        <w:rPr>
          <w:rFonts w:ascii="Arial Narrow" w:hAnsi="Arial Narrow" w:cs="Arial"/>
          <w:color w:val="002060"/>
          <w:sz w:val="22"/>
          <w:szCs w:val="22"/>
        </w:rPr>
        <w:t>, conforme cadastro do produto.</w:t>
      </w:r>
    </w:p>
    <w:p w:rsidR="00D94D64" w:rsidRDefault="00A60308" w:rsidP="00B1090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</w:t>
      </w:r>
      <w:r w:rsidR="00483CED">
        <w:rPr>
          <w:rFonts w:ascii="Arial Narrow" w:hAnsi="Arial Narrow" w:cs="Arial"/>
          <w:color w:val="002060"/>
          <w:sz w:val="22"/>
          <w:szCs w:val="22"/>
        </w:rPr>
        <w:t>e ocorrer a tentativa de balanceamento fora do prazo de cada produto</w:t>
      </w:r>
      <w:r w:rsidR="00A9673B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A9673B" w:rsidRPr="002B6EC7">
        <w:rPr>
          <w:rFonts w:ascii="Arial Narrow" w:hAnsi="Arial Narrow" w:cs="Arial"/>
          <w:color w:val="002060"/>
          <w:sz w:val="22"/>
          <w:szCs w:val="22"/>
          <w:highlight w:val="lightGray"/>
        </w:rPr>
        <w:t>(ou seja, que o lançamento seja posterior a sua data de recolhimento prevista</w:t>
      </w:r>
      <w:r w:rsidR="00A9673B">
        <w:rPr>
          <w:rFonts w:ascii="Arial Narrow" w:hAnsi="Arial Narrow" w:cs="Arial"/>
          <w:color w:val="002060"/>
          <w:sz w:val="22"/>
          <w:szCs w:val="22"/>
        </w:rPr>
        <w:t>)</w:t>
      </w:r>
      <w:r w:rsidR="00483CED">
        <w:rPr>
          <w:rFonts w:ascii="Arial Narrow" w:hAnsi="Arial Narrow" w:cs="Arial"/>
          <w:color w:val="002060"/>
          <w:sz w:val="22"/>
          <w:szCs w:val="22"/>
        </w:rPr>
        <w:t xml:space="preserve"> o sistema deve impedir o balanceamento e exibir mensagem de alerta</w:t>
      </w:r>
      <w:r w:rsidR="00693ACD">
        <w:rPr>
          <w:rFonts w:ascii="Arial Narrow" w:hAnsi="Arial Narrow" w:cs="Arial"/>
          <w:color w:val="002060"/>
          <w:sz w:val="22"/>
          <w:szCs w:val="22"/>
        </w:rPr>
        <w:t xml:space="preserve">. </w:t>
      </w:r>
    </w:p>
    <w:p w:rsidR="00245686" w:rsidRDefault="000C2692" w:rsidP="000C2692">
      <w:pPr>
        <w:ind w:left="345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No</w:t>
      </w:r>
      <w:r w:rsidR="00245686">
        <w:rPr>
          <w:rFonts w:ascii="Arial Narrow" w:hAnsi="Arial Narrow" w:cs="Arial"/>
          <w:color w:val="002060"/>
          <w:sz w:val="22"/>
          <w:szCs w:val="22"/>
        </w:rPr>
        <w:t xml:space="preserve"> balanceamento </w:t>
      </w:r>
      <w:r w:rsidR="00847520">
        <w:rPr>
          <w:rFonts w:ascii="Arial Narrow" w:hAnsi="Arial Narrow" w:cs="Arial"/>
          <w:color w:val="002060"/>
          <w:sz w:val="22"/>
          <w:szCs w:val="22"/>
        </w:rPr>
        <w:t xml:space="preserve">deve considerar </w:t>
      </w:r>
      <w:r>
        <w:rPr>
          <w:rFonts w:ascii="Arial Narrow" w:hAnsi="Arial Narrow" w:cs="Arial"/>
          <w:color w:val="002060"/>
          <w:sz w:val="22"/>
          <w:szCs w:val="22"/>
        </w:rPr>
        <w:t xml:space="preserve">a </w:t>
      </w:r>
      <w:r w:rsidR="00291E7B">
        <w:rPr>
          <w:rFonts w:ascii="Arial Narrow" w:hAnsi="Arial Narrow" w:cs="Arial"/>
          <w:color w:val="002060"/>
          <w:sz w:val="22"/>
          <w:szCs w:val="22"/>
        </w:rPr>
        <w:t xml:space="preserve">carga do mesmo e mesma edição 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96240B">
        <w:rPr>
          <w:rFonts w:ascii="Arial Narrow" w:hAnsi="Arial Narrow" w:cs="Arial"/>
          <w:color w:val="002060"/>
          <w:sz w:val="22"/>
          <w:szCs w:val="22"/>
        </w:rPr>
        <w:t xml:space="preserve">que não </w:t>
      </w:r>
      <w:r>
        <w:rPr>
          <w:rFonts w:ascii="Arial Narrow" w:hAnsi="Arial Narrow" w:cs="Arial"/>
          <w:color w:val="002060"/>
          <w:sz w:val="22"/>
          <w:szCs w:val="22"/>
        </w:rPr>
        <w:t xml:space="preserve">foram </w:t>
      </w:r>
      <w:r w:rsidR="0096240B">
        <w:rPr>
          <w:rFonts w:ascii="Arial Narrow" w:hAnsi="Arial Narrow" w:cs="Arial"/>
          <w:color w:val="002060"/>
          <w:sz w:val="22"/>
          <w:szCs w:val="22"/>
        </w:rPr>
        <w:t>balanceado</w:t>
      </w:r>
      <w:r>
        <w:rPr>
          <w:rFonts w:ascii="Arial Narrow" w:hAnsi="Arial Narrow" w:cs="Arial"/>
          <w:color w:val="002060"/>
          <w:sz w:val="22"/>
          <w:szCs w:val="22"/>
        </w:rPr>
        <w:t>s</w:t>
      </w:r>
      <w:r w:rsidR="00245686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 xml:space="preserve">em uma data anterior </w:t>
      </w:r>
      <w:r w:rsidR="00847520">
        <w:rPr>
          <w:rFonts w:ascii="Arial Narrow" w:hAnsi="Arial Narrow" w:cs="Arial"/>
          <w:color w:val="002060"/>
          <w:sz w:val="22"/>
          <w:szCs w:val="22"/>
        </w:rPr>
        <w:t>para</w:t>
      </w:r>
      <w:r w:rsidR="00245686">
        <w:rPr>
          <w:rFonts w:ascii="Arial Narrow" w:hAnsi="Arial Narrow" w:cs="Arial"/>
          <w:color w:val="002060"/>
          <w:sz w:val="22"/>
          <w:szCs w:val="22"/>
        </w:rPr>
        <w:t xml:space="preserve"> ser </w:t>
      </w:r>
      <w:r>
        <w:rPr>
          <w:rFonts w:ascii="Arial Narrow" w:hAnsi="Arial Narrow" w:cs="Arial"/>
          <w:color w:val="002060"/>
          <w:sz w:val="22"/>
          <w:szCs w:val="22"/>
        </w:rPr>
        <w:t>adicionado</w:t>
      </w:r>
      <w:r w:rsidR="00245686">
        <w:rPr>
          <w:rFonts w:ascii="Arial Narrow" w:hAnsi="Arial Narrow" w:cs="Arial"/>
          <w:color w:val="002060"/>
          <w:sz w:val="22"/>
          <w:szCs w:val="22"/>
        </w:rPr>
        <w:t xml:space="preserve"> ao </w:t>
      </w:r>
      <w:r w:rsidR="00847520">
        <w:rPr>
          <w:rFonts w:ascii="Arial Narrow" w:hAnsi="Arial Narrow" w:cs="Arial"/>
          <w:color w:val="002060"/>
          <w:sz w:val="22"/>
          <w:szCs w:val="22"/>
        </w:rPr>
        <w:t>próximo balanceamento.</w:t>
      </w:r>
    </w:p>
    <w:p w:rsidR="00D94D64" w:rsidRDefault="00D94D64" w:rsidP="00D94D6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0C2692">
        <w:rPr>
          <w:rFonts w:ascii="Arial Narrow" w:hAnsi="Arial Narrow" w:cs="Arial"/>
          <w:color w:val="002060"/>
          <w:sz w:val="22"/>
          <w:szCs w:val="22"/>
        </w:rPr>
        <w:t xml:space="preserve">No balanceamento </w:t>
      </w:r>
      <w:r w:rsidR="00651F6A" w:rsidRPr="000C2692">
        <w:rPr>
          <w:rFonts w:ascii="Arial Narrow" w:hAnsi="Arial Narrow" w:cs="Arial"/>
          <w:color w:val="002060"/>
          <w:sz w:val="22"/>
          <w:szCs w:val="22"/>
        </w:rPr>
        <w:t>d</w:t>
      </w:r>
      <w:r w:rsidRPr="000C2692">
        <w:rPr>
          <w:rFonts w:ascii="Arial Narrow" w:hAnsi="Arial Narrow" w:cs="Arial"/>
          <w:color w:val="002060"/>
          <w:sz w:val="22"/>
          <w:szCs w:val="22"/>
        </w:rPr>
        <w:t xml:space="preserve">o </w:t>
      </w:r>
      <w:r w:rsidR="00651F6A" w:rsidRPr="000C2692">
        <w:rPr>
          <w:rFonts w:ascii="Arial Narrow" w:hAnsi="Arial Narrow" w:cs="Arial"/>
          <w:color w:val="002060"/>
          <w:sz w:val="22"/>
          <w:szCs w:val="22"/>
        </w:rPr>
        <w:t xml:space="preserve">produto </w:t>
      </w:r>
      <w:r w:rsidRPr="000C2692">
        <w:rPr>
          <w:rFonts w:ascii="Arial Narrow" w:hAnsi="Arial Narrow" w:cs="Arial"/>
          <w:color w:val="002060"/>
          <w:sz w:val="22"/>
          <w:szCs w:val="22"/>
        </w:rPr>
        <w:t>Cromos tem que ser divid</w:t>
      </w:r>
      <w:r w:rsidR="00EF7C4F">
        <w:rPr>
          <w:rFonts w:ascii="Arial Narrow" w:hAnsi="Arial Narrow" w:cs="Arial"/>
          <w:color w:val="002060"/>
          <w:sz w:val="22"/>
          <w:szCs w:val="22"/>
        </w:rPr>
        <w:t>id</w:t>
      </w:r>
      <w:r w:rsidRPr="000C2692">
        <w:rPr>
          <w:rFonts w:ascii="Arial Narrow" w:hAnsi="Arial Narrow" w:cs="Arial"/>
          <w:color w:val="002060"/>
          <w:sz w:val="22"/>
          <w:szCs w:val="22"/>
        </w:rPr>
        <w:t>o pelo pacote padrão</w:t>
      </w:r>
      <w:r w:rsidR="000C2692">
        <w:rPr>
          <w:rFonts w:ascii="Arial Narrow" w:hAnsi="Arial Narrow" w:cs="Arial"/>
          <w:color w:val="002060"/>
          <w:sz w:val="22"/>
          <w:szCs w:val="22"/>
        </w:rPr>
        <w:t xml:space="preserve"> (</w:t>
      </w:r>
      <w:r w:rsidR="007C4DB0">
        <w:rPr>
          <w:rFonts w:ascii="Arial Narrow" w:hAnsi="Arial Narrow" w:cs="Arial"/>
          <w:color w:val="002060"/>
          <w:sz w:val="22"/>
          <w:szCs w:val="22"/>
        </w:rPr>
        <w:t>Reparte/Pacote Padrão</w:t>
      </w:r>
      <w:r w:rsidR="000C2692">
        <w:rPr>
          <w:rFonts w:ascii="Arial Narrow" w:hAnsi="Arial Narrow" w:cs="Arial"/>
          <w:color w:val="002060"/>
          <w:sz w:val="22"/>
          <w:szCs w:val="22"/>
        </w:rPr>
        <w:t>)</w:t>
      </w:r>
      <w:r w:rsidRPr="000C2692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651F6A">
        <w:rPr>
          <w:rFonts w:ascii="Arial Narrow" w:hAnsi="Arial Narrow" w:cs="Arial"/>
          <w:color w:val="002060"/>
          <w:sz w:val="22"/>
          <w:szCs w:val="22"/>
        </w:rPr>
        <w:t>e será ex</w:t>
      </w:r>
      <w:r w:rsidR="000C2692">
        <w:rPr>
          <w:rFonts w:ascii="Arial Narrow" w:hAnsi="Arial Narrow" w:cs="Arial"/>
          <w:color w:val="002060"/>
          <w:sz w:val="22"/>
          <w:szCs w:val="22"/>
        </w:rPr>
        <w:t>i</w:t>
      </w:r>
      <w:r w:rsidR="00651F6A">
        <w:rPr>
          <w:rFonts w:ascii="Arial Narrow" w:hAnsi="Arial Narrow" w:cs="Arial"/>
          <w:color w:val="002060"/>
          <w:sz w:val="22"/>
          <w:szCs w:val="22"/>
        </w:rPr>
        <w:t xml:space="preserve">bido como exemplares </w:t>
      </w:r>
      <w:r w:rsidR="000C2692">
        <w:rPr>
          <w:rFonts w:ascii="Arial Narrow" w:hAnsi="Arial Narrow" w:cs="Arial"/>
          <w:color w:val="002060"/>
          <w:sz w:val="22"/>
          <w:szCs w:val="22"/>
        </w:rPr>
        <w:t>no Resumo da tela</w:t>
      </w:r>
      <w:proofErr w:type="gramStart"/>
      <w:r w:rsidR="007C4DB0">
        <w:rPr>
          <w:rFonts w:ascii="Arial Narrow" w:hAnsi="Arial Narrow" w:cs="Arial"/>
          <w:color w:val="002060"/>
          <w:sz w:val="22"/>
          <w:szCs w:val="22"/>
        </w:rPr>
        <w:t>, será</w:t>
      </w:r>
      <w:proofErr w:type="gramEnd"/>
      <w:r w:rsidR="007C4DB0">
        <w:rPr>
          <w:rFonts w:ascii="Arial Narrow" w:hAnsi="Arial Narrow" w:cs="Arial"/>
          <w:color w:val="002060"/>
          <w:sz w:val="22"/>
          <w:szCs w:val="22"/>
        </w:rPr>
        <w:t xml:space="preserve"> tratado dessa forma para evitar números incorretos no Resumo das informações da tela.</w:t>
      </w:r>
    </w:p>
    <w:p w:rsidR="00694F16" w:rsidRDefault="00B1090D" w:rsidP="00D617A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No grid de resultado deve-se sinalizar com vermelho caso </w:t>
      </w:r>
      <w:r w:rsidRPr="00CE4AAA">
        <w:rPr>
          <w:rFonts w:ascii="Arial Narrow" w:hAnsi="Arial Narrow" w:cs="Arial"/>
          <w:color w:val="002060"/>
          <w:sz w:val="22"/>
          <w:szCs w:val="22"/>
          <w:u w:val="single"/>
        </w:rPr>
        <w:t>não tenha</w:t>
      </w:r>
      <w:r>
        <w:rPr>
          <w:rFonts w:ascii="Arial Narrow" w:hAnsi="Arial Narrow" w:cs="Arial"/>
          <w:color w:val="002060"/>
          <w:sz w:val="22"/>
          <w:szCs w:val="22"/>
        </w:rPr>
        <w:t xml:space="preserve"> recebiment</w:t>
      </w:r>
      <w:r w:rsidR="00245686">
        <w:rPr>
          <w:rFonts w:ascii="Arial Narrow" w:hAnsi="Arial Narrow" w:cs="Arial"/>
          <w:color w:val="002060"/>
          <w:sz w:val="22"/>
          <w:szCs w:val="22"/>
        </w:rPr>
        <w:t>o físico</w:t>
      </w:r>
      <w:r w:rsidR="00E44970">
        <w:rPr>
          <w:rFonts w:ascii="Arial Narrow" w:hAnsi="Arial Narrow" w:cs="Arial"/>
          <w:color w:val="002060"/>
          <w:sz w:val="22"/>
          <w:szCs w:val="22"/>
        </w:rPr>
        <w:t xml:space="preserve"> do produto ou </w:t>
      </w:r>
      <w:del w:id="13" w:author="Kaina da Silva" w:date="2012-07-02T14:43:00Z">
        <w:r w:rsidR="00E44970" w:rsidDel="0059504D">
          <w:rPr>
            <w:rFonts w:ascii="Arial Narrow" w:hAnsi="Arial Narrow" w:cs="Arial"/>
            <w:color w:val="002060"/>
            <w:sz w:val="22"/>
            <w:szCs w:val="22"/>
          </w:rPr>
          <w:delText xml:space="preserve">cancelamento pelo GD ou </w:delText>
        </w:r>
      </w:del>
      <w:r w:rsidR="00E44970">
        <w:rPr>
          <w:rFonts w:ascii="Arial Narrow" w:hAnsi="Arial Narrow" w:cs="Arial"/>
          <w:color w:val="002060"/>
          <w:sz w:val="22"/>
          <w:szCs w:val="22"/>
        </w:rPr>
        <w:t>mudança da data de lançamento prevista</w:t>
      </w:r>
      <w:r w:rsidR="007D2988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7D2988" w:rsidRPr="007D2988">
        <w:rPr>
          <w:rFonts w:ascii="Arial Narrow" w:hAnsi="Arial Narrow" w:cs="Arial"/>
          <w:color w:val="002060"/>
          <w:sz w:val="22"/>
          <w:szCs w:val="22"/>
          <w:highlight w:val="yellow"/>
        </w:rPr>
        <w:t>(informação recebida por nova interface)</w:t>
      </w:r>
      <w:r w:rsidR="00245686">
        <w:rPr>
          <w:rFonts w:ascii="Arial Narrow" w:hAnsi="Arial Narrow" w:cs="Arial"/>
          <w:color w:val="002060"/>
          <w:sz w:val="22"/>
          <w:szCs w:val="22"/>
        </w:rPr>
        <w:t>.</w:t>
      </w:r>
      <w:r w:rsidR="00694F16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694F16" w:rsidRPr="00694F16">
        <w:rPr>
          <w:rFonts w:ascii="Arial Narrow" w:hAnsi="Arial Narrow" w:cs="Arial"/>
          <w:color w:val="002060"/>
          <w:sz w:val="22"/>
          <w:szCs w:val="22"/>
        </w:rPr>
        <w:t xml:space="preserve">Este </w:t>
      </w:r>
      <w:r w:rsidR="00694F16">
        <w:rPr>
          <w:rFonts w:ascii="Arial Narrow" w:hAnsi="Arial Narrow" w:cs="Arial"/>
          <w:color w:val="002060"/>
          <w:sz w:val="22"/>
          <w:szCs w:val="22"/>
        </w:rPr>
        <w:t>é</w:t>
      </w:r>
      <w:r w:rsidR="00694F16" w:rsidRPr="00694F16">
        <w:rPr>
          <w:rFonts w:ascii="Arial Narrow" w:hAnsi="Arial Narrow" w:cs="Arial"/>
          <w:color w:val="002060"/>
          <w:sz w:val="22"/>
          <w:szCs w:val="22"/>
        </w:rPr>
        <w:t xml:space="preserve"> um acompanhamento de todas as matrizes. Conforme o balanceamento e a entrada dos produtos (Recebimento Físico), estes vão ficando em branco. Isto é uma sinalização para ajudar no acompanhamento, evitando </w:t>
      </w:r>
      <w:r w:rsidR="00694F16">
        <w:rPr>
          <w:rFonts w:ascii="Arial Narrow" w:hAnsi="Arial Narrow" w:cs="Arial"/>
          <w:color w:val="002060"/>
          <w:sz w:val="22"/>
          <w:szCs w:val="22"/>
        </w:rPr>
        <w:t xml:space="preserve">assim </w:t>
      </w:r>
      <w:r w:rsidR="00694F16" w:rsidRPr="00694F16">
        <w:rPr>
          <w:rFonts w:ascii="Arial Narrow" w:hAnsi="Arial Narrow" w:cs="Arial"/>
          <w:color w:val="002060"/>
          <w:sz w:val="22"/>
          <w:szCs w:val="22"/>
        </w:rPr>
        <w:t>os furos de lançamento</w:t>
      </w:r>
      <w:r w:rsidR="00694F16">
        <w:rPr>
          <w:rFonts w:ascii="Arial Narrow" w:hAnsi="Arial Narrow" w:cs="Arial"/>
          <w:color w:val="002060"/>
          <w:sz w:val="22"/>
          <w:szCs w:val="22"/>
        </w:rPr>
        <w:t>.</w:t>
      </w:r>
    </w:p>
    <w:p w:rsidR="00D617AF" w:rsidRDefault="00D617AF" w:rsidP="00D617A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Deve haver uma ação para voltar a configuração inicial da matriz, caso seja acionada deve reverter as alterações feitas e voltar </w:t>
      </w:r>
      <w:r w:rsidR="00B8553B">
        <w:rPr>
          <w:rFonts w:ascii="Arial Narrow" w:hAnsi="Arial Narrow" w:cs="Arial"/>
          <w:color w:val="002060"/>
          <w:sz w:val="22"/>
          <w:szCs w:val="22"/>
        </w:rPr>
        <w:t>a</w:t>
      </w:r>
      <w:r>
        <w:rPr>
          <w:rFonts w:ascii="Arial Narrow" w:hAnsi="Arial Narrow" w:cs="Arial"/>
          <w:color w:val="002060"/>
          <w:sz w:val="22"/>
          <w:szCs w:val="22"/>
        </w:rPr>
        <w:t xml:space="preserve">s </w:t>
      </w:r>
      <w:r w:rsidR="00B8553B">
        <w:rPr>
          <w:rFonts w:ascii="Arial Narrow" w:hAnsi="Arial Narrow" w:cs="Arial"/>
          <w:color w:val="002060"/>
          <w:sz w:val="22"/>
          <w:szCs w:val="22"/>
        </w:rPr>
        <w:t>datas</w:t>
      </w:r>
      <w:r>
        <w:rPr>
          <w:rFonts w:ascii="Arial Narrow" w:hAnsi="Arial Narrow" w:cs="Arial"/>
          <w:color w:val="002060"/>
          <w:sz w:val="22"/>
          <w:szCs w:val="22"/>
        </w:rPr>
        <w:t xml:space="preserve"> da </w:t>
      </w:r>
      <w:r w:rsidR="00B8553B">
        <w:rPr>
          <w:rFonts w:ascii="Arial Narrow" w:hAnsi="Arial Narrow" w:cs="Arial"/>
          <w:color w:val="002060"/>
          <w:sz w:val="22"/>
          <w:szCs w:val="22"/>
        </w:rPr>
        <w:t>carga da interface</w:t>
      </w:r>
      <w:r w:rsidR="00AB7382">
        <w:rPr>
          <w:rFonts w:ascii="Arial Narrow" w:hAnsi="Arial Narrow" w:cs="Arial"/>
          <w:color w:val="002060"/>
          <w:sz w:val="22"/>
          <w:szCs w:val="22"/>
        </w:rPr>
        <w:t>, pedir confirmação antes de executar a ação.</w:t>
      </w:r>
    </w:p>
    <w:p w:rsidR="00162C39" w:rsidRDefault="00162C39" w:rsidP="00D617A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lastRenderedPageBreak/>
        <w:t xml:space="preserve">Caso já tenha </w:t>
      </w:r>
      <w:r w:rsidR="0086474A">
        <w:rPr>
          <w:rFonts w:ascii="Arial Narrow" w:hAnsi="Arial Narrow" w:cs="Arial"/>
          <w:color w:val="002060"/>
          <w:sz w:val="22"/>
          <w:szCs w:val="22"/>
        </w:rPr>
        <w:t>realizado o balanceamento d</w:t>
      </w:r>
      <w:r>
        <w:rPr>
          <w:rFonts w:ascii="Arial Narrow" w:hAnsi="Arial Narrow" w:cs="Arial"/>
          <w:color w:val="002060"/>
          <w:sz w:val="22"/>
          <w:szCs w:val="22"/>
        </w:rPr>
        <w:t>a matriz de lançamento de um determinado produto e entrar informações em que houve mudança no planejamento do produto</w:t>
      </w:r>
      <w:r w:rsidR="00545FB8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86474A">
        <w:rPr>
          <w:rFonts w:ascii="Arial Narrow" w:hAnsi="Arial Narrow" w:cs="Arial"/>
          <w:color w:val="002060"/>
          <w:sz w:val="22"/>
          <w:szCs w:val="22"/>
        </w:rPr>
        <w:t>(</w:t>
      </w:r>
      <w:del w:id="14" w:author="Kaina da Silva" w:date="2012-07-02T14:43:00Z">
        <w:r w:rsidR="0086474A" w:rsidDel="0059504D">
          <w:rPr>
            <w:rFonts w:ascii="Arial Narrow" w:hAnsi="Arial Narrow" w:cs="Arial"/>
            <w:color w:val="002060"/>
            <w:sz w:val="22"/>
            <w:szCs w:val="22"/>
          </w:rPr>
          <w:delText>cancelamento pelo GD</w:delText>
        </w:r>
      </w:del>
      <w:r w:rsidR="0086474A">
        <w:rPr>
          <w:rFonts w:ascii="Arial Narrow" w:hAnsi="Arial Narrow" w:cs="Arial"/>
          <w:color w:val="002060"/>
          <w:sz w:val="22"/>
          <w:szCs w:val="22"/>
        </w:rPr>
        <w:t xml:space="preserve">, </w:t>
      </w:r>
      <w:r w:rsidR="0005586A">
        <w:rPr>
          <w:rFonts w:ascii="Arial Narrow" w:hAnsi="Arial Narrow" w:cs="Arial"/>
          <w:color w:val="002060"/>
          <w:sz w:val="22"/>
          <w:szCs w:val="22"/>
        </w:rPr>
        <w:t>se não chegou o produto físico</w:t>
      </w:r>
      <w:r w:rsidR="0086474A">
        <w:rPr>
          <w:rFonts w:ascii="Arial Narrow" w:hAnsi="Arial Narrow" w:cs="Arial"/>
          <w:color w:val="002060"/>
          <w:sz w:val="22"/>
          <w:szCs w:val="22"/>
        </w:rPr>
        <w:t>)</w:t>
      </w:r>
      <w:r w:rsidR="002C1FE0">
        <w:rPr>
          <w:rFonts w:ascii="Arial Narrow" w:hAnsi="Arial Narrow" w:cs="Arial"/>
          <w:color w:val="002060"/>
          <w:sz w:val="22"/>
          <w:szCs w:val="22"/>
        </w:rPr>
        <w:t>, o sistema emitir alerta e tal produto n</w:t>
      </w:r>
      <w:r w:rsidR="00E44970">
        <w:rPr>
          <w:rFonts w:ascii="Arial Narrow" w:hAnsi="Arial Narrow" w:cs="Arial"/>
          <w:color w:val="002060"/>
          <w:sz w:val="22"/>
          <w:szCs w:val="22"/>
        </w:rPr>
        <w:t>ão</w:t>
      </w:r>
      <w:r w:rsidR="002C1FE0">
        <w:rPr>
          <w:rFonts w:ascii="Arial Narrow" w:hAnsi="Arial Narrow" w:cs="Arial"/>
          <w:color w:val="002060"/>
          <w:sz w:val="22"/>
          <w:szCs w:val="22"/>
        </w:rPr>
        <w:t xml:space="preserve"> ser</w:t>
      </w:r>
      <w:r w:rsidR="00E44970">
        <w:rPr>
          <w:rFonts w:ascii="Arial Narrow" w:hAnsi="Arial Narrow" w:cs="Arial"/>
          <w:color w:val="002060"/>
          <w:sz w:val="22"/>
          <w:szCs w:val="22"/>
        </w:rPr>
        <w:t>á</w:t>
      </w:r>
      <w:r w:rsidR="002C1FE0">
        <w:rPr>
          <w:rFonts w:ascii="Arial Narrow" w:hAnsi="Arial Narrow" w:cs="Arial"/>
          <w:color w:val="002060"/>
          <w:sz w:val="22"/>
          <w:szCs w:val="22"/>
        </w:rPr>
        <w:t xml:space="preserve"> balanceado.</w:t>
      </w:r>
    </w:p>
    <w:p w:rsidR="008B55F4" w:rsidRDefault="00D94316" w:rsidP="008B55F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reprogramação só pode ser feita 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2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 xml:space="preserve"> vezes enquanto o produto esti</w:t>
      </w:r>
      <w:r w:rsidR="00495C3E">
        <w:rPr>
          <w:rFonts w:ascii="Arial Narrow" w:hAnsi="Arial Narrow" w:cs="Arial"/>
          <w:color w:val="002060"/>
          <w:sz w:val="22"/>
          <w:szCs w:val="22"/>
        </w:rPr>
        <w:t>ver</w:t>
      </w:r>
      <w:r>
        <w:rPr>
          <w:rFonts w:ascii="Arial Narrow" w:hAnsi="Arial Narrow" w:cs="Arial"/>
          <w:color w:val="002060"/>
          <w:sz w:val="22"/>
          <w:szCs w:val="22"/>
        </w:rPr>
        <w:t xml:space="preserve"> em estoque, na terceira </w:t>
      </w:r>
      <w:r w:rsidR="00495C3E">
        <w:rPr>
          <w:rFonts w:ascii="Arial Narrow" w:hAnsi="Arial Narrow" w:cs="Arial"/>
          <w:color w:val="002060"/>
          <w:sz w:val="22"/>
          <w:szCs w:val="22"/>
        </w:rPr>
        <w:t xml:space="preserve">tentativa </w:t>
      </w:r>
      <w:r>
        <w:rPr>
          <w:rFonts w:ascii="Arial Narrow" w:hAnsi="Arial Narrow" w:cs="Arial"/>
          <w:color w:val="002060"/>
          <w:sz w:val="22"/>
          <w:szCs w:val="22"/>
        </w:rPr>
        <w:t xml:space="preserve">o sistema emite </w:t>
      </w:r>
      <w:r w:rsidR="00495C3E">
        <w:rPr>
          <w:rFonts w:ascii="Arial Narrow" w:hAnsi="Arial Narrow" w:cs="Arial"/>
          <w:color w:val="002060"/>
          <w:sz w:val="22"/>
          <w:szCs w:val="22"/>
        </w:rPr>
        <w:t>alerta</w:t>
      </w:r>
      <w:r>
        <w:rPr>
          <w:rFonts w:ascii="Arial Narrow" w:hAnsi="Arial Narrow" w:cs="Arial"/>
          <w:color w:val="002060"/>
          <w:sz w:val="22"/>
          <w:szCs w:val="22"/>
        </w:rPr>
        <w:t xml:space="preserve"> e </w:t>
      </w:r>
      <w:r w:rsidR="006506FC">
        <w:rPr>
          <w:rFonts w:ascii="Arial Narrow" w:hAnsi="Arial Narrow" w:cs="Arial"/>
          <w:color w:val="002060"/>
          <w:sz w:val="22"/>
          <w:szCs w:val="22"/>
        </w:rPr>
        <w:t xml:space="preserve">não deve permitir a reprogramação e será obrigado a lançar esse determinado produto na data reprogramada anteriormente. </w:t>
      </w:r>
      <w:r w:rsidR="008B55F4">
        <w:rPr>
          <w:rFonts w:ascii="Arial Narrow" w:hAnsi="Arial Narrow" w:cs="Arial"/>
          <w:color w:val="002060"/>
          <w:sz w:val="22"/>
          <w:szCs w:val="22"/>
        </w:rPr>
        <w:t>Esse contador de reprogramação só é valido para produtos em que já ocorreu o recebimento físico. Até a segunda tentativa será possível acionar “Volta Configuração Inicial” o sistema irá assumir a sugestão inicial da matriz, após a terceira tentativa o sistema irá assumir a ultima data de reprogramação e não será mais possível a reprogramação do lançamento em questão</w:t>
      </w:r>
      <w:r w:rsidR="008B55F4" w:rsidRPr="00AC3E91">
        <w:rPr>
          <w:rFonts w:ascii="Arial Narrow" w:hAnsi="Arial Narrow" w:cs="Arial"/>
          <w:color w:val="002060"/>
          <w:sz w:val="22"/>
          <w:szCs w:val="22"/>
          <w:highlight w:val="yellow"/>
        </w:rPr>
        <w:t>.</w:t>
      </w:r>
      <w:r w:rsidR="00AC3E91" w:rsidRPr="00AC3E91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Nestes casos, a data prevista de recolhimento é mantida</w:t>
      </w:r>
      <w:r w:rsidR="007D2988" w:rsidRPr="007D2988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(esta regra só deve ser aplicada para os produtos dos Fornecedores DGB, ou seja, aqueles que ele recebe por conectividade)</w:t>
      </w:r>
      <w:r w:rsidR="007D2988">
        <w:rPr>
          <w:rFonts w:ascii="Arial Narrow" w:hAnsi="Arial Narrow" w:cs="Arial"/>
          <w:color w:val="002060"/>
          <w:sz w:val="22"/>
          <w:szCs w:val="22"/>
        </w:rPr>
        <w:t>.</w:t>
      </w:r>
    </w:p>
    <w:p w:rsidR="00DF18F8" w:rsidRDefault="00DF18F8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A96111" w:rsidRDefault="005603F2" w:rsidP="00A9611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Para realização do balanceamento, mesmo após </w:t>
      </w:r>
      <w:r w:rsidR="005941C8">
        <w:rPr>
          <w:rFonts w:ascii="Arial Narrow" w:hAnsi="Arial Narrow" w:cs="Arial"/>
          <w:color w:val="002060"/>
          <w:sz w:val="22"/>
          <w:szCs w:val="22"/>
        </w:rPr>
        <w:t>uma</w:t>
      </w:r>
      <w:r>
        <w:rPr>
          <w:rFonts w:ascii="Arial Narrow" w:hAnsi="Arial Narrow" w:cs="Arial"/>
          <w:color w:val="002060"/>
          <w:sz w:val="22"/>
          <w:szCs w:val="22"/>
        </w:rPr>
        <w:t xml:space="preserve"> reprogramação</w:t>
      </w:r>
      <w:r w:rsidR="005941C8">
        <w:rPr>
          <w:rFonts w:ascii="Arial Narrow" w:hAnsi="Arial Narrow" w:cs="Arial"/>
          <w:color w:val="002060"/>
          <w:sz w:val="22"/>
          <w:szCs w:val="22"/>
        </w:rPr>
        <w:t xml:space="preserve"> realizada</w:t>
      </w:r>
      <w:r>
        <w:rPr>
          <w:rFonts w:ascii="Arial Narrow" w:hAnsi="Arial Narrow" w:cs="Arial"/>
          <w:color w:val="002060"/>
          <w:sz w:val="22"/>
          <w:szCs w:val="22"/>
        </w:rPr>
        <w:t xml:space="preserve">, alterações </w:t>
      </w:r>
      <w:r w:rsidR="005941C8">
        <w:rPr>
          <w:rFonts w:ascii="Arial Narrow" w:hAnsi="Arial Narrow" w:cs="Arial"/>
          <w:color w:val="002060"/>
          <w:sz w:val="22"/>
          <w:szCs w:val="22"/>
        </w:rPr>
        <w:t xml:space="preserve">ainda poderão ser feitas enquanto o produto estiver </w:t>
      </w:r>
      <w:r>
        <w:rPr>
          <w:rFonts w:ascii="Arial Narrow" w:hAnsi="Arial Narrow" w:cs="Arial"/>
          <w:color w:val="002060"/>
          <w:sz w:val="22"/>
          <w:szCs w:val="22"/>
        </w:rPr>
        <w:t xml:space="preserve">em </w:t>
      </w:r>
      <w:r w:rsidR="005941C8">
        <w:rPr>
          <w:rFonts w:ascii="Arial Narrow" w:hAnsi="Arial Narrow" w:cs="Arial"/>
          <w:color w:val="002060"/>
          <w:sz w:val="22"/>
          <w:szCs w:val="22"/>
        </w:rPr>
        <w:t>estoque ficarão</w:t>
      </w:r>
      <w:r>
        <w:rPr>
          <w:rFonts w:ascii="Arial Narrow" w:hAnsi="Arial Narrow" w:cs="Arial"/>
          <w:color w:val="002060"/>
          <w:sz w:val="22"/>
          <w:szCs w:val="22"/>
        </w:rPr>
        <w:t xml:space="preserve"> disponíveis para </w:t>
      </w:r>
      <w:r w:rsidR="00932219">
        <w:rPr>
          <w:rFonts w:ascii="Arial Narrow" w:hAnsi="Arial Narrow" w:cs="Arial"/>
          <w:color w:val="002060"/>
          <w:sz w:val="22"/>
          <w:szCs w:val="22"/>
        </w:rPr>
        <w:t>reprogramação</w:t>
      </w:r>
      <w:r>
        <w:rPr>
          <w:rFonts w:ascii="Arial Narrow" w:hAnsi="Arial Narrow" w:cs="Arial"/>
          <w:color w:val="002060"/>
          <w:sz w:val="22"/>
          <w:szCs w:val="22"/>
        </w:rPr>
        <w:t xml:space="preserve"> até </w:t>
      </w:r>
      <w:r w:rsidR="007C4DB0">
        <w:rPr>
          <w:rFonts w:ascii="Arial Narrow" w:hAnsi="Arial Narrow" w:cs="Arial"/>
          <w:color w:val="002060"/>
          <w:sz w:val="22"/>
          <w:szCs w:val="22"/>
        </w:rPr>
        <w:t>2</w:t>
      </w:r>
      <w:r>
        <w:rPr>
          <w:rFonts w:ascii="Arial Narrow" w:hAnsi="Arial Narrow" w:cs="Arial"/>
          <w:color w:val="002060"/>
          <w:sz w:val="22"/>
          <w:szCs w:val="22"/>
        </w:rPr>
        <w:t xml:space="preserve"> dias antes da data de </w:t>
      </w:r>
      <w:r w:rsidR="006506FC">
        <w:rPr>
          <w:rFonts w:ascii="Arial Narrow" w:hAnsi="Arial Narrow" w:cs="Arial"/>
          <w:color w:val="002060"/>
          <w:sz w:val="22"/>
          <w:szCs w:val="22"/>
        </w:rPr>
        <w:t>recolhimento</w:t>
      </w:r>
      <w:r>
        <w:rPr>
          <w:rFonts w:ascii="Arial Narrow" w:hAnsi="Arial Narrow" w:cs="Arial"/>
          <w:color w:val="002060"/>
          <w:sz w:val="22"/>
          <w:szCs w:val="22"/>
        </w:rPr>
        <w:t xml:space="preserve"> do produto, que será um parâmetro de sistema para limitar essas alterações</w:t>
      </w:r>
      <w:r w:rsidR="00495C3E">
        <w:rPr>
          <w:rFonts w:ascii="Arial Narrow" w:hAnsi="Arial Narrow" w:cs="Arial"/>
          <w:color w:val="002060"/>
          <w:sz w:val="22"/>
          <w:szCs w:val="22"/>
        </w:rPr>
        <w:t>.</w:t>
      </w:r>
      <w:r w:rsidR="00A96111"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:rsidR="00DD1264" w:rsidRDefault="00E44970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Para efeito de distribuição dos produtos </w:t>
      </w:r>
      <w:r w:rsidR="00AA08A8">
        <w:rPr>
          <w:rFonts w:ascii="Arial Narrow" w:hAnsi="Arial Narrow" w:cs="Arial"/>
          <w:color w:val="002060"/>
          <w:sz w:val="22"/>
          <w:szCs w:val="22"/>
        </w:rPr>
        <w:t xml:space="preserve">(Resumo do Período) o sistema deve considerar a semana que o distribuidor parametrizou para realizar a </w:t>
      </w:r>
      <w:r w:rsidR="00DD1264">
        <w:rPr>
          <w:rFonts w:ascii="Arial Narrow" w:hAnsi="Arial Narrow" w:cs="Arial"/>
          <w:color w:val="002060"/>
          <w:sz w:val="22"/>
          <w:szCs w:val="22"/>
        </w:rPr>
        <w:t xml:space="preserve">distribuição do produto, deve considerar também a capacidade de manuseio do distribuidor (parâmetro do distribuidor) para elaborar os dias de distribuição, caso exceda a capacidade irá transferir para </w:t>
      </w:r>
      <w:r w:rsidR="008851AD">
        <w:rPr>
          <w:rFonts w:ascii="Arial Narrow" w:hAnsi="Arial Narrow" w:cs="Arial"/>
          <w:color w:val="002060"/>
          <w:sz w:val="22"/>
          <w:szCs w:val="22"/>
        </w:rPr>
        <w:t>outro</w:t>
      </w:r>
      <w:r w:rsidR="00DD1264">
        <w:rPr>
          <w:rFonts w:ascii="Arial Narrow" w:hAnsi="Arial Narrow" w:cs="Arial"/>
          <w:color w:val="002060"/>
          <w:sz w:val="22"/>
          <w:szCs w:val="22"/>
        </w:rPr>
        <w:t xml:space="preserve"> dia de distribuição.</w:t>
      </w:r>
    </w:p>
    <w:p w:rsidR="00762D9C" w:rsidRDefault="00762D9C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095A94" w:rsidRDefault="00095A94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2B6EC7">
        <w:rPr>
          <w:rFonts w:ascii="Arial Narrow" w:hAnsi="Arial Narrow" w:cs="Arial"/>
          <w:color w:val="002060"/>
          <w:sz w:val="22"/>
          <w:szCs w:val="22"/>
          <w:highlight w:val="lightGray"/>
        </w:rPr>
        <w:t>Um produto com</w:t>
      </w:r>
      <w:r w:rsidR="007D2988">
        <w:rPr>
          <w:rFonts w:ascii="Arial Narrow" w:hAnsi="Arial Narrow" w:cs="Arial"/>
          <w:color w:val="002060"/>
          <w:sz w:val="22"/>
          <w:szCs w:val="22"/>
          <w:highlight w:val="lightGray"/>
        </w:rPr>
        <w:t xml:space="preserve"> recolhimento</w:t>
      </w:r>
      <w:r w:rsidRPr="002B6EC7">
        <w:rPr>
          <w:rFonts w:ascii="Arial Narrow" w:hAnsi="Arial Narrow" w:cs="Arial"/>
          <w:color w:val="002060"/>
          <w:sz w:val="22"/>
          <w:szCs w:val="22"/>
          <w:highlight w:val="lightGray"/>
        </w:rPr>
        <w:t xml:space="preserve"> parcial será incluso automaticamente na Matriz de Lançamento de </w:t>
      </w:r>
      <w:r w:rsidR="00D63580" w:rsidRPr="002B6EC7">
        <w:rPr>
          <w:rFonts w:ascii="Arial Narrow" w:hAnsi="Arial Narrow" w:cs="Arial"/>
          <w:color w:val="002060"/>
          <w:sz w:val="22"/>
          <w:szCs w:val="22"/>
          <w:highlight w:val="lightGray"/>
        </w:rPr>
        <w:t xml:space="preserve">acordo com a quantidade de dias posterior ao seu recolhimento </w:t>
      </w:r>
      <w:r w:rsidRPr="002B6EC7">
        <w:rPr>
          <w:rFonts w:ascii="Arial Narrow" w:hAnsi="Arial Narrow" w:cs="Arial"/>
          <w:color w:val="002060"/>
          <w:sz w:val="22"/>
          <w:szCs w:val="22"/>
          <w:highlight w:val="lightGray"/>
        </w:rPr>
        <w:t>(de acordo com o parâmetro do distribuidor). Este é passível de reprogramação</w:t>
      </w:r>
      <w:r w:rsidR="00D63580" w:rsidRPr="002B6EC7">
        <w:rPr>
          <w:rFonts w:ascii="Arial Narrow" w:hAnsi="Arial Narrow" w:cs="Arial"/>
          <w:color w:val="002060"/>
          <w:sz w:val="22"/>
          <w:szCs w:val="22"/>
          <w:highlight w:val="lightGray"/>
        </w:rPr>
        <w:t xml:space="preserve"> nesta funcionalidade</w:t>
      </w:r>
      <w:r w:rsidRPr="002B6EC7">
        <w:rPr>
          <w:rFonts w:ascii="Arial Narrow" w:hAnsi="Arial Narrow" w:cs="Arial"/>
          <w:color w:val="002060"/>
          <w:sz w:val="22"/>
          <w:szCs w:val="22"/>
          <w:highlight w:val="lightGray"/>
        </w:rPr>
        <w:t>.</w:t>
      </w:r>
    </w:p>
    <w:p w:rsidR="00095A94" w:rsidRDefault="00095A94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D1264" w:rsidRDefault="00762D9C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confirmar o balanceamento de um produto parcial, a funcionalidade deve verificar no cadastro de parciais se já existe um registro com o planejamento para o lançamento conforme a programação solicitada (verificar data de lançamento no cadastro de parciais).</w:t>
      </w:r>
    </w:p>
    <w:p w:rsidR="0046085A" w:rsidRDefault="0046085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A84D9D" w:rsidRDefault="00AA08A8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</w:t>
      </w:r>
      <w:r w:rsidR="00A84D9D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R</w:t>
      </w:r>
      <w:r w:rsidR="00A84D9D">
        <w:rPr>
          <w:rFonts w:ascii="Arial Narrow" w:hAnsi="Arial Narrow" w:cs="Arial"/>
          <w:color w:val="002060"/>
          <w:sz w:val="22"/>
          <w:szCs w:val="22"/>
        </w:rPr>
        <w:t>esumo do Período sofrerá atualizações conforme novas definições na data de balanceamento da matriz.</w:t>
      </w:r>
    </w:p>
    <w:p w:rsidR="00E44970" w:rsidRDefault="00E44970" w:rsidP="00E4497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E44970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Por tratar-se de diversos produtos recebidos diariamente deverá possibilitar paginação na consulta.</w:t>
      </w:r>
    </w:p>
    <w:p w:rsidR="00E612DD" w:rsidRDefault="00E612DD" w:rsidP="00E4497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seleção para reprogramação</w:t>
      </w:r>
      <w:r w:rsidRPr="00E612DD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 xml:space="preserve">da matriz </w:t>
      </w:r>
      <w:r w:rsidRPr="00E612DD">
        <w:rPr>
          <w:rFonts w:ascii="Arial Narrow" w:hAnsi="Arial Narrow" w:cs="Arial"/>
          <w:color w:val="002060"/>
          <w:sz w:val="22"/>
          <w:szCs w:val="22"/>
        </w:rPr>
        <w:t>deve ser apenas dos itens que podem ser visualizados</w:t>
      </w:r>
      <w:r>
        <w:rPr>
          <w:rFonts w:ascii="Arial Narrow" w:hAnsi="Arial Narrow" w:cs="Arial"/>
          <w:color w:val="002060"/>
          <w:sz w:val="22"/>
          <w:szCs w:val="22"/>
        </w:rPr>
        <w:t xml:space="preserve"> numa mesma tela</w:t>
      </w:r>
      <w:r w:rsidRPr="00E612DD">
        <w:rPr>
          <w:rFonts w:ascii="Arial Narrow" w:hAnsi="Arial Narrow" w:cs="Arial"/>
          <w:color w:val="002060"/>
          <w:sz w:val="22"/>
          <w:szCs w:val="22"/>
        </w:rPr>
        <w:t xml:space="preserve"> (por segurança do usuário, já que, normalmente, a matriz</w:t>
      </w:r>
      <w:r w:rsidR="005904DE">
        <w:rPr>
          <w:rFonts w:ascii="Arial Narrow" w:hAnsi="Arial Narrow" w:cs="Arial"/>
          <w:color w:val="002060"/>
          <w:sz w:val="22"/>
          <w:szCs w:val="22"/>
        </w:rPr>
        <w:t xml:space="preserve"> é composta</w:t>
      </w:r>
      <w:r>
        <w:rPr>
          <w:rFonts w:ascii="Arial Narrow" w:hAnsi="Arial Narrow" w:cs="Arial"/>
          <w:color w:val="002060"/>
          <w:sz w:val="22"/>
          <w:szCs w:val="22"/>
        </w:rPr>
        <w:t xml:space="preserve"> por muitos títulos), e a seleção deve continuar marcada mesmo que o usuário navegue entre as paginas do resultado da pesquisa.</w:t>
      </w:r>
    </w:p>
    <w:p w:rsidR="00FB0662" w:rsidRDefault="00FB0662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5603F2" w:rsidRDefault="00FB0662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Quando da efetivação do balanceamento de uma matriz a funcionalidade deve criar uma sequencia numérica (SM ou </w:t>
      </w:r>
      <w:r w:rsidR="001F7DEF">
        <w:rPr>
          <w:rFonts w:ascii="Arial Narrow" w:hAnsi="Arial Narrow" w:cs="Arial"/>
          <w:color w:val="002060"/>
          <w:sz w:val="22"/>
          <w:szCs w:val="22"/>
        </w:rPr>
        <w:t>Seq.</w:t>
      </w:r>
      <w:r>
        <w:rPr>
          <w:rFonts w:ascii="Arial Narrow" w:hAnsi="Arial Narrow" w:cs="Arial"/>
          <w:color w:val="002060"/>
          <w:sz w:val="22"/>
          <w:szCs w:val="22"/>
        </w:rPr>
        <w:t xml:space="preserve">) para cada produto e edição, dessa forma cada matriz feita terá um sequenciamento definido e que será usado em outras funcionalidades como exemplo: Emissão de notas de </w:t>
      </w:r>
      <w:r w:rsidR="001F7DEF">
        <w:rPr>
          <w:rFonts w:ascii="Arial Narrow" w:hAnsi="Arial Narrow" w:cs="Arial"/>
          <w:color w:val="002060"/>
          <w:sz w:val="22"/>
          <w:szCs w:val="22"/>
        </w:rPr>
        <w:t>envio.</w:t>
      </w:r>
    </w:p>
    <w:p w:rsidR="00FB0662" w:rsidRDefault="00FB0662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2642A" w:rsidRPr="002B6EC7" w:rsidRDefault="00D2642A" w:rsidP="00D2642A">
      <w:pPr>
        <w:ind w:left="360"/>
        <w:rPr>
          <w:rFonts w:ascii="Arial Narrow" w:hAnsi="Arial Narrow" w:cs="Arial"/>
          <w:color w:val="002060"/>
          <w:sz w:val="22"/>
          <w:szCs w:val="22"/>
          <w:highlight w:val="lightGray"/>
        </w:rPr>
      </w:pPr>
      <w:r w:rsidRPr="002B6EC7">
        <w:rPr>
          <w:rFonts w:ascii="Arial Narrow" w:hAnsi="Arial Narrow" w:cs="Arial"/>
          <w:color w:val="002060"/>
          <w:sz w:val="22"/>
          <w:szCs w:val="22"/>
          <w:highlight w:val="lightGray"/>
        </w:rPr>
        <w:t>A funcionalidade deve permitir que via botão de detalhes, o usuário consiga visualizar uma Ficha Cadastral do Produto, tendo acesso a algumas informações que podem auxiliá-lo na análise do balanceamento da matriz. Onde o nome do produto, torna-se um link para esta consulta.</w:t>
      </w:r>
    </w:p>
    <w:p w:rsidR="00D2642A" w:rsidRPr="002B6EC7" w:rsidRDefault="00D2642A" w:rsidP="00D2642A">
      <w:pPr>
        <w:ind w:left="360"/>
        <w:rPr>
          <w:rFonts w:ascii="Arial Narrow" w:hAnsi="Arial Narrow" w:cs="Arial"/>
          <w:color w:val="002060"/>
          <w:sz w:val="22"/>
          <w:szCs w:val="22"/>
          <w:highlight w:val="lightGray"/>
        </w:rPr>
      </w:pPr>
    </w:p>
    <w:p w:rsidR="00720526" w:rsidRDefault="00720526" w:rsidP="0072052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2B6EC7">
        <w:rPr>
          <w:rFonts w:ascii="Arial Narrow" w:hAnsi="Arial Narrow" w:cs="Arial"/>
          <w:color w:val="002060"/>
          <w:sz w:val="22"/>
          <w:szCs w:val="22"/>
          <w:highlight w:val="lightGray"/>
        </w:rPr>
        <w:t xml:space="preserve">O botão confirma, abrirá uma pop-up com as datas que constam no resumo inicial da tela, informando quais já foram confirmadas (caso já tenha alguma data confirmada) e quais datas estão disponíveis de confirmação. Ao selecionar as datas e confirmar, efetivam-se as programações realizadas, populando isso em uma tabela (interna do sistema), permitindo gerar a </w:t>
      </w:r>
      <w:r w:rsidR="00E55A95" w:rsidRPr="002B6EC7">
        <w:rPr>
          <w:rFonts w:ascii="Arial Narrow" w:hAnsi="Arial Narrow" w:cs="Arial"/>
          <w:color w:val="002060"/>
          <w:sz w:val="22"/>
          <w:szCs w:val="22"/>
          <w:highlight w:val="lightGray"/>
        </w:rPr>
        <w:t>Nota de Envio</w:t>
      </w:r>
      <w:r w:rsidRPr="002B6EC7">
        <w:rPr>
          <w:rFonts w:ascii="Arial Narrow" w:hAnsi="Arial Narrow" w:cs="Arial"/>
          <w:color w:val="002060"/>
          <w:sz w:val="22"/>
          <w:szCs w:val="22"/>
          <w:highlight w:val="lightGray"/>
        </w:rPr>
        <w:t xml:space="preserve"> e o processamento </w:t>
      </w:r>
      <w:r w:rsidR="00E55A95" w:rsidRPr="002B6EC7">
        <w:rPr>
          <w:rFonts w:ascii="Arial Narrow" w:hAnsi="Arial Narrow" w:cs="Arial"/>
          <w:color w:val="002060"/>
          <w:sz w:val="22"/>
          <w:szCs w:val="22"/>
          <w:highlight w:val="lightGray"/>
        </w:rPr>
        <w:t>d</w:t>
      </w:r>
      <w:r w:rsidRPr="002B6EC7">
        <w:rPr>
          <w:rFonts w:ascii="Arial Narrow" w:hAnsi="Arial Narrow" w:cs="Arial"/>
          <w:color w:val="002060"/>
          <w:sz w:val="22"/>
          <w:szCs w:val="22"/>
          <w:highlight w:val="lightGray"/>
        </w:rPr>
        <w:t xml:space="preserve">o </w:t>
      </w:r>
      <w:r w:rsidR="00E55A95" w:rsidRPr="002B6EC7">
        <w:rPr>
          <w:rFonts w:ascii="Arial Narrow" w:hAnsi="Arial Narrow" w:cs="Arial"/>
          <w:color w:val="002060"/>
          <w:sz w:val="22"/>
          <w:szCs w:val="22"/>
          <w:highlight w:val="lightGray"/>
        </w:rPr>
        <w:t>repart</w:t>
      </w:r>
      <w:r w:rsidRPr="002B6EC7">
        <w:rPr>
          <w:rFonts w:ascii="Arial Narrow" w:hAnsi="Arial Narrow" w:cs="Arial"/>
          <w:color w:val="002060"/>
          <w:sz w:val="22"/>
          <w:szCs w:val="22"/>
          <w:highlight w:val="lightGray"/>
        </w:rPr>
        <w:t>e da cota, de forma rápida. O usuário poderá confirmar apenas uma data, não é obrigatória a confirmação de todas as datas informadas.</w:t>
      </w:r>
    </w:p>
    <w:p w:rsidR="00B16AB5" w:rsidRDefault="00B16AB5" w:rsidP="0072052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B16AB5" w:rsidRPr="00B16AB5" w:rsidRDefault="00B16AB5" w:rsidP="00720526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  <w:r w:rsidRPr="00B16AB5">
        <w:rPr>
          <w:rFonts w:ascii="Arial Narrow" w:hAnsi="Arial Narrow" w:cs="Arial"/>
          <w:color w:val="002060"/>
          <w:sz w:val="22"/>
          <w:szCs w:val="22"/>
          <w:highlight w:val="yellow"/>
        </w:rPr>
        <w:t>Ao confirmar uma matriz, não será possível incluir e excluir produtos nas datas confirmadas.</w:t>
      </w:r>
    </w:p>
    <w:p w:rsidR="00B16AB5" w:rsidRPr="00B16AB5" w:rsidRDefault="00B16AB5" w:rsidP="00720526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B16AB5" w:rsidRDefault="00B16AB5" w:rsidP="0072052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B16AB5">
        <w:rPr>
          <w:rFonts w:ascii="Arial Narrow" w:hAnsi="Arial Narrow" w:cs="Arial"/>
          <w:color w:val="002060"/>
          <w:sz w:val="22"/>
          <w:szCs w:val="22"/>
          <w:highlight w:val="yellow"/>
        </w:rPr>
        <w:t>A ação de confirmar uma matriz de lançamentos, o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s documentos para </w:t>
      </w:r>
      <w:bookmarkStart w:id="15" w:name="_GoBack"/>
      <w:bookmarkEnd w:id="15"/>
      <w:r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interface de </w:t>
      </w:r>
      <w:r w:rsidRPr="00B16AB5">
        <w:rPr>
          <w:rFonts w:ascii="Arial Narrow" w:hAnsi="Arial Narrow" w:cs="Arial"/>
          <w:color w:val="002060"/>
          <w:sz w:val="22"/>
          <w:szCs w:val="22"/>
          <w:highlight w:val="yellow"/>
          <w:lang w:val="en-US"/>
        </w:rPr>
        <w:t>Picking</w:t>
      </w:r>
      <w:r w:rsidRPr="00B16AB5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e Mapas de Abastecimento ficarão disponíveis para acesso do usuário nas funcionalidades responsáveis.</w:t>
      </w:r>
    </w:p>
    <w:p w:rsidR="00720526" w:rsidRDefault="00720526" w:rsidP="00720526">
      <w:pPr>
        <w:rPr>
          <w:rFonts w:ascii="Arial Narrow" w:hAnsi="Arial Narrow" w:cs="Arial"/>
          <w:color w:val="002060"/>
          <w:sz w:val="22"/>
          <w:szCs w:val="22"/>
        </w:rPr>
      </w:pPr>
    </w:p>
    <w:p w:rsidR="00D2642A" w:rsidRDefault="003B5B66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3B5B66">
        <w:rPr>
          <w:rFonts w:ascii="Arial Narrow" w:hAnsi="Arial Narrow" w:cs="Arial"/>
          <w:color w:val="002060"/>
          <w:sz w:val="22"/>
          <w:szCs w:val="22"/>
          <w:highlight w:val="yellow"/>
        </w:rPr>
        <w:lastRenderedPageBreak/>
        <w:t>Os produtos que tiverem uma alteração do seu reparte alterado para zero numa interface posterior a primeira que incluiu este produto, deverá retirado da matriz de lançamento, pois o lançamento deste produto foi cancelado. Neste caso a funcionalidade deve informar o usuário via pop-up, ao entrar nesta funcionalidade que os produtos (Código / Produto / Edição / Reparte / D</w:t>
      </w:r>
      <w:r w:rsidR="0000562D">
        <w:rPr>
          <w:rFonts w:ascii="Arial Narrow" w:hAnsi="Arial Narrow" w:cs="Arial"/>
          <w:color w:val="002060"/>
          <w:sz w:val="22"/>
          <w:szCs w:val="22"/>
          <w:highlight w:val="yellow"/>
        </w:rPr>
        <w:t>a</w:t>
      </w:r>
      <w:r w:rsidRPr="003B5B66">
        <w:rPr>
          <w:rFonts w:ascii="Arial Narrow" w:hAnsi="Arial Narrow" w:cs="Arial"/>
          <w:color w:val="002060"/>
          <w:sz w:val="22"/>
          <w:szCs w:val="22"/>
          <w:highlight w:val="yellow"/>
        </w:rPr>
        <w:t>t</w:t>
      </w:r>
      <w:r w:rsidR="0000562D">
        <w:rPr>
          <w:rFonts w:ascii="Arial Narrow" w:hAnsi="Arial Narrow" w:cs="Arial"/>
          <w:color w:val="002060"/>
          <w:sz w:val="22"/>
          <w:szCs w:val="22"/>
          <w:highlight w:val="yellow"/>
        </w:rPr>
        <w:t>a</w:t>
      </w:r>
      <w:r w:rsidRPr="003B5B66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L</w:t>
      </w:r>
      <w:r w:rsidR="0000562D">
        <w:rPr>
          <w:rFonts w:ascii="Arial Narrow" w:hAnsi="Arial Narrow" w:cs="Arial"/>
          <w:color w:val="002060"/>
          <w:sz w:val="22"/>
          <w:szCs w:val="22"/>
          <w:highlight w:val="yellow"/>
        </w:rPr>
        <w:t>an</w:t>
      </w:r>
      <w:r w:rsidRPr="003B5B66">
        <w:rPr>
          <w:rFonts w:ascii="Arial Narrow" w:hAnsi="Arial Narrow" w:cs="Arial"/>
          <w:color w:val="002060"/>
          <w:sz w:val="22"/>
          <w:szCs w:val="22"/>
          <w:highlight w:val="yellow"/>
        </w:rPr>
        <w:t>ç</w:t>
      </w:r>
      <w:r w:rsidR="0000562D">
        <w:rPr>
          <w:rFonts w:ascii="Arial Narrow" w:hAnsi="Arial Narrow" w:cs="Arial"/>
          <w:color w:val="002060"/>
          <w:sz w:val="22"/>
          <w:szCs w:val="22"/>
          <w:highlight w:val="yellow"/>
        </w:rPr>
        <w:t>ament</w:t>
      </w:r>
      <w:r w:rsidRPr="003B5B66">
        <w:rPr>
          <w:rFonts w:ascii="Arial Narrow" w:hAnsi="Arial Narrow" w:cs="Arial"/>
          <w:color w:val="002060"/>
          <w:sz w:val="22"/>
          <w:szCs w:val="22"/>
          <w:highlight w:val="yellow"/>
        </w:rPr>
        <w:t>o.) tiveram o lançamento cancelado, e possibilitar apenas o fechamento da pop-up.</w:t>
      </w:r>
    </w:p>
    <w:p w:rsidR="00C15D88" w:rsidRDefault="00C15D88" w:rsidP="00C15D8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C15D88">
        <w:rPr>
          <w:rFonts w:ascii="Arial Narrow" w:hAnsi="Arial Narrow" w:cs="Arial"/>
          <w:color w:val="002060"/>
          <w:sz w:val="22"/>
          <w:szCs w:val="22"/>
          <w:highlight w:val="yellow"/>
        </w:rPr>
        <w:t>Obs.: caso um produto tenha sua edição excluída, no Cadastro de Edição de Edição – EMS 0217, o mesmo deve ser retirado desta funcionalidade e informado via pop-up.</w:t>
      </w:r>
    </w:p>
    <w:p w:rsidR="003B5B66" w:rsidRDefault="003B5B66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3B5B66" w:rsidRDefault="0000562D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C15D88">
        <w:rPr>
          <w:rFonts w:ascii="Arial Narrow" w:hAnsi="Arial Narrow" w:cs="Arial"/>
          <w:color w:val="002060"/>
          <w:sz w:val="22"/>
          <w:szCs w:val="22"/>
          <w:highlight w:val="yellow"/>
        </w:rPr>
        <w:t>A funcionalidade deverá possibilitar ainda a exclus</w:t>
      </w:r>
      <w:r w:rsidR="0051433F" w:rsidRPr="00C15D88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ão de um produto de uma Matriz de Lançamento, caso a </w:t>
      </w:r>
      <w:r w:rsidR="00C15D88">
        <w:rPr>
          <w:rFonts w:ascii="Arial Narrow" w:hAnsi="Arial Narrow" w:cs="Arial"/>
          <w:color w:val="002060"/>
          <w:sz w:val="22"/>
          <w:szCs w:val="22"/>
          <w:highlight w:val="yellow"/>
        </w:rPr>
        <w:t>Matriz não tenha sido confirmada. I</w:t>
      </w:r>
      <w:r w:rsidR="0051433F" w:rsidRPr="00C15D88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ndependente se este produto tenha sido </w:t>
      </w:r>
      <w:r w:rsidR="00C15D88">
        <w:rPr>
          <w:rFonts w:ascii="Arial Narrow" w:hAnsi="Arial Narrow" w:cs="Arial"/>
          <w:color w:val="002060"/>
          <w:sz w:val="22"/>
          <w:szCs w:val="22"/>
          <w:highlight w:val="yellow"/>
        </w:rPr>
        <w:t>cadastrado via</w:t>
      </w:r>
      <w:r w:rsidR="0051433F" w:rsidRPr="00C15D88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interface (fornecedores DGB)</w:t>
      </w:r>
      <w:r w:rsidR="00C15D88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</w:t>
      </w:r>
      <w:r w:rsidR="00C15D88" w:rsidRPr="000110AC">
        <w:rPr>
          <w:rFonts w:ascii="Arial Narrow" w:hAnsi="Arial Narrow" w:cs="Arial"/>
          <w:color w:val="002060"/>
          <w:sz w:val="22"/>
          <w:szCs w:val="22"/>
          <w:highlight w:val="yellow"/>
        </w:rPr>
        <w:t>ou manualmente</w:t>
      </w:r>
      <w:r w:rsidR="0051433F" w:rsidRPr="000110AC">
        <w:rPr>
          <w:rFonts w:ascii="Arial Narrow" w:hAnsi="Arial Narrow" w:cs="Arial"/>
          <w:color w:val="002060"/>
          <w:sz w:val="22"/>
          <w:szCs w:val="22"/>
          <w:highlight w:val="yellow"/>
        </w:rPr>
        <w:t>.</w:t>
      </w:r>
      <w:r w:rsidR="000110AC" w:rsidRPr="000110AC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Quando um produto é excluído, a funcionalidade deverá atualizar o Cadastro desta Edição</w:t>
      </w:r>
      <w:r w:rsidR="000110AC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(EMS 0217)</w:t>
      </w:r>
      <w:r w:rsidR="000110AC" w:rsidRPr="000110AC">
        <w:rPr>
          <w:rFonts w:ascii="Arial Narrow" w:hAnsi="Arial Narrow" w:cs="Arial"/>
          <w:color w:val="002060"/>
          <w:sz w:val="22"/>
          <w:szCs w:val="22"/>
          <w:highlight w:val="yellow"/>
        </w:rPr>
        <w:t>, retirando a data prevista de lançamento do Produto.</w:t>
      </w:r>
    </w:p>
    <w:p w:rsidR="00823BB4" w:rsidRDefault="00823BB4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68767A" w:rsidRDefault="0068767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68767A">
        <w:rPr>
          <w:rFonts w:ascii="Arial Narrow" w:hAnsi="Arial Narrow" w:cs="Arial"/>
          <w:color w:val="002060"/>
          <w:sz w:val="22"/>
          <w:szCs w:val="22"/>
          <w:highlight w:val="yellow"/>
        </w:rPr>
        <w:t>A funcionalidade deve observar também, o cadastro da Edição. Caso haja alteração na data de lançamento prevista, a mesma deve ser alterada nesta funcionalidade. Ou ainda, se houve inclusão de um produto manualmente, o mesmo deve ser incluso nesta funcionalidade.</w:t>
      </w:r>
    </w:p>
    <w:p w:rsidR="000110AC" w:rsidRDefault="000110AC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823BB4" w:rsidRDefault="00823BB4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E3378F" w:rsidRDefault="00E3378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A consulta poderá ser feita p</w:t>
      </w:r>
      <w:r w:rsidR="00FF427E">
        <w:rPr>
          <w:rFonts w:ascii="Arial Narrow" w:hAnsi="Arial Narrow"/>
        </w:rPr>
        <w:t>elo</w:t>
      </w:r>
      <w:r w:rsidR="000512B5">
        <w:rPr>
          <w:rFonts w:ascii="Arial Narrow" w:hAnsi="Arial Narrow"/>
        </w:rPr>
        <w:t>sseguintes parâmetros:</w:t>
      </w:r>
    </w:p>
    <w:p w:rsidR="000512B5" w:rsidRDefault="000512B5" w:rsidP="0010198B">
      <w:pPr>
        <w:ind w:left="426"/>
        <w:rPr>
          <w:rFonts w:ascii="Arial Narrow" w:hAnsi="Arial Narrow"/>
        </w:rPr>
      </w:pPr>
    </w:p>
    <w:p w:rsidR="000512B5" w:rsidRDefault="000512B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Forn</w:t>
      </w:r>
      <w:r w:rsidR="00E57094">
        <w:rPr>
          <w:rFonts w:ascii="Arial Narrow" w:hAnsi="Arial Narrow"/>
        </w:rPr>
        <w:t>ecedor: Escolha feita através de lista de múltipla escolha</w:t>
      </w:r>
      <w:r>
        <w:rPr>
          <w:rFonts w:ascii="Arial Narrow" w:hAnsi="Arial Narrow"/>
        </w:rPr>
        <w:t xml:space="preserve">. Permite escolher </w:t>
      </w:r>
      <w:r w:rsidR="001A5AB7">
        <w:rPr>
          <w:rFonts w:ascii="Arial Narrow" w:hAnsi="Arial Narrow"/>
        </w:rPr>
        <w:t>o</w:t>
      </w:r>
      <w:r>
        <w:rPr>
          <w:rFonts w:ascii="Arial Narrow" w:hAnsi="Arial Narrow"/>
        </w:rPr>
        <w:t xml:space="preserve"> fornecedor ou Todos.</w:t>
      </w:r>
    </w:p>
    <w:p w:rsidR="000C653E" w:rsidRDefault="00CE4AAA" w:rsidP="0010198B">
      <w:pPr>
        <w:ind w:left="426"/>
        <w:rPr>
          <w:rFonts w:ascii="Arial Narrow" w:hAnsi="Arial Narrow"/>
        </w:rPr>
      </w:pPr>
      <w:r w:rsidRPr="00862418">
        <w:rPr>
          <w:rFonts w:ascii="Arial Narrow" w:hAnsi="Arial Narrow"/>
        </w:rPr>
        <w:t>Periodo de Lançamento</w:t>
      </w:r>
      <w:r w:rsidR="00877249">
        <w:rPr>
          <w:rFonts w:ascii="Arial Narrow" w:hAnsi="Arial Narrow"/>
        </w:rPr>
        <w:t xml:space="preserve"> </w:t>
      </w:r>
      <w:r w:rsidRPr="00862418">
        <w:rPr>
          <w:rFonts w:ascii="Arial Narrow" w:hAnsi="Arial Narrow"/>
        </w:rPr>
        <w:t>Matriz</w:t>
      </w:r>
      <w:r w:rsidR="00877249">
        <w:rPr>
          <w:rFonts w:ascii="Arial Narrow" w:hAnsi="Arial Narrow"/>
        </w:rPr>
        <w:t>/</w:t>
      </w:r>
      <w:r w:rsidRPr="00862418">
        <w:rPr>
          <w:rFonts w:ascii="Arial Narrow" w:hAnsi="Arial Narrow"/>
        </w:rPr>
        <w:t>Distribuidor</w:t>
      </w:r>
      <w:r w:rsidR="000C653E">
        <w:rPr>
          <w:rFonts w:ascii="Arial Narrow" w:hAnsi="Arial Narrow"/>
        </w:rPr>
        <w:t xml:space="preserve">: </w:t>
      </w:r>
      <w:r w:rsidR="001A5AB7">
        <w:rPr>
          <w:rFonts w:ascii="Arial Narrow" w:hAnsi="Arial Narrow"/>
        </w:rPr>
        <w:t>Poderá ser escolhido um período desde que não exceda a semana. A semana para o distribuidor vai de xxx a xxx da próxima semana.</w:t>
      </w:r>
    </w:p>
    <w:p w:rsidR="004E2037" w:rsidRDefault="004E2037" w:rsidP="0010198B">
      <w:pPr>
        <w:ind w:left="426"/>
        <w:rPr>
          <w:rFonts w:ascii="Arial Narrow" w:hAnsi="Arial Narrow"/>
        </w:rPr>
      </w:pPr>
    </w:p>
    <w:p w:rsidR="004E2037" w:rsidRDefault="004E2037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Deverá conter paginação.</w:t>
      </w:r>
    </w:p>
    <w:p w:rsidR="00E3378F" w:rsidRDefault="00E3378F" w:rsidP="0010198B">
      <w:pPr>
        <w:ind w:left="426"/>
        <w:rPr>
          <w:rFonts w:ascii="Arial Narrow" w:hAnsi="Arial Narrow"/>
        </w:rPr>
      </w:pPr>
    </w:p>
    <w:p w:rsidR="00B70D72" w:rsidRDefault="00FF427E" w:rsidP="00FF427E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B70D72">
        <w:rPr>
          <w:rFonts w:ascii="Arial Narrow" w:hAnsi="Arial Narrow"/>
        </w:rPr>
        <w:t>Os Campos abaixo serão retornados pela ação de pesquisa. São todos “Não editáveis”.</w:t>
      </w:r>
    </w:p>
    <w:p w:rsidR="00CE011C" w:rsidRDefault="00CE011C" w:rsidP="00FF427E">
      <w:pPr>
        <w:rPr>
          <w:rFonts w:ascii="Arial Narrow" w:hAnsi="Arial Narrow"/>
        </w:rPr>
      </w:pPr>
    </w:p>
    <w:p w:rsidR="00200D99" w:rsidDel="00872BDD" w:rsidRDefault="00200D99" w:rsidP="00E9572F">
      <w:pPr>
        <w:numPr>
          <w:ilvl w:val="0"/>
          <w:numId w:val="25"/>
        </w:numPr>
        <w:rPr>
          <w:del w:id="16" w:author="Kaina da Silva" w:date="2012-06-11T10:37:00Z"/>
          <w:rFonts w:ascii="Arial Narrow" w:hAnsi="Arial Narrow"/>
        </w:rPr>
      </w:pPr>
      <w:del w:id="17" w:author="Kaina da Silva" w:date="2012-06-11T10:37:00Z">
        <w:r w:rsidDel="00872BDD">
          <w:rPr>
            <w:rFonts w:ascii="Arial Narrow" w:hAnsi="Arial Narrow"/>
          </w:rPr>
          <w:delText>SM: sequencia da matriz, preenchimento conforme regra descrita acima.</w:delText>
        </w:r>
      </w:del>
    </w:p>
    <w:p w:rsidR="00C8031C" w:rsidRDefault="00C8031C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Código:</w:t>
      </w:r>
      <w:r w:rsidR="00860DD2">
        <w:rPr>
          <w:rFonts w:ascii="Arial Narrow" w:hAnsi="Arial Narrow"/>
        </w:rPr>
        <w:t xml:space="preserve"> Código </w:t>
      </w:r>
      <w:r w:rsidR="001F7DEF">
        <w:rPr>
          <w:rFonts w:ascii="Arial Narrow" w:hAnsi="Arial Narrow"/>
        </w:rPr>
        <w:t>do Produto</w:t>
      </w:r>
      <w:r w:rsidR="00860DD2">
        <w:rPr>
          <w:rFonts w:ascii="Arial Narrow" w:hAnsi="Arial Narrow"/>
        </w:rPr>
        <w:t>.</w:t>
      </w:r>
    </w:p>
    <w:p w:rsidR="00C8031C" w:rsidRDefault="00862418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</w:t>
      </w:r>
      <w:r w:rsidR="00C8031C">
        <w:rPr>
          <w:rFonts w:ascii="Arial Narrow" w:hAnsi="Arial Narrow"/>
        </w:rPr>
        <w:t>:</w:t>
      </w:r>
      <w:r w:rsidR="00860DD2">
        <w:rPr>
          <w:rFonts w:ascii="Arial Narrow" w:hAnsi="Arial Narrow"/>
        </w:rPr>
        <w:t xml:space="preserve"> Nome da Publicação.</w:t>
      </w:r>
    </w:p>
    <w:p w:rsidR="00C8031C" w:rsidRDefault="00C8031C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</w:t>
      </w:r>
      <w:r w:rsidR="00860DD2">
        <w:rPr>
          <w:rFonts w:ascii="Arial Narrow" w:hAnsi="Arial Narrow"/>
        </w:rPr>
        <w:t xml:space="preserve"> Número da </w:t>
      </w:r>
      <w:r w:rsidR="00D16E18">
        <w:rPr>
          <w:rFonts w:ascii="Arial Narrow" w:hAnsi="Arial Narrow"/>
        </w:rPr>
        <w:t>Produto</w:t>
      </w:r>
      <w:r w:rsidR="00860DD2">
        <w:rPr>
          <w:rFonts w:ascii="Arial Narrow" w:hAnsi="Arial Narrow"/>
        </w:rPr>
        <w:t>.</w:t>
      </w:r>
    </w:p>
    <w:p w:rsidR="00C8031C" w:rsidRDefault="00862418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Preço</w:t>
      </w:r>
      <w:r w:rsidR="005715B5">
        <w:rPr>
          <w:rFonts w:ascii="Arial Narrow" w:hAnsi="Arial Narrow"/>
        </w:rPr>
        <w:t xml:space="preserve"> Capa</w:t>
      </w:r>
      <w:r w:rsidR="00C8031C">
        <w:rPr>
          <w:rFonts w:ascii="Arial Narrow" w:hAnsi="Arial Narrow"/>
        </w:rPr>
        <w:t>:</w:t>
      </w:r>
      <w:r w:rsidR="005715B5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Preço unitário</w:t>
      </w:r>
      <w:r w:rsidR="001A5AB7">
        <w:rPr>
          <w:rFonts w:ascii="Arial Narrow" w:hAnsi="Arial Narrow"/>
        </w:rPr>
        <w:t xml:space="preserve"> da </w:t>
      </w:r>
      <w:r w:rsidR="00D16E18">
        <w:rPr>
          <w:rFonts w:ascii="Arial Narrow" w:hAnsi="Arial Narrow"/>
        </w:rPr>
        <w:t>Produto</w:t>
      </w:r>
      <w:r w:rsidR="00860DD2">
        <w:rPr>
          <w:rFonts w:ascii="Arial Narrow" w:hAnsi="Arial Narrow"/>
        </w:rPr>
        <w:t>.</w:t>
      </w:r>
    </w:p>
    <w:p w:rsidR="005715B5" w:rsidDel="00872BDD" w:rsidRDefault="005715B5" w:rsidP="00E9572F">
      <w:pPr>
        <w:numPr>
          <w:ilvl w:val="0"/>
          <w:numId w:val="25"/>
        </w:numPr>
        <w:rPr>
          <w:del w:id="18" w:author="Kaina da Silva" w:date="2012-06-11T10:37:00Z"/>
          <w:rFonts w:ascii="Arial Narrow" w:hAnsi="Arial Narrow"/>
        </w:rPr>
      </w:pPr>
      <w:del w:id="19" w:author="Kaina da Silva" w:date="2012-06-11T10:37:00Z">
        <w:r w:rsidDel="00872BDD">
          <w:rPr>
            <w:rFonts w:ascii="Arial Narrow" w:hAnsi="Arial Narrow"/>
          </w:rPr>
          <w:delText>Pcte Padrão: Quantidade do pacote padrão do produto.</w:delText>
        </w:r>
      </w:del>
    </w:p>
    <w:p w:rsidR="001A5AB7" w:rsidRDefault="00862418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Reparte</w:t>
      </w:r>
      <w:r w:rsidR="001A5AB7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 xml:space="preserve">Reparte </w:t>
      </w:r>
      <w:r w:rsidR="005715B5">
        <w:rPr>
          <w:rFonts w:ascii="Arial Narrow" w:hAnsi="Arial Narrow"/>
        </w:rPr>
        <w:t xml:space="preserve">previsto </w:t>
      </w:r>
      <w:proofErr w:type="gramStart"/>
      <w:r>
        <w:rPr>
          <w:rFonts w:ascii="Arial Narrow" w:hAnsi="Arial Narrow"/>
        </w:rPr>
        <w:t xml:space="preserve">da </w:t>
      </w:r>
      <w:r w:rsidR="00D16E18">
        <w:rPr>
          <w:rFonts w:ascii="Arial Narrow" w:hAnsi="Arial Narrow"/>
        </w:rPr>
        <w:t>Produto</w:t>
      </w:r>
      <w:proofErr w:type="gramEnd"/>
      <w:r w:rsidR="001A5AB7">
        <w:rPr>
          <w:rFonts w:ascii="Arial Narrow" w:hAnsi="Arial Narrow"/>
        </w:rPr>
        <w:t>.</w:t>
      </w:r>
    </w:p>
    <w:p w:rsidR="00A05801" w:rsidRDefault="00A05801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Físico: Reparte físico do produto.</w:t>
      </w:r>
    </w:p>
    <w:p w:rsidR="00A05801" w:rsidRDefault="00A05801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Estudo: Quantidade de estudo do produto.</w:t>
      </w:r>
    </w:p>
    <w:p w:rsidR="00C8031C" w:rsidRDefault="00C8031C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Lançamento:</w:t>
      </w:r>
      <w:r w:rsidR="00860DD2">
        <w:rPr>
          <w:rFonts w:ascii="Arial Narrow" w:hAnsi="Arial Narrow"/>
        </w:rPr>
        <w:t xml:space="preserve"> Data de Lançamento da Edição.</w:t>
      </w:r>
    </w:p>
    <w:p w:rsidR="00C8031C" w:rsidRDefault="00C8031C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Recolhimento:</w:t>
      </w:r>
      <w:r w:rsidR="00860DD2">
        <w:rPr>
          <w:rFonts w:ascii="Arial Narrow" w:hAnsi="Arial Narrow"/>
        </w:rPr>
        <w:t xml:space="preserve"> Data de Recolhimento da Edição.</w:t>
      </w:r>
    </w:p>
    <w:p w:rsidR="00FF427E" w:rsidDel="00872BDD" w:rsidRDefault="00FF427E" w:rsidP="00E9572F">
      <w:pPr>
        <w:numPr>
          <w:ilvl w:val="0"/>
          <w:numId w:val="25"/>
        </w:numPr>
        <w:rPr>
          <w:del w:id="20" w:author="Kaina da Silva" w:date="2012-06-11T10:37:00Z"/>
          <w:rFonts w:ascii="Arial Narrow" w:hAnsi="Arial Narrow"/>
        </w:rPr>
      </w:pPr>
      <w:del w:id="21" w:author="Kaina da Silva" w:date="2012-06-11T10:37:00Z">
        <w:r w:rsidDel="00872BDD">
          <w:rPr>
            <w:rFonts w:ascii="Arial Narrow" w:hAnsi="Arial Narrow"/>
          </w:rPr>
          <w:delText>Fornecedor: Deverá mostrar o Fornecedor.</w:delText>
        </w:r>
      </w:del>
    </w:p>
    <w:p w:rsidR="00862418" w:rsidRDefault="005715B5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Previsto: Data de Previsão.</w:t>
      </w:r>
    </w:p>
    <w:p w:rsidR="00862418" w:rsidRDefault="00862418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Matriz Distr.:</w:t>
      </w:r>
      <w:r w:rsidR="005715B5">
        <w:rPr>
          <w:rFonts w:ascii="Arial Narrow" w:hAnsi="Arial Narrow"/>
        </w:rPr>
        <w:t xml:space="preserve"> Data da Matriz de Distribuição sugerida pelo sistema</w:t>
      </w:r>
    </w:p>
    <w:p w:rsidR="005715B5" w:rsidRDefault="005715B5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Total R$: Preço de capa x Reparte previsto.</w:t>
      </w:r>
    </w:p>
    <w:p w:rsidR="00A60308" w:rsidRDefault="00A60308" w:rsidP="00A6030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Reprogramar: Campo de seleção (checkbox)</w:t>
      </w:r>
    </w:p>
    <w:p w:rsidR="00E9572F" w:rsidRDefault="00E9572F" w:rsidP="00E9572F">
      <w:pPr>
        <w:rPr>
          <w:rFonts w:ascii="Arial Narrow" w:hAnsi="Arial Narrow"/>
        </w:rPr>
      </w:pPr>
    </w:p>
    <w:p w:rsidR="005715B5" w:rsidRDefault="005715B5" w:rsidP="005715B5">
      <w:pPr>
        <w:ind w:left="786"/>
        <w:rPr>
          <w:rFonts w:ascii="Arial Narrow" w:hAnsi="Arial Narrow"/>
        </w:rPr>
      </w:pPr>
      <w:r>
        <w:rPr>
          <w:rFonts w:ascii="Arial Narrow" w:hAnsi="Arial Narrow"/>
        </w:rPr>
        <w:t>Valor Total R$: soma da coluna Total R$</w:t>
      </w:r>
    </w:p>
    <w:p w:rsidR="005715B5" w:rsidRDefault="005715B5" w:rsidP="005715B5">
      <w:pPr>
        <w:ind w:left="786"/>
        <w:rPr>
          <w:rFonts w:ascii="Arial Narrow" w:hAnsi="Arial Narrow"/>
        </w:rPr>
      </w:pPr>
    </w:p>
    <w:p w:rsidR="001A5AB7" w:rsidRDefault="001A5AB7" w:rsidP="005941C8">
      <w:pPr>
        <w:ind w:left="720"/>
        <w:rPr>
          <w:rFonts w:ascii="Arial Narrow" w:hAnsi="Arial Narrow"/>
        </w:rPr>
      </w:pPr>
      <w:r w:rsidRPr="00907B1E">
        <w:rPr>
          <w:rFonts w:ascii="Arial Narrow" w:hAnsi="Arial Narrow"/>
          <w:b/>
        </w:rPr>
        <w:t>Campo Nova Data</w:t>
      </w:r>
      <w:r w:rsidR="00A60308">
        <w:rPr>
          <w:rFonts w:ascii="Arial Narrow" w:hAnsi="Arial Narrow"/>
          <w:b/>
        </w:rPr>
        <w:t xml:space="preserve"> Matriz/Distrib</w:t>
      </w:r>
      <w:r>
        <w:rPr>
          <w:rFonts w:ascii="Arial Narrow" w:hAnsi="Arial Narrow"/>
        </w:rPr>
        <w:t xml:space="preserve">: Será inserida pelo usuário a nova data de </w:t>
      </w:r>
      <w:r w:rsidR="00EA4447">
        <w:rPr>
          <w:rFonts w:ascii="Arial Narrow" w:hAnsi="Arial Narrow"/>
        </w:rPr>
        <w:t>lançamento</w:t>
      </w:r>
      <w:r>
        <w:rPr>
          <w:rFonts w:ascii="Arial Narrow" w:hAnsi="Arial Narrow"/>
        </w:rPr>
        <w:t>.</w:t>
      </w:r>
      <w:r w:rsidR="005941C8">
        <w:rPr>
          <w:rFonts w:ascii="Arial Narrow" w:hAnsi="Arial Narrow"/>
        </w:rPr>
        <w:t xml:space="preserve"> </w:t>
      </w:r>
    </w:p>
    <w:p w:rsidR="005941C8" w:rsidRDefault="005941C8" w:rsidP="005941C8">
      <w:pPr>
        <w:ind w:left="720"/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E9572F" w:rsidRDefault="00E9572F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Pesquisar: </w:t>
      </w:r>
      <w:r w:rsidR="00AB606A">
        <w:rPr>
          <w:rFonts w:ascii="Arial Narrow" w:hAnsi="Arial Narrow"/>
        </w:rPr>
        <w:t>Executa a ação da pesquisa baseada no</w:t>
      </w:r>
      <w:r w:rsidR="004E2037">
        <w:rPr>
          <w:rFonts w:ascii="Arial Narrow" w:hAnsi="Arial Narrow"/>
        </w:rPr>
        <w:t>s drivers</w:t>
      </w:r>
      <w:r w:rsidR="00AB606A">
        <w:rPr>
          <w:rFonts w:ascii="Arial Narrow" w:hAnsi="Arial Narrow"/>
        </w:rPr>
        <w:t>. Deverá retornar as informações nos campos acima.</w:t>
      </w:r>
    </w:p>
    <w:p w:rsidR="001A5AB7" w:rsidRDefault="00F723E7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Reprogramar</w:t>
      </w:r>
      <w:r w:rsidR="001A5AB7">
        <w:rPr>
          <w:rFonts w:ascii="Arial Narrow" w:hAnsi="Arial Narrow"/>
        </w:rPr>
        <w:t xml:space="preserve">: Executa a ação de atualização da nova data de </w:t>
      </w:r>
      <w:r w:rsidR="00EA4447">
        <w:rPr>
          <w:rFonts w:ascii="Arial Narrow" w:hAnsi="Arial Narrow"/>
        </w:rPr>
        <w:t>lançamento</w:t>
      </w:r>
      <w:r w:rsidR="001A5AB7">
        <w:rPr>
          <w:rFonts w:ascii="Arial Narrow" w:hAnsi="Arial Narrow"/>
        </w:rPr>
        <w:t xml:space="preserve">. Nesta ação deverá também ser feito o </w:t>
      </w:r>
      <w:r w:rsidR="000426E5">
        <w:rPr>
          <w:rFonts w:ascii="Arial Narrow" w:hAnsi="Arial Narrow"/>
        </w:rPr>
        <w:t>“</w:t>
      </w:r>
      <w:r w:rsidR="001A5AB7">
        <w:rPr>
          <w:rFonts w:ascii="Arial Narrow" w:hAnsi="Arial Narrow"/>
        </w:rPr>
        <w:t>refresh</w:t>
      </w:r>
      <w:r w:rsidR="000426E5">
        <w:rPr>
          <w:rFonts w:ascii="Arial Narrow" w:hAnsi="Arial Narrow"/>
        </w:rPr>
        <w:t>”</w:t>
      </w:r>
      <w:r w:rsidR="001A5AB7">
        <w:rPr>
          <w:rFonts w:ascii="Arial Narrow" w:hAnsi="Arial Narrow"/>
        </w:rPr>
        <w:t xml:space="preserve"> da tela após a atualização.</w:t>
      </w:r>
    </w:p>
    <w:p w:rsidR="00DD7A67" w:rsidRPr="00DD7A67" w:rsidRDefault="00DD7A67" w:rsidP="00E9572F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DD7A67">
        <w:rPr>
          <w:rFonts w:ascii="Arial Narrow" w:hAnsi="Arial Narrow"/>
          <w:highlight w:val="yellow"/>
        </w:rPr>
        <w:t>Excluir: botão que solicita a exclusão do produto da matriz (a exclusão deste deve ser confirmada via pop-up).</w:t>
      </w:r>
    </w:p>
    <w:p w:rsidR="00D2642A" w:rsidRDefault="00D2642A" w:rsidP="00E9572F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D2642A">
        <w:rPr>
          <w:rFonts w:ascii="Arial Narrow" w:hAnsi="Arial Narrow"/>
          <w:highlight w:val="yellow"/>
        </w:rPr>
        <w:t>Confirmar: Efetiva a programação realizada.</w:t>
      </w:r>
    </w:p>
    <w:p w:rsidR="00720526" w:rsidRPr="00D2642A" w:rsidRDefault="00720526" w:rsidP="00E9572F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Cancelar: Cancela a ação.</w:t>
      </w:r>
    </w:p>
    <w:p w:rsidR="00101547" w:rsidRDefault="00101547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Voltar Configuração Inicial: Cancela a reprogramação feita e volta ao status importado pela interface.</w:t>
      </w:r>
    </w:p>
    <w:p w:rsidR="00693ACD" w:rsidRDefault="00693ACD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Imprimir/Arquivo: envia relação para impressão ou arquivo Excel.</w:t>
      </w:r>
    </w:p>
    <w:p w:rsidR="00BE54C0" w:rsidRDefault="00BE54C0" w:rsidP="00BE54C0">
      <w:pPr>
        <w:ind w:left="786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</w:p>
    <w:p w:rsidR="001A5AB7" w:rsidRDefault="001A5AB7" w:rsidP="001A5AB7">
      <w:pPr>
        <w:rPr>
          <w:rFonts w:ascii="Arial Narrow" w:hAnsi="Arial Narrow"/>
        </w:rPr>
      </w:pPr>
    </w:p>
    <w:p w:rsidR="00CE011C" w:rsidRDefault="00CE011C" w:rsidP="001A5AB7">
      <w:pPr>
        <w:rPr>
          <w:rFonts w:ascii="Arial Narrow" w:hAnsi="Arial Narrow"/>
        </w:rPr>
      </w:pPr>
      <w:r>
        <w:rPr>
          <w:rFonts w:ascii="Arial Narrow" w:hAnsi="Arial Narrow"/>
        </w:rPr>
        <w:t>Detalhe Fornecedor com campos não editáveis.</w:t>
      </w:r>
    </w:p>
    <w:p w:rsidR="00CE011C" w:rsidRDefault="00CE011C" w:rsidP="00CE011C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Data da Interface: Data da interface.</w:t>
      </w:r>
    </w:p>
    <w:p w:rsidR="00CE011C" w:rsidRDefault="00CE011C" w:rsidP="00CE011C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PEB: Dias de permanência em banca.</w:t>
      </w:r>
    </w:p>
    <w:p w:rsidR="00CE011C" w:rsidRDefault="00CE011C" w:rsidP="00CE011C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Fisico: Quantidade de Fisico.</w:t>
      </w:r>
    </w:p>
    <w:p w:rsidR="00CE011C" w:rsidRDefault="00CE011C" w:rsidP="00CE011C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Estudo Gerado: Quantidade Estudo Gerado.</w:t>
      </w:r>
    </w:p>
    <w:p w:rsidR="00CE011C" w:rsidRDefault="00CE011C" w:rsidP="001A5AB7">
      <w:pPr>
        <w:rPr>
          <w:rFonts w:ascii="Arial Narrow" w:hAnsi="Arial Narrow"/>
        </w:rPr>
      </w:pPr>
    </w:p>
    <w:p w:rsidR="001A5AB7" w:rsidRDefault="001A5AB7" w:rsidP="001A5AB7">
      <w:pPr>
        <w:rPr>
          <w:rFonts w:ascii="Arial Narrow" w:hAnsi="Arial Narrow"/>
        </w:rPr>
      </w:pPr>
      <w:r>
        <w:rPr>
          <w:rFonts w:ascii="Arial Narrow" w:hAnsi="Arial Narrow"/>
        </w:rPr>
        <w:t>Informações do resumo:</w:t>
      </w:r>
    </w:p>
    <w:p w:rsidR="001A5AB7" w:rsidRDefault="001A5AB7" w:rsidP="001A5AB7">
      <w:p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ab/>
        <w:t xml:space="preserve">Deverão ser compostas de acordo com as datas de </w:t>
      </w:r>
      <w:r w:rsidR="00EA4447">
        <w:rPr>
          <w:rFonts w:ascii="Arial Narrow" w:hAnsi="Arial Narrow"/>
        </w:rPr>
        <w:t>lançamento</w:t>
      </w:r>
      <w:r>
        <w:rPr>
          <w:rFonts w:ascii="Arial Narrow" w:hAnsi="Arial Narrow"/>
        </w:rPr>
        <w:t xml:space="preserve">. </w:t>
      </w:r>
    </w:p>
    <w:p w:rsidR="00907B1E" w:rsidRDefault="00907B1E" w:rsidP="001A5AB7">
      <w:pPr>
        <w:rPr>
          <w:rFonts w:ascii="Arial Narrow" w:hAnsi="Arial Narrow"/>
        </w:rPr>
      </w:pPr>
    </w:p>
    <w:p w:rsidR="00907B1E" w:rsidRDefault="00907B1E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Data: Data do Período escolhido.</w:t>
      </w:r>
    </w:p>
    <w:p w:rsidR="00907B1E" w:rsidRDefault="00907B1E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Qtd. Títulos: Count(*) dos títulos recolhidos na data.</w:t>
      </w:r>
    </w:p>
    <w:p w:rsidR="00907B1E" w:rsidRDefault="00907B1E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Qtd. Exemplares: Soma dos exemplares dos títulos recolhidos na data.</w:t>
      </w:r>
    </w:p>
    <w:p w:rsidR="00907B1E" w:rsidRDefault="00907B1E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Peso Total: Soma do peso da publicação * quantidade de exemplares</w:t>
      </w:r>
      <w:r w:rsidR="00CA0F00">
        <w:rPr>
          <w:rFonts w:ascii="Arial Narrow" w:hAnsi="Arial Narrow"/>
        </w:rPr>
        <w:t>, para Cromos dividir a quantidade de exemplares polo pacote padrão.</w:t>
      </w:r>
    </w:p>
    <w:p w:rsidR="00907B1E" w:rsidRDefault="00907B1E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Valor Total: Soma do valor de capa da publicação * quantidade de exemplares. </w:t>
      </w:r>
    </w:p>
    <w:p w:rsidR="00E57094" w:rsidRDefault="00E57094" w:rsidP="00E57094">
      <w:pPr>
        <w:rPr>
          <w:rFonts w:ascii="Arial Narrow" w:hAnsi="Arial Narrow"/>
        </w:rPr>
      </w:pPr>
    </w:p>
    <w:p w:rsidR="00D2642A" w:rsidRPr="009330A8" w:rsidRDefault="00D2642A" w:rsidP="00D2642A">
      <w:p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Detalhe do Produto</w:t>
      </w:r>
    </w:p>
    <w:p w:rsidR="00D2642A" w:rsidRPr="009330A8" w:rsidRDefault="00D2642A" w:rsidP="00D2642A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9330A8">
        <w:rPr>
          <w:rFonts w:ascii="Arial Narrow" w:hAnsi="Arial Narrow"/>
          <w:highlight w:val="yellow"/>
        </w:rPr>
        <w:t>Capa: Imagem da Capa do Produto. (não editável)</w:t>
      </w:r>
    </w:p>
    <w:p w:rsidR="00D2642A" w:rsidRPr="009330A8" w:rsidRDefault="00D2642A" w:rsidP="00D2642A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9330A8">
        <w:rPr>
          <w:rFonts w:ascii="Arial Narrow" w:hAnsi="Arial Narrow"/>
          <w:highlight w:val="yellow"/>
        </w:rPr>
        <w:t>Nome: Nome do Produto. (não editável)</w:t>
      </w:r>
    </w:p>
    <w:p w:rsidR="00D2642A" w:rsidRPr="009330A8" w:rsidRDefault="00D2642A" w:rsidP="00D2642A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9330A8">
        <w:rPr>
          <w:rFonts w:ascii="Arial Narrow" w:hAnsi="Arial Narrow"/>
          <w:highlight w:val="yellow"/>
        </w:rPr>
        <w:t>Chamada de Capa: Chamada de Capa do Produto. (não editável)</w:t>
      </w:r>
    </w:p>
    <w:p w:rsidR="00D2642A" w:rsidRPr="009330A8" w:rsidRDefault="00D2642A" w:rsidP="00D2642A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9330A8">
        <w:rPr>
          <w:rFonts w:ascii="Arial Narrow" w:hAnsi="Arial Narrow"/>
          <w:highlight w:val="yellow"/>
        </w:rPr>
        <w:t>Fornecedor: Fornecedor do Produto. (não editável)</w:t>
      </w:r>
    </w:p>
    <w:p w:rsidR="00D2642A" w:rsidRPr="009330A8" w:rsidRDefault="00D2642A" w:rsidP="00D2642A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9330A8">
        <w:rPr>
          <w:rFonts w:ascii="Arial Narrow" w:hAnsi="Arial Narrow"/>
          <w:highlight w:val="yellow"/>
        </w:rPr>
        <w:t>Editor: Editor do Produto. (não editável)</w:t>
      </w:r>
    </w:p>
    <w:p w:rsidR="00D2642A" w:rsidRPr="009330A8" w:rsidRDefault="00D2642A" w:rsidP="00D2642A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9330A8">
        <w:rPr>
          <w:rFonts w:ascii="Arial Narrow" w:hAnsi="Arial Narrow"/>
          <w:highlight w:val="yellow"/>
        </w:rPr>
        <w:t>Preço Capa: Preço de Capa do Produto. (não editável)</w:t>
      </w:r>
    </w:p>
    <w:p w:rsidR="00D2642A" w:rsidRPr="009330A8" w:rsidRDefault="00D2642A" w:rsidP="00D2642A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9330A8">
        <w:rPr>
          <w:rFonts w:ascii="Arial Narrow" w:hAnsi="Arial Narrow"/>
          <w:highlight w:val="yellow"/>
        </w:rPr>
        <w:t>Preço Desconto: Preço de Desconto do Produto. (não editável)</w:t>
      </w:r>
    </w:p>
    <w:p w:rsidR="00D2642A" w:rsidRPr="009330A8" w:rsidRDefault="00D2642A" w:rsidP="00D2642A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9330A8">
        <w:rPr>
          <w:rFonts w:ascii="Arial Narrow" w:hAnsi="Arial Narrow"/>
          <w:highlight w:val="yellow"/>
        </w:rPr>
        <w:t>Brinde: Produto tem Brinde (S/N). (não editável)</w:t>
      </w:r>
    </w:p>
    <w:p w:rsidR="00D2642A" w:rsidRPr="009330A8" w:rsidRDefault="00D2642A" w:rsidP="00D2642A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9330A8">
        <w:rPr>
          <w:rFonts w:ascii="Arial Narrow" w:hAnsi="Arial Narrow"/>
          <w:highlight w:val="yellow"/>
        </w:rPr>
        <w:t>Pacote Padrão: Quantidade de revistas que compõe o pacote padrão. (não editável)</w:t>
      </w:r>
    </w:p>
    <w:p w:rsidR="00D2642A" w:rsidRDefault="00D2642A" w:rsidP="00E57094">
      <w:pPr>
        <w:rPr>
          <w:rFonts w:ascii="Arial Narrow" w:hAnsi="Arial Narrow"/>
        </w:rPr>
      </w:pPr>
    </w:p>
    <w:p w:rsidR="00D2642A" w:rsidRPr="00720526" w:rsidRDefault="00720526" w:rsidP="00E57094">
      <w:pPr>
        <w:rPr>
          <w:rFonts w:ascii="Arial Narrow" w:hAnsi="Arial Narrow"/>
          <w:highlight w:val="yellow"/>
        </w:rPr>
      </w:pPr>
      <w:r w:rsidRPr="00720526">
        <w:rPr>
          <w:rFonts w:ascii="Arial Narrow" w:hAnsi="Arial Narrow"/>
          <w:highlight w:val="yellow"/>
        </w:rPr>
        <w:t>Janela – Confirmar</w:t>
      </w:r>
    </w:p>
    <w:p w:rsidR="00720526" w:rsidRPr="00720526" w:rsidRDefault="00720526" w:rsidP="00720526">
      <w:pPr>
        <w:rPr>
          <w:rFonts w:ascii="Arial Narrow" w:hAnsi="Arial Narrow"/>
        </w:rPr>
      </w:pPr>
      <w:r w:rsidRPr="00720526">
        <w:rPr>
          <w:rFonts w:ascii="Arial Narrow" w:hAnsi="Arial Narrow"/>
          <w:highlight w:val="yellow"/>
        </w:rPr>
        <w:tab/>
        <w:t>Pop-up que informa as datas contidas no grid (resumo) e flag de seleção para aquelas datas ainda não confirmadas.</w:t>
      </w:r>
    </w:p>
    <w:p w:rsidR="00720526" w:rsidRDefault="00720526" w:rsidP="00E57094">
      <w:pPr>
        <w:rPr>
          <w:rFonts w:ascii="Arial Narrow" w:hAnsi="Arial Narrow"/>
        </w:rPr>
      </w:pPr>
    </w:p>
    <w:p w:rsidR="00E57094" w:rsidRDefault="00E57094" w:rsidP="00E57094">
      <w:pPr>
        <w:rPr>
          <w:rFonts w:ascii="Arial Narrow" w:hAnsi="Arial Narrow"/>
        </w:rPr>
      </w:pPr>
      <w:r>
        <w:rPr>
          <w:rFonts w:ascii="Arial Narrow" w:hAnsi="Arial Narrow"/>
        </w:rPr>
        <w:t>Seleção do filtro:</w:t>
      </w:r>
    </w:p>
    <w:p w:rsidR="00E57094" w:rsidRPr="00E57094" w:rsidRDefault="00E57094" w:rsidP="00E57094">
      <w:pPr>
        <w:rPr>
          <w:rFonts w:ascii="Arial Narrow" w:hAnsi="Arial Narrow"/>
        </w:rPr>
      </w:pPr>
    </w:p>
    <w:p w:rsidR="00E9572F" w:rsidRDefault="001B469D" w:rsidP="001B469D">
      <w:pPr>
        <w:jc w:val="center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185D2548" wp14:editId="694B8C35">
            <wp:extent cx="5612130" cy="299085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1E" w:rsidRDefault="00E5181E" w:rsidP="0010198B">
      <w:pPr>
        <w:ind w:left="426"/>
        <w:rPr>
          <w:rFonts w:ascii="Arial Narrow" w:hAnsi="Arial Narrow"/>
        </w:rPr>
      </w:pPr>
    </w:p>
    <w:p w:rsidR="00E5181E" w:rsidRDefault="00E5181E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Tela confirma Reprogramação de Lançamento</w:t>
      </w:r>
    </w:p>
    <w:p w:rsidR="00BB5ABD" w:rsidRDefault="00BB5ABD" w:rsidP="0010198B">
      <w:pPr>
        <w:ind w:left="426"/>
        <w:rPr>
          <w:rFonts w:ascii="Arial Narrow" w:hAnsi="Arial Narrow"/>
        </w:rPr>
      </w:pPr>
    </w:p>
    <w:p w:rsidR="00BB5ABD" w:rsidRDefault="00200D99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51F2E31C" wp14:editId="6DFF86AE">
            <wp:extent cx="6116955" cy="35515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2642A" w:rsidRDefault="00D2642A" w:rsidP="0010198B">
      <w:pPr>
        <w:ind w:left="426"/>
        <w:rPr>
          <w:rFonts w:ascii="Arial Narrow" w:hAnsi="Arial Narrow"/>
        </w:rPr>
      </w:pPr>
    </w:p>
    <w:p w:rsidR="00D2642A" w:rsidRDefault="00D2642A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Detalhe do Produto</w:t>
      </w:r>
    </w:p>
    <w:p w:rsidR="00D2642A" w:rsidRDefault="00D2642A" w:rsidP="0010198B">
      <w:pPr>
        <w:ind w:left="426"/>
        <w:rPr>
          <w:rFonts w:ascii="Arial Narrow" w:hAnsi="Arial Narrow"/>
        </w:rPr>
      </w:pPr>
    </w:p>
    <w:p w:rsidR="00D2642A" w:rsidRDefault="001B469D" w:rsidP="0010198B">
      <w:pPr>
        <w:ind w:left="426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4962848F" wp14:editId="7AB8355B">
            <wp:extent cx="5612130" cy="299085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2A" w:rsidRDefault="00D2642A" w:rsidP="0010198B">
      <w:pPr>
        <w:ind w:left="426"/>
        <w:rPr>
          <w:rFonts w:ascii="Arial Narrow" w:hAnsi="Arial Narrow"/>
        </w:rPr>
      </w:pPr>
    </w:p>
    <w:p w:rsidR="00720526" w:rsidRDefault="00720526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Janela de Confirmação de Programação:</w:t>
      </w:r>
    </w:p>
    <w:p w:rsidR="00720526" w:rsidRDefault="00720526" w:rsidP="0010198B">
      <w:pPr>
        <w:ind w:left="426"/>
        <w:rPr>
          <w:rFonts w:ascii="Arial Narrow" w:hAnsi="Arial Narrow"/>
        </w:rPr>
      </w:pPr>
    </w:p>
    <w:p w:rsidR="00720526" w:rsidRDefault="00AF6DC8" w:rsidP="0010198B">
      <w:pPr>
        <w:ind w:left="426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2FE58E76" wp14:editId="6B3A7AF1">
            <wp:extent cx="5612130" cy="3155315"/>
            <wp:effectExtent l="0" t="0" r="762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26" w:rsidRPr="00875148" w:rsidRDefault="00720526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1F7DEF" w:rsidRPr="00875148" w:rsidRDefault="001F7DE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1F7DEF" w:rsidRPr="001F7DEF" w:rsidRDefault="001F7DEF" w:rsidP="001F7DEF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Implementação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lastRenderedPageBreak/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3"/>
      <w:footerReference w:type="default" r:id="rId14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9E0" w:rsidRDefault="00AA39E0">
      <w:r>
        <w:separator/>
      </w:r>
    </w:p>
  </w:endnote>
  <w:endnote w:type="continuationSeparator" w:id="0">
    <w:p w:rsidR="00AA39E0" w:rsidRDefault="00AA3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A67" w:rsidRDefault="00DD7A67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B16AB5">
      <w:rPr>
        <w:rStyle w:val="Nmerodepgina"/>
        <w:rFonts w:ascii="Arial" w:hAnsi="Arial"/>
        <w:noProof/>
        <w:snapToGrid w:val="0"/>
      </w:rPr>
      <w:t>4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B16AB5">
      <w:rPr>
        <w:rStyle w:val="Nmerodepgina"/>
        <w:rFonts w:ascii="Arial" w:hAnsi="Arial"/>
        <w:noProof/>
        <w:snapToGrid w:val="0"/>
      </w:rPr>
      <w:t>10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9E0" w:rsidRDefault="00AA39E0">
      <w:r>
        <w:separator/>
      </w:r>
    </w:p>
  </w:footnote>
  <w:footnote w:type="continuationSeparator" w:id="0">
    <w:p w:rsidR="00AA39E0" w:rsidRDefault="00AA39E0">
      <w:r>
        <w:continuationSeparator/>
      </w:r>
    </w:p>
  </w:footnote>
  <w:footnote w:id="1">
    <w:p w:rsidR="00DD7A67" w:rsidRDefault="00DD7A67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DD7A67" w:rsidRDefault="00DD7A67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DD7A67" w:rsidRDefault="00DD7A67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DD7A67" w:rsidRDefault="00DD7A67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A67" w:rsidRDefault="00DD7A67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A67" w:rsidRDefault="00DD7A67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A67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A67" w:rsidRDefault="00DD7A67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A67" w:rsidRDefault="00DD7A67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A67" w:rsidRDefault="00DD7A67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A67" w:rsidRDefault="00DD7A67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A67">
      <w:trPr>
        <w:cantSplit/>
        <w:trHeight w:val="337"/>
        <w:jc w:val="center"/>
      </w:trPr>
      <w:tc>
        <w:tcPr>
          <w:tcW w:w="2089" w:type="dxa"/>
          <w:vMerge/>
        </w:tcPr>
        <w:p w:rsidR="00DD7A67" w:rsidRDefault="00DD7A67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A67" w:rsidRDefault="00DD7A67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A67" w:rsidRDefault="00DD7A67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A67" w:rsidRDefault="00DD7A67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29/12/2011</w:t>
          </w:r>
        </w:p>
      </w:tc>
    </w:tr>
    <w:tr w:rsidR="00DD7A6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A67" w:rsidRDefault="00DD7A67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A6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A67" w:rsidRDefault="00DD7A67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A67" w:rsidRDefault="00DD7A6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0E2B4216"/>
    <w:multiLevelType w:val="hybridMultilevel"/>
    <w:tmpl w:val="19BA3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1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BEA4EA4"/>
    <w:multiLevelType w:val="hybridMultilevel"/>
    <w:tmpl w:val="75EC55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9"/>
  </w:num>
  <w:num w:numId="5">
    <w:abstractNumId w:val="11"/>
  </w:num>
  <w:num w:numId="6">
    <w:abstractNumId w:val="25"/>
  </w:num>
  <w:num w:numId="7">
    <w:abstractNumId w:val="8"/>
  </w:num>
  <w:num w:numId="8">
    <w:abstractNumId w:val="18"/>
  </w:num>
  <w:num w:numId="9">
    <w:abstractNumId w:val="15"/>
  </w:num>
  <w:num w:numId="10">
    <w:abstractNumId w:val="12"/>
  </w:num>
  <w:num w:numId="11">
    <w:abstractNumId w:val="21"/>
  </w:num>
  <w:num w:numId="12">
    <w:abstractNumId w:val="20"/>
  </w:num>
  <w:num w:numId="13">
    <w:abstractNumId w:val="5"/>
  </w:num>
  <w:num w:numId="14">
    <w:abstractNumId w:val="2"/>
  </w:num>
  <w:num w:numId="15">
    <w:abstractNumId w:val="26"/>
  </w:num>
  <w:num w:numId="16">
    <w:abstractNumId w:val="9"/>
  </w:num>
  <w:num w:numId="17">
    <w:abstractNumId w:val="16"/>
  </w:num>
  <w:num w:numId="18">
    <w:abstractNumId w:val="1"/>
  </w:num>
  <w:num w:numId="19">
    <w:abstractNumId w:val="7"/>
  </w:num>
  <w:num w:numId="20">
    <w:abstractNumId w:val="23"/>
  </w:num>
  <w:num w:numId="21">
    <w:abstractNumId w:val="24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17"/>
  </w:num>
  <w:num w:numId="27">
    <w:abstractNumId w:val="22"/>
  </w:num>
  <w:num w:numId="2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62D"/>
    <w:rsid w:val="00005CD4"/>
    <w:rsid w:val="0000716A"/>
    <w:rsid w:val="000110AC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26E5"/>
    <w:rsid w:val="00043B76"/>
    <w:rsid w:val="0005102B"/>
    <w:rsid w:val="000512B5"/>
    <w:rsid w:val="0005586A"/>
    <w:rsid w:val="00062236"/>
    <w:rsid w:val="0006327C"/>
    <w:rsid w:val="00063320"/>
    <w:rsid w:val="00065E97"/>
    <w:rsid w:val="000718DF"/>
    <w:rsid w:val="0007424A"/>
    <w:rsid w:val="000754CB"/>
    <w:rsid w:val="00075F45"/>
    <w:rsid w:val="00076A32"/>
    <w:rsid w:val="00085C37"/>
    <w:rsid w:val="00085C58"/>
    <w:rsid w:val="00086B87"/>
    <w:rsid w:val="00090E34"/>
    <w:rsid w:val="00092FF2"/>
    <w:rsid w:val="00095A94"/>
    <w:rsid w:val="00095B92"/>
    <w:rsid w:val="000A2DBE"/>
    <w:rsid w:val="000A2E07"/>
    <w:rsid w:val="000A5878"/>
    <w:rsid w:val="000A60CC"/>
    <w:rsid w:val="000B206F"/>
    <w:rsid w:val="000B3976"/>
    <w:rsid w:val="000B4422"/>
    <w:rsid w:val="000B4DA4"/>
    <w:rsid w:val="000B5FA9"/>
    <w:rsid w:val="000B748E"/>
    <w:rsid w:val="000B74F7"/>
    <w:rsid w:val="000C1D0F"/>
    <w:rsid w:val="000C2692"/>
    <w:rsid w:val="000C653E"/>
    <w:rsid w:val="000C6D8D"/>
    <w:rsid w:val="000D29E9"/>
    <w:rsid w:val="000D45CD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547"/>
    <w:rsid w:val="0010198B"/>
    <w:rsid w:val="00107798"/>
    <w:rsid w:val="00107843"/>
    <w:rsid w:val="00111FA2"/>
    <w:rsid w:val="0011241E"/>
    <w:rsid w:val="00112EFC"/>
    <w:rsid w:val="00116997"/>
    <w:rsid w:val="00116B72"/>
    <w:rsid w:val="0012310B"/>
    <w:rsid w:val="0012448A"/>
    <w:rsid w:val="001252E4"/>
    <w:rsid w:val="00130BF4"/>
    <w:rsid w:val="0013234C"/>
    <w:rsid w:val="00133562"/>
    <w:rsid w:val="00134664"/>
    <w:rsid w:val="00134EA4"/>
    <w:rsid w:val="0013787F"/>
    <w:rsid w:val="0014688C"/>
    <w:rsid w:val="00154A64"/>
    <w:rsid w:val="00155152"/>
    <w:rsid w:val="00155485"/>
    <w:rsid w:val="00155AF9"/>
    <w:rsid w:val="0015625A"/>
    <w:rsid w:val="00156A85"/>
    <w:rsid w:val="00161746"/>
    <w:rsid w:val="00162C39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A5AB7"/>
    <w:rsid w:val="001B469D"/>
    <w:rsid w:val="001B744E"/>
    <w:rsid w:val="001B78C4"/>
    <w:rsid w:val="001C0FEA"/>
    <w:rsid w:val="001C3A9A"/>
    <w:rsid w:val="001D0F63"/>
    <w:rsid w:val="001D24B2"/>
    <w:rsid w:val="001D3A86"/>
    <w:rsid w:val="001D55EF"/>
    <w:rsid w:val="001E2FFB"/>
    <w:rsid w:val="001E5B29"/>
    <w:rsid w:val="001F1D50"/>
    <w:rsid w:val="001F34B9"/>
    <w:rsid w:val="001F36C6"/>
    <w:rsid w:val="001F4ADC"/>
    <w:rsid w:val="001F53B7"/>
    <w:rsid w:val="001F7DEF"/>
    <w:rsid w:val="00200D99"/>
    <w:rsid w:val="002117FD"/>
    <w:rsid w:val="002128F9"/>
    <w:rsid w:val="00215804"/>
    <w:rsid w:val="00216BD7"/>
    <w:rsid w:val="00222B55"/>
    <w:rsid w:val="0022538C"/>
    <w:rsid w:val="00227E41"/>
    <w:rsid w:val="00232E19"/>
    <w:rsid w:val="0023440C"/>
    <w:rsid w:val="002369D3"/>
    <w:rsid w:val="0023793F"/>
    <w:rsid w:val="00240AEA"/>
    <w:rsid w:val="002420A0"/>
    <w:rsid w:val="00242FDD"/>
    <w:rsid w:val="00245221"/>
    <w:rsid w:val="00245686"/>
    <w:rsid w:val="00254241"/>
    <w:rsid w:val="002552D5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778AF"/>
    <w:rsid w:val="00285AF1"/>
    <w:rsid w:val="002867D4"/>
    <w:rsid w:val="00290D93"/>
    <w:rsid w:val="00291E7B"/>
    <w:rsid w:val="00292871"/>
    <w:rsid w:val="00293543"/>
    <w:rsid w:val="00296253"/>
    <w:rsid w:val="002A37A9"/>
    <w:rsid w:val="002A3D6C"/>
    <w:rsid w:val="002A489D"/>
    <w:rsid w:val="002A493C"/>
    <w:rsid w:val="002A4DAE"/>
    <w:rsid w:val="002A5152"/>
    <w:rsid w:val="002A5A05"/>
    <w:rsid w:val="002B1A0A"/>
    <w:rsid w:val="002B267B"/>
    <w:rsid w:val="002B6EC7"/>
    <w:rsid w:val="002B78BF"/>
    <w:rsid w:val="002C1FE0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175"/>
    <w:rsid w:val="002F64E0"/>
    <w:rsid w:val="003007BC"/>
    <w:rsid w:val="00301702"/>
    <w:rsid w:val="00301E5B"/>
    <w:rsid w:val="003026BA"/>
    <w:rsid w:val="00304F50"/>
    <w:rsid w:val="00306C3B"/>
    <w:rsid w:val="00310E23"/>
    <w:rsid w:val="00311C06"/>
    <w:rsid w:val="00313C02"/>
    <w:rsid w:val="0031420D"/>
    <w:rsid w:val="0031539A"/>
    <w:rsid w:val="00315652"/>
    <w:rsid w:val="00321262"/>
    <w:rsid w:val="00324DF4"/>
    <w:rsid w:val="00325DDD"/>
    <w:rsid w:val="0032615C"/>
    <w:rsid w:val="00343E85"/>
    <w:rsid w:val="0034692E"/>
    <w:rsid w:val="00346E2C"/>
    <w:rsid w:val="00352574"/>
    <w:rsid w:val="00360A32"/>
    <w:rsid w:val="0036202F"/>
    <w:rsid w:val="0036483C"/>
    <w:rsid w:val="00370AA5"/>
    <w:rsid w:val="003735EF"/>
    <w:rsid w:val="003753C5"/>
    <w:rsid w:val="003814DB"/>
    <w:rsid w:val="00385FB7"/>
    <w:rsid w:val="003878F7"/>
    <w:rsid w:val="00390935"/>
    <w:rsid w:val="003928C6"/>
    <w:rsid w:val="00392A11"/>
    <w:rsid w:val="00392D4C"/>
    <w:rsid w:val="00394D33"/>
    <w:rsid w:val="00395F0A"/>
    <w:rsid w:val="003976C3"/>
    <w:rsid w:val="003A031B"/>
    <w:rsid w:val="003A0C94"/>
    <w:rsid w:val="003A29F1"/>
    <w:rsid w:val="003A2D87"/>
    <w:rsid w:val="003B124F"/>
    <w:rsid w:val="003B4274"/>
    <w:rsid w:val="003B5B66"/>
    <w:rsid w:val="003C00B5"/>
    <w:rsid w:val="003C0E76"/>
    <w:rsid w:val="003C3E5A"/>
    <w:rsid w:val="003C40B8"/>
    <w:rsid w:val="003C7E6F"/>
    <w:rsid w:val="003D0AF6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5037"/>
    <w:rsid w:val="004150D4"/>
    <w:rsid w:val="00415F64"/>
    <w:rsid w:val="004226D2"/>
    <w:rsid w:val="00425CF6"/>
    <w:rsid w:val="00432241"/>
    <w:rsid w:val="00435710"/>
    <w:rsid w:val="004429EB"/>
    <w:rsid w:val="004454DC"/>
    <w:rsid w:val="004474E5"/>
    <w:rsid w:val="00457642"/>
    <w:rsid w:val="004602E7"/>
    <w:rsid w:val="0046085A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3CED"/>
    <w:rsid w:val="004848D8"/>
    <w:rsid w:val="00485E88"/>
    <w:rsid w:val="00495C3E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2037"/>
    <w:rsid w:val="004E433D"/>
    <w:rsid w:val="004F355F"/>
    <w:rsid w:val="004F73A2"/>
    <w:rsid w:val="004F7A14"/>
    <w:rsid w:val="00504061"/>
    <w:rsid w:val="0050515B"/>
    <w:rsid w:val="00507162"/>
    <w:rsid w:val="00507568"/>
    <w:rsid w:val="0051433F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45FB8"/>
    <w:rsid w:val="00550E13"/>
    <w:rsid w:val="00551A51"/>
    <w:rsid w:val="005603F2"/>
    <w:rsid w:val="00563CCF"/>
    <w:rsid w:val="00565A80"/>
    <w:rsid w:val="00566DA7"/>
    <w:rsid w:val="005715B5"/>
    <w:rsid w:val="005728F6"/>
    <w:rsid w:val="00576078"/>
    <w:rsid w:val="00580FAD"/>
    <w:rsid w:val="00586977"/>
    <w:rsid w:val="00586C32"/>
    <w:rsid w:val="005904DE"/>
    <w:rsid w:val="00591325"/>
    <w:rsid w:val="0059362C"/>
    <w:rsid w:val="00594103"/>
    <w:rsid w:val="005941C8"/>
    <w:rsid w:val="0059504D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57D7"/>
    <w:rsid w:val="006011B9"/>
    <w:rsid w:val="0060216A"/>
    <w:rsid w:val="00603A73"/>
    <w:rsid w:val="00603F7B"/>
    <w:rsid w:val="00610B3D"/>
    <w:rsid w:val="00614377"/>
    <w:rsid w:val="00614B88"/>
    <w:rsid w:val="006210BA"/>
    <w:rsid w:val="00624F6C"/>
    <w:rsid w:val="00641FCD"/>
    <w:rsid w:val="00645DE2"/>
    <w:rsid w:val="006506FC"/>
    <w:rsid w:val="00651F6A"/>
    <w:rsid w:val="00652F0D"/>
    <w:rsid w:val="006538E2"/>
    <w:rsid w:val="0065593F"/>
    <w:rsid w:val="0065695B"/>
    <w:rsid w:val="00660CDF"/>
    <w:rsid w:val="006611F9"/>
    <w:rsid w:val="0066489F"/>
    <w:rsid w:val="00665824"/>
    <w:rsid w:val="006675D3"/>
    <w:rsid w:val="006740BF"/>
    <w:rsid w:val="00676DC7"/>
    <w:rsid w:val="0068041D"/>
    <w:rsid w:val="0068767A"/>
    <w:rsid w:val="00687C7B"/>
    <w:rsid w:val="006919C9"/>
    <w:rsid w:val="00691D6D"/>
    <w:rsid w:val="00693ACD"/>
    <w:rsid w:val="00694F16"/>
    <w:rsid w:val="006A2A01"/>
    <w:rsid w:val="006A6C9F"/>
    <w:rsid w:val="006A783E"/>
    <w:rsid w:val="006B4D0C"/>
    <w:rsid w:val="006B5723"/>
    <w:rsid w:val="006C1E49"/>
    <w:rsid w:val="006C43F7"/>
    <w:rsid w:val="006E2C4F"/>
    <w:rsid w:val="006E2F17"/>
    <w:rsid w:val="006E465C"/>
    <w:rsid w:val="006E709B"/>
    <w:rsid w:val="006E7B55"/>
    <w:rsid w:val="006F0842"/>
    <w:rsid w:val="006F13AB"/>
    <w:rsid w:val="006F1417"/>
    <w:rsid w:val="006F17F1"/>
    <w:rsid w:val="006F3399"/>
    <w:rsid w:val="006F61F8"/>
    <w:rsid w:val="0070249F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0526"/>
    <w:rsid w:val="00720C43"/>
    <w:rsid w:val="00725A0D"/>
    <w:rsid w:val="00732BAF"/>
    <w:rsid w:val="0073442D"/>
    <w:rsid w:val="00734F41"/>
    <w:rsid w:val="00736B62"/>
    <w:rsid w:val="00736D34"/>
    <w:rsid w:val="00737BCC"/>
    <w:rsid w:val="007400F0"/>
    <w:rsid w:val="0074401D"/>
    <w:rsid w:val="007472E9"/>
    <w:rsid w:val="00752424"/>
    <w:rsid w:val="00753582"/>
    <w:rsid w:val="00754F46"/>
    <w:rsid w:val="007565D7"/>
    <w:rsid w:val="0076025F"/>
    <w:rsid w:val="00762D9C"/>
    <w:rsid w:val="0076369B"/>
    <w:rsid w:val="00763BF1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2408"/>
    <w:rsid w:val="007C4DB0"/>
    <w:rsid w:val="007C6825"/>
    <w:rsid w:val="007C6A63"/>
    <w:rsid w:val="007D0756"/>
    <w:rsid w:val="007D2988"/>
    <w:rsid w:val="007E0B72"/>
    <w:rsid w:val="007E3A6D"/>
    <w:rsid w:val="007E4CA4"/>
    <w:rsid w:val="007E71B4"/>
    <w:rsid w:val="008017EC"/>
    <w:rsid w:val="0080382D"/>
    <w:rsid w:val="008110AC"/>
    <w:rsid w:val="008125D7"/>
    <w:rsid w:val="008140EF"/>
    <w:rsid w:val="008203BC"/>
    <w:rsid w:val="00823133"/>
    <w:rsid w:val="00823BB4"/>
    <w:rsid w:val="00824444"/>
    <w:rsid w:val="00832F35"/>
    <w:rsid w:val="00841321"/>
    <w:rsid w:val="00847520"/>
    <w:rsid w:val="00854EA4"/>
    <w:rsid w:val="008573CA"/>
    <w:rsid w:val="00860DD2"/>
    <w:rsid w:val="00862418"/>
    <w:rsid w:val="00862B7C"/>
    <w:rsid w:val="008630C9"/>
    <w:rsid w:val="0086474A"/>
    <w:rsid w:val="00865547"/>
    <w:rsid w:val="008665A6"/>
    <w:rsid w:val="00870065"/>
    <w:rsid w:val="0087218B"/>
    <w:rsid w:val="00872BDD"/>
    <w:rsid w:val="0087493D"/>
    <w:rsid w:val="00875148"/>
    <w:rsid w:val="00876415"/>
    <w:rsid w:val="0087702B"/>
    <w:rsid w:val="00877249"/>
    <w:rsid w:val="00883CB7"/>
    <w:rsid w:val="00884F9C"/>
    <w:rsid w:val="008851AD"/>
    <w:rsid w:val="00886CF7"/>
    <w:rsid w:val="00890929"/>
    <w:rsid w:val="00891107"/>
    <w:rsid w:val="0089266A"/>
    <w:rsid w:val="0089306D"/>
    <w:rsid w:val="008941BE"/>
    <w:rsid w:val="008A1117"/>
    <w:rsid w:val="008A12E3"/>
    <w:rsid w:val="008A25D2"/>
    <w:rsid w:val="008A5C04"/>
    <w:rsid w:val="008B3FE1"/>
    <w:rsid w:val="008B55F4"/>
    <w:rsid w:val="008B6165"/>
    <w:rsid w:val="008C5990"/>
    <w:rsid w:val="008C696C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F0069"/>
    <w:rsid w:val="008F42D5"/>
    <w:rsid w:val="008F548F"/>
    <w:rsid w:val="008F5D03"/>
    <w:rsid w:val="009056E9"/>
    <w:rsid w:val="00905D43"/>
    <w:rsid w:val="009073BD"/>
    <w:rsid w:val="00907B1E"/>
    <w:rsid w:val="00912FD6"/>
    <w:rsid w:val="00915B58"/>
    <w:rsid w:val="0092036A"/>
    <w:rsid w:val="009207B5"/>
    <w:rsid w:val="00927DE3"/>
    <w:rsid w:val="00930A29"/>
    <w:rsid w:val="00932219"/>
    <w:rsid w:val="00933E88"/>
    <w:rsid w:val="00935C2B"/>
    <w:rsid w:val="00936174"/>
    <w:rsid w:val="0094354E"/>
    <w:rsid w:val="00954189"/>
    <w:rsid w:val="00960881"/>
    <w:rsid w:val="00961437"/>
    <w:rsid w:val="0096240B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B4A66"/>
    <w:rsid w:val="009B57F9"/>
    <w:rsid w:val="009C0CFF"/>
    <w:rsid w:val="009C2CEB"/>
    <w:rsid w:val="009D0684"/>
    <w:rsid w:val="009D6BA7"/>
    <w:rsid w:val="009F2E14"/>
    <w:rsid w:val="009F5AA5"/>
    <w:rsid w:val="00A00118"/>
    <w:rsid w:val="00A035DD"/>
    <w:rsid w:val="00A0376B"/>
    <w:rsid w:val="00A05703"/>
    <w:rsid w:val="00A05801"/>
    <w:rsid w:val="00A11C87"/>
    <w:rsid w:val="00A127FB"/>
    <w:rsid w:val="00A12C35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43D3"/>
    <w:rsid w:val="00A569C8"/>
    <w:rsid w:val="00A60308"/>
    <w:rsid w:val="00A6089A"/>
    <w:rsid w:val="00A61BBE"/>
    <w:rsid w:val="00A63569"/>
    <w:rsid w:val="00A64519"/>
    <w:rsid w:val="00A64BE6"/>
    <w:rsid w:val="00A66899"/>
    <w:rsid w:val="00A7024F"/>
    <w:rsid w:val="00A7235E"/>
    <w:rsid w:val="00A7369D"/>
    <w:rsid w:val="00A75621"/>
    <w:rsid w:val="00A757B8"/>
    <w:rsid w:val="00A827E2"/>
    <w:rsid w:val="00A83034"/>
    <w:rsid w:val="00A837DC"/>
    <w:rsid w:val="00A84B98"/>
    <w:rsid w:val="00A84D9D"/>
    <w:rsid w:val="00A9086D"/>
    <w:rsid w:val="00A91F99"/>
    <w:rsid w:val="00A941BE"/>
    <w:rsid w:val="00A9451A"/>
    <w:rsid w:val="00A96111"/>
    <w:rsid w:val="00A9673B"/>
    <w:rsid w:val="00AA08A8"/>
    <w:rsid w:val="00AA323C"/>
    <w:rsid w:val="00AA39E0"/>
    <w:rsid w:val="00AA52F3"/>
    <w:rsid w:val="00AA6FCC"/>
    <w:rsid w:val="00AB4590"/>
    <w:rsid w:val="00AB606A"/>
    <w:rsid w:val="00AB67A7"/>
    <w:rsid w:val="00AB7382"/>
    <w:rsid w:val="00AB7DCE"/>
    <w:rsid w:val="00AC0764"/>
    <w:rsid w:val="00AC3425"/>
    <w:rsid w:val="00AC3DDC"/>
    <w:rsid w:val="00AC3E91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DC8"/>
    <w:rsid w:val="00AF6E5E"/>
    <w:rsid w:val="00AF6FCC"/>
    <w:rsid w:val="00AF7F8F"/>
    <w:rsid w:val="00B027CB"/>
    <w:rsid w:val="00B02BE8"/>
    <w:rsid w:val="00B05FC8"/>
    <w:rsid w:val="00B1090D"/>
    <w:rsid w:val="00B11C84"/>
    <w:rsid w:val="00B12866"/>
    <w:rsid w:val="00B12EB4"/>
    <w:rsid w:val="00B13D59"/>
    <w:rsid w:val="00B16AB5"/>
    <w:rsid w:val="00B171CD"/>
    <w:rsid w:val="00B232EC"/>
    <w:rsid w:val="00B26273"/>
    <w:rsid w:val="00B26CF8"/>
    <w:rsid w:val="00B275F6"/>
    <w:rsid w:val="00B31D74"/>
    <w:rsid w:val="00B342E9"/>
    <w:rsid w:val="00B34FA0"/>
    <w:rsid w:val="00B36A35"/>
    <w:rsid w:val="00B419C3"/>
    <w:rsid w:val="00B420A7"/>
    <w:rsid w:val="00B46CF8"/>
    <w:rsid w:val="00B51A23"/>
    <w:rsid w:val="00B542B2"/>
    <w:rsid w:val="00B5598E"/>
    <w:rsid w:val="00B562E1"/>
    <w:rsid w:val="00B604B0"/>
    <w:rsid w:val="00B6253E"/>
    <w:rsid w:val="00B62A7E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553B"/>
    <w:rsid w:val="00B86F32"/>
    <w:rsid w:val="00B87E6C"/>
    <w:rsid w:val="00B92540"/>
    <w:rsid w:val="00B97270"/>
    <w:rsid w:val="00B97651"/>
    <w:rsid w:val="00B978C8"/>
    <w:rsid w:val="00BA6CC9"/>
    <w:rsid w:val="00BA6DDF"/>
    <w:rsid w:val="00BB189E"/>
    <w:rsid w:val="00BB2081"/>
    <w:rsid w:val="00BB21A7"/>
    <w:rsid w:val="00BB4FC7"/>
    <w:rsid w:val="00BB5ABD"/>
    <w:rsid w:val="00BB74D3"/>
    <w:rsid w:val="00BD06A1"/>
    <w:rsid w:val="00BD11A1"/>
    <w:rsid w:val="00BD16C4"/>
    <w:rsid w:val="00BD1DF1"/>
    <w:rsid w:val="00BD4414"/>
    <w:rsid w:val="00BE0564"/>
    <w:rsid w:val="00BE09CD"/>
    <w:rsid w:val="00BE1773"/>
    <w:rsid w:val="00BE1A1C"/>
    <w:rsid w:val="00BE1CD2"/>
    <w:rsid w:val="00BE54C0"/>
    <w:rsid w:val="00BF0AAB"/>
    <w:rsid w:val="00BF216B"/>
    <w:rsid w:val="00BF243E"/>
    <w:rsid w:val="00BF42EA"/>
    <w:rsid w:val="00C00B8A"/>
    <w:rsid w:val="00C0154E"/>
    <w:rsid w:val="00C02839"/>
    <w:rsid w:val="00C06858"/>
    <w:rsid w:val="00C06BDE"/>
    <w:rsid w:val="00C15D88"/>
    <w:rsid w:val="00C25AFA"/>
    <w:rsid w:val="00C30277"/>
    <w:rsid w:val="00C31143"/>
    <w:rsid w:val="00C3375E"/>
    <w:rsid w:val="00C35528"/>
    <w:rsid w:val="00C3621F"/>
    <w:rsid w:val="00C36FB2"/>
    <w:rsid w:val="00C40B32"/>
    <w:rsid w:val="00C449A0"/>
    <w:rsid w:val="00C468C7"/>
    <w:rsid w:val="00C475C9"/>
    <w:rsid w:val="00C47D5A"/>
    <w:rsid w:val="00C55F51"/>
    <w:rsid w:val="00C57994"/>
    <w:rsid w:val="00C57C2E"/>
    <w:rsid w:val="00C60F0C"/>
    <w:rsid w:val="00C62494"/>
    <w:rsid w:val="00C631FD"/>
    <w:rsid w:val="00C65E4E"/>
    <w:rsid w:val="00C6618A"/>
    <w:rsid w:val="00C75E39"/>
    <w:rsid w:val="00C8031C"/>
    <w:rsid w:val="00C8363C"/>
    <w:rsid w:val="00C83B93"/>
    <w:rsid w:val="00C86DCE"/>
    <w:rsid w:val="00C9056D"/>
    <w:rsid w:val="00C93B4D"/>
    <w:rsid w:val="00C9404E"/>
    <w:rsid w:val="00CA0F00"/>
    <w:rsid w:val="00CA1659"/>
    <w:rsid w:val="00CA3EC1"/>
    <w:rsid w:val="00CA4A3D"/>
    <w:rsid w:val="00CA5310"/>
    <w:rsid w:val="00CB1B89"/>
    <w:rsid w:val="00CB7054"/>
    <w:rsid w:val="00CB7DB2"/>
    <w:rsid w:val="00CC0A3F"/>
    <w:rsid w:val="00CC186B"/>
    <w:rsid w:val="00CC356D"/>
    <w:rsid w:val="00CC628B"/>
    <w:rsid w:val="00CE011C"/>
    <w:rsid w:val="00CE4AAA"/>
    <w:rsid w:val="00CF2AC9"/>
    <w:rsid w:val="00CF360A"/>
    <w:rsid w:val="00CF7451"/>
    <w:rsid w:val="00D013E8"/>
    <w:rsid w:val="00D1287F"/>
    <w:rsid w:val="00D131F2"/>
    <w:rsid w:val="00D1455B"/>
    <w:rsid w:val="00D15072"/>
    <w:rsid w:val="00D1558F"/>
    <w:rsid w:val="00D16DDA"/>
    <w:rsid w:val="00D16E18"/>
    <w:rsid w:val="00D20231"/>
    <w:rsid w:val="00D248D1"/>
    <w:rsid w:val="00D253D6"/>
    <w:rsid w:val="00D2642A"/>
    <w:rsid w:val="00D31268"/>
    <w:rsid w:val="00D340EF"/>
    <w:rsid w:val="00D357CD"/>
    <w:rsid w:val="00D401AD"/>
    <w:rsid w:val="00D40FF6"/>
    <w:rsid w:val="00D43507"/>
    <w:rsid w:val="00D44246"/>
    <w:rsid w:val="00D453FF"/>
    <w:rsid w:val="00D45EB1"/>
    <w:rsid w:val="00D501D9"/>
    <w:rsid w:val="00D515AB"/>
    <w:rsid w:val="00D51B34"/>
    <w:rsid w:val="00D5273E"/>
    <w:rsid w:val="00D529DB"/>
    <w:rsid w:val="00D60C2B"/>
    <w:rsid w:val="00D617AF"/>
    <w:rsid w:val="00D63580"/>
    <w:rsid w:val="00D64577"/>
    <w:rsid w:val="00D64742"/>
    <w:rsid w:val="00D67D31"/>
    <w:rsid w:val="00D729CF"/>
    <w:rsid w:val="00D7380C"/>
    <w:rsid w:val="00D745E9"/>
    <w:rsid w:val="00D74DFC"/>
    <w:rsid w:val="00D7574A"/>
    <w:rsid w:val="00D81242"/>
    <w:rsid w:val="00D82DF3"/>
    <w:rsid w:val="00D83796"/>
    <w:rsid w:val="00D86DCA"/>
    <w:rsid w:val="00D874A6"/>
    <w:rsid w:val="00D90C24"/>
    <w:rsid w:val="00D94316"/>
    <w:rsid w:val="00D94953"/>
    <w:rsid w:val="00D94D64"/>
    <w:rsid w:val="00D9721C"/>
    <w:rsid w:val="00DA0FB6"/>
    <w:rsid w:val="00DA4CC3"/>
    <w:rsid w:val="00DA6877"/>
    <w:rsid w:val="00DA73D1"/>
    <w:rsid w:val="00DB286A"/>
    <w:rsid w:val="00DB44F3"/>
    <w:rsid w:val="00DB5999"/>
    <w:rsid w:val="00DC14D4"/>
    <w:rsid w:val="00DC340A"/>
    <w:rsid w:val="00DC5667"/>
    <w:rsid w:val="00DD1264"/>
    <w:rsid w:val="00DD7A67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543B"/>
    <w:rsid w:val="00E2592F"/>
    <w:rsid w:val="00E3022E"/>
    <w:rsid w:val="00E31B86"/>
    <w:rsid w:val="00E3378F"/>
    <w:rsid w:val="00E34CC4"/>
    <w:rsid w:val="00E36D54"/>
    <w:rsid w:val="00E41F2B"/>
    <w:rsid w:val="00E44970"/>
    <w:rsid w:val="00E51217"/>
    <w:rsid w:val="00E5181E"/>
    <w:rsid w:val="00E55A95"/>
    <w:rsid w:val="00E57094"/>
    <w:rsid w:val="00E612DD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363A"/>
    <w:rsid w:val="00E9572F"/>
    <w:rsid w:val="00E95E60"/>
    <w:rsid w:val="00E9713B"/>
    <w:rsid w:val="00EA21F6"/>
    <w:rsid w:val="00EA3AAD"/>
    <w:rsid w:val="00EA4447"/>
    <w:rsid w:val="00EA538F"/>
    <w:rsid w:val="00EA543C"/>
    <w:rsid w:val="00EB0289"/>
    <w:rsid w:val="00EB1B9F"/>
    <w:rsid w:val="00EB2506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EF7C4F"/>
    <w:rsid w:val="00F00402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79EA"/>
    <w:rsid w:val="00F41E73"/>
    <w:rsid w:val="00F44663"/>
    <w:rsid w:val="00F55B96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23E7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6D41"/>
    <w:rsid w:val="00FA7B23"/>
    <w:rsid w:val="00FB0662"/>
    <w:rsid w:val="00FB28B8"/>
    <w:rsid w:val="00FB47D1"/>
    <w:rsid w:val="00FB66DC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BC0"/>
    <w:rsid w:val="00FD2DDC"/>
    <w:rsid w:val="00FD507A"/>
    <w:rsid w:val="00FE000B"/>
    <w:rsid w:val="00FE1EDE"/>
    <w:rsid w:val="00FE65F9"/>
    <w:rsid w:val="00FF03C0"/>
    <w:rsid w:val="00FF0990"/>
    <w:rsid w:val="00FF427E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0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88390-40D2-4692-BDA1-9AD465D82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243</TotalTime>
  <Pages>1</Pages>
  <Words>2492</Words>
  <Characters>13457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15918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Kaina da Silva</cp:lastModifiedBy>
  <cp:revision>14</cp:revision>
  <cp:lastPrinted>2009-11-19T20:24:00Z</cp:lastPrinted>
  <dcterms:created xsi:type="dcterms:W3CDTF">2012-06-27T17:41:00Z</dcterms:created>
  <dcterms:modified xsi:type="dcterms:W3CDTF">2012-07-06T12:26:00Z</dcterms:modified>
</cp:coreProperties>
</file>