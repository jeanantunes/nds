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751ABE">
        <w:rPr>
          <w:rFonts w:ascii="Arial Narrow" w:hAnsi="Arial Narrow"/>
          <w:b/>
          <w:sz w:val="40"/>
        </w:rPr>
        <w:t xml:space="preserve"> [</w:t>
      </w:r>
      <w:r w:rsidR="00AD64AA">
        <w:rPr>
          <w:rFonts w:ascii="Arial Narrow" w:hAnsi="Arial Narrow"/>
          <w:b/>
          <w:sz w:val="40"/>
        </w:rPr>
        <w:t xml:space="preserve">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E62DD3">
        <w:rPr>
          <w:rFonts w:ascii="Arial Narrow" w:hAnsi="Arial Narrow"/>
          <w:b/>
          <w:sz w:val="36"/>
          <w:szCs w:val="36"/>
        </w:rPr>
        <w:t>4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CA44D1">
        <w:rPr>
          <w:rFonts w:ascii="Arial Narrow" w:hAnsi="Arial Narrow"/>
          <w:b/>
          <w:sz w:val="36"/>
          <w:szCs w:val="36"/>
        </w:rPr>
        <w:t>Entregador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751AB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 (ES</w:t>
            </w:r>
            <w:r w:rsidR="00DD7C0F"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725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DD7C0F" w:rsidRPr="00875148" w:rsidRDefault="007725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751ABE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D1DBF" w:rsidRPr="00875148" w:rsidTr="00FD1D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000BC9"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000BC9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r w:rsidR="00FD1DBF"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54175" w:rsidRPr="00875148" w:rsidTr="00E5417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E5417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F320B" w:rsidRPr="00875148" w:rsidTr="002F320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F5679" w:rsidRPr="00875148" w:rsidTr="007F567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42DAF" w:rsidRPr="00875148" w:rsidTr="00942DA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r w:rsidR="00751ABE">
              <w:rPr>
                <w:rFonts w:ascii="Arial Narrow" w:hAnsi="Arial Narrow"/>
                <w:color w:val="0000FF"/>
                <w:lang w:val="pt-BR"/>
              </w:rPr>
              <w:t>protótipo</w:t>
            </w:r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C1599" w:rsidRPr="00875148" w:rsidTr="00BC159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1.8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r w:rsidR="00751ABE">
              <w:rPr>
                <w:rFonts w:ascii="Arial Narrow" w:hAnsi="Arial Narrow"/>
                <w:color w:val="0000FF"/>
                <w:lang w:val="pt-BR"/>
              </w:rPr>
              <w:t>protótipo</w:t>
            </w:r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7405F" w:rsidRPr="00875148" w:rsidTr="00E7405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11/04/2012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1.9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r w:rsidR="00751ABE">
              <w:rPr>
                <w:rFonts w:ascii="Arial Narrow" w:hAnsi="Arial Narrow"/>
                <w:color w:val="0000FF"/>
                <w:lang w:val="pt-BR"/>
              </w:rPr>
              <w:t>protótipo</w:t>
            </w:r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90A00" w:rsidRPr="00875148" w:rsidTr="00790A0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790A0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B665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2.0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790A0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B665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1C74" w:rsidRPr="00875148" w:rsidTr="00D11C7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C74" w:rsidRPr="00875148" w:rsidRDefault="00D11C74" w:rsidP="00D11C7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07/06/2012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C74" w:rsidRPr="00875148" w:rsidRDefault="00D11C74" w:rsidP="009A0F0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2.1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C74" w:rsidRPr="00875148" w:rsidRDefault="00D11C74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C74" w:rsidRPr="00875148" w:rsidRDefault="00D11C74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C74" w:rsidRPr="00875148" w:rsidRDefault="00D11C74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751ABE" w:rsidRPr="00875148">
              <w:rPr>
                <w:rFonts w:ascii="Arial Narrow" w:hAnsi="Arial Narrow"/>
                <w:b/>
              </w:rPr>
              <w:t xml:space="preserve">Do </w:t>
            </w:r>
            <w:proofErr w:type="spellStart"/>
            <w:r w:rsidR="00751ABE"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751A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 xml:space="preserve"> 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r w:rsidR="00751ABE" w:rsidRPr="00875148">
              <w:rPr>
                <w:rFonts w:ascii="Arial Narrow" w:hAnsi="Arial Narrow"/>
                <w:b/>
              </w:rPr>
              <w:t>Abril:</w:t>
            </w:r>
            <w:r w:rsidR="00751ABE">
              <w:rPr>
                <w:rFonts w:ascii="Arial Narrow" w:hAnsi="Arial Narrow"/>
                <w:color w:val="0000FF"/>
              </w:rPr>
              <w:t xml:space="preserve"> Eduardo</w:t>
            </w:r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751ABE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 xml:space="preserve"> 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772589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</w:t>
            </w:r>
            <w:r w:rsidR="00772589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 manutenção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d</w:t>
            </w:r>
            <w:r w:rsidR="00772589"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CA44D1">
              <w:rPr>
                <w:rFonts w:ascii="Arial Narrow" w:hAnsi="Arial Narrow" w:cs="Arial"/>
                <w:color w:val="002060"/>
                <w:sz w:val="22"/>
                <w:szCs w:val="22"/>
              </w:rPr>
              <w:t>Entregador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232FA6" w:rsidRDefault="00232FA6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22DEA" w:rsidRDefault="00111DD4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consulta o usuário deve entrar com o nome, </w:t>
      </w:r>
      <w:r w:rsidR="00CF5904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Apelido</w:t>
      </w:r>
      <w:r w:rsidR="00CF5904">
        <w:rPr>
          <w:rFonts w:ascii="Arial Narrow" w:hAnsi="Arial Narrow" w:cs="Arial"/>
          <w:color w:val="002060"/>
          <w:sz w:val="22"/>
          <w:szCs w:val="22"/>
        </w:rPr>
        <w:t>/Nome Fantasia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CF5904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CPF/CNPJ de um entregador cadastrado, a funcionalidade irá exibir as informações do entregador cadastrado.</w:t>
      </w:r>
    </w:p>
    <w:p w:rsidR="00232FA6" w:rsidRDefault="00232FA6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11DD4" w:rsidRDefault="00111DD4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uma nova inclusão, o usuário deve escolher tipo </w:t>
      </w:r>
      <w:r w:rsidR="00925C06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>
        <w:rPr>
          <w:rFonts w:ascii="Arial Narrow" w:hAnsi="Arial Narrow" w:cs="Arial"/>
          <w:color w:val="002060"/>
          <w:sz w:val="22"/>
          <w:szCs w:val="22"/>
        </w:rPr>
        <w:t>cadastro que deseja (CPF ou CNPJ), conforme essa escolha os campos da tela mudarão.</w:t>
      </w:r>
    </w:p>
    <w:p w:rsidR="00232FA6" w:rsidRDefault="00232FA6" w:rsidP="00CA5E0C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A5E0C" w:rsidRDefault="00CA5E0C" w:rsidP="00CA5E0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 prever o cadastro do percentual de comissão do entregador por cota atendida. Este critério deve ser aplicado tanto para um Entregador tipo CPF</w:t>
      </w:r>
      <w:r w:rsidR="00232FA6">
        <w:rPr>
          <w:rFonts w:ascii="Arial Narrow" w:hAnsi="Arial Narrow" w:cs="Arial"/>
          <w:color w:val="002060"/>
          <w:sz w:val="22"/>
          <w:szCs w:val="22"/>
        </w:rPr>
        <w:t xml:space="preserve"> quanto um entregador tipo CNPJ</w:t>
      </w:r>
      <w:r w:rsidR="00232FA6" w:rsidRPr="00232FA6">
        <w:rPr>
          <w:rFonts w:ascii="Arial Narrow" w:hAnsi="Arial Narrow" w:cs="Arial"/>
          <w:color w:val="002060"/>
          <w:sz w:val="22"/>
          <w:szCs w:val="22"/>
          <w:highlight w:val="yellow"/>
        </w:rPr>
        <w:t>, este percentual será calculado sobre o Faturamento – Preço de Capa dos Produtos da Cota e refletirão seus resultados na EMS 0177 – Cadastro dos Tipos de Serviços.</w:t>
      </w:r>
    </w:p>
    <w:p w:rsidR="00232FA6" w:rsidRDefault="00232FA6" w:rsidP="00CA5E0C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3A410D" w:rsidRDefault="003A410D" w:rsidP="00CA5E0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Um entregador pod</w:t>
      </w:r>
      <w:r w:rsidR="00232FA6">
        <w:rPr>
          <w:rFonts w:ascii="Arial Narrow" w:hAnsi="Arial Narrow" w:cs="Arial"/>
          <w:color w:val="002060"/>
          <w:sz w:val="22"/>
          <w:szCs w:val="22"/>
        </w:rPr>
        <w:t xml:space="preserve">erá ter varias Cotas associadas, </w:t>
      </w:r>
      <w:r w:rsidR="00232FA6" w:rsidRPr="00232FA6">
        <w:rPr>
          <w:rFonts w:ascii="Arial Narrow" w:hAnsi="Arial Narrow" w:cs="Arial"/>
          <w:color w:val="002060"/>
          <w:sz w:val="22"/>
          <w:szCs w:val="22"/>
          <w:highlight w:val="yellow"/>
        </w:rPr>
        <w:t>onde estas poderão ser visualizadas na Aba Cotas</w:t>
      </w:r>
      <w:r w:rsidR="00934A13">
        <w:rPr>
          <w:rFonts w:ascii="Arial Narrow" w:hAnsi="Arial Narrow" w:cs="Arial"/>
          <w:color w:val="002060"/>
          <w:sz w:val="22"/>
          <w:szCs w:val="22"/>
          <w:highlight w:val="yellow"/>
        </w:rPr>
        <w:t>, que será abastecida como um resultado da Roteirização realizada.</w:t>
      </w:r>
    </w:p>
    <w:p w:rsidR="00232FA6" w:rsidRDefault="00232FA6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32FA6" w:rsidRDefault="00232FA6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modelo da procuração ficará no Parâmetro do Distribuidor, já que sua utilização será parametrizada. O primeiro parágrafo, onde teremos o carregamento de todas as informações, da cota e do entregador, devem manter as informações cadastradas, porém o segundo parágrafo poderá ser modificado pelo Distribuidor</w:t>
      </w:r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>. A impressão desta será realizada n</w:t>
      </w:r>
      <w:r w:rsidR="004E163F">
        <w:rPr>
          <w:rFonts w:ascii="Arial Narrow" w:hAnsi="Arial Narrow" w:cs="Arial"/>
          <w:color w:val="002060"/>
          <w:sz w:val="22"/>
          <w:szCs w:val="22"/>
          <w:highlight w:val="yellow"/>
        </w:rPr>
        <w:t>o cadastro de Cota na aba Distribuição</w:t>
      </w:r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onde o usuário selecionará </w:t>
      </w:r>
      <w:r w:rsidR="004E163F">
        <w:rPr>
          <w:rFonts w:ascii="Arial Narrow" w:hAnsi="Arial Narrow" w:cs="Arial"/>
          <w:color w:val="002060"/>
          <w:sz w:val="22"/>
          <w:szCs w:val="22"/>
          <w:highlight w:val="yellow"/>
        </w:rPr>
        <w:t>o tipo de serviço “entregador”</w:t>
      </w:r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. </w:t>
      </w:r>
      <w:r w:rsidR="004E163F">
        <w:rPr>
          <w:rFonts w:ascii="Arial Narrow" w:hAnsi="Arial Narrow" w:cs="Arial"/>
          <w:color w:val="002060"/>
          <w:sz w:val="22"/>
          <w:szCs w:val="22"/>
          <w:highlight w:val="yellow"/>
        </w:rPr>
        <w:t>Na aba Cotas p</w:t>
      </w:r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>oderá fazer um controle de qual cota já lhe devolveu ou não a Procuração</w:t>
      </w:r>
      <w:r w:rsidR="004E163F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(procuração assinada)</w:t>
      </w:r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. Caso tenha cotas que ainda não devolveram a procuração, esta deverá ser sinalizada na EMS 0211 – </w:t>
      </w:r>
      <w:proofErr w:type="spellStart"/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>Follow</w:t>
      </w:r>
      <w:proofErr w:type="spellEnd"/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proofErr w:type="spellStart"/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>up</w:t>
      </w:r>
      <w:proofErr w:type="spellEnd"/>
      <w:r w:rsidRPr="00934A13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Sistema.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4E163F" w:rsidRDefault="004E163F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11C74" w:rsidRDefault="00D11C74" w:rsidP="00D11C7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D11C74">
        <w:rPr>
          <w:rFonts w:ascii="Arial Narrow" w:hAnsi="Arial Narrow" w:cs="Arial"/>
          <w:color w:val="002060"/>
          <w:sz w:val="22"/>
          <w:szCs w:val="22"/>
          <w:highlight w:val="yellow"/>
        </w:rPr>
        <w:t>A entrada de CPF ou CNPJ deve ser validada conforme regra de calculo para validação desses números.</w:t>
      </w:r>
    </w:p>
    <w:p w:rsidR="00111DD4" w:rsidDel="00232FA6" w:rsidRDefault="00EF6CE3" w:rsidP="00E22DEA">
      <w:pPr>
        <w:ind w:left="360"/>
        <w:rPr>
          <w:del w:id="13" w:author="Kaina da Silva" w:date="2012-05-16T09:38:00Z"/>
          <w:rFonts w:ascii="Arial Narrow" w:hAnsi="Arial Narrow" w:cs="Arial"/>
          <w:color w:val="002060"/>
          <w:sz w:val="22"/>
          <w:szCs w:val="22"/>
        </w:rPr>
      </w:pPr>
      <w:del w:id="14" w:author="Kaina da Silva" w:date="2012-05-16T09:38:00Z">
        <w:r w:rsidDel="00232FA6">
          <w:rPr>
            <w:rFonts w:ascii="Arial Narrow" w:hAnsi="Arial Narrow" w:cs="Arial"/>
            <w:color w:val="002060"/>
            <w:sz w:val="22"/>
            <w:szCs w:val="22"/>
          </w:rPr>
          <w:delText>No caso de procuração, haverá necessidade de entrar com as informações dos dados da pessoa física que irá representar o entregador mediante a operação. No caso de haver procuração para um entregador do tipo pessoa física, todos os dados do procurador devem ser carregados nos campos relacionados.</w:delText>
        </w:r>
        <w:r w:rsidR="00551D1C" w:rsidDel="00232FA6">
          <w:rPr>
            <w:rFonts w:ascii="Arial Narrow" w:hAnsi="Arial Narrow" w:cs="Arial"/>
            <w:color w:val="002060"/>
            <w:sz w:val="22"/>
            <w:szCs w:val="22"/>
          </w:rPr>
          <w:delText xml:space="preserve"> </w:delText>
        </w:r>
      </w:del>
    </w:p>
    <w:p w:rsidR="00232FA6" w:rsidRDefault="00232FA6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lastRenderedPageBreak/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429A8" w:rsidRDefault="00B429A8" w:rsidP="00B429A8">
      <w:pPr>
        <w:pStyle w:val="PargrafodaLista"/>
        <w:ind w:left="360"/>
        <w:rPr>
          <w:rFonts w:ascii="Arial Narrow" w:hAnsi="Arial Narrow"/>
        </w:rPr>
      </w:pPr>
    </w:p>
    <w:p w:rsidR="00B3414E" w:rsidRDefault="00B3414E" w:rsidP="00B429A8">
      <w:pPr>
        <w:pStyle w:val="PargrafodaLista"/>
        <w:ind w:left="360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B3414E" w:rsidRDefault="00B3414E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entregador.</w:t>
      </w:r>
    </w:p>
    <w:p w:rsidR="00B3414E" w:rsidRDefault="00B3414E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Apelido / Nome Fantasia: Apelido para </w:t>
      </w:r>
      <w:proofErr w:type="gramStart"/>
      <w:r w:rsidR="00813972">
        <w:rPr>
          <w:rFonts w:ascii="Arial Narrow" w:hAnsi="Arial Narrow"/>
        </w:rPr>
        <w:t>entregador do tipo</w:t>
      </w:r>
      <w:r>
        <w:rPr>
          <w:rFonts w:ascii="Arial Narrow" w:hAnsi="Arial Narrow"/>
        </w:rPr>
        <w:t xml:space="preserve"> física</w:t>
      </w:r>
      <w:proofErr w:type="gramEnd"/>
      <w:r>
        <w:rPr>
          <w:rFonts w:ascii="Arial Narrow" w:hAnsi="Arial Narrow"/>
        </w:rPr>
        <w:t>, ou Nome Fantasia</w:t>
      </w:r>
      <w:r w:rsidR="00813972">
        <w:rPr>
          <w:rFonts w:ascii="Arial Narrow" w:hAnsi="Arial Narrow"/>
        </w:rPr>
        <w:t xml:space="preserve"> para entregador do tipo jurídica.</w:t>
      </w:r>
    </w:p>
    <w:p w:rsidR="00813972" w:rsidRDefault="00813972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CPF/CNPJ: CPF para entregador do tipo física, ou CNPJ para </w:t>
      </w:r>
      <w:proofErr w:type="gramStart"/>
      <w:r>
        <w:rPr>
          <w:rFonts w:ascii="Arial Narrow" w:hAnsi="Arial Narrow"/>
        </w:rPr>
        <w:t>entregador do tipo jurídica</w:t>
      </w:r>
      <w:proofErr w:type="gramEnd"/>
      <w:r>
        <w:rPr>
          <w:rFonts w:ascii="Arial Narrow" w:hAnsi="Arial Narrow"/>
        </w:rPr>
        <w:t>.</w:t>
      </w:r>
    </w:p>
    <w:p w:rsidR="00B3414E" w:rsidRDefault="00B3414E" w:rsidP="00B429A8">
      <w:pPr>
        <w:pStyle w:val="PargrafodaLista"/>
        <w:ind w:left="360"/>
        <w:rPr>
          <w:rFonts w:ascii="Arial Narrow" w:hAnsi="Arial Narrow"/>
        </w:rPr>
      </w:pPr>
    </w:p>
    <w:p w:rsidR="00B429A8" w:rsidRPr="00B429A8" w:rsidRDefault="00B429A8" w:rsidP="00B429A8">
      <w:pPr>
        <w:pStyle w:val="PargrafodaLista"/>
        <w:ind w:left="360"/>
        <w:rPr>
          <w:rFonts w:ascii="Arial Narrow" w:hAnsi="Arial Narrow"/>
        </w:rPr>
      </w:pPr>
      <w:r w:rsidRPr="00B429A8">
        <w:rPr>
          <w:rFonts w:ascii="Arial Narrow" w:hAnsi="Arial Narrow"/>
        </w:rPr>
        <w:t>De acordo com o tipo de cadastro (CPF ou CNPJ), são disponibilizados campos distintos para preenchimento pelo usuário, a saber: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111DD4" w:rsidRDefault="00111DD4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Entregador pessoa física:</w:t>
      </w:r>
    </w:p>
    <w:p w:rsidR="005F181F" w:rsidRDefault="005F181F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 xml:space="preserve">digo do entregador (no caso de inclusão </w:t>
      </w:r>
      <w:r w:rsidR="00CA5E0C">
        <w:rPr>
          <w:rFonts w:ascii="Arial Narrow" w:hAnsi="Arial Narrow"/>
        </w:rPr>
        <w:t>poderá ser</w:t>
      </w:r>
      <w:r>
        <w:rPr>
          <w:rFonts w:ascii="Arial Narrow" w:hAnsi="Arial Narrow"/>
        </w:rPr>
        <w:t xml:space="preserve"> </w:t>
      </w:r>
      <w:proofErr w:type="gramStart"/>
      <w:r w:rsidR="00751ABE">
        <w:rPr>
          <w:rFonts w:ascii="Arial Narrow" w:hAnsi="Arial Narrow"/>
        </w:rPr>
        <w:t>auto incremental</w:t>
      </w:r>
      <w:proofErr w:type="gramEnd"/>
      <w:r w:rsidR="00CA5E0C">
        <w:rPr>
          <w:rFonts w:ascii="Arial Narrow" w:hAnsi="Arial Narrow"/>
        </w:rPr>
        <w:t xml:space="preserve"> ou não, de acordo com</w:t>
      </w:r>
      <w:r w:rsidR="00813972">
        <w:rPr>
          <w:rFonts w:ascii="Arial Narrow" w:hAnsi="Arial Narrow"/>
        </w:rPr>
        <w:t xml:space="preserve"> parâmetro do distribuidor</w:t>
      </w:r>
      <w:r>
        <w:rPr>
          <w:rFonts w:ascii="Arial Narrow" w:hAnsi="Arial Narrow"/>
        </w:rPr>
        <w:t>)</w:t>
      </w:r>
      <w:r w:rsidR="00813972">
        <w:rPr>
          <w:rFonts w:ascii="Arial Narrow" w:hAnsi="Arial Narrow"/>
        </w:rPr>
        <w:t>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de atividade: data de inicio de atividade do entregador (deve carregar a data do sistema).</w:t>
      </w:r>
    </w:p>
    <w:p w:rsidR="00C50460" w:rsidRDefault="00111DD4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="00C50460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entregador</w:t>
      </w:r>
      <w:r w:rsidR="00E54175">
        <w:rPr>
          <w:rFonts w:ascii="Arial Narrow" w:hAnsi="Arial Narrow"/>
        </w:rPr>
        <w:t xml:space="preserve"> (obrigatório)</w:t>
      </w:r>
      <w:r w:rsidR="001F6C63">
        <w:rPr>
          <w:rFonts w:ascii="Arial Narrow" w:hAnsi="Arial Narrow"/>
        </w:rPr>
        <w:t>.</w:t>
      </w:r>
    </w:p>
    <w:p w:rsidR="00FD1DBF" w:rsidRDefault="00FD1DBF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Apelido: Apelido do entregador.</w:t>
      </w:r>
    </w:p>
    <w:p w:rsidR="002A358E" w:rsidRDefault="00111DD4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</w:t>
      </w:r>
      <w:r w:rsidR="002A358E">
        <w:rPr>
          <w:rFonts w:ascii="Arial Narrow" w:hAnsi="Arial Narrow"/>
        </w:rPr>
        <w:t xml:space="preserve">: </w:t>
      </w:r>
      <w:r w:rsidR="00492AE3">
        <w:rPr>
          <w:rFonts w:ascii="Arial Narrow" w:hAnsi="Arial Narrow"/>
        </w:rPr>
        <w:t>CPF</w:t>
      </w:r>
      <w:r>
        <w:rPr>
          <w:rFonts w:ascii="Arial Narrow" w:hAnsi="Arial Narrow"/>
        </w:rPr>
        <w:t xml:space="preserve"> do entregador</w:t>
      </w:r>
      <w:r w:rsidR="00E54175">
        <w:rPr>
          <w:rFonts w:ascii="Arial Narrow" w:hAnsi="Arial Narrow"/>
        </w:rPr>
        <w:t xml:space="preserve"> (</w:t>
      </w:r>
      <w:r w:rsidR="00492AE3">
        <w:rPr>
          <w:rFonts w:ascii="Arial Narrow" w:hAnsi="Arial Narrow"/>
        </w:rPr>
        <w:t>deve trazer esse campo preenchido do filtro</w:t>
      </w:r>
      <w:r w:rsidR="00E54175">
        <w:rPr>
          <w:rFonts w:ascii="Arial Narrow" w:hAnsi="Arial Narrow"/>
        </w:rPr>
        <w:t>)</w:t>
      </w:r>
      <w:r w:rsidR="002A358E">
        <w:rPr>
          <w:rFonts w:ascii="Arial Narrow" w:hAnsi="Arial Narrow"/>
        </w:rPr>
        <w:t>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R.G: RG do entregador (obrigatório).</w:t>
      </w:r>
    </w:p>
    <w:p w:rsidR="00106B1A" w:rsidRDefault="00CF5904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Ó</w:t>
      </w:r>
      <w:r w:rsidR="00106B1A">
        <w:rPr>
          <w:rFonts w:ascii="Arial Narrow" w:hAnsi="Arial Narrow"/>
        </w:rPr>
        <w:t>rgão Emissor e UF: órgão emissor do RG do entregador (obrigatório).</w:t>
      </w:r>
    </w:p>
    <w:p w:rsidR="00C50460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Nascimento</w:t>
      </w:r>
      <w:r w:rsidR="00F44199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de nascimento do entregador</w:t>
      </w:r>
      <w:r w:rsidR="00E54175">
        <w:rPr>
          <w:rFonts w:ascii="Arial Narrow" w:hAnsi="Arial Narrow"/>
        </w:rPr>
        <w:t xml:space="preserve"> (obrigatório)</w:t>
      </w:r>
      <w:r w:rsidR="00F44199">
        <w:rPr>
          <w:rFonts w:ascii="Arial Narrow" w:hAnsi="Arial Narrow"/>
        </w:rPr>
        <w:t>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Estado Civil: estado civil do entregador.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Sexo: sexo do entregador (Masculino, Feminino) (obrigatório).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Nacionalidade: nacionalidade do entregador.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Natural: naturalidade do entregador.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E-mail: </w:t>
      </w:r>
      <w:r w:rsidR="00751ABE">
        <w:rPr>
          <w:rFonts w:ascii="Arial Narrow" w:hAnsi="Arial Narrow"/>
        </w:rPr>
        <w:t>e-mail</w:t>
      </w:r>
      <w:r>
        <w:rPr>
          <w:rFonts w:ascii="Arial Narrow" w:hAnsi="Arial Narrow"/>
        </w:rPr>
        <w:t xml:space="preserve"> do entregador.</w:t>
      </w:r>
    </w:p>
    <w:p w:rsidR="00CA5E0C" w:rsidRDefault="007F5679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É</w:t>
      </w:r>
      <w:r w:rsidR="00CA5E0C">
        <w:rPr>
          <w:rFonts w:ascii="Arial Narrow" w:hAnsi="Arial Narrow"/>
        </w:rPr>
        <w:t xml:space="preserve"> comissionado</w:t>
      </w:r>
      <w:r w:rsidR="00751ABE">
        <w:rPr>
          <w:rFonts w:ascii="Arial Narrow" w:hAnsi="Arial Narrow"/>
        </w:rPr>
        <w:t>:</w:t>
      </w:r>
      <w:r w:rsidR="00CA5E0C">
        <w:rPr>
          <w:rFonts w:ascii="Arial Narrow" w:hAnsi="Arial Narrow"/>
        </w:rPr>
        <w:t xml:space="preserve"> </w:t>
      </w:r>
      <w:proofErr w:type="spellStart"/>
      <w:r w:rsidR="00CA5E0C">
        <w:rPr>
          <w:rFonts w:ascii="Arial Narrow" w:hAnsi="Arial Narrow"/>
        </w:rPr>
        <w:t>Checkbox</w:t>
      </w:r>
      <w:proofErr w:type="spellEnd"/>
      <w:r w:rsidR="00CA5E0C">
        <w:rPr>
          <w:rFonts w:ascii="Arial Narrow" w:hAnsi="Arial Narrow"/>
        </w:rPr>
        <w:t xml:space="preserve"> para indicação de comissão do Entregador (conceito de que o entregador possa ser comissionado de acordo com um percentual do faturamento das cotas que este atende).</w:t>
      </w:r>
    </w:p>
    <w:p w:rsidR="00942DAF" w:rsidRDefault="00942DAF" w:rsidP="00C50460">
      <w:pPr>
        <w:numPr>
          <w:ilvl w:val="0"/>
          <w:numId w:val="26"/>
        </w:numPr>
        <w:rPr>
          <w:rFonts w:ascii="Arial Narrow" w:hAnsi="Arial Narrow"/>
        </w:rPr>
      </w:pPr>
      <w:r w:rsidRPr="00B665EF">
        <w:rPr>
          <w:rFonts w:ascii="Arial Narrow" w:hAnsi="Arial Narrow"/>
          <w:highlight w:val="yellow"/>
        </w:rPr>
        <w:t>Informe</w:t>
      </w:r>
      <w:r w:rsidR="00B665EF" w:rsidRPr="00B665EF">
        <w:rPr>
          <w:rFonts w:ascii="Arial Narrow" w:hAnsi="Arial Narrow"/>
          <w:highlight w:val="yellow"/>
        </w:rPr>
        <w:t xml:space="preserve"> o</w:t>
      </w:r>
      <w:r w:rsidRPr="00B665EF">
        <w:rPr>
          <w:rFonts w:ascii="Arial Narrow" w:hAnsi="Arial Narrow"/>
          <w:highlight w:val="yellow"/>
        </w:rPr>
        <w:t xml:space="preserve"> %</w:t>
      </w:r>
      <w:r w:rsidR="00B665EF" w:rsidRPr="00B665EF">
        <w:rPr>
          <w:rFonts w:ascii="Arial Narrow" w:hAnsi="Arial Narrow"/>
          <w:highlight w:val="yellow"/>
        </w:rPr>
        <w:t xml:space="preserve"> de Comissão s/ Faturamento (Preço Capa)</w:t>
      </w:r>
      <w:r>
        <w:rPr>
          <w:rFonts w:ascii="Arial Narrow" w:hAnsi="Arial Narrow"/>
        </w:rPr>
        <w:t>: Caso seja indicado que o entregador seja comissionado, exibe este campo para entrar com o percentual de comissão que o entregador recebe.</w:t>
      </w:r>
    </w:p>
    <w:p w:rsidR="001F6C63" w:rsidRDefault="001F6C63" w:rsidP="002A358E">
      <w:pPr>
        <w:ind w:left="426"/>
        <w:rPr>
          <w:rFonts w:ascii="Arial Narrow" w:hAnsi="Arial Narrow"/>
        </w:rPr>
      </w:pPr>
    </w:p>
    <w:p w:rsidR="00FD1DBF" w:rsidRDefault="00FD1DBF" w:rsidP="00FD1DBF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Entregador pessoa jurídica:</w:t>
      </w:r>
    </w:p>
    <w:p w:rsidR="005F181F" w:rsidRDefault="005F181F" w:rsidP="005F181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 xml:space="preserve">digo do entregador (no caso de inclusão será </w:t>
      </w:r>
      <w:proofErr w:type="gramStart"/>
      <w:r>
        <w:rPr>
          <w:rFonts w:ascii="Arial Narrow" w:hAnsi="Arial Narrow"/>
        </w:rPr>
        <w:t>auto- incremental</w:t>
      </w:r>
      <w:proofErr w:type="gramEnd"/>
      <w:r>
        <w:rPr>
          <w:rFonts w:ascii="Arial Narrow" w:hAnsi="Arial Narrow"/>
        </w:rPr>
        <w:t>)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de atividade: data de inicio de atividade do entregador (deve carregar a data do sistema).</w:t>
      </w:r>
    </w:p>
    <w:p w:rsidR="00FD1DBF" w:rsidRDefault="00FD1DBF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406FB6" w:rsidRDefault="00406FB6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D1DBF" w:rsidRDefault="00FD1DBF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D1DBF" w:rsidRDefault="00000BC9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</w:t>
      </w:r>
      <w:r w:rsidR="00492AE3">
        <w:rPr>
          <w:rFonts w:ascii="Arial Narrow" w:hAnsi="Arial Narrow"/>
        </w:rPr>
        <w:t>CNPJ</w:t>
      </w:r>
      <w:r>
        <w:rPr>
          <w:rFonts w:ascii="Arial Narrow" w:hAnsi="Arial Narrow"/>
        </w:rPr>
        <w:t xml:space="preserve"> do entregador</w:t>
      </w:r>
      <w:r w:rsidR="00492AE3">
        <w:rPr>
          <w:rFonts w:ascii="Arial Narrow" w:hAnsi="Arial Narrow"/>
        </w:rPr>
        <w:t xml:space="preserve"> (deve trazer esse campo preenchido do filtro)</w:t>
      </w:r>
      <w:r>
        <w:rPr>
          <w:rFonts w:ascii="Arial Narrow" w:hAnsi="Arial Narrow"/>
        </w:rPr>
        <w:t>.</w:t>
      </w:r>
    </w:p>
    <w:p w:rsidR="00106B1A" w:rsidRDefault="00B3414E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E-mail: correio eletrônico da empresa.</w:t>
      </w:r>
    </w:p>
    <w:p w:rsidR="00B3414E" w:rsidRDefault="007F5679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É</w:t>
      </w:r>
      <w:r w:rsidR="00B3414E">
        <w:rPr>
          <w:rFonts w:ascii="Arial Narrow" w:hAnsi="Arial Narrow"/>
        </w:rPr>
        <w:t xml:space="preserve"> comissionado</w:t>
      </w:r>
      <w:r w:rsidR="00751ABE">
        <w:rPr>
          <w:rFonts w:ascii="Arial Narrow" w:hAnsi="Arial Narrow"/>
        </w:rPr>
        <w:t>:</w:t>
      </w:r>
      <w:r w:rsidR="00B3414E">
        <w:rPr>
          <w:rFonts w:ascii="Arial Narrow" w:hAnsi="Arial Narrow"/>
        </w:rPr>
        <w:t xml:space="preserve"> </w:t>
      </w:r>
      <w:r w:rsidR="00CB6334">
        <w:rPr>
          <w:rFonts w:ascii="Arial Narrow" w:hAnsi="Arial Narrow"/>
        </w:rPr>
        <w:t>Conceito</w:t>
      </w:r>
      <w:r w:rsidR="00B3414E">
        <w:rPr>
          <w:rFonts w:ascii="Arial Narrow" w:hAnsi="Arial Narrow"/>
        </w:rPr>
        <w:t xml:space="preserve"> de que o entregador possa ser comissionado de acordo com um percentual do faturamento das cotas que este atende</w:t>
      </w:r>
    </w:p>
    <w:p w:rsidR="001C1BE2" w:rsidRPr="001C1BE2" w:rsidRDefault="001C1BE2" w:rsidP="001C1BE2">
      <w:pPr>
        <w:numPr>
          <w:ilvl w:val="0"/>
          <w:numId w:val="26"/>
        </w:numPr>
        <w:rPr>
          <w:rFonts w:ascii="Arial Narrow" w:hAnsi="Arial Narrow"/>
        </w:rPr>
      </w:pPr>
      <w:r w:rsidRPr="00B665EF">
        <w:rPr>
          <w:rFonts w:ascii="Arial Narrow" w:hAnsi="Arial Narrow"/>
          <w:highlight w:val="yellow"/>
        </w:rPr>
        <w:t>Informe o % de Comissão s/ Faturamento (Preço Capa)</w:t>
      </w:r>
      <w:r>
        <w:rPr>
          <w:rFonts w:ascii="Arial Narrow" w:hAnsi="Arial Narrow"/>
        </w:rPr>
        <w:t>: Caso seja indicado que o entregador seja comissionado, exibe este campo para entrar com o percentual de comissão que o entregador recebe.</w:t>
      </w:r>
    </w:p>
    <w:p w:rsidR="00CB652B" w:rsidDel="001C1BE2" w:rsidRDefault="00CB652B" w:rsidP="00FD1DBF">
      <w:pPr>
        <w:numPr>
          <w:ilvl w:val="0"/>
          <w:numId w:val="26"/>
        </w:numPr>
        <w:rPr>
          <w:del w:id="15" w:author="Kaina da Silva" w:date="2012-05-16T09:52:00Z"/>
          <w:rFonts w:ascii="Arial Narrow" w:hAnsi="Arial Narrow"/>
        </w:rPr>
      </w:pPr>
      <w:del w:id="16" w:author="Kaina da Silva" w:date="2012-05-16T09:52:00Z">
        <w:r w:rsidDel="001C1BE2">
          <w:rPr>
            <w:rFonts w:ascii="Arial Narrow" w:hAnsi="Arial Narrow"/>
          </w:rPr>
          <w:delText>Procuração: indicação de procuração do entregador a uma pessoa terceira, nesse caso exibe campos para inserção das informações necessárias.</w:delText>
        </w:r>
      </w:del>
    </w:p>
    <w:p w:rsidR="00FD1DBF" w:rsidRDefault="00FD1DBF" w:rsidP="002A358E">
      <w:pPr>
        <w:ind w:left="426"/>
        <w:rPr>
          <w:rFonts w:ascii="Arial Narrow" w:hAnsi="Arial Narrow"/>
        </w:rPr>
      </w:pPr>
    </w:p>
    <w:p w:rsidR="008A3561" w:rsidRDefault="00BE3A41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Dados da </w:t>
      </w:r>
      <w:r w:rsidR="008A3561">
        <w:rPr>
          <w:rFonts w:ascii="Arial Narrow" w:hAnsi="Arial Narrow"/>
        </w:rPr>
        <w:t>Procuração:</w:t>
      </w:r>
    </w:p>
    <w:p w:rsidR="00B665EF" w:rsidRDefault="00B665EF" w:rsidP="002A358E">
      <w:pPr>
        <w:ind w:left="426"/>
        <w:rPr>
          <w:rFonts w:ascii="Arial Narrow" w:hAnsi="Arial Narrow"/>
        </w:rPr>
      </w:pPr>
      <w:r w:rsidRPr="00B665EF">
        <w:rPr>
          <w:rFonts w:ascii="Arial Narrow" w:hAnsi="Arial Narrow"/>
          <w:highlight w:val="yellow"/>
        </w:rPr>
        <w:t>Estes dados devem ser localizados no Cadastro da Cota e do Entregador, e devem ser exibidos apenas no documento de impressão.</w:t>
      </w:r>
    </w:p>
    <w:p w:rsidR="008E0457" w:rsidRDefault="008E0457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 atendida pelo entregador.</w:t>
      </w:r>
    </w:p>
    <w:p w:rsidR="008A3561" w:rsidRDefault="00BE3A41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do Jornaleiro</w:t>
      </w:r>
      <w:r w:rsidR="008A3561">
        <w:rPr>
          <w:rFonts w:ascii="Arial Narrow" w:hAnsi="Arial Narrow"/>
        </w:rPr>
        <w:t xml:space="preserve">: </w:t>
      </w:r>
      <w:r w:rsidR="00697CCD">
        <w:rPr>
          <w:rFonts w:ascii="Arial Narrow" w:hAnsi="Arial Narrow"/>
        </w:rPr>
        <w:t>Nome do jornaleiro</w:t>
      </w:r>
      <w:r w:rsidR="008A3561">
        <w:rPr>
          <w:rFonts w:ascii="Arial Narrow" w:hAnsi="Arial Narrow"/>
        </w:rPr>
        <w:t xml:space="preserve"> d</w:t>
      </w:r>
      <w:r w:rsidR="00697CCD">
        <w:rPr>
          <w:rFonts w:ascii="Arial Narrow" w:hAnsi="Arial Narrow"/>
        </w:rPr>
        <w:t>a</w:t>
      </w:r>
      <w:r w:rsidR="008A3561">
        <w:rPr>
          <w:rFonts w:ascii="Arial Narrow" w:hAnsi="Arial Narrow"/>
        </w:rPr>
        <w:t xml:space="preserve"> </w:t>
      </w:r>
      <w:r w:rsidR="00697CCD">
        <w:rPr>
          <w:rFonts w:ascii="Arial Narrow" w:hAnsi="Arial Narrow"/>
        </w:rPr>
        <w:t>cota</w:t>
      </w:r>
      <w:r w:rsidR="00557C12">
        <w:rPr>
          <w:rFonts w:ascii="Arial Narrow" w:hAnsi="Arial Narrow"/>
        </w:rPr>
        <w:t xml:space="preserve"> atendida pelo entregador</w:t>
      </w:r>
      <w:r w:rsidR="008A3561">
        <w:rPr>
          <w:rFonts w:ascii="Arial Narrow" w:hAnsi="Arial Narrow"/>
        </w:rPr>
        <w:t>.</w:t>
      </w:r>
    </w:p>
    <w:p w:rsidR="00697CCD" w:rsidRDefault="00697CCD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</w:t>
      </w:r>
      <w:r w:rsidR="00751ABE">
        <w:rPr>
          <w:rFonts w:ascii="Arial Narrow" w:hAnsi="Arial Narrow"/>
        </w:rPr>
        <w:t>Box</w:t>
      </w:r>
      <w:r>
        <w:rPr>
          <w:rFonts w:ascii="Arial Narrow" w:hAnsi="Arial Narrow"/>
        </w:rPr>
        <w:t xml:space="preserve"> relacionado </w:t>
      </w:r>
      <w:r w:rsidR="00751ABE">
        <w:rPr>
          <w:rFonts w:ascii="Arial Narrow" w:hAnsi="Arial Narrow"/>
        </w:rPr>
        <w:t>à</w:t>
      </w:r>
      <w:r>
        <w:rPr>
          <w:rFonts w:ascii="Arial Narrow" w:hAnsi="Arial Narrow"/>
        </w:rPr>
        <w:t xml:space="preserve"> cota do jornaleiro.</w:t>
      </w:r>
    </w:p>
    <w:p w:rsidR="00697CCD" w:rsidRDefault="008E0457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Nacionalidade:</w:t>
      </w:r>
      <w:r w:rsidR="00557C12">
        <w:rPr>
          <w:rFonts w:ascii="Arial Narrow" w:hAnsi="Arial Narrow"/>
        </w:rPr>
        <w:t xml:space="preserve"> nacionalidade do jornaleiro</w:t>
      </w:r>
    </w:p>
    <w:p w:rsidR="00557C12" w:rsidRDefault="00557C12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Estado Civil: estado civil do jornaleiro, combo com as opções: Solteiro, Casado, Divorciado, </w:t>
      </w:r>
      <w:r w:rsidR="00BC1599">
        <w:rPr>
          <w:rFonts w:ascii="Arial Narrow" w:hAnsi="Arial Narrow"/>
        </w:rPr>
        <w:t>Viúvo</w:t>
      </w:r>
      <w:r>
        <w:rPr>
          <w:rFonts w:ascii="Arial Narrow" w:hAnsi="Arial Narrow"/>
        </w:rPr>
        <w:t>.</w:t>
      </w:r>
    </w:p>
    <w:p w:rsidR="00557C12" w:rsidRDefault="00557C12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Endereço PDV: endereço da cota.</w:t>
      </w:r>
    </w:p>
    <w:p w:rsidR="00557C12" w:rsidRDefault="00557C12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CEP: </w:t>
      </w:r>
      <w:r w:rsidR="00751ABE">
        <w:rPr>
          <w:rFonts w:ascii="Arial Narrow" w:hAnsi="Arial Narrow"/>
        </w:rPr>
        <w:t>CEP</w:t>
      </w:r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da jornaleiro</w:t>
      </w:r>
      <w:proofErr w:type="gramEnd"/>
      <w:r>
        <w:rPr>
          <w:rFonts w:ascii="Arial Narrow" w:hAnsi="Arial Narrow"/>
        </w:rPr>
        <w:t xml:space="preserve"> da cota.</w:t>
      </w:r>
    </w:p>
    <w:p w:rsidR="00557C12" w:rsidRDefault="00557C12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Bairro: bairro do jornaleiro da cota.</w:t>
      </w:r>
    </w:p>
    <w:p w:rsidR="00557C12" w:rsidRDefault="00557C12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Cidade: cidade do jornaleiro da cota.</w:t>
      </w:r>
    </w:p>
    <w:p w:rsidR="00557C12" w:rsidRDefault="00557C12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Nº Permissão: numero da permissão da procuração.</w:t>
      </w:r>
    </w:p>
    <w:p w:rsidR="00557C12" w:rsidRDefault="00557C12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RG: </w:t>
      </w:r>
      <w:r w:rsidR="00751ABE">
        <w:rPr>
          <w:rFonts w:ascii="Arial Narrow" w:hAnsi="Arial Narrow"/>
        </w:rPr>
        <w:t>RG</w:t>
      </w:r>
      <w:r>
        <w:rPr>
          <w:rFonts w:ascii="Arial Narrow" w:hAnsi="Arial Narrow"/>
        </w:rPr>
        <w:t xml:space="preserve"> </w:t>
      </w:r>
      <w:r w:rsidR="00BC1599">
        <w:rPr>
          <w:rFonts w:ascii="Arial Narrow" w:hAnsi="Arial Narrow"/>
        </w:rPr>
        <w:t>do jornaleiro da cota.</w:t>
      </w:r>
    </w:p>
    <w:p w:rsidR="00BC1599" w:rsidRDefault="00BC1599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CPF: </w:t>
      </w:r>
      <w:r w:rsidR="00751ABE">
        <w:rPr>
          <w:rFonts w:ascii="Arial Narrow" w:hAnsi="Arial Narrow"/>
        </w:rPr>
        <w:t>CPF</w:t>
      </w:r>
      <w:r>
        <w:rPr>
          <w:rFonts w:ascii="Arial Narrow" w:hAnsi="Arial Narrow"/>
        </w:rPr>
        <w:t xml:space="preserve"> do jornaleiro da cota.</w:t>
      </w:r>
    </w:p>
    <w:p w:rsidR="00BC1599" w:rsidRDefault="00BC1599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Procurador: Nome do procurador que irá representar a Cota.</w:t>
      </w:r>
    </w:p>
    <w:p w:rsidR="00BC1599" w:rsidRDefault="00BC1599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Estado civil: Estado civil do procurador, combo com as opções: Solteiro, Casado, Divorciado, Viúvo.</w:t>
      </w:r>
    </w:p>
    <w:p w:rsidR="00BC1599" w:rsidRDefault="00BC1599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procurador.</w:t>
      </w:r>
    </w:p>
    <w:p w:rsidR="00BC1599" w:rsidRDefault="00BC1599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RG: </w:t>
      </w:r>
      <w:r w:rsidR="00751ABE">
        <w:rPr>
          <w:rFonts w:ascii="Arial Narrow" w:hAnsi="Arial Narrow"/>
        </w:rPr>
        <w:t>RG</w:t>
      </w:r>
      <w:r>
        <w:rPr>
          <w:rFonts w:ascii="Arial Narrow" w:hAnsi="Arial Narrow"/>
        </w:rPr>
        <w:t xml:space="preserve"> do entregador.</w:t>
      </w:r>
    </w:p>
    <w:p w:rsidR="00BC1599" w:rsidRDefault="00BC1599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Nacionalidade: nacionalidade do procurador.</w:t>
      </w:r>
    </w:p>
    <w:p w:rsidR="00BC1599" w:rsidRDefault="00BC1599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Profissão: profissão do procurador.</w:t>
      </w:r>
    </w:p>
    <w:p w:rsidR="008A3561" w:rsidRDefault="008A3561" w:rsidP="002A358E">
      <w:pPr>
        <w:ind w:left="426"/>
        <w:rPr>
          <w:rFonts w:ascii="Arial Narrow" w:hAnsi="Arial Narrow"/>
        </w:rPr>
      </w:pPr>
    </w:p>
    <w:p w:rsidR="00934A13" w:rsidRPr="001C1BE2" w:rsidRDefault="00934A13" w:rsidP="00934A13">
      <w:pPr>
        <w:ind w:left="426"/>
        <w:rPr>
          <w:rFonts w:ascii="Arial Narrow" w:hAnsi="Arial Narrow"/>
          <w:highlight w:val="yellow"/>
        </w:rPr>
      </w:pPr>
      <w:r w:rsidRPr="001C1BE2">
        <w:rPr>
          <w:rFonts w:ascii="Arial Narrow" w:hAnsi="Arial Narrow"/>
          <w:highlight w:val="yellow"/>
        </w:rPr>
        <w:t>Aba – Cotas (CPF/CNPJ)</w:t>
      </w:r>
    </w:p>
    <w:p w:rsidR="00934A13" w:rsidRPr="001C1BE2" w:rsidRDefault="00934A13" w:rsidP="00934A13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C1BE2">
        <w:rPr>
          <w:rFonts w:ascii="Arial Narrow" w:hAnsi="Arial Narrow"/>
          <w:highlight w:val="yellow"/>
        </w:rPr>
        <w:t>Entregador:</w:t>
      </w:r>
      <w:r w:rsidR="001C1BE2">
        <w:rPr>
          <w:rFonts w:ascii="Arial Narrow" w:hAnsi="Arial Narrow"/>
          <w:highlight w:val="yellow"/>
        </w:rPr>
        <w:t xml:space="preserve"> Nome do Entregador.</w:t>
      </w:r>
    </w:p>
    <w:p w:rsidR="00934A13" w:rsidRPr="001C1BE2" w:rsidRDefault="00934A13" w:rsidP="00934A13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C1BE2">
        <w:rPr>
          <w:rFonts w:ascii="Arial Narrow" w:hAnsi="Arial Narrow"/>
          <w:highlight w:val="yellow"/>
        </w:rPr>
        <w:t>Box:</w:t>
      </w:r>
      <w:r w:rsidR="001C1BE2">
        <w:rPr>
          <w:rFonts w:ascii="Arial Narrow" w:hAnsi="Arial Narrow"/>
          <w:highlight w:val="yellow"/>
        </w:rPr>
        <w:t xml:space="preserve"> Box que onde o roteiro do entregador está cadastrado.</w:t>
      </w:r>
    </w:p>
    <w:p w:rsidR="00934A13" w:rsidRDefault="00934A13" w:rsidP="00934A13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C1BE2">
        <w:rPr>
          <w:rFonts w:ascii="Arial Narrow" w:hAnsi="Arial Narrow"/>
          <w:highlight w:val="yellow"/>
        </w:rPr>
        <w:t>Roteiro:</w:t>
      </w:r>
      <w:r w:rsidR="001C1BE2">
        <w:rPr>
          <w:rFonts w:ascii="Arial Narrow" w:hAnsi="Arial Narrow"/>
          <w:highlight w:val="yellow"/>
        </w:rPr>
        <w:t xml:space="preserve"> Roteiro que o Entregador está Cadastrado.</w:t>
      </w:r>
    </w:p>
    <w:p w:rsidR="00934A13" w:rsidRPr="001C1BE2" w:rsidRDefault="00934A13" w:rsidP="00934A13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C1BE2">
        <w:rPr>
          <w:rFonts w:ascii="Arial Narrow" w:hAnsi="Arial Narrow"/>
          <w:highlight w:val="yellow"/>
        </w:rPr>
        <w:t>Rota:</w:t>
      </w:r>
      <w:r w:rsidR="001C1BE2" w:rsidRPr="001C1BE2">
        <w:rPr>
          <w:rFonts w:ascii="Arial Narrow" w:hAnsi="Arial Narrow"/>
          <w:highlight w:val="yellow"/>
        </w:rPr>
        <w:t xml:space="preserve"> </w:t>
      </w:r>
      <w:r w:rsidR="001C1BE2">
        <w:rPr>
          <w:rFonts w:ascii="Arial Narrow" w:hAnsi="Arial Narrow"/>
          <w:highlight w:val="yellow"/>
        </w:rPr>
        <w:t>Rota que o Entregador está Cadastrado.</w:t>
      </w:r>
    </w:p>
    <w:p w:rsidR="00934A13" w:rsidRPr="001C1BE2" w:rsidRDefault="00934A13" w:rsidP="00934A13">
      <w:pPr>
        <w:ind w:left="426"/>
        <w:rPr>
          <w:rFonts w:ascii="Arial Narrow" w:hAnsi="Arial Narrow"/>
          <w:highlight w:val="yellow"/>
        </w:rPr>
      </w:pPr>
    </w:p>
    <w:p w:rsidR="00934A13" w:rsidRPr="001C1BE2" w:rsidRDefault="00934A13" w:rsidP="00934A13">
      <w:pPr>
        <w:ind w:left="426"/>
        <w:rPr>
          <w:rFonts w:ascii="Arial Narrow" w:hAnsi="Arial Narrow"/>
          <w:highlight w:val="yellow"/>
        </w:rPr>
      </w:pPr>
      <w:r w:rsidRPr="001C1BE2">
        <w:rPr>
          <w:rFonts w:ascii="Arial Narrow" w:hAnsi="Arial Narrow"/>
          <w:highlight w:val="yellow"/>
        </w:rPr>
        <w:t>Grid:</w:t>
      </w:r>
    </w:p>
    <w:p w:rsidR="00934A13" w:rsidRPr="001C1BE2" w:rsidRDefault="00934A13" w:rsidP="00934A13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1C1BE2">
        <w:rPr>
          <w:rFonts w:ascii="Arial Narrow" w:hAnsi="Arial Narrow"/>
          <w:highlight w:val="yellow"/>
        </w:rPr>
        <w:t>Cota</w:t>
      </w:r>
      <w:r w:rsidR="001C1BE2">
        <w:rPr>
          <w:rFonts w:ascii="Arial Narrow" w:hAnsi="Arial Narrow"/>
          <w:highlight w:val="yellow"/>
        </w:rPr>
        <w:t>: Número da(s) cota(s) que são atendidas por este entregador (são as mesmas relacionadas na Roteirização).</w:t>
      </w:r>
    </w:p>
    <w:p w:rsidR="007929C0" w:rsidRDefault="00454CB6" w:rsidP="001C1BE2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lastRenderedPageBreak/>
        <w:t>Nome</w:t>
      </w:r>
      <w:r w:rsidR="001C1BE2">
        <w:rPr>
          <w:rFonts w:ascii="Arial Narrow" w:hAnsi="Arial Narrow"/>
          <w:highlight w:val="yellow"/>
        </w:rPr>
        <w:t>: Nome do Jornaleiro da(s) cota(s) que são atendidas por este entregador (são as mesmas relacionadas na Roteirização)</w:t>
      </w:r>
    </w:p>
    <w:p w:rsidR="007929C0" w:rsidRPr="001C1BE2" w:rsidRDefault="007929C0" w:rsidP="007929C0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1C1BE2">
        <w:rPr>
          <w:rFonts w:ascii="Arial Narrow" w:hAnsi="Arial Narrow"/>
          <w:highlight w:val="yellow"/>
        </w:rPr>
        <w:t xml:space="preserve">Procuração </w:t>
      </w:r>
      <w:r>
        <w:rPr>
          <w:rFonts w:ascii="Arial Narrow" w:hAnsi="Arial Narrow"/>
          <w:highlight w:val="yellow"/>
        </w:rPr>
        <w:t>Assinada</w:t>
      </w:r>
      <w:r w:rsidRPr="001C1BE2">
        <w:rPr>
          <w:rFonts w:ascii="Arial Narrow" w:hAnsi="Arial Narrow"/>
          <w:highlight w:val="yellow"/>
        </w:rPr>
        <w:t>:</w:t>
      </w:r>
      <w:r>
        <w:rPr>
          <w:rFonts w:ascii="Arial Narrow" w:hAnsi="Arial Narrow"/>
          <w:highlight w:val="yellow"/>
        </w:rPr>
        <w:t xml:space="preserve"> </w:t>
      </w:r>
      <w:proofErr w:type="spellStart"/>
      <w:r>
        <w:rPr>
          <w:rFonts w:ascii="Arial Narrow" w:hAnsi="Arial Narrow"/>
          <w:highlight w:val="yellow"/>
        </w:rPr>
        <w:t>Flag</w:t>
      </w:r>
      <w:proofErr w:type="spellEnd"/>
      <w:r>
        <w:rPr>
          <w:rFonts w:ascii="Arial Narrow" w:hAnsi="Arial Narrow"/>
          <w:highlight w:val="yellow"/>
        </w:rPr>
        <w:t xml:space="preserve"> para sinalização se a Procuração foi devolvida pela Cota. (campo não editável, deve ser demonstrada a informação inclusa no cadastro da cota, aba Distribuição, campo: Recebido?).</w:t>
      </w:r>
    </w:p>
    <w:p w:rsidR="00934A13" w:rsidRPr="001C1BE2" w:rsidRDefault="00934A13" w:rsidP="00934A13">
      <w:pPr>
        <w:rPr>
          <w:rFonts w:ascii="Arial Narrow" w:hAnsi="Arial Narrow"/>
          <w:highlight w:val="yellow"/>
        </w:rPr>
      </w:pPr>
    </w:p>
    <w:p w:rsidR="00FD1DBF" w:rsidRDefault="00DD5F58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Consulta:</w:t>
      </w:r>
    </w:p>
    <w:p w:rsidR="00DD5F58" w:rsidRDefault="00DD5F58" w:rsidP="002A358E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DD5F58" w:rsidRDefault="002677FD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 do entregador</w:t>
      </w:r>
      <w:r w:rsidR="00CB6334">
        <w:rPr>
          <w:rFonts w:ascii="Arial Narrow" w:hAnsi="Arial Narrow"/>
        </w:rPr>
        <w:t xml:space="preserve"> retorna</w:t>
      </w:r>
      <w:r>
        <w:rPr>
          <w:rFonts w:ascii="Arial Narrow" w:hAnsi="Arial Narrow"/>
        </w:rPr>
        <w:t xml:space="preserve"> conforme cadastro.</w:t>
      </w:r>
    </w:p>
    <w:p w:rsidR="002677FD" w:rsidRDefault="002677FD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ou Razão social do entregador</w:t>
      </w:r>
      <w:r w:rsidR="00CB6334">
        <w:rPr>
          <w:rFonts w:ascii="Arial Narrow" w:hAnsi="Arial Narrow"/>
        </w:rPr>
        <w:t xml:space="preserve"> retorna</w:t>
      </w:r>
      <w:r>
        <w:rPr>
          <w:rFonts w:ascii="Arial Narrow" w:hAnsi="Arial Narrow"/>
        </w:rPr>
        <w:t xml:space="preserve"> conforme cadastro.</w:t>
      </w:r>
    </w:p>
    <w:p w:rsidR="002677FD" w:rsidRDefault="002677FD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CPF/CNPJ: CPF ou CNPJ do entregador</w:t>
      </w:r>
      <w:r w:rsidR="00CB6334">
        <w:rPr>
          <w:rFonts w:ascii="Arial Narrow" w:hAnsi="Arial Narrow"/>
        </w:rPr>
        <w:t xml:space="preserve"> retorna</w:t>
      </w:r>
      <w:r>
        <w:rPr>
          <w:rFonts w:ascii="Arial Narrow" w:hAnsi="Arial Narrow"/>
        </w:rPr>
        <w:t xml:space="preserve"> conforme cadastro.</w:t>
      </w:r>
    </w:p>
    <w:p w:rsidR="00C21B06" w:rsidRDefault="00C21B06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Apelido/Nome Fantasia: Apelido ou Nome Fantasia do Entr</w:t>
      </w:r>
      <w:r w:rsidR="00790A00">
        <w:rPr>
          <w:rFonts w:ascii="Arial Narrow" w:hAnsi="Arial Narrow"/>
        </w:rPr>
        <w:t>e</w:t>
      </w:r>
      <w:r>
        <w:rPr>
          <w:rFonts w:ascii="Arial Narrow" w:hAnsi="Arial Narrow"/>
        </w:rPr>
        <w:t>gador</w:t>
      </w:r>
      <w:r w:rsidR="00CB6334">
        <w:rPr>
          <w:rFonts w:ascii="Arial Narrow" w:hAnsi="Arial Narrow"/>
        </w:rPr>
        <w:t xml:space="preserve"> retorna</w:t>
      </w:r>
      <w:r>
        <w:rPr>
          <w:rFonts w:ascii="Arial Narrow" w:hAnsi="Arial Narrow"/>
        </w:rPr>
        <w:t xml:space="preserve"> conforme cadastro</w:t>
      </w:r>
    </w:p>
    <w:p w:rsidR="002677FD" w:rsidRDefault="002677FD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do entregador</w:t>
      </w:r>
      <w:r w:rsidR="00CB6334">
        <w:rPr>
          <w:rFonts w:ascii="Arial Narrow" w:hAnsi="Arial Narrow"/>
        </w:rPr>
        <w:t xml:space="preserve"> retorna</w:t>
      </w:r>
      <w:r>
        <w:rPr>
          <w:rFonts w:ascii="Arial Narrow" w:hAnsi="Arial Narrow"/>
        </w:rPr>
        <w:t xml:space="preserve"> conforme cadastro.</w:t>
      </w:r>
    </w:p>
    <w:p w:rsidR="008D2D4A" w:rsidRDefault="002677FD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</w:t>
      </w:r>
      <w:r w:rsidR="00CF5904">
        <w:rPr>
          <w:rFonts w:ascii="Arial Narrow" w:hAnsi="Arial Narrow"/>
        </w:rPr>
        <w:t>m</w:t>
      </w:r>
      <w:r>
        <w:rPr>
          <w:rFonts w:ascii="Arial Narrow" w:hAnsi="Arial Narrow"/>
        </w:rPr>
        <w:t>ail</w:t>
      </w:r>
      <w:r w:rsidR="008D2D4A">
        <w:rPr>
          <w:rFonts w:ascii="Arial Narrow" w:hAnsi="Arial Narrow"/>
        </w:rPr>
        <w:t xml:space="preserve">: </w:t>
      </w:r>
      <w:r w:rsidR="00CB6334">
        <w:rPr>
          <w:rFonts w:ascii="Arial Narrow" w:hAnsi="Arial Narrow"/>
        </w:rPr>
        <w:t>e-mail</w:t>
      </w:r>
      <w:r w:rsidR="008D2D4A">
        <w:rPr>
          <w:rFonts w:ascii="Arial Narrow" w:hAnsi="Arial Narrow"/>
        </w:rPr>
        <w:t xml:space="preserve"> do entregador</w:t>
      </w:r>
      <w:r w:rsidR="00CB6334">
        <w:rPr>
          <w:rFonts w:ascii="Arial Narrow" w:hAnsi="Arial Narrow"/>
        </w:rPr>
        <w:t xml:space="preserve"> retorna</w:t>
      </w:r>
      <w:r w:rsidR="008D2D4A">
        <w:rPr>
          <w:rFonts w:ascii="Arial Narrow" w:hAnsi="Arial Narrow"/>
        </w:rPr>
        <w:t xml:space="preserve"> conforme cadastro.</w:t>
      </w:r>
    </w:p>
    <w:p w:rsidR="002677FD" w:rsidRPr="002677FD" w:rsidRDefault="008D2D4A" w:rsidP="00934A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selecionado.</w:t>
      </w:r>
    </w:p>
    <w:p w:rsidR="00EF6CE3" w:rsidRDefault="00EF6CE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BC1599" w:rsidRDefault="00BC1599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Imprimir Procuração: envia para impressão os dados da procuração conforme </w:t>
      </w:r>
      <w:r w:rsidR="00790A00">
        <w:rPr>
          <w:rFonts w:ascii="Arial Narrow" w:hAnsi="Arial Narrow"/>
        </w:rPr>
        <w:t xml:space="preserve">dados da procuração (gera um </w:t>
      </w:r>
      <w:proofErr w:type="spellStart"/>
      <w:r w:rsidR="00790A00">
        <w:rPr>
          <w:rFonts w:ascii="Arial Narrow" w:hAnsi="Arial Narrow"/>
        </w:rPr>
        <w:t>pdf</w:t>
      </w:r>
      <w:proofErr w:type="spellEnd"/>
      <w:r w:rsidR="00790A00">
        <w:rPr>
          <w:rFonts w:ascii="Arial Narrow" w:hAnsi="Arial Narrow"/>
        </w:rPr>
        <w:t xml:space="preserve"> pra visualização)</w:t>
      </w:r>
      <w:r>
        <w:rPr>
          <w:rFonts w:ascii="Arial Narrow" w:hAnsi="Arial Narrow"/>
        </w:rPr>
        <w:t>.</w:t>
      </w:r>
    </w:p>
    <w:p w:rsidR="00D76BE1" w:rsidRPr="001746F6" w:rsidRDefault="001C1BE2" w:rsidP="00D76BE1">
      <w:pPr>
        <w:pStyle w:val="PargrafodaLista"/>
        <w:numPr>
          <w:ilvl w:val="0"/>
          <w:numId w:val="26"/>
        </w:numPr>
        <w:rPr>
          <w:rFonts w:ascii="Arial Narrow" w:hAnsi="Arial Narrow"/>
          <w:strike/>
          <w:highlight w:val="yellow"/>
        </w:rPr>
      </w:pPr>
      <w:r w:rsidRPr="001746F6">
        <w:rPr>
          <w:rFonts w:ascii="Arial Narrow" w:hAnsi="Arial Narrow"/>
          <w:strike/>
          <w:highlight w:val="yellow"/>
        </w:rPr>
        <w:t>Roteirização: Link que direciona o usuário para a tela de Roteirização.</w:t>
      </w:r>
    </w:p>
    <w:p w:rsidR="00C50460" w:rsidRDefault="00C50460">
      <w:pPr>
        <w:rPr>
          <w:rFonts w:ascii="Arial Narrow" w:hAnsi="Arial Narrow"/>
        </w:rPr>
      </w:pPr>
      <w:bookmarkStart w:id="17" w:name="_GoBack"/>
      <w:bookmarkEnd w:id="17"/>
    </w:p>
    <w:p w:rsidR="001F6C63" w:rsidRDefault="001F6C63">
      <w:pPr>
        <w:rPr>
          <w:rFonts w:ascii="Arial Narrow" w:hAnsi="Arial Narrow"/>
        </w:rPr>
      </w:pPr>
    </w:p>
    <w:p w:rsidR="0030596D" w:rsidRDefault="007F5679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Consulta</w:t>
      </w:r>
    </w:p>
    <w:p w:rsidR="007F5679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F07CCD7" wp14:editId="794A2480">
            <wp:extent cx="6113780" cy="3783330"/>
            <wp:effectExtent l="0" t="0" r="127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3" w:rsidRDefault="00D00A63">
      <w:pPr>
        <w:rPr>
          <w:rFonts w:ascii="Arial Narrow" w:hAnsi="Arial Narrow"/>
        </w:rPr>
      </w:pPr>
    </w:p>
    <w:p w:rsidR="00D00A63" w:rsidRDefault="00D00A6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Entregador – pessoa </w:t>
      </w:r>
      <w:r w:rsidR="00751ABE">
        <w:rPr>
          <w:rFonts w:ascii="Arial Narrow" w:hAnsi="Arial Narrow"/>
        </w:rPr>
        <w:t>física</w:t>
      </w:r>
    </w:p>
    <w:p w:rsidR="00D76BE1" w:rsidRDefault="00D76BE1">
      <w:pPr>
        <w:rPr>
          <w:rFonts w:ascii="Arial Narrow" w:hAnsi="Arial Narrow"/>
        </w:rPr>
      </w:pPr>
    </w:p>
    <w:p w:rsidR="00D00A63" w:rsidRDefault="00CB633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C32699D" wp14:editId="550A5E29">
            <wp:extent cx="6120765" cy="4511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1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A63" w:rsidRDefault="00D00A63">
      <w:pPr>
        <w:rPr>
          <w:rFonts w:ascii="Arial Narrow" w:hAnsi="Arial Narrow"/>
        </w:rPr>
      </w:pPr>
    </w:p>
    <w:p w:rsidR="00D00A63" w:rsidRDefault="00D00A63">
      <w:pPr>
        <w:rPr>
          <w:rFonts w:ascii="Arial Narrow" w:hAnsi="Arial Narrow"/>
        </w:rPr>
      </w:pPr>
      <w:r>
        <w:rPr>
          <w:rFonts w:ascii="Arial Narrow" w:hAnsi="Arial Narrow"/>
        </w:rPr>
        <w:t>Cadastro de Entregador – Pessoa jurídica</w:t>
      </w:r>
    </w:p>
    <w:p w:rsidR="00942DAF" w:rsidRDefault="00942DAF">
      <w:pPr>
        <w:rPr>
          <w:rFonts w:ascii="Arial Narrow" w:hAnsi="Arial Narrow"/>
        </w:rPr>
      </w:pPr>
    </w:p>
    <w:p w:rsidR="00B722A5" w:rsidRDefault="00CE0682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F6BB7C7" wp14:editId="22762EC7">
            <wp:extent cx="6120765" cy="44697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32" w:rsidRDefault="00EB6532">
      <w:pPr>
        <w:rPr>
          <w:rFonts w:ascii="Arial Narrow" w:hAnsi="Arial Narrow"/>
        </w:rPr>
      </w:pPr>
    </w:p>
    <w:p w:rsidR="00EB6532" w:rsidRDefault="00EB6532">
      <w:pPr>
        <w:rPr>
          <w:rFonts w:ascii="Arial Narrow" w:hAnsi="Arial Narrow"/>
        </w:rPr>
      </w:pPr>
    </w:p>
    <w:p w:rsidR="00B665EF" w:rsidRDefault="00B665EF">
      <w:pPr>
        <w:rPr>
          <w:rFonts w:ascii="Arial Narrow" w:hAnsi="Arial Narrow"/>
        </w:rPr>
      </w:pPr>
      <w:r w:rsidRPr="00CB6334">
        <w:rPr>
          <w:rFonts w:ascii="Arial Narrow" w:hAnsi="Arial Narrow"/>
          <w:highlight w:val="yellow"/>
        </w:rPr>
        <w:t>Aba – Cotas (também utilizada para impressão da Procuração</w:t>
      </w:r>
      <w:r w:rsidR="00CB6334" w:rsidRPr="00CB6334">
        <w:rPr>
          <w:rFonts w:ascii="Arial Narrow" w:hAnsi="Arial Narrow"/>
          <w:highlight w:val="yellow"/>
        </w:rPr>
        <w:t>)</w:t>
      </w:r>
      <w:r w:rsidR="00CB6334">
        <w:rPr>
          <w:rFonts w:ascii="Arial Narrow" w:hAnsi="Arial Narrow"/>
        </w:rPr>
        <w:t>.</w:t>
      </w:r>
    </w:p>
    <w:p w:rsidR="00B665EF" w:rsidRDefault="00EB6532" w:rsidP="00402BB6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7590" cy="39109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5F" w:rsidRDefault="00E7405F">
      <w:pPr>
        <w:rPr>
          <w:rFonts w:ascii="Arial Narrow" w:hAnsi="Arial Narrow"/>
        </w:rPr>
      </w:pPr>
    </w:p>
    <w:p w:rsidR="00E7405F" w:rsidRDefault="00E7405F">
      <w:pPr>
        <w:rPr>
          <w:rFonts w:ascii="Arial Narrow" w:hAnsi="Arial Narrow"/>
        </w:rPr>
      </w:pPr>
    </w:p>
    <w:p w:rsidR="00E7405F" w:rsidRDefault="00B665EF">
      <w:pPr>
        <w:rPr>
          <w:rFonts w:ascii="Arial Narrow" w:hAnsi="Arial Narrow"/>
        </w:rPr>
      </w:pPr>
      <w:r>
        <w:rPr>
          <w:rFonts w:ascii="Arial Narrow" w:hAnsi="Arial Narrow"/>
        </w:rPr>
        <w:t>Documento - Procuração</w:t>
      </w:r>
    </w:p>
    <w:p w:rsidR="00E7405F" w:rsidRDefault="00E7405F">
      <w:pPr>
        <w:rPr>
          <w:rFonts w:ascii="Arial Narrow" w:hAnsi="Arial Narrow"/>
        </w:rPr>
      </w:pPr>
    </w:p>
    <w:p w:rsidR="00E7405F" w:rsidRDefault="00E7405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A7C83F1" wp14:editId="15DEBF19">
            <wp:extent cx="6120130" cy="4297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r w:rsidR="00751ABE" w:rsidRPr="00875148">
        <w:rPr>
          <w:rFonts w:ascii="Arial Narrow" w:hAnsi="Arial Narrow"/>
        </w:rPr>
        <w:t>sequência</w:t>
      </w:r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E0B" w:rsidRDefault="00572E0B">
      <w:r>
        <w:separator/>
      </w:r>
    </w:p>
  </w:endnote>
  <w:endnote w:type="continuationSeparator" w:id="0">
    <w:p w:rsidR="00572E0B" w:rsidRDefault="0057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EF" w:rsidRDefault="00B665E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1746F6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1746F6">
      <w:rPr>
        <w:rStyle w:val="Nmerodepgina"/>
        <w:rFonts w:ascii="Arial" w:hAnsi="Arial"/>
        <w:noProof/>
        <w:snapToGrid w:val="0"/>
      </w:rPr>
      <w:t>13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E0B" w:rsidRDefault="00572E0B">
      <w:r>
        <w:separator/>
      </w:r>
    </w:p>
  </w:footnote>
  <w:footnote w:type="continuationSeparator" w:id="0">
    <w:p w:rsidR="00572E0B" w:rsidRDefault="00572E0B">
      <w:r>
        <w:continuationSeparator/>
      </w:r>
    </w:p>
  </w:footnote>
  <w:footnote w:id="1">
    <w:p w:rsidR="00B665EF" w:rsidRDefault="00B665E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665EF" w:rsidRDefault="00B665E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665EF" w:rsidRDefault="00B665E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665EF" w:rsidRDefault="00B665E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665EF" w:rsidRDefault="00B665E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665EF" w:rsidRDefault="00B665E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665E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665EF" w:rsidRDefault="00B665E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665EF" w:rsidRDefault="00B665E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665EF" w:rsidRDefault="00B665E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665EF" w:rsidRDefault="00B665E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B665EF">
      <w:trPr>
        <w:cantSplit/>
        <w:trHeight w:val="337"/>
        <w:jc w:val="center"/>
      </w:trPr>
      <w:tc>
        <w:tcPr>
          <w:tcW w:w="2089" w:type="dxa"/>
          <w:vMerge/>
        </w:tcPr>
        <w:p w:rsidR="00B665EF" w:rsidRDefault="00B665E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665EF" w:rsidRDefault="00B665E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665EF" w:rsidRDefault="00B665E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665EF" w:rsidRDefault="00B665E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B665E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665EF" w:rsidRDefault="00B665E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665E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665EF" w:rsidRDefault="00B665E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B665EF" w:rsidRDefault="00B665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FAA2D04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8F523C6"/>
    <w:multiLevelType w:val="hybridMultilevel"/>
    <w:tmpl w:val="29BED9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456A17"/>
    <w:multiLevelType w:val="hybridMultilevel"/>
    <w:tmpl w:val="64EE75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7"/>
  </w:num>
  <w:num w:numId="28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BC9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646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6B1A"/>
    <w:rsid w:val="00107798"/>
    <w:rsid w:val="00107843"/>
    <w:rsid w:val="00111DD4"/>
    <w:rsid w:val="00111FA2"/>
    <w:rsid w:val="0011241E"/>
    <w:rsid w:val="00112EFC"/>
    <w:rsid w:val="00116B72"/>
    <w:rsid w:val="0012448A"/>
    <w:rsid w:val="001252E4"/>
    <w:rsid w:val="001266B7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46F6"/>
    <w:rsid w:val="00176665"/>
    <w:rsid w:val="00176B48"/>
    <w:rsid w:val="001776B5"/>
    <w:rsid w:val="0018054E"/>
    <w:rsid w:val="0018172E"/>
    <w:rsid w:val="001826EF"/>
    <w:rsid w:val="00186729"/>
    <w:rsid w:val="001875F8"/>
    <w:rsid w:val="0018798B"/>
    <w:rsid w:val="0019052C"/>
    <w:rsid w:val="00190B56"/>
    <w:rsid w:val="0019415F"/>
    <w:rsid w:val="0019454A"/>
    <w:rsid w:val="00195723"/>
    <w:rsid w:val="001A07BE"/>
    <w:rsid w:val="001B3A0A"/>
    <w:rsid w:val="001B744E"/>
    <w:rsid w:val="001C0FEA"/>
    <w:rsid w:val="001C1BE2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033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459E"/>
    <w:rsid w:val="0022538C"/>
    <w:rsid w:val="00227E41"/>
    <w:rsid w:val="00232E19"/>
    <w:rsid w:val="00232FA6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677FD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1132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320B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3320C"/>
    <w:rsid w:val="00343E85"/>
    <w:rsid w:val="00344094"/>
    <w:rsid w:val="0034692E"/>
    <w:rsid w:val="00346E2C"/>
    <w:rsid w:val="00352574"/>
    <w:rsid w:val="00360C9E"/>
    <w:rsid w:val="0036483C"/>
    <w:rsid w:val="00370AA5"/>
    <w:rsid w:val="003735EF"/>
    <w:rsid w:val="00375122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A410D"/>
    <w:rsid w:val="003B124F"/>
    <w:rsid w:val="003B19BE"/>
    <w:rsid w:val="003B2F63"/>
    <w:rsid w:val="003B4274"/>
    <w:rsid w:val="003C00B5"/>
    <w:rsid w:val="003C0E76"/>
    <w:rsid w:val="003C3E5A"/>
    <w:rsid w:val="003C7E6F"/>
    <w:rsid w:val="003D2ECB"/>
    <w:rsid w:val="003D4B3F"/>
    <w:rsid w:val="003D5F2A"/>
    <w:rsid w:val="003D6623"/>
    <w:rsid w:val="003E65D7"/>
    <w:rsid w:val="003F3769"/>
    <w:rsid w:val="003F4CD3"/>
    <w:rsid w:val="003F51EA"/>
    <w:rsid w:val="00402BB6"/>
    <w:rsid w:val="00406C5E"/>
    <w:rsid w:val="00406FB6"/>
    <w:rsid w:val="0040743C"/>
    <w:rsid w:val="00407BCF"/>
    <w:rsid w:val="00407D87"/>
    <w:rsid w:val="00410982"/>
    <w:rsid w:val="0041262B"/>
    <w:rsid w:val="004150D4"/>
    <w:rsid w:val="00415F64"/>
    <w:rsid w:val="00417028"/>
    <w:rsid w:val="00425CF6"/>
    <w:rsid w:val="00432241"/>
    <w:rsid w:val="00435710"/>
    <w:rsid w:val="004429EB"/>
    <w:rsid w:val="004454DC"/>
    <w:rsid w:val="004474E5"/>
    <w:rsid w:val="00454CB6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2AE3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63F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51D1C"/>
    <w:rsid w:val="00557C12"/>
    <w:rsid w:val="00563CCF"/>
    <w:rsid w:val="00565A80"/>
    <w:rsid w:val="005667E8"/>
    <w:rsid w:val="00566DA7"/>
    <w:rsid w:val="005728F6"/>
    <w:rsid w:val="00572E0B"/>
    <w:rsid w:val="00580FAD"/>
    <w:rsid w:val="00586977"/>
    <w:rsid w:val="00591325"/>
    <w:rsid w:val="0059362C"/>
    <w:rsid w:val="00594103"/>
    <w:rsid w:val="00595535"/>
    <w:rsid w:val="00597006"/>
    <w:rsid w:val="005976A3"/>
    <w:rsid w:val="005A488B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5F181F"/>
    <w:rsid w:val="005F3C70"/>
    <w:rsid w:val="005F4D06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97CC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1BBE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0A97"/>
    <w:rsid w:val="00746FE8"/>
    <w:rsid w:val="007472E9"/>
    <w:rsid w:val="00750BD3"/>
    <w:rsid w:val="00751ABE"/>
    <w:rsid w:val="00752424"/>
    <w:rsid w:val="007565D7"/>
    <w:rsid w:val="0076025F"/>
    <w:rsid w:val="0076369B"/>
    <w:rsid w:val="00763BF1"/>
    <w:rsid w:val="007666D5"/>
    <w:rsid w:val="00771BEA"/>
    <w:rsid w:val="00772589"/>
    <w:rsid w:val="00772978"/>
    <w:rsid w:val="0077376A"/>
    <w:rsid w:val="00776469"/>
    <w:rsid w:val="00776B00"/>
    <w:rsid w:val="00790A00"/>
    <w:rsid w:val="007929C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687D"/>
    <w:rsid w:val="007B744D"/>
    <w:rsid w:val="007C09C7"/>
    <w:rsid w:val="007C6825"/>
    <w:rsid w:val="007C6A63"/>
    <w:rsid w:val="007D0756"/>
    <w:rsid w:val="007E3A6D"/>
    <w:rsid w:val="007E4CA4"/>
    <w:rsid w:val="007E71B4"/>
    <w:rsid w:val="007F051E"/>
    <w:rsid w:val="007F5679"/>
    <w:rsid w:val="007F7141"/>
    <w:rsid w:val="008017EC"/>
    <w:rsid w:val="00802757"/>
    <w:rsid w:val="0080382D"/>
    <w:rsid w:val="008110AC"/>
    <w:rsid w:val="008125D7"/>
    <w:rsid w:val="00813972"/>
    <w:rsid w:val="008140EF"/>
    <w:rsid w:val="00823053"/>
    <w:rsid w:val="00823133"/>
    <w:rsid w:val="00824444"/>
    <w:rsid w:val="00832F35"/>
    <w:rsid w:val="00835BC9"/>
    <w:rsid w:val="00841058"/>
    <w:rsid w:val="00841321"/>
    <w:rsid w:val="00847647"/>
    <w:rsid w:val="008526E9"/>
    <w:rsid w:val="00854EA4"/>
    <w:rsid w:val="00855FB9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6095"/>
    <w:rsid w:val="008A1117"/>
    <w:rsid w:val="008A12E3"/>
    <w:rsid w:val="008A3561"/>
    <w:rsid w:val="008B0A7C"/>
    <w:rsid w:val="008B3FE1"/>
    <w:rsid w:val="008B6165"/>
    <w:rsid w:val="008C2362"/>
    <w:rsid w:val="008C5990"/>
    <w:rsid w:val="008C696C"/>
    <w:rsid w:val="008D111F"/>
    <w:rsid w:val="008D2D4A"/>
    <w:rsid w:val="008D53D2"/>
    <w:rsid w:val="008D5D89"/>
    <w:rsid w:val="008D7370"/>
    <w:rsid w:val="008E0457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162A0"/>
    <w:rsid w:val="0092036A"/>
    <w:rsid w:val="009207B5"/>
    <w:rsid w:val="00925C06"/>
    <w:rsid w:val="00927DE3"/>
    <w:rsid w:val="00933E88"/>
    <w:rsid w:val="00934A13"/>
    <w:rsid w:val="00934AE4"/>
    <w:rsid w:val="00935C2B"/>
    <w:rsid w:val="00936174"/>
    <w:rsid w:val="00937213"/>
    <w:rsid w:val="00942DAF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49F4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539"/>
    <w:rsid w:val="009D6BA7"/>
    <w:rsid w:val="009E575E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1DF9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D64AA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14E"/>
    <w:rsid w:val="00B342E9"/>
    <w:rsid w:val="00B34FA0"/>
    <w:rsid w:val="00B35BEC"/>
    <w:rsid w:val="00B36A35"/>
    <w:rsid w:val="00B420A7"/>
    <w:rsid w:val="00B429A8"/>
    <w:rsid w:val="00B43D7A"/>
    <w:rsid w:val="00B46CF8"/>
    <w:rsid w:val="00B47C36"/>
    <w:rsid w:val="00B51A23"/>
    <w:rsid w:val="00B5598E"/>
    <w:rsid w:val="00B562E1"/>
    <w:rsid w:val="00B604B0"/>
    <w:rsid w:val="00B6253E"/>
    <w:rsid w:val="00B639D5"/>
    <w:rsid w:val="00B64ACA"/>
    <w:rsid w:val="00B65ACA"/>
    <w:rsid w:val="00B665EF"/>
    <w:rsid w:val="00B676B1"/>
    <w:rsid w:val="00B70D72"/>
    <w:rsid w:val="00B71115"/>
    <w:rsid w:val="00B71670"/>
    <w:rsid w:val="00B718ED"/>
    <w:rsid w:val="00B71A7A"/>
    <w:rsid w:val="00B722A5"/>
    <w:rsid w:val="00B729D3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50E4"/>
    <w:rsid w:val="00BB74D3"/>
    <w:rsid w:val="00BC1599"/>
    <w:rsid w:val="00BD06A1"/>
    <w:rsid w:val="00BD0912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3A41"/>
    <w:rsid w:val="00BE4632"/>
    <w:rsid w:val="00BE507F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1B06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94A93"/>
    <w:rsid w:val="00CA1659"/>
    <w:rsid w:val="00CA3EC1"/>
    <w:rsid w:val="00CA44D1"/>
    <w:rsid w:val="00CA4A3D"/>
    <w:rsid w:val="00CA5310"/>
    <w:rsid w:val="00CA5E0C"/>
    <w:rsid w:val="00CB1B89"/>
    <w:rsid w:val="00CB36EC"/>
    <w:rsid w:val="00CB6334"/>
    <w:rsid w:val="00CB652B"/>
    <w:rsid w:val="00CB7054"/>
    <w:rsid w:val="00CB7DB2"/>
    <w:rsid w:val="00CC072F"/>
    <w:rsid w:val="00CC186B"/>
    <w:rsid w:val="00CC356D"/>
    <w:rsid w:val="00CC628B"/>
    <w:rsid w:val="00CD2258"/>
    <w:rsid w:val="00CE0682"/>
    <w:rsid w:val="00CF2AC9"/>
    <w:rsid w:val="00CF360A"/>
    <w:rsid w:val="00CF5904"/>
    <w:rsid w:val="00D001F6"/>
    <w:rsid w:val="00D00A63"/>
    <w:rsid w:val="00D013E8"/>
    <w:rsid w:val="00D0484B"/>
    <w:rsid w:val="00D051CE"/>
    <w:rsid w:val="00D11C74"/>
    <w:rsid w:val="00D1287F"/>
    <w:rsid w:val="00D131F2"/>
    <w:rsid w:val="00D1455B"/>
    <w:rsid w:val="00D15072"/>
    <w:rsid w:val="00D1558F"/>
    <w:rsid w:val="00D16DDA"/>
    <w:rsid w:val="00D20231"/>
    <w:rsid w:val="00D2055D"/>
    <w:rsid w:val="00D253D6"/>
    <w:rsid w:val="00D31268"/>
    <w:rsid w:val="00D332C0"/>
    <w:rsid w:val="00D340EF"/>
    <w:rsid w:val="00D34BE9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08E9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3BF6"/>
    <w:rsid w:val="00DC5667"/>
    <w:rsid w:val="00DD5F58"/>
    <w:rsid w:val="00DD7C0F"/>
    <w:rsid w:val="00DE0057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54175"/>
    <w:rsid w:val="00E62254"/>
    <w:rsid w:val="00E62DD3"/>
    <w:rsid w:val="00E635A2"/>
    <w:rsid w:val="00E7405F"/>
    <w:rsid w:val="00E751F2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B6532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EF6CE3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1DBF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1F71-0F8E-496F-A278-EEB476E1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197</TotalTime>
  <Pages>13</Pages>
  <Words>1814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24</cp:revision>
  <cp:lastPrinted>2009-11-19T20:24:00Z</cp:lastPrinted>
  <dcterms:created xsi:type="dcterms:W3CDTF">2012-05-16T12:31:00Z</dcterms:created>
  <dcterms:modified xsi:type="dcterms:W3CDTF">2012-08-10T18:28:00Z</dcterms:modified>
</cp:coreProperties>
</file>