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B1" w:rsidRPr="00875148" w:rsidRDefault="006A07B1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6A07B1" w:rsidRPr="00875148" w:rsidRDefault="006A07B1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6A07B1" w:rsidRPr="00875148" w:rsidRDefault="006A07B1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FA7AD4">
        <w:rPr>
          <w:rFonts w:ascii="Arial Narrow" w:hAnsi="Arial Narrow"/>
          <w:b/>
          <w:sz w:val="40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>EMS 0</w:t>
      </w:r>
      <w:r w:rsidR="001F1885">
        <w:rPr>
          <w:rFonts w:ascii="Arial Narrow" w:hAnsi="Arial Narrow"/>
          <w:b/>
          <w:sz w:val="36"/>
          <w:szCs w:val="36"/>
        </w:rPr>
        <w:t>216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2A2D">
        <w:rPr>
          <w:rFonts w:ascii="Arial Narrow" w:hAnsi="Arial Narrow"/>
          <w:b/>
          <w:sz w:val="36"/>
          <w:szCs w:val="36"/>
        </w:rPr>
        <w:t>Romanei</w:t>
      </w:r>
      <w:r>
        <w:rPr>
          <w:rFonts w:ascii="Arial Narrow" w:hAnsi="Arial Narrow"/>
          <w:b/>
          <w:sz w:val="36"/>
          <w:szCs w:val="36"/>
        </w:rPr>
        <w:t>os</w:t>
      </w:r>
      <w:r w:rsidRPr="00875148">
        <w:rPr>
          <w:rFonts w:ascii="Arial Narrow" w:hAnsi="Arial Narrow"/>
          <w:b/>
          <w:sz w:val="40"/>
        </w:rPr>
        <w:t>&gt;</w:t>
      </w: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6A07B1" w:rsidRPr="00875148" w:rsidRDefault="006A07B1">
      <w:pPr>
        <w:jc w:val="center"/>
        <w:rPr>
          <w:rFonts w:ascii="Arial Narrow" w:hAnsi="Arial Narrow"/>
          <w:b/>
          <w:sz w:val="48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rPr>
          <w:rFonts w:ascii="Arial Narrow" w:hAnsi="Arial Narrow"/>
        </w:rPr>
      </w:pPr>
    </w:p>
    <w:p w:rsidR="006A07B1" w:rsidRPr="00875148" w:rsidRDefault="006A07B1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6A07B1" w:rsidRPr="00875148" w:rsidTr="003D4B3F"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6A07B1" w:rsidRPr="00875148" w:rsidRDefault="006A07B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6A07B1" w:rsidRPr="00875148" w:rsidRDefault="006A07B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6A07B1" w:rsidRPr="00875148" w:rsidRDefault="006A07B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6A07B1" w:rsidRPr="00875148" w:rsidTr="003D4B3F">
        <w:tc>
          <w:tcPr>
            <w:tcW w:w="1134" w:type="dxa"/>
          </w:tcPr>
          <w:p w:rsidR="006A07B1" w:rsidRPr="00875148" w:rsidRDefault="001F1885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21/04</w:t>
            </w:r>
            <w:r w:rsidR="006A07B1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6A07B1" w:rsidRPr="00875148" w:rsidRDefault="006A07B1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A07B1" w:rsidRPr="00875148" w:rsidTr="003D4B3F"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6A07B1" w:rsidRDefault="006A07B1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6A07B1" w:rsidRPr="00875148" w:rsidRDefault="006A07B1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6A07B1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6A07B1" w:rsidRPr="00875148" w:rsidRDefault="006A07B1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6A07B1" w:rsidRPr="00875148" w:rsidRDefault="006A07B1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6A07B1" w:rsidRPr="00875148">
        <w:trPr>
          <w:cantSplit/>
          <w:trHeight w:val="235"/>
        </w:trPr>
        <w:tc>
          <w:tcPr>
            <w:tcW w:w="4889" w:type="dxa"/>
            <w:vMerge/>
          </w:tcPr>
          <w:p w:rsidR="006A07B1" w:rsidRPr="00875148" w:rsidRDefault="006A07B1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6A07B1" w:rsidRPr="00875148" w:rsidRDefault="006A07B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6A07B1" w:rsidRPr="00875148">
        <w:tc>
          <w:tcPr>
            <w:tcW w:w="4889" w:type="dxa"/>
          </w:tcPr>
          <w:p w:rsidR="006A07B1" w:rsidRPr="00875148" w:rsidRDefault="006A07B1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6A07B1" w:rsidRPr="009540DC" w:rsidRDefault="006A07B1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6A07B1" w:rsidRPr="00875148" w:rsidRDefault="006A07B1">
      <w:pPr>
        <w:rPr>
          <w:rFonts w:ascii="Arial Narrow" w:hAnsi="Arial Narrow"/>
        </w:rPr>
      </w:pP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6A07B1" w:rsidRPr="00875148" w:rsidRDefault="006A07B1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6A07B1" w:rsidRPr="00875148">
        <w:tc>
          <w:tcPr>
            <w:tcW w:w="9779" w:type="dxa"/>
          </w:tcPr>
          <w:p w:rsidR="006A07B1" w:rsidRDefault="006A07B1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6A07B1" w:rsidRDefault="006A07B1" w:rsidP="0039180A"/>
          <w:p w:rsidR="006A07B1" w:rsidRPr="0039180A" w:rsidRDefault="001F1885" w:rsidP="0039180A">
            <w:r>
              <w:t>Emissão de Romaneios para entregas em Bancas.</w:t>
            </w:r>
          </w:p>
          <w:p w:rsidR="006A07B1" w:rsidRPr="00D90C24" w:rsidRDefault="006A07B1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6A07B1" w:rsidRPr="00875148">
        <w:tc>
          <w:tcPr>
            <w:tcW w:w="9779" w:type="dxa"/>
          </w:tcPr>
          <w:p w:rsidR="006A07B1" w:rsidRPr="00875148" w:rsidRDefault="006A07B1" w:rsidP="003A29F1">
            <w:pPr>
              <w:rPr>
                <w:rFonts w:ascii="Arial Narrow" w:hAnsi="Arial Narrow"/>
              </w:rPr>
            </w:pPr>
          </w:p>
        </w:tc>
      </w:tr>
    </w:tbl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6A07B1" w:rsidRPr="00875148" w:rsidRDefault="006A07B1">
      <w:pPr>
        <w:rPr>
          <w:rFonts w:ascii="Arial Narrow" w:hAnsi="Arial Narrow"/>
        </w:rPr>
      </w:pPr>
    </w:p>
    <w:p w:rsidR="006A07B1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92E25" w:rsidRDefault="00D92E25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53C" w:rsidRDefault="00FA7AD4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funcionalidade </w:t>
      </w:r>
      <w:r w:rsidR="00D92E25">
        <w:rPr>
          <w:rFonts w:ascii="Calibri" w:hAnsi="Calibri" w:cs="Arial"/>
          <w:color w:val="002060"/>
          <w:sz w:val="22"/>
          <w:szCs w:val="22"/>
        </w:rPr>
        <w:t xml:space="preserve">tem como objetivo consultar/imprimir </w:t>
      </w:r>
      <w:r>
        <w:rPr>
          <w:rFonts w:ascii="Calibri" w:hAnsi="Calibri" w:cs="Arial"/>
          <w:color w:val="002060"/>
          <w:sz w:val="22"/>
          <w:szCs w:val="22"/>
        </w:rPr>
        <w:t>i</w:t>
      </w:r>
      <w:r w:rsidR="00D92E25">
        <w:rPr>
          <w:rFonts w:ascii="Calibri" w:hAnsi="Calibri" w:cs="Arial"/>
          <w:color w:val="002060"/>
          <w:sz w:val="22"/>
          <w:szCs w:val="22"/>
        </w:rPr>
        <w:t>nformações das Bancas pertencentes a determinado Roteiro/Rota.</w:t>
      </w:r>
    </w:p>
    <w:p w:rsidR="006A07B1" w:rsidRDefault="00D92E25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Filtro deverá possibilitar a escolha de todos ou </w:t>
      </w:r>
      <w:r w:rsidR="00FA7AD4">
        <w:rPr>
          <w:rFonts w:ascii="Calibri" w:hAnsi="Calibri" w:cs="Arial"/>
          <w:color w:val="002060"/>
          <w:sz w:val="22"/>
          <w:szCs w:val="22"/>
        </w:rPr>
        <w:t xml:space="preserve">de </w:t>
      </w:r>
      <w:r>
        <w:rPr>
          <w:rFonts w:ascii="Calibri" w:hAnsi="Calibri" w:cs="Arial"/>
          <w:color w:val="002060"/>
          <w:sz w:val="22"/>
          <w:szCs w:val="22"/>
        </w:rPr>
        <w:t xml:space="preserve">determinado </w:t>
      </w:r>
      <w:r w:rsidR="00E50086">
        <w:rPr>
          <w:rFonts w:ascii="Calibri" w:hAnsi="Calibri" w:cs="Arial"/>
          <w:color w:val="002060"/>
          <w:sz w:val="22"/>
          <w:szCs w:val="22"/>
        </w:rPr>
        <w:t xml:space="preserve">Box, </w:t>
      </w:r>
      <w:r>
        <w:rPr>
          <w:rFonts w:ascii="Calibri" w:hAnsi="Calibri" w:cs="Arial"/>
          <w:color w:val="002060"/>
          <w:sz w:val="22"/>
          <w:szCs w:val="22"/>
        </w:rPr>
        <w:t>Roteiro</w:t>
      </w:r>
      <w:r w:rsidR="00E50086">
        <w:rPr>
          <w:rFonts w:ascii="Calibri" w:hAnsi="Calibri" w:cs="Arial"/>
          <w:color w:val="002060"/>
          <w:sz w:val="22"/>
          <w:szCs w:val="22"/>
        </w:rPr>
        <w:t xml:space="preserve"> ou </w:t>
      </w:r>
      <w:r>
        <w:rPr>
          <w:rFonts w:ascii="Calibri" w:hAnsi="Calibri" w:cs="Arial"/>
          <w:color w:val="002060"/>
          <w:sz w:val="22"/>
          <w:szCs w:val="22"/>
        </w:rPr>
        <w:t>Rota.</w:t>
      </w:r>
    </w:p>
    <w:p w:rsidR="00D92E25" w:rsidRDefault="00FA7AD4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ordem de impressão deverá</w:t>
      </w:r>
      <w:r w:rsidR="00D92E25">
        <w:rPr>
          <w:rFonts w:ascii="Calibri" w:hAnsi="Calibri" w:cs="Arial"/>
          <w:color w:val="002060"/>
          <w:sz w:val="22"/>
          <w:szCs w:val="22"/>
        </w:rPr>
        <w:t xml:space="preserve"> ser pela ordem de sequenciamento de entrega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D92E25" w:rsidRDefault="00D92E25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Este sequenciamento é informado no cadastro </w:t>
      </w:r>
      <w:r w:rsidR="0063028E">
        <w:rPr>
          <w:rFonts w:ascii="Calibri" w:hAnsi="Calibri" w:cs="Arial"/>
          <w:color w:val="002060"/>
          <w:sz w:val="22"/>
          <w:szCs w:val="22"/>
        </w:rPr>
        <w:t xml:space="preserve">de </w:t>
      </w:r>
      <w:r>
        <w:rPr>
          <w:rFonts w:ascii="Calibri" w:hAnsi="Calibri" w:cs="Arial"/>
          <w:color w:val="002060"/>
          <w:sz w:val="22"/>
          <w:szCs w:val="22"/>
        </w:rPr>
        <w:t>associação</w:t>
      </w:r>
      <w:r w:rsidR="0063028E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A7AD4">
        <w:rPr>
          <w:rFonts w:ascii="Calibri" w:hAnsi="Calibri" w:cs="Arial"/>
          <w:color w:val="002060"/>
          <w:sz w:val="22"/>
          <w:szCs w:val="22"/>
        </w:rPr>
        <w:t>Cota X Roteiro/Rota</w:t>
      </w:r>
      <w:r>
        <w:rPr>
          <w:rFonts w:ascii="Calibri" w:hAnsi="Calibri" w:cs="Arial"/>
          <w:color w:val="002060"/>
          <w:sz w:val="22"/>
          <w:szCs w:val="22"/>
        </w:rPr>
        <w:t xml:space="preserve">, ou seja, a cota pertence a um Roteiro/Rota e tem uma ordem de entrega, </w:t>
      </w:r>
      <w:r w:rsidR="00FA7AD4">
        <w:rPr>
          <w:rFonts w:ascii="Calibri" w:hAnsi="Calibri" w:cs="Arial"/>
          <w:color w:val="002060"/>
          <w:sz w:val="22"/>
          <w:szCs w:val="22"/>
        </w:rPr>
        <w:t>por exemplo,</w:t>
      </w:r>
      <w:r>
        <w:rPr>
          <w:rFonts w:ascii="Calibri" w:hAnsi="Calibri" w:cs="Arial"/>
          <w:color w:val="002060"/>
          <w:sz w:val="22"/>
          <w:szCs w:val="22"/>
        </w:rPr>
        <w:t xml:space="preserve"> 1, primeira banca neste roteiro</w:t>
      </w:r>
      <w:r w:rsidR="00FA7AD4">
        <w:rPr>
          <w:rFonts w:ascii="Calibri" w:hAnsi="Calibri" w:cs="Arial"/>
          <w:color w:val="002060"/>
          <w:sz w:val="22"/>
          <w:szCs w:val="22"/>
        </w:rPr>
        <w:t xml:space="preserve">, </w:t>
      </w:r>
      <w:r w:rsidR="00FA7AD4" w:rsidRPr="00FA7AD4">
        <w:rPr>
          <w:rFonts w:ascii="Calibri" w:hAnsi="Calibri" w:cs="Arial"/>
          <w:color w:val="002060"/>
          <w:sz w:val="22"/>
          <w:szCs w:val="22"/>
          <w:highlight w:val="yellow"/>
        </w:rPr>
        <w:t>assim como, esta Rota está dentro de uma sequência do Roteiro, e este por sua vez tem sua sequência dentro do Box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519F4" w:rsidRDefault="008519F4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519F4" w:rsidRDefault="008519F4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OBS:</w:t>
      </w:r>
      <w:r w:rsidR="0031294A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Caso seja impresso todos os Roteiros/Rotas o relatório deverá haver quebra por essas informações.</w:t>
      </w:r>
    </w:p>
    <w:p w:rsidR="008519F4" w:rsidRDefault="008519F4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A7AD4" w:rsidRDefault="00FA7AD4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FA7AD4">
        <w:rPr>
          <w:rFonts w:ascii="Calibri" w:hAnsi="Calibri" w:cs="Arial"/>
          <w:color w:val="002060"/>
          <w:sz w:val="22"/>
          <w:szCs w:val="22"/>
          <w:highlight w:val="yellow"/>
        </w:rPr>
        <w:t>A funcionalidade</w:t>
      </w:r>
      <w:r w:rsidR="007040F1">
        <w:rPr>
          <w:rFonts w:ascii="Calibri" w:hAnsi="Calibri" w:cs="Arial"/>
          <w:color w:val="002060"/>
          <w:sz w:val="22"/>
          <w:szCs w:val="22"/>
          <w:highlight w:val="yellow"/>
        </w:rPr>
        <w:t xml:space="preserve"> deve prever a escolha de um até seis</w:t>
      </w:r>
      <w:r w:rsidRPr="00FA7AD4">
        <w:rPr>
          <w:rFonts w:ascii="Calibri" w:hAnsi="Calibri" w:cs="Arial"/>
          <w:color w:val="002060"/>
          <w:sz w:val="22"/>
          <w:szCs w:val="22"/>
          <w:highlight w:val="yellow"/>
        </w:rPr>
        <w:t xml:space="preserve"> produtos, para que estes tenham seu reparte (cota a cota) inclusos neste romaneio. Caso um produto seja selecionado, teremos um segundo modelo de arquivo que deve ser gerado, contemplando esta informação</w:t>
      </w:r>
      <w:r w:rsidR="007040F1">
        <w:rPr>
          <w:rFonts w:ascii="Calibri" w:hAnsi="Calibri" w:cs="Arial"/>
          <w:color w:val="002060"/>
          <w:sz w:val="22"/>
          <w:szCs w:val="22"/>
          <w:highlight w:val="yellow"/>
        </w:rPr>
        <w:t xml:space="preserve"> e nos casos de mais de um produto selecionado teremos um terceiro modelo</w:t>
      </w:r>
      <w:r w:rsidRPr="00FA7AD4">
        <w:rPr>
          <w:rFonts w:ascii="Calibri" w:hAnsi="Calibri" w:cs="Arial"/>
          <w:color w:val="002060"/>
          <w:sz w:val="22"/>
          <w:szCs w:val="22"/>
          <w:highlight w:val="yellow"/>
        </w:rPr>
        <w:t>.</w:t>
      </w:r>
    </w:p>
    <w:p w:rsidR="00EB2F53" w:rsidRDefault="00EB2F53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B2F53" w:rsidRDefault="00EB2F53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EB2F53">
        <w:rPr>
          <w:rFonts w:ascii="Calibri" w:hAnsi="Calibri" w:cs="Arial"/>
          <w:color w:val="002060"/>
          <w:sz w:val="22"/>
          <w:szCs w:val="22"/>
          <w:highlight w:val="yellow"/>
        </w:rPr>
        <w:t>Neste relatório só deve constar apenas as cotas que tenham reparte e encalhe (no caso de ativa) ou que tenham Encalhe a devolver (nos casos de cotas suspensas), ou seja, não deve aparecer as cotas que não tenham produtos a receber e/ou recolher. Logo, deve desconsiderar as cotas inativas.</w:t>
      </w:r>
    </w:p>
    <w:p w:rsidR="00FA7AD4" w:rsidRDefault="00FA7AD4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519F4" w:rsidRDefault="008519F4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deverá possib</w:t>
      </w:r>
      <w:r w:rsidR="00FA7AD4">
        <w:rPr>
          <w:rFonts w:ascii="Calibri" w:hAnsi="Calibri" w:cs="Arial"/>
          <w:color w:val="002060"/>
          <w:sz w:val="22"/>
          <w:szCs w:val="22"/>
        </w:rPr>
        <w:t>ilitar geração de arquivo Excel</w:t>
      </w:r>
      <w:r>
        <w:rPr>
          <w:rFonts w:ascii="Calibri" w:hAnsi="Calibri" w:cs="Arial"/>
          <w:color w:val="002060"/>
          <w:sz w:val="22"/>
          <w:szCs w:val="22"/>
        </w:rPr>
        <w:t xml:space="preserve"> e impressão.</w:t>
      </w:r>
    </w:p>
    <w:p w:rsidR="00D92E25" w:rsidRDefault="00D92E25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6A07B1" w:rsidRPr="00875148">
        <w:tc>
          <w:tcPr>
            <w:tcW w:w="9779" w:type="dxa"/>
          </w:tcPr>
          <w:p w:rsidR="006A07B1" w:rsidRPr="009540DC" w:rsidRDefault="006A07B1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6A07B1" w:rsidRDefault="006A07B1" w:rsidP="00597006"/>
          <w:p w:rsidR="006A07B1" w:rsidRPr="00875148" w:rsidRDefault="008519F4" w:rsidP="00597006">
            <w:pPr>
              <w:rPr>
                <w:rFonts w:ascii="Arial Narrow" w:hAnsi="Arial Narrow"/>
              </w:rPr>
            </w:pPr>
            <w:r>
              <w:t>Suportar a operação de entrega em Bancas.</w:t>
            </w:r>
          </w:p>
        </w:tc>
      </w:tr>
    </w:tbl>
    <w:p w:rsidR="006A07B1" w:rsidRPr="00875148" w:rsidRDefault="006A07B1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6A07B1" w:rsidRPr="00875148" w:rsidRDefault="006A07B1" w:rsidP="00E34CC4">
      <w:pPr>
        <w:rPr>
          <w:rFonts w:ascii="Arial Narrow" w:hAnsi="Arial Narrow"/>
        </w:rPr>
      </w:pPr>
    </w:p>
    <w:p w:rsidR="006A07B1" w:rsidRPr="00875148" w:rsidRDefault="006A07B1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6A07B1" w:rsidRPr="00875148" w:rsidRDefault="006A07B1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6A07B1" w:rsidRPr="00875148" w:rsidTr="008573CA">
        <w:trPr>
          <w:trHeight w:val="314"/>
        </w:trPr>
        <w:tc>
          <w:tcPr>
            <w:tcW w:w="3136" w:type="dxa"/>
          </w:tcPr>
          <w:p w:rsidR="006A07B1" w:rsidRPr="00875148" w:rsidRDefault="006A07B1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6A07B1" w:rsidRPr="00875148" w:rsidTr="008573CA">
        <w:trPr>
          <w:trHeight w:val="228"/>
        </w:trPr>
        <w:tc>
          <w:tcPr>
            <w:tcW w:w="3136" w:type="dxa"/>
          </w:tcPr>
          <w:p w:rsidR="006A07B1" w:rsidRPr="009540DC" w:rsidRDefault="006A07B1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6A07B1" w:rsidRPr="00875148" w:rsidTr="008573CA">
        <w:trPr>
          <w:trHeight w:val="228"/>
        </w:trPr>
        <w:tc>
          <w:tcPr>
            <w:tcW w:w="3136" w:type="dxa"/>
          </w:tcPr>
          <w:p w:rsidR="006A07B1" w:rsidRPr="009540DC" w:rsidRDefault="006A07B1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6A07B1" w:rsidRPr="00875148" w:rsidTr="008573CA">
        <w:trPr>
          <w:trHeight w:val="228"/>
        </w:trPr>
        <w:tc>
          <w:tcPr>
            <w:tcW w:w="3136" w:type="dxa"/>
          </w:tcPr>
          <w:p w:rsidR="006A07B1" w:rsidRPr="009540DC" w:rsidRDefault="006A07B1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6A07B1" w:rsidRPr="00875148" w:rsidRDefault="006A07B1" w:rsidP="008665A6">
      <w:pPr>
        <w:outlineLvl w:val="0"/>
        <w:rPr>
          <w:rFonts w:ascii="Arial Narrow" w:hAnsi="Arial Narrow" w:cs="Arial"/>
          <w:b/>
        </w:rPr>
      </w:pPr>
    </w:p>
    <w:p w:rsidR="006A07B1" w:rsidRPr="00875148" w:rsidRDefault="006A07B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6A07B1" w:rsidRPr="00875148" w:rsidRDefault="006A07B1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6A07B1" w:rsidRPr="00875148" w:rsidTr="00092FF2">
        <w:trPr>
          <w:trHeight w:val="234"/>
        </w:trPr>
        <w:tc>
          <w:tcPr>
            <w:tcW w:w="708" w:type="dxa"/>
          </w:tcPr>
          <w:p w:rsidR="006A07B1" w:rsidRPr="00875148" w:rsidRDefault="006A07B1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6A07B1" w:rsidRPr="009540DC" w:rsidRDefault="006A07B1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6A07B1" w:rsidRPr="00875148" w:rsidRDefault="006A07B1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6A07B1" w:rsidRPr="00875148" w:rsidRDefault="006A07B1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6A07B1" w:rsidRPr="00875148" w:rsidTr="00092FF2">
        <w:trPr>
          <w:trHeight w:val="236"/>
        </w:trPr>
        <w:tc>
          <w:tcPr>
            <w:tcW w:w="708" w:type="dxa"/>
          </w:tcPr>
          <w:p w:rsidR="006A07B1" w:rsidRPr="00875148" w:rsidRDefault="006A07B1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6A07B1" w:rsidRPr="00875148" w:rsidRDefault="006A07B1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6A07B1" w:rsidRPr="009540DC" w:rsidRDefault="006A07B1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6A07B1" w:rsidRPr="00875148" w:rsidRDefault="006A07B1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6A07B1" w:rsidRPr="00875148" w:rsidRDefault="006A07B1" w:rsidP="00116B72">
      <w:pPr>
        <w:rPr>
          <w:rFonts w:ascii="Arial Narrow" w:hAnsi="Arial Narrow"/>
        </w:rPr>
      </w:pPr>
    </w:p>
    <w:p w:rsidR="006A07B1" w:rsidRPr="00875148" w:rsidRDefault="006A07B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6A07B1" w:rsidRPr="00875148" w:rsidRDefault="006A07B1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6A07B1" w:rsidRPr="00875148">
        <w:trPr>
          <w:trHeight w:val="204"/>
        </w:trPr>
        <w:tc>
          <w:tcPr>
            <w:tcW w:w="3239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6A07B1" w:rsidRPr="009540DC" w:rsidRDefault="006A07B1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6A07B1" w:rsidRPr="00875148">
        <w:tc>
          <w:tcPr>
            <w:tcW w:w="3239" w:type="dxa"/>
          </w:tcPr>
          <w:p w:rsidR="006A07B1" w:rsidRPr="00875148" w:rsidRDefault="006A07B1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6A07B1" w:rsidRPr="00875148" w:rsidRDefault="006A07B1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6A07B1" w:rsidRPr="00875148" w:rsidRDefault="006A07B1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6A07B1" w:rsidRPr="00875148" w:rsidRDefault="006A07B1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6A07B1" w:rsidRPr="00875148" w:rsidRDefault="006A07B1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6A07B1" w:rsidRPr="00875148">
        <w:trPr>
          <w:trHeight w:val="204"/>
        </w:trPr>
        <w:tc>
          <w:tcPr>
            <w:tcW w:w="3239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6A07B1" w:rsidRPr="009540DC" w:rsidRDefault="006A07B1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6A07B1" w:rsidRPr="00875148">
        <w:tc>
          <w:tcPr>
            <w:tcW w:w="3239" w:type="dxa"/>
          </w:tcPr>
          <w:p w:rsidR="006A07B1" w:rsidRPr="00875148" w:rsidRDefault="006A07B1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6A07B1" w:rsidRPr="00875148" w:rsidRDefault="006A07B1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6A07B1" w:rsidRPr="00875148" w:rsidRDefault="006A07B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6A07B1" w:rsidRPr="00875148" w:rsidRDefault="006A07B1" w:rsidP="00517854">
      <w:pPr>
        <w:rPr>
          <w:rFonts w:ascii="Arial Narrow" w:hAnsi="Arial Narrow"/>
        </w:rPr>
      </w:pPr>
    </w:p>
    <w:p w:rsidR="006A07B1" w:rsidRPr="00875148" w:rsidRDefault="006A07B1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6A07B1" w:rsidRPr="00875148" w:rsidRDefault="006A07B1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6A07B1" w:rsidRPr="00875148" w:rsidTr="008573CA">
        <w:trPr>
          <w:trHeight w:val="204"/>
        </w:trPr>
        <w:tc>
          <w:tcPr>
            <w:tcW w:w="3520" w:type="dxa"/>
          </w:tcPr>
          <w:p w:rsidR="006A07B1" w:rsidRPr="00875148" w:rsidRDefault="006A07B1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6A07B1" w:rsidRPr="00875148" w:rsidRDefault="006A07B1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6A07B1" w:rsidRPr="009540DC" w:rsidRDefault="006A07B1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6A07B1" w:rsidRPr="00875148" w:rsidTr="008573CA">
        <w:tc>
          <w:tcPr>
            <w:tcW w:w="3520" w:type="dxa"/>
          </w:tcPr>
          <w:p w:rsidR="006A07B1" w:rsidRPr="00875148" w:rsidRDefault="006A07B1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6A07B1" w:rsidRPr="00875148" w:rsidRDefault="006A07B1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6A07B1" w:rsidRPr="00875148" w:rsidRDefault="006A07B1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6A07B1" w:rsidRPr="00875148" w:rsidRDefault="006A07B1" w:rsidP="00116B72">
      <w:pPr>
        <w:rPr>
          <w:rFonts w:ascii="Arial Narrow" w:hAnsi="Arial Narrow"/>
        </w:rPr>
      </w:pPr>
    </w:p>
    <w:p w:rsidR="006A07B1" w:rsidRPr="00875148" w:rsidRDefault="006A07B1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6A07B1" w:rsidRPr="00875148" w:rsidRDefault="006A07B1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6A07B1" w:rsidRPr="00875148" w:rsidTr="00974529">
        <w:trPr>
          <w:trHeight w:val="204"/>
        </w:trPr>
        <w:tc>
          <w:tcPr>
            <w:tcW w:w="3493" w:type="dxa"/>
          </w:tcPr>
          <w:p w:rsidR="006A07B1" w:rsidRPr="00875148" w:rsidRDefault="006A07B1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6A07B1" w:rsidRPr="00875148" w:rsidRDefault="006A07B1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6A07B1" w:rsidRPr="009540DC" w:rsidRDefault="006A07B1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6A07B1" w:rsidRPr="00875148" w:rsidTr="00974529">
        <w:tc>
          <w:tcPr>
            <w:tcW w:w="3493" w:type="dxa"/>
          </w:tcPr>
          <w:p w:rsidR="006A07B1" w:rsidRPr="00875148" w:rsidRDefault="006A07B1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6A07B1" w:rsidRPr="00875148" w:rsidRDefault="006A07B1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6A07B1" w:rsidRPr="00875148" w:rsidRDefault="006A07B1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6A07B1" w:rsidRPr="00875148" w:rsidRDefault="006A07B1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6A07B1" w:rsidRPr="00875148" w:rsidRDefault="006A07B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6A07B1" w:rsidRDefault="006A07B1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6A07B1" w:rsidRDefault="006A07B1" w:rsidP="0010198B">
      <w:pPr>
        <w:ind w:left="426"/>
        <w:rPr>
          <w:rFonts w:ascii="Arial Narrow" w:hAnsi="Arial Narrow"/>
        </w:rPr>
      </w:pPr>
    </w:p>
    <w:p w:rsidR="0077010E" w:rsidRDefault="0077010E" w:rsidP="0077010E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Campos Para Filtro: </w:t>
      </w:r>
    </w:p>
    <w:p w:rsidR="0077010E" w:rsidRDefault="0077010E" w:rsidP="0077010E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B2F53" w:rsidRDefault="00EB2F53" w:rsidP="0077010E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>
        <w:rPr>
          <w:rFonts w:cs="Arial"/>
          <w:color w:val="002060"/>
        </w:rPr>
        <w:t>Data: deve trazer como default a data do dia, referente a data de lançamento.</w:t>
      </w:r>
    </w:p>
    <w:p w:rsidR="0077010E" w:rsidRDefault="0077010E" w:rsidP="0077010E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>
        <w:rPr>
          <w:rFonts w:cs="Arial"/>
          <w:color w:val="002060"/>
        </w:rPr>
        <w:t>Box: seleção de box cadastrado.</w:t>
      </w:r>
    </w:p>
    <w:p w:rsidR="0077010E" w:rsidRPr="00E50086" w:rsidRDefault="0077010E" w:rsidP="0077010E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>
        <w:rPr>
          <w:rFonts w:cs="Arial"/>
          <w:color w:val="002060"/>
        </w:rPr>
        <w:t>Roteiro</w:t>
      </w:r>
      <w:r w:rsidRPr="00E50086">
        <w:rPr>
          <w:rFonts w:cs="Arial"/>
          <w:color w:val="002060"/>
        </w:rPr>
        <w:t xml:space="preserve">: </w:t>
      </w:r>
      <w:r>
        <w:rPr>
          <w:rFonts w:cs="Arial"/>
          <w:color w:val="002060"/>
        </w:rPr>
        <w:t>seleção de roteiros cadastrados</w:t>
      </w:r>
      <w:r w:rsidRPr="00E50086">
        <w:rPr>
          <w:rFonts w:cs="Arial"/>
          <w:color w:val="002060"/>
        </w:rPr>
        <w:t>.</w:t>
      </w:r>
    </w:p>
    <w:p w:rsidR="0077010E" w:rsidRDefault="0077010E" w:rsidP="0077010E">
      <w:pPr>
        <w:pStyle w:val="PargrafodaLista"/>
        <w:numPr>
          <w:ilvl w:val="0"/>
          <w:numId w:val="26"/>
        </w:numPr>
        <w:rPr>
          <w:rFonts w:cs="Arial"/>
          <w:color w:val="002060"/>
        </w:rPr>
      </w:pPr>
      <w:r>
        <w:rPr>
          <w:rFonts w:cs="Arial"/>
          <w:color w:val="002060"/>
        </w:rPr>
        <w:t>Rota</w:t>
      </w:r>
      <w:r w:rsidRPr="00E50086">
        <w:rPr>
          <w:rFonts w:cs="Arial"/>
          <w:color w:val="002060"/>
        </w:rPr>
        <w:t xml:space="preserve">: </w:t>
      </w:r>
      <w:r>
        <w:rPr>
          <w:rFonts w:cs="Arial"/>
          <w:color w:val="002060"/>
        </w:rPr>
        <w:t>seleção das rotas cadastradas</w:t>
      </w:r>
      <w:r w:rsidRPr="00E50086">
        <w:rPr>
          <w:rFonts w:cs="Arial"/>
          <w:color w:val="002060"/>
        </w:rPr>
        <w:t>.</w:t>
      </w:r>
    </w:p>
    <w:p w:rsidR="00EB2F53" w:rsidRPr="00EB2F53" w:rsidRDefault="00EB2F53" w:rsidP="0077010E">
      <w:pPr>
        <w:pStyle w:val="PargrafodaLista"/>
        <w:numPr>
          <w:ilvl w:val="0"/>
          <w:numId w:val="26"/>
        </w:numPr>
        <w:rPr>
          <w:rFonts w:cs="Arial"/>
          <w:color w:val="002060"/>
          <w:highlight w:val="yellow"/>
        </w:rPr>
      </w:pPr>
      <w:r w:rsidRPr="00EB2F53">
        <w:rPr>
          <w:rFonts w:cs="Arial"/>
          <w:color w:val="002060"/>
          <w:highlight w:val="yellow"/>
        </w:rPr>
        <w:t>Produto: combo para seleção de um até seis produtos que constam na Matriz do Dia de Lançamento selecionado.</w:t>
      </w:r>
    </w:p>
    <w:p w:rsidR="0077010E" w:rsidRDefault="0077010E" w:rsidP="0077010E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</w:t>
      </w:r>
    </w:p>
    <w:p w:rsidR="0077010E" w:rsidRDefault="0077010E" w:rsidP="0077010E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Campos Para Relatório: </w:t>
      </w:r>
    </w:p>
    <w:p w:rsidR="0077010E" w:rsidRDefault="0077010E" w:rsidP="0077010E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A7AD4" w:rsidRPr="00FA7AD4" w:rsidRDefault="00FA7AD4" w:rsidP="0077010E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7040F1"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>Modelo 1 – usado caso não haja seleção de produto</w:t>
      </w:r>
    </w:p>
    <w:p w:rsidR="00FA7AD4" w:rsidRDefault="00FA7AD4" w:rsidP="0077010E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82618" w:rsidRPr="00D82618" w:rsidRDefault="00D82618" w:rsidP="0077010E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D82618">
        <w:rPr>
          <w:rFonts w:ascii="Calibri" w:hAnsi="Calibri" w:cs="Arial"/>
          <w:color w:val="002060"/>
          <w:sz w:val="22"/>
          <w:szCs w:val="22"/>
          <w:highlight w:val="yellow"/>
        </w:rPr>
        <w:t>Cabeçalho:</w:t>
      </w:r>
    </w:p>
    <w:p w:rsidR="00D82618" w:rsidRP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Roteiro: nome do roteiro;</w:t>
      </w:r>
    </w:p>
    <w:p w:rsidR="00D82618" w:rsidRP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Rota: nome da rota de entregas;</w:t>
      </w:r>
    </w:p>
    <w:p w:rsidR="00D82618" w:rsidRP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Data da Entrega: data da entrega destas cotas;</w:t>
      </w:r>
    </w:p>
    <w:p w:rsidR="00D82618" w:rsidRP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Páginas: o documento deve ser paginado por rota.</w:t>
      </w:r>
    </w:p>
    <w:p w:rsidR="00D82618" w:rsidRDefault="00D82618" w:rsidP="0077010E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82618" w:rsidRDefault="00D82618" w:rsidP="0077010E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82618">
        <w:rPr>
          <w:rFonts w:ascii="Calibri" w:hAnsi="Calibri" w:cs="Arial"/>
          <w:color w:val="002060"/>
          <w:sz w:val="22"/>
          <w:szCs w:val="22"/>
          <w:highlight w:val="yellow"/>
        </w:rPr>
        <w:t>Grid:</w:t>
      </w:r>
    </w:p>
    <w:p w:rsidR="00FA7AD4" w:rsidRPr="00FA7AD4" w:rsidRDefault="00FA7AD4" w:rsidP="0077010E">
      <w:pPr>
        <w:pStyle w:val="PargrafodaLista"/>
        <w:numPr>
          <w:ilvl w:val="0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Nº NE: Número da Nota de Envio da Cota</w:t>
      </w:r>
    </w:p>
    <w:p w:rsidR="0077010E" w:rsidRPr="00E50086" w:rsidRDefault="0077010E" w:rsidP="0077010E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 w:rsidRPr="00E50086">
        <w:rPr>
          <w:rFonts w:cs="Arial"/>
          <w:color w:val="002060"/>
        </w:rPr>
        <w:t xml:space="preserve">Cota: </w:t>
      </w:r>
      <w:r w:rsidR="00847392">
        <w:rPr>
          <w:rFonts w:cs="Arial"/>
          <w:color w:val="002060"/>
        </w:rPr>
        <w:t>código</w:t>
      </w:r>
      <w:r w:rsidRPr="00E50086">
        <w:rPr>
          <w:rFonts w:cs="Arial"/>
          <w:color w:val="002060"/>
        </w:rPr>
        <w:t xml:space="preserve"> da Cota.</w:t>
      </w:r>
    </w:p>
    <w:p w:rsidR="0077010E" w:rsidRPr="00E50086" w:rsidRDefault="00847392" w:rsidP="0077010E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Nome</w:t>
      </w:r>
      <w:r w:rsidR="0077010E" w:rsidRPr="00E50086">
        <w:rPr>
          <w:rFonts w:cs="Arial"/>
          <w:color w:val="002060"/>
        </w:rPr>
        <w:t>: nome do Jornaleiro.</w:t>
      </w:r>
    </w:p>
    <w:p w:rsidR="00FA7AD4" w:rsidRDefault="0077010E" w:rsidP="0077010E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 w:rsidRPr="00E50086">
        <w:rPr>
          <w:rFonts w:cs="Arial"/>
          <w:color w:val="002060"/>
        </w:rPr>
        <w:t>Endereço:</w:t>
      </w:r>
      <w:r w:rsidR="00FA7AD4">
        <w:rPr>
          <w:rFonts w:cs="Arial"/>
          <w:color w:val="002060"/>
        </w:rPr>
        <w:t xml:space="preserve"> traz as informações abaixo concatenadas em uma única célula.</w:t>
      </w:r>
    </w:p>
    <w:p w:rsidR="0077010E" w:rsidRDefault="00FA7AD4" w:rsidP="00FA7AD4">
      <w:pPr>
        <w:pStyle w:val="PargrafodaLista"/>
        <w:numPr>
          <w:ilvl w:val="1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Logradouro e número;</w:t>
      </w:r>
    </w:p>
    <w:p w:rsidR="0077010E" w:rsidRDefault="00847392" w:rsidP="00FA7AD4">
      <w:pPr>
        <w:pStyle w:val="PargrafodaLista"/>
        <w:numPr>
          <w:ilvl w:val="1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Bairro</w:t>
      </w:r>
      <w:r w:rsidR="0077010E">
        <w:rPr>
          <w:rFonts w:cs="Arial"/>
          <w:color w:val="002060"/>
        </w:rPr>
        <w:t xml:space="preserve">: </w:t>
      </w:r>
      <w:r>
        <w:rPr>
          <w:rFonts w:cs="Arial"/>
          <w:color w:val="002060"/>
        </w:rPr>
        <w:t>nome do bairro</w:t>
      </w:r>
      <w:r w:rsidR="0077010E">
        <w:rPr>
          <w:rFonts w:cs="Arial"/>
          <w:color w:val="002060"/>
        </w:rPr>
        <w:t>.</w:t>
      </w:r>
    </w:p>
    <w:p w:rsidR="00847392" w:rsidRDefault="00847392" w:rsidP="00FA7AD4">
      <w:pPr>
        <w:pStyle w:val="PargrafodaLista"/>
        <w:numPr>
          <w:ilvl w:val="1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Cidade: nome da cidade</w:t>
      </w:r>
    </w:p>
    <w:p w:rsidR="00847392" w:rsidRDefault="00847392" w:rsidP="00FA7AD4">
      <w:pPr>
        <w:pStyle w:val="PargrafodaLista"/>
        <w:numPr>
          <w:ilvl w:val="1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UF: sigla do estado</w:t>
      </w:r>
    </w:p>
    <w:p w:rsidR="00FA7AD4" w:rsidRDefault="00FA7AD4" w:rsidP="00FA7AD4">
      <w:pPr>
        <w:pStyle w:val="PargrafodaLista"/>
        <w:numPr>
          <w:ilvl w:val="1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CEP: CEP do local de entrega.</w:t>
      </w:r>
    </w:p>
    <w:p w:rsidR="0077010E" w:rsidRPr="00FA7AD4" w:rsidDel="00FA7AD4" w:rsidRDefault="0077010E" w:rsidP="0077010E">
      <w:pPr>
        <w:pStyle w:val="PargrafodaLista"/>
        <w:numPr>
          <w:ilvl w:val="0"/>
          <w:numId w:val="25"/>
        </w:numPr>
        <w:rPr>
          <w:del w:id="13" w:author="Kaina da Silva" w:date="2012-07-04T12:11:00Z"/>
          <w:rFonts w:cs="Arial"/>
          <w:color w:val="002060"/>
          <w:highlight w:val="yellow"/>
        </w:rPr>
      </w:pPr>
      <w:del w:id="14" w:author="Kaina da Silva" w:date="2012-07-04T12:11:00Z">
        <w:r w:rsidRPr="00FA7AD4" w:rsidDel="00FA7AD4">
          <w:rPr>
            <w:rFonts w:cs="Arial"/>
            <w:color w:val="002060"/>
            <w:highlight w:val="yellow"/>
          </w:rPr>
          <w:delText>Telefone: Telefone principal da cota.</w:delText>
        </w:r>
      </w:del>
    </w:p>
    <w:p w:rsidR="0077010E" w:rsidRPr="00FA7AD4" w:rsidRDefault="00FA7AD4" w:rsidP="00FA7AD4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Hora: Horário da Entrega. Campo fica em branco para que o Motorista preencha.</w:t>
      </w:r>
    </w:p>
    <w:p w:rsidR="00FA7AD4" w:rsidRDefault="00FA7AD4" w:rsidP="00FA7AD4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Assinatura: Assinatura do Jornaleiro. Campo fica em branco para que o Motorista preencha.</w:t>
      </w:r>
    </w:p>
    <w:p w:rsidR="00D82618" w:rsidRDefault="00D82618" w:rsidP="00D82618">
      <w:pPr>
        <w:pStyle w:val="PargrafodaLista"/>
        <w:ind w:left="1080"/>
        <w:rPr>
          <w:rFonts w:cs="Arial"/>
          <w:color w:val="002060"/>
          <w:highlight w:val="yellow"/>
        </w:rPr>
      </w:pPr>
    </w:p>
    <w:p w:rsidR="00FA7AD4" w:rsidRDefault="00FA7AD4" w:rsidP="00FA7AD4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Total: Quantidade de Cotas para entrega nesta rota, nesta data.</w:t>
      </w:r>
    </w:p>
    <w:p w:rsidR="00FA7AD4" w:rsidRPr="00FA7AD4" w:rsidRDefault="00FA7AD4" w:rsidP="00FA7AD4">
      <w:pPr>
        <w:pStyle w:val="PargrafodaLista"/>
        <w:ind w:left="1080"/>
        <w:rPr>
          <w:rFonts w:cs="Arial"/>
          <w:color w:val="002060"/>
          <w:highlight w:val="yellow"/>
        </w:rPr>
      </w:pPr>
    </w:p>
    <w:p w:rsidR="00FA7AD4" w:rsidRPr="00FA7AD4" w:rsidRDefault="00FA7AD4" w:rsidP="00FA7AD4">
      <w:pPr>
        <w:ind w:left="360"/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</w:pPr>
      <w:r w:rsidRPr="00FA7AD4"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>Modelo 2</w:t>
      </w:r>
      <w:r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 xml:space="preserve"> – usado em casos de seleção de</w:t>
      </w:r>
      <w:r w:rsidR="007040F1"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 xml:space="preserve"> um</w:t>
      </w:r>
      <w:r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 xml:space="preserve"> produto</w:t>
      </w:r>
    </w:p>
    <w:p w:rsidR="00D82618" w:rsidRDefault="00D82618" w:rsidP="00D82618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D82618" w:rsidRPr="00D82618" w:rsidRDefault="00D82618" w:rsidP="00D82618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D82618">
        <w:rPr>
          <w:rFonts w:ascii="Calibri" w:hAnsi="Calibri" w:cs="Arial"/>
          <w:color w:val="002060"/>
          <w:sz w:val="22"/>
          <w:szCs w:val="22"/>
          <w:highlight w:val="yellow"/>
        </w:rPr>
        <w:t>Cabeçalho:</w:t>
      </w:r>
    </w:p>
    <w:p w:rsidR="00D82618" w:rsidRP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Roteiro: nome do roteiro;</w:t>
      </w:r>
    </w:p>
    <w:p w:rsidR="00D82618" w:rsidRP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Rota: nome da rota de entregas;</w:t>
      </w:r>
    </w:p>
    <w:p w:rsid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Data da Entrega: data da entrega destas cotas;</w:t>
      </w:r>
    </w:p>
    <w:p w:rsid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Nome do Produto: nome do produto selecionado;</w:t>
      </w:r>
    </w:p>
    <w:p w:rsid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Edição: edição do produto selecionado;</w:t>
      </w:r>
    </w:p>
    <w:p w:rsidR="00D82618" w:rsidRP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Pacote Padrão: pacote padrão do produto selecionado;</w:t>
      </w:r>
    </w:p>
    <w:p w:rsidR="00D82618" w:rsidRPr="00D82618" w:rsidRDefault="00D82618" w:rsidP="00D82618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Páginas: o documento deve ser paginado por rota.</w:t>
      </w:r>
    </w:p>
    <w:p w:rsidR="00D82618" w:rsidRDefault="00D82618" w:rsidP="00D82618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A7AD4" w:rsidRPr="00FA7AD4" w:rsidRDefault="00D82618" w:rsidP="00FA7AD4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>
        <w:rPr>
          <w:rFonts w:ascii="Calibri" w:hAnsi="Calibri" w:cs="Arial"/>
          <w:color w:val="002060"/>
          <w:sz w:val="22"/>
          <w:szCs w:val="22"/>
          <w:highlight w:val="yellow"/>
        </w:rPr>
        <w:t>Grid:</w:t>
      </w:r>
    </w:p>
    <w:p w:rsidR="00FA7AD4" w:rsidRPr="00FA7AD4" w:rsidRDefault="00FA7AD4" w:rsidP="00FA7AD4">
      <w:pPr>
        <w:pStyle w:val="PargrafodaLista"/>
        <w:numPr>
          <w:ilvl w:val="0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Nº NE: Número da Nota de Envio da Cota</w:t>
      </w:r>
    </w:p>
    <w:p w:rsidR="00FA7AD4" w:rsidRPr="00FA7AD4" w:rsidRDefault="00FA7AD4" w:rsidP="00FA7AD4">
      <w:pPr>
        <w:pStyle w:val="PargrafodaLista"/>
        <w:numPr>
          <w:ilvl w:val="0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Cota: código da Cota.</w:t>
      </w:r>
    </w:p>
    <w:p w:rsidR="00FA7AD4" w:rsidRPr="00FA7AD4" w:rsidRDefault="00FA7AD4" w:rsidP="00FA7AD4">
      <w:pPr>
        <w:pStyle w:val="PargrafodaLista"/>
        <w:numPr>
          <w:ilvl w:val="0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Nome: nome do Jornaleiro.</w:t>
      </w:r>
    </w:p>
    <w:p w:rsidR="00FA7AD4" w:rsidRPr="00FA7AD4" w:rsidRDefault="00FA7AD4" w:rsidP="00FA7AD4">
      <w:pPr>
        <w:pStyle w:val="PargrafodaLista"/>
        <w:numPr>
          <w:ilvl w:val="0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Endereço: traz as informações abaixo concatenadas em uma única célula.</w:t>
      </w:r>
    </w:p>
    <w:p w:rsidR="00FA7AD4" w:rsidRPr="00FA7AD4" w:rsidRDefault="00FA7AD4" w:rsidP="00FA7AD4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Logradouro e número;</w:t>
      </w:r>
    </w:p>
    <w:p w:rsidR="00FA7AD4" w:rsidRPr="00FA7AD4" w:rsidRDefault="00FA7AD4" w:rsidP="00FA7AD4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Bairro: nome do bairro.</w:t>
      </w:r>
    </w:p>
    <w:p w:rsidR="00FA7AD4" w:rsidRPr="00FA7AD4" w:rsidRDefault="00FA7AD4" w:rsidP="00FA7AD4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Cidade: nome da cidade</w:t>
      </w:r>
    </w:p>
    <w:p w:rsidR="00FA7AD4" w:rsidRPr="00FA7AD4" w:rsidRDefault="00FA7AD4" w:rsidP="00FA7AD4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UF: sigla do estado</w:t>
      </w:r>
    </w:p>
    <w:p w:rsidR="00FA7AD4" w:rsidRPr="00FA7AD4" w:rsidRDefault="00FA7AD4" w:rsidP="00FA7AD4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CEP: CEP do local de entrega.</w:t>
      </w:r>
    </w:p>
    <w:p w:rsidR="00FA7AD4" w:rsidRPr="00FA7AD4" w:rsidDel="00FA7AD4" w:rsidRDefault="00FA7AD4" w:rsidP="00FA7AD4">
      <w:pPr>
        <w:pStyle w:val="PargrafodaLista"/>
        <w:numPr>
          <w:ilvl w:val="0"/>
          <w:numId w:val="25"/>
        </w:numPr>
        <w:rPr>
          <w:del w:id="15" w:author="Kaina da Silva" w:date="2012-07-04T12:11:00Z"/>
          <w:rFonts w:cs="Arial"/>
          <w:color w:val="002060"/>
          <w:highlight w:val="yellow"/>
        </w:rPr>
      </w:pPr>
      <w:del w:id="16" w:author="Kaina da Silva" w:date="2012-07-04T12:11:00Z">
        <w:r w:rsidRPr="00FA7AD4" w:rsidDel="00FA7AD4">
          <w:rPr>
            <w:rFonts w:cs="Arial"/>
            <w:color w:val="002060"/>
            <w:highlight w:val="yellow"/>
          </w:rPr>
          <w:delText>Telefone: Telefone principal da cota.</w:delText>
        </w:r>
      </w:del>
    </w:p>
    <w:p w:rsidR="00FA7AD4" w:rsidRDefault="00D82618" w:rsidP="00FA7AD4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Quantidade Pacote:</w:t>
      </w:r>
      <w:r w:rsidR="00524BDB">
        <w:rPr>
          <w:rFonts w:cs="Arial"/>
          <w:color w:val="002060"/>
          <w:highlight w:val="yellow"/>
        </w:rPr>
        <w:t xml:space="preserve"> quanti</w:t>
      </w:r>
      <w:r w:rsidR="00E71D49">
        <w:rPr>
          <w:rFonts w:cs="Arial"/>
          <w:color w:val="002060"/>
          <w:highlight w:val="yellow"/>
        </w:rPr>
        <w:t>dade de pacotes do total de reparte (total reparte / pacote padrão);</w:t>
      </w:r>
    </w:p>
    <w:p w:rsidR="00D82618" w:rsidRDefault="00D82618" w:rsidP="00FA7AD4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Quantidade Quebra:</w:t>
      </w:r>
      <w:r w:rsidR="00E71D49">
        <w:rPr>
          <w:rFonts w:cs="Arial"/>
          <w:color w:val="002060"/>
          <w:highlight w:val="yellow"/>
        </w:rPr>
        <w:t xml:space="preserve"> quantidade de exemplares de quebra, ou seja, que não formam um pacote (total reparte – quantidade pacote x pacote padrão);</w:t>
      </w:r>
    </w:p>
    <w:p w:rsidR="00D82618" w:rsidRDefault="00D82618" w:rsidP="00FA7AD4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Total Reparte:</w:t>
      </w:r>
      <w:r w:rsidR="00E71D49">
        <w:rPr>
          <w:rFonts w:cs="Arial"/>
          <w:color w:val="002060"/>
          <w:highlight w:val="yellow"/>
        </w:rPr>
        <w:t xml:space="preserve"> total de reparte do produto de cada cota;</w:t>
      </w:r>
    </w:p>
    <w:p w:rsidR="00D82618" w:rsidRPr="00FA7AD4" w:rsidRDefault="00D82618" w:rsidP="00D82618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Hora: Horário da Entrega. Campo fica em branco para que o Motorista preencha.</w:t>
      </w:r>
    </w:p>
    <w:p w:rsidR="00FA7AD4" w:rsidRPr="00FA7AD4" w:rsidRDefault="00FA7AD4" w:rsidP="00FA7AD4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Assinatura: Assinatura do Jornaleiro. Campo fica em branco para que o Motorista preencha.</w:t>
      </w:r>
    </w:p>
    <w:p w:rsidR="007040F1" w:rsidRDefault="007040F1" w:rsidP="007040F1">
      <w:pPr>
        <w:pStyle w:val="PargrafodaLista"/>
        <w:ind w:left="1080"/>
        <w:rPr>
          <w:rFonts w:cs="Arial"/>
          <w:color w:val="002060"/>
          <w:highlight w:val="yellow"/>
        </w:rPr>
      </w:pPr>
    </w:p>
    <w:p w:rsidR="007040F1" w:rsidRDefault="007040F1" w:rsidP="007040F1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Total: Quantidade de Cotas para entrega nesta rota, nesta data.</w:t>
      </w:r>
    </w:p>
    <w:p w:rsidR="00FA7AD4" w:rsidRDefault="00FA7AD4" w:rsidP="00FA7AD4">
      <w:pPr>
        <w:pStyle w:val="PargrafodaLista"/>
        <w:ind w:left="1080"/>
        <w:rPr>
          <w:rFonts w:cs="Arial"/>
          <w:color w:val="002060"/>
        </w:rPr>
      </w:pPr>
    </w:p>
    <w:p w:rsidR="007040F1" w:rsidRDefault="007040F1" w:rsidP="00FA7AD4">
      <w:pPr>
        <w:pStyle w:val="PargrafodaLista"/>
        <w:ind w:left="1080"/>
        <w:rPr>
          <w:rFonts w:cs="Arial"/>
          <w:color w:val="002060"/>
        </w:rPr>
      </w:pPr>
    </w:p>
    <w:p w:rsidR="007040F1" w:rsidRPr="00FA7AD4" w:rsidRDefault="007040F1" w:rsidP="007040F1">
      <w:pPr>
        <w:ind w:left="360"/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</w:pPr>
      <w:r w:rsidRPr="00FA7AD4"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lastRenderedPageBreak/>
        <w:t xml:space="preserve">Modelo </w:t>
      </w:r>
      <w:r>
        <w:rPr>
          <w:rFonts w:ascii="Calibri" w:hAnsi="Calibri" w:cs="Arial"/>
          <w:color w:val="002060"/>
          <w:sz w:val="22"/>
          <w:szCs w:val="22"/>
          <w:highlight w:val="yellow"/>
          <w:u w:val="single"/>
        </w:rPr>
        <w:t>3 – usado em casos de seleção de dois até seis produtos</w:t>
      </w:r>
    </w:p>
    <w:p w:rsidR="007040F1" w:rsidRDefault="007040F1" w:rsidP="007040F1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7040F1" w:rsidRPr="00D82618" w:rsidRDefault="007040F1" w:rsidP="007040F1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D82618">
        <w:rPr>
          <w:rFonts w:ascii="Calibri" w:hAnsi="Calibri" w:cs="Arial"/>
          <w:color w:val="002060"/>
          <w:sz w:val="22"/>
          <w:szCs w:val="22"/>
          <w:highlight w:val="yellow"/>
        </w:rPr>
        <w:t>Cabeçalho:</w:t>
      </w:r>
    </w:p>
    <w:p w:rsidR="007040F1" w:rsidRPr="00D82618" w:rsidRDefault="007040F1" w:rsidP="007040F1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Roteiro: nome do roteiro;</w:t>
      </w:r>
    </w:p>
    <w:p w:rsidR="007040F1" w:rsidRPr="00D82618" w:rsidRDefault="007040F1" w:rsidP="007040F1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Rota: nome da rota de entregas;</w:t>
      </w:r>
    </w:p>
    <w:p w:rsidR="007040F1" w:rsidRDefault="007040F1" w:rsidP="007040F1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Data da Entrega: data da entrega destas cotas;</w:t>
      </w:r>
    </w:p>
    <w:p w:rsidR="007040F1" w:rsidRPr="00D82618" w:rsidRDefault="007040F1" w:rsidP="007040F1">
      <w:pPr>
        <w:pStyle w:val="PargrafodaLista"/>
        <w:numPr>
          <w:ilvl w:val="0"/>
          <w:numId w:val="28"/>
        </w:numPr>
        <w:rPr>
          <w:rFonts w:cs="Arial"/>
          <w:color w:val="002060"/>
          <w:highlight w:val="yellow"/>
        </w:rPr>
      </w:pPr>
      <w:r w:rsidRPr="00D82618">
        <w:rPr>
          <w:rFonts w:cs="Arial"/>
          <w:color w:val="002060"/>
          <w:highlight w:val="yellow"/>
        </w:rPr>
        <w:t>Páginas: o documento deve ser paginado por rota.</w:t>
      </w:r>
    </w:p>
    <w:p w:rsidR="007040F1" w:rsidRDefault="007040F1" w:rsidP="007040F1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040F1" w:rsidRPr="00FA7AD4" w:rsidRDefault="007040F1" w:rsidP="007040F1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>
        <w:rPr>
          <w:rFonts w:ascii="Calibri" w:hAnsi="Calibri" w:cs="Arial"/>
          <w:color w:val="002060"/>
          <w:sz w:val="22"/>
          <w:szCs w:val="22"/>
          <w:highlight w:val="yellow"/>
        </w:rPr>
        <w:t>Grid:</w:t>
      </w:r>
    </w:p>
    <w:p w:rsidR="007040F1" w:rsidRPr="00FA7AD4" w:rsidRDefault="007040F1" w:rsidP="007040F1">
      <w:pPr>
        <w:pStyle w:val="PargrafodaLista"/>
        <w:numPr>
          <w:ilvl w:val="0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Nº NE: Número da Nota de Envio da Cota</w:t>
      </w:r>
    </w:p>
    <w:p w:rsidR="007040F1" w:rsidRPr="00FA7AD4" w:rsidRDefault="007040F1" w:rsidP="007040F1">
      <w:pPr>
        <w:pStyle w:val="PargrafodaLista"/>
        <w:numPr>
          <w:ilvl w:val="0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Cota: código da Cota.</w:t>
      </w:r>
    </w:p>
    <w:p w:rsidR="007040F1" w:rsidRPr="00FA7AD4" w:rsidRDefault="007040F1" w:rsidP="007040F1">
      <w:pPr>
        <w:pStyle w:val="PargrafodaLista"/>
        <w:numPr>
          <w:ilvl w:val="0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Nome: nome do Jornaleiro.</w:t>
      </w:r>
    </w:p>
    <w:p w:rsidR="007040F1" w:rsidRPr="00FA7AD4" w:rsidRDefault="007040F1" w:rsidP="007040F1">
      <w:pPr>
        <w:pStyle w:val="PargrafodaLista"/>
        <w:numPr>
          <w:ilvl w:val="0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Endereço: traz as informações abaixo concatenadas em uma única célula.</w:t>
      </w:r>
    </w:p>
    <w:p w:rsidR="007040F1" w:rsidRPr="00FA7AD4" w:rsidRDefault="007040F1" w:rsidP="007040F1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Logradouro e número;</w:t>
      </w:r>
    </w:p>
    <w:p w:rsidR="007040F1" w:rsidRPr="00FA7AD4" w:rsidRDefault="007040F1" w:rsidP="007040F1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Bairro: nome do bairro.</w:t>
      </w:r>
    </w:p>
    <w:p w:rsidR="007040F1" w:rsidRPr="00FA7AD4" w:rsidRDefault="007040F1" w:rsidP="007040F1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Cidade: nome da cidade</w:t>
      </w:r>
    </w:p>
    <w:p w:rsidR="007040F1" w:rsidRPr="00FA7AD4" w:rsidRDefault="007040F1" w:rsidP="007040F1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UF: sigla do estado</w:t>
      </w:r>
    </w:p>
    <w:p w:rsidR="007040F1" w:rsidRPr="00FA7AD4" w:rsidRDefault="007040F1" w:rsidP="007040F1">
      <w:pPr>
        <w:pStyle w:val="PargrafodaLista"/>
        <w:numPr>
          <w:ilvl w:val="1"/>
          <w:numId w:val="25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CEP: CEP do local de entrega.</w:t>
      </w:r>
    </w:p>
    <w:p w:rsidR="007040F1" w:rsidRPr="00FA7AD4" w:rsidDel="00FA7AD4" w:rsidRDefault="007040F1" w:rsidP="007040F1">
      <w:pPr>
        <w:pStyle w:val="PargrafodaLista"/>
        <w:numPr>
          <w:ilvl w:val="0"/>
          <w:numId w:val="25"/>
        </w:numPr>
        <w:rPr>
          <w:del w:id="17" w:author="Kaina da Silva" w:date="2012-07-04T12:11:00Z"/>
          <w:rFonts w:cs="Arial"/>
          <w:color w:val="002060"/>
          <w:highlight w:val="yellow"/>
        </w:rPr>
      </w:pPr>
      <w:del w:id="18" w:author="Kaina da Silva" w:date="2012-07-04T12:11:00Z">
        <w:r w:rsidRPr="00FA7AD4" w:rsidDel="00FA7AD4">
          <w:rPr>
            <w:rFonts w:cs="Arial"/>
            <w:color w:val="002060"/>
            <w:highlight w:val="yellow"/>
          </w:rPr>
          <w:delText>Telefone: Telefone principal da cota.</w:delText>
        </w:r>
      </w:del>
    </w:p>
    <w:p w:rsidR="007040F1" w:rsidRPr="007040F1" w:rsidRDefault="007040F1" w:rsidP="007040F1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 w:rsidRPr="007040F1">
        <w:rPr>
          <w:rFonts w:cs="Arial"/>
          <w:color w:val="002060"/>
          <w:highlight w:val="yellow"/>
        </w:rPr>
        <w:t xml:space="preserve">Nome do Produto: coluna com o nome de cada produto selecionado e </w:t>
      </w:r>
      <w:r>
        <w:rPr>
          <w:rFonts w:cs="Arial"/>
          <w:color w:val="002060"/>
          <w:highlight w:val="yellow"/>
        </w:rPr>
        <w:t xml:space="preserve">o </w:t>
      </w:r>
      <w:r w:rsidRPr="007040F1">
        <w:rPr>
          <w:rFonts w:cs="Arial"/>
          <w:color w:val="002060"/>
          <w:highlight w:val="yellow"/>
        </w:rPr>
        <w:t>total de reparte (exemplares) de cada produto de cada cota – cada produto deve ser demonstrado em uma coluna;</w:t>
      </w:r>
    </w:p>
    <w:p w:rsidR="007040F1" w:rsidRPr="00FA7AD4" w:rsidRDefault="007040F1" w:rsidP="007040F1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 w:rsidRPr="00FA7AD4">
        <w:rPr>
          <w:rFonts w:cs="Arial"/>
          <w:color w:val="002060"/>
          <w:highlight w:val="yellow"/>
        </w:rPr>
        <w:t>Assinatura: Assinatura do Jornaleiro. Campo fica em branco para que o Motorista preencha.</w:t>
      </w:r>
    </w:p>
    <w:p w:rsidR="007040F1" w:rsidRDefault="007040F1" w:rsidP="007040F1">
      <w:pPr>
        <w:pStyle w:val="PargrafodaLista"/>
        <w:ind w:left="1080"/>
        <w:rPr>
          <w:rFonts w:cs="Arial"/>
          <w:color w:val="002060"/>
          <w:highlight w:val="yellow"/>
        </w:rPr>
      </w:pPr>
    </w:p>
    <w:p w:rsidR="007040F1" w:rsidRDefault="007040F1" w:rsidP="007040F1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>
        <w:rPr>
          <w:rFonts w:cs="Arial"/>
          <w:color w:val="002060"/>
          <w:highlight w:val="yellow"/>
        </w:rPr>
        <w:t>Total: Quantidade de Cotas para entrega nesta rota, nesta data.</w:t>
      </w:r>
    </w:p>
    <w:p w:rsidR="007040F1" w:rsidRDefault="007040F1" w:rsidP="00FA7AD4">
      <w:pPr>
        <w:pStyle w:val="PargrafodaLista"/>
        <w:ind w:left="1080"/>
        <w:rPr>
          <w:rFonts w:cs="Arial"/>
          <w:color w:val="002060"/>
        </w:rPr>
      </w:pPr>
    </w:p>
    <w:p w:rsidR="0077010E" w:rsidRDefault="0084739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847392" w:rsidRDefault="00847392" w:rsidP="00847392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Arquivo</w:t>
      </w:r>
      <w:r w:rsidRPr="00E50086">
        <w:rPr>
          <w:rFonts w:cs="Arial"/>
          <w:color w:val="002060"/>
        </w:rPr>
        <w:t xml:space="preserve">: </w:t>
      </w:r>
      <w:r>
        <w:rPr>
          <w:rFonts w:cs="Arial"/>
          <w:color w:val="002060"/>
        </w:rPr>
        <w:t>Envia para arquivo conforme resultado da consulta</w:t>
      </w:r>
      <w:r w:rsidR="00EB4D9B">
        <w:rPr>
          <w:rFonts w:cs="Arial"/>
          <w:color w:val="002060"/>
        </w:rPr>
        <w:t xml:space="preserve"> e layout do formulário.</w:t>
      </w:r>
    </w:p>
    <w:p w:rsidR="00847392" w:rsidRPr="00E50086" w:rsidRDefault="00847392" w:rsidP="00847392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Imprimir Romaneio: envia para impressão conforme resultado da </w:t>
      </w:r>
      <w:r w:rsidR="00EB4D9B">
        <w:rPr>
          <w:rFonts w:cs="Arial"/>
          <w:color w:val="002060"/>
        </w:rPr>
        <w:t>consulta e layout do formulário.</w:t>
      </w:r>
    </w:p>
    <w:p w:rsidR="00847392" w:rsidRDefault="00847392" w:rsidP="0010198B">
      <w:pPr>
        <w:ind w:left="426"/>
        <w:rPr>
          <w:rFonts w:ascii="Arial Narrow" w:hAnsi="Arial Narrow"/>
        </w:rPr>
      </w:pPr>
    </w:p>
    <w:p w:rsidR="00847392" w:rsidRDefault="00847392" w:rsidP="0010198B">
      <w:pPr>
        <w:ind w:left="426"/>
        <w:rPr>
          <w:rFonts w:ascii="Arial Narrow" w:hAnsi="Arial Narrow"/>
        </w:rPr>
      </w:pPr>
    </w:p>
    <w:p w:rsidR="006A07B1" w:rsidRDefault="006A07B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 </w:t>
      </w:r>
      <w:r w:rsidR="00E50086">
        <w:rPr>
          <w:noProof/>
        </w:rPr>
        <w:drawing>
          <wp:inline distT="0" distB="0" distL="0" distR="0" wp14:anchorId="07A332D1" wp14:editId="5DF6B744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B1" w:rsidRDefault="006A07B1" w:rsidP="0010198B">
      <w:pPr>
        <w:ind w:left="426"/>
        <w:rPr>
          <w:rFonts w:ascii="Arial Narrow" w:hAnsi="Arial Narrow"/>
        </w:rPr>
      </w:pPr>
    </w:p>
    <w:p w:rsidR="005D70C8" w:rsidRDefault="005D70C8" w:rsidP="0010198B">
      <w:pPr>
        <w:ind w:left="426"/>
        <w:rPr>
          <w:rFonts w:ascii="Arial Narrow" w:hAnsi="Arial Narrow"/>
        </w:rPr>
      </w:pPr>
    </w:p>
    <w:p w:rsidR="005D70C8" w:rsidRDefault="005D70C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Relatório</w:t>
      </w:r>
      <w:r w:rsidR="003B662F">
        <w:rPr>
          <w:rFonts w:ascii="Arial Narrow" w:hAnsi="Arial Narrow"/>
        </w:rPr>
        <w:t xml:space="preserve"> 1</w:t>
      </w:r>
      <w:r>
        <w:rPr>
          <w:rFonts w:ascii="Arial Narrow" w:hAnsi="Arial Narrow"/>
        </w:rPr>
        <w:t>:</w:t>
      </w:r>
    </w:p>
    <w:p w:rsidR="005D70C8" w:rsidRDefault="005D70C8" w:rsidP="0010198B">
      <w:pPr>
        <w:ind w:left="426"/>
        <w:rPr>
          <w:rFonts w:ascii="Arial Narrow" w:hAnsi="Arial Narrow"/>
        </w:rPr>
      </w:pPr>
    </w:p>
    <w:p w:rsidR="005D70C8" w:rsidRDefault="00E50086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78A3369" wp14:editId="33FE9E50">
            <wp:extent cx="5612130" cy="299085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B1" w:rsidRDefault="003B662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Relatório 2:</w:t>
      </w:r>
    </w:p>
    <w:p w:rsidR="003B662F" w:rsidRDefault="003B662F" w:rsidP="0010198B">
      <w:pPr>
        <w:ind w:left="426"/>
        <w:rPr>
          <w:rFonts w:ascii="Arial Narrow" w:hAnsi="Arial Narrow"/>
        </w:rPr>
      </w:pPr>
    </w:p>
    <w:p w:rsidR="003B662F" w:rsidRDefault="003B662F" w:rsidP="0010198B">
      <w:pPr>
        <w:ind w:left="426"/>
        <w:rPr>
          <w:rFonts w:ascii="Arial Narrow" w:hAnsi="Arial Narrow"/>
        </w:rPr>
      </w:pPr>
      <w:bookmarkStart w:id="19" w:name="_GoBack"/>
      <w:bookmarkEnd w:id="19"/>
    </w:p>
    <w:p w:rsidR="003B662F" w:rsidRDefault="003B662F" w:rsidP="0010198B">
      <w:pPr>
        <w:ind w:left="426"/>
        <w:rPr>
          <w:rFonts w:ascii="Arial Narrow" w:hAnsi="Arial Narrow"/>
        </w:rPr>
      </w:pPr>
    </w:p>
    <w:p w:rsidR="003B662F" w:rsidRDefault="003B662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Relatório 3:</w:t>
      </w:r>
    </w:p>
    <w:p w:rsidR="003B662F" w:rsidRDefault="003B662F" w:rsidP="0010198B">
      <w:pPr>
        <w:ind w:left="426"/>
        <w:rPr>
          <w:rFonts w:ascii="Arial Narrow" w:hAnsi="Arial Narrow"/>
        </w:rPr>
      </w:pPr>
    </w:p>
    <w:p w:rsidR="003B662F" w:rsidRDefault="003B662F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4340BF0" wp14:editId="563665CE">
            <wp:extent cx="5612130" cy="2982595"/>
            <wp:effectExtent l="0" t="0" r="762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F" w:rsidRPr="00875148" w:rsidRDefault="003B662F" w:rsidP="0010198B">
      <w:pPr>
        <w:ind w:left="426"/>
        <w:rPr>
          <w:rFonts w:ascii="Arial Narrow" w:hAnsi="Arial Narrow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6A07B1" w:rsidRDefault="006A07B1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6A07B1" w:rsidRDefault="006A07B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A07B1" w:rsidRPr="00875148" w:rsidRDefault="006A07B1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6A07B1" w:rsidRPr="00875148" w:rsidRDefault="006A07B1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6A07B1" w:rsidRDefault="006A07B1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6A07B1" w:rsidRPr="001E5B29" w:rsidRDefault="006A07B1" w:rsidP="001E5B29">
      <w:pPr>
        <w:pStyle w:val="TCTips"/>
        <w:ind w:firstLine="720"/>
        <w:rPr>
          <w:i w:val="0"/>
        </w:rPr>
      </w:pPr>
    </w:p>
    <w:p w:rsidR="006A07B1" w:rsidRDefault="006A07B1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6A07B1" w:rsidRPr="00B978C8" w:rsidRDefault="006A07B1" w:rsidP="00B978C8"/>
    <w:p w:rsidR="006A07B1" w:rsidRDefault="006A07B1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6A07B1" w:rsidRPr="00B978C8" w:rsidRDefault="006A07B1" w:rsidP="00B978C8"/>
    <w:p w:rsidR="006A07B1" w:rsidRPr="00875148" w:rsidRDefault="006A07B1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6A07B1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Estimativa de para implantação:</w:t>
      </w:r>
    </w:p>
    <w:p w:rsidR="006A07B1" w:rsidRPr="00875148" w:rsidRDefault="006A07B1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6A07B1" w:rsidRPr="00875148" w:rsidRDefault="006A07B1">
      <w:pPr>
        <w:pStyle w:val="TCTips"/>
        <w:rPr>
          <w:rFonts w:ascii="Arial Narrow" w:hAnsi="Arial Narrow"/>
          <w:i w:val="0"/>
          <w:lang w:val="es-ES_tradnl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6A07B1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6A07B1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rPr>
          <w:cantSplit/>
        </w:trPr>
        <w:tc>
          <w:tcPr>
            <w:tcW w:w="3614" w:type="dxa"/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rPr>
          <w:cantSplit/>
        </w:trPr>
        <w:tc>
          <w:tcPr>
            <w:tcW w:w="3614" w:type="dxa"/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6A07B1" w:rsidRPr="00875148" w:rsidRDefault="006A07B1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6A07B1" w:rsidRPr="00875148" w:rsidRDefault="006A07B1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6A07B1" w:rsidRPr="00875148" w:rsidRDefault="006A07B1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6A07B1" w:rsidRPr="00875148">
        <w:tc>
          <w:tcPr>
            <w:tcW w:w="579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&lt;3&gt;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6A07B1" w:rsidRPr="00875148" w:rsidRDefault="006A07B1" w:rsidP="0000716A">
      <w:pPr>
        <w:rPr>
          <w:rFonts w:ascii="Arial Narrow" w:hAnsi="Arial Narrow"/>
        </w:rPr>
      </w:pPr>
    </w:p>
    <w:p w:rsidR="006A07B1" w:rsidRPr="00875148" w:rsidRDefault="006A07B1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6A07B1" w:rsidRPr="00875148" w:rsidRDefault="006A07B1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6A07B1" w:rsidRPr="00875148">
        <w:tc>
          <w:tcPr>
            <w:tcW w:w="579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6A07B1" w:rsidRPr="00875148" w:rsidRDefault="006A07B1" w:rsidP="00A14994">
      <w:pPr>
        <w:rPr>
          <w:rFonts w:ascii="Arial Narrow" w:hAnsi="Arial Narrow"/>
        </w:rPr>
      </w:pPr>
    </w:p>
    <w:p w:rsidR="006A07B1" w:rsidRPr="00875148" w:rsidRDefault="006A07B1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6A07B1" w:rsidRPr="00875148">
        <w:tc>
          <w:tcPr>
            <w:tcW w:w="579" w:type="dxa"/>
            <w:vAlign w:val="center"/>
          </w:tcPr>
          <w:p w:rsidR="006A07B1" w:rsidRPr="00875148" w:rsidRDefault="006A07B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6A07B1" w:rsidRPr="00875148" w:rsidRDefault="006A07B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6A07B1" w:rsidRPr="00875148" w:rsidRDefault="006A07B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6A07B1" w:rsidRPr="00875148" w:rsidRDefault="006A07B1" w:rsidP="002552D5">
      <w:pPr>
        <w:rPr>
          <w:rFonts w:ascii="Arial Narrow" w:hAnsi="Arial Narrow"/>
        </w:rPr>
      </w:pPr>
    </w:p>
    <w:p w:rsidR="006A07B1" w:rsidRPr="00875148" w:rsidRDefault="006A07B1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6A07B1" w:rsidRPr="00875148">
        <w:tc>
          <w:tcPr>
            <w:tcW w:w="1844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sectPr w:rsidR="006A07B1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43C" w:rsidRDefault="0067343C">
      <w:r>
        <w:separator/>
      </w:r>
    </w:p>
  </w:endnote>
  <w:endnote w:type="continuationSeparator" w:id="0">
    <w:p w:rsidR="0067343C" w:rsidRDefault="0067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B1" w:rsidRDefault="006A07B1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B662F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B662F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43C" w:rsidRDefault="0067343C">
      <w:r>
        <w:separator/>
      </w:r>
    </w:p>
  </w:footnote>
  <w:footnote w:type="continuationSeparator" w:id="0">
    <w:p w:rsidR="0067343C" w:rsidRDefault="0067343C">
      <w:r>
        <w:continuationSeparator/>
      </w:r>
    </w:p>
  </w:footnote>
  <w:footnote w:id="1">
    <w:p w:rsidR="006A07B1" w:rsidRDefault="006A07B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6A07B1" w:rsidRDefault="006A07B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6A07B1" w:rsidRDefault="006A07B1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6A07B1" w:rsidRDefault="006A07B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6A07B1" w:rsidRDefault="006A07B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6A07B1" w:rsidRDefault="006A07B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6A07B1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6A07B1" w:rsidRPr="009540DC" w:rsidRDefault="001F188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9620" cy="334010"/>
                <wp:effectExtent l="0" t="0" r="0" b="889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6A07B1" w:rsidRPr="009540DC" w:rsidRDefault="006A07B1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6A07B1" w:rsidRPr="009540DC" w:rsidRDefault="006A07B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6A07B1" w:rsidRPr="009540DC" w:rsidRDefault="006A07B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6A07B1">
      <w:trPr>
        <w:cantSplit/>
        <w:trHeight w:val="337"/>
        <w:jc w:val="center"/>
      </w:trPr>
      <w:tc>
        <w:tcPr>
          <w:tcW w:w="2089" w:type="dxa"/>
          <w:vMerge/>
        </w:tcPr>
        <w:p w:rsidR="006A07B1" w:rsidRPr="009540DC" w:rsidRDefault="006A07B1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6A07B1" w:rsidRPr="009540DC" w:rsidRDefault="006A07B1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6A07B1" w:rsidRPr="009540DC" w:rsidRDefault="006A07B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6A07B1" w:rsidRPr="009540DC" w:rsidRDefault="006A07B1" w:rsidP="001F1885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 w:rsidR="001F1885">
            <w:rPr>
              <w:rFonts w:ascii="Arial" w:hAnsi="Arial"/>
              <w:sz w:val="16"/>
            </w:rPr>
            <w:t>21/04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6A07B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6A07B1" w:rsidRPr="009540DC" w:rsidRDefault="006A07B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6A07B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6A07B1" w:rsidRPr="009540DC" w:rsidRDefault="006A07B1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6A07B1" w:rsidRDefault="006A07B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5E325B6"/>
    <w:multiLevelType w:val="hybridMultilevel"/>
    <w:tmpl w:val="D89C73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0C6015"/>
    <w:multiLevelType w:val="hybridMultilevel"/>
    <w:tmpl w:val="BA0CD7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A5C7AB8"/>
    <w:multiLevelType w:val="hybridMultilevel"/>
    <w:tmpl w:val="6F8CF0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83D7C50"/>
    <w:multiLevelType w:val="hybridMultilevel"/>
    <w:tmpl w:val="BD18E9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0"/>
  </w:num>
  <w:num w:numId="5">
    <w:abstractNumId w:val="10"/>
  </w:num>
  <w:num w:numId="6">
    <w:abstractNumId w:val="25"/>
  </w:num>
  <w:num w:numId="7">
    <w:abstractNumId w:val="7"/>
  </w:num>
  <w:num w:numId="8">
    <w:abstractNumId w:val="19"/>
  </w:num>
  <w:num w:numId="9">
    <w:abstractNumId w:val="16"/>
  </w:num>
  <w:num w:numId="10">
    <w:abstractNumId w:val="11"/>
  </w:num>
  <w:num w:numId="11">
    <w:abstractNumId w:val="22"/>
  </w:num>
  <w:num w:numId="12">
    <w:abstractNumId w:val="21"/>
  </w:num>
  <w:num w:numId="13">
    <w:abstractNumId w:val="4"/>
  </w:num>
  <w:num w:numId="14">
    <w:abstractNumId w:val="2"/>
  </w:num>
  <w:num w:numId="15">
    <w:abstractNumId w:val="26"/>
  </w:num>
  <w:num w:numId="16">
    <w:abstractNumId w:val="8"/>
  </w:num>
  <w:num w:numId="17">
    <w:abstractNumId w:val="17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3"/>
  </w:num>
  <w:num w:numId="27">
    <w:abstractNumId w:val="14"/>
  </w:num>
  <w:num w:numId="2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53C"/>
    <w:rsid w:val="000408DB"/>
    <w:rsid w:val="00041B8D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885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0462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294A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B662F"/>
    <w:rsid w:val="003B7D33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2A9E"/>
    <w:rsid w:val="004046FE"/>
    <w:rsid w:val="00406C5E"/>
    <w:rsid w:val="0040743C"/>
    <w:rsid w:val="00407BCF"/>
    <w:rsid w:val="0041262B"/>
    <w:rsid w:val="004150D4"/>
    <w:rsid w:val="004153CF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6FB3"/>
    <w:rsid w:val="004D72B7"/>
    <w:rsid w:val="004E146B"/>
    <w:rsid w:val="004E35A9"/>
    <w:rsid w:val="004E433D"/>
    <w:rsid w:val="004F161F"/>
    <w:rsid w:val="004F355F"/>
    <w:rsid w:val="004F73A2"/>
    <w:rsid w:val="004F7A14"/>
    <w:rsid w:val="00502D2A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4BDB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1FBB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D70C8"/>
    <w:rsid w:val="005E211D"/>
    <w:rsid w:val="005E2F8C"/>
    <w:rsid w:val="005E57D7"/>
    <w:rsid w:val="005F10E3"/>
    <w:rsid w:val="005F1EC1"/>
    <w:rsid w:val="006011B9"/>
    <w:rsid w:val="006016AC"/>
    <w:rsid w:val="0060216A"/>
    <w:rsid w:val="00603A73"/>
    <w:rsid w:val="00603F7B"/>
    <w:rsid w:val="00610B3D"/>
    <w:rsid w:val="00614377"/>
    <w:rsid w:val="00614B88"/>
    <w:rsid w:val="0062407B"/>
    <w:rsid w:val="0063028E"/>
    <w:rsid w:val="00635F81"/>
    <w:rsid w:val="00645DE2"/>
    <w:rsid w:val="00652F0D"/>
    <w:rsid w:val="006538E2"/>
    <w:rsid w:val="0065593F"/>
    <w:rsid w:val="0065695B"/>
    <w:rsid w:val="00660013"/>
    <w:rsid w:val="00661B70"/>
    <w:rsid w:val="006675D3"/>
    <w:rsid w:val="0067343C"/>
    <w:rsid w:val="006740BF"/>
    <w:rsid w:val="00674551"/>
    <w:rsid w:val="00674C40"/>
    <w:rsid w:val="00676DC7"/>
    <w:rsid w:val="006804C5"/>
    <w:rsid w:val="00687C7B"/>
    <w:rsid w:val="006919C9"/>
    <w:rsid w:val="00691D6D"/>
    <w:rsid w:val="006A07B1"/>
    <w:rsid w:val="006A2A01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0F1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010E"/>
    <w:rsid w:val="00772978"/>
    <w:rsid w:val="0077315C"/>
    <w:rsid w:val="0077376A"/>
    <w:rsid w:val="00776469"/>
    <w:rsid w:val="0078267C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374F3"/>
    <w:rsid w:val="00840D34"/>
    <w:rsid w:val="00841321"/>
    <w:rsid w:val="00847392"/>
    <w:rsid w:val="00851712"/>
    <w:rsid w:val="008519F4"/>
    <w:rsid w:val="00854EA4"/>
    <w:rsid w:val="008573CA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97520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64CA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C7642"/>
    <w:rsid w:val="00CF2AC9"/>
    <w:rsid w:val="00CF360A"/>
    <w:rsid w:val="00CF4C3E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618"/>
    <w:rsid w:val="00D82DF3"/>
    <w:rsid w:val="00D86DCA"/>
    <w:rsid w:val="00D90C24"/>
    <w:rsid w:val="00D92E25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045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0086"/>
    <w:rsid w:val="00E51217"/>
    <w:rsid w:val="00E52A49"/>
    <w:rsid w:val="00E532E0"/>
    <w:rsid w:val="00E62254"/>
    <w:rsid w:val="00E635A2"/>
    <w:rsid w:val="00E71D49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0D78"/>
    <w:rsid w:val="00EA21F6"/>
    <w:rsid w:val="00EA27C5"/>
    <w:rsid w:val="00EA3AAD"/>
    <w:rsid w:val="00EA538F"/>
    <w:rsid w:val="00EB0A3F"/>
    <w:rsid w:val="00EB2506"/>
    <w:rsid w:val="00EB2F53"/>
    <w:rsid w:val="00EB3B74"/>
    <w:rsid w:val="00EB4D9B"/>
    <w:rsid w:val="00EC0A20"/>
    <w:rsid w:val="00EC6D24"/>
    <w:rsid w:val="00ED1B21"/>
    <w:rsid w:val="00ED439D"/>
    <w:rsid w:val="00ED5B4E"/>
    <w:rsid w:val="00EE1AB9"/>
    <w:rsid w:val="00EE251C"/>
    <w:rsid w:val="00EE2A2D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27E97"/>
    <w:rsid w:val="00F329E9"/>
    <w:rsid w:val="00F32EFF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356D"/>
    <w:rsid w:val="00FA6D41"/>
    <w:rsid w:val="00FA7AD4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60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115</TotalTime>
  <Pages>1</Pages>
  <Words>1373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4</cp:revision>
  <cp:lastPrinted>2009-11-19T20:24:00Z</cp:lastPrinted>
  <dcterms:created xsi:type="dcterms:W3CDTF">2012-07-04T14:58:00Z</dcterms:created>
  <dcterms:modified xsi:type="dcterms:W3CDTF">2012-07-24T19:48:00Z</dcterms:modified>
</cp:coreProperties>
</file>