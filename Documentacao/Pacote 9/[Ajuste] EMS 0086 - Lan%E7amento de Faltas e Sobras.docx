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 w:rsidP="00A15036">
      <w:p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F34366">
        <w:rPr>
          <w:rFonts w:ascii="Arial Narrow" w:hAnsi="Arial Narrow"/>
          <w:b/>
          <w:sz w:val="40"/>
        </w:rPr>
        <w:t xml:space="preserve"> </w:t>
      </w:r>
      <w:r w:rsidR="00417284" w:rsidRPr="0021026F">
        <w:rPr>
          <w:rFonts w:ascii="Arial Narrow" w:hAnsi="Arial Narrow"/>
          <w:b/>
          <w:sz w:val="36"/>
          <w:szCs w:val="36"/>
        </w:rPr>
        <w:t xml:space="preserve">[Ajuste] 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6510EE">
        <w:rPr>
          <w:rFonts w:ascii="Arial Narrow" w:hAnsi="Arial Narrow"/>
          <w:b/>
          <w:sz w:val="36"/>
          <w:szCs w:val="36"/>
        </w:rPr>
        <w:t>0086</w:t>
      </w:r>
      <w:r>
        <w:rPr>
          <w:rFonts w:ascii="Arial Narrow" w:hAnsi="Arial Narrow"/>
          <w:b/>
          <w:sz w:val="36"/>
          <w:szCs w:val="36"/>
        </w:rPr>
        <w:t>–</w:t>
      </w:r>
      <w:r w:rsidR="006510EE">
        <w:rPr>
          <w:rFonts w:ascii="Arial Narrow" w:hAnsi="Arial Narrow"/>
          <w:b/>
          <w:sz w:val="36"/>
          <w:szCs w:val="36"/>
        </w:rPr>
        <w:t>Lançamento de</w:t>
      </w:r>
      <w:r w:rsidR="0076369B">
        <w:rPr>
          <w:rFonts w:ascii="Arial Narrow" w:hAnsi="Arial Narrow"/>
          <w:b/>
          <w:sz w:val="36"/>
          <w:szCs w:val="36"/>
        </w:rPr>
        <w:t xml:space="preserve"> Faltas e Sobras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FB1499" w:rsidRDefault="00FB1499">
      <w:pPr>
        <w:pStyle w:val="Cabealho"/>
        <w:rPr>
          <w:rFonts w:ascii="Arial Narrow" w:hAnsi="Arial Narrow"/>
        </w:rPr>
      </w:pPr>
    </w:p>
    <w:p w:rsidR="00FB1499" w:rsidRPr="00875148" w:rsidRDefault="00FB1499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</w:t>
            </w:r>
            <w:r w:rsidR="0071308A">
              <w:rPr>
                <w:rFonts w:ascii="Arial Narrow" w:hAnsi="Arial Narrow"/>
                <w:b/>
                <w:sz w:val="24"/>
                <w:lang w:val="pt-BR"/>
              </w:rPr>
              <w:t xml:space="preserve"> </w:t>
            </w:r>
            <w:r w:rsidRPr="00875148">
              <w:rPr>
                <w:rFonts w:ascii="Arial Narrow" w:hAnsi="Arial Narrow"/>
                <w:b/>
                <w:sz w:val="24"/>
                <w:lang w:val="pt-BR"/>
              </w:rPr>
              <w:t>(</w:t>
            </w: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554F61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14/02/2012</w:t>
            </w:r>
          </w:p>
        </w:tc>
        <w:tc>
          <w:tcPr>
            <w:tcW w:w="1134" w:type="dxa"/>
          </w:tcPr>
          <w:p w:rsidR="00DD7C0F" w:rsidRPr="00875148" w:rsidRDefault="00554F61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554F6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 de negócio e atualização da</w:t>
            </w:r>
            <w:r w:rsidR="00BE7781">
              <w:rPr>
                <w:rFonts w:ascii="Arial Narrow" w:hAnsi="Arial Narrow"/>
                <w:color w:val="0000FF"/>
                <w:lang w:val="pt-BR"/>
              </w:rPr>
              <w:t>s</w:t>
            </w:r>
            <w:r>
              <w:rPr>
                <w:rFonts w:ascii="Arial Narrow" w:hAnsi="Arial Narrow"/>
                <w:color w:val="0000FF"/>
                <w:lang w:val="pt-BR"/>
              </w:rPr>
              <w:t xml:space="preserve"> tela</w:t>
            </w:r>
            <w:r w:rsidR="00BE7781">
              <w:rPr>
                <w:rFonts w:ascii="Arial Narrow" w:hAnsi="Arial Narrow"/>
                <w:color w:val="0000FF"/>
                <w:lang w:val="pt-BR"/>
              </w:rPr>
              <w:t>s</w:t>
            </w:r>
            <w:r>
              <w:rPr>
                <w:rFonts w:ascii="Arial Narrow" w:hAnsi="Arial Narrow"/>
                <w:color w:val="0000FF"/>
                <w:lang w:val="pt-BR"/>
              </w:rPr>
              <w:t xml:space="preserve"> do protótipo</w:t>
            </w:r>
          </w:p>
        </w:tc>
        <w:tc>
          <w:tcPr>
            <w:tcW w:w="2268" w:type="dxa"/>
          </w:tcPr>
          <w:p w:rsidR="00DD7C0F" w:rsidRPr="00875148" w:rsidRDefault="00554F6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</w:t>
            </w:r>
            <w:r w:rsidR="00EE0BEF">
              <w:rPr>
                <w:rFonts w:ascii="Arial Narrow" w:hAnsi="Arial Narrow"/>
                <w:color w:val="0000FF"/>
                <w:lang w:val="pt-BR"/>
              </w:rPr>
              <w:t>o</w:t>
            </w:r>
          </w:p>
        </w:tc>
        <w:tc>
          <w:tcPr>
            <w:tcW w:w="1418" w:type="dxa"/>
          </w:tcPr>
          <w:p w:rsidR="00DD7C0F" w:rsidRPr="00875148" w:rsidRDefault="00554F6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EE0BEF" w:rsidRPr="00875148" w:rsidTr="003D4B3F">
        <w:tc>
          <w:tcPr>
            <w:tcW w:w="1134" w:type="dxa"/>
          </w:tcPr>
          <w:p w:rsidR="00EE0BEF" w:rsidRDefault="00EE0BE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02/03/2012</w:t>
            </w:r>
          </w:p>
        </w:tc>
        <w:tc>
          <w:tcPr>
            <w:tcW w:w="1134" w:type="dxa"/>
          </w:tcPr>
          <w:p w:rsidR="00EE0BEF" w:rsidRDefault="00EE0BE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</w:tcPr>
          <w:p w:rsidR="00EE0BEF" w:rsidRDefault="00EE0B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 de negócio e atualização das telas do protótipo</w:t>
            </w:r>
          </w:p>
        </w:tc>
        <w:tc>
          <w:tcPr>
            <w:tcW w:w="2268" w:type="dxa"/>
          </w:tcPr>
          <w:p w:rsidR="00EE0BEF" w:rsidRDefault="00EE0B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EE0BEF" w:rsidRDefault="00EE0B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3039F0" w:rsidTr="003911A4">
        <w:tc>
          <w:tcPr>
            <w:tcW w:w="1134" w:type="dxa"/>
          </w:tcPr>
          <w:p w:rsidR="003039F0" w:rsidRDefault="00DD7C0F" w:rsidP="003039F0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</w:rPr>
              <w:br w:type="page"/>
            </w:r>
            <w:r w:rsidR="003039F0">
              <w:rPr>
                <w:rFonts w:ascii="Arial Narrow" w:hAnsi="Arial Narrow"/>
                <w:color w:val="0000FF"/>
                <w:lang w:val="es-ES_tradnl"/>
              </w:rPr>
              <w:t>08/03/2012</w:t>
            </w:r>
          </w:p>
        </w:tc>
        <w:tc>
          <w:tcPr>
            <w:tcW w:w="1134" w:type="dxa"/>
          </w:tcPr>
          <w:p w:rsidR="003039F0" w:rsidRDefault="003039F0" w:rsidP="003911A4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 w:rsidR="0006708F">
              <w:rPr>
                <w:rFonts w:ascii="Arial Narrow" w:hAnsi="Arial Narrow"/>
                <w:color w:val="0000FF"/>
                <w:lang w:val="pt-BR"/>
              </w:rPr>
              <w:t>3</w:t>
            </w:r>
          </w:p>
        </w:tc>
        <w:tc>
          <w:tcPr>
            <w:tcW w:w="3686" w:type="dxa"/>
          </w:tcPr>
          <w:p w:rsidR="003039F0" w:rsidRDefault="003039F0" w:rsidP="003039F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regras de negócio </w:t>
            </w:r>
          </w:p>
        </w:tc>
        <w:tc>
          <w:tcPr>
            <w:tcW w:w="2268" w:type="dxa"/>
          </w:tcPr>
          <w:p w:rsidR="003039F0" w:rsidRDefault="003039F0" w:rsidP="003911A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3039F0" w:rsidRDefault="003039F0" w:rsidP="003911A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386D91" w:rsidTr="00386D91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D91" w:rsidRPr="00386D91" w:rsidRDefault="00386D91" w:rsidP="00386D91">
            <w:pPr>
              <w:pStyle w:val="Tabletext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br w:type="page"/>
            </w:r>
            <w:r w:rsidRPr="0071308A">
              <w:rPr>
                <w:rFonts w:ascii="Arial Narrow" w:hAnsi="Arial Narrow"/>
                <w:color w:val="0000FF"/>
                <w:lang w:val="es-ES_tradnl"/>
              </w:rPr>
              <w:t>06/05/2012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D91" w:rsidRDefault="00386D91" w:rsidP="00FB1499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D91" w:rsidRDefault="00386D91" w:rsidP="00FB149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regras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D91" w:rsidRDefault="00386D91" w:rsidP="00FB149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D91" w:rsidRDefault="00386D91" w:rsidP="00FB149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</w:p>
    <w:p w:rsidR="00386D91" w:rsidRDefault="00386D91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r w:rsidR="0071308A" w:rsidRPr="00875148">
              <w:rPr>
                <w:rFonts w:ascii="Arial Narrow" w:hAnsi="Arial Narrow"/>
                <w:b/>
              </w:rPr>
              <w:t>D</w:t>
            </w:r>
            <w:r w:rsidRPr="00875148">
              <w:rPr>
                <w:rFonts w:ascii="Arial Narrow" w:hAnsi="Arial Narrow"/>
                <w:b/>
              </w:rPr>
              <w:t>o</w:t>
            </w:r>
            <w:r w:rsidR="0071308A">
              <w:rPr>
                <w:rFonts w:ascii="Arial Narrow" w:hAnsi="Arial Narrow"/>
                <w:b/>
              </w:rPr>
              <w:t xml:space="preserve"> </w:t>
            </w:r>
            <w:r w:rsidRPr="00875148">
              <w:rPr>
                <w:rFonts w:ascii="Arial Narrow" w:hAnsi="Arial Narrow"/>
                <w:b/>
              </w:rPr>
              <w:t>Backlog: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 w:rsidR="0071308A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="0071308A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  <w:r w:rsidR="0071308A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E2761D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E2761D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6510EE" w:rsidP="006510EE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E2761D">
              <w:rPr>
                <w:rFonts w:ascii="Arial Narrow" w:hAnsi="Arial Narrow" w:cs="Arial"/>
                <w:color w:val="002060"/>
                <w:sz w:val="22"/>
                <w:szCs w:val="22"/>
              </w:rPr>
              <w:t>Essa tela é responsável por inserir</w:t>
            </w:r>
            <w:r w:rsidR="00E3767E" w:rsidRPr="00E2761D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1A7763" w:rsidRPr="00E2761D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e consultar </w:t>
            </w:r>
            <w:r w:rsidR="00C631FD" w:rsidRPr="00E2761D">
              <w:rPr>
                <w:rFonts w:ascii="Arial Narrow" w:hAnsi="Arial Narrow" w:cs="Arial"/>
                <w:color w:val="002060"/>
                <w:sz w:val="22"/>
                <w:szCs w:val="22"/>
              </w:rPr>
              <w:t>os lançamentos de sobras e faltas no sistema</w:t>
            </w:r>
            <w:r w:rsidR="00DF18F8" w:rsidRPr="00E2761D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1A7763" w:rsidRDefault="001A7763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200F8B" w:rsidRPr="00E2761D" w:rsidRDefault="00200F8B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E2761D">
        <w:rPr>
          <w:rFonts w:ascii="Arial Narrow" w:hAnsi="Arial Narrow" w:cs="Arial"/>
          <w:color w:val="002060"/>
          <w:sz w:val="22"/>
          <w:szCs w:val="22"/>
        </w:rPr>
        <w:t>O lançamento de faltas e sobras pode ocorrer em momentos diversos, seja no recebimento d</w:t>
      </w:r>
      <w:r w:rsidR="00206822">
        <w:rPr>
          <w:rFonts w:ascii="Arial Narrow" w:hAnsi="Arial Narrow" w:cs="Arial"/>
          <w:color w:val="002060"/>
          <w:sz w:val="22"/>
          <w:szCs w:val="22"/>
        </w:rPr>
        <w:t xml:space="preserve">o produto, ao realizar </w:t>
      </w:r>
      <w:proofErr w:type="spellStart"/>
      <w:r w:rsidR="00206822">
        <w:rPr>
          <w:rFonts w:ascii="Arial Narrow" w:hAnsi="Arial Narrow" w:cs="Arial"/>
          <w:color w:val="002060"/>
          <w:sz w:val="22"/>
          <w:szCs w:val="22"/>
        </w:rPr>
        <w:t>picking</w:t>
      </w:r>
      <w:proofErr w:type="spellEnd"/>
      <w:r w:rsidR="00206822">
        <w:rPr>
          <w:rFonts w:ascii="Arial Narrow" w:hAnsi="Arial Narrow" w:cs="Arial"/>
          <w:color w:val="002060"/>
          <w:sz w:val="22"/>
          <w:szCs w:val="22"/>
        </w:rPr>
        <w:t xml:space="preserve">, </w:t>
      </w:r>
      <w:r w:rsidRPr="00E2761D">
        <w:rPr>
          <w:rFonts w:ascii="Arial Narrow" w:hAnsi="Arial Narrow" w:cs="Arial"/>
          <w:color w:val="002060"/>
          <w:sz w:val="22"/>
          <w:szCs w:val="22"/>
        </w:rPr>
        <w:t>após o envio as cotas</w:t>
      </w:r>
      <w:r w:rsidR="00BC0024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BC0024" w:rsidRPr="00BC0024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e </w:t>
      </w:r>
      <w:r w:rsidR="00206822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no </w:t>
      </w:r>
      <w:r w:rsidR="00BC0024" w:rsidRPr="00BC0024">
        <w:rPr>
          <w:rFonts w:ascii="Arial Narrow" w:hAnsi="Arial Narrow" w:cs="Arial"/>
          <w:color w:val="002060"/>
          <w:sz w:val="22"/>
          <w:szCs w:val="22"/>
          <w:highlight w:val="yellow"/>
        </w:rPr>
        <w:t>recolhimento do produto</w:t>
      </w:r>
      <w:r w:rsidRPr="00E2761D">
        <w:rPr>
          <w:rFonts w:ascii="Arial Narrow" w:hAnsi="Arial Narrow" w:cs="Arial"/>
          <w:color w:val="002060"/>
          <w:sz w:val="22"/>
          <w:szCs w:val="22"/>
        </w:rPr>
        <w:t>.</w:t>
      </w:r>
    </w:p>
    <w:p w:rsidR="00200F8B" w:rsidRPr="00E2761D" w:rsidRDefault="00200F8B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937001" w:rsidRPr="00E2761D" w:rsidRDefault="00200F8B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E2761D">
        <w:rPr>
          <w:rFonts w:ascii="Arial Narrow" w:hAnsi="Arial Narrow" w:cs="Arial"/>
          <w:color w:val="002060"/>
          <w:sz w:val="22"/>
          <w:szCs w:val="22"/>
        </w:rPr>
        <w:t>A funcionalidade d</w:t>
      </w:r>
      <w:r w:rsidR="00DF18F8" w:rsidRPr="00E2761D">
        <w:rPr>
          <w:rFonts w:ascii="Arial Narrow" w:hAnsi="Arial Narrow" w:cs="Arial"/>
          <w:color w:val="002060"/>
          <w:sz w:val="22"/>
          <w:szCs w:val="22"/>
        </w:rPr>
        <w:t xml:space="preserve">everá </w:t>
      </w:r>
      <w:r w:rsidR="006510EE" w:rsidRPr="00E2761D">
        <w:rPr>
          <w:rFonts w:ascii="Arial Narrow" w:hAnsi="Arial Narrow" w:cs="Arial"/>
          <w:color w:val="002060"/>
          <w:sz w:val="22"/>
          <w:szCs w:val="22"/>
        </w:rPr>
        <w:t>permitir</w:t>
      </w:r>
      <w:r w:rsidR="00DF18F8" w:rsidRPr="00E2761D">
        <w:rPr>
          <w:rFonts w:ascii="Arial Narrow" w:hAnsi="Arial Narrow" w:cs="Arial"/>
          <w:color w:val="002060"/>
          <w:sz w:val="22"/>
          <w:szCs w:val="22"/>
        </w:rPr>
        <w:t xml:space="preserve"> os </w:t>
      </w:r>
      <w:r w:rsidR="0076369B" w:rsidRPr="00E2761D">
        <w:rPr>
          <w:rFonts w:ascii="Arial Narrow" w:hAnsi="Arial Narrow" w:cs="Arial"/>
          <w:color w:val="002060"/>
          <w:sz w:val="22"/>
          <w:szCs w:val="22"/>
        </w:rPr>
        <w:t>lançamentos</w:t>
      </w:r>
      <w:r w:rsidR="009C39C0" w:rsidRPr="00E2761D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76369B" w:rsidRPr="00E2761D">
        <w:rPr>
          <w:rFonts w:ascii="Arial Narrow" w:hAnsi="Arial Narrow" w:cs="Arial"/>
          <w:color w:val="002060"/>
          <w:sz w:val="22"/>
          <w:szCs w:val="22"/>
        </w:rPr>
        <w:t xml:space="preserve">de faltas e sobras </w:t>
      </w:r>
      <w:r w:rsidR="00DF18F8" w:rsidRPr="00E2761D">
        <w:rPr>
          <w:rFonts w:ascii="Arial Narrow" w:hAnsi="Arial Narrow" w:cs="Arial"/>
          <w:color w:val="002060"/>
          <w:sz w:val="22"/>
          <w:szCs w:val="22"/>
        </w:rPr>
        <w:t>da edição e</w:t>
      </w:r>
      <w:r w:rsidR="006510EE" w:rsidRPr="00E2761D">
        <w:rPr>
          <w:rFonts w:ascii="Arial Narrow" w:hAnsi="Arial Narrow" w:cs="Arial"/>
          <w:color w:val="002060"/>
          <w:sz w:val="22"/>
          <w:szCs w:val="22"/>
        </w:rPr>
        <w:t>m questão no</w:t>
      </w:r>
      <w:r w:rsidR="00DF18F8" w:rsidRPr="00E2761D">
        <w:rPr>
          <w:rFonts w:ascii="Arial Narrow" w:hAnsi="Arial Narrow" w:cs="Arial"/>
          <w:color w:val="002060"/>
          <w:sz w:val="22"/>
          <w:szCs w:val="22"/>
        </w:rPr>
        <w:t xml:space="preserve"> tipo de </w:t>
      </w:r>
      <w:r w:rsidR="00E2761D">
        <w:rPr>
          <w:rFonts w:ascii="Arial Narrow" w:hAnsi="Arial Narrow" w:cs="Arial"/>
          <w:color w:val="002060"/>
          <w:sz w:val="22"/>
          <w:szCs w:val="22"/>
        </w:rPr>
        <w:t xml:space="preserve">diferença </w:t>
      </w:r>
      <w:r w:rsidR="006510EE" w:rsidRPr="00E2761D">
        <w:rPr>
          <w:rFonts w:ascii="Arial Narrow" w:hAnsi="Arial Narrow" w:cs="Arial"/>
          <w:color w:val="002060"/>
          <w:sz w:val="22"/>
          <w:szCs w:val="22"/>
        </w:rPr>
        <w:t>escolhido</w:t>
      </w:r>
      <w:r w:rsidR="00DF18F8" w:rsidRPr="00E2761D">
        <w:rPr>
          <w:rFonts w:ascii="Arial Narrow" w:hAnsi="Arial Narrow" w:cs="Arial"/>
          <w:color w:val="002060"/>
          <w:sz w:val="22"/>
          <w:szCs w:val="22"/>
        </w:rPr>
        <w:t>.</w:t>
      </w:r>
      <w:r w:rsidR="006510EE" w:rsidRPr="00E2761D">
        <w:rPr>
          <w:rFonts w:ascii="Arial Narrow" w:hAnsi="Arial Narrow" w:cs="Arial"/>
          <w:color w:val="002060"/>
          <w:sz w:val="22"/>
          <w:szCs w:val="22"/>
        </w:rPr>
        <w:t xml:space="preserve"> Os lançamentos serão </w:t>
      </w:r>
      <w:r w:rsidR="00C615D7" w:rsidRPr="00E2761D">
        <w:rPr>
          <w:rFonts w:ascii="Arial Narrow" w:hAnsi="Arial Narrow" w:cs="Arial"/>
          <w:color w:val="002060"/>
          <w:sz w:val="22"/>
          <w:szCs w:val="22"/>
        </w:rPr>
        <w:t>incluídos</w:t>
      </w:r>
      <w:r w:rsidR="006510EE" w:rsidRPr="00E2761D">
        <w:rPr>
          <w:rFonts w:ascii="Arial Narrow" w:hAnsi="Arial Narrow" w:cs="Arial"/>
          <w:color w:val="002060"/>
          <w:sz w:val="22"/>
          <w:szCs w:val="22"/>
        </w:rPr>
        <w:t xml:space="preserve"> na data </w:t>
      </w:r>
      <w:r w:rsidR="00E96B53" w:rsidRPr="00E2761D">
        <w:rPr>
          <w:rFonts w:ascii="Arial Narrow" w:hAnsi="Arial Narrow" w:cs="Arial"/>
          <w:color w:val="002060"/>
          <w:sz w:val="22"/>
          <w:szCs w:val="22"/>
        </w:rPr>
        <w:t>da operação em vigência.</w:t>
      </w:r>
    </w:p>
    <w:p w:rsidR="001A7763" w:rsidRPr="00E2761D" w:rsidRDefault="001A7763" w:rsidP="00726496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0159A1" w:rsidRPr="00E2761D" w:rsidRDefault="00200F8B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E2761D">
        <w:rPr>
          <w:rFonts w:ascii="Arial Narrow" w:hAnsi="Arial Narrow" w:cs="Arial"/>
          <w:color w:val="002060"/>
          <w:sz w:val="22"/>
          <w:szCs w:val="22"/>
        </w:rPr>
        <w:t>Para o</w:t>
      </w:r>
      <w:r w:rsidR="000159A1" w:rsidRPr="00E2761D">
        <w:rPr>
          <w:rFonts w:ascii="Arial Narrow" w:hAnsi="Arial Narrow" w:cs="Arial"/>
          <w:color w:val="002060"/>
          <w:sz w:val="22"/>
          <w:szCs w:val="22"/>
        </w:rPr>
        <w:t xml:space="preserve"> lançamento de faltas e sobras deve</w:t>
      </w:r>
      <w:r w:rsidRPr="00E2761D">
        <w:rPr>
          <w:rFonts w:ascii="Arial Narrow" w:hAnsi="Arial Narrow" w:cs="Arial"/>
          <w:color w:val="002060"/>
          <w:sz w:val="22"/>
          <w:szCs w:val="22"/>
        </w:rPr>
        <w:t>-se respeitar os seguintes prazos</w:t>
      </w:r>
      <w:r w:rsidR="000159A1" w:rsidRPr="00E2761D">
        <w:rPr>
          <w:rFonts w:ascii="Arial Narrow" w:hAnsi="Arial Narrow" w:cs="Arial"/>
          <w:color w:val="002060"/>
          <w:sz w:val="22"/>
          <w:szCs w:val="22"/>
        </w:rPr>
        <w:t xml:space="preserve">, de acordo com o tipo de </w:t>
      </w:r>
      <w:r w:rsidR="00E2761D">
        <w:rPr>
          <w:rFonts w:ascii="Arial Narrow" w:hAnsi="Arial Narrow" w:cs="Arial"/>
          <w:color w:val="002060"/>
          <w:sz w:val="22"/>
          <w:szCs w:val="22"/>
        </w:rPr>
        <w:t>diferença</w:t>
      </w:r>
      <w:r w:rsidR="000159A1" w:rsidRPr="00E2761D">
        <w:rPr>
          <w:rFonts w:ascii="Arial Narrow" w:hAnsi="Arial Narrow" w:cs="Arial"/>
          <w:color w:val="002060"/>
          <w:sz w:val="22"/>
          <w:szCs w:val="22"/>
        </w:rPr>
        <w:t>:</w:t>
      </w:r>
    </w:p>
    <w:p w:rsidR="001A7763" w:rsidRPr="00E2761D" w:rsidRDefault="001A7763" w:rsidP="00DF18F8">
      <w:pPr>
        <w:ind w:left="360"/>
        <w:rPr>
          <w:rFonts w:ascii="Arial Narrow" w:hAnsi="Arial Narrow" w:cs="Arial"/>
          <w:b/>
          <w:color w:val="002060"/>
          <w:sz w:val="22"/>
          <w:szCs w:val="22"/>
          <w:u w:val="single"/>
        </w:rPr>
      </w:pPr>
    </w:p>
    <w:p w:rsidR="000159A1" w:rsidRPr="00E2761D" w:rsidRDefault="000159A1" w:rsidP="001A7763">
      <w:pPr>
        <w:pStyle w:val="PargrafodaLista"/>
        <w:numPr>
          <w:ilvl w:val="0"/>
          <w:numId w:val="28"/>
        </w:numPr>
        <w:rPr>
          <w:rFonts w:ascii="Arial Narrow" w:hAnsi="Arial Narrow" w:cs="Arial"/>
          <w:color w:val="002060"/>
        </w:rPr>
      </w:pPr>
      <w:r w:rsidRPr="00E2761D">
        <w:rPr>
          <w:rFonts w:ascii="Arial Narrow" w:hAnsi="Arial Narrow" w:cs="Arial"/>
          <w:b/>
          <w:color w:val="002060"/>
          <w:u w:val="single"/>
        </w:rPr>
        <w:t>Faltas e Sobras DE</w:t>
      </w:r>
      <w:r w:rsidR="004F5C6D">
        <w:rPr>
          <w:rFonts w:ascii="Arial Narrow" w:hAnsi="Arial Narrow" w:cs="Arial"/>
          <w:b/>
          <w:color w:val="002060"/>
          <w:u w:val="single"/>
        </w:rPr>
        <w:t xml:space="preserve"> </w:t>
      </w:r>
      <w:r w:rsidR="004F5C6D" w:rsidRPr="004F5C6D">
        <w:rPr>
          <w:rFonts w:ascii="Arial Narrow" w:hAnsi="Arial Narrow" w:cs="Arial"/>
          <w:b/>
          <w:color w:val="002060"/>
          <w:highlight w:val="yellow"/>
          <w:u w:val="single"/>
        </w:rPr>
        <w:t>- Reparte</w:t>
      </w:r>
      <w:r w:rsidRPr="004F5C6D">
        <w:rPr>
          <w:rFonts w:ascii="Arial Narrow" w:hAnsi="Arial Narrow" w:cs="Arial"/>
          <w:b/>
          <w:color w:val="002060"/>
          <w:highlight w:val="yellow"/>
          <w:u w:val="single"/>
        </w:rPr>
        <w:t>:</w:t>
      </w:r>
      <w:r w:rsidRPr="00E2761D">
        <w:rPr>
          <w:rFonts w:ascii="Arial Narrow" w:hAnsi="Arial Narrow" w:cs="Arial"/>
          <w:color w:val="002060"/>
        </w:rPr>
        <w:t xml:space="preserve"> Podem ser apontados apenas na data de recebimento do produto na Distribuidora (esta diferença poderá ser </w:t>
      </w:r>
      <w:r w:rsidR="00206822">
        <w:rPr>
          <w:rFonts w:ascii="Arial Narrow" w:hAnsi="Arial Narrow" w:cs="Arial"/>
          <w:color w:val="002060"/>
        </w:rPr>
        <w:t>identifica</w:t>
      </w:r>
      <w:r w:rsidRPr="00E2761D">
        <w:rPr>
          <w:rFonts w:ascii="Arial Narrow" w:hAnsi="Arial Narrow" w:cs="Arial"/>
          <w:color w:val="002060"/>
        </w:rPr>
        <w:t>da na tela de Recebimento Físico</w:t>
      </w:r>
      <w:r w:rsidR="00200F8B" w:rsidRPr="00E2761D">
        <w:rPr>
          <w:rFonts w:ascii="Arial Narrow" w:hAnsi="Arial Narrow" w:cs="Arial"/>
          <w:color w:val="002060"/>
        </w:rPr>
        <w:t xml:space="preserve"> (EMS 0009)</w:t>
      </w:r>
      <w:r w:rsidRPr="00E2761D">
        <w:rPr>
          <w:rFonts w:ascii="Arial Narrow" w:hAnsi="Arial Narrow" w:cs="Arial"/>
          <w:color w:val="002060"/>
        </w:rPr>
        <w:t>, ao dar entrada com a NF).</w:t>
      </w:r>
    </w:p>
    <w:p w:rsidR="001A7763" w:rsidRPr="00E2761D" w:rsidRDefault="001A7763" w:rsidP="00DF18F8">
      <w:pPr>
        <w:ind w:left="360"/>
        <w:rPr>
          <w:rFonts w:ascii="Arial Narrow" w:hAnsi="Arial Narrow" w:cs="Arial"/>
          <w:b/>
          <w:color w:val="002060"/>
          <w:sz w:val="22"/>
          <w:szCs w:val="22"/>
          <w:u w:val="single"/>
        </w:rPr>
      </w:pPr>
    </w:p>
    <w:p w:rsidR="00C368F2" w:rsidRPr="00E2761D" w:rsidRDefault="000159A1" w:rsidP="001A7763">
      <w:pPr>
        <w:pStyle w:val="PargrafodaLista"/>
        <w:numPr>
          <w:ilvl w:val="0"/>
          <w:numId w:val="27"/>
        </w:numPr>
        <w:rPr>
          <w:rFonts w:ascii="Arial Narrow" w:hAnsi="Arial Narrow" w:cs="Arial"/>
          <w:color w:val="002060"/>
        </w:rPr>
      </w:pPr>
      <w:r w:rsidRPr="00E2761D">
        <w:rPr>
          <w:rFonts w:ascii="Arial Narrow" w:hAnsi="Arial Narrow" w:cs="Arial"/>
          <w:b/>
          <w:color w:val="002060"/>
          <w:u w:val="single"/>
        </w:rPr>
        <w:t>Faltas e Sobras EM</w:t>
      </w:r>
      <w:r w:rsidR="004F5C6D">
        <w:rPr>
          <w:rFonts w:ascii="Arial Narrow" w:hAnsi="Arial Narrow" w:cs="Arial"/>
          <w:b/>
          <w:color w:val="002060"/>
          <w:u w:val="single"/>
        </w:rPr>
        <w:t xml:space="preserve"> </w:t>
      </w:r>
      <w:r w:rsidR="004F5C6D" w:rsidRPr="004F5C6D">
        <w:rPr>
          <w:rFonts w:ascii="Arial Narrow" w:hAnsi="Arial Narrow" w:cs="Arial"/>
          <w:b/>
          <w:color w:val="002060"/>
          <w:highlight w:val="yellow"/>
          <w:u w:val="single"/>
        </w:rPr>
        <w:t>- Reparte</w:t>
      </w:r>
      <w:r w:rsidRPr="00E2761D">
        <w:rPr>
          <w:rFonts w:ascii="Arial Narrow" w:hAnsi="Arial Narrow" w:cs="Arial"/>
          <w:b/>
          <w:color w:val="002060"/>
          <w:u w:val="single"/>
        </w:rPr>
        <w:t>:</w:t>
      </w:r>
      <w:r w:rsidR="00C368F2" w:rsidRPr="00E2761D">
        <w:rPr>
          <w:rFonts w:ascii="Arial Narrow" w:hAnsi="Arial Narrow" w:cs="Arial"/>
          <w:color w:val="002060"/>
        </w:rPr>
        <w:t xml:space="preserve"> Podem ser apontadas até cinco</w:t>
      </w:r>
      <w:r w:rsidRPr="00E2761D">
        <w:rPr>
          <w:rFonts w:ascii="Arial Narrow" w:hAnsi="Arial Narrow" w:cs="Arial"/>
          <w:color w:val="002060"/>
        </w:rPr>
        <w:t xml:space="preserve"> dias </w:t>
      </w:r>
      <w:r w:rsidR="00553AAA" w:rsidRPr="00E2761D">
        <w:rPr>
          <w:rFonts w:ascii="Arial Narrow" w:hAnsi="Arial Narrow" w:cs="Arial"/>
          <w:color w:val="002060"/>
        </w:rPr>
        <w:t>úteis</w:t>
      </w:r>
      <w:r w:rsidRPr="00E2761D">
        <w:rPr>
          <w:rFonts w:ascii="Arial Narrow" w:hAnsi="Arial Narrow" w:cs="Arial"/>
          <w:color w:val="002060"/>
        </w:rPr>
        <w:t xml:space="preserve"> após a data de recebimento d</w:t>
      </w:r>
      <w:r w:rsidR="00C368F2" w:rsidRPr="00E2761D">
        <w:rPr>
          <w:rFonts w:ascii="Arial Narrow" w:hAnsi="Arial Narrow" w:cs="Arial"/>
          <w:color w:val="002060"/>
        </w:rPr>
        <w:t>a nota deste produto</w:t>
      </w:r>
      <w:r w:rsidRPr="00E2761D">
        <w:rPr>
          <w:rFonts w:ascii="Arial Narrow" w:hAnsi="Arial Narrow" w:cs="Arial"/>
          <w:color w:val="002060"/>
        </w:rPr>
        <w:t xml:space="preserve"> (apontada na tela de Recebimento Físico) independente se o produto já foi lançado ou não.</w:t>
      </w:r>
    </w:p>
    <w:p w:rsidR="00B90F2D" w:rsidRPr="00E2761D" w:rsidRDefault="00C368F2" w:rsidP="00A772C0">
      <w:pPr>
        <w:ind w:left="1080"/>
        <w:rPr>
          <w:rFonts w:ascii="Arial Narrow" w:hAnsi="Arial Narrow" w:cs="Arial"/>
          <w:color w:val="002060"/>
          <w:sz w:val="22"/>
          <w:szCs w:val="22"/>
        </w:rPr>
      </w:pPr>
      <w:r w:rsidRPr="00E2761D">
        <w:rPr>
          <w:rFonts w:ascii="Arial Narrow" w:hAnsi="Arial Narrow" w:cs="Arial"/>
          <w:color w:val="002060"/>
          <w:sz w:val="22"/>
          <w:szCs w:val="22"/>
        </w:rPr>
        <w:t>O sistema deverá observar nos últimos cinco dias úteis se houve o recebimento de nota fiscal com o produto e ediç</w:t>
      </w:r>
      <w:r w:rsidR="00B90F2D" w:rsidRPr="00E2761D">
        <w:rPr>
          <w:rFonts w:ascii="Arial Narrow" w:hAnsi="Arial Narrow" w:cs="Arial"/>
          <w:color w:val="002060"/>
          <w:sz w:val="22"/>
          <w:szCs w:val="22"/>
        </w:rPr>
        <w:t>ão informados, a fim de contabilizar o prazo para lançamento da diferença</w:t>
      </w:r>
      <w:r w:rsidR="00E0472D" w:rsidRPr="00E0472D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, esta regra é para que esta diferença seja submetida </w:t>
      </w:r>
      <w:r w:rsidR="00BC0024" w:rsidRPr="00E0472D">
        <w:rPr>
          <w:rFonts w:ascii="Arial Narrow" w:hAnsi="Arial Narrow" w:cs="Arial"/>
          <w:color w:val="002060"/>
          <w:sz w:val="22"/>
          <w:szCs w:val="22"/>
          <w:highlight w:val="yellow"/>
        </w:rPr>
        <w:t>à</w:t>
      </w:r>
      <w:r w:rsidR="00E0472D" w:rsidRPr="00E0472D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análise do fornecedor, via GFS</w:t>
      </w:r>
      <w:r w:rsidR="00B90F2D" w:rsidRPr="00E2761D">
        <w:rPr>
          <w:rFonts w:ascii="Arial Narrow" w:hAnsi="Arial Narrow" w:cs="Arial"/>
          <w:color w:val="002060"/>
          <w:sz w:val="22"/>
          <w:szCs w:val="22"/>
        </w:rPr>
        <w:t>. Caso o produto e edição escolhidos já estejam fora do prazo par</w:t>
      </w:r>
      <w:r w:rsidR="002E3A14">
        <w:rPr>
          <w:rFonts w:ascii="Arial Narrow" w:hAnsi="Arial Narrow" w:cs="Arial"/>
          <w:color w:val="002060"/>
          <w:sz w:val="22"/>
          <w:szCs w:val="22"/>
        </w:rPr>
        <w:t>a</w:t>
      </w:r>
      <w:r w:rsidR="00B90F2D" w:rsidRPr="00E2761D">
        <w:rPr>
          <w:rFonts w:ascii="Arial Narrow" w:hAnsi="Arial Narrow" w:cs="Arial"/>
          <w:color w:val="002060"/>
          <w:sz w:val="22"/>
          <w:szCs w:val="22"/>
        </w:rPr>
        <w:t xml:space="preserve"> lançamento estabelecido, a funcionalidade deverá p</w:t>
      </w:r>
      <w:r w:rsidR="002E3A14">
        <w:rPr>
          <w:rFonts w:ascii="Arial Narrow" w:hAnsi="Arial Narrow" w:cs="Arial"/>
          <w:color w:val="002060"/>
          <w:sz w:val="22"/>
          <w:szCs w:val="22"/>
        </w:rPr>
        <w:t>ermitir</w:t>
      </w:r>
      <w:r w:rsidR="00486187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a indicação destas diferenças até</w:t>
      </w:r>
      <w:r w:rsidR="0089772F" w:rsidRPr="0089772F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</w:t>
      </w:r>
      <w:r w:rsidR="00486187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a </w:t>
      </w:r>
      <w:r w:rsidR="004F5C6D">
        <w:rPr>
          <w:rFonts w:ascii="Arial Narrow" w:hAnsi="Arial Narrow" w:cs="Arial"/>
          <w:color w:val="002060"/>
          <w:sz w:val="22"/>
          <w:szCs w:val="22"/>
          <w:highlight w:val="yellow"/>
        </w:rPr>
        <w:t>data de recolhimento deste produto</w:t>
      </w:r>
      <w:r w:rsidR="00486187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, </w:t>
      </w:r>
      <w:r w:rsidR="004F5C6D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porém </w:t>
      </w:r>
      <w:r w:rsidR="00A772C0" w:rsidRPr="0089772F">
        <w:rPr>
          <w:rFonts w:ascii="Arial Narrow" w:hAnsi="Arial Narrow" w:cs="Arial"/>
          <w:color w:val="002060"/>
          <w:sz w:val="22"/>
          <w:szCs w:val="22"/>
          <w:highlight w:val="yellow"/>
        </w:rPr>
        <w:t>esta sobra ou falta lançadas</w:t>
      </w:r>
      <w:r w:rsidR="002E3A14" w:rsidRPr="0089772F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</w:t>
      </w:r>
      <w:del w:id="13" w:author="Kaina da Silva" w:date="2012-06-18T09:45:00Z">
        <w:r w:rsidR="002E3A14" w:rsidRPr="0089772F" w:rsidDel="0089772F">
          <w:rPr>
            <w:rFonts w:ascii="Arial Narrow" w:hAnsi="Arial Narrow" w:cs="Arial"/>
            <w:color w:val="002060"/>
            <w:sz w:val="22"/>
            <w:szCs w:val="22"/>
            <w:highlight w:val="yellow"/>
          </w:rPr>
          <w:delText xml:space="preserve"> o estoque </w:delText>
        </w:r>
        <w:r w:rsidR="00A772C0" w:rsidRPr="0089772F" w:rsidDel="0089772F">
          <w:rPr>
            <w:rFonts w:ascii="Arial Narrow" w:hAnsi="Arial Narrow" w:cs="Arial"/>
            <w:color w:val="002060"/>
            <w:sz w:val="22"/>
            <w:szCs w:val="22"/>
            <w:highlight w:val="yellow"/>
          </w:rPr>
          <w:delText>da Distribuidora</w:delText>
        </w:r>
      </w:del>
      <w:r w:rsidR="0089772F" w:rsidRPr="0089772F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serão </w:t>
      </w:r>
      <w:r w:rsidR="00486187">
        <w:rPr>
          <w:rFonts w:ascii="Arial Narrow" w:hAnsi="Arial Narrow" w:cs="Arial"/>
          <w:color w:val="002060"/>
          <w:sz w:val="22"/>
          <w:szCs w:val="22"/>
          <w:highlight w:val="yellow"/>
        </w:rPr>
        <w:t>rejeitadas ao ser</w:t>
      </w:r>
      <w:r w:rsidR="00206822">
        <w:rPr>
          <w:rFonts w:ascii="Arial Narrow" w:hAnsi="Arial Narrow" w:cs="Arial"/>
          <w:color w:val="002060"/>
          <w:sz w:val="22"/>
          <w:szCs w:val="22"/>
          <w:highlight w:val="yellow"/>
        </w:rPr>
        <w:t>em</w:t>
      </w:r>
      <w:r w:rsidR="00486187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</w:t>
      </w:r>
      <w:r w:rsidR="0089772F" w:rsidRPr="0089772F">
        <w:rPr>
          <w:rFonts w:ascii="Arial Narrow" w:hAnsi="Arial Narrow" w:cs="Arial"/>
          <w:color w:val="002060"/>
          <w:sz w:val="22"/>
          <w:szCs w:val="22"/>
          <w:highlight w:val="yellow"/>
        </w:rPr>
        <w:t>submetidas ao GFS, alterando apenas a situação atual da Distribuidora</w:t>
      </w:r>
      <w:r w:rsidR="00A772C0" w:rsidRPr="0089772F">
        <w:rPr>
          <w:rFonts w:ascii="Arial Narrow" w:hAnsi="Arial Narrow" w:cs="Arial"/>
          <w:color w:val="002060"/>
          <w:sz w:val="22"/>
          <w:szCs w:val="22"/>
          <w:highlight w:val="yellow"/>
        </w:rPr>
        <w:t>.</w:t>
      </w:r>
      <w:r w:rsidR="00A772C0" w:rsidRPr="00E2761D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B90F2D" w:rsidRPr="00E2761D">
        <w:rPr>
          <w:rFonts w:ascii="Arial Narrow" w:hAnsi="Arial Narrow" w:cs="Arial"/>
          <w:color w:val="002060"/>
          <w:sz w:val="22"/>
          <w:szCs w:val="22"/>
        </w:rPr>
        <w:t xml:space="preserve">Já se estiver dentro do prazo, o sistema deverá checar se já houve lançamentos para o mesmo e se a quantidade informada versus a recebida, ainda permitia o lançamento de faltas, na quantidade informada. </w:t>
      </w:r>
      <w:r w:rsidR="002D08CD" w:rsidRPr="00E2761D">
        <w:rPr>
          <w:rFonts w:ascii="Arial Narrow" w:hAnsi="Arial Narrow" w:cs="Arial"/>
          <w:color w:val="002060"/>
          <w:sz w:val="22"/>
          <w:szCs w:val="22"/>
        </w:rPr>
        <w:t>Para o lançamento de sobras, esta checagem é irrelevante.</w:t>
      </w:r>
    </w:p>
    <w:p w:rsidR="00C368F2" w:rsidRPr="008B0E00" w:rsidRDefault="00B90F2D" w:rsidP="00A772C0">
      <w:pPr>
        <w:ind w:left="1080"/>
        <w:rPr>
          <w:rFonts w:ascii="Arial Narrow" w:hAnsi="Arial Narrow" w:cs="Arial"/>
          <w:color w:val="002060"/>
          <w:sz w:val="22"/>
          <w:szCs w:val="22"/>
        </w:rPr>
      </w:pPr>
      <w:r w:rsidRPr="00E2761D">
        <w:rPr>
          <w:rFonts w:ascii="Arial Narrow" w:hAnsi="Arial Narrow" w:cs="Arial"/>
          <w:color w:val="002060"/>
          <w:sz w:val="22"/>
          <w:szCs w:val="22"/>
        </w:rPr>
        <w:t xml:space="preserve">Ex.: nota informa 120 exes. </w:t>
      </w:r>
      <w:r w:rsidR="00E2761D" w:rsidRPr="00E2761D">
        <w:rPr>
          <w:rFonts w:ascii="Arial Narrow" w:hAnsi="Arial Narrow" w:cs="Arial"/>
          <w:color w:val="002060"/>
          <w:sz w:val="22"/>
          <w:szCs w:val="22"/>
        </w:rPr>
        <w:t>Da</w:t>
      </w:r>
      <w:r w:rsidRPr="00E2761D">
        <w:rPr>
          <w:rFonts w:ascii="Arial Narrow" w:hAnsi="Arial Narrow" w:cs="Arial"/>
          <w:color w:val="002060"/>
          <w:sz w:val="22"/>
          <w:szCs w:val="22"/>
        </w:rPr>
        <w:t xml:space="preserve"> revista Veja, porém no recebimento físico são localizados apenas 100 exes. </w:t>
      </w:r>
      <w:r w:rsidR="00E2761D" w:rsidRPr="00E2761D">
        <w:rPr>
          <w:rFonts w:ascii="Arial Narrow" w:hAnsi="Arial Narrow" w:cs="Arial"/>
          <w:color w:val="002060"/>
          <w:sz w:val="22"/>
          <w:szCs w:val="22"/>
        </w:rPr>
        <w:t>Da</w:t>
      </w:r>
      <w:r w:rsidRPr="00E2761D">
        <w:rPr>
          <w:rFonts w:ascii="Arial Narrow" w:hAnsi="Arial Narrow" w:cs="Arial"/>
          <w:color w:val="002060"/>
          <w:sz w:val="22"/>
          <w:szCs w:val="22"/>
        </w:rPr>
        <w:t xml:space="preserve"> revista Veja, informando automaticamente uma falta</w:t>
      </w:r>
      <w:r w:rsidRPr="008B0E00">
        <w:rPr>
          <w:rFonts w:ascii="Arial Narrow" w:hAnsi="Arial Narrow" w:cs="Arial"/>
          <w:color w:val="002060"/>
          <w:sz w:val="22"/>
          <w:szCs w:val="22"/>
        </w:rPr>
        <w:t xml:space="preserve"> DE 20 exemplares; posteriormente identificamos a falta EM de 12 exes</w:t>
      </w:r>
      <w:r w:rsidR="00E2761D" w:rsidRPr="008B0E00">
        <w:rPr>
          <w:rFonts w:ascii="Arial Narrow" w:hAnsi="Arial Narrow" w:cs="Arial"/>
          <w:color w:val="002060"/>
          <w:sz w:val="22"/>
          <w:szCs w:val="22"/>
        </w:rPr>
        <w:t>,</w:t>
      </w:r>
      <w:r w:rsidRPr="008B0E00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E2761D" w:rsidRPr="008B0E00">
        <w:rPr>
          <w:rFonts w:ascii="Arial Narrow" w:hAnsi="Arial Narrow" w:cs="Arial"/>
          <w:color w:val="002060"/>
          <w:sz w:val="22"/>
          <w:szCs w:val="22"/>
        </w:rPr>
        <w:t>ou seja,</w:t>
      </w:r>
      <w:r w:rsidRPr="008B0E00">
        <w:rPr>
          <w:rFonts w:ascii="Arial Narrow" w:hAnsi="Arial Narrow" w:cs="Arial"/>
          <w:color w:val="002060"/>
          <w:sz w:val="22"/>
          <w:szCs w:val="22"/>
        </w:rPr>
        <w:t xml:space="preserve"> esse lançamento ainda é possível, já que tínhamos 100 exes. </w:t>
      </w:r>
      <w:r w:rsidR="00E2761D" w:rsidRPr="008B0E00">
        <w:rPr>
          <w:rFonts w:ascii="Arial Narrow" w:hAnsi="Arial Narrow" w:cs="Arial"/>
          <w:color w:val="002060"/>
          <w:sz w:val="22"/>
          <w:szCs w:val="22"/>
        </w:rPr>
        <w:t>No</w:t>
      </w:r>
      <w:r w:rsidRPr="008B0E00">
        <w:rPr>
          <w:rFonts w:ascii="Arial Narrow" w:hAnsi="Arial Narrow" w:cs="Arial"/>
          <w:color w:val="002060"/>
          <w:sz w:val="22"/>
          <w:szCs w:val="22"/>
        </w:rPr>
        <w:t xml:space="preserve"> estoque.</w:t>
      </w:r>
    </w:p>
    <w:p w:rsidR="00C368F2" w:rsidRDefault="00C368F2" w:rsidP="00C368F2">
      <w:pPr>
        <w:pStyle w:val="PargrafodaLista"/>
        <w:ind w:left="1080"/>
        <w:rPr>
          <w:rFonts w:ascii="Arial Narrow" w:hAnsi="Arial Narrow" w:cs="Arial"/>
          <w:color w:val="002060"/>
        </w:rPr>
      </w:pPr>
    </w:p>
    <w:p w:rsidR="004F5C6D" w:rsidRPr="0056002F" w:rsidRDefault="004F5C6D" w:rsidP="004F5C6D">
      <w:pPr>
        <w:pStyle w:val="PargrafodaLista"/>
        <w:numPr>
          <w:ilvl w:val="0"/>
          <w:numId w:val="27"/>
        </w:numPr>
        <w:rPr>
          <w:rFonts w:ascii="Arial Narrow" w:hAnsi="Arial Narrow" w:cs="Arial"/>
          <w:color w:val="002060"/>
          <w:highlight w:val="yellow"/>
        </w:rPr>
      </w:pPr>
      <w:r w:rsidRPr="0056002F">
        <w:rPr>
          <w:rFonts w:ascii="Arial Narrow" w:hAnsi="Arial Narrow" w:cs="Arial"/>
          <w:b/>
          <w:color w:val="002060"/>
          <w:highlight w:val="yellow"/>
          <w:u w:val="single"/>
        </w:rPr>
        <w:t>Faltas e Sobras EM - Encalhe:</w:t>
      </w:r>
      <w:r w:rsidRPr="0056002F">
        <w:rPr>
          <w:rFonts w:ascii="Arial Narrow" w:hAnsi="Arial Narrow" w:cs="Arial"/>
          <w:color w:val="002060"/>
          <w:highlight w:val="yellow"/>
        </w:rPr>
        <w:t xml:space="preserve"> Podem ser apontadas</w:t>
      </w:r>
      <w:r w:rsidR="0056002F" w:rsidRPr="0056002F">
        <w:rPr>
          <w:rFonts w:ascii="Arial Narrow" w:hAnsi="Arial Narrow" w:cs="Arial"/>
          <w:color w:val="002060"/>
          <w:highlight w:val="yellow"/>
        </w:rPr>
        <w:t xml:space="preserve"> a partir da data de recolhimento do produto na distribuidora. Esta diferença não deve ser submetida ao GFS já que o prazo estipulado pelo fornecedor já foi ultrapassado</w:t>
      </w:r>
      <w:r w:rsidRPr="0056002F">
        <w:rPr>
          <w:rFonts w:ascii="Arial Narrow" w:hAnsi="Arial Narrow" w:cs="Arial"/>
          <w:color w:val="002060"/>
          <w:highlight w:val="yellow"/>
        </w:rPr>
        <w:t xml:space="preserve">. </w:t>
      </w:r>
      <w:r w:rsidR="0056002F" w:rsidRPr="0056002F">
        <w:rPr>
          <w:rFonts w:ascii="Arial Narrow" w:hAnsi="Arial Narrow" w:cs="Arial"/>
          <w:color w:val="002060"/>
          <w:highlight w:val="yellow"/>
        </w:rPr>
        <w:t>O</w:t>
      </w:r>
      <w:r w:rsidRPr="0056002F">
        <w:rPr>
          <w:rFonts w:ascii="Arial Narrow" w:hAnsi="Arial Narrow" w:cs="Arial"/>
          <w:color w:val="002060"/>
          <w:highlight w:val="yellow"/>
        </w:rPr>
        <w:t xml:space="preserve"> sistema deverá checar se já houve lançamentos para o mesmo e se a quantidade informada versus a recebida, ainda permitia o lançamento de faltas, na quantidade informada. Para o lançamento de sobras, esta checagem é irrelevante.</w:t>
      </w:r>
    </w:p>
    <w:p w:rsidR="004F5C6D" w:rsidRPr="008B0E00" w:rsidRDefault="004F5C6D" w:rsidP="004F5C6D">
      <w:pPr>
        <w:ind w:left="1080"/>
        <w:rPr>
          <w:rFonts w:ascii="Arial Narrow" w:hAnsi="Arial Narrow" w:cs="Arial"/>
          <w:color w:val="002060"/>
          <w:sz w:val="22"/>
          <w:szCs w:val="22"/>
        </w:rPr>
      </w:pPr>
      <w:r w:rsidRPr="0056002F">
        <w:rPr>
          <w:rFonts w:ascii="Arial Narrow" w:hAnsi="Arial Narrow" w:cs="Arial"/>
          <w:color w:val="002060"/>
          <w:sz w:val="22"/>
          <w:szCs w:val="22"/>
          <w:highlight w:val="yellow"/>
        </w:rPr>
        <w:lastRenderedPageBreak/>
        <w:t>Ex.: nota informa 120 exes. Da revista Veja, porém no recebimento físico são localizados apenas 100 exes. Da revista Veja, informando automaticamente uma falta DE 20 exemplares; posteriormente identificamos a falta EM de 12 exes, ou seja, esse lançamento ainda é possível, já que tínhamos 100 exes. No estoque.</w:t>
      </w:r>
    </w:p>
    <w:p w:rsidR="004F5C6D" w:rsidRPr="00E2761D" w:rsidRDefault="004F5C6D" w:rsidP="00C368F2">
      <w:pPr>
        <w:pStyle w:val="PargrafodaLista"/>
        <w:ind w:left="1080"/>
        <w:rPr>
          <w:rFonts w:ascii="Arial Narrow" w:hAnsi="Arial Narrow" w:cs="Arial"/>
          <w:color w:val="002060"/>
        </w:rPr>
      </w:pPr>
    </w:p>
    <w:p w:rsidR="00BA5B15" w:rsidRPr="00E2761D" w:rsidRDefault="00BA5B15" w:rsidP="005F33A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E2761D">
        <w:rPr>
          <w:rFonts w:ascii="Arial Narrow" w:hAnsi="Arial Narrow" w:cs="Arial"/>
          <w:color w:val="002060"/>
          <w:sz w:val="22"/>
          <w:szCs w:val="22"/>
        </w:rPr>
        <w:t>Qualquer apontamento</w:t>
      </w:r>
      <w:r w:rsidR="005F33A1" w:rsidRPr="00E2761D">
        <w:rPr>
          <w:rFonts w:ascii="Arial Narrow" w:hAnsi="Arial Narrow" w:cs="Arial"/>
          <w:color w:val="002060"/>
          <w:sz w:val="22"/>
          <w:szCs w:val="22"/>
        </w:rPr>
        <w:t xml:space="preserve"> seja</w:t>
      </w:r>
      <w:r w:rsidRPr="00E2761D">
        <w:rPr>
          <w:rFonts w:ascii="Arial Narrow" w:hAnsi="Arial Narrow" w:cs="Arial"/>
          <w:color w:val="002060"/>
          <w:sz w:val="22"/>
          <w:szCs w:val="22"/>
        </w:rPr>
        <w:t xml:space="preserve"> de Falta DE ou EM, a funcionalidade deve checar se o distribuidor recebeu uma quantidade mínima, que permita realizar este lançamento.</w:t>
      </w:r>
    </w:p>
    <w:p w:rsidR="00D64CAE" w:rsidRDefault="00D64CAE" w:rsidP="00DF18F8">
      <w:pPr>
        <w:ind w:left="360"/>
        <w:rPr>
          <w:rFonts w:ascii="Arial Narrow" w:hAnsi="Arial Narrow" w:cs="Arial"/>
          <w:b/>
          <w:sz w:val="22"/>
          <w:szCs w:val="22"/>
        </w:rPr>
      </w:pPr>
    </w:p>
    <w:p w:rsidR="004331A3" w:rsidRPr="00664BCB" w:rsidRDefault="004331A3" w:rsidP="00DF18F8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  <w:u w:val="single"/>
        </w:rPr>
      </w:pPr>
      <w:r w:rsidRPr="00664BCB">
        <w:rPr>
          <w:rFonts w:ascii="Arial Narrow" w:hAnsi="Arial Narrow" w:cs="Arial"/>
          <w:color w:val="002060"/>
          <w:sz w:val="22"/>
          <w:szCs w:val="22"/>
          <w:highlight w:val="yellow"/>
          <w:u w:val="single"/>
        </w:rPr>
        <w:t>Lançamento de Faltas e Sobras</w:t>
      </w:r>
    </w:p>
    <w:p w:rsidR="0040637F" w:rsidRPr="00664BCB" w:rsidRDefault="0040637F" w:rsidP="00DF18F8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0871EE" w:rsidRPr="00664BCB" w:rsidDel="004F5C6D" w:rsidRDefault="000871EE" w:rsidP="00DF18F8">
      <w:pPr>
        <w:ind w:left="360"/>
        <w:rPr>
          <w:del w:id="14" w:author="Kaina da Silva" w:date="2012-07-02T19:03:00Z"/>
          <w:rFonts w:ascii="Arial Narrow" w:hAnsi="Arial Narrow" w:cs="Arial"/>
          <w:color w:val="FF0000"/>
          <w:sz w:val="22"/>
          <w:szCs w:val="22"/>
          <w:highlight w:val="yellow"/>
        </w:rPr>
      </w:pPr>
      <w:del w:id="15" w:author="Kaina da Silva" w:date="2012-07-02T19:03:00Z">
        <w:r w:rsidRPr="00664BCB" w:rsidDel="004F5C6D">
          <w:rPr>
            <w:rFonts w:ascii="Arial Narrow" w:hAnsi="Arial Narrow" w:cs="Arial"/>
            <w:color w:val="FF0000"/>
            <w:sz w:val="22"/>
            <w:szCs w:val="22"/>
            <w:highlight w:val="yellow"/>
          </w:rPr>
          <w:delText xml:space="preserve">Caso o movimento do dia já esteja </w:delText>
        </w:r>
        <w:r w:rsidR="002E3A14" w:rsidRPr="00664BCB" w:rsidDel="004F5C6D">
          <w:rPr>
            <w:rFonts w:ascii="Arial Narrow" w:hAnsi="Arial Narrow" w:cs="Arial"/>
            <w:color w:val="FF0000"/>
            <w:sz w:val="22"/>
            <w:szCs w:val="22"/>
            <w:highlight w:val="yellow"/>
          </w:rPr>
          <w:delText>confirmado e o estudo realizado</w:delText>
        </w:r>
        <w:r w:rsidRPr="00664BCB" w:rsidDel="004F5C6D">
          <w:rPr>
            <w:rFonts w:ascii="Arial Narrow" w:hAnsi="Arial Narrow" w:cs="Arial"/>
            <w:color w:val="FF0000"/>
            <w:sz w:val="22"/>
            <w:szCs w:val="22"/>
            <w:highlight w:val="yellow"/>
          </w:rPr>
          <w:delText>, haverá a necessidade de remanejamento para as Cotas, caso o movimento ainda não esteja fechado, deve direcionar para o novo balanceamento da Matriz de Recolhimento.</w:delText>
        </w:r>
      </w:del>
    </w:p>
    <w:p w:rsidR="00FA196F" w:rsidRPr="00664BCB" w:rsidRDefault="00FA196F" w:rsidP="00DF18F8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40637F" w:rsidRPr="00664BCB" w:rsidRDefault="0040637F" w:rsidP="0040637F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  <w:r w:rsidRPr="00664BCB">
        <w:rPr>
          <w:rFonts w:ascii="Arial Narrow" w:hAnsi="Arial Narrow" w:cs="Arial"/>
          <w:color w:val="002060"/>
          <w:sz w:val="22"/>
          <w:szCs w:val="22"/>
          <w:highlight w:val="yellow"/>
        </w:rPr>
        <w:t>Para o lançamento de faltas e sobras, ao clicar em “Novo” a funcionalidade deve abrir pop-up para que o usuário selecione o tipo de diferença a ser lançada (campo será abastecido pela tabela de tipos de movimento, interna do sistema).</w:t>
      </w:r>
    </w:p>
    <w:p w:rsidR="0040637F" w:rsidRPr="00664BCB" w:rsidRDefault="0040637F" w:rsidP="0040637F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40637F" w:rsidRPr="00664BCB" w:rsidRDefault="0040637F" w:rsidP="0040637F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  <w:u w:val="single"/>
        </w:rPr>
      </w:pPr>
      <w:r w:rsidRPr="00664BCB">
        <w:rPr>
          <w:rFonts w:ascii="Arial Narrow" w:hAnsi="Arial Narrow" w:cs="Arial"/>
          <w:color w:val="002060"/>
          <w:sz w:val="22"/>
          <w:szCs w:val="22"/>
          <w:highlight w:val="yellow"/>
          <w:u w:val="single"/>
        </w:rPr>
        <w:t>Lançamento de Diferenças por Produto</w:t>
      </w:r>
    </w:p>
    <w:p w:rsidR="0040637F" w:rsidRPr="00664BCB" w:rsidRDefault="0040637F" w:rsidP="0040637F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40637F" w:rsidRPr="00664BCB" w:rsidRDefault="001C5ABB" w:rsidP="0040637F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  <w:r w:rsidRPr="00664BCB">
        <w:rPr>
          <w:rFonts w:ascii="Arial Narrow" w:hAnsi="Arial Narrow" w:cs="Arial"/>
          <w:color w:val="002060"/>
          <w:sz w:val="22"/>
          <w:szCs w:val="22"/>
          <w:highlight w:val="yellow"/>
        </w:rPr>
        <w:t>Ao solicitar um novo lançamento, a funcionalidade deve:</w:t>
      </w:r>
    </w:p>
    <w:p w:rsidR="001C5ABB" w:rsidRPr="00664BCB" w:rsidRDefault="001C5ABB" w:rsidP="0040637F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1C5ABB" w:rsidRPr="00664BCB" w:rsidRDefault="001C5ABB" w:rsidP="001C5ABB">
      <w:pPr>
        <w:pStyle w:val="PargrafodaLista"/>
        <w:numPr>
          <w:ilvl w:val="0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Questionar o tipo de diferença que o usuário deseja lançar.</w:t>
      </w:r>
    </w:p>
    <w:p w:rsidR="001C5ABB" w:rsidRPr="00664BCB" w:rsidRDefault="001C5ABB" w:rsidP="001C5ABB">
      <w:pPr>
        <w:pStyle w:val="PargrafodaLista"/>
        <w:numPr>
          <w:ilvl w:val="0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O usuário informa o produto que está com a diferença, imputando as seguintes informações:</w:t>
      </w:r>
    </w:p>
    <w:p w:rsidR="001C5ABB" w:rsidRPr="00664BCB" w:rsidRDefault="001C5ABB" w:rsidP="001C5ABB">
      <w:pPr>
        <w:pStyle w:val="PargrafodaLista"/>
        <w:numPr>
          <w:ilvl w:val="1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Código: código do produto. Em casos de não informado, ao reconhecer o nome do produto o mesmo deve ser preenchido automaticamente pelo sistema;</w:t>
      </w:r>
    </w:p>
    <w:p w:rsidR="001C5ABB" w:rsidRPr="00664BCB" w:rsidRDefault="001C5ABB" w:rsidP="001C5ABB">
      <w:pPr>
        <w:pStyle w:val="PargrafodaLista"/>
        <w:numPr>
          <w:ilvl w:val="1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Produto: nome do produto. Ao reconhecer o código do produto o mesmo deve ser preenchido automaticamente pelo sistema;</w:t>
      </w:r>
    </w:p>
    <w:p w:rsidR="001C5ABB" w:rsidRPr="00664BCB" w:rsidRDefault="001C5ABB" w:rsidP="001C5ABB">
      <w:pPr>
        <w:pStyle w:val="PargrafodaLista"/>
        <w:numPr>
          <w:ilvl w:val="1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Edição: edição do produto;</w:t>
      </w:r>
    </w:p>
    <w:p w:rsidR="001C5ABB" w:rsidRPr="00664BCB" w:rsidRDefault="001C5ABB" w:rsidP="001C5ABB">
      <w:pPr>
        <w:pStyle w:val="PargrafodaLista"/>
        <w:ind w:left="1080"/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A partir destas informações, a funcionalidade identifica o preço e o reparte total do produto e informa em campo não editável do grid.</w:t>
      </w:r>
    </w:p>
    <w:p w:rsidR="001C5ABB" w:rsidRPr="00664BCB" w:rsidRDefault="001C5ABB" w:rsidP="001C5ABB">
      <w:pPr>
        <w:pStyle w:val="PargrafodaLista"/>
        <w:numPr>
          <w:ilvl w:val="1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Diferença: informação da quantidade de diferença (em casos de sobra, a funcionalidade deve entender que é um número positivo e em casos de falta, a funcionalidade deve considera-lo um número negativo).</w:t>
      </w:r>
    </w:p>
    <w:p w:rsidR="001C5ABB" w:rsidRPr="00664BCB" w:rsidRDefault="001C5ABB" w:rsidP="001C5ABB">
      <w:pPr>
        <w:pStyle w:val="PargrafodaLista"/>
        <w:numPr>
          <w:ilvl w:val="0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Com a quantidade preenchida, fica disponível a escolha de destinação da falta:</w:t>
      </w:r>
    </w:p>
    <w:p w:rsidR="001C5ABB" w:rsidRPr="00664BCB" w:rsidRDefault="001C5ABB" w:rsidP="001C5ABB">
      <w:pPr>
        <w:pStyle w:val="PargrafodaLista"/>
        <w:numPr>
          <w:ilvl w:val="1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Estoque: opção não deve ficar disponível apenas para o tipo de diferença ‘Faltas Em’.</w:t>
      </w:r>
    </w:p>
    <w:p w:rsidR="001C5ABB" w:rsidRPr="00664BCB" w:rsidRDefault="001C5ABB" w:rsidP="001C5ABB">
      <w:pPr>
        <w:pStyle w:val="PargrafodaLista"/>
        <w:ind w:left="1800"/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Ao selecionar esta opção, a funcionalidade deve entender que a diferença será destinada ao estoque</w:t>
      </w:r>
      <w:r w:rsidR="00BB2BB7" w:rsidRPr="00664BCB">
        <w:rPr>
          <w:rFonts w:ascii="Arial Narrow" w:hAnsi="Arial Narrow" w:cs="Arial"/>
          <w:color w:val="002060"/>
          <w:highlight w:val="yellow"/>
        </w:rPr>
        <w:t xml:space="preserve"> que contém o produto</w:t>
      </w:r>
      <w:r w:rsidRPr="00664BCB">
        <w:rPr>
          <w:rFonts w:ascii="Arial Narrow" w:hAnsi="Arial Narrow" w:cs="Arial"/>
          <w:color w:val="002060"/>
          <w:highlight w:val="yellow"/>
        </w:rPr>
        <w:t xml:space="preserve"> e impactará apenas o consignado do Distribuidor, após fluxo de aprovação descrito abaixo.</w:t>
      </w:r>
    </w:p>
    <w:p w:rsidR="001C5ABB" w:rsidRPr="00664BCB" w:rsidRDefault="001C5ABB" w:rsidP="001C5ABB">
      <w:pPr>
        <w:pStyle w:val="PargrafodaLista"/>
        <w:numPr>
          <w:ilvl w:val="1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Cotas</w:t>
      </w:r>
      <w:r w:rsidR="00BB2BB7" w:rsidRPr="00664BCB">
        <w:rPr>
          <w:rFonts w:ascii="Arial Narrow" w:hAnsi="Arial Narrow" w:cs="Arial"/>
          <w:color w:val="002060"/>
          <w:highlight w:val="yellow"/>
        </w:rPr>
        <w:t>: a funcionalidade deve habilitar o grid para informação das cotas que a diferença foi destinada. A composição do grid é:</w:t>
      </w:r>
    </w:p>
    <w:p w:rsidR="00BB2BB7" w:rsidRPr="00664BCB" w:rsidRDefault="00BB2BB7" w:rsidP="00BB2BB7">
      <w:pPr>
        <w:pStyle w:val="PargrafodaLista"/>
        <w:numPr>
          <w:ilvl w:val="2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Cota: número da cota;</w:t>
      </w:r>
    </w:p>
    <w:p w:rsidR="00BB2BB7" w:rsidRPr="00664BCB" w:rsidRDefault="00BB2BB7" w:rsidP="00BB2BB7">
      <w:pPr>
        <w:pStyle w:val="PargrafodaLista"/>
        <w:numPr>
          <w:ilvl w:val="2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Jornaleiro: nome do jornaleiro;</w:t>
      </w:r>
    </w:p>
    <w:p w:rsidR="00BB2BB7" w:rsidRPr="00664BCB" w:rsidRDefault="00BB2BB7" w:rsidP="00BB2BB7">
      <w:pPr>
        <w:pStyle w:val="PargrafodaLista"/>
        <w:numPr>
          <w:ilvl w:val="2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Reparte: quantidade que a cota informada receberá do produto, conforme programado;</w:t>
      </w:r>
    </w:p>
    <w:p w:rsidR="00BB2BB7" w:rsidRPr="00664BCB" w:rsidRDefault="00BB2BB7" w:rsidP="00BB2BB7">
      <w:pPr>
        <w:pStyle w:val="PargrafodaLista"/>
        <w:numPr>
          <w:ilvl w:val="2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Diferença: quantidade de diferença destinada à cota;</w:t>
      </w:r>
    </w:p>
    <w:p w:rsidR="00BB2BB7" w:rsidRPr="00664BCB" w:rsidRDefault="00BB2BB7" w:rsidP="00BB2BB7">
      <w:pPr>
        <w:pStyle w:val="PargrafodaLista"/>
        <w:numPr>
          <w:ilvl w:val="2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Reparte Atual: resultado da soma/subtração de Reparte +/- Diferença;</w:t>
      </w:r>
    </w:p>
    <w:p w:rsidR="00BB2BB7" w:rsidRPr="00664BCB" w:rsidRDefault="00BB2BB7" w:rsidP="00BB2BB7">
      <w:pPr>
        <w:pStyle w:val="PargrafodaLista"/>
        <w:numPr>
          <w:ilvl w:val="0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O usuário pode selecionar o botão ‘Incluir Novo’ (este têm a mesma função que o botão Confirmar) para manter a tela de inclusão de diferenças aberto, abastecer o grid com as informações registradas e habilitar novamente a pop-up para inclusão de nova diferença. Assim como, pode ‘Confirmar’ a inclusão, abastecendo o grid e fechando a janela de inclusão, retornando o usuário à janela de visualização da pesquisa.</w:t>
      </w:r>
    </w:p>
    <w:p w:rsidR="001C5ABB" w:rsidRPr="00664BCB" w:rsidRDefault="001C5ABB" w:rsidP="001C5ABB">
      <w:pPr>
        <w:pStyle w:val="PargrafodaLista"/>
        <w:ind w:left="1080"/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lastRenderedPageBreak/>
        <w:t>Obs.: Esta não precisa ser realizada no ato do cadastro das diferenças, já que estas podem ser identificadas em outra funcionalidade (Recebimento Físico), onde o direcionamento será realizado nesta tela.</w:t>
      </w:r>
    </w:p>
    <w:p w:rsidR="0040637F" w:rsidRPr="00664BCB" w:rsidRDefault="0040637F" w:rsidP="0040637F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40637F" w:rsidRPr="00664BCB" w:rsidRDefault="0040637F" w:rsidP="0040637F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  <w:u w:val="single"/>
        </w:rPr>
      </w:pPr>
      <w:r w:rsidRPr="00664BCB">
        <w:rPr>
          <w:rFonts w:ascii="Arial Narrow" w:hAnsi="Arial Narrow" w:cs="Arial"/>
          <w:color w:val="002060"/>
          <w:sz w:val="22"/>
          <w:szCs w:val="22"/>
          <w:highlight w:val="yellow"/>
          <w:u w:val="single"/>
        </w:rPr>
        <w:t>Lançamento de Diferenças por Cota</w:t>
      </w:r>
    </w:p>
    <w:p w:rsidR="0040637F" w:rsidRPr="00664BCB" w:rsidRDefault="0040637F" w:rsidP="0040637F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40637F" w:rsidRPr="00664BCB" w:rsidRDefault="0040637F" w:rsidP="0040637F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  <w:r w:rsidRPr="00664BC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A funcionalidade possibilitará que o usuário escolha realizar a diferença por cota. Esta opção será realizada através de seleção de flag na janela. Ao realizar esta opção a funcionalidade deve solicitar que o usuário informe o número da cota, com isso deve retornar o nome do Jornaleiro. Caso o usuário digite o nome do Jornaleiro (deve habilitar a pesquisa por </w:t>
      </w:r>
      <w:proofErr w:type="spellStart"/>
      <w:r w:rsidRPr="00664BCB">
        <w:rPr>
          <w:rFonts w:ascii="Arial Narrow" w:hAnsi="Arial Narrow" w:cs="Arial"/>
          <w:color w:val="002060"/>
          <w:sz w:val="22"/>
          <w:szCs w:val="22"/>
          <w:highlight w:val="yellow"/>
        </w:rPr>
        <w:t>autocomplete</w:t>
      </w:r>
      <w:proofErr w:type="spellEnd"/>
      <w:r w:rsidRPr="00664BCB">
        <w:rPr>
          <w:rFonts w:ascii="Arial Narrow" w:hAnsi="Arial Narrow" w:cs="Arial"/>
          <w:color w:val="002060"/>
          <w:sz w:val="22"/>
          <w:szCs w:val="22"/>
          <w:highlight w:val="yellow"/>
        </w:rPr>
        <w:t>) o número da cota deve retornar automaticamente.</w:t>
      </w:r>
    </w:p>
    <w:p w:rsidR="00DB5966" w:rsidRPr="00664BCB" w:rsidRDefault="00DB5966" w:rsidP="0040637F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DB5966" w:rsidRPr="00664BCB" w:rsidRDefault="00DB5966" w:rsidP="0040637F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  <w:r w:rsidRPr="00664BCB">
        <w:rPr>
          <w:rFonts w:ascii="Arial Narrow" w:hAnsi="Arial Narrow" w:cs="Arial"/>
          <w:color w:val="002060"/>
          <w:sz w:val="22"/>
          <w:szCs w:val="22"/>
          <w:highlight w:val="yellow"/>
        </w:rPr>
        <w:t>Este lançamento segue o fluxo abaixo:</w:t>
      </w:r>
    </w:p>
    <w:p w:rsidR="00DB5966" w:rsidRPr="00664BCB" w:rsidRDefault="00DB5966" w:rsidP="0040637F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DB5966" w:rsidRPr="00664BCB" w:rsidRDefault="00DB5966" w:rsidP="00DB5966">
      <w:pPr>
        <w:pStyle w:val="PargrafodaLista"/>
        <w:numPr>
          <w:ilvl w:val="0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Questionar o tipo de diferença que o usuário deseja lançar e a flag de Lançamento por cota.</w:t>
      </w:r>
    </w:p>
    <w:p w:rsidR="00DB5966" w:rsidRPr="00664BCB" w:rsidRDefault="00DB5966" w:rsidP="00DB5966">
      <w:pPr>
        <w:pStyle w:val="PargrafodaLista"/>
        <w:numPr>
          <w:ilvl w:val="0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 xml:space="preserve">O usuário informa </w:t>
      </w:r>
      <w:r w:rsidR="00664BCB" w:rsidRPr="00664BCB">
        <w:rPr>
          <w:rFonts w:ascii="Arial Narrow" w:hAnsi="Arial Narrow" w:cs="Arial"/>
          <w:color w:val="002060"/>
          <w:highlight w:val="yellow"/>
        </w:rPr>
        <w:t>à</w:t>
      </w:r>
      <w:r w:rsidRPr="00664BCB">
        <w:rPr>
          <w:rFonts w:ascii="Arial Narrow" w:hAnsi="Arial Narrow" w:cs="Arial"/>
          <w:color w:val="002060"/>
          <w:highlight w:val="yellow"/>
        </w:rPr>
        <w:t xml:space="preserve"> cota que esta(s) diferença(s) será lançada, imputando as seguintes informações:</w:t>
      </w:r>
    </w:p>
    <w:p w:rsidR="00DB5966" w:rsidRPr="00664BCB" w:rsidRDefault="00DB5966" w:rsidP="00DB5966">
      <w:pPr>
        <w:pStyle w:val="PargrafodaLista"/>
        <w:numPr>
          <w:ilvl w:val="1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 xml:space="preserve">Nota de Envio: data da nota de envio, já que o lançamento pode ser feito em </w:t>
      </w:r>
      <w:r w:rsidR="00664BCB" w:rsidRPr="00664BCB">
        <w:rPr>
          <w:rFonts w:ascii="Arial Narrow" w:hAnsi="Arial Narrow" w:cs="Arial"/>
          <w:color w:val="002060"/>
          <w:highlight w:val="yellow"/>
        </w:rPr>
        <w:t>outra data.</w:t>
      </w:r>
    </w:p>
    <w:p w:rsidR="00DB5966" w:rsidRPr="00664BCB" w:rsidRDefault="00DB5966" w:rsidP="00DB5966">
      <w:pPr>
        <w:pStyle w:val="PargrafodaLista"/>
        <w:numPr>
          <w:ilvl w:val="1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Cota: número da cota;</w:t>
      </w:r>
    </w:p>
    <w:p w:rsidR="00DB5966" w:rsidRPr="00664BCB" w:rsidRDefault="00DB5966" w:rsidP="00DB5966">
      <w:pPr>
        <w:pStyle w:val="PargrafodaLista"/>
        <w:numPr>
          <w:ilvl w:val="1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Jornaleiro: nome do jornaleiro;</w:t>
      </w:r>
    </w:p>
    <w:p w:rsidR="00DB5966" w:rsidRPr="00664BCB" w:rsidRDefault="00DB5966" w:rsidP="00DB5966">
      <w:pPr>
        <w:pStyle w:val="PargrafodaLista"/>
        <w:numPr>
          <w:ilvl w:val="0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 xml:space="preserve">A funcionalidade deve trazer como resultado desta inclusão, </w:t>
      </w:r>
      <w:r w:rsidR="00664BCB" w:rsidRPr="00664BCB">
        <w:rPr>
          <w:rFonts w:ascii="Arial Narrow" w:hAnsi="Arial Narrow" w:cs="Arial"/>
          <w:color w:val="002060"/>
          <w:highlight w:val="yellow"/>
        </w:rPr>
        <w:t xml:space="preserve">o grid abaixo com todos os produtos que compõe </w:t>
      </w:r>
      <w:r w:rsidRPr="00664BCB">
        <w:rPr>
          <w:rFonts w:ascii="Arial Narrow" w:hAnsi="Arial Narrow" w:cs="Arial"/>
          <w:color w:val="002060"/>
          <w:highlight w:val="yellow"/>
        </w:rPr>
        <w:t>a Nota de Envio</w:t>
      </w:r>
      <w:r w:rsidR="00664BCB" w:rsidRPr="00664BCB">
        <w:rPr>
          <w:rFonts w:ascii="Arial Narrow" w:hAnsi="Arial Narrow" w:cs="Arial"/>
          <w:color w:val="002060"/>
          <w:highlight w:val="yellow"/>
        </w:rPr>
        <w:t xml:space="preserve"> desta cota, na data selecionada:</w:t>
      </w:r>
    </w:p>
    <w:p w:rsidR="00664BCB" w:rsidRPr="00664BCB" w:rsidRDefault="00DB5966" w:rsidP="00DB5966">
      <w:pPr>
        <w:pStyle w:val="PargrafodaLista"/>
        <w:numPr>
          <w:ilvl w:val="1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Código: código do produto</w:t>
      </w:r>
      <w:r w:rsidR="00664BCB" w:rsidRPr="00664BCB">
        <w:rPr>
          <w:rFonts w:ascii="Arial Narrow" w:hAnsi="Arial Narrow" w:cs="Arial"/>
          <w:color w:val="002060"/>
          <w:highlight w:val="yellow"/>
        </w:rPr>
        <w:t>;</w:t>
      </w:r>
      <w:r w:rsidRPr="00664BCB">
        <w:rPr>
          <w:rFonts w:ascii="Arial Narrow" w:hAnsi="Arial Narrow" w:cs="Arial"/>
          <w:color w:val="002060"/>
          <w:highlight w:val="yellow"/>
        </w:rPr>
        <w:t xml:space="preserve"> </w:t>
      </w:r>
    </w:p>
    <w:p w:rsidR="00664BCB" w:rsidRPr="00664BCB" w:rsidRDefault="00DB5966" w:rsidP="00DB5966">
      <w:pPr>
        <w:pStyle w:val="PargrafodaLista"/>
        <w:numPr>
          <w:ilvl w:val="1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Produto: nome do produto</w:t>
      </w:r>
      <w:r w:rsidR="00664BCB" w:rsidRPr="00664BCB">
        <w:rPr>
          <w:rFonts w:ascii="Arial Narrow" w:hAnsi="Arial Narrow" w:cs="Arial"/>
          <w:color w:val="002060"/>
          <w:highlight w:val="yellow"/>
        </w:rPr>
        <w:t>;</w:t>
      </w:r>
      <w:r w:rsidRPr="00664BCB">
        <w:rPr>
          <w:rFonts w:ascii="Arial Narrow" w:hAnsi="Arial Narrow" w:cs="Arial"/>
          <w:color w:val="002060"/>
          <w:highlight w:val="yellow"/>
        </w:rPr>
        <w:t xml:space="preserve"> </w:t>
      </w:r>
    </w:p>
    <w:p w:rsidR="00DB5966" w:rsidRPr="00664BCB" w:rsidRDefault="00DB5966" w:rsidP="00DB5966">
      <w:pPr>
        <w:pStyle w:val="PargrafodaLista"/>
        <w:numPr>
          <w:ilvl w:val="1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Edição: edição do produto;</w:t>
      </w:r>
    </w:p>
    <w:p w:rsidR="00664BCB" w:rsidRPr="00664BCB" w:rsidRDefault="00664BCB" w:rsidP="00DB5966">
      <w:pPr>
        <w:pStyle w:val="PargrafodaLista"/>
        <w:numPr>
          <w:ilvl w:val="1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Preço c/ Desconto: preço do produto com desconto;</w:t>
      </w:r>
    </w:p>
    <w:p w:rsidR="00664BCB" w:rsidRPr="00664BCB" w:rsidRDefault="00664BCB" w:rsidP="00664BCB">
      <w:pPr>
        <w:pStyle w:val="PargrafodaLista"/>
        <w:numPr>
          <w:ilvl w:val="1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Reparte: quantidade que a cota informada receberá do produto, conforme programado;</w:t>
      </w:r>
    </w:p>
    <w:p w:rsidR="00664BCB" w:rsidRPr="00664BCB" w:rsidRDefault="00664BCB" w:rsidP="00664BCB">
      <w:pPr>
        <w:pStyle w:val="PargrafodaLista"/>
        <w:numPr>
          <w:ilvl w:val="1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Diferença: quantidade de diferença destinada à cota diferença (em casos de sobra, a funcionalidade deve entender que é um número positivo e em casos de falta, a funcionalidade deve considera-lo um número negativo).</w:t>
      </w:r>
    </w:p>
    <w:p w:rsidR="00664BCB" w:rsidRPr="00664BCB" w:rsidRDefault="00664BCB" w:rsidP="00664BCB">
      <w:pPr>
        <w:pStyle w:val="PargrafodaLista"/>
        <w:numPr>
          <w:ilvl w:val="1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Reparte Atual: resultado da soma/subtração de Reparte +/- Diferença;</w:t>
      </w:r>
    </w:p>
    <w:p w:rsidR="00DB5966" w:rsidRPr="00664BCB" w:rsidRDefault="00DB5966" w:rsidP="00DB5966">
      <w:pPr>
        <w:pStyle w:val="PargrafodaLista"/>
        <w:numPr>
          <w:ilvl w:val="0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Com a quantidade preenchida, fica disponível a escolha de destinação da falta:</w:t>
      </w:r>
    </w:p>
    <w:p w:rsidR="00DB5966" w:rsidRPr="00664BCB" w:rsidRDefault="00DB5966" w:rsidP="00DB5966">
      <w:pPr>
        <w:pStyle w:val="PargrafodaLista"/>
        <w:numPr>
          <w:ilvl w:val="0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O usuário pode selecionar o botão ‘Incluir Novo’ (este têm a mesma função que o botão Confirmar) para manter a tela de inclusão de diferenças aberto, abastecer o grid com as informações registradas e habilitar novamente a pop-up para inclusão de nova diferença. Assim como, pode ‘Confirmar’ a inclusão, abastecendo o grid e fechando a janela de inclusão, retornando o usuário à janela de visualização da pesquisa.</w:t>
      </w:r>
    </w:p>
    <w:p w:rsidR="0040637F" w:rsidRPr="00664BCB" w:rsidRDefault="0040637F" w:rsidP="0040637F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FA196F" w:rsidRPr="00664BCB" w:rsidRDefault="001C5ABB" w:rsidP="00FA196F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  <w:r w:rsidRPr="00664BCB">
        <w:rPr>
          <w:rFonts w:ascii="Arial Narrow" w:hAnsi="Arial Narrow" w:cs="Arial"/>
          <w:color w:val="002060"/>
          <w:sz w:val="22"/>
          <w:szCs w:val="22"/>
          <w:highlight w:val="yellow"/>
        </w:rPr>
        <w:t>Quando</w:t>
      </w:r>
      <w:r w:rsidR="00FA196F" w:rsidRPr="00664BC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a sobra é encaminhada para a cota, e não seja total, o sistema deve questioná-lo se deseja mandar o restante dos exemplares para o estoque ou retornar a janela para continuar lançando. </w:t>
      </w:r>
    </w:p>
    <w:p w:rsidR="00FA196F" w:rsidRPr="00664BCB" w:rsidRDefault="00FA196F" w:rsidP="00FA196F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FA196F" w:rsidRPr="002A02C1" w:rsidRDefault="00FA196F" w:rsidP="00FA196F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  <w:r w:rsidRPr="00664BC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Nos casos em que a forma de lançamento seja por Produto, </w:t>
      </w:r>
      <w:r w:rsidR="004A6C29" w:rsidRPr="00664BCB">
        <w:rPr>
          <w:rFonts w:ascii="Arial Narrow" w:hAnsi="Arial Narrow" w:cs="Arial"/>
          <w:color w:val="002060"/>
          <w:sz w:val="22"/>
          <w:szCs w:val="22"/>
          <w:highlight w:val="yellow"/>
        </w:rPr>
        <w:t>onde</w:t>
      </w:r>
      <w:r w:rsidRPr="00664BC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a falta</w:t>
      </w:r>
      <w:r w:rsidR="004A6C29" w:rsidRPr="00664BC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é</w:t>
      </w:r>
      <w:r w:rsidRPr="00664BC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direcionada à cota, a funcionalidade </w:t>
      </w:r>
      <w:r w:rsidRPr="002A02C1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deve "obrigar" o usuário a destinar a quantidade total da </w:t>
      </w:r>
      <w:r w:rsidR="00B67D72" w:rsidRPr="002A02C1">
        <w:rPr>
          <w:rFonts w:ascii="Arial Narrow" w:hAnsi="Arial Narrow" w:cs="Arial"/>
          <w:color w:val="002060"/>
          <w:sz w:val="22"/>
          <w:szCs w:val="22"/>
          <w:highlight w:val="yellow"/>
        </w:rPr>
        <w:t>falta</w:t>
      </w:r>
      <w:r w:rsidRPr="002A02C1">
        <w:rPr>
          <w:rFonts w:ascii="Arial Narrow" w:hAnsi="Arial Narrow" w:cs="Arial"/>
          <w:color w:val="002060"/>
          <w:sz w:val="22"/>
          <w:szCs w:val="22"/>
          <w:highlight w:val="yellow"/>
        </w:rPr>
        <w:t>.</w:t>
      </w:r>
    </w:p>
    <w:p w:rsidR="005E6AB2" w:rsidRPr="002A02C1" w:rsidRDefault="005E6AB2" w:rsidP="00DF18F8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4331A3" w:rsidRPr="002A02C1" w:rsidRDefault="004331A3" w:rsidP="002E3A14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  <w:u w:val="single"/>
        </w:rPr>
      </w:pPr>
      <w:r w:rsidRPr="002A02C1">
        <w:rPr>
          <w:rFonts w:ascii="Arial Narrow" w:hAnsi="Arial Narrow" w:cs="Arial"/>
          <w:color w:val="002060"/>
          <w:sz w:val="22"/>
          <w:szCs w:val="22"/>
          <w:highlight w:val="yellow"/>
          <w:u w:val="single"/>
        </w:rPr>
        <w:t>Tratamento dos Consignados / Ajustes Fiscais</w:t>
      </w:r>
    </w:p>
    <w:p w:rsidR="004331A3" w:rsidRPr="002A02C1" w:rsidRDefault="004331A3" w:rsidP="002E3A14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664BCB" w:rsidRDefault="002A02C1" w:rsidP="00664BCB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2A02C1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Esta funcionalidade pode estar submetida a um Controle de Aprovação do Distribuidor, ou seja, antes mesmo de ser enviada ao GFS a mesma deve passar por um processo de aprovação </w:t>
      </w:r>
      <w:r w:rsidR="00664BCB" w:rsidRPr="002A02C1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(EMS 0029). </w:t>
      </w:r>
      <w:r w:rsidRPr="002A02C1">
        <w:rPr>
          <w:rFonts w:ascii="Arial Narrow" w:hAnsi="Arial Narrow" w:cs="Arial"/>
          <w:color w:val="002060"/>
          <w:sz w:val="22"/>
          <w:szCs w:val="22"/>
          <w:highlight w:val="yellow"/>
        </w:rPr>
        <w:t>Apenas após este, as diferenças podem ser submetidas ao sistema do Fornecedor (GFS).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</w:p>
    <w:p w:rsidR="00664BCB" w:rsidRDefault="00664BCB" w:rsidP="002E3A14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005CC7" w:rsidRDefault="00005CC7" w:rsidP="002E3A14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  <w:r w:rsidRPr="00BA6C76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O tratamento do consignado do Distribuidor </w:t>
      </w:r>
      <w:r w:rsidR="005B51AD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só deve ocorrer </w:t>
      </w:r>
      <w:r w:rsidRPr="00BA6C76">
        <w:rPr>
          <w:rFonts w:ascii="Arial Narrow" w:hAnsi="Arial Narrow" w:cs="Arial"/>
          <w:color w:val="002060"/>
          <w:sz w:val="22"/>
          <w:szCs w:val="22"/>
          <w:highlight w:val="yellow"/>
        </w:rPr>
        <w:t>após retorno do GFS</w:t>
      </w:r>
      <w:r w:rsidR="00E26C87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(sistema de </w:t>
      </w:r>
      <w:r w:rsidR="005B51AD">
        <w:rPr>
          <w:rFonts w:ascii="Arial Narrow" w:hAnsi="Arial Narrow" w:cs="Arial"/>
          <w:color w:val="002060"/>
          <w:sz w:val="22"/>
          <w:szCs w:val="22"/>
          <w:highlight w:val="yellow"/>
        </w:rPr>
        <w:t>G</w:t>
      </w:r>
      <w:r w:rsidR="00E26C87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estão de </w:t>
      </w:r>
      <w:r w:rsidR="005B51AD">
        <w:rPr>
          <w:rFonts w:ascii="Arial Narrow" w:hAnsi="Arial Narrow" w:cs="Arial"/>
          <w:color w:val="002060"/>
          <w:sz w:val="22"/>
          <w:szCs w:val="22"/>
          <w:highlight w:val="yellow"/>
        </w:rPr>
        <w:t>Faltas e S</w:t>
      </w:r>
      <w:r w:rsidR="00E26C87">
        <w:rPr>
          <w:rFonts w:ascii="Arial Narrow" w:hAnsi="Arial Narrow" w:cs="Arial"/>
          <w:color w:val="002060"/>
          <w:sz w:val="22"/>
          <w:szCs w:val="22"/>
          <w:highlight w:val="yellow"/>
        </w:rPr>
        <w:t>obras dos Fornecedores do Grupo Abril)</w:t>
      </w:r>
      <w:r w:rsidRPr="00BA6C76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</w:t>
      </w:r>
      <w:r w:rsidR="00206822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e </w:t>
      </w:r>
      <w:r w:rsidRPr="00BA6C76">
        <w:rPr>
          <w:rFonts w:ascii="Arial Narrow" w:hAnsi="Arial Narrow" w:cs="Arial"/>
          <w:color w:val="002060"/>
          <w:sz w:val="22"/>
          <w:szCs w:val="22"/>
          <w:highlight w:val="yellow"/>
        </w:rPr>
        <w:t>deve ser:</w:t>
      </w:r>
    </w:p>
    <w:p w:rsidR="00E26C87" w:rsidRPr="00BA6C76" w:rsidRDefault="00E26C87" w:rsidP="002E3A14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005CC7" w:rsidRPr="00BA6C76" w:rsidRDefault="00005CC7" w:rsidP="00005CC7">
      <w:pPr>
        <w:pStyle w:val="PargrafodaLista"/>
        <w:numPr>
          <w:ilvl w:val="0"/>
          <w:numId w:val="27"/>
        </w:numPr>
        <w:rPr>
          <w:rFonts w:ascii="Arial Narrow" w:hAnsi="Arial Narrow" w:cs="Arial"/>
          <w:color w:val="002060"/>
          <w:highlight w:val="yellow"/>
        </w:rPr>
      </w:pPr>
      <w:r w:rsidRPr="00BA6C76">
        <w:rPr>
          <w:rFonts w:ascii="Arial Narrow" w:hAnsi="Arial Narrow" w:cs="Arial"/>
          <w:color w:val="002060"/>
          <w:highlight w:val="yellow"/>
        </w:rPr>
        <w:t xml:space="preserve">Nos casos que o Fornecedor </w:t>
      </w:r>
      <w:r w:rsidRPr="00BA6C76">
        <w:rPr>
          <w:rFonts w:ascii="Arial Narrow" w:hAnsi="Arial Narrow" w:cs="Arial"/>
          <w:color w:val="002060"/>
          <w:highlight w:val="yellow"/>
          <w:u w:val="single"/>
        </w:rPr>
        <w:t>aprova</w:t>
      </w:r>
      <w:r w:rsidRPr="00BA6C76">
        <w:rPr>
          <w:rFonts w:ascii="Arial Narrow" w:hAnsi="Arial Narrow" w:cs="Arial"/>
          <w:color w:val="002060"/>
          <w:highlight w:val="yellow"/>
        </w:rPr>
        <w:t xml:space="preserve"> a:</w:t>
      </w:r>
    </w:p>
    <w:p w:rsidR="00B279D1" w:rsidRDefault="00005CC7" w:rsidP="000E7D22">
      <w:pPr>
        <w:pStyle w:val="PargrafodaLista"/>
        <w:numPr>
          <w:ilvl w:val="1"/>
          <w:numId w:val="27"/>
        </w:numPr>
        <w:rPr>
          <w:rFonts w:ascii="Arial Narrow" w:hAnsi="Arial Narrow" w:cs="Arial"/>
          <w:color w:val="002060"/>
          <w:highlight w:val="yellow"/>
        </w:rPr>
      </w:pPr>
      <w:r w:rsidRPr="00BA6C76">
        <w:rPr>
          <w:rFonts w:ascii="Arial Narrow" w:hAnsi="Arial Narrow" w:cs="Arial"/>
          <w:color w:val="002060"/>
          <w:highlight w:val="yellow"/>
        </w:rPr>
        <w:lastRenderedPageBreak/>
        <w:t>Sobra:</w:t>
      </w:r>
      <w:r w:rsidR="000E7D22" w:rsidRPr="00BA6C76">
        <w:rPr>
          <w:rFonts w:ascii="Arial Narrow" w:hAnsi="Arial Narrow" w:cs="Arial"/>
          <w:color w:val="002060"/>
          <w:highlight w:val="yellow"/>
        </w:rPr>
        <w:t xml:space="preserve"> </w:t>
      </w:r>
      <w:r w:rsidR="00B279D1" w:rsidRPr="00BA6C76">
        <w:rPr>
          <w:rFonts w:ascii="Arial Narrow" w:hAnsi="Arial Narrow" w:cs="Arial"/>
          <w:color w:val="002060"/>
          <w:highlight w:val="yellow"/>
        </w:rPr>
        <w:t>a funcionalidade deve atualizar o consignado da Distribuidora,</w:t>
      </w:r>
      <w:r w:rsidR="000E7D22" w:rsidRPr="00BA6C76">
        <w:rPr>
          <w:rFonts w:ascii="Arial Narrow" w:hAnsi="Arial Narrow" w:cs="Arial"/>
          <w:color w:val="002060"/>
          <w:highlight w:val="yellow"/>
        </w:rPr>
        <w:t xml:space="preserve"> somando a quantidade atual com a quantidade de</w:t>
      </w:r>
      <w:r w:rsidR="00B279D1" w:rsidRPr="00BA6C76">
        <w:rPr>
          <w:rFonts w:ascii="Arial Narrow" w:hAnsi="Arial Narrow" w:cs="Arial"/>
          <w:color w:val="002060"/>
          <w:highlight w:val="yellow"/>
        </w:rPr>
        <w:t xml:space="preserve"> sobra apontada.</w:t>
      </w:r>
      <w:r w:rsidR="00981E82" w:rsidRPr="00BA6C76">
        <w:rPr>
          <w:rFonts w:ascii="Arial Narrow" w:hAnsi="Arial Narrow" w:cs="Arial"/>
          <w:color w:val="002060"/>
          <w:highlight w:val="yellow"/>
        </w:rPr>
        <w:t xml:space="preserve"> O Fornecedor irá gerar uma nota </w:t>
      </w:r>
      <w:r w:rsidR="00206822">
        <w:rPr>
          <w:rFonts w:ascii="Arial Narrow" w:hAnsi="Arial Narrow" w:cs="Arial"/>
          <w:color w:val="002060"/>
          <w:highlight w:val="yellow"/>
        </w:rPr>
        <w:t>complementar</w:t>
      </w:r>
      <w:r w:rsidR="00981E82" w:rsidRPr="00BA6C76">
        <w:rPr>
          <w:rFonts w:ascii="Arial Narrow" w:hAnsi="Arial Narrow" w:cs="Arial"/>
          <w:color w:val="002060"/>
          <w:highlight w:val="yellow"/>
        </w:rPr>
        <w:t xml:space="preserve"> desta diferença.</w:t>
      </w:r>
    </w:p>
    <w:p w:rsidR="00A9506F" w:rsidRPr="00BA6C76" w:rsidRDefault="00A9506F" w:rsidP="00A9506F">
      <w:pPr>
        <w:pStyle w:val="PargrafodaLista"/>
        <w:ind w:left="1800"/>
        <w:rPr>
          <w:rFonts w:ascii="Arial Narrow" w:hAnsi="Arial Narrow" w:cs="Arial"/>
          <w:color w:val="002060"/>
          <w:highlight w:val="yellow"/>
        </w:rPr>
      </w:pPr>
      <w:r>
        <w:rPr>
          <w:rFonts w:ascii="Arial Narrow" w:hAnsi="Arial Narrow" w:cs="Arial"/>
          <w:color w:val="002060"/>
          <w:highlight w:val="yellow"/>
        </w:rPr>
        <w:t>Este apontamento deve gerar uma pendência no recebimento de nota complementar que o Fornecedor deve enviar ao Distribuidor. Esta poderá ser realizada na EMS 0213 – Entrada de NF-e Terceiros.</w:t>
      </w:r>
    </w:p>
    <w:p w:rsidR="00A9506F" w:rsidRDefault="000E7D22" w:rsidP="00A9506F">
      <w:pPr>
        <w:pStyle w:val="PargrafodaLista"/>
        <w:numPr>
          <w:ilvl w:val="1"/>
          <w:numId w:val="27"/>
        </w:numPr>
        <w:rPr>
          <w:rFonts w:ascii="Arial Narrow" w:hAnsi="Arial Narrow" w:cs="Arial"/>
          <w:color w:val="002060"/>
          <w:highlight w:val="yellow"/>
        </w:rPr>
      </w:pPr>
      <w:r w:rsidRPr="00BA6C76">
        <w:rPr>
          <w:rFonts w:ascii="Arial Narrow" w:hAnsi="Arial Narrow" w:cs="Arial"/>
          <w:color w:val="002060"/>
          <w:highlight w:val="yellow"/>
        </w:rPr>
        <w:t>Falta: a funcionalidade deve atualizar o consignado da Distribuidora, subtraindo a quantidade atual com a quantidade de falta apontada.</w:t>
      </w:r>
      <w:r w:rsidR="00AA6E1D">
        <w:rPr>
          <w:rFonts w:ascii="Arial Narrow" w:hAnsi="Arial Narrow" w:cs="Arial"/>
          <w:color w:val="002060"/>
          <w:highlight w:val="yellow"/>
        </w:rPr>
        <w:t xml:space="preserve"> O Distribuidor gera Nota de Devolução, ajustando o estoque.</w:t>
      </w:r>
    </w:p>
    <w:p w:rsidR="00A9506F" w:rsidRPr="00A9506F" w:rsidRDefault="00A9506F" w:rsidP="00A9506F">
      <w:pPr>
        <w:pStyle w:val="PargrafodaLista"/>
        <w:ind w:left="1800"/>
        <w:rPr>
          <w:rFonts w:ascii="Arial Narrow" w:hAnsi="Arial Narrow" w:cs="Arial"/>
          <w:color w:val="002060"/>
          <w:highlight w:val="yellow"/>
        </w:rPr>
      </w:pPr>
      <w:r w:rsidRPr="00A9506F">
        <w:rPr>
          <w:rFonts w:ascii="Arial Narrow" w:hAnsi="Arial Narrow" w:cs="Arial"/>
          <w:color w:val="002060"/>
          <w:highlight w:val="yellow"/>
        </w:rPr>
        <w:t>Este apontamento deve gerar uma pendência N</w:t>
      </w:r>
      <w:r>
        <w:rPr>
          <w:rFonts w:ascii="Arial Narrow" w:hAnsi="Arial Narrow" w:cs="Arial"/>
          <w:color w:val="002060"/>
          <w:highlight w:val="yellow"/>
        </w:rPr>
        <w:t xml:space="preserve">a geração de nota do Distribuidor para o </w:t>
      </w:r>
      <w:r w:rsidRPr="00A9506F">
        <w:rPr>
          <w:rFonts w:ascii="Arial Narrow" w:hAnsi="Arial Narrow" w:cs="Arial"/>
          <w:color w:val="002060"/>
          <w:highlight w:val="yellow"/>
        </w:rPr>
        <w:t>Fornecedor.</w:t>
      </w:r>
    </w:p>
    <w:p w:rsidR="000E7D22" w:rsidRDefault="000E7D22" w:rsidP="000E7D22">
      <w:pPr>
        <w:pStyle w:val="PargrafodaLista"/>
        <w:ind w:left="1800"/>
        <w:rPr>
          <w:rFonts w:ascii="Arial Narrow" w:hAnsi="Arial Narrow" w:cs="Arial"/>
          <w:color w:val="002060"/>
          <w:highlight w:val="yellow"/>
        </w:rPr>
      </w:pPr>
    </w:p>
    <w:p w:rsidR="00A9506F" w:rsidRPr="00BA6C76" w:rsidRDefault="00A9506F" w:rsidP="000E7D22">
      <w:pPr>
        <w:pStyle w:val="PargrafodaLista"/>
        <w:ind w:left="1800"/>
        <w:rPr>
          <w:rFonts w:ascii="Arial Narrow" w:hAnsi="Arial Narrow" w:cs="Arial"/>
          <w:color w:val="002060"/>
          <w:highlight w:val="yellow"/>
        </w:rPr>
      </w:pPr>
    </w:p>
    <w:p w:rsidR="000E7D22" w:rsidRPr="00BA6C76" w:rsidRDefault="000E7D22" w:rsidP="000E7D22">
      <w:pPr>
        <w:pStyle w:val="PargrafodaLista"/>
        <w:numPr>
          <w:ilvl w:val="0"/>
          <w:numId w:val="27"/>
        </w:numPr>
        <w:rPr>
          <w:rFonts w:ascii="Arial Narrow" w:hAnsi="Arial Narrow" w:cs="Arial"/>
          <w:color w:val="002060"/>
          <w:highlight w:val="yellow"/>
        </w:rPr>
      </w:pPr>
      <w:r w:rsidRPr="00BA6C76">
        <w:rPr>
          <w:rFonts w:ascii="Arial Narrow" w:hAnsi="Arial Narrow" w:cs="Arial"/>
          <w:color w:val="002060"/>
          <w:highlight w:val="yellow"/>
        </w:rPr>
        <w:t xml:space="preserve">Nos casos que o Fornecedor </w:t>
      </w:r>
      <w:r w:rsidRPr="00BA6C76">
        <w:rPr>
          <w:rFonts w:ascii="Arial Narrow" w:hAnsi="Arial Narrow" w:cs="Arial"/>
          <w:color w:val="002060"/>
          <w:highlight w:val="yellow"/>
          <w:u w:val="single"/>
        </w:rPr>
        <w:t>reprova</w:t>
      </w:r>
      <w:r w:rsidRPr="00BA6C76">
        <w:rPr>
          <w:rFonts w:ascii="Arial Narrow" w:hAnsi="Arial Narrow" w:cs="Arial"/>
          <w:color w:val="002060"/>
          <w:highlight w:val="yellow"/>
        </w:rPr>
        <w:t xml:space="preserve"> a:</w:t>
      </w:r>
    </w:p>
    <w:p w:rsidR="000E7D22" w:rsidRPr="00BA6C76" w:rsidRDefault="000E7D22" w:rsidP="000E7D22">
      <w:pPr>
        <w:pStyle w:val="PargrafodaLista"/>
        <w:numPr>
          <w:ilvl w:val="1"/>
          <w:numId w:val="27"/>
        </w:numPr>
        <w:rPr>
          <w:rFonts w:ascii="Arial Narrow" w:hAnsi="Arial Narrow" w:cs="Arial"/>
          <w:color w:val="002060"/>
          <w:highlight w:val="yellow"/>
        </w:rPr>
      </w:pPr>
      <w:r w:rsidRPr="00BA6C76">
        <w:rPr>
          <w:rFonts w:ascii="Arial Narrow" w:hAnsi="Arial Narrow" w:cs="Arial"/>
          <w:color w:val="002060"/>
          <w:highlight w:val="yellow"/>
        </w:rPr>
        <w:t>Sobra: a funcionalidade deve manter o consignado da Distribuidora</w:t>
      </w:r>
      <w:r w:rsidR="00AA6E1D">
        <w:rPr>
          <w:rFonts w:ascii="Arial Narrow" w:hAnsi="Arial Narrow" w:cs="Arial"/>
          <w:color w:val="002060"/>
          <w:highlight w:val="yellow"/>
        </w:rPr>
        <w:t>, relatado na NF, ou seja, a sobra não deve ser considerada</w:t>
      </w:r>
      <w:r w:rsidRPr="00BA6C76">
        <w:rPr>
          <w:rFonts w:ascii="Arial Narrow" w:hAnsi="Arial Narrow" w:cs="Arial"/>
          <w:color w:val="002060"/>
          <w:highlight w:val="yellow"/>
        </w:rPr>
        <w:t xml:space="preserve"> já que a mercadoria será devolvida para o Forne</w:t>
      </w:r>
      <w:r w:rsidR="00981E82" w:rsidRPr="00BA6C76">
        <w:rPr>
          <w:rFonts w:ascii="Arial Narrow" w:hAnsi="Arial Narrow" w:cs="Arial"/>
          <w:color w:val="002060"/>
          <w:highlight w:val="yellow"/>
        </w:rPr>
        <w:t>cedor e para isto, uma Nota de Devolução deverá ser gerada</w:t>
      </w:r>
      <w:r w:rsidR="00AA6E1D">
        <w:rPr>
          <w:rFonts w:ascii="Arial Narrow" w:hAnsi="Arial Narrow" w:cs="Arial"/>
          <w:color w:val="002060"/>
          <w:highlight w:val="yellow"/>
        </w:rPr>
        <w:t xml:space="preserve"> pelo Distribuidor</w:t>
      </w:r>
      <w:r w:rsidR="00981E82" w:rsidRPr="00BA6C76">
        <w:rPr>
          <w:rFonts w:ascii="Arial Narrow" w:hAnsi="Arial Narrow" w:cs="Arial"/>
          <w:color w:val="002060"/>
          <w:highlight w:val="yellow"/>
        </w:rPr>
        <w:t xml:space="preserve"> para acompanhamento da mercadoria</w:t>
      </w:r>
      <w:r w:rsidR="00AA6E1D">
        <w:rPr>
          <w:rFonts w:ascii="Arial Narrow" w:hAnsi="Arial Narrow" w:cs="Arial"/>
          <w:color w:val="002060"/>
          <w:highlight w:val="yellow"/>
        </w:rPr>
        <w:t xml:space="preserve"> ao Fornecedor</w:t>
      </w:r>
      <w:r w:rsidR="00981E82" w:rsidRPr="00BA6C76">
        <w:rPr>
          <w:rFonts w:ascii="Arial Narrow" w:hAnsi="Arial Narrow" w:cs="Arial"/>
          <w:color w:val="002060"/>
          <w:highlight w:val="yellow"/>
        </w:rPr>
        <w:t>.</w:t>
      </w:r>
    </w:p>
    <w:p w:rsidR="00B279D1" w:rsidRPr="00BA6C76" w:rsidRDefault="000E7D22" w:rsidP="000E7D22">
      <w:pPr>
        <w:pStyle w:val="PargrafodaLista"/>
        <w:numPr>
          <w:ilvl w:val="1"/>
          <w:numId w:val="27"/>
        </w:numPr>
        <w:rPr>
          <w:rFonts w:ascii="Arial Narrow" w:hAnsi="Arial Narrow" w:cs="Arial"/>
          <w:color w:val="002060"/>
          <w:highlight w:val="yellow"/>
        </w:rPr>
      </w:pPr>
      <w:r w:rsidRPr="00BA6C76">
        <w:rPr>
          <w:rFonts w:ascii="Arial Narrow" w:hAnsi="Arial Narrow" w:cs="Arial"/>
          <w:color w:val="002060"/>
          <w:highlight w:val="yellow"/>
        </w:rPr>
        <w:t>Falta: a funcionalidade deve manter o consignado da Distribuidora</w:t>
      </w:r>
      <w:r w:rsidR="00AA6E1D">
        <w:rPr>
          <w:rFonts w:ascii="Arial Narrow" w:hAnsi="Arial Narrow" w:cs="Arial"/>
          <w:color w:val="002060"/>
          <w:highlight w:val="yellow"/>
        </w:rPr>
        <w:t>, relatado na NF</w:t>
      </w:r>
      <w:r w:rsidRPr="00BA6C76">
        <w:rPr>
          <w:rFonts w:ascii="Arial Narrow" w:hAnsi="Arial Narrow" w:cs="Arial"/>
          <w:color w:val="002060"/>
          <w:highlight w:val="yellow"/>
        </w:rPr>
        <w:t>, e indicar a falta reprovada como perda da Distribuidora (ou seja, quando o produto for recolhido pelo Fornecedor, o Distribuidor terá que efetuar o pagamento do mesmo, como se este fosse vendido).</w:t>
      </w:r>
      <w:r w:rsidR="00981E82" w:rsidRPr="00BA6C76">
        <w:rPr>
          <w:rFonts w:ascii="Arial Narrow" w:hAnsi="Arial Narrow" w:cs="Arial"/>
          <w:color w:val="002060"/>
          <w:highlight w:val="yellow"/>
        </w:rPr>
        <w:t xml:space="preserve"> Neste caso, não há geração de nota para o Fornecedor.</w:t>
      </w:r>
    </w:p>
    <w:p w:rsidR="002C29E4" w:rsidRPr="002C29E4" w:rsidRDefault="002C29E4" w:rsidP="002C29E4">
      <w:pPr>
        <w:rPr>
          <w:rFonts w:ascii="Arial Narrow" w:hAnsi="Arial Narrow" w:cs="Arial"/>
          <w:color w:val="002060"/>
          <w:sz w:val="22"/>
        </w:rPr>
      </w:pPr>
    </w:p>
    <w:p w:rsidR="00096477" w:rsidRPr="00BA6C76" w:rsidRDefault="00096477" w:rsidP="00096477">
      <w:pPr>
        <w:ind w:left="720"/>
        <w:rPr>
          <w:rFonts w:ascii="Arial Narrow" w:hAnsi="Arial Narrow" w:cs="Arial"/>
          <w:color w:val="002060"/>
          <w:sz w:val="22"/>
          <w:szCs w:val="22"/>
          <w:highlight w:val="yellow"/>
        </w:rPr>
      </w:pPr>
      <w:r w:rsidRPr="00BA6C76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Em </w:t>
      </w:r>
      <w:r w:rsidR="00E26C87">
        <w:rPr>
          <w:rFonts w:ascii="Arial Narrow" w:hAnsi="Arial Narrow" w:cs="Arial"/>
          <w:color w:val="002060"/>
          <w:sz w:val="22"/>
          <w:szCs w:val="22"/>
          <w:highlight w:val="yellow"/>
        </w:rPr>
        <w:t>qualquer um d</w:t>
      </w:r>
      <w:r w:rsidRPr="00BA6C76">
        <w:rPr>
          <w:rFonts w:ascii="Arial Narrow" w:hAnsi="Arial Narrow" w:cs="Arial"/>
          <w:color w:val="002060"/>
          <w:sz w:val="22"/>
          <w:szCs w:val="22"/>
          <w:highlight w:val="yellow"/>
        </w:rPr>
        <w:t>os casos, devem ser geradas</w:t>
      </w:r>
      <w:r w:rsidR="001D1CEF" w:rsidRPr="00BA6C76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ou recebidas </w:t>
      </w:r>
      <w:r w:rsidRPr="00BA6C76">
        <w:rPr>
          <w:rFonts w:ascii="Arial Narrow" w:hAnsi="Arial Narrow" w:cs="Arial"/>
          <w:color w:val="002060"/>
          <w:sz w:val="22"/>
          <w:szCs w:val="22"/>
          <w:highlight w:val="yellow"/>
        </w:rPr>
        <w:t>notas para correção da situação, conforme abaixo:</w:t>
      </w:r>
    </w:p>
    <w:p w:rsidR="00096477" w:rsidRPr="00BA6C76" w:rsidRDefault="00096477" w:rsidP="002E3A14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tbl>
      <w:tblPr>
        <w:tblW w:w="5109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4"/>
        <w:gridCol w:w="4818"/>
        <w:gridCol w:w="711"/>
        <w:gridCol w:w="707"/>
        <w:gridCol w:w="1315"/>
        <w:gridCol w:w="1237"/>
      </w:tblGrid>
      <w:tr w:rsidR="00F1710F" w:rsidRPr="00BA6C76" w:rsidTr="00F1710F">
        <w:trPr>
          <w:trHeight w:val="315"/>
        </w:trPr>
        <w:tc>
          <w:tcPr>
            <w:tcW w:w="60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CONDIÇÃO</w:t>
            </w:r>
          </w:p>
        </w:tc>
        <w:tc>
          <w:tcPr>
            <w:tcW w:w="2411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24"/>
                <w:szCs w:val="24"/>
                <w:highlight w:val="yellow"/>
              </w:rPr>
            </w:pPr>
            <w:r w:rsidRPr="00F1710F">
              <w:rPr>
                <w:rFonts w:ascii="Calibri" w:hAnsi="Calibri" w:cs="Calibri"/>
                <w:b/>
                <w:bCs/>
                <w:color w:val="002060"/>
                <w:sz w:val="24"/>
                <w:szCs w:val="24"/>
                <w:highlight w:val="yellow"/>
              </w:rPr>
              <w:t>Tipo de Nota - Distribuidor Mercantil (S/Regime Especial)</w:t>
            </w:r>
          </w:p>
        </w:tc>
        <w:tc>
          <w:tcPr>
            <w:tcW w:w="71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CFOP</w:t>
            </w:r>
          </w:p>
        </w:tc>
        <w:tc>
          <w:tcPr>
            <w:tcW w:w="65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DE</w:t>
            </w:r>
          </w:p>
        </w:tc>
        <w:tc>
          <w:tcPr>
            <w:tcW w:w="61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PARA</w:t>
            </w:r>
          </w:p>
        </w:tc>
      </w:tr>
      <w:tr w:rsidR="00F1710F" w:rsidRPr="00BA6C76" w:rsidTr="00F1710F">
        <w:trPr>
          <w:trHeight w:val="315"/>
        </w:trPr>
        <w:tc>
          <w:tcPr>
            <w:tcW w:w="60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1710F" w:rsidRPr="00F1710F" w:rsidRDefault="00F1710F" w:rsidP="00F1710F">
            <w:pPr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</w:p>
        </w:tc>
        <w:tc>
          <w:tcPr>
            <w:tcW w:w="2411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1710F" w:rsidRPr="00F1710F" w:rsidRDefault="00F1710F" w:rsidP="00F1710F">
            <w:pPr>
              <w:rPr>
                <w:rFonts w:ascii="Calibri" w:hAnsi="Calibri" w:cs="Calibri"/>
                <w:b/>
                <w:bCs/>
                <w:color w:val="002060"/>
                <w:sz w:val="24"/>
                <w:szCs w:val="24"/>
                <w:highlight w:val="yellow"/>
              </w:rPr>
            </w:pPr>
          </w:p>
        </w:tc>
        <w:tc>
          <w:tcPr>
            <w:tcW w:w="3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Dentro UF</w:t>
            </w:r>
          </w:p>
        </w:tc>
        <w:tc>
          <w:tcPr>
            <w:tcW w:w="354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Fora UF</w:t>
            </w:r>
          </w:p>
        </w:tc>
        <w:tc>
          <w:tcPr>
            <w:tcW w:w="65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1710F" w:rsidRPr="00F1710F" w:rsidRDefault="00F1710F" w:rsidP="00F1710F">
            <w:pPr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</w:p>
        </w:tc>
        <w:tc>
          <w:tcPr>
            <w:tcW w:w="61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1710F" w:rsidRPr="00F1710F" w:rsidRDefault="00F1710F" w:rsidP="00F1710F">
            <w:pPr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</w:p>
        </w:tc>
      </w:tr>
      <w:tr w:rsidR="00F1710F" w:rsidRPr="00BA6C76" w:rsidTr="00F1710F">
        <w:trPr>
          <w:trHeight w:val="315"/>
        </w:trPr>
        <w:tc>
          <w:tcPr>
            <w:tcW w:w="6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Sobra de mercadoria</w:t>
            </w:r>
          </w:p>
        </w:tc>
        <w:tc>
          <w:tcPr>
            <w:tcW w:w="24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Remessa de Mercadoria em Consignação</w:t>
            </w:r>
          </w:p>
        </w:tc>
        <w:tc>
          <w:tcPr>
            <w:tcW w:w="3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5917</w:t>
            </w:r>
          </w:p>
        </w:tc>
        <w:tc>
          <w:tcPr>
            <w:tcW w:w="3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6917</w:t>
            </w:r>
          </w:p>
        </w:tc>
        <w:tc>
          <w:tcPr>
            <w:tcW w:w="6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TREELOG</w:t>
            </w:r>
          </w:p>
        </w:tc>
        <w:tc>
          <w:tcPr>
            <w:tcW w:w="6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DISTRIBUIDOR</w:t>
            </w:r>
          </w:p>
        </w:tc>
      </w:tr>
      <w:tr w:rsidR="00F1710F" w:rsidRPr="00BA6C76" w:rsidTr="00F1710F">
        <w:trPr>
          <w:trHeight w:val="315"/>
        </w:trPr>
        <w:tc>
          <w:tcPr>
            <w:tcW w:w="6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Falta de mercadoria</w:t>
            </w:r>
          </w:p>
        </w:tc>
        <w:tc>
          <w:tcPr>
            <w:tcW w:w="24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Devolução de Mercadoria Recebida em Consignação</w:t>
            </w:r>
          </w:p>
        </w:tc>
        <w:tc>
          <w:tcPr>
            <w:tcW w:w="3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5918</w:t>
            </w:r>
          </w:p>
        </w:tc>
        <w:tc>
          <w:tcPr>
            <w:tcW w:w="3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6918</w:t>
            </w:r>
          </w:p>
        </w:tc>
        <w:tc>
          <w:tcPr>
            <w:tcW w:w="6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DISTRIBUIDOR</w:t>
            </w:r>
          </w:p>
        </w:tc>
        <w:tc>
          <w:tcPr>
            <w:tcW w:w="6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TREELOG</w:t>
            </w:r>
          </w:p>
        </w:tc>
      </w:tr>
      <w:tr w:rsidR="00F1710F" w:rsidRPr="00BA6C76" w:rsidTr="00F1710F">
        <w:trPr>
          <w:trHeight w:val="315"/>
        </w:trPr>
        <w:tc>
          <w:tcPr>
            <w:tcW w:w="6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Falta de mercadoria</w:t>
            </w:r>
          </w:p>
        </w:tc>
        <w:tc>
          <w:tcPr>
            <w:tcW w:w="24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Remessa de Mercadoria em Consignação</w:t>
            </w:r>
          </w:p>
        </w:tc>
        <w:tc>
          <w:tcPr>
            <w:tcW w:w="3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5917</w:t>
            </w:r>
          </w:p>
        </w:tc>
        <w:tc>
          <w:tcPr>
            <w:tcW w:w="3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6917</w:t>
            </w:r>
          </w:p>
        </w:tc>
        <w:tc>
          <w:tcPr>
            <w:tcW w:w="6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TREELOG</w:t>
            </w:r>
          </w:p>
        </w:tc>
        <w:tc>
          <w:tcPr>
            <w:tcW w:w="6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DISTRIBUIDOR</w:t>
            </w:r>
          </w:p>
        </w:tc>
      </w:tr>
      <w:tr w:rsidR="00F1710F" w:rsidRPr="00BA6C76" w:rsidTr="00F1710F">
        <w:trPr>
          <w:trHeight w:val="315"/>
        </w:trPr>
        <w:tc>
          <w:tcPr>
            <w:tcW w:w="6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Sobra de mercadoria</w:t>
            </w:r>
          </w:p>
        </w:tc>
        <w:tc>
          <w:tcPr>
            <w:tcW w:w="24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Devolução de Mercadoria Recebida em Consignação</w:t>
            </w:r>
          </w:p>
        </w:tc>
        <w:tc>
          <w:tcPr>
            <w:tcW w:w="3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5918</w:t>
            </w:r>
          </w:p>
        </w:tc>
        <w:tc>
          <w:tcPr>
            <w:tcW w:w="3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6918</w:t>
            </w:r>
          </w:p>
        </w:tc>
        <w:tc>
          <w:tcPr>
            <w:tcW w:w="6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DISTRIBUIDOR</w:t>
            </w:r>
          </w:p>
        </w:tc>
        <w:tc>
          <w:tcPr>
            <w:tcW w:w="6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TREELOG</w:t>
            </w:r>
          </w:p>
        </w:tc>
      </w:tr>
      <w:tr w:rsidR="00F1710F" w:rsidRPr="00BA6C76" w:rsidTr="00F1710F">
        <w:trPr>
          <w:trHeight w:val="315"/>
        </w:trPr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710F" w:rsidRPr="00F1710F" w:rsidRDefault="00F1710F" w:rsidP="00F1710F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241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710F" w:rsidRPr="00F1710F" w:rsidRDefault="00F1710F" w:rsidP="00F1710F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710F" w:rsidRPr="00F1710F" w:rsidRDefault="00F1710F" w:rsidP="00F1710F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710F" w:rsidRPr="00F1710F" w:rsidRDefault="00F1710F" w:rsidP="00F1710F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65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710F" w:rsidRPr="00F1710F" w:rsidRDefault="00F1710F" w:rsidP="00F1710F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710F" w:rsidRPr="00F1710F" w:rsidRDefault="00F1710F" w:rsidP="00F1710F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F1710F" w:rsidRPr="00BA6C76" w:rsidTr="00F1710F">
        <w:trPr>
          <w:trHeight w:val="315"/>
        </w:trPr>
        <w:tc>
          <w:tcPr>
            <w:tcW w:w="60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CONDIÇÃO</w:t>
            </w:r>
          </w:p>
        </w:tc>
        <w:tc>
          <w:tcPr>
            <w:tcW w:w="2411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24"/>
                <w:szCs w:val="24"/>
                <w:highlight w:val="yellow"/>
              </w:rPr>
            </w:pPr>
            <w:r w:rsidRPr="00F1710F">
              <w:rPr>
                <w:rFonts w:ascii="Calibri" w:hAnsi="Calibri" w:cs="Calibri"/>
                <w:b/>
                <w:bCs/>
                <w:color w:val="002060"/>
                <w:sz w:val="24"/>
                <w:szCs w:val="24"/>
                <w:highlight w:val="yellow"/>
              </w:rPr>
              <w:t>Tipo de Nota - Distribuidor Prestador de Serviços</w:t>
            </w:r>
          </w:p>
        </w:tc>
        <w:tc>
          <w:tcPr>
            <w:tcW w:w="71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CFOP</w:t>
            </w:r>
          </w:p>
        </w:tc>
        <w:tc>
          <w:tcPr>
            <w:tcW w:w="65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DE</w:t>
            </w:r>
          </w:p>
        </w:tc>
        <w:tc>
          <w:tcPr>
            <w:tcW w:w="61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PARA</w:t>
            </w:r>
          </w:p>
        </w:tc>
      </w:tr>
      <w:tr w:rsidR="00F1710F" w:rsidRPr="00BA6C76" w:rsidTr="00F1710F">
        <w:trPr>
          <w:trHeight w:val="315"/>
        </w:trPr>
        <w:tc>
          <w:tcPr>
            <w:tcW w:w="60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1710F" w:rsidRPr="00F1710F" w:rsidRDefault="00F1710F" w:rsidP="00F1710F">
            <w:pPr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</w:p>
        </w:tc>
        <w:tc>
          <w:tcPr>
            <w:tcW w:w="2411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1710F" w:rsidRPr="00F1710F" w:rsidRDefault="00F1710F" w:rsidP="00F1710F">
            <w:pPr>
              <w:rPr>
                <w:rFonts w:ascii="Calibri" w:hAnsi="Calibri" w:cs="Calibri"/>
                <w:b/>
                <w:bCs/>
                <w:color w:val="002060"/>
                <w:sz w:val="24"/>
                <w:szCs w:val="24"/>
                <w:highlight w:val="yellow"/>
              </w:rPr>
            </w:pPr>
          </w:p>
        </w:tc>
        <w:tc>
          <w:tcPr>
            <w:tcW w:w="3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Dentro UF</w:t>
            </w:r>
          </w:p>
        </w:tc>
        <w:tc>
          <w:tcPr>
            <w:tcW w:w="354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Fora UF</w:t>
            </w:r>
          </w:p>
        </w:tc>
        <w:tc>
          <w:tcPr>
            <w:tcW w:w="65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1710F" w:rsidRPr="00F1710F" w:rsidRDefault="00F1710F" w:rsidP="00F1710F">
            <w:pPr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</w:p>
        </w:tc>
        <w:tc>
          <w:tcPr>
            <w:tcW w:w="61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1710F" w:rsidRPr="00F1710F" w:rsidRDefault="00F1710F" w:rsidP="00F1710F">
            <w:pPr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</w:p>
        </w:tc>
      </w:tr>
      <w:tr w:rsidR="00F1710F" w:rsidRPr="00BA6C76" w:rsidTr="00F1710F">
        <w:trPr>
          <w:trHeight w:val="315"/>
        </w:trPr>
        <w:tc>
          <w:tcPr>
            <w:tcW w:w="6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Sobra de mercadoria</w:t>
            </w:r>
          </w:p>
        </w:tc>
        <w:tc>
          <w:tcPr>
            <w:tcW w:w="24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NF-e Complementar (Remessa para Distribuição)</w:t>
            </w:r>
          </w:p>
        </w:tc>
        <w:tc>
          <w:tcPr>
            <w:tcW w:w="3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5949</w:t>
            </w:r>
          </w:p>
        </w:tc>
        <w:tc>
          <w:tcPr>
            <w:tcW w:w="3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6949</w:t>
            </w:r>
          </w:p>
        </w:tc>
        <w:tc>
          <w:tcPr>
            <w:tcW w:w="6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TREELOG</w:t>
            </w:r>
          </w:p>
        </w:tc>
        <w:tc>
          <w:tcPr>
            <w:tcW w:w="6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DISTRIBUIDOR</w:t>
            </w:r>
          </w:p>
        </w:tc>
      </w:tr>
      <w:tr w:rsidR="00F1710F" w:rsidRPr="00BA6C76" w:rsidTr="00F1710F">
        <w:trPr>
          <w:trHeight w:val="315"/>
        </w:trPr>
        <w:tc>
          <w:tcPr>
            <w:tcW w:w="6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Falta de mercadoria</w:t>
            </w:r>
          </w:p>
        </w:tc>
        <w:tc>
          <w:tcPr>
            <w:tcW w:w="24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NF-e Complementar (Remessa para Distribuição)</w:t>
            </w:r>
          </w:p>
        </w:tc>
        <w:tc>
          <w:tcPr>
            <w:tcW w:w="3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5949</w:t>
            </w:r>
          </w:p>
        </w:tc>
        <w:tc>
          <w:tcPr>
            <w:tcW w:w="3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6949</w:t>
            </w:r>
          </w:p>
        </w:tc>
        <w:tc>
          <w:tcPr>
            <w:tcW w:w="6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TREELOG</w:t>
            </w:r>
          </w:p>
        </w:tc>
        <w:tc>
          <w:tcPr>
            <w:tcW w:w="6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DISTRIBUIDOR</w:t>
            </w:r>
          </w:p>
        </w:tc>
      </w:tr>
      <w:tr w:rsidR="00F1710F" w:rsidRPr="00BA6C76" w:rsidTr="00F1710F">
        <w:trPr>
          <w:trHeight w:val="735"/>
        </w:trPr>
        <w:tc>
          <w:tcPr>
            <w:tcW w:w="6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Falta de mercadoria</w:t>
            </w:r>
          </w:p>
        </w:tc>
        <w:tc>
          <w:tcPr>
            <w:tcW w:w="24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710F" w:rsidRPr="00F1710F" w:rsidRDefault="00F1710F" w:rsidP="00F1710F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Retorno de Remessa para Distribuição</w:t>
            </w: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br/>
              <w:t>*Esta nota é opcional, já que a obrigatoriedade é a nota final de prestação de serviços</w:t>
            </w:r>
            <w:r w:rsidRPr="00BA6C76">
              <w:rPr>
                <w:rFonts w:ascii="Calibri" w:hAnsi="Calibri" w:cs="Calibri"/>
                <w:sz w:val="18"/>
                <w:szCs w:val="18"/>
                <w:highlight w:val="yellow"/>
              </w:rPr>
              <w:t>.</w:t>
            </w:r>
          </w:p>
        </w:tc>
        <w:tc>
          <w:tcPr>
            <w:tcW w:w="3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5949</w:t>
            </w:r>
          </w:p>
        </w:tc>
        <w:tc>
          <w:tcPr>
            <w:tcW w:w="3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6949</w:t>
            </w:r>
          </w:p>
        </w:tc>
        <w:tc>
          <w:tcPr>
            <w:tcW w:w="6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DISTRIBUIDOR</w:t>
            </w:r>
          </w:p>
        </w:tc>
        <w:tc>
          <w:tcPr>
            <w:tcW w:w="6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TREELOG</w:t>
            </w:r>
          </w:p>
        </w:tc>
      </w:tr>
      <w:tr w:rsidR="00F1710F" w:rsidRPr="00BA6C76" w:rsidTr="00F1710F">
        <w:trPr>
          <w:trHeight w:val="315"/>
        </w:trPr>
        <w:tc>
          <w:tcPr>
            <w:tcW w:w="6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Sobra de mercadoria</w:t>
            </w:r>
          </w:p>
        </w:tc>
        <w:tc>
          <w:tcPr>
            <w:tcW w:w="24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NF-e (Complementar) Devolução de Encalhe</w:t>
            </w:r>
          </w:p>
        </w:tc>
        <w:tc>
          <w:tcPr>
            <w:tcW w:w="3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5949</w:t>
            </w:r>
          </w:p>
        </w:tc>
        <w:tc>
          <w:tcPr>
            <w:tcW w:w="3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6949</w:t>
            </w:r>
          </w:p>
        </w:tc>
        <w:tc>
          <w:tcPr>
            <w:tcW w:w="6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DISTRIBUIDOR</w:t>
            </w:r>
          </w:p>
        </w:tc>
        <w:tc>
          <w:tcPr>
            <w:tcW w:w="6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TREELOG</w:t>
            </w:r>
          </w:p>
        </w:tc>
      </w:tr>
      <w:tr w:rsidR="00F1710F" w:rsidRPr="00BA6C76" w:rsidTr="00F1710F">
        <w:trPr>
          <w:trHeight w:val="315"/>
        </w:trPr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710F" w:rsidRPr="00F1710F" w:rsidRDefault="00F1710F" w:rsidP="00F1710F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241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710F" w:rsidRPr="00F1710F" w:rsidRDefault="00F1710F" w:rsidP="00F1710F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710F" w:rsidRPr="00F1710F" w:rsidRDefault="00F1710F" w:rsidP="00F1710F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710F" w:rsidRPr="00F1710F" w:rsidRDefault="00F1710F" w:rsidP="00F1710F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65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710F" w:rsidRPr="00F1710F" w:rsidRDefault="00F1710F" w:rsidP="00F1710F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710F" w:rsidRPr="00F1710F" w:rsidRDefault="00F1710F" w:rsidP="00F1710F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F1710F" w:rsidRPr="00BA6C76" w:rsidTr="00F1710F">
        <w:trPr>
          <w:trHeight w:val="315"/>
        </w:trPr>
        <w:tc>
          <w:tcPr>
            <w:tcW w:w="60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CONDIÇÃO</w:t>
            </w:r>
          </w:p>
        </w:tc>
        <w:tc>
          <w:tcPr>
            <w:tcW w:w="2411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E26C87" w:rsidP="00F1710F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24"/>
                <w:szCs w:val="24"/>
                <w:highlight w:val="yellow"/>
              </w:rPr>
            </w:pPr>
            <w:r w:rsidRPr="00F1710F">
              <w:rPr>
                <w:rFonts w:ascii="Calibri" w:hAnsi="Calibri" w:cs="Calibri"/>
                <w:b/>
                <w:bCs/>
                <w:color w:val="002060"/>
                <w:sz w:val="24"/>
                <w:szCs w:val="24"/>
                <w:highlight w:val="yellow"/>
              </w:rPr>
              <w:t>Tipo de Nota - Distribuidor Prestador de Serviços - FILIAL</w:t>
            </w:r>
          </w:p>
        </w:tc>
        <w:tc>
          <w:tcPr>
            <w:tcW w:w="71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CFOP</w:t>
            </w:r>
          </w:p>
        </w:tc>
        <w:tc>
          <w:tcPr>
            <w:tcW w:w="65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DE</w:t>
            </w:r>
          </w:p>
        </w:tc>
        <w:tc>
          <w:tcPr>
            <w:tcW w:w="61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PARA</w:t>
            </w:r>
          </w:p>
        </w:tc>
      </w:tr>
      <w:tr w:rsidR="00F1710F" w:rsidRPr="00BA6C76" w:rsidTr="00F1710F">
        <w:trPr>
          <w:trHeight w:val="315"/>
        </w:trPr>
        <w:tc>
          <w:tcPr>
            <w:tcW w:w="60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1710F" w:rsidRPr="00F1710F" w:rsidRDefault="00F1710F" w:rsidP="00F1710F">
            <w:pPr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</w:p>
        </w:tc>
        <w:tc>
          <w:tcPr>
            <w:tcW w:w="2411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1710F" w:rsidRPr="00F1710F" w:rsidRDefault="00F1710F" w:rsidP="00F1710F">
            <w:pPr>
              <w:rPr>
                <w:rFonts w:ascii="Calibri" w:hAnsi="Calibri" w:cs="Calibri"/>
                <w:b/>
                <w:bCs/>
                <w:color w:val="002060"/>
                <w:sz w:val="24"/>
                <w:szCs w:val="24"/>
                <w:highlight w:val="yellow"/>
              </w:rPr>
            </w:pPr>
          </w:p>
        </w:tc>
        <w:tc>
          <w:tcPr>
            <w:tcW w:w="3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 xml:space="preserve">Dentro </w:t>
            </w:r>
            <w:r w:rsidRPr="00F1710F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lastRenderedPageBreak/>
              <w:t>UF</w:t>
            </w:r>
          </w:p>
        </w:tc>
        <w:tc>
          <w:tcPr>
            <w:tcW w:w="354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lastRenderedPageBreak/>
              <w:t xml:space="preserve">Fora </w:t>
            </w:r>
            <w:r w:rsidRPr="00F1710F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lastRenderedPageBreak/>
              <w:t>UF</w:t>
            </w:r>
          </w:p>
        </w:tc>
        <w:tc>
          <w:tcPr>
            <w:tcW w:w="65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1710F" w:rsidRPr="00F1710F" w:rsidRDefault="00F1710F" w:rsidP="00F1710F">
            <w:pPr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</w:p>
        </w:tc>
        <w:tc>
          <w:tcPr>
            <w:tcW w:w="61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1710F" w:rsidRPr="00F1710F" w:rsidRDefault="00F1710F" w:rsidP="00F1710F">
            <w:pPr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</w:p>
        </w:tc>
      </w:tr>
      <w:tr w:rsidR="00F1710F" w:rsidRPr="00BA6C76" w:rsidTr="00F1710F">
        <w:trPr>
          <w:trHeight w:val="315"/>
        </w:trPr>
        <w:tc>
          <w:tcPr>
            <w:tcW w:w="6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lastRenderedPageBreak/>
              <w:t>Sobra de mercadoria</w:t>
            </w:r>
          </w:p>
        </w:tc>
        <w:tc>
          <w:tcPr>
            <w:tcW w:w="24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NF-e Transferência Complementar (Remessa para Distribuição)</w:t>
            </w:r>
          </w:p>
        </w:tc>
        <w:tc>
          <w:tcPr>
            <w:tcW w:w="3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5949</w:t>
            </w:r>
          </w:p>
        </w:tc>
        <w:tc>
          <w:tcPr>
            <w:tcW w:w="3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6949</w:t>
            </w:r>
          </w:p>
        </w:tc>
        <w:tc>
          <w:tcPr>
            <w:tcW w:w="6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TREELOG</w:t>
            </w:r>
          </w:p>
        </w:tc>
        <w:tc>
          <w:tcPr>
            <w:tcW w:w="6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FILIAL</w:t>
            </w:r>
          </w:p>
        </w:tc>
      </w:tr>
      <w:tr w:rsidR="00F1710F" w:rsidRPr="00BA6C76" w:rsidTr="00F1710F">
        <w:trPr>
          <w:trHeight w:val="315"/>
        </w:trPr>
        <w:tc>
          <w:tcPr>
            <w:tcW w:w="6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Falta de mercadoria</w:t>
            </w:r>
          </w:p>
        </w:tc>
        <w:tc>
          <w:tcPr>
            <w:tcW w:w="24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NF-e Transferência Complementar (Remessa para Distribuição)</w:t>
            </w:r>
          </w:p>
        </w:tc>
        <w:tc>
          <w:tcPr>
            <w:tcW w:w="3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5949</w:t>
            </w:r>
          </w:p>
        </w:tc>
        <w:tc>
          <w:tcPr>
            <w:tcW w:w="3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6949</w:t>
            </w:r>
          </w:p>
        </w:tc>
        <w:tc>
          <w:tcPr>
            <w:tcW w:w="6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TREELOG</w:t>
            </w:r>
          </w:p>
        </w:tc>
        <w:tc>
          <w:tcPr>
            <w:tcW w:w="6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FILIAL</w:t>
            </w:r>
          </w:p>
        </w:tc>
      </w:tr>
      <w:tr w:rsidR="00F1710F" w:rsidRPr="00BA6C76" w:rsidTr="00F1710F">
        <w:trPr>
          <w:trHeight w:val="735"/>
        </w:trPr>
        <w:tc>
          <w:tcPr>
            <w:tcW w:w="6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Falta de mercadoria</w:t>
            </w:r>
          </w:p>
        </w:tc>
        <w:tc>
          <w:tcPr>
            <w:tcW w:w="24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710F" w:rsidRPr="00F1710F" w:rsidRDefault="00F1710F" w:rsidP="00F1710F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NF-e Retorno de Distribuição</w:t>
            </w: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br/>
              <w:t>*Esta nota é opcional, já que a obrigatoriedade é a nota final de prestação de serviços</w:t>
            </w:r>
            <w:r w:rsidRPr="00BA6C76">
              <w:rPr>
                <w:rFonts w:ascii="Calibri" w:hAnsi="Calibri" w:cs="Calibri"/>
                <w:sz w:val="18"/>
                <w:szCs w:val="18"/>
                <w:highlight w:val="yellow"/>
              </w:rPr>
              <w:t>.</w:t>
            </w:r>
          </w:p>
        </w:tc>
        <w:tc>
          <w:tcPr>
            <w:tcW w:w="3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5949</w:t>
            </w:r>
          </w:p>
        </w:tc>
        <w:tc>
          <w:tcPr>
            <w:tcW w:w="3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6949</w:t>
            </w:r>
          </w:p>
        </w:tc>
        <w:tc>
          <w:tcPr>
            <w:tcW w:w="6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FILIAL</w:t>
            </w:r>
          </w:p>
        </w:tc>
        <w:tc>
          <w:tcPr>
            <w:tcW w:w="6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TREELOG</w:t>
            </w:r>
          </w:p>
        </w:tc>
      </w:tr>
      <w:tr w:rsidR="00F1710F" w:rsidRPr="00BA6C76" w:rsidTr="00F1710F">
        <w:trPr>
          <w:trHeight w:val="315"/>
        </w:trPr>
        <w:tc>
          <w:tcPr>
            <w:tcW w:w="6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Sobra de mercadoria</w:t>
            </w:r>
          </w:p>
        </w:tc>
        <w:tc>
          <w:tcPr>
            <w:tcW w:w="24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NF-e (Complementar) Devolução de Encalhe</w:t>
            </w:r>
          </w:p>
        </w:tc>
        <w:tc>
          <w:tcPr>
            <w:tcW w:w="3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5949</w:t>
            </w:r>
          </w:p>
        </w:tc>
        <w:tc>
          <w:tcPr>
            <w:tcW w:w="3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6949</w:t>
            </w:r>
          </w:p>
        </w:tc>
        <w:tc>
          <w:tcPr>
            <w:tcW w:w="6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FILIAL</w:t>
            </w:r>
          </w:p>
        </w:tc>
        <w:tc>
          <w:tcPr>
            <w:tcW w:w="6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F1710F" w:rsidRDefault="00F1710F" w:rsidP="00F1710F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F1710F">
              <w:rPr>
                <w:rFonts w:ascii="Calibri" w:hAnsi="Calibri" w:cs="Calibri"/>
                <w:sz w:val="18"/>
                <w:szCs w:val="18"/>
                <w:highlight w:val="yellow"/>
              </w:rPr>
              <w:t>TREELOG</w:t>
            </w:r>
          </w:p>
        </w:tc>
      </w:tr>
    </w:tbl>
    <w:p w:rsidR="00096477" w:rsidRDefault="00096477" w:rsidP="002E3A14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1D2561" w:rsidRDefault="001D2561" w:rsidP="001D2561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  <w:r w:rsidRPr="001D2561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  <w:highlight w:val="yellow"/>
        </w:rPr>
        <w:t>A aprovação ou reprovação do GFS pode ser vista na EMS 0082 – Consulta de Faltas e Sobras, e a partir deste a funcionalidade deve gerar os acertos sistêmicos e fiscais necessários.</w:t>
      </w:r>
    </w:p>
    <w:p w:rsidR="00A9506F" w:rsidRDefault="00A9506F" w:rsidP="001D2561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2C29E4" w:rsidRPr="00BA6C76" w:rsidRDefault="00E26C87" w:rsidP="002C29E4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  <w:r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Já o tratamento </w:t>
      </w:r>
      <w:r w:rsidR="002C29E4" w:rsidRPr="00BA6C76">
        <w:rPr>
          <w:rFonts w:ascii="Arial Narrow" w:hAnsi="Arial Narrow" w:cs="Arial"/>
          <w:color w:val="002060"/>
          <w:sz w:val="22"/>
          <w:szCs w:val="22"/>
          <w:highlight w:val="yellow"/>
        </w:rPr>
        <w:t>do consignado das Cotas</w:t>
      </w:r>
      <w:r>
        <w:rPr>
          <w:rFonts w:ascii="Arial Narrow" w:hAnsi="Arial Narrow" w:cs="Arial"/>
          <w:color w:val="002060"/>
          <w:sz w:val="22"/>
          <w:szCs w:val="22"/>
          <w:highlight w:val="yellow"/>
        </w:rPr>
        <w:t>, com o apontamento das diferenças</w:t>
      </w:r>
      <w:r w:rsidR="00AA6E1D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deve ser</w:t>
      </w:r>
      <w:r w:rsidR="002C29E4" w:rsidRPr="00BA6C76">
        <w:rPr>
          <w:rFonts w:ascii="Arial Narrow" w:hAnsi="Arial Narrow" w:cs="Arial"/>
          <w:color w:val="002060"/>
          <w:sz w:val="22"/>
          <w:szCs w:val="22"/>
          <w:highlight w:val="yellow"/>
        </w:rPr>
        <w:t>:</w:t>
      </w:r>
    </w:p>
    <w:p w:rsidR="002C29E4" w:rsidRPr="00BA6C76" w:rsidRDefault="002C29E4" w:rsidP="002C29E4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  <w:r w:rsidRPr="00BA6C76">
        <w:rPr>
          <w:rFonts w:ascii="Arial Narrow" w:hAnsi="Arial Narrow" w:cs="Arial"/>
          <w:color w:val="002060"/>
          <w:sz w:val="22"/>
          <w:szCs w:val="22"/>
          <w:highlight w:val="yellow"/>
        </w:rPr>
        <w:tab/>
      </w:r>
    </w:p>
    <w:p w:rsidR="002C29E4" w:rsidRPr="00BA6C76" w:rsidRDefault="002C29E4" w:rsidP="002C29E4">
      <w:pPr>
        <w:pStyle w:val="PargrafodaLista"/>
        <w:numPr>
          <w:ilvl w:val="1"/>
          <w:numId w:val="27"/>
        </w:numPr>
        <w:rPr>
          <w:rFonts w:ascii="Arial Narrow" w:hAnsi="Arial Narrow" w:cs="Arial"/>
          <w:color w:val="002060"/>
          <w:highlight w:val="yellow"/>
        </w:rPr>
      </w:pPr>
      <w:r w:rsidRPr="00BA6C76">
        <w:rPr>
          <w:rFonts w:ascii="Arial Narrow" w:hAnsi="Arial Narrow" w:cs="Arial"/>
          <w:color w:val="002060"/>
          <w:highlight w:val="yellow"/>
        </w:rPr>
        <w:t>Sobra</w:t>
      </w:r>
      <w:r w:rsidR="003E60F7">
        <w:rPr>
          <w:rFonts w:ascii="Arial Narrow" w:hAnsi="Arial Narrow" w:cs="Arial"/>
          <w:color w:val="002060"/>
          <w:highlight w:val="yellow"/>
        </w:rPr>
        <w:t xml:space="preserve"> (Reparte/Encalhe)</w:t>
      </w:r>
      <w:r w:rsidRPr="00BA6C76">
        <w:rPr>
          <w:rFonts w:ascii="Arial Narrow" w:hAnsi="Arial Narrow" w:cs="Arial"/>
          <w:color w:val="002060"/>
          <w:highlight w:val="yellow"/>
        </w:rPr>
        <w:t>: a funcionalidade só deve atualizar o consignado da Cota, somando a quantidade atual com a quantidade de sobra apontada. O Distribuidor irá gerar uma nota de complemento desta diferença, caso a Nota de Envio</w:t>
      </w:r>
      <w:r w:rsidR="00AA6E1D">
        <w:rPr>
          <w:rFonts w:ascii="Arial Narrow" w:hAnsi="Arial Narrow" w:cs="Arial"/>
          <w:color w:val="002060"/>
          <w:highlight w:val="yellow"/>
        </w:rPr>
        <w:t xml:space="preserve"> ou NECA/Danfe </w:t>
      </w:r>
      <w:r w:rsidRPr="00BA6C76">
        <w:rPr>
          <w:rFonts w:ascii="Arial Narrow" w:hAnsi="Arial Narrow" w:cs="Arial"/>
          <w:color w:val="002060"/>
          <w:highlight w:val="yellow"/>
        </w:rPr>
        <w:t>já tenho sido gerada</w:t>
      </w:r>
      <w:r w:rsidR="0041160C" w:rsidRPr="00BA6C76">
        <w:rPr>
          <w:rFonts w:ascii="Arial Narrow" w:hAnsi="Arial Narrow" w:cs="Arial"/>
          <w:color w:val="002060"/>
          <w:highlight w:val="yellow"/>
        </w:rPr>
        <w:t>.</w:t>
      </w:r>
    </w:p>
    <w:p w:rsidR="002C29E4" w:rsidRPr="00BA6C76" w:rsidRDefault="002C29E4" w:rsidP="002C29E4">
      <w:pPr>
        <w:pStyle w:val="PargrafodaLista"/>
        <w:numPr>
          <w:ilvl w:val="1"/>
          <w:numId w:val="27"/>
        </w:numPr>
        <w:rPr>
          <w:rFonts w:ascii="Arial Narrow" w:hAnsi="Arial Narrow" w:cs="Arial"/>
          <w:color w:val="002060"/>
          <w:highlight w:val="yellow"/>
        </w:rPr>
      </w:pPr>
      <w:r w:rsidRPr="00BA6C76">
        <w:rPr>
          <w:rFonts w:ascii="Arial Narrow" w:hAnsi="Arial Narrow" w:cs="Arial"/>
          <w:color w:val="002060"/>
          <w:highlight w:val="yellow"/>
        </w:rPr>
        <w:t>Falta</w:t>
      </w:r>
      <w:r w:rsidR="003E60F7">
        <w:rPr>
          <w:rFonts w:ascii="Arial Narrow" w:hAnsi="Arial Narrow" w:cs="Arial"/>
          <w:color w:val="002060"/>
          <w:highlight w:val="yellow"/>
        </w:rPr>
        <w:t xml:space="preserve"> (Reparte/Encalhe)</w:t>
      </w:r>
      <w:r w:rsidRPr="00BA6C76">
        <w:rPr>
          <w:rFonts w:ascii="Arial Narrow" w:hAnsi="Arial Narrow" w:cs="Arial"/>
          <w:color w:val="002060"/>
          <w:highlight w:val="yellow"/>
        </w:rPr>
        <w:t xml:space="preserve">: a funcionalidade deve atualizar o consignado da Cota, subtraindo a quantidade atual com a quantidade de falta apontada. O Distribuidor irá gerar uma nota de </w:t>
      </w:r>
      <w:r w:rsidR="00AA6E1D">
        <w:rPr>
          <w:rFonts w:ascii="Arial Narrow" w:hAnsi="Arial Narrow" w:cs="Arial"/>
          <w:color w:val="002060"/>
          <w:highlight w:val="yellow"/>
        </w:rPr>
        <w:t>ajuste</w:t>
      </w:r>
      <w:r w:rsidRPr="00BA6C76">
        <w:rPr>
          <w:rFonts w:ascii="Arial Narrow" w:hAnsi="Arial Narrow" w:cs="Arial"/>
          <w:color w:val="002060"/>
          <w:highlight w:val="yellow"/>
        </w:rPr>
        <w:t xml:space="preserve"> desta</w:t>
      </w:r>
      <w:r w:rsidR="00AA6E1D">
        <w:rPr>
          <w:rFonts w:ascii="Arial Narrow" w:hAnsi="Arial Narrow" w:cs="Arial"/>
          <w:color w:val="002060"/>
          <w:highlight w:val="yellow"/>
        </w:rPr>
        <w:t xml:space="preserve"> diferença, caso a cota que esta foi destinada </w:t>
      </w:r>
      <w:r w:rsidRPr="00BA6C76">
        <w:rPr>
          <w:rFonts w:ascii="Arial Narrow" w:hAnsi="Arial Narrow" w:cs="Arial"/>
          <w:color w:val="002060"/>
          <w:highlight w:val="yellow"/>
        </w:rPr>
        <w:t>já tenho sido gerada</w:t>
      </w:r>
      <w:r w:rsidR="00AA6E1D">
        <w:rPr>
          <w:rFonts w:ascii="Arial Narrow" w:hAnsi="Arial Narrow" w:cs="Arial"/>
          <w:color w:val="002060"/>
          <w:highlight w:val="yellow"/>
        </w:rPr>
        <w:t xml:space="preserve"> e a cota tenha obrigação fiscal</w:t>
      </w:r>
      <w:r w:rsidRPr="00BA6C76">
        <w:rPr>
          <w:rFonts w:ascii="Arial Narrow" w:hAnsi="Arial Narrow" w:cs="Arial"/>
          <w:color w:val="002060"/>
          <w:highlight w:val="yellow"/>
        </w:rPr>
        <w:t>.</w:t>
      </w:r>
    </w:p>
    <w:p w:rsidR="002C29E4" w:rsidRPr="00BA6C76" w:rsidRDefault="002C29E4" w:rsidP="002C29E4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4331A3" w:rsidRPr="00B37C7D" w:rsidRDefault="004331A3" w:rsidP="004331A3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  <w:r w:rsidRPr="00B37C7D">
        <w:rPr>
          <w:rFonts w:ascii="Arial Narrow" w:hAnsi="Arial Narrow" w:cs="Arial"/>
          <w:color w:val="002060"/>
          <w:sz w:val="22"/>
          <w:szCs w:val="22"/>
          <w:highlight w:val="yellow"/>
        </w:rPr>
        <w:t>Caso o Distribuidor esteja parametrizado para obrigação fiscal e se é um distribuidor mercantil ou prestador de serviço, e se ainda tem regime especial (parâmetro do distribuidor – EMS 0188), deverá haver ajuste fiscal em relação a esses lançamentos de faltas e sobras. Para geração das notas a funcionalidade deve considerar em relação à geração de notas nas seguintes situações:</w:t>
      </w:r>
    </w:p>
    <w:p w:rsidR="00096477" w:rsidRPr="00BA6C76" w:rsidRDefault="00096477" w:rsidP="002C29E4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tbl>
      <w:tblPr>
        <w:tblW w:w="5109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5"/>
        <w:gridCol w:w="3353"/>
        <w:gridCol w:w="905"/>
        <w:gridCol w:w="715"/>
        <w:gridCol w:w="1741"/>
        <w:gridCol w:w="1223"/>
      </w:tblGrid>
      <w:tr w:rsidR="00BA6C76" w:rsidRPr="00BA6C76" w:rsidTr="00F1710F">
        <w:trPr>
          <w:trHeight w:val="315"/>
        </w:trPr>
        <w:tc>
          <w:tcPr>
            <w:tcW w:w="102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CONDIÇÃO</w:t>
            </w:r>
          </w:p>
        </w:tc>
        <w:tc>
          <w:tcPr>
            <w:tcW w:w="167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6477" w:rsidRPr="00096477" w:rsidRDefault="00096477" w:rsidP="00096477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24"/>
                <w:szCs w:val="24"/>
                <w:highlight w:val="yellow"/>
              </w:rPr>
            </w:pPr>
            <w:r w:rsidRPr="00096477">
              <w:rPr>
                <w:rFonts w:ascii="Calibri" w:hAnsi="Calibri" w:cs="Calibri"/>
                <w:b/>
                <w:bCs/>
                <w:color w:val="002060"/>
                <w:sz w:val="24"/>
                <w:szCs w:val="24"/>
                <w:highlight w:val="yellow"/>
              </w:rPr>
              <w:t>Tipo de Nota - Mercantil - Cota Contribuinte</w:t>
            </w:r>
          </w:p>
        </w:tc>
        <w:tc>
          <w:tcPr>
            <w:tcW w:w="81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CFOP</w:t>
            </w:r>
          </w:p>
        </w:tc>
        <w:tc>
          <w:tcPr>
            <w:tcW w:w="8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DE</w:t>
            </w:r>
          </w:p>
        </w:tc>
        <w:tc>
          <w:tcPr>
            <w:tcW w:w="6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PARA</w:t>
            </w:r>
          </w:p>
        </w:tc>
      </w:tr>
      <w:tr w:rsidR="00F1710F" w:rsidRPr="00BA6C76" w:rsidTr="00F1710F">
        <w:trPr>
          <w:trHeight w:val="315"/>
        </w:trPr>
        <w:tc>
          <w:tcPr>
            <w:tcW w:w="102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6477" w:rsidRPr="00096477" w:rsidRDefault="00096477" w:rsidP="00096477">
            <w:pPr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</w:p>
        </w:tc>
        <w:tc>
          <w:tcPr>
            <w:tcW w:w="16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6477" w:rsidRPr="00096477" w:rsidRDefault="00096477" w:rsidP="00096477">
            <w:pPr>
              <w:rPr>
                <w:rFonts w:ascii="Calibri" w:hAnsi="Calibri" w:cs="Calibri"/>
                <w:b/>
                <w:bCs/>
                <w:color w:val="002060"/>
                <w:sz w:val="24"/>
                <w:szCs w:val="24"/>
                <w:highlight w:val="yellow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Dentro UF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Fora UF</w:t>
            </w:r>
          </w:p>
        </w:tc>
        <w:tc>
          <w:tcPr>
            <w:tcW w:w="8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6477" w:rsidRPr="00096477" w:rsidRDefault="00096477" w:rsidP="00096477">
            <w:pPr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</w:p>
        </w:tc>
        <w:tc>
          <w:tcPr>
            <w:tcW w:w="6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6477" w:rsidRPr="00096477" w:rsidRDefault="00096477" w:rsidP="00096477">
            <w:pPr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</w:p>
        </w:tc>
      </w:tr>
      <w:tr w:rsidR="00F1710F" w:rsidRPr="00BA6C76" w:rsidTr="00F1710F">
        <w:trPr>
          <w:trHeight w:val="315"/>
        </w:trPr>
        <w:tc>
          <w:tcPr>
            <w:tcW w:w="10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F1710F" w:rsidP="00096477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BA6C76">
              <w:rPr>
                <w:rFonts w:ascii="Calibri" w:hAnsi="Calibri" w:cs="Calibri"/>
                <w:sz w:val="18"/>
                <w:szCs w:val="18"/>
                <w:highlight w:val="yellow"/>
              </w:rPr>
              <w:t xml:space="preserve">Gera - </w:t>
            </w:r>
            <w:r w:rsidR="00096477"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Nota Complementar p/ Sobra</w:t>
            </w:r>
          </w:p>
        </w:tc>
        <w:tc>
          <w:tcPr>
            <w:tcW w:w="1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6477" w:rsidRPr="00096477" w:rsidRDefault="00096477" w:rsidP="00096477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Remessa de Mercadoria em Consignação</w:t>
            </w:r>
          </w:p>
        </w:tc>
        <w:tc>
          <w:tcPr>
            <w:tcW w:w="4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5917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6917</w:t>
            </w:r>
          </w:p>
        </w:tc>
        <w:tc>
          <w:tcPr>
            <w:tcW w:w="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Distribuidor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Cota</w:t>
            </w:r>
          </w:p>
        </w:tc>
      </w:tr>
      <w:tr w:rsidR="00F1710F" w:rsidRPr="00BA6C76" w:rsidTr="00F1710F">
        <w:trPr>
          <w:trHeight w:val="315"/>
        </w:trPr>
        <w:tc>
          <w:tcPr>
            <w:tcW w:w="10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F1710F" w:rsidP="00096477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BA6C76">
              <w:rPr>
                <w:rFonts w:ascii="Calibri" w:hAnsi="Calibri" w:cs="Calibri"/>
                <w:sz w:val="18"/>
                <w:szCs w:val="18"/>
                <w:highlight w:val="yellow"/>
              </w:rPr>
              <w:t xml:space="preserve">Recebe - </w:t>
            </w:r>
            <w:r w:rsidR="00096477"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Nota Complementar p/ Falta</w:t>
            </w:r>
          </w:p>
        </w:tc>
        <w:tc>
          <w:tcPr>
            <w:tcW w:w="1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6477" w:rsidRPr="00096477" w:rsidRDefault="00096477" w:rsidP="00096477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Devolução de Mercadoria Recebida em Consignação</w:t>
            </w:r>
          </w:p>
        </w:tc>
        <w:tc>
          <w:tcPr>
            <w:tcW w:w="4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5918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6918</w:t>
            </w:r>
          </w:p>
        </w:tc>
        <w:tc>
          <w:tcPr>
            <w:tcW w:w="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Cota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Distribuidor</w:t>
            </w:r>
          </w:p>
        </w:tc>
      </w:tr>
      <w:tr w:rsidR="00F1710F" w:rsidRPr="00BA6C76" w:rsidTr="00F1710F">
        <w:trPr>
          <w:trHeight w:val="315"/>
        </w:trPr>
        <w:tc>
          <w:tcPr>
            <w:tcW w:w="1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477" w:rsidRPr="00096477" w:rsidRDefault="00096477" w:rsidP="00096477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6477" w:rsidRPr="00096477" w:rsidRDefault="00096477" w:rsidP="00096477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477" w:rsidRPr="00096477" w:rsidRDefault="00096477" w:rsidP="00096477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477" w:rsidRPr="00096477" w:rsidRDefault="00096477" w:rsidP="00096477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477" w:rsidRPr="00096477" w:rsidRDefault="00096477" w:rsidP="00096477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477" w:rsidRPr="00096477" w:rsidRDefault="00096477" w:rsidP="00096477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BA6C76" w:rsidRPr="00BA6C76" w:rsidTr="00F1710F">
        <w:trPr>
          <w:trHeight w:val="315"/>
        </w:trPr>
        <w:tc>
          <w:tcPr>
            <w:tcW w:w="102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CONDIÇÃO</w:t>
            </w:r>
          </w:p>
        </w:tc>
        <w:tc>
          <w:tcPr>
            <w:tcW w:w="167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6477" w:rsidRPr="00BA6C76" w:rsidRDefault="00096477" w:rsidP="00096477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24"/>
                <w:szCs w:val="24"/>
                <w:highlight w:val="yellow"/>
              </w:rPr>
            </w:pPr>
            <w:r w:rsidRPr="00096477">
              <w:rPr>
                <w:rFonts w:ascii="Calibri" w:hAnsi="Calibri" w:cs="Calibri"/>
                <w:b/>
                <w:bCs/>
                <w:color w:val="002060"/>
                <w:sz w:val="24"/>
                <w:szCs w:val="24"/>
                <w:highlight w:val="yellow"/>
              </w:rPr>
              <w:t xml:space="preserve">Tipo de Nota - Mercantil - Cota NÃO Contribuinte </w:t>
            </w:r>
          </w:p>
          <w:p w:rsidR="00096477" w:rsidRPr="00096477" w:rsidRDefault="00096477" w:rsidP="00096477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24"/>
                <w:szCs w:val="24"/>
                <w:highlight w:val="yellow"/>
              </w:rPr>
            </w:pPr>
            <w:r w:rsidRPr="00096477">
              <w:rPr>
                <w:rFonts w:ascii="Calibri" w:hAnsi="Calibri" w:cs="Calibri"/>
                <w:b/>
                <w:bCs/>
                <w:color w:val="002060"/>
                <w:sz w:val="24"/>
                <w:szCs w:val="24"/>
                <w:highlight w:val="yellow"/>
              </w:rPr>
              <w:t>(cota que não emite NF-e)</w:t>
            </w:r>
          </w:p>
        </w:tc>
        <w:tc>
          <w:tcPr>
            <w:tcW w:w="81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CFOP</w:t>
            </w:r>
          </w:p>
        </w:tc>
        <w:tc>
          <w:tcPr>
            <w:tcW w:w="8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DE</w:t>
            </w:r>
          </w:p>
        </w:tc>
        <w:tc>
          <w:tcPr>
            <w:tcW w:w="6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PARA</w:t>
            </w:r>
          </w:p>
        </w:tc>
      </w:tr>
      <w:tr w:rsidR="00F1710F" w:rsidRPr="00BA6C76" w:rsidTr="00F1710F">
        <w:trPr>
          <w:trHeight w:val="315"/>
        </w:trPr>
        <w:tc>
          <w:tcPr>
            <w:tcW w:w="102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6477" w:rsidRPr="00096477" w:rsidRDefault="00096477" w:rsidP="00096477">
            <w:pPr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</w:p>
        </w:tc>
        <w:tc>
          <w:tcPr>
            <w:tcW w:w="16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6477" w:rsidRPr="00096477" w:rsidRDefault="00096477" w:rsidP="00096477">
            <w:pPr>
              <w:rPr>
                <w:rFonts w:ascii="Calibri" w:hAnsi="Calibri" w:cs="Calibri"/>
                <w:b/>
                <w:bCs/>
                <w:color w:val="002060"/>
                <w:sz w:val="24"/>
                <w:szCs w:val="24"/>
                <w:highlight w:val="yellow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Dentro UF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Fora UF</w:t>
            </w:r>
          </w:p>
        </w:tc>
        <w:tc>
          <w:tcPr>
            <w:tcW w:w="8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6477" w:rsidRPr="00096477" w:rsidRDefault="00096477" w:rsidP="00096477">
            <w:pPr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</w:p>
        </w:tc>
        <w:tc>
          <w:tcPr>
            <w:tcW w:w="6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6477" w:rsidRPr="00096477" w:rsidRDefault="00096477" w:rsidP="00096477">
            <w:pPr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</w:p>
        </w:tc>
      </w:tr>
      <w:tr w:rsidR="00F1710F" w:rsidRPr="00BA6C76" w:rsidTr="00F1710F">
        <w:trPr>
          <w:trHeight w:val="315"/>
        </w:trPr>
        <w:tc>
          <w:tcPr>
            <w:tcW w:w="10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F1710F" w:rsidP="00096477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BA6C76">
              <w:rPr>
                <w:rFonts w:ascii="Calibri" w:hAnsi="Calibri" w:cs="Calibri"/>
                <w:sz w:val="18"/>
                <w:szCs w:val="18"/>
                <w:highlight w:val="yellow"/>
              </w:rPr>
              <w:t xml:space="preserve">Gera - </w:t>
            </w:r>
            <w:r w:rsidR="00096477"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Nota Complementar p/ Sobra</w:t>
            </w:r>
          </w:p>
        </w:tc>
        <w:tc>
          <w:tcPr>
            <w:tcW w:w="1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6477" w:rsidRPr="00096477" w:rsidRDefault="00096477" w:rsidP="00096477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Remessa de Mercadoria em Consignação</w:t>
            </w:r>
          </w:p>
        </w:tc>
        <w:tc>
          <w:tcPr>
            <w:tcW w:w="4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5917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6917</w:t>
            </w:r>
          </w:p>
        </w:tc>
        <w:tc>
          <w:tcPr>
            <w:tcW w:w="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Distribuidor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Cota</w:t>
            </w:r>
          </w:p>
        </w:tc>
      </w:tr>
      <w:tr w:rsidR="00F1710F" w:rsidRPr="00BA6C76" w:rsidTr="00F1710F">
        <w:trPr>
          <w:trHeight w:val="495"/>
        </w:trPr>
        <w:tc>
          <w:tcPr>
            <w:tcW w:w="10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F1710F" w:rsidP="00096477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BA6C76">
              <w:rPr>
                <w:rFonts w:ascii="Calibri" w:hAnsi="Calibri" w:cs="Calibri"/>
                <w:sz w:val="18"/>
                <w:szCs w:val="18"/>
                <w:highlight w:val="yellow"/>
              </w:rPr>
              <w:t xml:space="preserve">Gera - </w:t>
            </w:r>
            <w:r w:rsidR="00096477"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Nota Complementar p/ Falta</w:t>
            </w:r>
          </w:p>
        </w:tc>
        <w:tc>
          <w:tcPr>
            <w:tcW w:w="1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6477" w:rsidRPr="00096477" w:rsidRDefault="00096477" w:rsidP="00096477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 xml:space="preserve">NF-e Entrada em Devolução de Remessa em Consignação </w:t>
            </w:r>
          </w:p>
        </w:tc>
        <w:tc>
          <w:tcPr>
            <w:tcW w:w="4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1918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2918</w:t>
            </w:r>
          </w:p>
        </w:tc>
        <w:tc>
          <w:tcPr>
            <w:tcW w:w="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Distribuidor pela Cota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Distribuidor</w:t>
            </w:r>
          </w:p>
        </w:tc>
      </w:tr>
      <w:tr w:rsidR="00F1710F" w:rsidRPr="00BA6C76" w:rsidTr="00F1710F">
        <w:trPr>
          <w:trHeight w:val="315"/>
        </w:trPr>
        <w:tc>
          <w:tcPr>
            <w:tcW w:w="1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477" w:rsidRPr="00096477" w:rsidRDefault="00096477" w:rsidP="00096477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6477" w:rsidRPr="00096477" w:rsidRDefault="00096477" w:rsidP="00096477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477" w:rsidRPr="00096477" w:rsidRDefault="00096477" w:rsidP="00096477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477" w:rsidRPr="00096477" w:rsidRDefault="00096477" w:rsidP="00096477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477" w:rsidRPr="00096477" w:rsidRDefault="00096477" w:rsidP="00096477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477" w:rsidRPr="00096477" w:rsidRDefault="00096477" w:rsidP="00096477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BA6C76" w:rsidRPr="00BA6C76" w:rsidTr="00F1710F">
        <w:trPr>
          <w:trHeight w:val="315"/>
        </w:trPr>
        <w:tc>
          <w:tcPr>
            <w:tcW w:w="102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CONDIÇÃO</w:t>
            </w:r>
          </w:p>
        </w:tc>
        <w:tc>
          <w:tcPr>
            <w:tcW w:w="167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6477" w:rsidRPr="00096477" w:rsidRDefault="00096477" w:rsidP="00096477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24"/>
                <w:szCs w:val="24"/>
                <w:highlight w:val="yellow"/>
              </w:rPr>
            </w:pPr>
            <w:r w:rsidRPr="00096477">
              <w:rPr>
                <w:rFonts w:ascii="Calibri" w:hAnsi="Calibri" w:cs="Calibri"/>
                <w:b/>
                <w:bCs/>
                <w:color w:val="002060"/>
                <w:sz w:val="24"/>
                <w:szCs w:val="24"/>
                <w:highlight w:val="yellow"/>
              </w:rPr>
              <w:t>Tipo de Nota - Prestador de Serviço - Cota Contribuinte</w:t>
            </w:r>
          </w:p>
        </w:tc>
        <w:tc>
          <w:tcPr>
            <w:tcW w:w="81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CFOP</w:t>
            </w:r>
          </w:p>
        </w:tc>
        <w:tc>
          <w:tcPr>
            <w:tcW w:w="8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DE</w:t>
            </w:r>
          </w:p>
        </w:tc>
        <w:tc>
          <w:tcPr>
            <w:tcW w:w="6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PARA</w:t>
            </w:r>
          </w:p>
        </w:tc>
      </w:tr>
      <w:tr w:rsidR="00F1710F" w:rsidRPr="00BA6C76" w:rsidTr="00F1710F">
        <w:trPr>
          <w:trHeight w:val="315"/>
        </w:trPr>
        <w:tc>
          <w:tcPr>
            <w:tcW w:w="102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6477" w:rsidRPr="00096477" w:rsidRDefault="00096477" w:rsidP="00096477">
            <w:pPr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</w:p>
        </w:tc>
        <w:tc>
          <w:tcPr>
            <w:tcW w:w="16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6477" w:rsidRPr="00096477" w:rsidRDefault="00096477" w:rsidP="00096477">
            <w:pPr>
              <w:rPr>
                <w:rFonts w:ascii="Calibri" w:hAnsi="Calibri" w:cs="Calibri"/>
                <w:b/>
                <w:bCs/>
                <w:color w:val="002060"/>
                <w:sz w:val="24"/>
                <w:szCs w:val="24"/>
                <w:highlight w:val="yellow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Dentro UF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Fora UF</w:t>
            </w:r>
          </w:p>
        </w:tc>
        <w:tc>
          <w:tcPr>
            <w:tcW w:w="8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6477" w:rsidRPr="00096477" w:rsidRDefault="00096477" w:rsidP="00096477">
            <w:pPr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</w:p>
        </w:tc>
        <w:tc>
          <w:tcPr>
            <w:tcW w:w="6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6477" w:rsidRPr="00096477" w:rsidRDefault="00096477" w:rsidP="00096477">
            <w:pPr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</w:p>
        </w:tc>
      </w:tr>
      <w:tr w:rsidR="00F1710F" w:rsidRPr="00BA6C76" w:rsidTr="00F1710F">
        <w:trPr>
          <w:trHeight w:val="315"/>
        </w:trPr>
        <w:tc>
          <w:tcPr>
            <w:tcW w:w="10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F1710F" w:rsidP="00096477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BA6C76">
              <w:rPr>
                <w:rFonts w:ascii="Calibri" w:hAnsi="Calibri" w:cs="Calibri"/>
                <w:sz w:val="18"/>
                <w:szCs w:val="18"/>
                <w:highlight w:val="yellow"/>
              </w:rPr>
              <w:t xml:space="preserve">Gera - </w:t>
            </w:r>
            <w:r w:rsidR="00096477"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Nota Complementar p/ Sobra</w:t>
            </w:r>
          </w:p>
        </w:tc>
        <w:tc>
          <w:tcPr>
            <w:tcW w:w="1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6477" w:rsidRPr="00096477" w:rsidRDefault="00096477" w:rsidP="00096477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NF-e de Remessa para Distribuição (NECA / Danfe)</w:t>
            </w:r>
          </w:p>
        </w:tc>
        <w:tc>
          <w:tcPr>
            <w:tcW w:w="4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5949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6949</w:t>
            </w:r>
          </w:p>
        </w:tc>
        <w:tc>
          <w:tcPr>
            <w:tcW w:w="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Distribuidor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Cota</w:t>
            </w:r>
          </w:p>
        </w:tc>
      </w:tr>
      <w:tr w:rsidR="00F1710F" w:rsidRPr="00BA6C76" w:rsidTr="00F1710F">
        <w:trPr>
          <w:trHeight w:val="315"/>
        </w:trPr>
        <w:tc>
          <w:tcPr>
            <w:tcW w:w="10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F1710F" w:rsidP="00096477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BA6C76">
              <w:rPr>
                <w:rFonts w:ascii="Calibri" w:hAnsi="Calibri" w:cs="Calibri"/>
                <w:sz w:val="18"/>
                <w:szCs w:val="18"/>
                <w:highlight w:val="yellow"/>
              </w:rPr>
              <w:t xml:space="preserve">Recebe - </w:t>
            </w:r>
            <w:r w:rsidR="00096477"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Nota Complementar p/ Falta</w:t>
            </w:r>
          </w:p>
        </w:tc>
        <w:tc>
          <w:tcPr>
            <w:tcW w:w="1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6477" w:rsidRPr="00096477" w:rsidRDefault="00096477" w:rsidP="00096477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NF-e de Devolução de Remessa para Distribuição</w:t>
            </w:r>
          </w:p>
        </w:tc>
        <w:tc>
          <w:tcPr>
            <w:tcW w:w="4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5949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6949</w:t>
            </w:r>
          </w:p>
        </w:tc>
        <w:tc>
          <w:tcPr>
            <w:tcW w:w="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Cota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Distribuidor</w:t>
            </w:r>
          </w:p>
        </w:tc>
      </w:tr>
      <w:tr w:rsidR="00F1710F" w:rsidRPr="00BA6C76" w:rsidTr="00F1710F">
        <w:trPr>
          <w:trHeight w:val="315"/>
        </w:trPr>
        <w:tc>
          <w:tcPr>
            <w:tcW w:w="1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477" w:rsidRPr="00096477" w:rsidRDefault="00096477" w:rsidP="00096477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6477" w:rsidRPr="00096477" w:rsidRDefault="00096477" w:rsidP="00096477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477" w:rsidRPr="00096477" w:rsidRDefault="00096477" w:rsidP="00096477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477" w:rsidRPr="00096477" w:rsidRDefault="00096477" w:rsidP="00096477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477" w:rsidRPr="00096477" w:rsidRDefault="00096477" w:rsidP="00096477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477" w:rsidRPr="00096477" w:rsidRDefault="00096477" w:rsidP="00096477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BA6C76" w:rsidRPr="00BA6C76" w:rsidTr="00F1710F">
        <w:trPr>
          <w:trHeight w:val="315"/>
        </w:trPr>
        <w:tc>
          <w:tcPr>
            <w:tcW w:w="102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lastRenderedPageBreak/>
              <w:t>CONDIÇÃO</w:t>
            </w:r>
          </w:p>
        </w:tc>
        <w:tc>
          <w:tcPr>
            <w:tcW w:w="167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6477" w:rsidRPr="00096477" w:rsidRDefault="00096477" w:rsidP="00096477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24"/>
                <w:szCs w:val="24"/>
                <w:highlight w:val="yellow"/>
              </w:rPr>
            </w:pPr>
            <w:r w:rsidRPr="00096477">
              <w:rPr>
                <w:rFonts w:ascii="Calibri" w:hAnsi="Calibri" w:cs="Calibri"/>
                <w:b/>
                <w:bCs/>
                <w:color w:val="002060"/>
                <w:sz w:val="24"/>
                <w:szCs w:val="24"/>
                <w:highlight w:val="yellow"/>
              </w:rPr>
              <w:t>Tipo de Nota - Prestador de Serviço - Cota NÃO Contribuinte</w:t>
            </w:r>
          </w:p>
        </w:tc>
        <w:tc>
          <w:tcPr>
            <w:tcW w:w="81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CFOP</w:t>
            </w:r>
          </w:p>
        </w:tc>
        <w:tc>
          <w:tcPr>
            <w:tcW w:w="8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DE</w:t>
            </w:r>
          </w:p>
        </w:tc>
        <w:tc>
          <w:tcPr>
            <w:tcW w:w="6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PARA</w:t>
            </w:r>
          </w:p>
        </w:tc>
      </w:tr>
      <w:tr w:rsidR="00F1710F" w:rsidRPr="00BA6C76" w:rsidTr="00F1710F">
        <w:trPr>
          <w:trHeight w:val="315"/>
        </w:trPr>
        <w:tc>
          <w:tcPr>
            <w:tcW w:w="102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6477" w:rsidRPr="00096477" w:rsidRDefault="00096477" w:rsidP="00096477">
            <w:pPr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</w:p>
        </w:tc>
        <w:tc>
          <w:tcPr>
            <w:tcW w:w="16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6477" w:rsidRPr="00096477" w:rsidRDefault="00096477" w:rsidP="00096477">
            <w:pPr>
              <w:rPr>
                <w:rFonts w:ascii="Calibri" w:hAnsi="Calibri" w:cs="Calibri"/>
                <w:b/>
                <w:bCs/>
                <w:color w:val="002060"/>
                <w:sz w:val="24"/>
                <w:szCs w:val="24"/>
                <w:highlight w:val="yellow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Dentro UF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77" w:rsidRPr="00096477" w:rsidRDefault="00096477" w:rsidP="00096477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  <w:t>Fora UF</w:t>
            </w:r>
          </w:p>
        </w:tc>
        <w:tc>
          <w:tcPr>
            <w:tcW w:w="8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6477" w:rsidRPr="00096477" w:rsidRDefault="00096477" w:rsidP="00096477">
            <w:pPr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</w:p>
        </w:tc>
        <w:tc>
          <w:tcPr>
            <w:tcW w:w="6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6477" w:rsidRPr="00096477" w:rsidRDefault="00096477" w:rsidP="00096477">
            <w:pPr>
              <w:rPr>
                <w:rFonts w:ascii="Calibri" w:hAnsi="Calibri" w:cs="Calibri"/>
                <w:b/>
                <w:bCs/>
                <w:color w:val="002060"/>
                <w:sz w:val="18"/>
                <w:szCs w:val="18"/>
                <w:highlight w:val="yellow"/>
              </w:rPr>
            </w:pPr>
          </w:p>
        </w:tc>
      </w:tr>
      <w:tr w:rsidR="00F1710F" w:rsidRPr="00BA6C76" w:rsidTr="00F1710F">
        <w:trPr>
          <w:trHeight w:val="315"/>
        </w:trPr>
        <w:tc>
          <w:tcPr>
            <w:tcW w:w="10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096477" w:rsidRDefault="00F1710F" w:rsidP="00F34366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BA6C76">
              <w:rPr>
                <w:rFonts w:ascii="Calibri" w:hAnsi="Calibri" w:cs="Calibri"/>
                <w:sz w:val="18"/>
                <w:szCs w:val="18"/>
                <w:highlight w:val="yellow"/>
              </w:rPr>
              <w:t xml:space="preserve">Gera - </w:t>
            </w:r>
            <w:r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Nota Complementar p/ Sobra</w:t>
            </w:r>
          </w:p>
        </w:tc>
        <w:tc>
          <w:tcPr>
            <w:tcW w:w="1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710F" w:rsidRPr="00096477" w:rsidRDefault="00F1710F" w:rsidP="00096477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NF-e de Remessa para Distribuição (NECA / Danfe)</w:t>
            </w:r>
          </w:p>
        </w:tc>
        <w:tc>
          <w:tcPr>
            <w:tcW w:w="4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096477" w:rsidRDefault="00F1710F" w:rsidP="00096477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5949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096477" w:rsidRDefault="00F1710F" w:rsidP="00096477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6949</w:t>
            </w:r>
          </w:p>
        </w:tc>
        <w:tc>
          <w:tcPr>
            <w:tcW w:w="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096477" w:rsidRDefault="00F1710F" w:rsidP="00096477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Distribuidor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096477" w:rsidRDefault="00F1710F" w:rsidP="00096477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Cota</w:t>
            </w:r>
          </w:p>
        </w:tc>
      </w:tr>
      <w:tr w:rsidR="00F1710F" w:rsidRPr="00096477" w:rsidTr="00F1710F">
        <w:trPr>
          <w:trHeight w:val="495"/>
        </w:trPr>
        <w:tc>
          <w:tcPr>
            <w:tcW w:w="10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096477" w:rsidRDefault="00F1710F" w:rsidP="00F34366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BA6C76">
              <w:rPr>
                <w:rFonts w:ascii="Calibri" w:hAnsi="Calibri" w:cs="Calibri"/>
                <w:sz w:val="18"/>
                <w:szCs w:val="18"/>
                <w:highlight w:val="yellow"/>
              </w:rPr>
              <w:t xml:space="preserve">Gera - </w:t>
            </w:r>
            <w:r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Nota Complementar p/ Falta</w:t>
            </w:r>
          </w:p>
        </w:tc>
        <w:tc>
          <w:tcPr>
            <w:tcW w:w="1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710F" w:rsidRPr="00096477" w:rsidRDefault="00F1710F" w:rsidP="00096477">
            <w:pPr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NF-e de Entrada de Retorno de Remessa para Distribuição</w:t>
            </w:r>
          </w:p>
        </w:tc>
        <w:tc>
          <w:tcPr>
            <w:tcW w:w="4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096477" w:rsidRDefault="00F1710F" w:rsidP="00096477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1949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096477" w:rsidRDefault="00F1710F" w:rsidP="00096477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2949</w:t>
            </w:r>
          </w:p>
        </w:tc>
        <w:tc>
          <w:tcPr>
            <w:tcW w:w="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096477" w:rsidRDefault="00F1710F" w:rsidP="00096477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Distribuidor pela Cota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10F" w:rsidRPr="00096477" w:rsidRDefault="00F1710F" w:rsidP="00096477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096477">
              <w:rPr>
                <w:rFonts w:ascii="Calibri" w:hAnsi="Calibri" w:cs="Calibri"/>
                <w:sz w:val="18"/>
                <w:szCs w:val="18"/>
                <w:highlight w:val="yellow"/>
              </w:rPr>
              <w:t>Distribuidor</w:t>
            </w:r>
          </w:p>
        </w:tc>
      </w:tr>
    </w:tbl>
    <w:p w:rsidR="00096477" w:rsidRDefault="00096477" w:rsidP="002C29E4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1D2561" w:rsidRDefault="001D2561" w:rsidP="002C29E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1D2561">
        <w:rPr>
          <w:rFonts w:ascii="Arial Narrow" w:hAnsi="Arial Narrow" w:cs="Arial"/>
          <w:color w:val="002060"/>
          <w:sz w:val="22"/>
          <w:szCs w:val="22"/>
          <w:highlight w:val="yellow"/>
        </w:rPr>
        <w:t>Os ajustes de consignado e fiscal da relação distribuidor com a cota</w:t>
      </w:r>
      <w:proofErr w:type="gramStart"/>
      <w:r w:rsidRPr="001D2561">
        <w:rPr>
          <w:rFonts w:ascii="Arial Narrow" w:hAnsi="Arial Narrow" w:cs="Arial"/>
          <w:color w:val="002060"/>
          <w:sz w:val="22"/>
          <w:szCs w:val="22"/>
          <w:highlight w:val="yellow"/>
        </w:rPr>
        <w:t>, deve</w:t>
      </w:r>
      <w:proofErr w:type="gramEnd"/>
      <w:r w:rsidRPr="001D2561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ser automático, após o lançamento aprovado, nos casos de utilização do Controle de Aprovação, independente do retorno d</w:t>
      </w:r>
      <w:r>
        <w:rPr>
          <w:rFonts w:ascii="Arial Narrow" w:hAnsi="Arial Narrow" w:cs="Arial"/>
          <w:color w:val="002060"/>
          <w:sz w:val="22"/>
          <w:szCs w:val="22"/>
          <w:highlight w:val="yellow"/>
        </w:rPr>
        <w:t>a aprovação ou reprovação d</w:t>
      </w:r>
      <w:r w:rsidRPr="001D2561">
        <w:rPr>
          <w:rFonts w:ascii="Arial Narrow" w:hAnsi="Arial Narrow" w:cs="Arial"/>
          <w:color w:val="002060"/>
          <w:sz w:val="22"/>
          <w:szCs w:val="22"/>
          <w:highlight w:val="yellow"/>
        </w:rPr>
        <w:t>o GFS.</w:t>
      </w:r>
    </w:p>
    <w:p w:rsidR="001D2561" w:rsidRDefault="001D2561" w:rsidP="002C29E4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3073E3" w:rsidRPr="00B37C7D" w:rsidRDefault="003073E3" w:rsidP="00DF18F8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  <w:r w:rsidRPr="00B37C7D">
        <w:rPr>
          <w:rFonts w:ascii="Arial Narrow" w:hAnsi="Arial Narrow" w:cs="Arial"/>
          <w:color w:val="002060"/>
          <w:sz w:val="22"/>
          <w:szCs w:val="22"/>
          <w:highlight w:val="yellow"/>
          <w:u w:val="single"/>
        </w:rPr>
        <w:t>Se o distribuidor tem regime especial, somente neste caso não irá emitir NF</w:t>
      </w:r>
      <w:r w:rsidR="00DA2429" w:rsidRPr="00B37C7D">
        <w:rPr>
          <w:rFonts w:ascii="Arial Narrow" w:hAnsi="Arial Narrow" w:cs="Arial"/>
          <w:color w:val="002060"/>
          <w:sz w:val="22"/>
          <w:szCs w:val="22"/>
          <w:highlight w:val="yellow"/>
          <w:u w:val="single"/>
        </w:rPr>
        <w:t>-</w:t>
      </w:r>
      <w:r w:rsidRPr="00B37C7D">
        <w:rPr>
          <w:rFonts w:ascii="Arial Narrow" w:hAnsi="Arial Narrow" w:cs="Arial"/>
          <w:color w:val="002060"/>
          <w:sz w:val="22"/>
          <w:szCs w:val="22"/>
          <w:highlight w:val="yellow"/>
          <w:u w:val="single"/>
        </w:rPr>
        <w:t>e</w:t>
      </w:r>
      <w:r w:rsidR="00B279D1">
        <w:rPr>
          <w:rFonts w:ascii="Arial Narrow" w:hAnsi="Arial Narrow" w:cs="Arial"/>
          <w:color w:val="002060"/>
          <w:sz w:val="22"/>
          <w:szCs w:val="22"/>
          <w:highlight w:val="yellow"/>
          <w:u w:val="single"/>
        </w:rPr>
        <w:t>.</w:t>
      </w:r>
    </w:p>
    <w:p w:rsidR="003073E3" w:rsidRDefault="003073E3" w:rsidP="00DF18F8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4331A3" w:rsidRPr="004331A3" w:rsidRDefault="004331A3" w:rsidP="00DF18F8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  <w:u w:val="single"/>
        </w:rPr>
      </w:pPr>
      <w:r w:rsidRPr="004331A3">
        <w:rPr>
          <w:rFonts w:ascii="Arial Narrow" w:hAnsi="Arial Narrow" w:cs="Arial"/>
          <w:color w:val="002060"/>
          <w:sz w:val="22"/>
          <w:szCs w:val="22"/>
          <w:highlight w:val="yellow"/>
          <w:u w:val="single"/>
        </w:rPr>
        <w:t>Observações Gerais</w:t>
      </w:r>
    </w:p>
    <w:p w:rsidR="004331A3" w:rsidRDefault="004331A3" w:rsidP="004331A3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AA6E1D" w:rsidRDefault="00AA6E1D" w:rsidP="00AA6E1D">
      <w:pPr>
        <w:ind w:left="360"/>
        <w:rPr>
          <w:rFonts w:ascii="Arial Narrow" w:hAnsi="Arial Narrow" w:cs="Arial"/>
          <w:color w:val="002060"/>
          <w:sz w:val="22"/>
          <w:highlight w:val="yellow"/>
        </w:rPr>
      </w:pPr>
      <w:r>
        <w:rPr>
          <w:rFonts w:ascii="Arial Narrow" w:hAnsi="Arial Narrow" w:cs="Arial"/>
          <w:color w:val="002060"/>
          <w:sz w:val="22"/>
          <w:highlight w:val="yellow"/>
        </w:rPr>
        <w:t>C</w:t>
      </w:r>
      <w:r w:rsidRPr="002C29E4">
        <w:rPr>
          <w:rFonts w:ascii="Arial Narrow" w:hAnsi="Arial Narrow" w:cs="Arial"/>
          <w:color w:val="002060"/>
          <w:sz w:val="22"/>
          <w:highlight w:val="yellow"/>
        </w:rPr>
        <w:t>aso o produto informado para lançamento de diferenças esteja em mais de um estoque, a funcionalidade deve questionar, através de um campo de seleção, qual dos estoques a diferença deve ser realizada</w:t>
      </w:r>
      <w:r>
        <w:rPr>
          <w:rFonts w:ascii="Arial Narrow" w:hAnsi="Arial Narrow" w:cs="Arial"/>
          <w:color w:val="002060"/>
          <w:sz w:val="22"/>
          <w:highlight w:val="yellow"/>
        </w:rPr>
        <w:t>.</w:t>
      </w:r>
    </w:p>
    <w:p w:rsidR="00AA6E1D" w:rsidRDefault="00AA6E1D" w:rsidP="00AA6E1D">
      <w:pPr>
        <w:ind w:left="720"/>
        <w:rPr>
          <w:rFonts w:ascii="Arial Narrow" w:hAnsi="Arial Narrow" w:cs="Arial"/>
          <w:color w:val="002060"/>
          <w:sz w:val="22"/>
          <w:highlight w:val="yellow"/>
        </w:rPr>
      </w:pPr>
    </w:p>
    <w:p w:rsidR="000B36A4" w:rsidRDefault="000B36A4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B37C7D">
        <w:rPr>
          <w:rFonts w:ascii="Arial Narrow" w:hAnsi="Arial Narrow" w:cs="Arial"/>
          <w:color w:val="002060"/>
          <w:sz w:val="22"/>
          <w:szCs w:val="22"/>
          <w:highlight w:val="yellow"/>
        </w:rPr>
        <w:t>Essa tela deve ter seu acesso controlado</w:t>
      </w:r>
      <w:r w:rsidR="00865DA2" w:rsidRPr="00B37C7D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por nível do perfil de usuário e deve exibir alerta no caso de sair da tela sem salvar as informações.</w:t>
      </w:r>
    </w:p>
    <w:p w:rsidR="004331A3" w:rsidRDefault="004331A3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  <w:r w:rsidRPr="00271A13">
        <w:rPr>
          <w:rFonts w:ascii="Arial Narrow" w:hAnsi="Arial Narrow"/>
          <w:b/>
        </w:rPr>
        <w:t>“</w:t>
      </w:r>
      <w:r w:rsidR="00695D12">
        <w:rPr>
          <w:rFonts w:ascii="Arial Narrow" w:hAnsi="Arial Narrow"/>
          <w:b/>
        </w:rPr>
        <w:t>L</w:t>
      </w:r>
      <w:r w:rsidR="006510EE">
        <w:rPr>
          <w:rFonts w:ascii="Arial Narrow" w:hAnsi="Arial Narrow"/>
          <w:b/>
        </w:rPr>
        <w:t>ançamento de</w:t>
      </w:r>
      <w:r w:rsidR="0076369B">
        <w:rPr>
          <w:rFonts w:ascii="Arial Narrow" w:hAnsi="Arial Narrow"/>
          <w:b/>
        </w:rPr>
        <w:t xml:space="preserve"> Faltas e Sobras</w:t>
      </w:r>
      <w:r w:rsidRPr="00271A13">
        <w:rPr>
          <w:rFonts w:ascii="Arial Narrow" w:hAnsi="Arial Narrow"/>
          <w:b/>
        </w:rPr>
        <w:t>”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41175D" w:rsidRDefault="0041175D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O usuário deverá selecionar o botão ‘NOVO’ onde a funcionalidade deverá abrir uma pop-up</w:t>
      </w:r>
    </w:p>
    <w:p w:rsidR="0041175D" w:rsidRDefault="0041175D" w:rsidP="0010198B">
      <w:pPr>
        <w:ind w:left="426"/>
        <w:rPr>
          <w:rFonts w:ascii="Arial Narrow" w:hAnsi="Arial Narrow"/>
        </w:rPr>
      </w:pPr>
    </w:p>
    <w:p w:rsidR="001025F0" w:rsidRDefault="001025F0" w:rsidP="0010198B">
      <w:pPr>
        <w:ind w:left="426"/>
        <w:rPr>
          <w:rFonts w:ascii="Arial Narrow" w:hAnsi="Arial Narrow"/>
        </w:rPr>
      </w:pPr>
    </w:p>
    <w:p w:rsidR="00F05F5A" w:rsidRDefault="00F05F5A" w:rsidP="00F05F5A">
      <w:pPr>
        <w:ind w:left="709"/>
        <w:rPr>
          <w:rFonts w:ascii="Arial Narrow" w:hAnsi="Arial Narrow"/>
        </w:rPr>
      </w:pPr>
      <w:r>
        <w:rPr>
          <w:rFonts w:ascii="Arial Narrow" w:hAnsi="Arial Narrow"/>
        </w:rPr>
        <w:t xml:space="preserve">Os Campos abaixo </w:t>
      </w:r>
      <w:r w:rsidR="004F0668">
        <w:rPr>
          <w:rFonts w:ascii="Arial Narrow" w:hAnsi="Arial Narrow"/>
        </w:rPr>
        <w:t>estar</w:t>
      </w:r>
      <w:r>
        <w:rPr>
          <w:rFonts w:ascii="Arial Narrow" w:hAnsi="Arial Narrow"/>
        </w:rPr>
        <w:t xml:space="preserve">ão </w:t>
      </w:r>
      <w:r w:rsidR="004F0668">
        <w:rPr>
          <w:rFonts w:ascii="Arial Narrow" w:hAnsi="Arial Narrow"/>
        </w:rPr>
        <w:t>na tela, trazendo os lançamentos da data atual</w:t>
      </w:r>
      <w:r>
        <w:rPr>
          <w:rFonts w:ascii="Arial Narrow" w:hAnsi="Arial Narrow"/>
        </w:rPr>
        <w:t>. São todos “Não editáveis”.</w:t>
      </w:r>
    </w:p>
    <w:p w:rsidR="00F05F5A" w:rsidRDefault="00F05F5A" w:rsidP="00F05F5A">
      <w:pPr>
        <w:ind w:left="709"/>
        <w:rPr>
          <w:rFonts w:ascii="Arial Narrow" w:hAnsi="Arial Narrow"/>
        </w:rPr>
      </w:pPr>
    </w:p>
    <w:p w:rsidR="00F05F5A" w:rsidRDefault="00BF5373" w:rsidP="00F05F5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Código</w:t>
      </w:r>
      <w:r w:rsidR="00F05F5A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Código</w:t>
      </w:r>
      <w:r w:rsidR="00F05F5A">
        <w:rPr>
          <w:rFonts w:ascii="Arial Narrow" w:hAnsi="Arial Narrow"/>
        </w:rPr>
        <w:t xml:space="preserve"> do produto.</w:t>
      </w:r>
    </w:p>
    <w:p w:rsidR="00F05F5A" w:rsidRDefault="00F05F5A" w:rsidP="00F05F5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Produto: Deverá trazer o nome </w:t>
      </w:r>
      <w:r w:rsidR="00E2761D">
        <w:rPr>
          <w:rFonts w:ascii="Arial Narrow" w:hAnsi="Arial Narrow"/>
        </w:rPr>
        <w:t>do produto</w:t>
      </w:r>
      <w:r>
        <w:rPr>
          <w:rFonts w:ascii="Arial Narrow" w:hAnsi="Arial Narrow"/>
        </w:rPr>
        <w:t>.</w:t>
      </w:r>
    </w:p>
    <w:p w:rsidR="00F05F5A" w:rsidRDefault="00F05F5A" w:rsidP="00F05F5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Edição: Deverá trazer a edição </w:t>
      </w:r>
      <w:r w:rsidR="00E2761D">
        <w:rPr>
          <w:rFonts w:ascii="Arial Narrow" w:hAnsi="Arial Narrow"/>
        </w:rPr>
        <w:t>do produto</w:t>
      </w:r>
      <w:r>
        <w:rPr>
          <w:rFonts w:ascii="Arial Narrow" w:hAnsi="Arial Narrow"/>
        </w:rPr>
        <w:t>.</w:t>
      </w:r>
    </w:p>
    <w:p w:rsidR="00F05F5A" w:rsidRDefault="00F05F5A" w:rsidP="00F05F5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Preço: Preço de Capa </w:t>
      </w:r>
      <w:r w:rsidR="00E2761D">
        <w:rPr>
          <w:rFonts w:ascii="Arial Narrow" w:hAnsi="Arial Narrow"/>
        </w:rPr>
        <w:t>do produto</w:t>
      </w:r>
      <w:r>
        <w:rPr>
          <w:rFonts w:ascii="Arial Narrow" w:hAnsi="Arial Narrow"/>
        </w:rPr>
        <w:t>.</w:t>
      </w:r>
    </w:p>
    <w:p w:rsidR="00F05F5A" w:rsidRDefault="00F05F5A" w:rsidP="00F05F5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Pacote Padrão: Pacote Padrão </w:t>
      </w:r>
      <w:r w:rsidR="00E2761D">
        <w:rPr>
          <w:rFonts w:ascii="Arial Narrow" w:hAnsi="Arial Narrow"/>
        </w:rPr>
        <w:t>do produto</w:t>
      </w:r>
      <w:r>
        <w:rPr>
          <w:rFonts w:ascii="Arial Narrow" w:hAnsi="Arial Narrow"/>
        </w:rPr>
        <w:t>.</w:t>
      </w:r>
    </w:p>
    <w:p w:rsidR="00F05F5A" w:rsidRDefault="00F05F5A" w:rsidP="00F05F5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Exemplares: digitação das quantidades de exemplares (editável e irá trazer as quantidades desses exemplares).</w:t>
      </w:r>
    </w:p>
    <w:p w:rsidR="00F05F5A" w:rsidRDefault="00F05F5A" w:rsidP="00F05F5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Tipo de Diferença: Tipos de diferença para Sobras e Faltas, se escolher o tipo de diferença TODOS não deve desabilitar o botão Novo.</w:t>
      </w:r>
    </w:p>
    <w:p w:rsidR="00F05F5A" w:rsidRPr="00B70D72" w:rsidRDefault="00F05F5A" w:rsidP="00F05F5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Ação: Exibe tela para incluir lançamento do item selecionado (se esse botão for acionado novamente no mesmo item já alterado, não deve mais permitir alteração no item selecionado), ou exclui o item selecionado.</w:t>
      </w:r>
    </w:p>
    <w:p w:rsidR="00937001" w:rsidRDefault="00937001" w:rsidP="0010198B">
      <w:pPr>
        <w:ind w:left="426"/>
        <w:rPr>
          <w:rFonts w:ascii="Arial Narrow" w:hAnsi="Arial Narrow"/>
        </w:rPr>
      </w:pPr>
    </w:p>
    <w:p w:rsidR="001025F0" w:rsidDel="00092F55" w:rsidRDefault="001025F0" w:rsidP="0010198B">
      <w:pPr>
        <w:ind w:left="426"/>
        <w:rPr>
          <w:del w:id="16" w:author="Rodrigo Winter" w:date="2012-07-06T18:37:00Z"/>
          <w:rFonts w:ascii="Arial Narrow" w:hAnsi="Arial Narrow"/>
        </w:rPr>
      </w:pPr>
      <w:del w:id="17" w:author="Rodrigo Winter" w:date="2012-07-06T18:37:00Z">
        <w:r w:rsidDel="00092F55">
          <w:rPr>
            <w:rFonts w:ascii="Arial Narrow" w:hAnsi="Arial Narrow"/>
          </w:rPr>
          <w:delText xml:space="preserve">Após esses dois parâmetros inseridos serão </w:delText>
        </w:r>
        <w:r w:rsidR="00695D12" w:rsidDel="00092F55">
          <w:rPr>
            <w:rFonts w:ascii="Arial Narrow" w:hAnsi="Arial Narrow"/>
          </w:rPr>
          <w:delText>digitados</w:delText>
        </w:r>
        <w:r w:rsidDel="00092F55">
          <w:rPr>
            <w:rFonts w:ascii="Arial Narrow" w:hAnsi="Arial Narrow"/>
          </w:rPr>
          <w:delText xml:space="preserve"> </w:delText>
        </w:r>
        <w:r w:rsidR="00835ED9" w:rsidDel="00092F55">
          <w:rPr>
            <w:rFonts w:ascii="Arial Narrow" w:hAnsi="Arial Narrow"/>
          </w:rPr>
          <w:delText>o</w:delText>
        </w:r>
        <w:r w:rsidDel="00092F55">
          <w:rPr>
            <w:rFonts w:ascii="Arial Narrow" w:hAnsi="Arial Narrow"/>
          </w:rPr>
          <w:delText xml:space="preserve">s </w:delText>
        </w:r>
        <w:r w:rsidR="00835ED9" w:rsidDel="00092F55">
          <w:rPr>
            <w:rFonts w:ascii="Arial Narrow" w:hAnsi="Arial Narrow"/>
          </w:rPr>
          <w:delText>produtos</w:delText>
        </w:r>
        <w:r w:rsidR="00C4727B" w:rsidDel="00092F55">
          <w:rPr>
            <w:rFonts w:ascii="Arial Narrow" w:hAnsi="Arial Narrow"/>
          </w:rPr>
          <w:delText xml:space="preserve"> e suas respectivas quantidades, o </w:delText>
        </w:r>
        <w:r w:rsidR="00C4727B" w:rsidRPr="00F6199E" w:rsidDel="00092F55">
          <w:rPr>
            <w:rFonts w:ascii="Arial Narrow" w:hAnsi="Arial Narrow"/>
          </w:rPr>
          <w:delText>label</w:delText>
        </w:r>
        <w:r w:rsidR="00C4727B" w:rsidDel="00092F55">
          <w:rPr>
            <w:rFonts w:ascii="Arial Narrow" w:hAnsi="Arial Narrow"/>
          </w:rPr>
          <w:delText xml:space="preserve"> da</w:delText>
        </w:r>
        <w:r w:rsidR="008A4E15" w:rsidDel="00092F55">
          <w:rPr>
            <w:rFonts w:ascii="Arial Narrow" w:hAnsi="Arial Narrow"/>
          </w:rPr>
          <w:delText>s</w:delText>
        </w:r>
        <w:r w:rsidR="00C4727B" w:rsidDel="00092F55">
          <w:rPr>
            <w:rFonts w:ascii="Arial Narrow" w:hAnsi="Arial Narrow"/>
          </w:rPr>
          <w:delText xml:space="preserve"> tela</w:delText>
        </w:r>
        <w:r w:rsidR="008A4E15" w:rsidDel="00092F55">
          <w:rPr>
            <w:rFonts w:ascii="Arial Narrow" w:hAnsi="Arial Narrow"/>
          </w:rPr>
          <w:delText>s de detalhe</w:delText>
        </w:r>
        <w:r w:rsidR="00C4727B" w:rsidDel="00092F55">
          <w:rPr>
            <w:rFonts w:ascii="Arial Narrow" w:hAnsi="Arial Narrow"/>
          </w:rPr>
          <w:delText xml:space="preserve"> ir</w:delText>
        </w:r>
        <w:r w:rsidR="008A4E15" w:rsidDel="00092F55">
          <w:rPr>
            <w:rFonts w:ascii="Arial Narrow" w:hAnsi="Arial Narrow"/>
          </w:rPr>
          <w:delText>ão mudar conforme</w:delText>
        </w:r>
        <w:r w:rsidR="00C4727B" w:rsidDel="00092F55">
          <w:rPr>
            <w:rFonts w:ascii="Arial Narrow" w:hAnsi="Arial Narrow"/>
          </w:rPr>
          <w:delText xml:space="preserve"> o tipo de movimento selecionado:</w:delText>
        </w:r>
      </w:del>
    </w:p>
    <w:p w:rsidR="00F05F5A" w:rsidDel="00092F55" w:rsidRDefault="00F05F5A" w:rsidP="0010198B">
      <w:pPr>
        <w:ind w:left="426"/>
        <w:rPr>
          <w:del w:id="18" w:author="Rodrigo Winter" w:date="2012-07-06T18:37:00Z"/>
          <w:rFonts w:ascii="Arial Narrow" w:hAnsi="Arial Narrow"/>
        </w:rPr>
      </w:pPr>
    </w:p>
    <w:p w:rsidR="00E3378F" w:rsidDel="00092F55" w:rsidRDefault="00F05F5A" w:rsidP="0010198B">
      <w:pPr>
        <w:ind w:left="426"/>
        <w:rPr>
          <w:del w:id="19" w:author="Rodrigo Winter" w:date="2012-07-06T18:37:00Z"/>
          <w:rFonts w:ascii="Arial Narrow" w:hAnsi="Arial Narrow"/>
        </w:rPr>
      </w:pPr>
      <w:del w:id="20" w:author="Rodrigo Winter" w:date="2012-07-06T18:37:00Z">
        <w:r w:rsidDel="00092F55">
          <w:rPr>
            <w:rFonts w:ascii="Arial Narrow" w:hAnsi="Arial Narrow"/>
          </w:rPr>
          <w:delText xml:space="preserve">Detalhe </w:delText>
        </w:r>
        <w:r w:rsidR="002E3A14" w:rsidDel="00092F55">
          <w:rPr>
            <w:rFonts w:ascii="Arial Narrow" w:hAnsi="Arial Narrow"/>
          </w:rPr>
          <w:delText>do Novo/</w:delText>
        </w:r>
        <w:r w:rsidDel="00092F55">
          <w:rPr>
            <w:rFonts w:ascii="Arial Narrow" w:hAnsi="Arial Narrow"/>
          </w:rPr>
          <w:delText>Ação:</w:delText>
        </w:r>
      </w:del>
    </w:p>
    <w:p w:rsidR="00AA23B7" w:rsidDel="00092F55" w:rsidRDefault="00AA23B7" w:rsidP="00E9572F">
      <w:pPr>
        <w:numPr>
          <w:ilvl w:val="0"/>
          <w:numId w:val="25"/>
        </w:numPr>
        <w:rPr>
          <w:del w:id="21" w:author="Rodrigo Winter" w:date="2012-07-06T18:37:00Z"/>
          <w:rFonts w:ascii="Arial Narrow" w:hAnsi="Arial Narrow"/>
        </w:rPr>
      </w:pPr>
      <w:del w:id="22" w:author="Rodrigo Winter" w:date="2012-07-06T18:37:00Z">
        <w:r w:rsidDel="00092F55">
          <w:rPr>
            <w:rFonts w:ascii="Arial Narrow" w:hAnsi="Arial Narrow"/>
          </w:rPr>
          <w:delText>Tipo de Diferença: Tipos de diferenças cadastrados previamente.</w:delText>
        </w:r>
      </w:del>
    </w:p>
    <w:p w:rsidR="00DD7C0F" w:rsidDel="00092F55" w:rsidRDefault="00E9572F" w:rsidP="00E9572F">
      <w:pPr>
        <w:numPr>
          <w:ilvl w:val="0"/>
          <w:numId w:val="25"/>
        </w:numPr>
        <w:rPr>
          <w:del w:id="23" w:author="Rodrigo Winter" w:date="2012-07-06T18:37:00Z"/>
          <w:rFonts w:ascii="Arial Narrow" w:hAnsi="Arial Narrow"/>
        </w:rPr>
      </w:pPr>
      <w:del w:id="24" w:author="Rodrigo Winter" w:date="2012-07-06T18:37:00Z">
        <w:r w:rsidDel="00092F55">
          <w:rPr>
            <w:rFonts w:ascii="Arial Narrow" w:hAnsi="Arial Narrow"/>
          </w:rPr>
          <w:delText>Código: Será preenchido com o código d</w:delText>
        </w:r>
        <w:r w:rsidR="00C4727B" w:rsidDel="00092F55">
          <w:rPr>
            <w:rFonts w:ascii="Arial Narrow" w:hAnsi="Arial Narrow"/>
          </w:rPr>
          <w:delText>o</w:delText>
        </w:r>
        <w:r w:rsidDel="00092F55">
          <w:rPr>
            <w:rFonts w:ascii="Arial Narrow" w:hAnsi="Arial Narrow"/>
          </w:rPr>
          <w:delText xml:space="preserve"> </w:delText>
        </w:r>
        <w:r w:rsidR="00C4727B" w:rsidDel="00092F55">
          <w:rPr>
            <w:rFonts w:ascii="Arial Narrow" w:hAnsi="Arial Narrow"/>
          </w:rPr>
          <w:delText>produto</w:delText>
        </w:r>
        <w:r w:rsidR="00AB606A" w:rsidDel="00092F55">
          <w:rPr>
            <w:rFonts w:ascii="Arial Narrow" w:hAnsi="Arial Narrow"/>
          </w:rPr>
          <w:delText xml:space="preserve"> e será</w:delText>
        </w:r>
        <w:r w:rsidR="0076369B" w:rsidDel="00092F55">
          <w:rPr>
            <w:rFonts w:ascii="Arial Narrow" w:hAnsi="Arial Narrow"/>
          </w:rPr>
          <w:delText xml:space="preserve"> um</w:delText>
        </w:r>
        <w:r w:rsidR="004048CA" w:rsidDel="00092F55">
          <w:rPr>
            <w:rFonts w:ascii="Arial Narrow" w:hAnsi="Arial Narrow"/>
          </w:rPr>
          <w:delText xml:space="preserve"> </w:delText>
        </w:r>
        <w:r w:rsidR="0076369B" w:rsidDel="00092F55">
          <w:rPr>
            <w:rFonts w:ascii="Arial Narrow" w:hAnsi="Arial Narrow"/>
          </w:rPr>
          <w:delText>d</w:delText>
        </w:r>
        <w:r w:rsidR="00AB606A" w:rsidDel="00092F55">
          <w:rPr>
            <w:rFonts w:ascii="Arial Narrow" w:hAnsi="Arial Narrow"/>
          </w:rPr>
          <w:delText>o</w:delText>
        </w:r>
        <w:r w:rsidR="0076369B" w:rsidDel="00092F55">
          <w:rPr>
            <w:rFonts w:ascii="Arial Narrow" w:hAnsi="Arial Narrow"/>
          </w:rPr>
          <w:delText>s</w:delText>
        </w:r>
        <w:r w:rsidR="00AB606A" w:rsidDel="00092F55">
          <w:rPr>
            <w:rFonts w:ascii="Arial Narrow" w:hAnsi="Arial Narrow"/>
          </w:rPr>
          <w:delText xml:space="preserve"> filtro</w:delText>
        </w:r>
        <w:r w:rsidR="0076369B" w:rsidDel="00092F55">
          <w:rPr>
            <w:rFonts w:ascii="Arial Narrow" w:hAnsi="Arial Narrow"/>
          </w:rPr>
          <w:delText>s</w:delText>
        </w:r>
        <w:r w:rsidR="00AB606A" w:rsidDel="00092F55">
          <w:rPr>
            <w:rFonts w:ascii="Arial Narrow" w:hAnsi="Arial Narrow"/>
          </w:rPr>
          <w:delText xml:space="preserve"> para a pesquisa.</w:delText>
        </w:r>
      </w:del>
    </w:p>
    <w:p w:rsidR="00AB606A" w:rsidDel="00092F55" w:rsidRDefault="00AB606A" w:rsidP="00AB606A">
      <w:pPr>
        <w:numPr>
          <w:ilvl w:val="1"/>
          <w:numId w:val="25"/>
        </w:numPr>
        <w:rPr>
          <w:del w:id="25" w:author="Rodrigo Winter" w:date="2012-07-06T18:37:00Z"/>
          <w:rFonts w:ascii="Arial Narrow" w:hAnsi="Arial Narrow"/>
        </w:rPr>
      </w:pPr>
      <w:del w:id="26" w:author="Rodrigo Winter" w:date="2012-07-06T18:37:00Z">
        <w:r w:rsidDel="00092F55">
          <w:rPr>
            <w:rFonts w:ascii="Arial Narrow" w:hAnsi="Arial Narrow"/>
          </w:rPr>
          <w:delText>Ao lado desse campo existe um botão de pesquisa que deverá acionar</w:delText>
        </w:r>
        <w:r w:rsidR="00C4727B" w:rsidDel="00092F55">
          <w:rPr>
            <w:rFonts w:ascii="Arial Narrow" w:hAnsi="Arial Narrow"/>
          </w:rPr>
          <w:delText xml:space="preserve"> a buscar do nome do produto.</w:delText>
        </w:r>
      </w:del>
    </w:p>
    <w:p w:rsidR="001025F0" w:rsidDel="00092F55" w:rsidRDefault="00C4727B" w:rsidP="001025F0">
      <w:pPr>
        <w:numPr>
          <w:ilvl w:val="0"/>
          <w:numId w:val="25"/>
        </w:numPr>
        <w:rPr>
          <w:del w:id="27" w:author="Rodrigo Winter" w:date="2012-07-06T18:37:00Z"/>
          <w:rFonts w:ascii="Arial Narrow" w:hAnsi="Arial Narrow"/>
        </w:rPr>
      </w:pPr>
      <w:del w:id="28" w:author="Rodrigo Winter" w:date="2012-07-06T18:37:00Z">
        <w:r w:rsidDel="00092F55">
          <w:rPr>
            <w:rFonts w:ascii="Arial Narrow" w:hAnsi="Arial Narrow"/>
          </w:rPr>
          <w:delText>Produto</w:delText>
        </w:r>
        <w:r w:rsidR="001025F0" w:rsidDel="00092F55">
          <w:rPr>
            <w:rFonts w:ascii="Arial Narrow" w:hAnsi="Arial Narrow"/>
          </w:rPr>
          <w:delText xml:space="preserve">: </w:delText>
        </w:r>
        <w:r w:rsidDel="00092F55">
          <w:rPr>
            <w:rFonts w:ascii="Arial Narrow" w:hAnsi="Arial Narrow"/>
          </w:rPr>
          <w:delText xml:space="preserve">Irá ser carregado pela pesquisa do código ou terá função </w:delText>
        </w:r>
        <w:r w:rsidRPr="00F6199E" w:rsidDel="00092F55">
          <w:rPr>
            <w:rFonts w:ascii="Arial Narrow" w:hAnsi="Arial Narrow"/>
          </w:rPr>
          <w:delText>auto-complete</w:delText>
        </w:r>
        <w:r w:rsidDel="00092F55">
          <w:rPr>
            <w:rFonts w:ascii="Arial Narrow" w:hAnsi="Arial Narrow"/>
          </w:rPr>
          <w:delText xml:space="preserve"> para digitação</w:delText>
        </w:r>
        <w:r w:rsidR="001025F0" w:rsidDel="00092F55">
          <w:rPr>
            <w:rFonts w:ascii="Arial Narrow" w:hAnsi="Arial Narrow"/>
          </w:rPr>
          <w:delText>.</w:delText>
        </w:r>
      </w:del>
    </w:p>
    <w:p w:rsidR="00AA23B7" w:rsidDel="00092F55" w:rsidRDefault="00AA23B7" w:rsidP="001025F0">
      <w:pPr>
        <w:numPr>
          <w:ilvl w:val="0"/>
          <w:numId w:val="25"/>
        </w:numPr>
        <w:rPr>
          <w:del w:id="29" w:author="Rodrigo Winter" w:date="2012-07-06T18:37:00Z"/>
          <w:rFonts w:ascii="Arial Narrow" w:hAnsi="Arial Narrow"/>
        </w:rPr>
      </w:pPr>
      <w:del w:id="30" w:author="Rodrigo Winter" w:date="2012-07-06T18:37:00Z">
        <w:r w:rsidDel="00092F55">
          <w:rPr>
            <w:rFonts w:ascii="Arial Narrow" w:hAnsi="Arial Narrow"/>
          </w:rPr>
          <w:delText>Edição: Edição do produto que está sendo apontada a diferença.</w:delText>
        </w:r>
      </w:del>
    </w:p>
    <w:p w:rsidR="00AA23B7" w:rsidDel="00092F55" w:rsidRDefault="00AA23B7" w:rsidP="00AA23B7">
      <w:pPr>
        <w:numPr>
          <w:ilvl w:val="0"/>
          <w:numId w:val="25"/>
        </w:numPr>
        <w:rPr>
          <w:del w:id="31" w:author="Rodrigo Winter" w:date="2012-07-06T18:37:00Z"/>
          <w:rFonts w:ascii="Arial Narrow" w:hAnsi="Arial Narrow"/>
        </w:rPr>
      </w:pPr>
      <w:del w:id="32" w:author="Rodrigo Winter" w:date="2012-07-06T18:37:00Z">
        <w:r w:rsidDel="00092F55">
          <w:rPr>
            <w:rFonts w:ascii="Arial Narrow" w:hAnsi="Arial Narrow"/>
          </w:rPr>
          <w:delText>Preço Capa R$: Preço de Capa do produto que está sendo apontada a diferença.</w:delText>
        </w:r>
        <w:r w:rsidR="001C1034" w:rsidDel="00092F55">
          <w:rPr>
            <w:rFonts w:ascii="Arial Narrow" w:hAnsi="Arial Narrow"/>
          </w:rPr>
          <w:delText xml:space="preserve"> Campo deve ser trazido pelo sistema, após o usuário informar o produto e a edição do mesmo.</w:delText>
        </w:r>
      </w:del>
    </w:p>
    <w:p w:rsidR="00C4727B" w:rsidDel="00092F55" w:rsidRDefault="00C4727B" w:rsidP="001025F0">
      <w:pPr>
        <w:numPr>
          <w:ilvl w:val="0"/>
          <w:numId w:val="25"/>
        </w:numPr>
        <w:rPr>
          <w:del w:id="33" w:author="Rodrigo Winter" w:date="2012-07-06T18:37:00Z"/>
          <w:rFonts w:ascii="Arial Narrow" w:hAnsi="Arial Narrow"/>
        </w:rPr>
      </w:pPr>
      <w:del w:id="34" w:author="Rodrigo Winter" w:date="2012-07-06T18:37:00Z">
        <w:r w:rsidDel="00092F55">
          <w:rPr>
            <w:rFonts w:ascii="Arial Narrow" w:hAnsi="Arial Narrow"/>
          </w:rPr>
          <w:delText>Reparte: Quantidade de repartes do produto (campo não editável).</w:delText>
        </w:r>
        <w:r w:rsidR="00754B8D" w:rsidDel="00092F55">
          <w:rPr>
            <w:rFonts w:ascii="Arial Narrow" w:hAnsi="Arial Narrow"/>
          </w:rPr>
          <w:delText xml:space="preserve"> Para pegar essa quantidade de reparte deve-se verificar no dia em que está realizando os lançamentos se também é o mesmo dia de distribuição parametrizado para o distribuidor e que já feito balanceamento do mesmo, dessa forma teremos a quantidade de reparte planejado para aquela Cota especifica.</w:delText>
        </w:r>
      </w:del>
    </w:p>
    <w:p w:rsidR="002A33BC" w:rsidDel="00092F55" w:rsidRDefault="00CE4AD9" w:rsidP="001025F0">
      <w:pPr>
        <w:numPr>
          <w:ilvl w:val="0"/>
          <w:numId w:val="25"/>
        </w:numPr>
        <w:rPr>
          <w:del w:id="35" w:author="Rodrigo Winter" w:date="2012-07-06T18:37:00Z"/>
          <w:rFonts w:ascii="Arial Narrow" w:hAnsi="Arial Narrow"/>
        </w:rPr>
      </w:pPr>
      <w:del w:id="36" w:author="Rodrigo Winter" w:date="2012-07-06T18:37:00Z">
        <w:r w:rsidDel="00092F55">
          <w:rPr>
            <w:rFonts w:ascii="Arial Narrow" w:hAnsi="Arial Narrow"/>
          </w:rPr>
          <w:delText xml:space="preserve">Quantidade: </w:delText>
        </w:r>
        <w:r w:rsidR="002A33BC" w:rsidDel="00092F55">
          <w:rPr>
            <w:rFonts w:ascii="Arial Narrow" w:hAnsi="Arial Narrow"/>
          </w:rPr>
          <w:delText>Quantidade do produto.</w:delText>
        </w:r>
      </w:del>
    </w:p>
    <w:p w:rsidR="002E3A14" w:rsidDel="00092F55" w:rsidRDefault="002E3A14" w:rsidP="001C1034">
      <w:pPr>
        <w:ind w:left="786"/>
        <w:rPr>
          <w:del w:id="37" w:author="Rodrigo Winter" w:date="2012-07-06T18:37:00Z"/>
          <w:rFonts w:ascii="Arial Narrow" w:hAnsi="Arial Narrow"/>
        </w:rPr>
      </w:pPr>
    </w:p>
    <w:p w:rsidR="00CE4AD9" w:rsidDel="00092F55" w:rsidRDefault="00CE4AD9" w:rsidP="001C1034">
      <w:pPr>
        <w:ind w:left="786"/>
        <w:rPr>
          <w:del w:id="38" w:author="Rodrigo Winter" w:date="2012-07-06T18:37:00Z"/>
          <w:rFonts w:ascii="Arial Narrow" w:hAnsi="Arial Narrow"/>
        </w:rPr>
      </w:pPr>
      <w:del w:id="39" w:author="Rodrigo Winter" w:date="2012-07-06T18:37:00Z">
        <w:r w:rsidDel="00092F55">
          <w:rPr>
            <w:rFonts w:ascii="Arial Narrow" w:hAnsi="Arial Narrow"/>
          </w:rPr>
          <w:delText xml:space="preserve">Após inserir essas informações poderá </w:delText>
        </w:r>
        <w:r w:rsidR="001C1034" w:rsidDel="00092F55">
          <w:rPr>
            <w:rFonts w:ascii="Arial Narrow" w:hAnsi="Arial Narrow"/>
          </w:rPr>
          <w:delText xml:space="preserve">escolher se a diferença deve ser direcionada ao estoque do distribuidor ou se iremos direcionar para </w:delText>
        </w:r>
        <w:r w:rsidDel="00092F55">
          <w:rPr>
            <w:rFonts w:ascii="Arial Narrow" w:hAnsi="Arial Narrow"/>
          </w:rPr>
          <w:delText xml:space="preserve">as Cotas </w:delText>
        </w:r>
        <w:r w:rsidR="001C1034" w:rsidDel="00092F55">
          <w:rPr>
            <w:rFonts w:ascii="Arial Narrow" w:hAnsi="Arial Narrow"/>
          </w:rPr>
          <w:delText>informando</w:delText>
        </w:r>
        <w:r w:rsidDel="00092F55">
          <w:rPr>
            <w:rFonts w:ascii="Arial Narrow" w:hAnsi="Arial Narrow"/>
          </w:rPr>
          <w:delText xml:space="preserve"> </w:delText>
        </w:r>
        <w:r w:rsidR="006F0F08" w:rsidDel="00092F55">
          <w:rPr>
            <w:rFonts w:ascii="Arial Narrow" w:hAnsi="Arial Narrow"/>
          </w:rPr>
          <w:delText>às</w:delText>
        </w:r>
        <w:r w:rsidR="002A33BC" w:rsidDel="00092F55">
          <w:rPr>
            <w:rFonts w:ascii="Arial Narrow" w:hAnsi="Arial Narrow"/>
          </w:rPr>
          <w:delText xml:space="preserve"> quantidades que serão </w:delText>
        </w:r>
        <w:r w:rsidR="001C1034" w:rsidDel="00092F55">
          <w:rPr>
            <w:rFonts w:ascii="Arial Narrow" w:hAnsi="Arial Narrow"/>
          </w:rPr>
          <w:delText>reduzidas ou acrescidas do reparte da cota.</w:delText>
        </w:r>
      </w:del>
    </w:p>
    <w:p w:rsidR="00EF2734" w:rsidDel="00092F55" w:rsidRDefault="00EF2734" w:rsidP="00E9572F">
      <w:pPr>
        <w:ind w:left="426"/>
        <w:rPr>
          <w:del w:id="40" w:author="Rodrigo Winter" w:date="2012-07-06T18:37:00Z"/>
          <w:rFonts w:ascii="Arial Narrow" w:hAnsi="Arial Narrow"/>
        </w:rPr>
      </w:pPr>
    </w:p>
    <w:p w:rsidR="006F0F08" w:rsidDel="00092F55" w:rsidRDefault="006F0F08" w:rsidP="006F0F08">
      <w:pPr>
        <w:pStyle w:val="PargrafodaLista"/>
        <w:numPr>
          <w:ilvl w:val="0"/>
          <w:numId w:val="29"/>
        </w:numPr>
        <w:rPr>
          <w:del w:id="41" w:author="Rodrigo Winter" w:date="2012-07-06T18:37:00Z"/>
          <w:rFonts w:ascii="Arial Narrow" w:hAnsi="Arial Narrow"/>
        </w:rPr>
      </w:pPr>
      <w:del w:id="42" w:author="Rodrigo Winter" w:date="2012-07-06T18:37:00Z">
        <w:r w:rsidDel="00092F55">
          <w:rPr>
            <w:rFonts w:ascii="Arial Narrow" w:hAnsi="Arial Narrow"/>
          </w:rPr>
          <w:delText>Estoque: flag que indica o direcionamento da diferença ao estoque da distribuidora.</w:delText>
        </w:r>
      </w:del>
    </w:p>
    <w:p w:rsidR="006F0F08" w:rsidDel="00092F55" w:rsidRDefault="006F0F08" w:rsidP="006F0F08">
      <w:pPr>
        <w:pStyle w:val="PargrafodaLista"/>
        <w:numPr>
          <w:ilvl w:val="0"/>
          <w:numId w:val="29"/>
        </w:numPr>
        <w:rPr>
          <w:del w:id="43" w:author="Rodrigo Winter" w:date="2012-07-06T18:37:00Z"/>
          <w:rFonts w:ascii="Arial Narrow" w:hAnsi="Arial Narrow"/>
        </w:rPr>
      </w:pPr>
      <w:del w:id="44" w:author="Rodrigo Winter" w:date="2012-07-06T18:37:00Z">
        <w:r w:rsidDel="00092F55">
          <w:rPr>
            <w:rFonts w:ascii="Arial Narrow" w:hAnsi="Arial Narrow"/>
          </w:rPr>
          <w:delText>Cotas: flag que indica o direcionamento da diferença ao consignado das cotas. Libera o grid inferior para lançamento:</w:delText>
        </w:r>
      </w:del>
    </w:p>
    <w:p w:rsidR="006F0F08" w:rsidDel="00092F55" w:rsidRDefault="006F0F08" w:rsidP="006F0F08">
      <w:pPr>
        <w:pStyle w:val="PargrafodaLista"/>
        <w:numPr>
          <w:ilvl w:val="1"/>
          <w:numId w:val="29"/>
        </w:numPr>
        <w:rPr>
          <w:del w:id="45" w:author="Rodrigo Winter" w:date="2012-07-06T18:37:00Z"/>
          <w:rFonts w:ascii="Arial Narrow" w:hAnsi="Arial Narrow"/>
        </w:rPr>
      </w:pPr>
      <w:del w:id="46" w:author="Rodrigo Winter" w:date="2012-07-06T18:37:00Z">
        <w:r w:rsidDel="00092F55">
          <w:rPr>
            <w:rFonts w:ascii="Arial Narrow" w:hAnsi="Arial Narrow"/>
          </w:rPr>
          <w:delText>Cota: Número da cota. (campo editável)</w:delText>
        </w:r>
      </w:del>
    </w:p>
    <w:p w:rsidR="006F0F08" w:rsidDel="00092F55" w:rsidRDefault="006F0F08" w:rsidP="006F0F08">
      <w:pPr>
        <w:pStyle w:val="PargrafodaLista"/>
        <w:numPr>
          <w:ilvl w:val="1"/>
          <w:numId w:val="29"/>
        </w:numPr>
        <w:rPr>
          <w:del w:id="47" w:author="Rodrigo Winter" w:date="2012-07-06T18:37:00Z"/>
          <w:rFonts w:ascii="Arial Narrow" w:hAnsi="Arial Narrow"/>
        </w:rPr>
      </w:pPr>
      <w:del w:id="48" w:author="Rodrigo Winter" w:date="2012-07-06T18:37:00Z">
        <w:r w:rsidDel="00092F55">
          <w:rPr>
            <w:rFonts w:ascii="Arial Narrow" w:hAnsi="Arial Narrow"/>
          </w:rPr>
          <w:delText>Nome: Nome do jornaleiro, proprietário da cota. Campo também proporciona a pesquisa da cota, pelo jornaleiro.</w:delText>
        </w:r>
        <w:r w:rsidRPr="006F0F08" w:rsidDel="00092F55">
          <w:rPr>
            <w:rFonts w:ascii="Arial Narrow" w:hAnsi="Arial Narrow"/>
          </w:rPr>
          <w:delText xml:space="preserve"> </w:delText>
        </w:r>
        <w:r w:rsidDel="00092F55">
          <w:rPr>
            <w:rFonts w:ascii="Arial Narrow" w:hAnsi="Arial Narrow"/>
          </w:rPr>
          <w:delText>(campo editável)</w:delText>
        </w:r>
      </w:del>
    </w:p>
    <w:p w:rsidR="006F0F08" w:rsidDel="00092F55" w:rsidRDefault="006F0F08" w:rsidP="006F0F08">
      <w:pPr>
        <w:pStyle w:val="PargrafodaLista"/>
        <w:numPr>
          <w:ilvl w:val="1"/>
          <w:numId w:val="29"/>
        </w:numPr>
        <w:rPr>
          <w:del w:id="49" w:author="Rodrigo Winter" w:date="2012-07-06T18:37:00Z"/>
          <w:rFonts w:ascii="Arial Narrow" w:hAnsi="Arial Narrow"/>
        </w:rPr>
      </w:pPr>
      <w:del w:id="50" w:author="Rodrigo Winter" w:date="2012-07-06T18:37:00Z">
        <w:r w:rsidDel="00092F55">
          <w:rPr>
            <w:rFonts w:ascii="Arial Narrow" w:hAnsi="Arial Narrow"/>
          </w:rPr>
          <w:delText>Reparte: Reparte estabelecido pela cota (campo não editável, informação abastecida de acordo com a cota informada).</w:delText>
        </w:r>
      </w:del>
    </w:p>
    <w:p w:rsidR="006F0F08" w:rsidRPr="006F0F08" w:rsidDel="00092F55" w:rsidRDefault="006F0F08" w:rsidP="006F0F08">
      <w:pPr>
        <w:pStyle w:val="PargrafodaLista"/>
        <w:numPr>
          <w:ilvl w:val="1"/>
          <w:numId w:val="29"/>
        </w:numPr>
        <w:rPr>
          <w:del w:id="51" w:author="Rodrigo Winter" w:date="2012-07-06T18:37:00Z"/>
          <w:rFonts w:ascii="Arial Narrow" w:hAnsi="Arial Narrow"/>
        </w:rPr>
      </w:pPr>
      <w:del w:id="52" w:author="Rodrigo Winter" w:date="2012-07-06T18:37:00Z">
        <w:r w:rsidDel="00092F55">
          <w:rPr>
            <w:rFonts w:ascii="Arial Narrow" w:hAnsi="Arial Narrow"/>
          </w:rPr>
          <w:delText>Quantidade: Quantidade informada da diferença (campo editável).</w:delText>
        </w:r>
      </w:del>
    </w:p>
    <w:p w:rsidR="006F0F08" w:rsidRDefault="006F0F08" w:rsidP="00E9572F">
      <w:pPr>
        <w:ind w:left="426"/>
        <w:rPr>
          <w:rFonts w:ascii="Arial Narrow" w:hAnsi="Arial Narrow"/>
        </w:rPr>
      </w:pPr>
    </w:p>
    <w:p w:rsidR="00092F55" w:rsidRDefault="00092F55" w:rsidP="00E9572F">
      <w:pPr>
        <w:ind w:left="426"/>
        <w:rPr>
          <w:rFonts w:ascii="Arial Narrow" w:hAnsi="Arial Narrow"/>
        </w:rPr>
      </w:pPr>
    </w:p>
    <w:p w:rsidR="00092F55" w:rsidRPr="00664BCB" w:rsidRDefault="00092F55" w:rsidP="00092F55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  <w:u w:val="single"/>
        </w:rPr>
      </w:pPr>
      <w:r>
        <w:rPr>
          <w:rFonts w:ascii="Arial Narrow" w:hAnsi="Arial Narrow" w:cs="Arial"/>
          <w:color w:val="002060"/>
          <w:sz w:val="22"/>
          <w:szCs w:val="22"/>
          <w:highlight w:val="yellow"/>
          <w:u w:val="single"/>
        </w:rPr>
        <w:t xml:space="preserve">NOVO - </w:t>
      </w:r>
      <w:r w:rsidRPr="00664BCB">
        <w:rPr>
          <w:rFonts w:ascii="Arial Narrow" w:hAnsi="Arial Narrow" w:cs="Arial"/>
          <w:color w:val="002060"/>
          <w:sz w:val="22"/>
          <w:szCs w:val="22"/>
          <w:highlight w:val="yellow"/>
          <w:u w:val="single"/>
        </w:rPr>
        <w:t>Lançamento de Diferenças por Produto</w:t>
      </w:r>
    </w:p>
    <w:p w:rsidR="00092F55" w:rsidRPr="00664BCB" w:rsidRDefault="00092F55" w:rsidP="00092F55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092F55" w:rsidRDefault="00092F55" w:rsidP="00092F55">
      <w:pPr>
        <w:pStyle w:val="PargrafodaLista"/>
        <w:numPr>
          <w:ilvl w:val="0"/>
          <w:numId w:val="33"/>
        </w:numPr>
        <w:rPr>
          <w:rFonts w:ascii="Arial Narrow" w:hAnsi="Arial Narrow" w:cs="Arial"/>
          <w:color w:val="002060"/>
          <w:highlight w:val="yellow"/>
        </w:rPr>
      </w:pPr>
      <w:r>
        <w:rPr>
          <w:rFonts w:ascii="Arial Narrow" w:hAnsi="Arial Narrow" w:cs="Arial"/>
          <w:color w:val="002060"/>
          <w:highlight w:val="yellow"/>
        </w:rPr>
        <w:t>Ti</w:t>
      </w:r>
      <w:r w:rsidRPr="00664BCB">
        <w:rPr>
          <w:rFonts w:ascii="Arial Narrow" w:hAnsi="Arial Narrow" w:cs="Arial"/>
          <w:color w:val="002060"/>
          <w:highlight w:val="yellow"/>
        </w:rPr>
        <w:t xml:space="preserve">po de </w:t>
      </w:r>
      <w:r>
        <w:rPr>
          <w:rFonts w:ascii="Arial Narrow" w:hAnsi="Arial Narrow" w:cs="Arial"/>
          <w:color w:val="002060"/>
          <w:highlight w:val="yellow"/>
        </w:rPr>
        <w:t>D</w:t>
      </w:r>
      <w:r w:rsidRPr="00664BCB">
        <w:rPr>
          <w:rFonts w:ascii="Arial Narrow" w:hAnsi="Arial Narrow" w:cs="Arial"/>
          <w:color w:val="002060"/>
          <w:highlight w:val="yellow"/>
        </w:rPr>
        <w:t>iferença</w:t>
      </w:r>
      <w:r>
        <w:rPr>
          <w:rFonts w:ascii="Arial Narrow" w:hAnsi="Arial Narrow" w:cs="Arial"/>
          <w:color w:val="002060"/>
          <w:highlight w:val="yellow"/>
        </w:rPr>
        <w:t>: combo para seleção dos tipos de diferença;</w:t>
      </w:r>
    </w:p>
    <w:p w:rsidR="00092F55" w:rsidRDefault="00092F55" w:rsidP="00092F55">
      <w:pPr>
        <w:pStyle w:val="PargrafodaLista"/>
        <w:numPr>
          <w:ilvl w:val="0"/>
          <w:numId w:val="33"/>
        </w:numPr>
        <w:rPr>
          <w:rFonts w:ascii="Arial Narrow" w:hAnsi="Arial Narrow" w:cs="Arial"/>
          <w:color w:val="002060"/>
          <w:highlight w:val="yellow"/>
        </w:rPr>
      </w:pPr>
      <w:r>
        <w:rPr>
          <w:rFonts w:ascii="Arial Narrow" w:hAnsi="Arial Narrow" w:cs="Arial"/>
          <w:color w:val="002060"/>
          <w:highlight w:val="yellow"/>
        </w:rPr>
        <w:t>Lançamento por Cota: Flag para seleção, esta altera a forma de lançamento, conforme descrita no campo Lançamento de Diferenças por Cota abaixo;</w:t>
      </w:r>
    </w:p>
    <w:p w:rsidR="00092F55" w:rsidRPr="00664BCB" w:rsidRDefault="00092F55" w:rsidP="00092F55">
      <w:pPr>
        <w:pStyle w:val="PargrafodaLista"/>
        <w:numPr>
          <w:ilvl w:val="0"/>
          <w:numId w:val="33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 xml:space="preserve">Código: código do produto. </w:t>
      </w:r>
      <w:r>
        <w:rPr>
          <w:rFonts w:ascii="Arial Narrow" w:hAnsi="Arial Narrow" w:cs="Arial"/>
          <w:color w:val="002060"/>
          <w:highlight w:val="yellow"/>
        </w:rPr>
        <w:t>(Campo editável)</w:t>
      </w:r>
    </w:p>
    <w:p w:rsidR="00092F55" w:rsidRPr="00664BCB" w:rsidRDefault="00092F55" w:rsidP="00092F55">
      <w:pPr>
        <w:pStyle w:val="PargrafodaLista"/>
        <w:numPr>
          <w:ilvl w:val="0"/>
          <w:numId w:val="33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 xml:space="preserve">Produto: nome do produto. </w:t>
      </w:r>
      <w:r>
        <w:rPr>
          <w:rFonts w:ascii="Arial Narrow" w:hAnsi="Arial Narrow" w:cs="Arial"/>
          <w:color w:val="002060"/>
          <w:highlight w:val="yellow"/>
        </w:rPr>
        <w:t>(Campo editável)</w:t>
      </w:r>
    </w:p>
    <w:p w:rsidR="00092F55" w:rsidRPr="00664BCB" w:rsidRDefault="00092F55" w:rsidP="00D246C3">
      <w:pPr>
        <w:pStyle w:val="PargrafodaLista"/>
        <w:numPr>
          <w:ilvl w:val="0"/>
          <w:numId w:val="33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Edição: edição do produto;</w:t>
      </w:r>
      <w:r w:rsidR="00D246C3" w:rsidRPr="00664BCB">
        <w:rPr>
          <w:rFonts w:ascii="Arial Narrow" w:hAnsi="Arial Narrow" w:cs="Arial"/>
          <w:color w:val="002060"/>
          <w:highlight w:val="yellow"/>
        </w:rPr>
        <w:t xml:space="preserve"> </w:t>
      </w:r>
      <w:r w:rsidR="00D246C3">
        <w:rPr>
          <w:rFonts w:ascii="Arial Narrow" w:hAnsi="Arial Narrow" w:cs="Arial"/>
          <w:color w:val="002060"/>
          <w:highlight w:val="yellow"/>
        </w:rPr>
        <w:t>(Campo editável</w:t>
      </w:r>
      <w:proofErr w:type="gramStart"/>
      <w:r w:rsidR="00D246C3">
        <w:rPr>
          <w:rFonts w:ascii="Arial Narrow" w:hAnsi="Arial Narrow" w:cs="Arial"/>
          <w:color w:val="002060"/>
          <w:highlight w:val="yellow"/>
        </w:rPr>
        <w:t>)</w:t>
      </w:r>
      <w:proofErr w:type="gramEnd"/>
    </w:p>
    <w:p w:rsidR="00D246C3" w:rsidRDefault="00D246C3" w:rsidP="00D246C3">
      <w:pPr>
        <w:pStyle w:val="PargrafodaLista"/>
        <w:numPr>
          <w:ilvl w:val="0"/>
          <w:numId w:val="33"/>
        </w:numPr>
        <w:rPr>
          <w:rFonts w:ascii="Arial Narrow" w:hAnsi="Arial Narrow" w:cs="Arial"/>
          <w:color w:val="002060"/>
          <w:highlight w:val="yellow"/>
        </w:rPr>
      </w:pPr>
      <w:r>
        <w:rPr>
          <w:rFonts w:ascii="Arial Narrow" w:hAnsi="Arial Narrow" w:cs="Arial"/>
          <w:color w:val="002060"/>
          <w:highlight w:val="yellow"/>
        </w:rPr>
        <w:t>P</w:t>
      </w:r>
      <w:r w:rsidR="00092F55" w:rsidRPr="00664BCB">
        <w:rPr>
          <w:rFonts w:ascii="Arial Narrow" w:hAnsi="Arial Narrow" w:cs="Arial"/>
          <w:color w:val="002060"/>
          <w:highlight w:val="yellow"/>
        </w:rPr>
        <w:t>reço</w:t>
      </w:r>
      <w:r>
        <w:rPr>
          <w:rFonts w:ascii="Arial Narrow" w:hAnsi="Arial Narrow" w:cs="Arial"/>
          <w:color w:val="002060"/>
          <w:highlight w:val="yellow"/>
        </w:rPr>
        <w:t>: preço do produto (campo não editável)</w:t>
      </w:r>
    </w:p>
    <w:p w:rsidR="00092F55" w:rsidRPr="00664BCB" w:rsidRDefault="00D246C3" w:rsidP="00D246C3">
      <w:pPr>
        <w:pStyle w:val="PargrafodaLista"/>
        <w:numPr>
          <w:ilvl w:val="0"/>
          <w:numId w:val="33"/>
        </w:numPr>
        <w:rPr>
          <w:rFonts w:ascii="Arial Narrow" w:hAnsi="Arial Narrow" w:cs="Arial"/>
          <w:color w:val="002060"/>
          <w:highlight w:val="yellow"/>
        </w:rPr>
      </w:pPr>
      <w:r>
        <w:rPr>
          <w:rFonts w:ascii="Arial Narrow" w:hAnsi="Arial Narrow" w:cs="Arial"/>
          <w:color w:val="002060"/>
          <w:highlight w:val="yellow"/>
        </w:rPr>
        <w:t>R</w:t>
      </w:r>
      <w:r w:rsidR="00092F55" w:rsidRPr="00664BCB">
        <w:rPr>
          <w:rFonts w:ascii="Arial Narrow" w:hAnsi="Arial Narrow" w:cs="Arial"/>
          <w:color w:val="002060"/>
          <w:highlight w:val="yellow"/>
        </w:rPr>
        <w:t>eparte</w:t>
      </w:r>
      <w:r>
        <w:rPr>
          <w:rFonts w:ascii="Arial Narrow" w:hAnsi="Arial Narrow" w:cs="Arial"/>
          <w:color w:val="002060"/>
          <w:highlight w:val="yellow"/>
        </w:rPr>
        <w:t>: reparte</w:t>
      </w:r>
      <w:r w:rsidR="00092F55" w:rsidRPr="00664BCB">
        <w:rPr>
          <w:rFonts w:ascii="Arial Narrow" w:hAnsi="Arial Narrow" w:cs="Arial"/>
          <w:color w:val="002060"/>
          <w:highlight w:val="yellow"/>
        </w:rPr>
        <w:t xml:space="preserve"> total do produto </w:t>
      </w:r>
      <w:r>
        <w:rPr>
          <w:rFonts w:ascii="Arial Narrow" w:hAnsi="Arial Narrow" w:cs="Arial"/>
          <w:color w:val="002060"/>
          <w:highlight w:val="yellow"/>
        </w:rPr>
        <w:t>(</w:t>
      </w:r>
      <w:r w:rsidR="00092F55" w:rsidRPr="00664BCB">
        <w:rPr>
          <w:rFonts w:ascii="Arial Narrow" w:hAnsi="Arial Narrow" w:cs="Arial"/>
          <w:color w:val="002060"/>
          <w:highlight w:val="yellow"/>
        </w:rPr>
        <w:t>campo não editável</w:t>
      </w:r>
      <w:r>
        <w:rPr>
          <w:rFonts w:ascii="Arial Narrow" w:hAnsi="Arial Narrow" w:cs="Arial"/>
          <w:color w:val="002060"/>
          <w:highlight w:val="yellow"/>
        </w:rPr>
        <w:t>)</w:t>
      </w:r>
      <w:r w:rsidR="00092F55" w:rsidRPr="00664BCB">
        <w:rPr>
          <w:rFonts w:ascii="Arial Narrow" w:hAnsi="Arial Narrow" w:cs="Arial"/>
          <w:color w:val="002060"/>
          <w:highlight w:val="yellow"/>
        </w:rPr>
        <w:t>.</w:t>
      </w:r>
    </w:p>
    <w:p w:rsidR="00092F55" w:rsidRPr="00664BCB" w:rsidRDefault="00092F55" w:rsidP="00D246C3">
      <w:pPr>
        <w:pStyle w:val="PargrafodaLista"/>
        <w:numPr>
          <w:ilvl w:val="0"/>
          <w:numId w:val="33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 xml:space="preserve">Diferença: </w:t>
      </w:r>
      <w:r w:rsidR="00D246C3">
        <w:rPr>
          <w:rFonts w:ascii="Arial Narrow" w:hAnsi="Arial Narrow" w:cs="Arial"/>
          <w:color w:val="002060"/>
          <w:highlight w:val="yellow"/>
        </w:rPr>
        <w:t>diferença apontada (campo editável).</w:t>
      </w:r>
    </w:p>
    <w:p w:rsidR="00D246C3" w:rsidRDefault="00D246C3" w:rsidP="00D246C3">
      <w:pPr>
        <w:ind w:left="360"/>
        <w:rPr>
          <w:rFonts w:ascii="Arial Narrow" w:hAnsi="Arial Narrow" w:cs="Arial"/>
          <w:color w:val="002060"/>
          <w:highlight w:val="yellow"/>
        </w:rPr>
      </w:pPr>
    </w:p>
    <w:p w:rsidR="00092F55" w:rsidRPr="00D246C3" w:rsidRDefault="00092F55" w:rsidP="00D246C3">
      <w:pPr>
        <w:ind w:left="360"/>
        <w:rPr>
          <w:rFonts w:ascii="Arial Narrow" w:hAnsi="Arial Narrow" w:cs="Arial"/>
          <w:color w:val="002060"/>
          <w:highlight w:val="yellow"/>
        </w:rPr>
      </w:pPr>
      <w:r w:rsidRPr="00D246C3">
        <w:rPr>
          <w:rFonts w:ascii="Arial Narrow" w:hAnsi="Arial Narrow" w:cs="Arial"/>
          <w:color w:val="002060"/>
          <w:highlight w:val="yellow"/>
        </w:rPr>
        <w:t>Com a quantidade preenchida, fica disponível a escolha de destinação da falta:</w:t>
      </w:r>
    </w:p>
    <w:p w:rsidR="00D246C3" w:rsidRDefault="00D246C3" w:rsidP="00D246C3">
      <w:pPr>
        <w:pStyle w:val="PargrafodaLista"/>
        <w:ind w:left="1440"/>
        <w:rPr>
          <w:rFonts w:ascii="Arial Narrow" w:hAnsi="Arial Narrow" w:cs="Arial"/>
          <w:color w:val="002060"/>
          <w:highlight w:val="yellow"/>
        </w:rPr>
      </w:pPr>
    </w:p>
    <w:p w:rsidR="00092F55" w:rsidRPr="00664BCB" w:rsidRDefault="00092F55" w:rsidP="00092F55">
      <w:pPr>
        <w:pStyle w:val="PargrafodaLista"/>
        <w:numPr>
          <w:ilvl w:val="1"/>
          <w:numId w:val="33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Estoque:</w:t>
      </w:r>
      <w:r w:rsidR="00D246C3">
        <w:rPr>
          <w:rFonts w:ascii="Arial Narrow" w:hAnsi="Arial Narrow" w:cs="Arial"/>
          <w:color w:val="002060"/>
          <w:highlight w:val="yellow"/>
        </w:rPr>
        <w:t xml:space="preserve"> Flag de seleção, </w:t>
      </w:r>
      <w:r w:rsidRPr="00664BCB">
        <w:rPr>
          <w:rFonts w:ascii="Arial Narrow" w:hAnsi="Arial Narrow" w:cs="Arial"/>
          <w:color w:val="002060"/>
          <w:highlight w:val="yellow"/>
        </w:rPr>
        <w:t>opção não deve ficar disponível apenas para o tipo de diferença ‘Faltas Em’.</w:t>
      </w:r>
    </w:p>
    <w:p w:rsidR="00092F55" w:rsidRPr="00664BCB" w:rsidRDefault="00092F55" w:rsidP="00092F55">
      <w:pPr>
        <w:pStyle w:val="PargrafodaLista"/>
        <w:numPr>
          <w:ilvl w:val="1"/>
          <w:numId w:val="33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 xml:space="preserve">Cotas: </w:t>
      </w:r>
      <w:r w:rsidR="00D246C3">
        <w:rPr>
          <w:rFonts w:ascii="Arial Narrow" w:hAnsi="Arial Narrow" w:cs="Arial"/>
          <w:color w:val="002060"/>
          <w:highlight w:val="yellow"/>
        </w:rPr>
        <w:t>Flag de seleção. A</w:t>
      </w:r>
      <w:r w:rsidRPr="00664BCB">
        <w:rPr>
          <w:rFonts w:ascii="Arial Narrow" w:hAnsi="Arial Narrow" w:cs="Arial"/>
          <w:color w:val="002060"/>
          <w:highlight w:val="yellow"/>
        </w:rPr>
        <w:t xml:space="preserve"> funcionalidade deve habilitar o grid </w:t>
      </w:r>
      <w:r w:rsidR="00D246C3">
        <w:rPr>
          <w:rFonts w:ascii="Arial Narrow" w:hAnsi="Arial Narrow" w:cs="Arial"/>
          <w:color w:val="002060"/>
          <w:highlight w:val="yellow"/>
        </w:rPr>
        <w:t>abaixo:</w:t>
      </w:r>
    </w:p>
    <w:p w:rsidR="00092F55" w:rsidRPr="00664BCB" w:rsidRDefault="00092F55" w:rsidP="00092F55">
      <w:pPr>
        <w:pStyle w:val="PargrafodaLista"/>
        <w:numPr>
          <w:ilvl w:val="2"/>
          <w:numId w:val="33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Cota: número da cota;</w:t>
      </w:r>
      <w:r w:rsidR="00D246C3" w:rsidRPr="00D246C3">
        <w:rPr>
          <w:rFonts w:ascii="Arial Narrow" w:hAnsi="Arial Narrow" w:cs="Arial"/>
          <w:color w:val="002060"/>
          <w:highlight w:val="yellow"/>
        </w:rPr>
        <w:t xml:space="preserve"> </w:t>
      </w:r>
      <w:r w:rsidR="00D246C3">
        <w:rPr>
          <w:rFonts w:ascii="Arial Narrow" w:hAnsi="Arial Narrow" w:cs="Arial"/>
          <w:color w:val="002060"/>
          <w:highlight w:val="yellow"/>
        </w:rPr>
        <w:t>(Campo editável</w:t>
      </w:r>
      <w:proofErr w:type="gramStart"/>
      <w:r w:rsidR="00D246C3">
        <w:rPr>
          <w:rFonts w:ascii="Arial Narrow" w:hAnsi="Arial Narrow" w:cs="Arial"/>
          <w:color w:val="002060"/>
          <w:highlight w:val="yellow"/>
        </w:rPr>
        <w:t>)</w:t>
      </w:r>
      <w:proofErr w:type="gramEnd"/>
    </w:p>
    <w:p w:rsidR="00092F55" w:rsidRPr="00664BCB" w:rsidRDefault="00092F55" w:rsidP="00092F55">
      <w:pPr>
        <w:pStyle w:val="PargrafodaLista"/>
        <w:numPr>
          <w:ilvl w:val="2"/>
          <w:numId w:val="33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Jornaleiro: nome do jornaleiro;</w:t>
      </w:r>
      <w:r w:rsidR="00D246C3" w:rsidRPr="00D246C3">
        <w:rPr>
          <w:rFonts w:ascii="Arial Narrow" w:hAnsi="Arial Narrow" w:cs="Arial"/>
          <w:color w:val="002060"/>
          <w:highlight w:val="yellow"/>
        </w:rPr>
        <w:t xml:space="preserve"> </w:t>
      </w:r>
      <w:r w:rsidR="00D246C3">
        <w:rPr>
          <w:rFonts w:ascii="Arial Narrow" w:hAnsi="Arial Narrow" w:cs="Arial"/>
          <w:color w:val="002060"/>
          <w:highlight w:val="yellow"/>
        </w:rPr>
        <w:t>(Campo editável</w:t>
      </w:r>
      <w:proofErr w:type="gramStart"/>
      <w:r w:rsidR="00D246C3">
        <w:rPr>
          <w:rFonts w:ascii="Arial Narrow" w:hAnsi="Arial Narrow" w:cs="Arial"/>
          <w:color w:val="002060"/>
          <w:highlight w:val="yellow"/>
        </w:rPr>
        <w:t>)</w:t>
      </w:r>
      <w:proofErr w:type="gramEnd"/>
    </w:p>
    <w:p w:rsidR="00092F55" w:rsidRPr="00664BCB" w:rsidRDefault="00092F55" w:rsidP="00092F55">
      <w:pPr>
        <w:pStyle w:val="PargrafodaLista"/>
        <w:numPr>
          <w:ilvl w:val="2"/>
          <w:numId w:val="33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Reparte: quantidade que a cota informada receberá do produto, conforme programado;</w:t>
      </w:r>
      <w:r w:rsidR="00D246C3" w:rsidRPr="00D246C3">
        <w:rPr>
          <w:rFonts w:ascii="Arial Narrow" w:hAnsi="Arial Narrow" w:cs="Arial"/>
          <w:color w:val="002060"/>
          <w:highlight w:val="yellow"/>
        </w:rPr>
        <w:t xml:space="preserve"> </w:t>
      </w:r>
      <w:r w:rsidR="00D246C3">
        <w:rPr>
          <w:rFonts w:ascii="Arial Narrow" w:hAnsi="Arial Narrow" w:cs="Arial"/>
          <w:color w:val="002060"/>
          <w:highlight w:val="yellow"/>
        </w:rPr>
        <w:t>(Campo não editável</w:t>
      </w:r>
      <w:proofErr w:type="gramStart"/>
      <w:r w:rsidR="00D246C3">
        <w:rPr>
          <w:rFonts w:ascii="Arial Narrow" w:hAnsi="Arial Narrow" w:cs="Arial"/>
          <w:color w:val="002060"/>
          <w:highlight w:val="yellow"/>
        </w:rPr>
        <w:t>)</w:t>
      </w:r>
      <w:proofErr w:type="gramEnd"/>
    </w:p>
    <w:p w:rsidR="00092F55" w:rsidRPr="00664BCB" w:rsidRDefault="00092F55" w:rsidP="00092F55">
      <w:pPr>
        <w:pStyle w:val="PargrafodaLista"/>
        <w:numPr>
          <w:ilvl w:val="2"/>
          <w:numId w:val="33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Diferença: quantidade de diferença destinada à cota;</w:t>
      </w:r>
      <w:r w:rsidR="00D246C3" w:rsidRPr="00D246C3">
        <w:rPr>
          <w:rFonts w:ascii="Arial Narrow" w:hAnsi="Arial Narrow" w:cs="Arial"/>
          <w:color w:val="002060"/>
          <w:highlight w:val="yellow"/>
        </w:rPr>
        <w:t xml:space="preserve"> </w:t>
      </w:r>
      <w:r w:rsidR="00D246C3">
        <w:rPr>
          <w:rFonts w:ascii="Arial Narrow" w:hAnsi="Arial Narrow" w:cs="Arial"/>
          <w:color w:val="002060"/>
          <w:highlight w:val="yellow"/>
        </w:rPr>
        <w:t>(Campo editável</w:t>
      </w:r>
      <w:proofErr w:type="gramStart"/>
      <w:r w:rsidR="00D246C3">
        <w:rPr>
          <w:rFonts w:ascii="Arial Narrow" w:hAnsi="Arial Narrow" w:cs="Arial"/>
          <w:color w:val="002060"/>
          <w:highlight w:val="yellow"/>
        </w:rPr>
        <w:t>)</w:t>
      </w:r>
      <w:proofErr w:type="gramEnd"/>
    </w:p>
    <w:p w:rsidR="00092F55" w:rsidRPr="00664BCB" w:rsidRDefault="00092F55" w:rsidP="00092F55">
      <w:pPr>
        <w:pStyle w:val="PargrafodaLista"/>
        <w:numPr>
          <w:ilvl w:val="2"/>
          <w:numId w:val="33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Reparte Atual: resultado da soma/subtração de Reparte +/- Diferença;</w:t>
      </w:r>
      <w:r w:rsidR="00D246C3" w:rsidRPr="00D246C3">
        <w:rPr>
          <w:rFonts w:ascii="Arial Narrow" w:hAnsi="Arial Narrow" w:cs="Arial"/>
          <w:color w:val="002060"/>
          <w:highlight w:val="yellow"/>
        </w:rPr>
        <w:t xml:space="preserve"> </w:t>
      </w:r>
      <w:r w:rsidR="00D246C3">
        <w:rPr>
          <w:rFonts w:ascii="Arial Narrow" w:hAnsi="Arial Narrow" w:cs="Arial"/>
          <w:color w:val="002060"/>
          <w:highlight w:val="yellow"/>
        </w:rPr>
        <w:t>(Campo não editável</w:t>
      </w:r>
      <w:proofErr w:type="gramStart"/>
      <w:r w:rsidR="00D246C3">
        <w:rPr>
          <w:rFonts w:ascii="Arial Narrow" w:hAnsi="Arial Narrow" w:cs="Arial"/>
          <w:color w:val="002060"/>
          <w:highlight w:val="yellow"/>
        </w:rPr>
        <w:t>)</w:t>
      </w:r>
      <w:proofErr w:type="gramEnd"/>
    </w:p>
    <w:p w:rsidR="00092F55" w:rsidRPr="00664BCB" w:rsidRDefault="00092F55" w:rsidP="00092F55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092F55" w:rsidRPr="00664BCB" w:rsidRDefault="00092F55" w:rsidP="00092F55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  <w:u w:val="single"/>
        </w:rPr>
      </w:pPr>
      <w:r w:rsidRPr="00664BCB">
        <w:rPr>
          <w:rFonts w:ascii="Arial Narrow" w:hAnsi="Arial Narrow" w:cs="Arial"/>
          <w:color w:val="002060"/>
          <w:sz w:val="22"/>
          <w:szCs w:val="22"/>
          <w:highlight w:val="yellow"/>
          <w:u w:val="single"/>
        </w:rPr>
        <w:t>Lançamento de Diferenças por Cota</w:t>
      </w:r>
    </w:p>
    <w:p w:rsidR="00092F55" w:rsidRPr="00664BCB" w:rsidRDefault="00092F55" w:rsidP="00092F55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D246C3" w:rsidRDefault="00D246C3" w:rsidP="00D246C3">
      <w:pPr>
        <w:pStyle w:val="PargrafodaLista"/>
        <w:numPr>
          <w:ilvl w:val="0"/>
          <w:numId w:val="33"/>
        </w:numPr>
        <w:rPr>
          <w:rFonts w:ascii="Arial Narrow" w:hAnsi="Arial Narrow" w:cs="Arial"/>
          <w:color w:val="002060"/>
          <w:highlight w:val="yellow"/>
        </w:rPr>
      </w:pPr>
      <w:r>
        <w:rPr>
          <w:rFonts w:ascii="Arial Narrow" w:hAnsi="Arial Narrow" w:cs="Arial"/>
          <w:color w:val="002060"/>
          <w:highlight w:val="yellow"/>
        </w:rPr>
        <w:t>Ti</w:t>
      </w:r>
      <w:r w:rsidRPr="00664BCB">
        <w:rPr>
          <w:rFonts w:ascii="Arial Narrow" w:hAnsi="Arial Narrow" w:cs="Arial"/>
          <w:color w:val="002060"/>
          <w:highlight w:val="yellow"/>
        </w:rPr>
        <w:t xml:space="preserve">po de </w:t>
      </w:r>
      <w:r>
        <w:rPr>
          <w:rFonts w:ascii="Arial Narrow" w:hAnsi="Arial Narrow" w:cs="Arial"/>
          <w:color w:val="002060"/>
          <w:highlight w:val="yellow"/>
        </w:rPr>
        <w:t>D</w:t>
      </w:r>
      <w:r w:rsidRPr="00664BCB">
        <w:rPr>
          <w:rFonts w:ascii="Arial Narrow" w:hAnsi="Arial Narrow" w:cs="Arial"/>
          <w:color w:val="002060"/>
          <w:highlight w:val="yellow"/>
        </w:rPr>
        <w:t>iferença</w:t>
      </w:r>
      <w:r>
        <w:rPr>
          <w:rFonts w:ascii="Arial Narrow" w:hAnsi="Arial Narrow" w:cs="Arial"/>
          <w:color w:val="002060"/>
          <w:highlight w:val="yellow"/>
        </w:rPr>
        <w:t>: combo para seleção dos tipos de diferença;</w:t>
      </w:r>
    </w:p>
    <w:p w:rsidR="00092F55" w:rsidRPr="00664BCB" w:rsidRDefault="00092F55" w:rsidP="00092F55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092F55" w:rsidRPr="00664BCB" w:rsidRDefault="00092F55" w:rsidP="00D246C3">
      <w:pPr>
        <w:pStyle w:val="PargrafodaLista"/>
        <w:numPr>
          <w:ilvl w:val="0"/>
          <w:numId w:val="34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Nota de Envio: data da nota de envio, já que o lançamento pode ser feito em outra data.</w:t>
      </w:r>
      <w:r w:rsidR="00D246C3" w:rsidRPr="00D246C3">
        <w:rPr>
          <w:rFonts w:ascii="Arial Narrow" w:hAnsi="Arial Narrow" w:cs="Arial"/>
          <w:color w:val="002060"/>
          <w:highlight w:val="yellow"/>
        </w:rPr>
        <w:t xml:space="preserve"> </w:t>
      </w:r>
      <w:r w:rsidR="00D246C3">
        <w:rPr>
          <w:rFonts w:ascii="Arial Narrow" w:hAnsi="Arial Narrow" w:cs="Arial"/>
          <w:color w:val="002060"/>
          <w:highlight w:val="yellow"/>
        </w:rPr>
        <w:t>(Campo editável)</w:t>
      </w:r>
    </w:p>
    <w:p w:rsidR="00092F55" w:rsidRPr="00664BCB" w:rsidRDefault="00092F55" w:rsidP="00D246C3">
      <w:pPr>
        <w:pStyle w:val="PargrafodaLista"/>
        <w:numPr>
          <w:ilvl w:val="0"/>
          <w:numId w:val="34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Cota: número da cota;</w:t>
      </w:r>
      <w:r w:rsidR="00D246C3" w:rsidRPr="00D246C3">
        <w:rPr>
          <w:rFonts w:ascii="Arial Narrow" w:hAnsi="Arial Narrow" w:cs="Arial"/>
          <w:color w:val="002060"/>
          <w:highlight w:val="yellow"/>
        </w:rPr>
        <w:t xml:space="preserve"> </w:t>
      </w:r>
      <w:r w:rsidR="00D246C3">
        <w:rPr>
          <w:rFonts w:ascii="Arial Narrow" w:hAnsi="Arial Narrow" w:cs="Arial"/>
          <w:color w:val="002060"/>
          <w:highlight w:val="yellow"/>
        </w:rPr>
        <w:t>(Campo</w:t>
      </w:r>
      <w:r w:rsidR="00D55564">
        <w:rPr>
          <w:rFonts w:ascii="Arial Narrow" w:hAnsi="Arial Narrow" w:cs="Arial"/>
          <w:color w:val="002060"/>
          <w:highlight w:val="yellow"/>
        </w:rPr>
        <w:t xml:space="preserve"> </w:t>
      </w:r>
      <w:r w:rsidR="00D246C3">
        <w:rPr>
          <w:rFonts w:ascii="Arial Narrow" w:hAnsi="Arial Narrow" w:cs="Arial"/>
          <w:color w:val="002060"/>
          <w:highlight w:val="yellow"/>
        </w:rPr>
        <w:t>editável</w:t>
      </w:r>
      <w:proofErr w:type="gramStart"/>
      <w:r w:rsidR="00D246C3">
        <w:rPr>
          <w:rFonts w:ascii="Arial Narrow" w:hAnsi="Arial Narrow" w:cs="Arial"/>
          <w:color w:val="002060"/>
          <w:highlight w:val="yellow"/>
        </w:rPr>
        <w:t>)</w:t>
      </w:r>
      <w:proofErr w:type="gramEnd"/>
    </w:p>
    <w:p w:rsidR="00092F55" w:rsidRPr="00664BCB" w:rsidRDefault="00092F55" w:rsidP="00D246C3">
      <w:pPr>
        <w:pStyle w:val="PargrafodaLista"/>
        <w:numPr>
          <w:ilvl w:val="0"/>
          <w:numId w:val="34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Jornaleiro: nome do jornaleiro;</w:t>
      </w:r>
      <w:r w:rsidR="00D246C3" w:rsidRPr="00D246C3">
        <w:rPr>
          <w:rFonts w:ascii="Arial Narrow" w:hAnsi="Arial Narrow" w:cs="Arial"/>
          <w:color w:val="002060"/>
          <w:highlight w:val="yellow"/>
        </w:rPr>
        <w:t xml:space="preserve"> </w:t>
      </w:r>
      <w:r w:rsidR="00D246C3">
        <w:rPr>
          <w:rFonts w:ascii="Arial Narrow" w:hAnsi="Arial Narrow" w:cs="Arial"/>
          <w:color w:val="002060"/>
          <w:highlight w:val="yellow"/>
        </w:rPr>
        <w:t>(Campo editável</w:t>
      </w:r>
      <w:proofErr w:type="gramStart"/>
      <w:r w:rsidR="00D246C3">
        <w:rPr>
          <w:rFonts w:ascii="Arial Narrow" w:hAnsi="Arial Narrow" w:cs="Arial"/>
          <w:color w:val="002060"/>
          <w:highlight w:val="yellow"/>
        </w:rPr>
        <w:t>)</w:t>
      </w:r>
      <w:proofErr w:type="gramEnd"/>
    </w:p>
    <w:p w:rsidR="00D246C3" w:rsidRDefault="00D246C3" w:rsidP="00D246C3">
      <w:pPr>
        <w:ind w:left="360"/>
        <w:rPr>
          <w:rFonts w:ascii="Arial Narrow" w:hAnsi="Arial Narrow" w:cs="Arial"/>
          <w:color w:val="002060"/>
          <w:highlight w:val="yellow"/>
        </w:rPr>
      </w:pPr>
    </w:p>
    <w:p w:rsidR="00092F55" w:rsidRDefault="00092F55" w:rsidP="00D246C3">
      <w:pPr>
        <w:ind w:left="360"/>
        <w:rPr>
          <w:rFonts w:ascii="Arial Narrow" w:hAnsi="Arial Narrow" w:cs="Arial"/>
          <w:color w:val="002060"/>
          <w:highlight w:val="yellow"/>
        </w:rPr>
      </w:pPr>
      <w:r w:rsidRPr="00D246C3">
        <w:rPr>
          <w:rFonts w:ascii="Arial Narrow" w:hAnsi="Arial Narrow" w:cs="Arial"/>
          <w:color w:val="002060"/>
          <w:highlight w:val="yellow"/>
        </w:rPr>
        <w:t>A funcionalidade deve trazer como resultado desta inclusão, o grid abaixo com todos os produtos que compõe a Nota de Envio desta cota, na data selecionada:</w:t>
      </w:r>
    </w:p>
    <w:p w:rsidR="00D246C3" w:rsidRPr="00D246C3" w:rsidRDefault="00D246C3" w:rsidP="00D246C3">
      <w:pPr>
        <w:ind w:left="360"/>
        <w:rPr>
          <w:rFonts w:ascii="Arial Narrow" w:hAnsi="Arial Narrow" w:cs="Arial"/>
          <w:color w:val="002060"/>
          <w:highlight w:val="yellow"/>
        </w:rPr>
      </w:pPr>
    </w:p>
    <w:p w:rsidR="00092F55" w:rsidRPr="00664BCB" w:rsidRDefault="00092F55" w:rsidP="00D246C3">
      <w:pPr>
        <w:pStyle w:val="PargrafodaLista"/>
        <w:numPr>
          <w:ilvl w:val="1"/>
          <w:numId w:val="34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 xml:space="preserve">Código: código do produto; </w:t>
      </w:r>
      <w:r w:rsidR="00D246C3">
        <w:rPr>
          <w:rFonts w:ascii="Arial Narrow" w:hAnsi="Arial Narrow" w:cs="Arial"/>
          <w:color w:val="002060"/>
          <w:highlight w:val="yellow"/>
        </w:rPr>
        <w:t>(Campo não editável</w:t>
      </w:r>
      <w:proofErr w:type="gramStart"/>
      <w:r w:rsidR="00D246C3">
        <w:rPr>
          <w:rFonts w:ascii="Arial Narrow" w:hAnsi="Arial Narrow" w:cs="Arial"/>
          <w:color w:val="002060"/>
          <w:highlight w:val="yellow"/>
        </w:rPr>
        <w:t>)</w:t>
      </w:r>
      <w:proofErr w:type="gramEnd"/>
    </w:p>
    <w:p w:rsidR="00092F55" w:rsidRPr="00664BCB" w:rsidRDefault="00092F55" w:rsidP="00D246C3">
      <w:pPr>
        <w:pStyle w:val="PargrafodaLista"/>
        <w:numPr>
          <w:ilvl w:val="1"/>
          <w:numId w:val="34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 xml:space="preserve">Produto: nome do produto; </w:t>
      </w:r>
      <w:r w:rsidR="00D55564">
        <w:rPr>
          <w:rFonts w:ascii="Arial Narrow" w:hAnsi="Arial Narrow" w:cs="Arial"/>
          <w:color w:val="002060"/>
          <w:highlight w:val="yellow"/>
        </w:rPr>
        <w:t>(Campo não editável</w:t>
      </w:r>
      <w:proofErr w:type="gramStart"/>
      <w:r w:rsidR="00D55564">
        <w:rPr>
          <w:rFonts w:ascii="Arial Narrow" w:hAnsi="Arial Narrow" w:cs="Arial"/>
          <w:color w:val="002060"/>
          <w:highlight w:val="yellow"/>
        </w:rPr>
        <w:t>)</w:t>
      </w:r>
      <w:proofErr w:type="gramEnd"/>
    </w:p>
    <w:p w:rsidR="00092F55" w:rsidRPr="00664BCB" w:rsidRDefault="00092F55" w:rsidP="00D246C3">
      <w:pPr>
        <w:pStyle w:val="PargrafodaLista"/>
        <w:numPr>
          <w:ilvl w:val="1"/>
          <w:numId w:val="34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Edição: edição do produto;</w:t>
      </w:r>
      <w:r w:rsidR="00D55564" w:rsidRPr="00D55564">
        <w:rPr>
          <w:rFonts w:ascii="Arial Narrow" w:hAnsi="Arial Narrow" w:cs="Arial"/>
          <w:color w:val="002060"/>
          <w:highlight w:val="yellow"/>
        </w:rPr>
        <w:t xml:space="preserve"> </w:t>
      </w:r>
      <w:r w:rsidR="00D55564">
        <w:rPr>
          <w:rFonts w:ascii="Arial Narrow" w:hAnsi="Arial Narrow" w:cs="Arial"/>
          <w:color w:val="002060"/>
          <w:highlight w:val="yellow"/>
        </w:rPr>
        <w:t>(Campo não editável</w:t>
      </w:r>
      <w:proofErr w:type="gramStart"/>
      <w:r w:rsidR="00D55564">
        <w:rPr>
          <w:rFonts w:ascii="Arial Narrow" w:hAnsi="Arial Narrow" w:cs="Arial"/>
          <w:color w:val="002060"/>
          <w:highlight w:val="yellow"/>
        </w:rPr>
        <w:t>)</w:t>
      </w:r>
      <w:proofErr w:type="gramEnd"/>
    </w:p>
    <w:p w:rsidR="00092F55" w:rsidRPr="00664BCB" w:rsidRDefault="00092F55" w:rsidP="00D246C3">
      <w:pPr>
        <w:pStyle w:val="PargrafodaLista"/>
        <w:numPr>
          <w:ilvl w:val="1"/>
          <w:numId w:val="34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Preço c/ Desconto: preço do produto com desconto;</w:t>
      </w:r>
      <w:r w:rsidR="00D55564" w:rsidRPr="00D55564">
        <w:rPr>
          <w:rFonts w:ascii="Arial Narrow" w:hAnsi="Arial Narrow" w:cs="Arial"/>
          <w:color w:val="002060"/>
          <w:highlight w:val="yellow"/>
        </w:rPr>
        <w:t xml:space="preserve"> </w:t>
      </w:r>
      <w:r w:rsidR="00D55564">
        <w:rPr>
          <w:rFonts w:ascii="Arial Narrow" w:hAnsi="Arial Narrow" w:cs="Arial"/>
          <w:color w:val="002060"/>
          <w:highlight w:val="yellow"/>
        </w:rPr>
        <w:t>(Campo não editável</w:t>
      </w:r>
      <w:proofErr w:type="gramStart"/>
      <w:r w:rsidR="00D55564">
        <w:rPr>
          <w:rFonts w:ascii="Arial Narrow" w:hAnsi="Arial Narrow" w:cs="Arial"/>
          <w:color w:val="002060"/>
          <w:highlight w:val="yellow"/>
        </w:rPr>
        <w:t>)</w:t>
      </w:r>
      <w:proofErr w:type="gramEnd"/>
    </w:p>
    <w:p w:rsidR="00092F55" w:rsidRPr="00664BCB" w:rsidRDefault="00092F55" w:rsidP="00D246C3">
      <w:pPr>
        <w:pStyle w:val="PargrafodaLista"/>
        <w:numPr>
          <w:ilvl w:val="1"/>
          <w:numId w:val="34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Reparte: quantidade que a cota informada receberá do produto, conforme programado;</w:t>
      </w:r>
      <w:r w:rsidR="00D55564" w:rsidRPr="00D55564">
        <w:rPr>
          <w:rFonts w:ascii="Arial Narrow" w:hAnsi="Arial Narrow" w:cs="Arial"/>
          <w:color w:val="002060"/>
          <w:highlight w:val="yellow"/>
        </w:rPr>
        <w:t xml:space="preserve"> </w:t>
      </w:r>
      <w:r w:rsidR="00D55564">
        <w:rPr>
          <w:rFonts w:ascii="Arial Narrow" w:hAnsi="Arial Narrow" w:cs="Arial"/>
          <w:color w:val="002060"/>
          <w:highlight w:val="yellow"/>
        </w:rPr>
        <w:t>(Campo não editável</w:t>
      </w:r>
      <w:proofErr w:type="gramStart"/>
      <w:r w:rsidR="00D55564">
        <w:rPr>
          <w:rFonts w:ascii="Arial Narrow" w:hAnsi="Arial Narrow" w:cs="Arial"/>
          <w:color w:val="002060"/>
          <w:highlight w:val="yellow"/>
        </w:rPr>
        <w:t>)</w:t>
      </w:r>
      <w:proofErr w:type="gramEnd"/>
    </w:p>
    <w:p w:rsidR="00092F55" w:rsidRPr="00664BCB" w:rsidRDefault="00092F55" w:rsidP="00D246C3">
      <w:pPr>
        <w:pStyle w:val="PargrafodaLista"/>
        <w:numPr>
          <w:ilvl w:val="1"/>
          <w:numId w:val="34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Diferença: quantidade de diferença destinada à cota diferença (em casos de sobra, a funcionalidade deve entender que é um número positivo e em casos de falta, a funcionalidade deve considera-lo um número negativo).</w:t>
      </w:r>
      <w:r w:rsidR="00D55564" w:rsidRPr="00D55564">
        <w:rPr>
          <w:rFonts w:ascii="Arial Narrow" w:hAnsi="Arial Narrow" w:cs="Arial"/>
          <w:color w:val="002060"/>
          <w:highlight w:val="yellow"/>
        </w:rPr>
        <w:t xml:space="preserve"> </w:t>
      </w:r>
      <w:r w:rsidR="00D55564">
        <w:rPr>
          <w:rFonts w:ascii="Arial Narrow" w:hAnsi="Arial Narrow" w:cs="Arial"/>
          <w:color w:val="002060"/>
          <w:highlight w:val="yellow"/>
        </w:rPr>
        <w:t>(Campo editável)</w:t>
      </w:r>
    </w:p>
    <w:p w:rsidR="00092F55" w:rsidRPr="00664BCB" w:rsidRDefault="00092F55" w:rsidP="00D246C3">
      <w:pPr>
        <w:pStyle w:val="PargrafodaLista"/>
        <w:numPr>
          <w:ilvl w:val="1"/>
          <w:numId w:val="34"/>
        </w:numPr>
        <w:rPr>
          <w:rFonts w:ascii="Arial Narrow" w:hAnsi="Arial Narrow" w:cs="Arial"/>
          <w:color w:val="002060"/>
          <w:highlight w:val="yellow"/>
        </w:rPr>
      </w:pPr>
      <w:r w:rsidRPr="00664BCB">
        <w:rPr>
          <w:rFonts w:ascii="Arial Narrow" w:hAnsi="Arial Narrow" w:cs="Arial"/>
          <w:color w:val="002060"/>
          <w:highlight w:val="yellow"/>
        </w:rPr>
        <w:t>Reparte Atual: resultado da soma/subtração de Reparte +/- Diferença;</w:t>
      </w:r>
      <w:r w:rsidR="00D55564" w:rsidRPr="00D55564">
        <w:rPr>
          <w:rFonts w:ascii="Arial Narrow" w:hAnsi="Arial Narrow" w:cs="Arial"/>
          <w:color w:val="002060"/>
          <w:highlight w:val="yellow"/>
        </w:rPr>
        <w:t xml:space="preserve"> </w:t>
      </w:r>
      <w:r w:rsidR="00D55564">
        <w:rPr>
          <w:rFonts w:ascii="Arial Narrow" w:hAnsi="Arial Narrow" w:cs="Arial"/>
          <w:color w:val="002060"/>
          <w:highlight w:val="yellow"/>
        </w:rPr>
        <w:t>(Campo não editável</w:t>
      </w:r>
      <w:proofErr w:type="gramStart"/>
      <w:r w:rsidR="00D55564">
        <w:rPr>
          <w:rFonts w:ascii="Arial Narrow" w:hAnsi="Arial Narrow" w:cs="Arial"/>
          <w:color w:val="002060"/>
          <w:highlight w:val="yellow"/>
        </w:rPr>
        <w:t>)</w:t>
      </w:r>
      <w:proofErr w:type="gramEnd"/>
    </w:p>
    <w:p w:rsidR="00092F55" w:rsidRDefault="00092F55" w:rsidP="00E9572F">
      <w:pPr>
        <w:ind w:left="426"/>
        <w:rPr>
          <w:rFonts w:ascii="Arial Narrow" w:hAnsi="Arial Narrow"/>
        </w:rPr>
      </w:pPr>
    </w:p>
    <w:p w:rsidR="00E9572F" w:rsidRDefault="00E9572F" w:rsidP="00E9572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E9572F" w:rsidRDefault="00E9572F" w:rsidP="00E9572F">
      <w:pPr>
        <w:ind w:left="426"/>
        <w:rPr>
          <w:rFonts w:ascii="Arial Narrow" w:hAnsi="Arial Narrow"/>
        </w:rPr>
      </w:pPr>
    </w:p>
    <w:p w:rsidR="003112CB" w:rsidRDefault="003112CB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Novo: Exibe tela para incluir novo lançamento</w:t>
      </w:r>
      <w:r w:rsidR="00865DA2">
        <w:rPr>
          <w:rFonts w:ascii="Arial Narrow" w:hAnsi="Arial Narrow"/>
        </w:rPr>
        <w:t xml:space="preserve"> (</w:t>
      </w:r>
      <w:r w:rsidR="00E31147">
        <w:rPr>
          <w:rFonts w:ascii="Arial Narrow" w:hAnsi="Arial Narrow"/>
        </w:rPr>
        <w:t>caso não o tipo de movimento não seja escolhido o botão novo não será habilitado</w:t>
      </w:r>
      <w:r w:rsidR="00865DA2">
        <w:rPr>
          <w:rFonts w:ascii="Arial Narrow" w:hAnsi="Arial Narrow"/>
        </w:rPr>
        <w:t>)</w:t>
      </w:r>
      <w:r w:rsidR="00E31147">
        <w:rPr>
          <w:rFonts w:ascii="Arial Narrow" w:hAnsi="Arial Narrow"/>
        </w:rPr>
        <w:t>.</w:t>
      </w:r>
    </w:p>
    <w:p w:rsidR="006255C8" w:rsidRPr="006255C8" w:rsidRDefault="006255C8" w:rsidP="00E9572F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6255C8">
        <w:rPr>
          <w:rFonts w:ascii="Arial Narrow" w:hAnsi="Arial Narrow"/>
          <w:highlight w:val="yellow"/>
        </w:rPr>
        <w:t>Salvar: Habilitado para um nível de funcionários, onde não efetivam ações, apenas incluem e aguardam aprovação de um nível superior.</w:t>
      </w:r>
    </w:p>
    <w:p w:rsidR="00D33DD9" w:rsidRDefault="00931189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Confirma</w:t>
      </w:r>
      <w:r w:rsidR="006F0F08">
        <w:rPr>
          <w:rFonts w:ascii="Arial Narrow" w:hAnsi="Arial Narrow"/>
        </w:rPr>
        <w:t>r</w:t>
      </w:r>
      <w:r w:rsidR="00D33DD9">
        <w:rPr>
          <w:rFonts w:ascii="Arial Narrow" w:hAnsi="Arial Narrow"/>
        </w:rPr>
        <w:t>: Efetiva os lançamentos.</w:t>
      </w:r>
    </w:p>
    <w:p w:rsidR="006F0F08" w:rsidRDefault="006F0F08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Cancelar: Cancela os lançamentos.</w:t>
      </w:r>
    </w:p>
    <w:p w:rsidR="00E9572F" w:rsidRDefault="00E9572F" w:rsidP="00E9572F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E9572F" w:rsidRDefault="000D6346" w:rsidP="00E9572F">
      <w:pPr>
        <w:rPr>
          <w:rFonts w:ascii="Arial Narrow" w:hAnsi="Arial Narrow"/>
        </w:rPr>
      </w:pPr>
      <w:r>
        <w:rPr>
          <w:rFonts w:ascii="Arial Narrow" w:hAnsi="Arial Narrow"/>
        </w:rPr>
        <w:t>Tela de lançamento de sobras e faltas</w:t>
      </w:r>
    </w:p>
    <w:p w:rsidR="00F13795" w:rsidRDefault="00F13795">
      <w:pPr>
        <w:rPr>
          <w:rFonts w:ascii="Arial Narrow" w:hAnsi="Arial Narrow"/>
        </w:rPr>
      </w:pPr>
    </w:p>
    <w:p w:rsidR="002E3A14" w:rsidRDefault="00970F31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11875" cy="3386455"/>
            <wp:effectExtent l="0" t="0" r="3175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3" w:name="_GoBack"/>
      <w:bookmarkEnd w:id="53"/>
    </w:p>
    <w:p w:rsidR="000D6346" w:rsidRDefault="000D6346">
      <w:pPr>
        <w:rPr>
          <w:rFonts w:ascii="Arial Narrow" w:hAnsi="Arial Narrow"/>
        </w:rPr>
      </w:pPr>
    </w:p>
    <w:p w:rsidR="001E691C" w:rsidRDefault="001E691C">
      <w:pPr>
        <w:rPr>
          <w:rFonts w:ascii="Arial Narrow" w:hAnsi="Arial Narrow"/>
        </w:rPr>
      </w:pPr>
    </w:p>
    <w:p w:rsidR="00A144D7" w:rsidRPr="00643F34" w:rsidRDefault="00380EF1" w:rsidP="00A144D7">
      <w:pPr>
        <w:rPr>
          <w:rFonts w:ascii="Arial Narrow" w:hAnsi="Arial Narrow"/>
          <w:color w:val="FF0000"/>
        </w:rPr>
      </w:pPr>
      <w:r>
        <w:rPr>
          <w:rFonts w:ascii="Arial Narrow" w:hAnsi="Arial Narrow"/>
        </w:rPr>
        <w:t>Janela de Lançamento por Produto</w:t>
      </w:r>
      <w:r w:rsidR="005E7073">
        <w:rPr>
          <w:rFonts w:ascii="Arial Narrow" w:hAnsi="Arial Narrow"/>
        </w:rPr>
        <w:t xml:space="preserve"> / Diferença encaminhada ao estoque</w:t>
      </w:r>
    </w:p>
    <w:p w:rsidR="00A144D7" w:rsidRDefault="00A144D7">
      <w:pPr>
        <w:rPr>
          <w:rFonts w:ascii="Arial Narrow" w:hAnsi="Arial Narrow"/>
        </w:rPr>
      </w:pPr>
    </w:p>
    <w:p w:rsidR="005E7073" w:rsidRDefault="005E7073" w:rsidP="005E7073">
      <w:pPr>
        <w:jc w:val="center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43F7B71F" wp14:editId="0351E0BD">
            <wp:extent cx="5612130" cy="3155315"/>
            <wp:effectExtent l="0" t="0" r="762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73" w:rsidRDefault="005E7073">
      <w:pPr>
        <w:rPr>
          <w:rFonts w:ascii="Arial Narrow" w:hAnsi="Arial Narrow"/>
        </w:rPr>
      </w:pPr>
    </w:p>
    <w:p w:rsidR="005E7073" w:rsidRPr="00643F34" w:rsidRDefault="005E7073" w:rsidP="005E7073">
      <w:pPr>
        <w:rPr>
          <w:rFonts w:ascii="Arial Narrow" w:hAnsi="Arial Narrow"/>
          <w:color w:val="FF0000"/>
        </w:rPr>
      </w:pPr>
      <w:r>
        <w:rPr>
          <w:rFonts w:ascii="Arial Narrow" w:hAnsi="Arial Narrow"/>
        </w:rPr>
        <w:t>Janela de Lançamento por Produto / Diferença encaminhada a cota</w:t>
      </w:r>
    </w:p>
    <w:p w:rsidR="00380EF1" w:rsidRDefault="00380EF1">
      <w:pPr>
        <w:rPr>
          <w:rFonts w:ascii="Arial Narrow" w:hAnsi="Arial Narrow"/>
        </w:rPr>
      </w:pPr>
    </w:p>
    <w:p w:rsidR="00380EF1" w:rsidRDefault="005E7073" w:rsidP="005E7073">
      <w:pPr>
        <w:jc w:val="center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33CA2A1F" wp14:editId="505A5307">
            <wp:extent cx="5612130" cy="3155315"/>
            <wp:effectExtent l="0" t="0" r="762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73" w:rsidRDefault="005E7073">
      <w:pPr>
        <w:rPr>
          <w:rFonts w:ascii="Arial Narrow" w:hAnsi="Arial Narrow"/>
          <w:highlight w:val="yellow"/>
        </w:rPr>
      </w:pPr>
    </w:p>
    <w:p w:rsidR="00380EF1" w:rsidRDefault="00380EF1">
      <w:pPr>
        <w:rPr>
          <w:rFonts w:ascii="Arial Narrow" w:hAnsi="Arial Narrow"/>
        </w:rPr>
      </w:pPr>
      <w:r w:rsidRPr="005E7073">
        <w:rPr>
          <w:rFonts w:ascii="Arial Narrow" w:hAnsi="Arial Narrow"/>
        </w:rPr>
        <w:t>Janela de Lançamento por Cota</w:t>
      </w:r>
    </w:p>
    <w:p w:rsidR="005E7073" w:rsidRDefault="005E7073">
      <w:pPr>
        <w:rPr>
          <w:rFonts w:ascii="Arial Narrow" w:hAnsi="Arial Narrow"/>
        </w:rPr>
      </w:pPr>
    </w:p>
    <w:p w:rsidR="005E7073" w:rsidRDefault="005E7073" w:rsidP="005E7073">
      <w:pPr>
        <w:jc w:val="center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4DF1EB8F" wp14:editId="6750BBD8">
            <wp:extent cx="5612130" cy="3155315"/>
            <wp:effectExtent l="0" t="0" r="762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F1" w:rsidRDefault="00380EF1">
      <w:pPr>
        <w:rPr>
          <w:rFonts w:ascii="Arial Narrow" w:hAnsi="Arial Narrow"/>
        </w:rPr>
      </w:pPr>
    </w:p>
    <w:p w:rsidR="00DD7C0F" w:rsidRDefault="00DD7C0F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380EF1" w:rsidRPr="00875148" w:rsidRDefault="00380EF1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380EF1" w:rsidRPr="00380EF1" w:rsidRDefault="00380EF1" w:rsidP="00380EF1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lastRenderedPageBreak/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lastRenderedPageBreak/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3"/>
      <w:footerReference w:type="default" r:id="rId14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F5E" w:rsidRDefault="00655F5E">
      <w:r>
        <w:separator/>
      </w:r>
    </w:p>
  </w:endnote>
  <w:endnote w:type="continuationSeparator" w:id="0">
    <w:p w:rsidR="00655F5E" w:rsidRDefault="00655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822" w:rsidRDefault="00206822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970F31">
      <w:rPr>
        <w:rStyle w:val="Nmerodepgina"/>
        <w:rFonts w:ascii="Arial" w:hAnsi="Arial"/>
        <w:noProof/>
        <w:snapToGrid w:val="0"/>
      </w:rPr>
      <w:t>10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970F31">
      <w:rPr>
        <w:rStyle w:val="Nmerodepgina"/>
        <w:rFonts w:ascii="Arial" w:hAnsi="Arial"/>
        <w:noProof/>
        <w:snapToGrid w:val="0"/>
      </w:rPr>
      <w:t>14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F5E" w:rsidRDefault="00655F5E">
      <w:r>
        <w:separator/>
      </w:r>
    </w:p>
  </w:footnote>
  <w:footnote w:type="continuationSeparator" w:id="0">
    <w:p w:rsidR="00655F5E" w:rsidRDefault="00655F5E">
      <w:r>
        <w:continuationSeparator/>
      </w:r>
    </w:p>
  </w:footnote>
  <w:footnote w:id="1">
    <w:p w:rsidR="00206822" w:rsidRDefault="00206822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206822" w:rsidRDefault="00206822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206822" w:rsidRDefault="00206822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206822" w:rsidRDefault="00206822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206822" w:rsidRDefault="00206822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206822" w:rsidRDefault="00206822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206822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206822" w:rsidRDefault="00206822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206822" w:rsidRDefault="00206822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206822" w:rsidRDefault="00206822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206822" w:rsidRDefault="00206822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206822">
      <w:trPr>
        <w:cantSplit/>
        <w:trHeight w:val="337"/>
        <w:jc w:val="center"/>
      </w:trPr>
      <w:tc>
        <w:tcPr>
          <w:tcW w:w="2089" w:type="dxa"/>
          <w:vMerge/>
        </w:tcPr>
        <w:p w:rsidR="00206822" w:rsidRDefault="00206822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206822" w:rsidRDefault="00206822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206822" w:rsidRDefault="00206822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206822" w:rsidRDefault="00206822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DATA: 28/12/2011</w:t>
          </w:r>
        </w:p>
      </w:tc>
    </w:tr>
    <w:tr w:rsidR="00206822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206822" w:rsidRDefault="00206822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206822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206822" w:rsidRDefault="00206822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206822" w:rsidRDefault="0020682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34923A9"/>
    <w:multiLevelType w:val="hybridMultilevel"/>
    <w:tmpl w:val="4C024554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49F767A"/>
    <w:multiLevelType w:val="hybridMultilevel"/>
    <w:tmpl w:val="57E4617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5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8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1923775B"/>
    <w:multiLevelType w:val="hybridMultilevel"/>
    <w:tmpl w:val="6334435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2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29974772"/>
    <w:multiLevelType w:val="hybridMultilevel"/>
    <w:tmpl w:val="57E4617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4DD1094"/>
    <w:multiLevelType w:val="hybridMultilevel"/>
    <w:tmpl w:val="0966D1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4BDF7AA9"/>
    <w:multiLevelType w:val="hybridMultilevel"/>
    <w:tmpl w:val="16D687A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6">
    <w:nsid w:val="609203BE"/>
    <w:multiLevelType w:val="hybridMultilevel"/>
    <w:tmpl w:val="8AA2FD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4627F3"/>
    <w:multiLevelType w:val="hybridMultilevel"/>
    <w:tmpl w:val="9FFE3C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0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2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24"/>
  </w:num>
  <w:num w:numId="5">
    <w:abstractNumId w:val="13"/>
  </w:num>
  <w:num w:numId="6">
    <w:abstractNumId w:val="31"/>
  </w:num>
  <w:num w:numId="7">
    <w:abstractNumId w:val="9"/>
  </w:num>
  <w:num w:numId="8">
    <w:abstractNumId w:val="23"/>
  </w:num>
  <w:num w:numId="9">
    <w:abstractNumId w:val="18"/>
  </w:num>
  <w:num w:numId="10">
    <w:abstractNumId w:val="14"/>
  </w:num>
  <w:num w:numId="11">
    <w:abstractNumId w:val="28"/>
  </w:num>
  <w:num w:numId="12">
    <w:abstractNumId w:val="25"/>
  </w:num>
  <w:num w:numId="13">
    <w:abstractNumId w:val="6"/>
  </w:num>
  <w:num w:numId="14">
    <w:abstractNumId w:val="4"/>
  </w:num>
  <w:num w:numId="15">
    <w:abstractNumId w:val="32"/>
  </w:num>
  <w:num w:numId="16">
    <w:abstractNumId w:val="11"/>
  </w:num>
  <w:num w:numId="17">
    <w:abstractNumId w:val="19"/>
  </w:num>
  <w:num w:numId="18">
    <w:abstractNumId w:val="1"/>
  </w:num>
  <w:num w:numId="19">
    <w:abstractNumId w:val="8"/>
  </w:num>
  <w:num w:numId="20">
    <w:abstractNumId w:val="29"/>
  </w:num>
  <w:num w:numId="21">
    <w:abstractNumId w:val="30"/>
  </w:num>
  <w:num w:numId="22">
    <w:abstractNumId w:val="17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3"/>
  </w:num>
  <w:num w:numId="26">
    <w:abstractNumId w:val="21"/>
  </w:num>
  <w:num w:numId="27">
    <w:abstractNumId w:val="20"/>
  </w:num>
  <w:num w:numId="28">
    <w:abstractNumId w:val="22"/>
  </w:num>
  <w:num w:numId="29">
    <w:abstractNumId w:val="10"/>
  </w:num>
  <w:num w:numId="30">
    <w:abstractNumId w:val="3"/>
  </w:num>
  <w:num w:numId="31">
    <w:abstractNumId w:val="2"/>
  </w:num>
  <w:num w:numId="32">
    <w:abstractNumId w:val="16"/>
  </w:num>
  <w:num w:numId="33">
    <w:abstractNumId w:val="26"/>
  </w:num>
  <w:num w:numId="34">
    <w:abstractNumId w:val="2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5CC7"/>
    <w:rsid w:val="00005CD4"/>
    <w:rsid w:val="0000716A"/>
    <w:rsid w:val="000111F6"/>
    <w:rsid w:val="000119B3"/>
    <w:rsid w:val="00011A3A"/>
    <w:rsid w:val="00012428"/>
    <w:rsid w:val="00013DD5"/>
    <w:rsid w:val="000159A1"/>
    <w:rsid w:val="0002068B"/>
    <w:rsid w:val="00025789"/>
    <w:rsid w:val="00026F37"/>
    <w:rsid w:val="000339EB"/>
    <w:rsid w:val="00033B45"/>
    <w:rsid w:val="00034CB0"/>
    <w:rsid w:val="00035453"/>
    <w:rsid w:val="00036260"/>
    <w:rsid w:val="000408DB"/>
    <w:rsid w:val="000425DB"/>
    <w:rsid w:val="00043B76"/>
    <w:rsid w:val="0005084F"/>
    <w:rsid w:val="0005102B"/>
    <w:rsid w:val="00062236"/>
    <w:rsid w:val="0006327C"/>
    <w:rsid w:val="00063320"/>
    <w:rsid w:val="00065E97"/>
    <w:rsid w:val="0006708F"/>
    <w:rsid w:val="000718DF"/>
    <w:rsid w:val="0007424A"/>
    <w:rsid w:val="00075F45"/>
    <w:rsid w:val="00084886"/>
    <w:rsid w:val="00085C58"/>
    <w:rsid w:val="000871EE"/>
    <w:rsid w:val="00090E34"/>
    <w:rsid w:val="00092F55"/>
    <w:rsid w:val="00092FF2"/>
    <w:rsid w:val="00095B92"/>
    <w:rsid w:val="00096477"/>
    <w:rsid w:val="000A2DBE"/>
    <w:rsid w:val="000A5878"/>
    <w:rsid w:val="000A60CC"/>
    <w:rsid w:val="000B206F"/>
    <w:rsid w:val="000B36A4"/>
    <w:rsid w:val="000B3976"/>
    <w:rsid w:val="000B4422"/>
    <w:rsid w:val="000B5FA9"/>
    <w:rsid w:val="000B74F7"/>
    <w:rsid w:val="000C099B"/>
    <w:rsid w:val="000C1D0F"/>
    <w:rsid w:val="000C534A"/>
    <w:rsid w:val="000C6D8D"/>
    <w:rsid w:val="000C7ACB"/>
    <w:rsid w:val="000D0562"/>
    <w:rsid w:val="000D29E9"/>
    <w:rsid w:val="000D6346"/>
    <w:rsid w:val="000E3473"/>
    <w:rsid w:val="000E4113"/>
    <w:rsid w:val="000E5668"/>
    <w:rsid w:val="000E61E4"/>
    <w:rsid w:val="000E6CEA"/>
    <w:rsid w:val="000E7D22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25F0"/>
    <w:rsid w:val="00105EE2"/>
    <w:rsid w:val="00107798"/>
    <w:rsid w:val="00107843"/>
    <w:rsid w:val="00111FA2"/>
    <w:rsid w:val="0011241E"/>
    <w:rsid w:val="00112EFC"/>
    <w:rsid w:val="00113ACA"/>
    <w:rsid w:val="00116B72"/>
    <w:rsid w:val="0012310B"/>
    <w:rsid w:val="0012448A"/>
    <w:rsid w:val="001252E4"/>
    <w:rsid w:val="00130BF4"/>
    <w:rsid w:val="0013234C"/>
    <w:rsid w:val="001329F3"/>
    <w:rsid w:val="00133562"/>
    <w:rsid w:val="00134664"/>
    <w:rsid w:val="00134EA4"/>
    <w:rsid w:val="001423FE"/>
    <w:rsid w:val="00154A64"/>
    <w:rsid w:val="00155152"/>
    <w:rsid w:val="00155485"/>
    <w:rsid w:val="00155AF9"/>
    <w:rsid w:val="0015625A"/>
    <w:rsid w:val="00156A85"/>
    <w:rsid w:val="00157BC2"/>
    <w:rsid w:val="00161746"/>
    <w:rsid w:val="00165E9D"/>
    <w:rsid w:val="0016673B"/>
    <w:rsid w:val="00166C35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4F6C"/>
    <w:rsid w:val="00195723"/>
    <w:rsid w:val="001A2954"/>
    <w:rsid w:val="001A7763"/>
    <w:rsid w:val="001B5CD1"/>
    <w:rsid w:val="001B744E"/>
    <w:rsid w:val="001B78C4"/>
    <w:rsid w:val="001C0FEA"/>
    <w:rsid w:val="001C1034"/>
    <w:rsid w:val="001C3A9A"/>
    <w:rsid w:val="001C5ABB"/>
    <w:rsid w:val="001C6994"/>
    <w:rsid w:val="001C7120"/>
    <w:rsid w:val="001D0F63"/>
    <w:rsid w:val="001D190D"/>
    <w:rsid w:val="001D1CEF"/>
    <w:rsid w:val="001D24B2"/>
    <w:rsid w:val="001D2561"/>
    <w:rsid w:val="001D3A86"/>
    <w:rsid w:val="001D55EF"/>
    <w:rsid w:val="001D5EE8"/>
    <w:rsid w:val="001E24B3"/>
    <w:rsid w:val="001E32FA"/>
    <w:rsid w:val="001E4340"/>
    <w:rsid w:val="001E5B29"/>
    <w:rsid w:val="001E691C"/>
    <w:rsid w:val="001F1D50"/>
    <w:rsid w:val="001F34B9"/>
    <w:rsid w:val="001F36C6"/>
    <w:rsid w:val="001F4ADC"/>
    <w:rsid w:val="001F53B7"/>
    <w:rsid w:val="00200F8B"/>
    <w:rsid w:val="00206822"/>
    <w:rsid w:val="0021026F"/>
    <w:rsid w:val="002117FD"/>
    <w:rsid w:val="002128F9"/>
    <w:rsid w:val="00215804"/>
    <w:rsid w:val="00216BD7"/>
    <w:rsid w:val="0022515A"/>
    <w:rsid w:val="0022538C"/>
    <w:rsid w:val="00227E41"/>
    <w:rsid w:val="00232E19"/>
    <w:rsid w:val="002335EC"/>
    <w:rsid w:val="0023440C"/>
    <w:rsid w:val="00235108"/>
    <w:rsid w:val="002369D3"/>
    <w:rsid w:val="0023793F"/>
    <w:rsid w:val="002420A0"/>
    <w:rsid w:val="00242FDD"/>
    <w:rsid w:val="00245221"/>
    <w:rsid w:val="00254241"/>
    <w:rsid w:val="002552D5"/>
    <w:rsid w:val="002609F8"/>
    <w:rsid w:val="002619F6"/>
    <w:rsid w:val="00262A19"/>
    <w:rsid w:val="00263DF6"/>
    <w:rsid w:val="0026662E"/>
    <w:rsid w:val="0026759F"/>
    <w:rsid w:val="00270B92"/>
    <w:rsid w:val="00271A13"/>
    <w:rsid w:val="00271B85"/>
    <w:rsid w:val="00271FB7"/>
    <w:rsid w:val="002743D3"/>
    <w:rsid w:val="00275D3F"/>
    <w:rsid w:val="002867D4"/>
    <w:rsid w:val="00290D93"/>
    <w:rsid w:val="00292871"/>
    <w:rsid w:val="00292A5A"/>
    <w:rsid w:val="00293543"/>
    <w:rsid w:val="00296253"/>
    <w:rsid w:val="002A02C1"/>
    <w:rsid w:val="002A33BC"/>
    <w:rsid w:val="002A37A9"/>
    <w:rsid w:val="002A3D6C"/>
    <w:rsid w:val="002A489D"/>
    <w:rsid w:val="002A493C"/>
    <w:rsid w:val="002A4DAE"/>
    <w:rsid w:val="002A5A05"/>
    <w:rsid w:val="002B1A0A"/>
    <w:rsid w:val="002B78BF"/>
    <w:rsid w:val="002C29E4"/>
    <w:rsid w:val="002C2B68"/>
    <w:rsid w:val="002C7CDA"/>
    <w:rsid w:val="002D07E2"/>
    <w:rsid w:val="002D08CD"/>
    <w:rsid w:val="002D0D9D"/>
    <w:rsid w:val="002D0FFA"/>
    <w:rsid w:val="002D11E8"/>
    <w:rsid w:val="002D2F9A"/>
    <w:rsid w:val="002D36B7"/>
    <w:rsid w:val="002D3A39"/>
    <w:rsid w:val="002D5094"/>
    <w:rsid w:val="002D69A4"/>
    <w:rsid w:val="002E294F"/>
    <w:rsid w:val="002E2EC5"/>
    <w:rsid w:val="002E3A14"/>
    <w:rsid w:val="002E6A5F"/>
    <w:rsid w:val="002E73E1"/>
    <w:rsid w:val="002F2F90"/>
    <w:rsid w:val="002F64E0"/>
    <w:rsid w:val="003007BC"/>
    <w:rsid w:val="00301702"/>
    <w:rsid w:val="00301E5B"/>
    <w:rsid w:val="003026BA"/>
    <w:rsid w:val="003039F0"/>
    <w:rsid w:val="00304F50"/>
    <w:rsid w:val="00306C3B"/>
    <w:rsid w:val="003073E3"/>
    <w:rsid w:val="00310E23"/>
    <w:rsid w:val="003112CB"/>
    <w:rsid w:val="00313C02"/>
    <w:rsid w:val="0031420D"/>
    <w:rsid w:val="00315652"/>
    <w:rsid w:val="00321262"/>
    <w:rsid w:val="00322DED"/>
    <w:rsid w:val="00323681"/>
    <w:rsid w:val="00324DF4"/>
    <w:rsid w:val="0032615C"/>
    <w:rsid w:val="00343E85"/>
    <w:rsid w:val="0034692E"/>
    <w:rsid w:val="00346E2C"/>
    <w:rsid w:val="00352574"/>
    <w:rsid w:val="00356B8A"/>
    <w:rsid w:val="0036483C"/>
    <w:rsid w:val="00370AA5"/>
    <w:rsid w:val="003735EF"/>
    <w:rsid w:val="00374803"/>
    <w:rsid w:val="003753C5"/>
    <w:rsid w:val="00380EF1"/>
    <w:rsid w:val="0038103F"/>
    <w:rsid w:val="003814DB"/>
    <w:rsid w:val="00385FB7"/>
    <w:rsid w:val="00386A37"/>
    <w:rsid w:val="00386D91"/>
    <w:rsid w:val="003878F7"/>
    <w:rsid w:val="00390935"/>
    <w:rsid w:val="003911A4"/>
    <w:rsid w:val="00392A11"/>
    <w:rsid w:val="00392D4C"/>
    <w:rsid w:val="00393D4E"/>
    <w:rsid w:val="00394D33"/>
    <w:rsid w:val="00395F0A"/>
    <w:rsid w:val="003976C3"/>
    <w:rsid w:val="003A031B"/>
    <w:rsid w:val="003A29F1"/>
    <w:rsid w:val="003A7CA8"/>
    <w:rsid w:val="003B124F"/>
    <w:rsid w:val="003B4274"/>
    <w:rsid w:val="003B6C39"/>
    <w:rsid w:val="003C00B5"/>
    <w:rsid w:val="003C0E76"/>
    <w:rsid w:val="003C3E5A"/>
    <w:rsid w:val="003C7E6F"/>
    <w:rsid w:val="003D4B3F"/>
    <w:rsid w:val="003D5F2A"/>
    <w:rsid w:val="003D6623"/>
    <w:rsid w:val="003E60F7"/>
    <w:rsid w:val="003E65D7"/>
    <w:rsid w:val="003F3769"/>
    <w:rsid w:val="003F4CD3"/>
    <w:rsid w:val="003F51EA"/>
    <w:rsid w:val="00403798"/>
    <w:rsid w:val="004048CA"/>
    <w:rsid w:val="0040637F"/>
    <w:rsid w:val="00406C5E"/>
    <w:rsid w:val="0040743C"/>
    <w:rsid w:val="00407BCF"/>
    <w:rsid w:val="0041160C"/>
    <w:rsid w:val="0041175D"/>
    <w:rsid w:val="0041262B"/>
    <w:rsid w:val="004150D4"/>
    <w:rsid w:val="00415F64"/>
    <w:rsid w:val="00417284"/>
    <w:rsid w:val="00425CF6"/>
    <w:rsid w:val="00432241"/>
    <w:rsid w:val="004331A3"/>
    <w:rsid w:val="00434428"/>
    <w:rsid w:val="00435710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1A4A"/>
    <w:rsid w:val="0047247E"/>
    <w:rsid w:val="004748E1"/>
    <w:rsid w:val="00475930"/>
    <w:rsid w:val="00477407"/>
    <w:rsid w:val="00481037"/>
    <w:rsid w:val="0048184D"/>
    <w:rsid w:val="004848D8"/>
    <w:rsid w:val="00485E88"/>
    <w:rsid w:val="00486187"/>
    <w:rsid w:val="0049781C"/>
    <w:rsid w:val="004A0CF0"/>
    <w:rsid w:val="004A0DF3"/>
    <w:rsid w:val="004A5B23"/>
    <w:rsid w:val="004A6C29"/>
    <w:rsid w:val="004B2235"/>
    <w:rsid w:val="004B4CB8"/>
    <w:rsid w:val="004B6EE3"/>
    <w:rsid w:val="004C20D4"/>
    <w:rsid w:val="004C23C5"/>
    <w:rsid w:val="004C5A88"/>
    <w:rsid w:val="004C5CED"/>
    <w:rsid w:val="004C670E"/>
    <w:rsid w:val="004D06BD"/>
    <w:rsid w:val="004D1F01"/>
    <w:rsid w:val="004D3EF6"/>
    <w:rsid w:val="004D479A"/>
    <w:rsid w:val="004D681A"/>
    <w:rsid w:val="004D72B7"/>
    <w:rsid w:val="004E146B"/>
    <w:rsid w:val="004E19D1"/>
    <w:rsid w:val="004E433D"/>
    <w:rsid w:val="004F0668"/>
    <w:rsid w:val="004F355F"/>
    <w:rsid w:val="004F5C6D"/>
    <w:rsid w:val="004F67D3"/>
    <w:rsid w:val="004F73A2"/>
    <w:rsid w:val="004F7A14"/>
    <w:rsid w:val="00504061"/>
    <w:rsid w:val="0050515B"/>
    <w:rsid w:val="00507162"/>
    <w:rsid w:val="00507568"/>
    <w:rsid w:val="00510E9F"/>
    <w:rsid w:val="00514BD6"/>
    <w:rsid w:val="00517854"/>
    <w:rsid w:val="005205DF"/>
    <w:rsid w:val="00520752"/>
    <w:rsid w:val="00520A18"/>
    <w:rsid w:val="00525158"/>
    <w:rsid w:val="00533434"/>
    <w:rsid w:val="00533709"/>
    <w:rsid w:val="00535CD1"/>
    <w:rsid w:val="00536B8D"/>
    <w:rsid w:val="0054470E"/>
    <w:rsid w:val="00545CCF"/>
    <w:rsid w:val="00550E13"/>
    <w:rsid w:val="0055133E"/>
    <w:rsid w:val="00551A51"/>
    <w:rsid w:val="00553AAA"/>
    <w:rsid w:val="00554F61"/>
    <w:rsid w:val="0056002F"/>
    <w:rsid w:val="00563CCF"/>
    <w:rsid w:val="00565A80"/>
    <w:rsid w:val="00566DA7"/>
    <w:rsid w:val="005679E5"/>
    <w:rsid w:val="005728F6"/>
    <w:rsid w:val="005765CB"/>
    <w:rsid w:val="00580FAD"/>
    <w:rsid w:val="00586977"/>
    <w:rsid w:val="00591325"/>
    <w:rsid w:val="0059362C"/>
    <w:rsid w:val="00594103"/>
    <w:rsid w:val="00594267"/>
    <w:rsid w:val="00595535"/>
    <w:rsid w:val="00595985"/>
    <w:rsid w:val="00597006"/>
    <w:rsid w:val="005976A3"/>
    <w:rsid w:val="005B2668"/>
    <w:rsid w:val="005B4141"/>
    <w:rsid w:val="005B51AD"/>
    <w:rsid w:val="005B56C8"/>
    <w:rsid w:val="005B57DE"/>
    <w:rsid w:val="005B5AF7"/>
    <w:rsid w:val="005B5C2A"/>
    <w:rsid w:val="005B5C5F"/>
    <w:rsid w:val="005B7EC3"/>
    <w:rsid w:val="005C1344"/>
    <w:rsid w:val="005C23C6"/>
    <w:rsid w:val="005C2ABC"/>
    <w:rsid w:val="005C53BE"/>
    <w:rsid w:val="005D18EF"/>
    <w:rsid w:val="005E211D"/>
    <w:rsid w:val="005E2F8C"/>
    <w:rsid w:val="005E4543"/>
    <w:rsid w:val="005E57D7"/>
    <w:rsid w:val="005E6AB2"/>
    <w:rsid w:val="005E7073"/>
    <w:rsid w:val="005F26B2"/>
    <w:rsid w:val="005F33A1"/>
    <w:rsid w:val="005F7923"/>
    <w:rsid w:val="006011B9"/>
    <w:rsid w:val="0060216A"/>
    <w:rsid w:val="00603A73"/>
    <w:rsid w:val="00603F7B"/>
    <w:rsid w:val="00610B3D"/>
    <w:rsid w:val="00614377"/>
    <w:rsid w:val="00614B88"/>
    <w:rsid w:val="006255C8"/>
    <w:rsid w:val="00643F34"/>
    <w:rsid w:val="00645DE2"/>
    <w:rsid w:val="00646C47"/>
    <w:rsid w:val="006510EE"/>
    <w:rsid w:val="00652F0D"/>
    <w:rsid w:val="006538E2"/>
    <w:rsid w:val="0065593F"/>
    <w:rsid w:val="00655F5E"/>
    <w:rsid w:val="006568CE"/>
    <w:rsid w:val="0065695B"/>
    <w:rsid w:val="00660CDF"/>
    <w:rsid w:val="006611F9"/>
    <w:rsid w:val="00664BCB"/>
    <w:rsid w:val="006675D3"/>
    <w:rsid w:val="00673E31"/>
    <w:rsid w:val="006740BF"/>
    <w:rsid w:val="006747B6"/>
    <w:rsid w:val="00676DC7"/>
    <w:rsid w:val="006803F3"/>
    <w:rsid w:val="00687C7B"/>
    <w:rsid w:val="006919C9"/>
    <w:rsid w:val="00691D6D"/>
    <w:rsid w:val="00695D12"/>
    <w:rsid w:val="006972E9"/>
    <w:rsid w:val="006A049B"/>
    <w:rsid w:val="006A0FFA"/>
    <w:rsid w:val="006A2A01"/>
    <w:rsid w:val="006B4D0C"/>
    <w:rsid w:val="006B5723"/>
    <w:rsid w:val="006C1E49"/>
    <w:rsid w:val="006C43F7"/>
    <w:rsid w:val="006D4254"/>
    <w:rsid w:val="006E2C4F"/>
    <w:rsid w:val="006E2F17"/>
    <w:rsid w:val="006E709B"/>
    <w:rsid w:val="006E7B55"/>
    <w:rsid w:val="006F0842"/>
    <w:rsid w:val="006F0F08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08A"/>
    <w:rsid w:val="0071363C"/>
    <w:rsid w:val="00713A58"/>
    <w:rsid w:val="00715235"/>
    <w:rsid w:val="00716B52"/>
    <w:rsid w:val="00724A25"/>
    <w:rsid w:val="00725A0D"/>
    <w:rsid w:val="00726496"/>
    <w:rsid w:val="00726D72"/>
    <w:rsid w:val="007279A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4B8D"/>
    <w:rsid w:val="00755B1A"/>
    <w:rsid w:val="007565D7"/>
    <w:rsid w:val="00756E0A"/>
    <w:rsid w:val="0076025F"/>
    <w:rsid w:val="00760F42"/>
    <w:rsid w:val="0076369B"/>
    <w:rsid w:val="00763BF1"/>
    <w:rsid w:val="00772978"/>
    <w:rsid w:val="0077376A"/>
    <w:rsid w:val="00776469"/>
    <w:rsid w:val="007769A4"/>
    <w:rsid w:val="00776A5E"/>
    <w:rsid w:val="00786911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8017EC"/>
    <w:rsid w:val="0080382D"/>
    <w:rsid w:val="008110AC"/>
    <w:rsid w:val="008125D7"/>
    <w:rsid w:val="008140EF"/>
    <w:rsid w:val="00817AB2"/>
    <w:rsid w:val="00823133"/>
    <w:rsid w:val="00824444"/>
    <w:rsid w:val="00832F35"/>
    <w:rsid w:val="00833F0A"/>
    <w:rsid w:val="00835ED9"/>
    <w:rsid w:val="00840C23"/>
    <w:rsid w:val="00841321"/>
    <w:rsid w:val="00852B6E"/>
    <w:rsid w:val="00854EA4"/>
    <w:rsid w:val="0085618A"/>
    <w:rsid w:val="008573CA"/>
    <w:rsid w:val="00862B7C"/>
    <w:rsid w:val="00865547"/>
    <w:rsid w:val="00865DA2"/>
    <w:rsid w:val="008665A6"/>
    <w:rsid w:val="00870065"/>
    <w:rsid w:val="0087218B"/>
    <w:rsid w:val="0087493D"/>
    <w:rsid w:val="00875148"/>
    <w:rsid w:val="0087702B"/>
    <w:rsid w:val="00882C3E"/>
    <w:rsid w:val="00883CB7"/>
    <w:rsid w:val="008840A8"/>
    <w:rsid w:val="00886CF7"/>
    <w:rsid w:val="00890929"/>
    <w:rsid w:val="00891339"/>
    <w:rsid w:val="0089266A"/>
    <w:rsid w:val="0089306D"/>
    <w:rsid w:val="008941BE"/>
    <w:rsid w:val="0089772F"/>
    <w:rsid w:val="008A1117"/>
    <w:rsid w:val="008A12E3"/>
    <w:rsid w:val="008A4E15"/>
    <w:rsid w:val="008A696A"/>
    <w:rsid w:val="008B0E00"/>
    <w:rsid w:val="008B2953"/>
    <w:rsid w:val="008B3FE1"/>
    <w:rsid w:val="008B6165"/>
    <w:rsid w:val="008C5990"/>
    <w:rsid w:val="008C696C"/>
    <w:rsid w:val="008D111F"/>
    <w:rsid w:val="008D4DB5"/>
    <w:rsid w:val="008D53D2"/>
    <w:rsid w:val="008D5D89"/>
    <w:rsid w:val="008D7370"/>
    <w:rsid w:val="008E04FA"/>
    <w:rsid w:val="008E23BA"/>
    <w:rsid w:val="008E31C4"/>
    <w:rsid w:val="008E3F21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4CC8"/>
    <w:rsid w:val="00915B58"/>
    <w:rsid w:val="0092036A"/>
    <w:rsid w:val="009207B5"/>
    <w:rsid w:val="00927DE3"/>
    <w:rsid w:val="00931189"/>
    <w:rsid w:val="00933E88"/>
    <w:rsid w:val="00935C2B"/>
    <w:rsid w:val="00936174"/>
    <w:rsid w:val="00937001"/>
    <w:rsid w:val="0094354E"/>
    <w:rsid w:val="00954189"/>
    <w:rsid w:val="00957568"/>
    <w:rsid w:val="009575B0"/>
    <w:rsid w:val="00960881"/>
    <w:rsid w:val="00961437"/>
    <w:rsid w:val="009646D5"/>
    <w:rsid w:val="00964985"/>
    <w:rsid w:val="00965E63"/>
    <w:rsid w:val="00967685"/>
    <w:rsid w:val="00970784"/>
    <w:rsid w:val="00970806"/>
    <w:rsid w:val="00970F31"/>
    <w:rsid w:val="0097109D"/>
    <w:rsid w:val="00974529"/>
    <w:rsid w:val="00976443"/>
    <w:rsid w:val="00977667"/>
    <w:rsid w:val="00977A2B"/>
    <w:rsid w:val="00981E82"/>
    <w:rsid w:val="00982B22"/>
    <w:rsid w:val="009844E0"/>
    <w:rsid w:val="00985A93"/>
    <w:rsid w:val="00987E43"/>
    <w:rsid w:val="00990122"/>
    <w:rsid w:val="009903AE"/>
    <w:rsid w:val="00991CB1"/>
    <w:rsid w:val="0099463C"/>
    <w:rsid w:val="00994D77"/>
    <w:rsid w:val="009951B1"/>
    <w:rsid w:val="00996E98"/>
    <w:rsid w:val="009B02FE"/>
    <w:rsid w:val="009B2A3B"/>
    <w:rsid w:val="009C0CFF"/>
    <w:rsid w:val="009C2CEB"/>
    <w:rsid w:val="009C39C0"/>
    <w:rsid w:val="009C6F0D"/>
    <w:rsid w:val="009D0684"/>
    <w:rsid w:val="009D3C5C"/>
    <w:rsid w:val="009D6BA7"/>
    <w:rsid w:val="009D6BF5"/>
    <w:rsid w:val="009E4D52"/>
    <w:rsid w:val="009F2E14"/>
    <w:rsid w:val="009F5AA5"/>
    <w:rsid w:val="00A00118"/>
    <w:rsid w:val="00A035DD"/>
    <w:rsid w:val="00A05703"/>
    <w:rsid w:val="00A11C87"/>
    <w:rsid w:val="00A127FB"/>
    <w:rsid w:val="00A13EC5"/>
    <w:rsid w:val="00A144D7"/>
    <w:rsid w:val="00A14994"/>
    <w:rsid w:val="00A15036"/>
    <w:rsid w:val="00A16D04"/>
    <w:rsid w:val="00A178C1"/>
    <w:rsid w:val="00A203A1"/>
    <w:rsid w:val="00A20DCB"/>
    <w:rsid w:val="00A21164"/>
    <w:rsid w:val="00A21EA2"/>
    <w:rsid w:val="00A235E5"/>
    <w:rsid w:val="00A25C2E"/>
    <w:rsid w:val="00A25FE6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235E"/>
    <w:rsid w:val="00A7369D"/>
    <w:rsid w:val="00A75621"/>
    <w:rsid w:val="00A757B8"/>
    <w:rsid w:val="00A772C0"/>
    <w:rsid w:val="00A827E2"/>
    <w:rsid w:val="00A837DC"/>
    <w:rsid w:val="00A91F99"/>
    <w:rsid w:val="00A941BE"/>
    <w:rsid w:val="00A9451A"/>
    <w:rsid w:val="00A9506F"/>
    <w:rsid w:val="00AA23B7"/>
    <w:rsid w:val="00AA323C"/>
    <w:rsid w:val="00AA52F3"/>
    <w:rsid w:val="00AA6E1D"/>
    <w:rsid w:val="00AA6FCC"/>
    <w:rsid w:val="00AB4590"/>
    <w:rsid w:val="00AB606A"/>
    <w:rsid w:val="00AB67A7"/>
    <w:rsid w:val="00AB7DCE"/>
    <w:rsid w:val="00AC3425"/>
    <w:rsid w:val="00AC3DDC"/>
    <w:rsid w:val="00AD00E4"/>
    <w:rsid w:val="00AD13A0"/>
    <w:rsid w:val="00AD1CD7"/>
    <w:rsid w:val="00AD20B9"/>
    <w:rsid w:val="00AD450E"/>
    <w:rsid w:val="00AD527E"/>
    <w:rsid w:val="00AD59B6"/>
    <w:rsid w:val="00AD6983"/>
    <w:rsid w:val="00AE0A5B"/>
    <w:rsid w:val="00AE290D"/>
    <w:rsid w:val="00AE45E8"/>
    <w:rsid w:val="00AE6E19"/>
    <w:rsid w:val="00AF2A86"/>
    <w:rsid w:val="00AF4003"/>
    <w:rsid w:val="00AF50AD"/>
    <w:rsid w:val="00AF6532"/>
    <w:rsid w:val="00AF6E5E"/>
    <w:rsid w:val="00AF7F8F"/>
    <w:rsid w:val="00B027CB"/>
    <w:rsid w:val="00B02BE8"/>
    <w:rsid w:val="00B05FC8"/>
    <w:rsid w:val="00B10305"/>
    <w:rsid w:val="00B11C84"/>
    <w:rsid w:val="00B12EB4"/>
    <w:rsid w:val="00B13D59"/>
    <w:rsid w:val="00B16F99"/>
    <w:rsid w:val="00B171CD"/>
    <w:rsid w:val="00B232EC"/>
    <w:rsid w:val="00B26273"/>
    <w:rsid w:val="00B26CF8"/>
    <w:rsid w:val="00B2748F"/>
    <w:rsid w:val="00B275F6"/>
    <w:rsid w:val="00B279D1"/>
    <w:rsid w:val="00B342E9"/>
    <w:rsid w:val="00B34FA0"/>
    <w:rsid w:val="00B36A35"/>
    <w:rsid w:val="00B37C7D"/>
    <w:rsid w:val="00B40F50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67A60"/>
    <w:rsid w:val="00B67D72"/>
    <w:rsid w:val="00B70D72"/>
    <w:rsid w:val="00B71115"/>
    <w:rsid w:val="00B71670"/>
    <w:rsid w:val="00B718ED"/>
    <w:rsid w:val="00B749AE"/>
    <w:rsid w:val="00B84DBD"/>
    <w:rsid w:val="00B86F32"/>
    <w:rsid w:val="00B87E6C"/>
    <w:rsid w:val="00B90F2D"/>
    <w:rsid w:val="00B912E4"/>
    <w:rsid w:val="00B92540"/>
    <w:rsid w:val="00B96DBA"/>
    <w:rsid w:val="00B97270"/>
    <w:rsid w:val="00B97651"/>
    <w:rsid w:val="00B978C8"/>
    <w:rsid w:val="00BA5B15"/>
    <w:rsid w:val="00BA6648"/>
    <w:rsid w:val="00BA6C76"/>
    <w:rsid w:val="00BA6CC9"/>
    <w:rsid w:val="00BA6DDF"/>
    <w:rsid w:val="00BB189E"/>
    <w:rsid w:val="00BB2081"/>
    <w:rsid w:val="00BB2BB7"/>
    <w:rsid w:val="00BB4FC7"/>
    <w:rsid w:val="00BB74D3"/>
    <w:rsid w:val="00BC0024"/>
    <w:rsid w:val="00BC380F"/>
    <w:rsid w:val="00BC46F8"/>
    <w:rsid w:val="00BD06A1"/>
    <w:rsid w:val="00BD11A1"/>
    <w:rsid w:val="00BD16C4"/>
    <w:rsid w:val="00BD1DF1"/>
    <w:rsid w:val="00BD4414"/>
    <w:rsid w:val="00BD6888"/>
    <w:rsid w:val="00BE09CD"/>
    <w:rsid w:val="00BE0BC6"/>
    <w:rsid w:val="00BE1773"/>
    <w:rsid w:val="00BE1A1C"/>
    <w:rsid w:val="00BE1CD2"/>
    <w:rsid w:val="00BE35F2"/>
    <w:rsid w:val="00BE7781"/>
    <w:rsid w:val="00BF0AAB"/>
    <w:rsid w:val="00BF216B"/>
    <w:rsid w:val="00BF243E"/>
    <w:rsid w:val="00BF5373"/>
    <w:rsid w:val="00C005B1"/>
    <w:rsid w:val="00C00B8A"/>
    <w:rsid w:val="00C0154E"/>
    <w:rsid w:val="00C02839"/>
    <w:rsid w:val="00C038D1"/>
    <w:rsid w:val="00C06858"/>
    <w:rsid w:val="00C06BDE"/>
    <w:rsid w:val="00C10047"/>
    <w:rsid w:val="00C2464B"/>
    <w:rsid w:val="00C25AFA"/>
    <w:rsid w:val="00C30277"/>
    <w:rsid w:val="00C31143"/>
    <w:rsid w:val="00C3375E"/>
    <w:rsid w:val="00C35528"/>
    <w:rsid w:val="00C3621F"/>
    <w:rsid w:val="00C368F2"/>
    <w:rsid w:val="00C36FB2"/>
    <w:rsid w:val="00C449A0"/>
    <w:rsid w:val="00C468C7"/>
    <w:rsid w:val="00C46DE8"/>
    <w:rsid w:val="00C4727B"/>
    <w:rsid w:val="00C475C9"/>
    <w:rsid w:val="00C47D5A"/>
    <w:rsid w:val="00C55F51"/>
    <w:rsid w:val="00C57994"/>
    <w:rsid w:val="00C57C2E"/>
    <w:rsid w:val="00C60F0C"/>
    <w:rsid w:val="00C615D7"/>
    <w:rsid w:val="00C62494"/>
    <w:rsid w:val="00C631FD"/>
    <w:rsid w:val="00C65E4E"/>
    <w:rsid w:val="00C6618A"/>
    <w:rsid w:val="00C75E39"/>
    <w:rsid w:val="00C8363C"/>
    <w:rsid w:val="00C83B93"/>
    <w:rsid w:val="00C86DCE"/>
    <w:rsid w:val="00C9056D"/>
    <w:rsid w:val="00C93B4D"/>
    <w:rsid w:val="00C94620"/>
    <w:rsid w:val="00CA0153"/>
    <w:rsid w:val="00CA1659"/>
    <w:rsid w:val="00CA3EC1"/>
    <w:rsid w:val="00CA4A3D"/>
    <w:rsid w:val="00CA5310"/>
    <w:rsid w:val="00CA7809"/>
    <w:rsid w:val="00CB00EA"/>
    <w:rsid w:val="00CB1B89"/>
    <w:rsid w:val="00CB7054"/>
    <w:rsid w:val="00CB7DB2"/>
    <w:rsid w:val="00CC0A3F"/>
    <w:rsid w:val="00CC186B"/>
    <w:rsid w:val="00CC356D"/>
    <w:rsid w:val="00CC628B"/>
    <w:rsid w:val="00CE3483"/>
    <w:rsid w:val="00CE4AD9"/>
    <w:rsid w:val="00CF028A"/>
    <w:rsid w:val="00CF2AC9"/>
    <w:rsid w:val="00CF360A"/>
    <w:rsid w:val="00D013E8"/>
    <w:rsid w:val="00D1287F"/>
    <w:rsid w:val="00D131F2"/>
    <w:rsid w:val="00D1455B"/>
    <w:rsid w:val="00D15072"/>
    <w:rsid w:val="00D1558F"/>
    <w:rsid w:val="00D16DDA"/>
    <w:rsid w:val="00D20231"/>
    <w:rsid w:val="00D23F23"/>
    <w:rsid w:val="00D246C3"/>
    <w:rsid w:val="00D253D6"/>
    <w:rsid w:val="00D266FA"/>
    <w:rsid w:val="00D31268"/>
    <w:rsid w:val="00D32F74"/>
    <w:rsid w:val="00D33DD9"/>
    <w:rsid w:val="00D340EF"/>
    <w:rsid w:val="00D357CD"/>
    <w:rsid w:val="00D401AD"/>
    <w:rsid w:val="00D40FF6"/>
    <w:rsid w:val="00D43507"/>
    <w:rsid w:val="00D453FF"/>
    <w:rsid w:val="00D45EB1"/>
    <w:rsid w:val="00D47492"/>
    <w:rsid w:val="00D501A0"/>
    <w:rsid w:val="00D50453"/>
    <w:rsid w:val="00D515AB"/>
    <w:rsid w:val="00D51B34"/>
    <w:rsid w:val="00D5512B"/>
    <w:rsid w:val="00D55564"/>
    <w:rsid w:val="00D60C2B"/>
    <w:rsid w:val="00D64577"/>
    <w:rsid w:val="00D64742"/>
    <w:rsid w:val="00D64CAE"/>
    <w:rsid w:val="00D67D31"/>
    <w:rsid w:val="00D729CF"/>
    <w:rsid w:val="00D745E9"/>
    <w:rsid w:val="00D74DFC"/>
    <w:rsid w:val="00D7574A"/>
    <w:rsid w:val="00D82DF3"/>
    <w:rsid w:val="00D83796"/>
    <w:rsid w:val="00D86DCA"/>
    <w:rsid w:val="00D874A6"/>
    <w:rsid w:val="00D90C24"/>
    <w:rsid w:val="00D94953"/>
    <w:rsid w:val="00D94B55"/>
    <w:rsid w:val="00D95D79"/>
    <w:rsid w:val="00D9721C"/>
    <w:rsid w:val="00DA0FB6"/>
    <w:rsid w:val="00DA2429"/>
    <w:rsid w:val="00DA4CC3"/>
    <w:rsid w:val="00DA6877"/>
    <w:rsid w:val="00DA73D1"/>
    <w:rsid w:val="00DB5966"/>
    <w:rsid w:val="00DB5999"/>
    <w:rsid w:val="00DC14D4"/>
    <w:rsid w:val="00DC340A"/>
    <w:rsid w:val="00DC5667"/>
    <w:rsid w:val="00DD7C0F"/>
    <w:rsid w:val="00DE31D7"/>
    <w:rsid w:val="00DE7021"/>
    <w:rsid w:val="00DE7252"/>
    <w:rsid w:val="00DF092E"/>
    <w:rsid w:val="00DF18F8"/>
    <w:rsid w:val="00DF4D9A"/>
    <w:rsid w:val="00DF57AA"/>
    <w:rsid w:val="00DF610D"/>
    <w:rsid w:val="00E003A6"/>
    <w:rsid w:val="00E00549"/>
    <w:rsid w:val="00E0054C"/>
    <w:rsid w:val="00E006B2"/>
    <w:rsid w:val="00E0408D"/>
    <w:rsid w:val="00E0472D"/>
    <w:rsid w:val="00E060E1"/>
    <w:rsid w:val="00E123C6"/>
    <w:rsid w:val="00E12569"/>
    <w:rsid w:val="00E174D1"/>
    <w:rsid w:val="00E1791F"/>
    <w:rsid w:val="00E20E85"/>
    <w:rsid w:val="00E2543B"/>
    <w:rsid w:val="00E2592F"/>
    <w:rsid w:val="00E26C87"/>
    <w:rsid w:val="00E2761D"/>
    <w:rsid w:val="00E2768B"/>
    <w:rsid w:val="00E3022E"/>
    <w:rsid w:val="00E31147"/>
    <w:rsid w:val="00E31B86"/>
    <w:rsid w:val="00E3378F"/>
    <w:rsid w:val="00E34CC4"/>
    <w:rsid w:val="00E36D54"/>
    <w:rsid w:val="00E3712E"/>
    <w:rsid w:val="00E3767E"/>
    <w:rsid w:val="00E41F2B"/>
    <w:rsid w:val="00E44088"/>
    <w:rsid w:val="00E51217"/>
    <w:rsid w:val="00E577A7"/>
    <w:rsid w:val="00E62254"/>
    <w:rsid w:val="00E635A2"/>
    <w:rsid w:val="00E751F2"/>
    <w:rsid w:val="00E825E0"/>
    <w:rsid w:val="00E829D5"/>
    <w:rsid w:val="00E857C3"/>
    <w:rsid w:val="00E86BF7"/>
    <w:rsid w:val="00E87A12"/>
    <w:rsid w:val="00E9191F"/>
    <w:rsid w:val="00E9363A"/>
    <w:rsid w:val="00E9572F"/>
    <w:rsid w:val="00E95E60"/>
    <w:rsid w:val="00E96B53"/>
    <w:rsid w:val="00E9713B"/>
    <w:rsid w:val="00EA21F6"/>
    <w:rsid w:val="00EA3AAD"/>
    <w:rsid w:val="00EA538F"/>
    <w:rsid w:val="00EA7C1C"/>
    <w:rsid w:val="00EB1B9F"/>
    <w:rsid w:val="00EB2506"/>
    <w:rsid w:val="00EC0A20"/>
    <w:rsid w:val="00EC68E3"/>
    <w:rsid w:val="00EC6D24"/>
    <w:rsid w:val="00ED11E7"/>
    <w:rsid w:val="00ED1B21"/>
    <w:rsid w:val="00ED439D"/>
    <w:rsid w:val="00ED5B4E"/>
    <w:rsid w:val="00EE0BEF"/>
    <w:rsid w:val="00EE251C"/>
    <w:rsid w:val="00EE76B3"/>
    <w:rsid w:val="00EF10A0"/>
    <w:rsid w:val="00EF2734"/>
    <w:rsid w:val="00EF2883"/>
    <w:rsid w:val="00EF4284"/>
    <w:rsid w:val="00EF4F69"/>
    <w:rsid w:val="00F00402"/>
    <w:rsid w:val="00F01FE6"/>
    <w:rsid w:val="00F025FE"/>
    <w:rsid w:val="00F05F5A"/>
    <w:rsid w:val="00F06D28"/>
    <w:rsid w:val="00F06E32"/>
    <w:rsid w:val="00F110A0"/>
    <w:rsid w:val="00F115A0"/>
    <w:rsid w:val="00F1361E"/>
    <w:rsid w:val="00F13795"/>
    <w:rsid w:val="00F1710F"/>
    <w:rsid w:val="00F17E54"/>
    <w:rsid w:val="00F23B68"/>
    <w:rsid w:val="00F255DF"/>
    <w:rsid w:val="00F25CB5"/>
    <w:rsid w:val="00F27E38"/>
    <w:rsid w:val="00F33967"/>
    <w:rsid w:val="00F34366"/>
    <w:rsid w:val="00F379EA"/>
    <w:rsid w:val="00F41E73"/>
    <w:rsid w:val="00F44663"/>
    <w:rsid w:val="00F56109"/>
    <w:rsid w:val="00F56B86"/>
    <w:rsid w:val="00F57135"/>
    <w:rsid w:val="00F5724C"/>
    <w:rsid w:val="00F574A1"/>
    <w:rsid w:val="00F6199E"/>
    <w:rsid w:val="00F6479F"/>
    <w:rsid w:val="00F65E7A"/>
    <w:rsid w:val="00F6638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164"/>
    <w:rsid w:val="00FA0719"/>
    <w:rsid w:val="00FA1775"/>
    <w:rsid w:val="00FA196F"/>
    <w:rsid w:val="00FA4BFA"/>
    <w:rsid w:val="00FA6CD5"/>
    <w:rsid w:val="00FA6D41"/>
    <w:rsid w:val="00FA7B23"/>
    <w:rsid w:val="00FB1499"/>
    <w:rsid w:val="00FB28B8"/>
    <w:rsid w:val="00FB47D1"/>
    <w:rsid w:val="00FB6741"/>
    <w:rsid w:val="00FC09DF"/>
    <w:rsid w:val="00FC21FC"/>
    <w:rsid w:val="00FC2355"/>
    <w:rsid w:val="00FC2C72"/>
    <w:rsid w:val="00FC4115"/>
    <w:rsid w:val="00FC47B9"/>
    <w:rsid w:val="00FC4FC7"/>
    <w:rsid w:val="00FC5D77"/>
    <w:rsid w:val="00FC747C"/>
    <w:rsid w:val="00FC748C"/>
    <w:rsid w:val="00FD0CD1"/>
    <w:rsid w:val="00FD1B9A"/>
    <w:rsid w:val="00FD2AC7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95468-9329-4F3A-BE1F-B71D35A2A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4102</TotalTime>
  <Pages>14</Pages>
  <Words>3890</Words>
  <Characters>21006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24847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56</cp:revision>
  <cp:lastPrinted>2009-11-19T20:24:00Z</cp:lastPrinted>
  <dcterms:created xsi:type="dcterms:W3CDTF">2012-04-23T22:36:00Z</dcterms:created>
  <dcterms:modified xsi:type="dcterms:W3CDTF">2012-07-14T19:57:00Z</dcterms:modified>
</cp:coreProperties>
</file>