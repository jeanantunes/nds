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839" w:rsidRPr="00875148" w:rsidRDefault="00A76839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A76839" w:rsidRPr="00875148" w:rsidRDefault="00A76839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A76839" w:rsidRPr="00875148" w:rsidRDefault="00A76839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5D0861" w:rsidRPr="005D0861">
        <w:rPr>
          <w:rFonts w:ascii="Arial Narrow" w:hAnsi="Arial Narrow"/>
          <w:b/>
          <w:sz w:val="36"/>
        </w:rPr>
        <w:t xml:space="preserve"> [Ajuste] </w:t>
      </w:r>
      <w:r>
        <w:rPr>
          <w:rFonts w:ascii="Arial Narrow" w:hAnsi="Arial Narrow"/>
          <w:b/>
          <w:sz w:val="36"/>
          <w:szCs w:val="36"/>
        </w:rPr>
        <w:t>EMS 0</w:t>
      </w:r>
      <w:r w:rsidR="001B76ED">
        <w:rPr>
          <w:rFonts w:ascii="Arial Narrow" w:hAnsi="Arial Narrow"/>
          <w:b/>
          <w:sz w:val="36"/>
          <w:szCs w:val="36"/>
        </w:rPr>
        <w:t>188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1B76ED">
        <w:rPr>
          <w:rFonts w:ascii="Arial Narrow" w:hAnsi="Arial Narrow"/>
          <w:b/>
          <w:sz w:val="36"/>
          <w:szCs w:val="36"/>
        </w:rPr>
        <w:t>Parâmetros do Distribuidor</w:t>
      </w:r>
      <w:r w:rsidRPr="00875148">
        <w:rPr>
          <w:rFonts w:ascii="Arial Narrow" w:hAnsi="Arial Narrow"/>
          <w:b/>
          <w:sz w:val="40"/>
        </w:rPr>
        <w:t>&gt;</w:t>
      </w: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A76839" w:rsidRPr="00875148" w:rsidRDefault="00A76839">
      <w:pPr>
        <w:jc w:val="center"/>
        <w:rPr>
          <w:rFonts w:ascii="Arial Narrow" w:hAnsi="Arial Narrow"/>
          <w:b/>
          <w:sz w:val="48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5D0861" w:rsidRDefault="005D0861">
      <w:pPr>
        <w:pStyle w:val="Cabealho"/>
        <w:rPr>
          <w:rFonts w:ascii="Arial Narrow" w:hAnsi="Arial Narrow"/>
        </w:rPr>
      </w:pPr>
    </w:p>
    <w:p w:rsidR="005D0861" w:rsidRDefault="005D0861">
      <w:pPr>
        <w:pStyle w:val="Cabealho"/>
        <w:rPr>
          <w:rFonts w:ascii="Arial Narrow" w:hAnsi="Arial Narrow"/>
        </w:rPr>
      </w:pPr>
    </w:p>
    <w:p w:rsidR="005D0861" w:rsidRDefault="005D0861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rPr>
          <w:rFonts w:ascii="Arial Narrow" w:hAnsi="Arial Narrow"/>
        </w:rPr>
      </w:pPr>
    </w:p>
    <w:p w:rsidR="00A76839" w:rsidRPr="00875148" w:rsidRDefault="00A76839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A76839" w:rsidRPr="00875148" w:rsidTr="003D4B3F">
        <w:tc>
          <w:tcPr>
            <w:tcW w:w="1134" w:type="dxa"/>
          </w:tcPr>
          <w:p w:rsidR="00A76839" w:rsidRPr="00875148" w:rsidRDefault="00A76839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A76839" w:rsidRPr="00875148" w:rsidRDefault="00A76839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A76839" w:rsidRPr="00875148" w:rsidRDefault="00A7683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A76839" w:rsidRPr="00875148" w:rsidRDefault="00A7683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</w:t>
            </w:r>
            <w:r w:rsidR="00CA351D">
              <w:rPr>
                <w:rFonts w:ascii="Arial Narrow" w:hAnsi="Arial Narrow"/>
                <w:b/>
                <w:sz w:val="24"/>
                <w:lang w:val="pt-BR"/>
              </w:rPr>
              <w:t xml:space="preserve"> </w:t>
            </w:r>
            <w:r w:rsidRPr="00875148">
              <w:rPr>
                <w:rFonts w:ascii="Arial Narrow" w:hAnsi="Arial Narrow"/>
                <w:b/>
                <w:sz w:val="24"/>
                <w:lang w:val="pt-BR"/>
              </w:rPr>
              <w:t>(</w:t>
            </w: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) da Revisão</w:t>
            </w:r>
          </w:p>
        </w:tc>
        <w:tc>
          <w:tcPr>
            <w:tcW w:w="1418" w:type="dxa"/>
          </w:tcPr>
          <w:p w:rsidR="00A76839" w:rsidRPr="00875148" w:rsidRDefault="00A7683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A76839" w:rsidRPr="00875148" w:rsidTr="003D4B3F">
        <w:tc>
          <w:tcPr>
            <w:tcW w:w="1134" w:type="dxa"/>
          </w:tcPr>
          <w:p w:rsidR="00A76839" w:rsidRPr="00875148" w:rsidRDefault="00A76839" w:rsidP="001B76ED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</w:t>
            </w:r>
            <w:r w:rsidR="001B76ED">
              <w:rPr>
                <w:rFonts w:ascii="Arial Narrow" w:hAnsi="Arial Narrow"/>
                <w:color w:val="0000FF"/>
                <w:lang w:val="es-ES_tradnl"/>
              </w:rPr>
              <w:t>0/04</w:t>
            </w:r>
            <w:r>
              <w:rPr>
                <w:rFonts w:ascii="Arial Narrow" w:hAnsi="Arial Narrow"/>
                <w:color w:val="0000FF"/>
                <w:lang w:val="es-ES_tradnl"/>
              </w:rPr>
              <w:t>/201</w:t>
            </w:r>
            <w:r w:rsidR="001B76ED">
              <w:rPr>
                <w:rFonts w:ascii="Arial Narrow" w:hAnsi="Arial Narrow"/>
                <w:color w:val="0000FF"/>
                <w:lang w:val="es-ES_tradnl"/>
              </w:rPr>
              <w:t>2</w:t>
            </w:r>
          </w:p>
        </w:tc>
        <w:tc>
          <w:tcPr>
            <w:tcW w:w="1134" w:type="dxa"/>
          </w:tcPr>
          <w:p w:rsidR="00A76839" w:rsidRPr="00875148" w:rsidRDefault="00A76839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A76839" w:rsidRPr="00875148" w:rsidRDefault="00A7683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A76839" w:rsidRPr="00875148" w:rsidRDefault="001B76E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A76839" w:rsidRPr="00875148" w:rsidRDefault="00A76839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A76839" w:rsidRDefault="00A76839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A76839" w:rsidRPr="00875148" w:rsidRDefault="00A76839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A76839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A76839" w:rsidRPr="00875148" w:rsidRDefault="00A76839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A76839" w:rsidRPr="00875148" w:rsidRDefault="00A7683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 w:rsidR="005D0861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A76839" w:rsidRPr="00875148">
        <w:trPr>
          <w:cantSplit/>
          <w:trHeight w:val="235"/>
        </w:trPr>
        <w:tc>
          <w:tcPr>
            <w:tcW w:w="4889" w:type="dxa"/>
            <w:vMerge/>
          </w:tcPr>
          <w:p w:rsidR="00A76839" w:rsidRPr="00875148" w:rsidRDefault="00A76839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A76839" w:rsidRPr="00875148" w:rsidRDefault="00A76839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A76839" w:rsidRPr="00875148">
        <w:tc>
          <w:tcPr>
            <w:tcW w:w="4889" w:type="dxa"/>
          </w:tcPr>
          <w:p w:rsidR="00A76839" w:rsidRPr="00875148" w:rsidRDefault="00A76839" w:rsidP="0089717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 w:rsidR="00897174">
              <w:rPr>
                <w:rFonts w:ascii="Arial Narrow" w:hAnsi="Arial Narrow"/>
                <w:color w:val="0000FF"/>
              </w:rPr>
              <w:t>Magali Coelho</w:t>
            </w:r>
          </w:p>
        </w:tc>
        <w:tc>
          <w:tcPr>
            <w:tcW w:w="4889" w:type="dxa"/>
          </w:tcPr>
          <w:p w:rsidR="00A76839" w:rsidRPr="00095F57" w:rsidRDefault="00A76839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095F57">
              <w:rPr>
                <w:rFonts w:ascii="Arial Narrow" w:hAnsi="Arial Narrow"/>
                <w:b/>
              </w:rPr>
              <w:t>Área:</w:t>
            </w:r>
            <w:r w:rsidRPr="00095F57">
              <w:rPr>
                <w:rFonts w:ascii="Arial Narrow" w:hAnsi="Arial Narrow"/>
              </w:rPr>
              <w:t xml:space="preserve"> Treelog</w:t>
            </w:r>
          </w:p>
        </w:tc>
      </w:tr>
    </w:tbl>
    <w:p w:rsidR="00A76839" w:rsidRPr="00875148" w:rsidRDefault="00A76839">
      <w:pPr>
        <w:rPr>
          <w:rFonts w:ascii="Arial Narrow" w:hAnsi="Arial Narrow"/>
        </w:rPr>
      </w:pPr>
    </w:p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A76839" w:rsidRPr="00875148" w:rsidRDefault="00A76839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A76839" w:rsidRPr="00875148">
        <w:tc>
          <w:tcPr>
            <w:tcW w:w="9779" w:type="dxa"/>
          </w:tcPr>
          <w:p w:rsidR="00A76839" w:rsidRPr="00095F57" w:rsidRDefault="00A76839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095F57">
              <w:rPr>
                <w:rFonts w:ascii="Arial Narrow" w:hAnsi="Arial Narrow"/>
                <w:i w:val="0"/>
                <w:sz w:val="20"/>
              </w:rPr>
              <w:t>Descrição e Objetivo da Manutenção:</w:t>
            </w:r>
          </w:p>
          <w:p w:rsidR="00A76839" w:rsidRPr="00D90C24" w:rsidRDefault="00A76839" w:rsidP="00727998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Tela destinada </w:t>
            </w:r>
            <w:r w:rsidR="00727998">
              <w:rPr>
                <w:rFonts w:ascii="Calibri" w:hAnsi="Calibri"/>
                <w:sz w:val="22"/>
                <w:szCs w:val="22"/>
              </w:rPr>
              <w:t>para</w:t>
            </w:r>
            <w:r>
              <w:rPr>
                <w:rFonts w:ascii="Calibri" w:hAnsi="Calibri"/>
                <w:sz w:val="22"/>
                <w:szCs w:val="22"/>
              </w:rPr>
              <w:t xml:space="preserve"> parametriza</w:t>
            </w:r>
            <w:r w:rsidR="001B76ED">
              <w:rPr>
                <w:rFonts w:ascii="Calibri" w:hAnsi="Calibri"/>
                <w:sz w:val="22"/>
                <w:szCs w:val="22"/>
              </w:rPr>
              <w:t>ções do distribuidor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A76839" w:rsidRPr="00875148">
        <w:tc>
          <w:tcPr>
            <w:tcW w:w="9779" w:type="dxa"/>
          </w:tcPr>
          <w:p w:rsidR="00A76839" w:rsidRPr="00875148" w:rsidRDefault="00A76839" w:rsidP="003A29F1">
            <w:pPr>
              <w:rPr>
                <w:rFonts w:ascii="Arial Narrow" w:hAnsi="Arial Narrow"/>
              </w:rPr>
            </w:pPr>
          </w:p>
        </w:tc>
      </w:tr>
    </w:tbl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A76839" w:rsidRPr="00875148" w:rsidRDefault="00A76839">
      <w:pPr>
        <w:rPr>
          <w:rFonts w:ascii="Arial Narrow" w:hAnsi="Arial Narrow"/>
        </w:rPr>
      </w:pPr>
    </w:p>
    <w:p w:rsidR="00A76839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A76839" w:rsidRDefault="00A76839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Nest</w:t>
      </w:r>
      <w:r w:rsidR="001B76ED">
        <w:rPr>
          <w:rFonts w:ascii="Arial Narrow" w:hAnsi="Arial Narrow" w:cs="Arial"/>
          <w:color w:val="002060"/>
          <w:sz w:val="22"/>
          <w:szCs w:val="22"/>
        </w:rPr>
        <w:t>a tela deverão ser parametrizadas todas as variáveis necessárias para a operação do sistema no distribuidor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A76839" w:rsidRDefault="00FC0321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As variáveis que forem parametrizadas e que </w:t>
      </w:r>
      <w:r w:rsidR="000C3C66">
        <w:rPr>
          <w:rFonts w:ascii="Arial Narrow" w:hAnsi="Arial Narrow" w:cs="Arial"/>
          <w:color w:val="002060"/>
          <w:sz w:val="22"/>
          <w:szCs w:val="22"/>
        </w:rPr>
        <w:t>têm</w:t>
      </w:r>
      <w:r>
        <w:rPr>
          <w:rFonts w:ascii="Arial Narrow" w:hAnsi="Arial Narrow" w:cs="Arial"/>
          <w:color w:val="002060"/>
          <w:sz w:val="22"/>
          <w:szCs w:val="22"/>
        </w:rPr>
        <w:t xml:space="preserve"> período terão a gestão de tempo contabilizada pela funcionalidade Fechar Dia</w:t>
      </w:r>
      <w:r w:rsidR="000C3C66">
        <w:rPr>
          <w:rFonts w:ascii="Arial Narrow" w:hAnsi="Arial Narrow" w:cs="Arial"/>
          <w:color w:val="002060"/>
          <w:sz w:val="22"/>
          <w:szCs w:val="22"/>
        </w:rPr>
        <w:t xml:space="preserve"> e follow-up de pendências</w:t>
      </w:r>
      <w:r w:rsidR="00A76839">
        <w:rPr>
          <w:rFonts w:ascii="Arial Narrow" w:hAnsi="Arial Narrow" w:cs="Arial"/>
          <w:color w:val="002060"/>
          <w:sz w:val="22"/>
          <w:szCs w:val="22"/>
        </w:rPr>
        <w:t>.</w:t>
      </w:r>
    </w:p>
    <w:p w:rsidR="00D6051F" w:rsidRDefault="000301F3" w:rsidP="000C3C66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Caso não haja parâmetros espec</w:t>
      </w:r>
      <w:r w:rsidR="000C3C66">
        <w:rPr>
          <w:rFonts w:ascii="Arial Narrow" w:hAnsi="Arial Narrow" w:cs="Arial"/>
          <w:color w:val="002060"/>
          <w:sz w:val="22"/>
          <w:szCs w:val="22"/>
        </w:rPr>
        <w:t>íficos na Cota, estes os parâmetros do distribuidor</w:t>
      </w:r>
      <w:r>
        <w:rPr>
          <w:rFonts w:ascii="Arial Narrow" w:hAnsi="Arial Narrow" w:cs="Arial"/>
          <w:color w:val="002060"/>
          <w:sz w:val="22"/>
          <w:szCs w:val="22"/>
        </w:rPr>
        <w:t xml:space="preserve"> serão considerados “de</w:t>
      </w:r>
      <w:r w:rsidR="000C3C66">
        <w:rPr>
          <w:rFonts w:ascii="Arial Narrow" w:hAnsi="Arial Narrow" w:cs="Arial"/>
          <w:color w:val="002060"/>
          <w:sz w:val="22"/>
          <w:szCs w:val="22"/>
        </w:rPr>
        <w:t>fault” para operação do sistema.</w:t>
      </w:r>
    </w:p>
    <w:p w:rsidR="00A76839" w:rsidRDefault="00A76839" w:rsidP="00CB7DB2">
      <w:pPr>
        <w:rPr>
          <w:rFonts w:ascii="Arial Narrow" w:hAnsi="Arial Narrow" w:cs="Arial"/>
          <w:color w:val="002060"/>
          <w:sz w:val="22"/>
          <w:szCs w:val="22"/>
        </w:rPr>
      </w:pPr>
    </w:p>
    <w:p w:rsidR="0044107A" w:rsidRDefault="0044107A" w:rsidP="00CB7DB2">
      <w:pPr>
        <w:rPr>
          <w:rFonts w:ascii="Arial Narrow" w:hAnsi="Arial Narrow" w:cs="Arial"/>
          <w:color w:val="002060"/>
          <w:sz w:val="22"/>
          <w:szCs w:val="22"/>
        </w:rPr>
      </w:pPr>
      <w:r w:rsidRPr="0044107A">
        <w:rPr>
          <w:rFonts w:ascii="Arial Narrow" w:hAnsi="Arial Narrow" w:cs="Arial"/>
          <w:color w:val="002060"/>
          <w:sz w:val="22"/>
          <w:szCs w:val="22"/>
          <w:highlight w:val="yellow"/>
        </w:rPr>
        <w:t>A informação de quais dias o Distribuidor recolhe, independente do Fornecedor, servirá de base para os Parâmetros de Cobrança possibilitar a concentraç</w:t>
      </w:r>
      <w:r>
        <w:rPr>
          <w:rFonts w:ascii="Arial Narrow" w:hAnsi="Arial Narrow" w:cs="Arial"/>
          <w:color w:val="002060"/>
          <w:sz w:val="22"/>
          <w:szCs w:val="22"/>
          <w:highlight w:val="yellow"/>
        </w:rPr>
        <w:t>ão de pagamento apenas no</w:t>
      </w:r>
      <w:r w:rsidRPr="0044107A">
        <w:rPr>
          <w:rFonts w:ascii="Arial Narrow" w:hAnsi="Arial Narrow" w:cs="Arial"/>
          <w:color w:val="002060"/>
          <w:sz w:val="22"/>
          <w:szCs w:val="22"/>
          <w:highlight w:val="yellow"/>
        </w:rPr>
        <w:t>s dias que tiverem recolhimento.</w:t>
      </w:r>
    </w:p>
    <w:p w:rsidR="0044107A" w:rsidRDefault="00BF77AA" w:rsidP="00CB7DB2">
      <w:pPr>
        <w:rPr>
          <w:rFonts w:ascii="Arial Narrow" w:hAnsi="Arial Narrow" w:cs="Arial"/>
          <w:color w:val="002060"/>
          <w:sz w:val="22"/>
          <w:szCs w:val="22"/>
        </w:rPr>
      </w:pPr>
      <w:r w:rsidRPr="00BF77AA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Para operação diferenciada deve considerar a parametrização de grupos por tipos de cota ou municípios, onde ocorrerá recolhimento para praça atendida cujo conceito está descrito na funcionalidade matriz de recolhimento, </w:t>
      </w:r>
      <w:proofErr w:type="spellStart"/>
      <w:r w:rsidRPr="00BF77AA">
        <w:rPr>
          <w:rFonts w:ascii="Arial Narrow" w:hAnsi="Arial Narrow" w:cs="Arial"/>
          <w:color w:val="002060"/>
          <w:sz w:val="22"/>
          <w:szCs w:val="22"/>
          <w:highlight w:val="yellow"/>
        </w:rPr>
        <w:t>ems</w:t>
      </w:r>
      <w:proofErr w:type="spellEnd"/>
      <w:r w:rsidRPr="00BF77AA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089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BF77AA" w:rsidRDefault="00BF77AA" w:rsidP="00CB7DB2">
      <w:pPr>
        <w:rPr>
          <w:rFonts w:ascii="Arial Narrow" w:hAnsi="Arial Narrow" w:cs="Arial"/>
          <w:color w:val="002060"/>
          <w:sz w:val="22"/>
          <w:szCs w:val="22"/>
        </w:rPr>
      </w:pPr>
    </w:p>
    <w:p w:rsidR="000419EB" w:rsidRDefault="000408BA" w:rsidP="00CB7DB2">
      <w:pPr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Para operação diferenciada, mesmo após definir um grupo com </w:t>
      </w:r>
      <w:r w:rsidR="000419EB" w:rsidRPr="00284074">
        <w:rPr>
          <w:rFonts w:ascii="Arial Narrow" w:hAnsi="Arial Narrow" w:cs="Arial"/>
          <w:color w:val="002060"/>
          <w:sz w:val="22"/>
          <w:szCs w:val="22"/>
          <w:highlight w:val="yellow"/>
        </w:rPr>
        <w:t>a lista de cotas, o sistema deve verificar se no cadastro de Cota PDV houve mudança d</w:t>
      </w:r>
      <w:r w:rsidR="00DF5D6B" w:rsidRPr="00284074">
        <w:rPr>
          <w:rFonts w:ascii="Arial Narrow" w:hAnsi="Arial Narrow" w:cs="Arial"/>
          <w:color w:val="002060"/>
          <w:sz w:val="22"/>
          <w:szCs w:val="22"/>
          <w:highlight w:val="yellow"/>
        </w:rPr>
        <w:t>o</w:t>
      </w:r>
      <w:r w:rsidR="000419EB" w:rsidRPr="00284074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tipo</w:t>
      </w:r>
      <w:r w:rsidR="00DF5D6B" w:rsidRPr="00284074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de cota (</w:t>
      </w:r>
      <w:r w:rsidR="00284074" w:rsidRPr="00284074">
        <w:rPr>
          <w:rFonts w:ascii="Arial Narrow" w:hAnsi="Arial Narrow" w:cs="Arial"/>
          <w:color w:val="002060"/>
          <w:sz w:val="22"/>
          <w:szCs w:val="22"/>
          <w:highlight w:val="yellow"/>
        </w:rPr>
        <w:t>se convencional ou alter</w:t>
      </w:r>
      <w:r w:rsidR="00DF5D6B" w:rsidRPr="00284074">
        <w:rPr>
          <w:rFonts w:ascii="Arial Narrow" w:hAnsi="Arial Narrow" w:cs="Arial"/>
          <w:color w:val="002060"/>
          <w:sz w:val="22"/>
          <w:szCs w:val="22"/>
          <w:highlight w:val="yellow"/>
        </w:rPr>
        <w:t>n</w:t>
      </w:r>
      <w:r w:rsidR="00284074" w:rsidRPr="00284074">
        <w:rPr>
          <w:rFonts w:ascii="Arial Narrow" w:hAnsi="Arial Narrow" w:cs="Arial"/>
          <w:color w:val="002060"/>
          <w:sz w:val="22"/>
          <w:szCs w:val="22"/>
          <w:highlight w:val="yellow"/>
        </w:rPr>
        <w:t>a</w:t>
      </w:r>
      <w:r w:rsidR="00DF5D6B" w:rsidRPr="00284074">
        <w:rPr>
          <w:rFonts w:ascii="Arial Narrow" w:hAnsi="Arial Narrow" w:cs="Arial"/>
          <w:color w:val="002060"/>
          <w:sz w:val="22"/>
          <w:szCs w:val="22"/>
          <w:highlight w:val="yellow"/>
        </w:rPr>
        <w:t>tivo)</w:t>
      </w:r>
      <w:r w:rsidR="000419EB" w:rsidRPr="00284074">
        <w:rPr>
          <w:rFonts w:ascii="Arial Narrow" w:hAnsi="Arial Narrow" w:cs="Arial"/>
          <w:color w:val="002060"/>
          <w:sz w:val="22"/>
          <w:szCs w:val="22"/>
          <w:highlight w:val="yellow"/>
        </w:rPr>
        <w:t>, caso positivo, a seleção deve mudar em função do que foi alterado no cadastro</w:t>
      </w:r>
      <w:r w:rsidR="00284074" w:rsidRPr="00284074">
        <w:rPr>
          <w:rFonts w:ascii="Arial Narrow" w:hAnsi="Arial Narrow" w:cs="Arial"/>
          <w:color w:val="002060"/>
          <w:sz w:val="22"/>
          <w:szCs w:val="22"/>
          <w:highlight w:val="yellow"/>
        </w:rPr>
        <w:t>.</w:t>
      </w:r>
    </w:p>
    <w:p w:rsidR="000419EB" w:rsidRPr="00875148" w:rsidRDefault="000419EB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A76839" w:rsidRPr="00875148">
        <w:tc>
          <w:tcPr>
            <w:tcW w:w="9779" w:type="dxa"/>
          </w:tcPr>
          <w:p w:rsidR="00A76839" w:rsidRPr="00095F57" w:rsidRDefault="00A76839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095F57">
              <w:rPr>
                <w:rFonts w:ascii="Arial Narrow" w:hAnsi="Arial Narrow"/>
                <w:i w:val="0"/>
                <w:sz w:val="20"/>
              </w:rPr>
              <w:t>Benefício esperado com a Manutenção:</w:t>
            </w:r>
          </w:p>
          <w:p w:rsidR="00A76839" w:rsidRPr="00875148" w:rsidRDefault="00A76839" w:rsidP="00597006">
            <w:pPr>
              <w:rPr>
                <w:rFonts w:ascii="Arial Narrow" w:hAnsi="Arial Narrow"/>
              </w:rPr>
            </w:pPr>
          </w:p>
        </w:tc>
      </w:tr>
    </w:tbl>
    <w:p w:rsidR="00A76839" w:rsidRPr="00875148" w:rsidRDefault="00A76839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A76839" w:rsidRPr="00875148" w:rsidRDefault="00A76839" w:rsidP="00E34CC4">
      <w:pPr>
        <w:rPr>
          <w:rFonts w:ascii="Arial Narrow" w:hAnsi="Arial Narrow"/>
        </w:rPr>
      </w:pPr>
    </w:p>
    <w:p w:rsidR="00A76839" w:rsidRPr="00875148" w:rsidRDefault="00A76839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A76839" w:rsidRPr="00875148" w:rsidRDefault="00A76839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A76839" w:rsidRPr="00875148" w:rsidTr="008573CA">
        <w:trPr>
          <w:trHeight w:val="314"/>
        </w:trPr>
        <w:tc>
          <w:tcPr>
            <w:tcW w:w="3136" w:type="dxa"/>
          </w:tcPr>
          <w:p w:rsidR="00A76839" w:rsidRPr="00875148" w:rsidRDefault="00A76839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A76839" w:rsidRPr="00875148" w:rsidRDefault="00A7683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A76839" w:rsidRPr="00875148" w:rsidRDefault="00A7683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A76839" w:rsidRPr="00875148" w:rsidRDefault="00A7683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A76839" w:rsidRPr="00875148" w:rsidRDefault="00A7683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A76839" w:rsidRPr="00875148" w:rsidRDefault="00A7683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A76839" w:rsidRPr="00875148" w:rsidTr="008573CA">
        <w:trPr>
          <w:trHeight w:val="228"/>
        </w:trPr>
        <w:tc>
          <w:tcPr>
            <w:tcW w:w="3136" w:type="dxa"/>
          </w:tcPr>
          <w:p w:rsidR="00A76839" w:rsidRPr="00095F57" w:rsidRDefault="00A76839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A76839" w:rsidRPr="00875148" w:rsidTr="008573CA">
        <w:trPr>
          <w:trHeight w:val="228"/>
        </w:trPr>
        <w:tc>
          <w:tcPr>
            <w:tcW w:w="3136" w:type="dxa"/>
          </w:tcPr>
          <w:p w:rsidR="00A76839" w:rsidRPr="00095F57" w:rsidRDefault="00A76839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A76839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A76839" w:rsidRPr="00875148" w:rsidTr="008573CA">
        <w:trPr>
          <w:trHeight w:val="228"/>
        </w:trPr>
        <w:tc>
          <w:tcPr>
            <w:tcW w:w="3136" w:type="dxa"/>
          </w:tcPr>
          <w:p w:rsidR="00A76839" w:rsidRPr="00095F57" w:rsidRDefault="00A76839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A76839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A76839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A76839" w:rsidRPr="00875148" w:rsidRDefault="00A76839" w:rsidP="008665A6">
      <w:pPr>
        <w:outlineLvl w:val="0"/>
        <w:rPr>
          <w:rFonts w:ascii="Arial Narrow" w:hAnsi="Arial Narrow" w:cs="Arial"/>
          <w:b/>
        </w:rPr>
      </w:pPr>
    </w:p>
    <w:p w:rsidR="00A76839" w:rsidRPr="00875148" w:rsidRDefault="00A7683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A76839" w:rsidRPr="00875148" w:rsidRDefault="00A76839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A76839" w:rsidRPr="00875148" w:rsidTr="00092FF2">
        <w:trPr>
          <w:trHeight w:val="234"/>
        </w:trPr>
        <w:tc>
          <w:tcPr>
            <w:tcW w:w="708" w:type="dxa"/>
          </w:tcPr>
          <w:p w:rsidR="00A76839" w:rsidRPr="00875148" w:rsidRDefault="00A76839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A76839" w:rsidRPr="00095F57" w:rsidRDefault="00A76839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</w:pPr>
            <w:r w:rsidRPr="00095F57"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3969" w:type="dxa"/>
          </w:tcPr>
          <w:p w:rsidR="00A76839" w:rsidRPr="00875148" w:rsidRDefault="00A76839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A76839" w:rsidRPr="00875148" w:rsidRDefault="00A76839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A76839" w:rsidRPr="00875148" w:rsidTr="00092FF2">
        <w:trPr>
          <w:trHeight w:val="236"/>
        </w:trPr>
        <w:tc>
          <w:tcPr>
            <w:tcW w:w="708" w:type="dxa"/>
          </w:tcPr>
          <w:p w:rsidR="00A76839" w:rsidRPr="00875148" w:rsidRDefault="00A76839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A76839" w:rsidRPr="00875148" w:rsidRDefault="00A76839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A76839" w:rsidRPr="00095F57" w:rsidRDefault="00A76839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A76839" w:rsidRPr="00875148" w:rsidRDefault="00A76839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A76839" w:rsidRPr="00875148" w:rsidRDefault="00A76839" w:rsidP="00116B72">
      <w:pPr>
        <w:rPr>
          <w:rFonts w:ascii="Arial Narrow" w:hAnsi="Arial Narrow"/>
        </w:rPr>
      </w:pPr>
    </w:p>
    <w:p w:rsidR="00A76839" w:rsidRPr="00875148" w:rsidRDefault="00A7683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A76839" w:rsidRPr="00875148" w:rsidRDefault="00A76839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A76839" w:rsidRPr="00875148">
        <w:trPr>
          <w:trHeight w:val="204"/>
        </w:trPr>
        <w:tc>
          <w:tcPr>
            <w:tcW w:w="3239" w:type="dxa"/>
          </w:tcPr>
          <w:p w:rsidR="00A76839" w:rsidRPr="00875148" w:rsidRDefault="00A76839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A76839" w:rsidRPr="00875148" w:rsidRDefault="00A76839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A76839" w:rsidRPr="00095F57" w:rsidRDefault="00A76839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095F57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A76839" w:rsidRPr="00875148" w:rsidRDefault="00A76839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A76839" w:rsidRPr="00875148">
        <w:tc>
          <w:tcPr>
            <w:tcW w:w="3239" w:type="dxa"/>
          </w:tcPr>
          <w:p w:rsidR="00A76839" w:rsidRPr="00875148" w:rsidRDefault="00A76839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A76839" w:rsidRPr="00875148" w:rsidRDefault="00A76839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A76839" w:rsidRPr="00875148" w:rsidRDefault="00A76839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A76839" w:rsidRPr="00875148" w:rsidRDefault="00A76839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A76839" w:rsidRPr="00875148" w:rsidRDefault="00A76839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A76839" w:rsidRPr="00875148" w:rsidRDefault="00A76839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A76839" w:rsidRPr="00875148" w:rsidRDefault="00A76839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A76839" w:rsidRPr="00875148">
        <w:trPr>
          <w:trHeight w:val="204"/>
        </w:trPr>
        <w:tc>
          <w:tcPr>
            <w:tcW w:w="3239" w:type="dxa"/>
          </w:tcPr>
          <w:p w:rsidR="00A76839" w:rsidRPr="00875148" w:rsidRDefault="00A76839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A76839" w:rsidRPr="00875148" w:rsidRDefault="00A76839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A76839" w:rsidRPr="00095F57" w:rsidRDefault="00A76839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095F57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A76839" w:rsidRPr="00875148" w:rsidRDefault="00A76839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A76839" w:rsidRPr="00875148">
        <w:tc>
          <w:tcPr>
            <w:tcW w:w="3239" w:type="dxa"/>
          </w:tcPr>
          <w:p w:rsidR="00A76839" w:rsidRPr="00875148" w:rsidRDefault="00A76839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A76839" w:rsidRPr="00875148" w:rsidRDefault="00A76839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A76839" w:rsidRPr="00875148" w:rsidRDefault="00A76839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A76839" w:rsidRPr="00875148" w:rsidRDefault="00A76839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A76839" w:rsidRPr="00875148" w:rsidRDefault="00A7683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A76839" w:rsidRPr="00875148" w:rsidRDefault="00A76839" w:rsidP="00517854">
      <w:pPr>
        <w:rPr>
          <w:rFonts w:ascii="Arial Narrow" w:hAnsi="Arial Narrow"/>
        </w:rPr>
      </w:pPr>
    </w:p>
    <w:p w:rsidR="00A76839" w:rsidRPr="00875148" w:rsidRDefault="00A76839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A76839" w:rsidRPr="00875148" w:rsidRDefault="00A76839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A76839" w:rsidRPr="00875148" w:rsidTr="008573CA">
        <w:trPr>
          <w:trHeight w:val="204"/>
        </w:trPr>
        <w:tc>
          <w:tcPr>
            <w:tcW w:w="3520" w:type="dxa"/>
          </w:tcPr>
          <w:p w:rsidR="00A76839" w:rsidRPr="00875148" w:rsidRDefault="00A76839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A76839" w:rsidRPr="00875148" w:rsidRDefault="00A76839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A76839" w:rsidRPr="00095F57" w:rsidRDefault="00A76839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095F57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A76839" w:rsidRPr="00875148" w:rsidTr="008573CA">
        <w:tc>
          <w:tcPr>
            <w:tcW w:w="3520" w:type="dxa"/>
          </w:tcPr>
          <w:p w:rsidR="00A76839" w:rsidRPr="00875148" w:rsidRDefault="00A76839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A76839" w:rsidRPr="00875148" w:rsidRDefault="00A76839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A76839" w:rsidRPr="00875148" w:rsidRDefault="00A76839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A76839" w:rsidRPr="00875148" w:rsidRDefault="00A76839" w:rsidP="00116B72">
      <w:pPr>
        <w:rPr>
          <w:rFonts w:ascii="Arial Narrow" w:hAnsi="Arial Narrow"/>
        </w:rPr>
      </w:pPr>
    </w:p>
    <w:p w:rsidR="00A76839" w:rsidRPr="00875148" w:rsidRDefault="00A76839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A76839" w:rsidRPr="00875148" w:rsidRDefault="00A76839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A76839" w:rsidRPr="00875148" w:rsidTr="00974529">
        <w:trPr>
          <w:trHeight w:val="204"/>
        </w:trPr>
        <w:tc>
          <w:tcPr>
            <w:tcW w:w="3493" w:type="dxa"/>
          </w:tcPr>
          <w:p w:rsidR="00A76839" w:rsidRPr="00875148" w:rsidRDefault="00A76839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A76839" w:rsidRPr="00875148" w:rsidRDefault="00A76839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A76839" w:rsidRPr="00095F57" w:rsidRDefault="00A76839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095F57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A76839" w:rsidRPr="00875148" w:rsidTr="00974529">
        <w:tc>
          <w:tcPr>
            <w:tcW w:w="3493" w:type="dxa"/>
          </w:tcPr>
          <w:p w:rsidR="00A76839" w:rsidRPr="00875148" w:rsidRDefault="00A76839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A76839" w:rsidRPr="00875148" w:rsidRDefault="00A76839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A76839" w:rsidRPr="00875148" w:rsidRDefault="00A76839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A76839" w:rsidRPr="00875148" w:rsidRDefault="00A76839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A76839" w:rsidRPr="00875148" w:rsidRDefault="00A7683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A76839" w:rsidRDefault="00A76839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A76839" w:rsidRDefault="00A76839" w:rsidP="000C3C66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</w:t>
      </w:r>
    </w:p>
    <w:p w:rsidR="000C3C66" w:rsidRPr="000C3C66" w:rsidRDefault="000C3C66" w:rsidP="000C3C66">
      <w:pPr>
        <w:rPr>
          <w:b/>
        </w:rPr>
      </w:pPr>
    </w:p>
    <w:p w:rsidR="000C3C66" w:rsidRPr="001279ED" w:rsidRDefault="000C3C66" w:rsidP="000C3C66">
      <w:pPr>
        <w:ind w:left="426"/>
        <w:rPr>
          <w:rFonts w:ascii="Arial Narrow" w:hAnsi="Arial Narrow"/>
          <w:b/>
          <w:highlight w:val="yellow"/>
        </w:rPr>
      </w:pPr>
      <w:r w:rsidRPr="001279ED">
        <w:rPr>
          <w:rFonts w:ascii="Arial Narrow" w:hAnsi="Arial Narrow"/>
          <w:b/>
          <w:highlight w:val="yellow"/>
        </w:rPr>
        <w:t xml:space="preserve">Aba </w:t>
      </w:r>
      <w:r w:rsidR="00CA351D" w:rsidRPr="001279ED">
        <w:rPr>
          <w:rFonts w:ascii="Arial Narrow" w:hAnsi="Arial Narrow"/>
          <w:b/>
          <w:highlight w:val="yellow"/>
        </w:rPr>
        <w:t>Fiscal Cadastro</w:t>
      </w:r>
    </w:p>
    <w:p w:rsidR="000C3C66" w:rsidRPr="001279ED" w:rsidRDefault="000C3C66" w:rsidP="000C3C66">
      <w:pPr>
        <w:pStyle w:val="PargrafodaLista"/>
        <w:ind w:left="1146"/>
        <w:rPr>
          <w:rFonts w:ascii="Arial Narrow" w:hAnsi="Arial Narrow"/>
          <w:highlight w:val="yellow"/>
        </w:rPr>
      </w:pPr>
    </w:p>
    <w:p w:rsidR="000C3C66" w:rsidRPr="001279ED" w:rsidRDefault="000C3C66" w:rsidP="000C3C66">
      <w:pPr>
        <w:pStyle w:val="PargrafodaLista"/>
        <w:numPr>
          <w:ilvl w:val="0"/>
          <w:numId w:val="32"/>
        </w:numPr>
        <w:rPr>
          <w:rFonts w:ascii="Arial Narrow" w:hAnsi="Arial Narrow"/>
          <w:color w:val="002060"/>
          <w:highlight w:val="yellow"/>
        </w:rPr>
      </w:pPr>
      <w:r w:rsidRPr="001279ED">
        <w:rPr>
          <w:rFonts w:ascii="Arial Narrow" w:hAnsi="Arial Narrow"/>
          <w:color w:val="002060"/>
          <w:highlight w:val="yellow"/>
        </w:rPr>
        <w:t>Cada</w:t>
      </w:r>
      <w:r w:rsidR="00E70FE1" w:rsidRPr="001279ED">
        <w:rPr>
          <w:rFonts w:ascii="Arial Narrow" w:hAnsi="Arial Narrow"/>
          <w:color w:val="002060"/>
          <w:highlight w:val="yellow"/>
        </w:rPr>
        <w:t>s</w:t>
      </w:r>
      <w:r w:rsidRPr="001279ED">
        <w:rPr>
          <w:rFonts w:ascii="Arial Narrow" w:hAnsi="Arial Narrow"/>
          <w:color w:val="002060"/>
          <w:highlight w:val="yellow"/>
        </w:rPr>
        <w:t>tro dos CNPJ do Distribuidor (permite cadastrar</w:t>
      </w:r>
      <w:r w:rsidR="00CA351D" w:rsidRPr="001279ED">
        <w:rPr>
          <w:rFonts w:ascii="Arial Narrow" w:hAnsi="Arial Narrow"/>
          <w:color w:val="002060"/>
          <w:highlight w:val="yellow"/>
        </w:rPr>
        <w:t xml:space="preserve"> apenas um</w:t>
      </w:r>
      <w:r w:rsidRPr="001279ED">
        <w:rPr>
          <w:rFonts w:ascii="Arial Narrow" w:hAnsi="Arial Narrow"/>
          <w:color w:val="002060"/>
          <w:highlight w:val="yellow"/>
        </w:rPr>
        <w:t xml:space="preserve"> CNPJ): </w:t>
      </w:r>
    </w:p>
    <w:p w:rsidR="000C3C66" w:rsidRPr="001279ED" w:rsidRDefault="000C3C66" w:rsidP="000C3C66">
      <w:pPr>
        <w:pStyle w:val="PargrafodaLista"/>
        <w:numPr>
          <w:ilvl w:val="0"/>
          <w:numId w:val="33"/>
        </w:numPr>
        <w:rPr>
          <w:rFonts w:ascii="Arial Narrow" w:hAnsi="Arial Narrow"/>
          <w:color w:val="002060"/>
          <w:highlight w:val="yellow"/>
        </w:rPr>
      </w:pPr>
      <w:r w:rsidRPr="001279ED">
        <w:rPr>
          <w:rFonts w:ascii="Arial Narrow" w:hAnsi="Arial Narrow"/>
          <w:color w:val="002060"/>
          <w:highlight w:val="yellow"/>
        </w:rPr>
        <w:t>Razão Social</w:t>
      </w:r>
    </w:p>
    <w:p w:rsidR="000C3C66" w:rsidRPr="001279ED" w:rsidRDefault="000C3C66" w:rsidP="000C3C66">
      <w:pPr>
        <w:pStyle w:val="PargrafodaLista"/>
        <w:numPr>
          <w:ilvl w:val="0"/>
          <w:numId w:val="33"/>
        </w:numPr>
        <w:rPr>
          <w:rFonts w:ascii="Arial Narrow" w:hAnsi="Arial Narrow"/>
          <w:color w:val="002060"/>
          <w:highlight w:val="yellow"/>
        </w:rPr>
      </w:pPr>
      <w:r w:rsidRPr="001279ED">
        <w:rPr>
          <w:rFonts w:ascii="Arial Narrow" w:hAnsi="Arial Narrow"/>
          <w:color w:val="002060"/>
          <w:highlight w:val="yellow"/>
        </w:rPr>
        <w:t>Nome Fantasia</w:t>
      </w:r>
    </w:p>
    <w:p w:rsidR="00FA4B66" w:rsidRPr="001279ED" w:rsidRDefault="00FA4B66" w:rsidP="00FA4B66">
      <w:pPr>
        <w:pStyle w:val="PargrafodaLista"/>
        <w:numPr>
          <w:ilvl w:val="0"/>
          <w:numId w:val="33"/>
        </w:numPr>
        <w:rPr>
          <w:rFonts w:ascii="Arial Narrow" w:hAnsi="Arial Narrow"/>
          <w:highlight w:val="yellow"/>
        </w:rPr>
      </w:pPr>
      <w:r w:rsidRPr="001279ED">
        <w:rPr>
          <w:rFonts w:ascii="Arial Narrow" w:hAnsi="Arial Narrow"/>
          <w:highlight w:val="yellow"/>
        </w:rPr>
        <w:t>Logo (logotipo) (</w:t>
      </w:r>
      <w:proofErr w:type="spellStart"/>
      <w:r w:rsidRPr="001279ED">
        <w:rPr>
          <w:rFonts w:ascii="Arial Narrow" w:hAnsi="Arial Narrow"/>
          <w:highlight w:val="yellow"/>
        </w:rPr>
        <w:t>Editavel</w:t>
      </w:r>
      <w:proofErr w:type="spellEnd"/>
      <w:r w:rsidRPr="001279ED">
        <w:rPr>
          <w:rFonts w:ascii="Arial Narrow" w:hAnsi="Arial Narrow"/>
          <w:highlight w:val="yellow"/>
        </w:rPr>
        <w:t xml:space="preserve">), possibilitar upload de imagem e deve permanecer o caminho do arquivo no campo de </w:t>
      </w:r>
      <w:proofErr w:type="gramStart"/>
      <w:r w:rsidRPr="001279ED">
        <w:rPr>
          <w:rFonts w:ascii="Arial Narrow" w:hAnsi="Arial Narrow"/>
          <w:highlight w:val="yellow"/>
        </w:rPr>
        <w:t>entrada.</w:t>
      </w:r>
      <w:proofErr w:type="gramEnd"/>
      <w:r w:rsidRPr="001279ED">
        <w:rPr>
          <w:rFonts w:ascii="Arial Narrow" w:hAnsi="Arial Narrow"/>
          <w:highlight w:val="yellow"/>
        </w:rPr>
        <w:t>(regras de upload conforme regras acima)</w:t>
      </w:r>
    </w:p>
    <w:p w:rsidR="00FA4B66" w:rsidRPr="001279ED" w:rsidRDefault="00FA4B66" w:rsidP="00FA4B66">
      <w:pPr>
        <w:pStyle w:val="PargrafodaLista"/>
        <w:numPr>
          <w:ilvl w:val="0"/>
          <w:numId w:val="33"/>
        </w:numPr>
        <w:rPr>
          <w:rFonts w:ascii="Arial Narrow" w:hAnsi="Arial Narrow"/>
          <w:highlight w:val="yellow"/>
        </w:rPr>
      </w:pPr>
      <w:r w:rsidRPr="001279ED">
        <w:rPr>
          <w:rFonts w:ascii="Arial Narrow" w:hAnsi="Arial Narrow"/>
          <w:highlight w:val="yellow"/>
        </w:rPr>
        <w:t>CNPJ: (</w:t>
      </w:r>
      <w:proofErr w:type="spellStart"/>
      <w:r w:rsidRPr="001279ED">
        <w:rPr>
          <w:rFonts w:ascii="Arial Narrow" w:hAnsi="Arial Narrow"/>
          <w:highlight w:val="yellow"/>
        </w:rPr>
        <w:t>Editavel</w:t>
      </w:r>
      <w:proofErr w:type="spellEnd"/>
      <w:r w:rsidRPr="001279ED">
        <w:rPr>
          <w:rFonts w:ascii="Arial Narrow" w:hAnsi="Arial Narrow"/>
          <w:highlight w:val="yellow"/>
        </w:rPr>
        <w:t>)</w:t>
      </w:r>
    </w:p>
    <w:p w:rsidR="000C3C66" w:rsidRPr="001279ED" w:rsidRDefault="000C3C66" w:rsidP="000C3C66">
      <w:pPr>
        <w:pStyle w:val="PargrafodaLista"/>
        <w:numPr>
          <w:ilvl w:val="0"/>
          <w:numId w:val="33"/>
        </w:numPr>
        <w:rPr>
          <w:rFonts w:ascii="Arial Narrow" w:hAnsi="Arial Narrow"/>
          <w:color w:val="002060"/>
          <w:highlight w:val="yellow"/>
        </w:rPr>
      </w:pPr>
      <w:r w:rsidRPr="001279ED">
        <w:rPr>
          <w:rFonts w:ascii="Arial Narrow" w:hAnsi="Arial Narrow"/>
          <w:color w:val="002060"/>
          <w:highlight w:val="yellow"/>
        </w:rPr>
        <w:t>Inscrição Estadual</w:t>
      </w:r>
    </w:p>
    <w:p w:rsidR="000C3C66" w:rsidRPr="001279ED" w:rsidRDefault="000C3C66" w:rsidP="000C3C66">
      <w:pPr>
        <w:pStyle w:val="PargrafodaLista"/>
        <w:numPr>
          <w:ilvl w:val="0"/>
          <w:numId w:val="33"/>
        </w:numPr>
        <w:rPr>
          <w:rFonts w:ascii="Arial Narrow" w:hAnsi="Arial Narrow"/>
          <w:color w:val="002060"/>
          <w:highlight w:val="yellow"/>
        </w:rPr>
      </w:pPr>
      <w:r w:rsidRPr="001279ED">
        <w:rPr>
          <w:rFonts w:ascii="Arial Narrow" w:hAnsi="Arial Narrow"/>
          <w:color w:val="002060"/>
          <w:highlight w:val="yellow"/>
        </w:rPr>
        <w:t>Inscrição Municipal</w:t>
      </w:r>
    </w:p>
    <w:p w:rsidR="008B4DC6" w:rsidRPr="000E75F8" w:rsidRDefault="008B4DC6" w:rsidP="00FA4B66">
      <w:pPr>
        <w:pStyle w:val="PargrafodaLista"/>
        <w:numPr>
          <w:ilvl w:val="0"/>
          <w:numId w:val="33"/>
        </w:numPr>
        <w:rPr>
          <w:rFonts w:ascii="Arial Narrow" w:hAnsi="Arial Narrow"/>
          <w:strike/>
          <w:highlight w:val="yellow"/>
        </w:rPr>
      </w:pPr>
      <w:r w:rsidRPr="000E75F8">
        <w:rPr>
          <w:rFonts w:ascii="Arial Narrow" w:hAnsi="Arial Narrow"/>
          <w:strike/>
          <w:highlight w:val="yellow"/>
        </w:rPr>
        <w:t>Principal – se este é o CNPJ principal ou não (só é possível ter um CNPJ principal)</w:t>
      </w:r>
    </w:p>
    <w:p w:rsidR="00FA4B66" w:rsidRPr="001279ED" w:rsidRDefault="00FA4B66" w:rsidP="00FA4B66">
      <w:pPr>
        <w:pStyle w:val="PargrafodaLista"/>
        <w:numPr>
          <w:ilvl w:val="0"/>
          <w:numId w:val="33"/>
        </w:numPr>
        <w:rPr>
          <w:rFonts w:ascii="Arial Narrow" w:hAnsi="Arial Narrow"/>
          <w:highlight w:val="yellow"/>
        </w:rPr>
      </w:pPr>
      <w:r w:rsidRPr="001279ED">
        <w:rPr>
          <w:rFonts w:ascii="Arial Narrow" w:hAnsi="Arial Narrow"/>
          <w:highlight w:val="yellow"/>
        </w:rPr>
        <w:t>E</w:t>
      </w:r>
      <w:r w:rsidR="00CA351D" w:rsidRPr="001279ED">
        <w:rPr>
          <w:rFonts w:ascii="Arial Narrow" w:hAnsi="Arial Narrow"/>
          <w:highlight w:val="yellow"/>
        </w:rPr>
        <w:t>-</w:t>
      </w:r>
      <w:r w:rsidRPr="001279ED">
        <w:rPr>
          <w:rFonts w:ascii="Arial Narrow" w:hAnsi="Arial Narrow"/>
          <w:highlight w:val="yellow"/>
        </w:rPr>
        <w:t>mail (Edit</w:t>
      </w:r>
      <w:r w:rsidR="00CA351D" w:rsidRPr="001279ED">
        <w:rPr>
          <w:rFonts w:ascii="Arial Narrow" w:hAnsi="Arial Narrow"/>
          <w:highlight w:val="yellow"/>
        </w:rPr>
        <w:t>á</w:t>
      </w:r>
      <w:r w:rsidRPr="001279ED">
        <w:rPr>
          <w:rFonts w:ascii="Arial Narrow" w:hAnsi="Arial Narrow"/>
          <w:highlight w:val="yellow"/>
        </w:rPr>
        <w:t>vel)</w:t>
      </w:r>
    </w:p>
    <w:p w:rsidR="00FA4B66" w:rsidRPr="001279ED" w:rsidRDefault="00CA351D" w:rsidP="00FA4B66">
      <w:pPr>
        <w:pStyle w:val="PargrafodaLista"/>
        <w:numPr>
          <w:ilvl w:val="0"/>
          <w:numId w:val="33"/>
        </w:numPr>
        <w:rPr>
          <w:rFonts w:ascii="Arial Narrow" w:hAnsi="Arial Narrow"/>
          <w:highlight w:val="yellow"/>
        </w:rPr>
      </w:pPr>
      <w:r w:rsidRPr="001279ED">
        <w:rPr>
          <w:rFonts w:ascii="Arial Narrow" w:hAnsi="Arial Narrow"/>
          <w:highlight w:val="yellow"/>
        </w:rPr>
        <w:t>Códi</w:t>
      </w:r>
      <w:bookmarkStart w:id="13" w:name="_GoBack"/>
      <w:bookmarkEnd w:id="13"/>
      <w:r w:rsidRPr="001279ED">
        <w:rPr>
          <w:rFonts w:ascii="Arial Narrow" w:hAnsi="Arial Narrow"/>
          <w:highlight w:val="yellow"/>
        </w:rPr>
        <w:t>go Distribuidor Dinap (Editá</w:t>
      </w:r>
      <w:r w:rsidR="00FA4B66" w:rsidRPr="001279ED">
        <w:rPr>
          <w:rFonts w:ascii="Arial Narrow" w:hAnsi="Arial Narrow"/>
          <w:highlight w:val="yellow"/>
        </w:rPr>
        <w:t>vel)</w:t>
      </w:r>
    </w:p>
    <w:p w:rsidR="00FA4B66" w:rsidRPr="001279ED" w:rsidRDefault="00CA351D" w:rsidP="00FA4B66">
      <w:pPr>
        <w:pStyle w:val="PargrafodaLista"/>
        <w:numPr>
          <w:ilvl w:val="0"/>
          <w:numId w:val="33"/>
        </w:numPr>
        <w:rPr>
          <w:rFonts w:ascii="Arial Narrow" w:hAnsi="Arial Narrow"/>
          <w:highlight w:val="yellow"/>
        </w:rPr>
      </w:pPr>
      <w:r w:rsidRPr="001279ED">
        <w:rPr>
          <w:rFonts w:ascii="Arial Narrow" w:hAnsi="Arial Narrow"/>
          <w:highlight w:val="yellow"/>
        </w:rPr>
        <w:t>Código Distribuidor FC (Editá</w:t>
      </w:r>
      <w:r w:rsidR="00FA4B66" w:rsidRPr="001279ED">
        <w:rPr>
          <w:rFonts w:ascii="Arial Narrow" w:hAnsi="Arial Narrow"/>
          <w:highlight w:val="yellow"/>
        </w:rPr>
        <w:t>vel)</w:t>
      </w:r>
    </w:p>
    <w:p w:rsidR="000C3C66" w:rsidRPr="001279ED" w:rsidRDefault="000C3C66" w:rsidP="000C3C66">
      <w:pPr>
        <w:pStyle w:val="PargrafodaLista"/>
        <w:numPr>
          <w:ilvl w:val="0"/>
          <w:numId w:val="33"/>
        </w:numPr>
        <w:rPr>
          <w:rFonts w:ascii="Arial Narrow" w:hAnsi="Arial Narrow"/>
          <w:color w:val="002060"/>
          <w:highlight w:val="yellow"/>
        </w:rPr>
      </w:pPr>
      <w:r w:rsidRPr="001279ED">
        <w:rPr>
          <w:rFonts w:ascii="Arial Narrow" w:hAnsi="Arial Narrow"/>
          <w:color w:val="002060"/>
          <w:highlight w:val="yellow"/>
        </w:rPr>
        <w:t>Regime Fiscal</w:t>
      </w:r>
      <w:r w:rsidR="00C30EF3" w:rsidRPr="001279ED">
        <w:rPr>
          <w:rFonts w:ascii="Arial Narrow" w:hAnsi="Arial Narrow"/>
          <w:color w:val="002060"/>
          <w:highlight w:val="yellow"/>
        </w:rPr>
        <w:t>: escolha entre opção Prestador de Serviço ou Mercantil</w:t>
      </w:r>
      <w:r w:rsidR="00F50002" w:rsidRPr="001279ED">
        <w:rPr>
          <w:rFonts w:ascii="Arial Narrow" w:hAnsi="Arial Narrow"/>
          <w:color w:val="002060"/>
          <w:highlight w:val="yellow"/>
        </w:rPr>
        <w:t xml:space="preserve">. </w:t>
      </w:r>
      <w:r w:rsidR="00F50002" w:rsidRPr="001279ED">
        <w:rPr>
          <w:rFonts w:ascii="Arial Narrow" w:hAnsi="Arial Narrow" w:cs="Arial"/>
          <w:color w:val="002060"/>
          <w:highlight w:val="yellow"/>
        </w:rPr>
        <w:t xml:space="preserve">Isto será mandatório para o sistema usar determinado grupo de natureza de operação (CFOP das </w:t>
      </w:r>
      <w:proofErr w:type="spellStart"/>
      <w:proofErr w:type="gramStart"/>
      <w:r w:rsidR="00F50002" w:rsidRPr="001279ED">
        <w:rPr>
          <w:rFonts w:ascii="Arial Narrow" w:hAnsi="Arial Narrow" w:cs="Arial"/>
          <w:color w:val="002060"/>
          <w:highlight w:val="yellow"/>
        </w:rPr>
        <w:t>NF</w:t>
      </w:r>
      <w:r w:rsidR="00CA351D" w:rsidRPr="001279ED">
        <w:rPr>
          <w:rFonts w:ascii="Arial Narrow" w:hAnsi="Arial Narrow" w:cs="Arial"/>
          <w:color w:val="002060"/>
          <w:highlight w:val="yellow"/>
        </w:rPr>
        <w:t>-</w:t>
      </w:r>
      <w:r w:rsidR="00F50002" w:rsidRPr="001279ED">
        <w:rPr>
          <w:rFonts w:ascii="Arial Narrow" w:hAnsi="Arial Narrow" w:cs="Arial"/>
          <w:color w:val="002060"/>
          <w:highlight w:val="yellow"/>
        </w:rPr>
        <w:t>es</w:t>
      </w:r>
      <w:proofErr w:type="spellEnd"/>
      <w:proofErr w:type="gramEnd"/>
      <w:r w:rsidR="00F50002" w:rsidRPr="001279ED">
        <w:rPr>
          <w:rFonts w:ascii="Arial Narrow" w:hAnsi="Arial Narrow" w:cs="Arial"/>
          <w:color w:val="002060"/>
          <w:highlight w:val="yellow"/>
        </w:rPr>
        <w:t>).</w:t>
      </w:r>
    </w:p>
    <w:p w:rsidR="00A576D9" w:rsidRPr="00A576D9" w:rsidRDefault="00A576D9" w:rsidP="000C3C66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  <w:highlight w:val="yellow"/>
        </w:rPr>
      </w:pPr>
      <w:r w:rsidRPr="00A576D9">
        <w:rPr>
          <w:rFonts w:ascii="Arial Narrow" w:hAnsi="Arial Narrow" w:cs="Arial"/>
          <w:color w:val="002060"/>
          <w:highlight w:val="yellow"/>
        </w:rPr>
        <w:t xml:space="preserve">Endereço: </w:t>
      </w:r>
    </w:p>
    <w:p w:rsidR="00A576D9" w:rsidRPr="00A576D9" w:rsidRDefault="00A576D9" w:rsidP="00A576D9">
      <w:pPr>
        <w:numPr>
          <w:ilvl w:val="0"/>
          <w:numId w:val="25"/>
        </w:numPr>
        <w:ind w:left="1800"/>
        <w:rPr>
          <w:rFonts w:ascii="Arial Narrow" w:hAnsi="Arial Narrow"/>
          <w:highlight w:val="yellow"/>
        </w:rPr>
      </w:pPr>
      <w:r w:rsidRPr="00A576D9">
        <w:rPr>
          <w:rFonts w:ascii="Arial Narrow" w:hAnsi="Arial Narrow"/>
          <w:highlight w:val="yellow"/>
        </w:rPr>
        <w:t>Tipo Endereço: Combo com as opções:</w:t>
      </w:r>
    </w:p>
    <w:p w:rsidR="00A576D9" w:rsidRPr="00A576D9" w:rsidRDefault="00A576D9" w:rsidP="00A576D9">
      <w:pPr>
        <w:ind w:left="1800"/>
        <w:rPr>
          <w:rFonts w:ascii="Arial Narrow" w:hAnsi="Arial Narrow"/>
          <w:highlight w:val="yellow"/>
        </w:rPr>
      </w:pPr>
      <w:r w:rsidRPr="00A576D9">
        <w:rPr>
          <w:rFonts w:ascii="Arial Narrow" w:hAnsi="Arial Narrow"/>
          <w:highlight w:val="yellow"/>
        </w:rPr>
        <w:t>- Comercial</w:t>
      </w:r>
    </w:p>
    <w:p w:rsidR="00A576D9" w:rsidRPr="00A576D9" w:rsidRDefault="00A576D9" w:rsidP="00A576D9">
      <w:pPr>
        <w:ind w:left="1800"/>
        <w:rPr>
          <w:rFonts w:ascii="Arial Narrow" w:hAnsi="Arial Narrow"/>
          <w:highlight w:val="yellow"/>
        </w:rPr>
      </w:pPr>
      <w:r w:rsidRPr="00A576D9">
        <w:rPr>
          <w:rFonts w:ascii="Arial Narrow" w:hAnsi="Arial Narrow"/>
          <w:highlight w:val="yellow"/>
        </w:rPr>
        <w:t>- Local de entrega</w:t>
      </w:r>
    </w:p>
    <w:p w:rsidR="00A576D9" w:rsidRPr="00A576D9" w:rsidRDefault="00A576D9" w:rsidP="00A576D9">
      <w:pPr>
        <w:ind w:left="1800"/>
        <w:rPr>
          <w:rFonts w:ascii="Arial Narrow" w:hAnsi="Arial Narrow"/>
          <w:highlight w:val="yellow"/>
        </w:rPr>
      </w:pPr>
      <w:r w:rsidRPr="00A576D9">
        <w:rPr>
          <w:rFonts w:ascii="Arial Narrow" w:hAnsi="Arial Narrow"/>
          <w:highlight w:val="yellow"/>
        </w:rPr>
        <w:t>- Residencial</w:t>
      </w:r>
    </w:p>
    <w:p w:rsidR="00A576D9" w:rsidRPr="00A576D9" w:rsidRDefault="00A576D9" w:rsidP="00A576D9">
      <w:pPr>
        <w:ind w:left="1800"/>
        <w:rPr>
          <w:rFonts w:ascii="Arial Narrow" w:hAnsi="Arial Narrow"/>
          <w:highlight w:val="yellow"/>
        </w:rPr>
      </w:pPr>
      <w:r w:rsidRPr="00A576D9">
        <w:rPr>
          <w:rFonts w:ascii="Arial Narrow" w:hAnsi="Arial Narrow"/>
          <w:highlight w:val="yellow"/>
        </w:rPr>
        <w:t>- Cobrança</w:t>
      </w:r>
    </w:p>
    <w:p w:rsidR="00A576D9" w:rsidRPr="00A576D9" w:rsidRDefault="00A576D9" w:rsidP="00A576D9">
      <w:pPr>
        <w:ind w:left="1800"/>
        <w:rPr>
          <w:rFonts w:ascii="Arial Narrow" w:hAnsi="Arial Narrow"/>
          <w:highlight w:val="yellow"/>
        </w:rPr>
      </w:pPr>
      <w:r w:rsidRPr="00A576D9">
        <w:rPr>
          <w:rFonts w:ascii="Arial Narrow" w:hAnsi="Arial Narrow"/>
          <w:highlight w:val="yellow"/>
        </w:rPr>
        <w:t>- Outros</w:t>
      </w:r>
    </w:p>
    <w:p w:rsidR="00A576D9" w:rsidRPr="00A576D9" w:rsidRDefault="00A576D9" w:rsidP="00A576D9">
      <w:pPr>
        <w:numPr>
          <w:ilvl w:val="0"/>
          <w:numId w:val="25"/>
        </w:numPr>
        <w:ind w:left="1800"/>
        <w:rPr>
          <w:rFonts w:ascii="Arial Narrow" w:hAnsi="Arial Narrow"/>
          <w:highlight w:val="yellow"/>
        </w:rPr>
      </w:pPr>
      <w:r w:rsidRPr="00A576D9">
        <w:rPr>
          <w:rFonts w:ascii="Arial Narrow" w:hAnsi="Arial Narrow"/>
          <w:highlight w:val="yellow"/>
        </w:rPr>
        <w:t xml:space="preserve">CEP: </w:t>
      </w:r>
      <w:proofErr w:type="spellStart"/>
      <w:proofErr w:type="gramStart"/>
      <w:r w:rsidRPr="00A576D9">
        <w:rPr>
          <w:rFonts w:ascii="Arial Narrow" w:hAnsi="Arial Narrow"/>
          <w:highlight w:val="yellow"/>
        </w:rPr>
        <w:t>Cep</w:t>
      </w:r>
      <w:proofErr w:type="spellEnd"/>
      <w:proofErr w:type="gramEnd"/>
      <w:r w:rsidRPr="00A576D9">
        <w:rPr>
          <w:rFonts w:ascii="Arial Narrow" w:hAnsi="Arial Narrow"/>
          <w:highlight w:val="yellow"/>
        </w:rPr>
        <w:t xml:space="preserve"> da pessoa cadastrada.(campo chave para busca no banco de </w:t>
      </w:r>
      <w:proofErr w:type="spellStart"/>
      <w:r w:rsidRPr="00A576D9">
        <w:rPr>
          <w:rFonts w:ascii="Arial Narrow" w:hAnsi="Arial Narrow"/>
          <w:highlight w:val="yellow"/>
        </w:rPr>
        <w:t>CEPs</w:t>
      </w:r>
      <w:proofErr w:type="spellEnd"/>
      <w:r w:rsidRPr="00A576D9">
        <w:rPr>
          <w:rFonts w:ascii="Arial Narrow" w:hAnsi="Arial Narrow"/>
          <w:highlight w:val="yellow"/>
        </w:rPr>
        <w:t>)</w:t>
      </w:r>
    </w:p>
    <w:p w:rsidR="00A576D9" w:rsidRPr="00A576D9" w:rsidRDefault="00A576D9" w:rsidP="00A576D9">
      <w:pPr>
        <w:numPr>
          <w:ilvl w:val="0"/>
          <w:numId w:val="25"/>
        </w:numPr>
        <w:ind w:left="1800"/>
        <w:rPr>
          <w:rFonts w:ascii="Arial Narrow" w:hAnsi="Arial Narrow"/>
          <w:highlight w:val="yellow"/>
        </w:rPr>
      </w:pPr>
      <w:r w:rsidRPr="00A576D9">
        <w:rPr>
          <w:rFonts w:ascii="Arial Narrow" w:hAnsi="Arial Narrow"/>
          <w:highlight w:val="yellow"/>
        </w:rPr>
        <w:t>Tipo de logradouro: abreviação de logradouro (</w:t>
      </w:r>
      <w:proofErr w:type="spellStart"/>
      <w:r w:rsidRPr="00A576D9">
        <w:rPr>
          <w:rFonts w:ascii="Arial Narrow" w:hAnsi="Arial Narrow"/>
          <w:highlight w:val="yellow"/>
        </w:rPr>
        <w:t>ex</w:t>
      </w:r>
      <w:proofErr w:type="spellEnd"/>
      <w:r w:rsidRPr="00A576D9">
        <w:rPr>
          <w:rFonts w:ascii="Arial Narrow" w:hAnsi="Arial Narrow"/>
          <w:highlight w:val="yellow"/>
        </w:rPr>
        <w:t xml:space="preserve">: Rua, </w:t>
      </w:r>
      <w:proofErr w:type="gramStart"/>
      <w:r w:rsidRPr="00A576D9">
        <w:rPr>
          <w:rFonts w:ascii="Arial Narrow" w:hAnsi="Arial Narrow"/>
          <w:highlight w:val="yellow"/>
        </w:rPr>
        <w:t>Av.</w:t>
      </w:r>
      <w:proofErr w:type="gramEnd"/>
      <w:r w:rsidRPr="00A576D9">
        <w:rPr>
          <w:rFonts w:ascii="Arial Narrow" w:hAnsi="Arial Narrow"/>
          <w:highlight w:val="yellow"/>
        </w:rPr>
        <w:t>, Al., Trav., Praça, etc...)</w:t>
      </w:r>
    </w:p>
    <w:p w:rsidR="00A576D9" w:rsidRPr="00A576D9" w:rsidRDefault="00A576D9" w:rsidP="00A576D9">
      <w:pPr>
        <w:numPr>
          <w:ilvl w:val="0"/>
          <w:numId w:val="25"/>
        </w:numPr>
        <w:ind w:left="1800"/>
        <w:rPr>
          <w:rFonts w:ascii="Arial Narrow" w:hAnsi="Arial Narrow"/>
          <w:highlight w:val="yellow"/>
        </w:rPr>
      </w:pPr>
      <w:r w:rsidRPr="00A576D9">
        <w:rPr>
          <w:rFonts w:ascii="Arial Narrow" w:hAnsi="Arial Narrow"/>
          <w:highlight w:val="yellow"/>
        </w:rPr>
        <w:t xml:space="preserve">Logradouro: Endereço da pessoa </w:t>
      </w:r>
      <w:proofErr w:type="gramStart"/>
      <w:r w:rsidRPr="00A576D9">
        <w:rPr>
          <w:rFonts w:ascii="Arial Narrow" w:hAnsi="Arial Narrow"/>
          <w:highlight w:val="yellow"/>
        </w:rPr>
        <w:t>cadastrada.</w:t>
      </w:r>
      <w:proofErr w:type="gramEnd"/>
      <w:r w:rsidRPr="00A576D9">
        <w:rPr>
          <w:rFonts w:ascii="Arial Narrow" w:hAnsi="Arial Narrow"/>
          <w:highlight w:val="yellow"/>
        </w:rPr>
        <w:t xml:space="preserve">(campo chave para busca no banco de </w:t>
      </w:r>
      <w:proofErr w:type="spellStart"/>
      <w:r w:rsidRPr="00A576D9">
        <w:rPr>
          <w:rFonts w:ascii="Arial Narrow" w:hAnsi="Arial Narrow"/>
          <w:highlight w:val="yellow"/>
        </w:rPr>
        <w:t>CEPs</w:t>
      </w:r>
      <w:proofErr w:type="spellEnd"/>
      <w:r w:rsidRPr="00A576D9">
        <w:rPr>
          <w:rFonts w:ascii="Arial Narrow" w:hAnsi="Arial Narrow"/>
          <w:highlight w:val="yellow"/>
        </w:rPr>
        <w:t>)</w:t>
      </w:r>
    </w:p>
    <w:p w:rsidR="00A576D9" w:rsidRPr="00A576D9" w:rsidRDefault="00A576D9" w:rsidP="00A576D9">
      <w:pPr>
        <w:numPr>
          <w:ilvl w:val="0"/>
          <w:numId w:val="25"/>
        </w:numPr>
        <w:ind w:left="1800"/>
        <w:rPr>
          <w:rFonts w:ascii="Arial Narrow" w:hAnsi="Arial Narrow"/>
          <w:highlight w:val="yellow"/>
        </w:rPr>
      </w:pPr>
      <w:r w:rsidRPr="00A576D9">
        <w:rPr>
          <w:rFonts w:ascii="Arial Narrow" w:hAnsi="Arial Narrow"/>
          <w:highlight w:val="yellow"/>
        </w:rPr>
        <w:t>Complemento: Complemento de endereço da pessoa cadastrada.</w:t>
      </w:r>
    </w:p>
    <w:p w:rsidR="00A576D9" w:rsidRPr="00A576D9" w:rsidRDefault="00A576D9" w:rsidP="00A576D9">
      <w:pPr>
        <w:numPr>
          <w:ilvl w:val="0"/>
          <w:numId w:val="25"/>
        </w:numPr>
        <w:ind w:left="1800"/>
        <w:rPr>
          <w:rFonts w:ascii="Arial Narrow" w:hAnsi="Arial Narrow"/>
          <w:highlight w:val="yellow"/>
        </w:rPr>
      </w:pPr>
      <w:r w:rsidRPr="00A576D9">
        <w:rPr>
          <w:rFonts w:ascii="Arial Narrow" w:hAnsi="Arial Narrow"/>
          <w:highlight w:val="yellow"/>
        </w:rPr>
        <w:t>Numero: Numero do logradouro da pessoa cadastrada.</w:t>
      </w:r>
    </w:p>
    <w:p w:rsidR="00A576D9" w:rsidRPr="00A576D9" w:rsidRDefault="00A576D9" w:rsidP="00A576D9">
      <w:pPr>
        <w:numPr>
          <w:ilvl w:val="0"/>
          <w:numId w:val="25"/>
        </w:numPr>
        <w:ind w:left="1800"/>
        <w:rPr>
          <w:rFonts w:ascii="Arial Narrow" w:hAnsi="Arial Narrow"/>
          <w:highlight w:val="yellow"/>
        </w:rPr>
      </w:pPr>
      <w:r w:rsidRPr="00A576D9">
        <w:rPr>
          <w:rFonts w:ascii="Arial Narrow" w:hAnsi="Arial Narrow"/>
          <w:highlight w:val="yellow"/>
        </w:rPr>
        <w:t>Bairro: Bairro da pessoa cadastrada.</w:t>
      </w:r>
    </w:p>
    <w:p w:rsidR="00A576D9" w:rsidRPr="00A576D9" w:rsidRDefault="00A576D9" w:rsidP="00A576D9">
      <w:pPr>
        <w:numPr>
          <w:ilvl w:val="0"/>
          <w:numId w:val="25"/>
        </w:numPr>
        <w:ind w:left="1800"/>
        <w:rPr>
          <w:rFonts w:ascii="Arial Narrow" w:hAnsi="Arial Narrow"/>
          <w:highlight w:val="yellow"/>
        </w:rPr>
      </w:pPr>
      <w:r w:rsidRPr="00A576D9">
        <w:rPr>
          <w:rFonts w:ascii="Arial Narrow" w:hAnsi="Arial Narrow"/>
          <w:highlight w:val="yellow"/>
        </w:rPr>
        <w:t>Cidade: Cidade da pessoa cadastrada.</w:t>
      </w:r>
    </w:p>
    <w:p w:rsidR="00A576D9" w:rsidRPr="00A576D9" w:rsidRDefault="00A576D9" w:rsidP="00A576D9">
      <w:pPr>
        <w:numPr>
          <w:ilvl w:val="0"/>
          <w:numId w:val="25"/>
        </w:numPr>
        <w:ind w:left="1800"/>
        <w:rPr>
          <w:rFonts w:ascii="Arial Narrow" w:hAnsi="Arial Narrow"/>
          <w:highlight w:val="yellow"/>
        </w:rPr>
      </w:pPr>
      <w:r w:rsidRPr="00A576D9">
        <w:rPr>
          <w:rFonts w:ascii="Arial Narrow" w:hAnsi="Arial Narrow"/>
          <w:highlight w:val="yellow"/>
        </w:rPr>
        <w:t>UF: Estado da pessoa cadastrada.</w:t>
      </w:r>
    </w:p>
    <w:p w:rsidR="000C3C66" w:rsidRPr="00F93B7A" w:rsidRDefault="00E76106" w:rsidP="000C3C66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</w:rPr>
      </w:pPr>
      <w:r w:rsidRPr="00F93B7A">
        <w:rPr>
          <w:rFonts w:ascii="Arial Narrow" w:hAnsi="Arial Narrow" w:cs="Arial"/>
          <w:color w:val="002060"/>
        </w:rPr>
        <w:t>F</w:t>
      </w:r>
      <w:r w:rsidR="000C3C66" w:rsidRPr="00F93B7A">
        <w:rPr>
          <w:rFonts w:ascii="Arial Narrow" w:hAnsi="Arial Narrow" w:cs="Arial"/>
          <w:color w:val="002060"/>
        </w:rPr>
        <w:t>isca</w:t>
      </w:r>
      <w:r w:rsidRPr="00F93B7A">
        <w:rPr>
          <w:rFonts w:ascii="Arial Narrow" w:hAnsi="Arial Narrow" w:cs="Arial"/>
          <w:color w:val="002060"/>
        </w:rPr>
        <w:t>l</w:t>
      </w:r>
      <w:r w:rsidR="00F50002" w:rsidRPr="00F93B7A">
        <w:rPr>
          <w:rFonts w:ascii="Arial Narrow" w:hAnsi="Arial Narrow" w:cs="Arial"/>
          <w:color w:val="002060"/>
        </w:rPr>
        <w:t>:</w:t>
      </w:r>
    </w:p>
    <w:p w:rsidR="00F50002" w:rsidRPr="00F93B7A" w:rsidRDefault="00E76106" w:rsidP="00F50002">
      <w:pPr>
        <w:pStyle w:val="PargrafodaLista"/>
        <w:numPr>
          <w:ilvl w:val="1"/>
          <w:numId w:val="25"/>
        </w:numPr>
        <w:rPr>
          <w:rFonts w:ascii="Arial Narrow" w:hAnsi="Arial Narrow" w:cs="Arial"/>
          <w:color w:val="002060"/>
        </w:rPr>
      </w:pPr>
      <w:r w:rsidRPr="00F93B7A">
        <w:rPr>
          <w:rFonts w:ascii="Arial Narrow" w:hAnsi="Arial Narrow" w:cs="Arial"/>
          <w:color w:val="002060"/>
        </w:rPr>
        <w:t>Regime Tributário: Combo com as opções – Prestador ou Mercantil.</w:t>
      </w:r>
    </w:p>
    <w:p w:rsidR="00F50002" w:rsidRPr="00F93B7A" w:rsidRDefault="00E76106" w:rsidP="00F50002">
      <w:pPr>
        <w:pStyle w:val="PargrafodaLista"/>
        <w:numPr>
          <w:ilvl w:val="1"/>
          <w:numId w:val="25"/>
        </w:numPr>
        <w:rPr>
          <w:rFonts w:ascii="Arial Narrow" w:hAnsi="Arial Narrow" w:cs="Arial"/>
          <w:color w:val="002060"/>
        </w:rPr>
      </w:pPr>
      <w:r w:rsidRPr="00F93B7A">
        <w:rPr>
          <w:rFonts w:ascii="Arial Narrow" w:hAnsi="Arial Narrow" w:cs="Arial"/>
          <w:color w:val="002060"/>
        </w:rPr>
        <w:lastRenderedPageBreak/>
        <w:t xml:space="preserve">Obrigação Fiscal: combo com as opções – Cota total, Cota </w:t>
      </w:r>
      <w:proofErr w:type="spellStart"/>
      <w:r w:rsidRPr="00F93B7A">
        <w:rPr>
          <w:rFonts w:ascii="Arial Narrow" w:hAnsi="Arial Narrow" w:cs="Arial"/>
          <w:color w:val="002060"/>
        </w:rPr>
        <w:t>Nfe</w:t>
      </w:r>
      <w:proofErr w:type="spellEnd"/>
      <w:r w:rsidRPr="00F93B7A">
        <w:rPr>
          <w:rFonts w:ascii="Arial Narrow" w:hAnsi="Arial Narrow" w:cs="Arial"/>
          <w:color w:val="002060"/>
        </w:rPr>
        <w:t xml:space="preserve"> Venda, Devolução fornecedor.</w:t>
      </w:r>
    </w:p>
    <w:p w:rsidR="00F50002" w:rsidRPr="00F93B7A" w:rsidRDefault="00E76106" w:rsidP="00F50002">
      <w:pPr>
        <w:pStyle w:val="PargrafodaLista"/>
        <w:numPr>
          <w:ilvl w:val="1"/>
          <w:numId w:val="25"/>
        </w:numPr>
        <w:rPr>
          <w:rFonts w:ascii="Arial Narrow" w:hAnsi="Arial Narrow" w:cs="Arial"/>
          <w:color w:val="002060"/>
        </w:rPr>
      </w:pPr>
      <w:r w:rsidRPr="00F93B7A">
        <w:rPr>
          <w:rFonts w:ascii="Arial Narrow" w:hAnsi="Arial Narrow" w:cs="Arial"/>
          <w:color w:val="002060"/>
        </w:rPr>
        <w:t xml:space="preserve">Regime especial: </w:t>
      </w:r>
      <w:proofErr w:type="spellStart"/>
      <w:r w:rsidRPr="00F93B7A">
        <w:rPr>
          <w:rFonts w:ascii="Arial Narrow" w:hAnsi="Arial Narrow" w:cs="Arial"/>
          <w:color w:val="002060"/>
        </w:rPr>
        <w:t>checkbox</w:t>
      </w:r>
      <w:proofErr w:type="spellEnd"/>
      <w:r w:rsidRPr="00F93B7A">
        <w:rPr>
          <w:rFonts w:ascii="Arial Narrow" w:hAnsi="Arial Narrow" w:cs="Arial"/>
          <w:color w:val="002060"/>
        </w:rPr>
        <w:t xml:space="preserve"> pra indicar se possui regime especial e validade.</w:t>
      </w:r>
    </w:p>
    <w:p w:rsidR="00E76106" w:rsidRDefault="00E76106" w:rsidP="00E76106">
      <w:pPr>
        <w:pStyle w:val="PargrafodaLista"/>
        <w:ind w:left="1146"/>
        <w:rPr>
          <w:rFonts w:ascii="Arial Narrow" w:hAnsi="Arial Narrow" w:cs="Arial"/>
          <w:b/>
          <w:color w:val="FF0000"/>
          <w:highlight w:val="yellow"/>
        </w:rPr>
      </w:pPr>
    </w:p>
    <w:p w:rsidR="008B4DC6" w:rsidRPr="00C66ED8" w:rsidDel="009E3986" w:rsidRDefault="008B4DC6" w:rsidP="000C3C66">
      <w:pPr>
        <w:pStyle w:val="PargrafodaLista"/>
        <w:numPr>
          <w:ilvl w:val="0"/>
          <w:numId w:val="25"/>
        </w:numPr>
        <w:rPr>
          <w:del w:id="14" w:author="Kaina da Silva" w:date="2012-07-26T16:19:00Z"/>
          <w:rFonts w:ascii="Arial Narrow" w:hAnsi="Arial Narrow" w:cs="Arial"/>
          <w:b/>
          <w:color w:val="FF0000"/>
          <w:highlight w:val="yellow"/>
        </w:rPr>
      </w:pPr>
      <w:del w:id="15" w:author="Kaina da Silva" w:date="2012-07-26T16:19:00Z">
        <w:r w:rsidRPr="00C66ED8" w:rsidDel="009E3986">
          <w:rPr>
            <w:rFonts w:ascii="Arial Narrow" w:hAnsi="Arial Narrow" w:cs="Arial"/>
            <w:b/>
            <w:color w:val="FF0000"/>
            <w:highlight w:val="yellow"/>
          </w:rPr>
          <w:delText>Fornecedores: checkbox onde o usuário escolhe um ou mais fornecedores, do cadastro de fornecedor, que estarão atrelados a este CNPJ. Um Fornecedor não pode pertencer a mais que um CNPJ.</w:delText>
        </w:r>
      </w:del>
    </w:p>
    <w:p w:rsidR="000C3C66" w:rsidRDefault="000C3C66" w:rsidP="000C3C66">
      <w:pPr>
        <w:ind w:left="426"/>
        <w:rPr>
          <w:rFonts w:ascii="Arial Narrow" w:hAnsi="Arial Narrow"/>
        </w:rPr>
      </w:pPr>
    </w:p>
    <w:p w:rsidR="000C3C66" w:rsidRPr="0039157B" w:rsidRDefault="0039157B" w:rsidP="00055112">
      <w:pPr>
        <w:pStyle w:val="PargrafodaLista"/>
        <w:numPr>
          <w:ilvl w:val="0"/>
          <w:numId w:val="32"/>
        </w:numPr>
        <w:rPr>
          <w:rFonts w:ascii="Arial Narrow" w:hAnsi="Arial Narrow"/>
          <w:b/>
        </w:rPr>
      </w:pPr>
      <w:r w:rsidRPr="0039157B">
        <w:rPr>
          <w:rFonts w:ascii="Arial Narrow" w:hAnsi="Arial Narrow"/>
          <w:b/>
        </w:rPr>
        <w:t>Aba</w:t>
      </w:r>
      <w:r w:rsidR="000C3C66" w:rsidRPr="0039157B">
        <w:rPr>
          <w:rFonts w:ascii="Arial Narrow" w:hAnsi="Arial Narrow"/>
          <w:b/>
        </w:rPr>
        <w:t xml:space="preserve"> </w:t>
      </w:r>
      <w:r w:rsidR="000C3C66" w:rsidRPr="002265B6">
        <w:rPr>
          <w:rFonts w:ascii="Arial Narrow" w:hAnsi="Arial Narrow"/>
          <w:b/>
          <w:strike/>
          <w:highlight w:val="yellow"/>
        </w:rPr>
        <w:t>Emissão de</w:t>
      </w:r>
      <w:r w:rsidR="000C3C66" w:rsidRPr="0039157B">
        <w:rPr>
          <w:rFonts w:ascii="Arial Narrow" w:hAnsi="Arial Narrow"/>
          <w:b/>
        </w:rPr>
        <w:t xml:space="preserve"> Documentos:</w:t>
      </w:r>
    </w:p>
    <w:p w:rsidR="000C3C66" w:rsidRDefault="002265B6" w:rsidP="000C3C66">
      <w:pPr>
        <w:pStyle w:val="PargrafodaLista"/>
        <w:ind w:left="1146"/>
        <w:rPr>
          <w:rFonts w:ascii="Arial Narrow" w:hAnsi="Arial Narrow"/>
        </w:rPr>
      </w:pPr>
      <w:r>
        <w:rPr>
          <w:rFonts w:ascii="Arial Narrow" w:hAnsi="Arial Narrow"/>
        </w:rPr>
        <w:t>Frame Emissão de documentos:</w:t>
      </w:r>
    </w:p>
    <w:p w:rsidR="000C3C66" w:rsidRDefault="000C3C66" w:rsidP="000C3C66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Slip: Checkbox para indicação de emissão ou envio do Slip por e-mail.</w:t>
      </w:r>
    </w:p>
    <w:p w:rsidR="000C3C66" w:rsidRDefault="000C3C66" w:rsidP="000C3C66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Emite Boleto: Checkbox para indicação de emissão ou envio por e-mail.</w:t>
      </w:r>
    </w:p>
    <w:p w:rsidR="000C3C66" w:rsidRDefault="000C3C66" w:rsidP="000C3C66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Emite Boleto + Slip: Checkbox para indicação de emissão de boleto e Slip em conjunto.</w:t>
      </w:r>
    </w:p>
    <w:p w:rsidR="000C3C66" w:rsidRPr="00FB5644" w:rsidRDefault="000C3C66" w:rsidP="000C3C66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 w:cs="Arial"/>
          <w:color w:val="002060"/>
        </w:rPr>
        <w:t>Emite Recibo: Checkbox para indicação de emissão ou envio por e-mail.</w:t>
      </w:r>
    </w:p>
    <w:p w:rsidR="000C3C66" w:rsidRDefault="000C3C66" w:rsidP="000C3C66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Emite Nota de Envio: Checkbox para indicação de emissão ou envio por e-mail.</w:t>
      </w:r>
    </w:p>
    <w:p w:rsidR="000C3C66" w:rsidRDefault="000C3C66" w:rsidP="000C3C66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 w:rsidRPr="00B02BB1">
        <w:rPr>
          <w:rFonts w:ascii="Arial Narrow" w:hAnsi="Arial Narrow" w:cs="Arial"/>
          <w:color w:val="002060"/>
        </w:rPr>
        <w:t>Chamada de Encalhe</w:t>
      </w:r>
      <w:r>
        <w:rPr>
          <w:rFonts w:ascii="Arial Narrow" w:hAnsi="Arial Narrow"/>
        </w:rPr>
        <w:t xml:space="preserve">: </w:t>
      </w:r>
      <w:r>
        <w:rPr>
          <w:rFonts w:ascii="Arial Narrow" w:hAnsi="Arial Narrow" w:cs="Arial"/>
          <w:color w:val="002060"/>
        </w:rPr>
        <w:t>Checkbox para indicação de emissão ou envio por e-mail.</w:t>
      </w:r>
    </w:p>
    <w:p w:rsidR="000C3C66" w:rsidRDefault="000C3C66" w:rsidP="000C3C66">
      <w:pPr>
        <w:ind w:left="426"/>
        <w:rPr>
          <w:rFonts w:ascii="Arial Narrow" w:hAnsi="Arial Narrow"/>
        </w:rPr>
      </w:pPr>
    </w:p>
    <w:p w:rsidR="000C3C66" w:rsidRPr="00537D3A" w:rsidRDefault="000C3C66" w:rsidP="000C3C66">
      <w:pPr>
        <w:pStyle w:val="PargrafodaLista"/>
        <w:ind w:left="1146"/>
        <w:rPr>
          <w:rFonts w:ascii="Arial Narrow" w:hAnsi="Arial Narrow"/>
          <w:strike/>
          <w:highlight w:val="yellow"/>
        </w:rPr>
      </w:pPr>
      <w:r w:rsidRPr="00537D3A">
        <w:rPr>
          <w:rFonts w:ascii="Arial Narrow" w:hAnsi="Arial Narrow"/>
          <w:strike/>
          <w:highlight w:val="yellow"/>
        </w:rPr>
        <w:t>Frame Impressão NE</w:t>
      </w:r>
    </w:p>
    <w:p w:rsidR="000C3C66" w:rsidRPr="00537D3A" w:rsidRDefault="000C3C66" w:rsidP="000C3C66">
      <w:pPr>
        <w:pStyle w:val="PargrafodaLista"/>
        <w:numPr>
          <w:ilvl w:val="0"/>
          <w:numId w:val="25"/>
        </w:numPr>
        <w:rPr>
          <w:rFonts w:ascii="Arial Narrow" w:hAnsi="Arial Narrow" w:cs="Arial"/>
          <w:strike/>
          <w:color w:val="002060"/>
          <w:highlight w:val="yellow"/>
        </w:rPr>
      </w:pPr>
      <w:r w:rsidRPr="00537D3A">
        <w:rPr>
          <w:rFonts w:ascii="Arial Narrow" w:hAnsi="Arial Narrow" w:cs="Arial"/>
          <w:strike/>
          <w:color w:val="002060"/>
          <w:highlight w:val="yellow"/>
        </w:rPr>
        <w:t>Modelo1 e Modelo2: Radiobox Box para única escolha do modelo de impressão que será usado para impressão de nota de envio. (cada uma das opções com hiperlink para exibir o modelo)</w:t>
      </w:r>
    </w:p>
    <w:p w:rsidR="000C3C66" w:rsidRDefault="000C3C66" w:rsidP="000C3C66">
      <w:pPr>
        <w:pStyle w:val="PargrafodaLista"/>
        <w:ind w:left="1146"/>
        <w:rPr>
          <w:rFonts w:ascii="Arial Narrow" w:hAnsi="Arial Narrow"/>
        </w:rPr>
      </w:pPr>
    </w:p>
    <w:p w:rsidR="000C3C66" w:rsidRDefault="000C3C66" w:rsidP="000C3C66">
      <w:pPr>
        <w:pStyle w:val="PargrafodaLista"/>
        <w:ind w:left="1146"/>
        <w:rPr>
          <w:rFonts w:ascii="Arial Narrow" w:hAnsi="Arial Narrow"/>
        </w:rPr>
      </w:pPr>
      <w:r>
        <w:rPr>
          <w:rFonts w:ascii="Arial Narrow" w:hAnsi="Arial Narrow"/>
        </w:rPr>
        <w:t xml:space="preserve">Frame Impressão </w:t>
      </w:r>
      <w:r w:rsidR="002265B6">
        <w:rPr>
          <w:rFonts w:ascii="Arial Narrow" w:hAnsi="Arial Narrow"/>
        </w:rPr>
        <w:t>NE/</w:t>
      </w:r>
      <w:r>
        <w:rPr>
          <w:rFonts w:ascii="Arial Narrow" w:hAnsi="Arial Narrow"/>
        </w:rPr>
        <w:t xml:space="preserve">NECA / </w:t>
      </w:r>
      <w:proofErr w:type="spellStart"/>
      <w:r>
        <w:rPr>
          <w:rFonts w:ascii="Arial Narrow" w:hAnsi="Arial Narrow"/>
        </w:rPr>
        <w:t>Danfe</w:t>
      </w:r>
      <w:proofErr w:type="spellEnd"/>
    </w:p>
    <w:p w:rsidR="000C3C66" w:rsidRDefault="000C3C66" w:rsidP="000C3C66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 xml:space="preserve">Modelo1 e Modelo2 e Danfe: Radiobox Box para única escolha do modelo de impressão que será usado para impressão de </w:t>
      </w:r>
      <w:r w:rsidR="00537D3A">
        <w:rPr>
          <w:rFonts w:ascii="Arial Narrow" w:hAnsi="Arial Narrow" w:cs="Arial"/>
          <w:color w:val="002060"/>
        </w:rPr>
        <w:t xml:space="preserve">NE, </w:t>
      </w:r>
      <w:r>
        <w:rPr>
          <w:rFonts w:ascii="Arial Narrow" w:hAnsi="Arial Narrow" w:cs="Arial"/>
          <w:color w:val="002060"/>
        </w:rPr>
        <w:t xml:space="preserve">NECA ou </w:t>
      </w:r>
      <w:proofErr w:type="spellStart"/>
      <w:r>
        <w:rPr>
          <w:rFonts w:ascii="Arial Narrow" w:hAnsi="Arial Narrow" w:cs="Arial"/>
          <w:color w:val="002060"/>
        </w:rPr>
        <w:t>Danfe</w:t>
      </w:r>
      <w:proofErr w:type="spellEnd"/>
      <w:r>
        <w:rPr>
          <w:rFonts w:ascii="Arial Narrow" w:hAnsi="Arial Narrow" w:cs="Arial"/>
          <w:color w:val="002060"/>
        </w:rPr>
        <w:t>. (cada uma das opções com hiperlink para exibir o modelo)</w:t>
      </w:r>
    </w:p>
    <w:p w:rsidR="000C3C66" w:rsidRDefault="000C3C66" w:rsidP="000C3C66">
      <w:pPr>
        <w:pStyle w:val="PargrafodaLista"/>
        <w:ind w:left="1146"/>
        <w:rPr>
          <w:rFonts w:ascii="Arial Narrow" w:hAnsi="Arial Narrow"/>
        </w:rPr>
      </w:pPr>
    </w:p>
    <w:p w:rsidR="000C3C66" w:rsidRDefault="000C3C66" w:rsidP="000C3C66">
      <w:pPr>
        <w:pStyle w:val="PargrafodaLista"/>
        <w:ind w:left="1146"/>
        <w:rPr>
          <w:rFonts w:ascii="Arial Narrow" w:hAnsi="Arial Narrow"/>
        </w:rPr>
      </w:pPr>
      <w:r>
        <w:rPr>
          <w:rFonts w:ascii="Arial Narrow" w:hAnsi="Arial Narrow"/>
        </w:rPr>
        <w:t>Frame Impressão CE</w:t>
      </w:r>
    </w:p>
    <w:p w:rsidR="000C3C66" w:rsidRDefault="000C3C66" w:rsidP="000C3C66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Modelo1 e Modelo2: Radiobox Box para única escolha do modelo de impressão que será usado para impressão de CE. (cada uma das opções com hiperlink para exibir o modelo)</w:t>
      </w:r>
    </w:p>
    <w:p w:rsidR="000C3C66" w:rsidRDefault="000C3C66" w:rsidP="000C3C66">
      <w:pPr>
        <w:pStyle w:val="PargrafodaLista"/>
        <w:ind w:left="1146"/>
        <w:rPr>
          <w:rFonts w:ascii="Arial Narrow" w:hAnsi="Arial Narrow"/>
        </w:rPr>
      </w:pPr>
    </w:p>
    <w:p w:rsidR="000C3C66" w:rsidRPr="00CC592F" w:rsidRDefault="000C3C66" w:rsidP="000C3C66">
      <w:pPr>
        <w:pStyle w:val="PargrafodaLista"/>
        <w:ind w:left="1146"/>
        <w:rPr>
          <w:rFonts w:ascii="Arial Narrow" w:hAnsi="Arial Narrow"/>
          <w:highlight w:val="yellow"/>
        </w:rPr>
      </w:pPr>
      <w:r w:rsidRPr="00CC592F">
        <w:rPr>
          <w:rFonts w:ascii="Arial Narrow" w:hAnsi="Arial Narrow"/>
          <w:highlight w:val="yellow"/>
        </w:rPr>
        <w:t>Frame Interface LED</w:t>
      </w:r>
    </w:p>
    <w:p w:rsidR="00C03157" w:rsidRPr="0039157B" w:rsidRDefault="000C3C66" w:rsidP="0039157B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  <w:highlight w:val="yellow"/>
        </w:rPr>
      </w:pPr>
      <w:r w:rsidRPr="00CC592F">
        <w:rPr>
          <w:rFonts w:ascii="Arial Narrow" w:hAnsi="Arial Narrow" w:cs="Arial"/>
          <w:color w:val="002060"/>
          <w:highlight w:val="yellow"/>
        </w:rPr>
        <w:t>Modelo1, Modelo2 e Modelo</w:t>
      </w:r>
      <w:proofErr w:type="gramStart"/>
      <w:r w:rsidRPr="00CC592F">
        <w:rPr>
          <w:rFonts w:ascii="Arial Narrow" w:hAnsi="Arial Narrow" w:cs="Arial"/>
          <w:color w:val="002060"/>
          <w:highlight w:val="yellow"/>
        </w:rPr>
        <w:t xml:space="preserve">  </w:t>
      </w:r>
      <w:proofErr w:type="gramEnd"/>
      <w:r w:rsidRPr="00CC592F">
        <w:rPr>
          <w:rFonts w:ascii="Arial Narrow" w:hAnsi="Arial Narrow" w:cs="Arial"/>
          <w:color w:val="002060"/>
          <w:highlight w:val="yellow"/>
        </w:rPr>
        <w:t>3: Radiobox Box para única escolha do modelo de impressão que será usado para interface com sistema de LED. (cada uma das opções com hiperlink para exibir o modelo)</w:t>
      </w:r>
    </w:p>
    <w:p w:rsidR="00C03157" w:rsidRDefault="00C03157" w:rsidP="00C03157">
      <w:pPr>
        <w:ind w:left="426"/>
        <w:rPr>
          <w:rFonts w:ascii="Arial Narrow" w:hAnsi="Arial Narrow"/>
        </w:rPr>
      </w:pPr>
    </w:p>
    <w:p w:rsidR="0065390D" w:rsidRPr="0039157B" w:rsidRDefault="0065390D" w:rsidP="0039157B">
      <w:pPr>
        <w:pStyle w:val="PargrafodaLista"/>
        <w:numPr>
          <w:ilvl w:val="0"/>
          <w:numId w:val="32"/>
        </w:numPr>
        <w:rPr>
          <w:rFonts w:ascii="Arial Narrow" w:hAnsi="Arial Narrow"/>
          <w:b/>
        </w:rPr>
      </w:pPr>
      <w:r w:rsidRPr="0039157B">
        <w:rPr>
          <w:rFonts w:ascii="Arial Narrow" w:hAnsi="Arial Narrow"/>
          <w:b/>
        </w:rPr>
        <w:t>Aba Operação</w:t>
      </w:r>
    </w:p>
    <w:p w:rsidR="0065390D" w:rsidRDefault="0065390D" w:rsidP="00C03157">
      <w:pPr>
        <w:ind w:left="426"/>
        <w:rPr>
          <w:rFonts w:ascii="Arial Narrow" w:hAnsi="Arial Narrow"/>
        </w:rPr>
      </w:pPr>
    </w:p>
    <w:p w:rsidR="00C03157" w:rsidRDefault="0065390D" w:rsidP="00C03157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Frame </w:t>
      </w:r>
      <w:r w:rsidR="00C03157">
        <w:rPr>
          <w:rFonts w:ascii="Arial Narrow" w:hAnsi="Arial Narrow"/>
        </w:rPr>
        <w:t>Dias de Operação:</w:t>
      </w:r>
    </w:p>
    <w:p w:rsidR="00C03157" w:rsidRPr="00C03157" w:rsidRDefault="00C03157" w:rsidP="00C03157">
      <w:pPr>
        <w:ind w:left="426"/>
        <w:rPr>
          <w:rFonts w:ascii="Arial Narrow" w:hAnsi="Arial Narrow" w:cs="Arial"/>
          <w:color w:val="002060"/>
        </w:rPr>
      </w:pPr>
    </w:p>
    <w:p w:rsidR="0065390D" w:rsidRDefault="0065390D" w:rsidP="0065390D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Fornecedor: relação de múltipla escolha com todos os fornecedores que o distribuidor pode trabalhar</w:t>
      </w:r>
    </w:p>
    <w:p w:rsidR="00CB27BA" w:rsidRDefault="00CB27BA" w:rsidP="00CB27BA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Lançamento:</w:t>
      </w:r>
      <w:r w:rsidR="0065390D">
        <w:rPr>
          <w:rFonts w:ascii="Arial Narrow" w:hAnsi="Arial Narrow" w:cs="Arial"/>
          <w:color w:val="002060"/>
        </w:rPr>
        <w:t xml:space="preserve"> relação para múltipla </w:t>
      </w:r>
      <w:r>
        <w:rPr>
          <w:rFonts w:ascii="Arial Narrow" w:hAnsi="Arial Narrow" w:cs="Arial"/>
          <w:color w:val="002060"/>
        </w:rPr>
        <w:t>escolha dos dias</w:t>
      </w:r>
      <w:r w:rsidR="005D6D66">
        <w:rPr>
          <w:rFonts w:ascii="Arial Narrow" w:hAnsi="Arial Narrow" w:cs="Arial"/>
          <w:color w:val="002060"/>
        </w:rPr>
        <w:t xml:space="preserve"> da semana</w:t>
      </w:r>
    </w:p>
    <w:p w:rsidR="00C253A4" w:rsidRDefault="00C253A4" w:rsidP="00C253A4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 xml:space="preserve">Recolhimento: </w:t>
      </w:r>
      <w:r w:rsidR="0065390D">
        <w:rPr>
          <w:rFonts w:ascii="Arial Narrow" w:hAnsi="Arial Narrow" w:cs="Arial"/>
          <w:color w:val="002060"/>
        </w:rPr>
        <w:t xml:space="preserve">relação para múltipla </w:t>
      </w:r>
      <w:r>
        <w:rPr>
          <w:rFonts w:ascii="Arial Narrow" w:hAnsi="Arial Narrow" w:cs="Arial"/>
          <w:color w:val="002060"/>
        </w:rPr>
        <w:t>escolha do</w:t>
      </w:r>
      <w:r w:rsidR="00CB27BA">
        <w:rPr>
          <w:rFonts w:ascii="Arial Narrow" w:hAnsi="Arial Narrow" w:cs="Arial"/>
          <w:color w:val="002060"/>
        </w:rPr>
        <w:t>s</w:t>
      </w:r>
      <w:r>
        <w:rPr>
          <w:rFonts w:ascii="Arial Narrow" w:hAnsi="Arial Narrow" w:cs="Arial"/>
          <w:color w:val="002060"/>
        </w:rPr>
        <w:t xml:space="preserve"> dia</w:t>
      </w:r>
      <w:r w:rsidR="00CB27BA">
        <w:rPr>
          <w:rFonts w:ascii="Arial Narrow" w:hAnsi="Arial Narrow" w:cs="Arial"/>
          <w:color w:val="002060"/>
        </w:rPr>
        <w:t>s</w:t>
      </w:r>
      <w:r w:rsidR="005D6D66">
        <w:rPr>
          <w:rFonts w:ascii="Arial Narrow" w:hAnsi="Arial Narrow" w:cs="Arial"/>
          <w:color w:val="002060"/>
        </w:rPr>
        <w:t xml:space="preserve"> da semana</w:t>
      </w:r>
    </w:p>
    <w:p w:rsidR="0065390D" w:rsidRDefault="0065390D" w:rsidP="0065390D">
      <w:pPr>
        <w:ind w:left="426"/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Grid:</w:t>
      </w:r>
    </w:p>
    <w:p w:rsidR="0065390D" w:rsidRDefault="0065390D" w:rsidP="0065390D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 xml:space="preserve">Fornecedor: exibe conforme </w:t>
      </w:r>
      <w:r w:rsidR="003E23AB">
        <w:rPr>
          <w:rFonts w:ascii="Arial Narrow" w:hAnsi="Arial Narrow" w:cs="Arial"/>
          <w:color w:val="002060"/>
        </w:rPr>
        <w:t>associação feita</w:t>
      </w:r>
    </w:p>
    <w:p w:rsidR="003E23AB" w:rsidRDefault="0065390D" w:rsidP="0065390D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</w:rPr>
      </w:pPr>
      <w:r w:rsidRPr="003E23AB">
        <w:rPr>
          <w:rFonts w:ascii="Arial Narrow" w:hAnsi="Arial Narrow" w:cs="Arial"/>
          <w:color w:val="002060"/>
        </w:rPr>
        <w:t xml:space="preserve">Lançamento: </w:t>
      </w:r>
      <w:r w:rsidR="003E23AB">
        <w:rPr>
          <w:rFonts w:ascii="Arial Narrow" w:hAnsi="Arial Narrow" w:cs="Arial"/>
          <w:color w:val="002060"/>
        </w:rPr>
        <w:t>exibe conforme associação feita</w:t>
      </w:r>
      <w:r w:rsidR="003E23AB" w:rsidRPr="003E23AB">
        <w:rPr>
          <w:rFonts w:ascii="Arial Narrow" w:hAnsi="Arial Narrow" w:cs="Arial"/>
          <w:color w:val="002060"/>
        </w:rPr>
        <w:t xml:space="preserve"> </w:t>
      </w:r>
    </w:p>
    <w:p w:rsidR="0065390D" w:rsidRDefault="0065390D" w:rsidP="0065390D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</w:rPr>
      </w:pPr>
      <w:r w:rsidRPr="003E23AB">
        <w:rPr>
          <w:rFonts w:ascii="Arial Narrow" w:hAnsi="Arial Narrow" w:cs="Arial"/>
          <w:color w:val="002060"/>
        </w:rPr>
        <w:t xml:space="preserve">Recolhimento: </w:t>
      </w:r>
      <w:r w:rsidR="003E23AB">
        <w:rPr>
          <w:rFonts w:ascii="Arial Narrow" w:hAnsi="Arial Narrow" w:cs="Arial"/>
          <w:color w:val="002060"/>
        </w:rPr>
        <w:t>exibe conforme associação feita</w:t>
      </w:r>
    </w:p>
    <w:p w:rsidR="003E23AB" w:rsidRPr="003E23AB" w:rsidRDefault="003E23AB" w:rsidP="0065390D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Ação para excluir a associação selecionada</w:t>
      </w:r>
    </w:p>
    <w:p w:rsidR="0065390D" w:rsidRDefault="003E23AB" w:rsidP="0065390D">
      <w:pPr>
        <w:ind w:left="426"/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Botões:</w:t>
      </w:r>
    </w:p>
    <w:p w:rsidR="003E23AB" w:rsidRPr="0065390D" w:rsidRDefault="003E23AB" w:rsidP="0065390D">
      <w:pPr>
        <w:ind w:left="426"/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ab/>
        <w:t>Incluir Novo: inclui nova associação de fornecedor com os dias de lançamento e recolhimento.</w:t>
      </w:r>
    </w:p>
    <w:p w:rsidR="00C03157" w:rsidRDefault="00C03157" w:rsidP="00C03157">
      <w:pPr>
        <w:rPr>
          <w:rFonts w:ascii="Arial Narrow" w:hAnsi="Arial Narrow" w:cs="Arial"/>
          <w:color w:val="002060"/>
        </w:rPr>
      </w:pPr>
    </w:p>
    <w:p w:rsidR="0065390D" w:rsidRDefault="003E23AB" w:rsidP="0065390D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Frame </w:t>
      </w:r>
      <w:r w:rsidR="0065390D">
        <w:rPr>
          <w:rFonts w:ascii="Arial Narrow" w:hAnsi="Arial Narrow"/>
        </w:rPr>
        <w:t>Parciais</w:t>
      </w:r>
      <w:r>
        <w:rPr>
          <w:rFonts w:ascii="Arial Narrow" w:hAnsi="Arial Narrow"/>
        </w:rPr>
        <w:t>/Matriz de Lançamento</w:t>
      </w:r>
      <w:r w:rsidR="0065390D">
        <w:rPr>
          <w:rFonts w:ascii="Arial Narrow" w:hAnsi="Arial Narrow"/>
        </w:rPr>
        <w:t>:</w:t>
      </w:r>
    </w:p>
    <w:p w:rsidR="0065390D" w:rsidRDefault="0065390D" w:rsidP="0065390D">
      <w:pPr>
        <w:ind w:left="426"/>
        <w:rPr>
          <w:rFonts w:ascii="Arial Narrow" w:hAnsi="Arial Narrow"/>
        </w:rPr>
      </w:pPr>
    </w:p>
    <w:p w:rsidR="0065390D" w:rsidRDefault="0065390D" w:rsidP="0065390D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R</w:t>
      </w:r>
      <w:r w:rsidRPr="00C253A4">
        <w:rPr>
          <w:rFonts w:ascii="Arial Narrow" w:hAnsi="Arial Narrow" w:cs="Arial"/>
          <w:color w:val="002060"/>
        </w:rPr>
        <w:t>elançamento de parciais</w:t>
      </w:r>
      <w:r w:rsidR="003E23AB">
        <w:rPr>
          <w:rFonts w:ascii="Arial Narrow" w:hAnsi="Arial Narrow" w:cs="Arial"/>
          <w:color w:val="002060"/>
        </w:rPr>
        <w:t>:</w:t>
      </w:r>
      <w:r w:rsidRPr="00C253A4">
        <w:rPr>
          <w:rFonts w:ascii="Arial Narrow" w:hAnsi="Arial Narrow" w:cs="Arial"/>
          <w:color w:val="002060"/>
        </w:rPr>
        <w:t xml:space="preserve"> </w:t>
      </w:r>
      <w:proofErr w:type="spellStart"/>
      <w:r>
        <w:rPr>
          <w:rFonts w:ascii="Arial Narrow" w:hAnsi="Arial Narrow" w:cs="Arial"/>
          <w:color w:val="002060"/>
        </w:rPr>
        <w:t>combobox</w:t>
      </w:r>
      <w:proofErr w:type="spellEnd"/>
      <w:r>
        <w:rPr>
          <w:rFonts w:ascii="Arial Narrow" w:hAnsi="Arial Narrow" w:cs="Arial"/>
          <w:color w:val="002060"/>
        </w:rPr>
        <w:t xml:space="preserve"> para indicação do fator de relançamento </w:t>
      </w:r>
      <w:r w:rsidRPr="00C253A4">
        <w:rPr>
          <w:rFonts w:ascii="Arial Narrow" w:hAnsi="Arial Narrow" w:cs="Arial"/>
          <w:color w:val="002060"/>
        </w:rPr>
        <w:t>(exemplo: D+2</w:t>
      </w:r>
      <w:proofErr w:type="gramStart"/>
      <w:r>
        <w:rPr>
          <w:rFonts w:ascii="Arial Narrow" w:hAnsi="Arial Narrow" w:cs="Arial"/>
          <w:color w:val="002060"/>
        </w:rPr>
        <w:t>..</w:t>
      </w:r>
      <w:proofErr w:type="gramEnd"/>
      <w:r>
        <w:rPr>
          <w:rFonts w:ascii="Arial Narrow" w:hAnsi="Arial Narrow" w:cs="Arial"/>
          <w:color w:val="002060"/>
        </w:rPr>
        <w:t>)</w:t>
      </w:r>
    </w:p>
    <w:p w:rsidR="00C03157" w:rsidRDefault="00C03157" w:rsidP="00C03157">
      <w:pPr>
        <w:rPr>
          <w:rFonts w:ascii="Arial Narrow" w:hAnsi="Arial Narrow" w:cs="Arial"/>
          <w:color w:val="002060"/>
        </w:rPr>
      </w:pPr>
    </w:p>
    <w:p w:rsidR="00C03157" w:rsidRDefault="004B7F00" w:rsidP="00C03157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Frame </w:t>
      </w:r>
      <w:r w:rsidR="00C03157">
        <w:rPr>
          <w:rFonts w:ascii="Arial Narrow" w:hAnsi="Arial Narrow"/>
        </w:rPr>
        <w:t>Recolhimento:</w:t>
      </w:r>
    </w:p>
    <w:p w:rsidR="00C03157" w:rsidRDefault="00C03157" w:rsidP="00C03157">
      <w:pPr>
        <w:ind w:left="426"/>
        <w:rPr>
          <w:rFonts w:ascii="Arial Narrow" w:hAnsi="Arial Narrow"/>
        </w:rPr>
      </w:pPr>
    </w:p>
    <w:p w:rsidR="00936670" w:rsidRDefault="0039157B" w:rsidP="0039157B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  <w:highlight w:val="yellow"/>
        </w:rPr>
      </w:pPr>
      <w:r>
        <w:rPr>
          <w:rFonts w:ascii="Arial Narrow" w:hAnsi="Arial Narrow" w:cs="Arial"/>
          <w:color w:val="002060"/>
          <w:highlight w:val="yellow"/>
        </w:rPr>
        <w:t xml:space="preserve">Na </w:t>
      </w:r>
      <w:proofErr w:type="spellStart"/>
      <w:proofErr w:type="gramStart"/>
      <w:r>
        <w:rPr>
          <w:rFonts w:ascii="Arial Narrow" w:hAnsi="Arial Narrow" w:cs="Arial"/>
          <w:color w:val="002060"/>
          <w:highlight w:val="yellow"/>
        </w:rPr>
        <w:t>Ce</w:t>
      </w:r>
      <w:proofErr w:type="spellEnd"/>
      <w:proofErr w:type="gramEnd"/>
      <w:r>
        <w:rPr>
          <w:rFonts w:ascii="Arial Narrow" w:hAnsi="Arial Narrow" w:cs="Arial"/>
          <w:color w:val="002060"/>
          <w:highlight w:val="yellow"/>
        </w:rPr>
        <w:t xml:space="preserve"> utiliza: </w:t>
      </w:r>
      <w:r w:rsidRPr="0039157B">
        <w:rPr>
          <w:rFonts w:ascii="Arial Narrow" w:hAnsi="Arial Narrow" w:cs="Arial"/>
          <w:color w:val="002060"/>
          <w:highlight w:val="yellow"/>
        </w:rPr>
        <w:t xml:space="preserve">Valor CE Jornaleiro </w:t>
      </w:r>
      <w:r w:rsidR="00936670">
        <w:rPr>
          <w:rFonts w:ascii="Arial Narrow" w:hAnsi="Arial Narrow" w:cs="Arial"/>
          <w:color w:val="002060"/>
          <w:highlight w:val="yellow"/>
        </w:rPr>
        <w:t>ou Exemplares</w:t>
      </w:r>
    </w:p>
    <w:p w:rsidR="0000397D" w:rsidRDefault="0000397D" w:rsidP="0000397D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lastRenderedPageBreak/>
        <w:t xml:space="preserve">Aceita Encalhe Juramentada: </w:t>
      </w:r>
      <w:r w:rsidR="005D0861">
        <w:rPr>
          <w:rFonts w:ascii="Arial Narrow" w:hAnsi="Arial Narrow" w:cs="Arial"/>
          <w:color w:val="002060"/>
        </w:rPr>
        <w:t>Checkbox</w:t>
      </w:r>
      <w:r>
        <w:rPr>
          <w:rFonts w:ascii="Arial Narrow" w:hAnsi="Arial Narrow" w:cs="Arial"/>
          <w:color w:val="002060"/>
        </w:rPr>
        <w:t xml:space="preserve"> para indicação se aceita juramentada</w:t>
      </w:r>
    </w:p>
    <w:p w:rsidR="00C03157" w:rsidRDefault="0000397D" w:rsidP="00C03157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D</w:t>
      </w:r>
      <w:r w:rsidR="00C03157">
        <w:rPr>
          <w:rFonts w:ascii="Arial Narrow" w:hAnsi="Arial Narrow" w:cs="Arial"/>
          <w:color w:val="002060"/>
        </w:rPr>
        <w:t xml:space="preserve">ias </w:t>
      </w:r>
      <w:r>
        <w:rPr>
          <w:rFonts w:ascii="Arial Narrow" w:hAnsi="Arial Narrow" w:cs="Arial"/>
          <w:color w:val="002060"/>
        </w:rPr>
        <w:t>de recolhimento</w:t>
      </w:r>
      <w:r w:rsidR="00C03157">
        <w:rPr>
          <w:rFonts w:ascii="Arial Narrow" w:hAnsi="Arial Narrow" w:cs="Arial"/>
          <w:color w:val="002060"/>
        </w:rPr>
        <w:t xml:space="preserve">: </w:t>
      </w:r>
      <w:r w:rsidR="005D0861">
        <w:rPr>
          <w:rFonts w:ascii="Arial Narrow" w:hAnsi="Arial Narrow" w:cs="Arial"/>
          <w:color w:val="002060"/>
        </w:rPr>
        <w:t>Checkbox</w:t>
      </w:r>
      <w:r w:rsidR="008F4FE9">
        <w:rPr>
          <w:rFonts w:ascii="Arial Narrow" w:hAnsi="Arial Narrow" w:cs="Arial"/>
          <w:color w:val="002060"/>
        </w:rPr>
        <w:t xml:space="preserve"> para indicação dos dias de recolhimento</w:t>
      </w:r>
      <w:r w:rsidR="00C03157">
        <w:rPr>
          <w:rFonts w:ascii="Arial Narrow" w:hAnsi="Arial Narrow" w:cs="Arial"/>
          <w:color w:val="002060"/>
        </w:rPr>
        <w:t xml:space="preserve"> (</w:t>
      </w:r>
      <w:r w:rsidR="008F4FE9">
        <w:rPr>
          <w:rFonts w:ascii="Arial Narrow" w:hAnsi="Arial Narrow" w:cs="Arial"/>
          <w:color w:val="002060"/>
        </w:rPr>
        <w:t xml:space="preserve">1º, </w:t>
      </w:r>
      <w:r w:rsidR="00C03157">
        <w:rPr>
          <w:rFonts w:ascii="Arial Narrow" w:hAnsi="Arial Narrow" w:cs="Arial"/>
          <w:color w:val="002060"/>
        </w:rPr>
        <w:t>2º</w:t>
      </w:r>
      <w:r w:rsidR="008F4FE9">
        <w:rPr>
          <w:rFonts w:ascii="Arial Narrow" w:hAnsi="Arial Narrow" w:cs="Arial"/>
          <w:color w:val="002060"/>
        </w:rPr>
        <w:t>,</w:t>
      </w:r>
      <w:r w:rsidR="00C03157">
        <w:rPr>
          <w:rFonts w:ascii="Arial Narrow" w:hAnsi="Arial Narrow" w:cs="Arial"/>
          <w:color w:val="002060"/>
        </w:rPr>
        <w:t xml:space="preserve"> 3º, 4º dia</w:t>
      </w:r>
      <w:r w:rsidR="008F4FE9">
        <w:rPr>
          <w:rFonts w:ascii="Arial Narrow" w:hAnsi="Arial Narrow" w:cs="Arial"/>
          <w:color w:val="002060"/>
        </w:rPr>
        <w:t>s</w:t>
      </w:r>
      <w:r w:rsidR="00C03157">
        <w:rPr>
          <w:rFonts w:ascii="Arial Narrow" w:hAnsi="Arial Narrow" w:cs="Arial"/>
          <w:color w:val="002060"/>
        </w:rPr>
        <w:t>).</w:t>
      </w:r>
    </w:p>
    <w:p w:rsidR="008F4FE9" w:rsidRDefault="0039157B" w:rsidP="008F4FE9">
      <w:pPr>
        <w:pStyle w:val="PargrafodaLista"/>
        <w:numPr>
          <w:ilvl w:val="0"/>
          <w:numId w:val="25"/>
        </w:numPr>
        <w:rPr>
          <w:rFonts w:ascii="Arial Narrow" w:hAnsi="Arial Narrow" w:cs="Arial"/>
          <w:b/>
          <w:color w:val="002060"/>
          <w:highlight w:val="yellow"/>
        </w:rPr>
      </w:pPr>
      <w:r w:rsidRPr="0039157B">
        <w:rPr>
          <w:rFonts w:ascii="Arial Narrow" w:hAnsi="Arial Narrow" w:cs="Arial"/>
          <w:b/>
          <w:color w:val="002060"/>
          <w:highlight w:val="yellow"/>
        </w:rPr>
        <w:t xml:space="preserve">Aceita devolução antecipada encalhe cota </w:t>
      </w:r>
      <w:r>
        <w:rPr>
          <w:rFonts w:ascii="Arial Narrow" w:hAnsi="Arial Narrow" w:cs="Arial"/>
          <w:b/>
          <w:color w:val="002060"/>
          <w:highlight w:val="yellow"/>
        </w:rPr>
        <w:t>(sistema aceita a devolução do encalhe de produtos fora da matriz, máximo da matriz subseqüente)</w:t>
      </w:r>
    </w:p>
    <w:p w:rsidR="0039157B" w:rsidRDefault="0039157B" w:rsidP="0039157B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  <w:highlight w:val="yellow"/>
        </w:rPr>
      </w:pPr>
      <w:r>
        <w:rPr>
          <w:rFonts w:ascii="Arial Narrow" w:hAnsi="Arial Narrow" w:cs="Arial"/>
          <w:color w:val="002060"/>
          <w:highlight w:val="yellow"/>
        </w:rPr>
        <w:t>Em casos de Venda Negativa, solicita a senha de aprovação do Supervisor?</w:t>
      </w:r>
      <w:r w:rsidRPr="005D0861">
        <w:rPr>
          <w:rFonts w:ascii="Arial Narrow" w:hAnsi="Arial Narrow" w:cs="Arial"/>
          <w:color w:val="002060"/>
          <w:highlight w:val="yellow"/>
        </w:rPr>
        <w:t xml:space="preserve"> Checkbox para indicação se </w:t>
      </w:r>
      <w:r>
        <w:rPr>
          <w:rFonts w:ascii="Arial Narrow" w:hAnsi="Arial Narrow" w:cs="Arial"/>
          <w:color w:val="002060"/>
          <w:highlight w:val="yellow"/>
        </w:rPr>
        <w:t>solicita ou não</w:t>
      </w:r>
      <w:r w:rsidRPr="005D0861">
        <w:rPr>
          <w:rFonts w:ascii="Arial Narrow" w:hAnsi="Arial Narrow" w:cs="Arial"/>
          <w:color w:val="002060"/>
          <w:highlight w:val="yellow"/>
        </w:rPr>
        <w:t>.</w:t>
      </w:r>
    </w:p>
    <w:p w:rsidR="008F4FE9" w:rsidRDefault="008F4FE9" w:rsidP="008F4FE9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Conferencia Cega:</w:t>
      </w:r>
    </w:p>
    <w:p w:rsidR="008F4FE9" w:rsidRDefault="008F4FE9" w:rsidP="008F4FE9">
      <w:pPr>
        <w:pStyle w:val="PargrafodaLista"/>
        <w:numPr>
          <w:ilvl w:val="1"/>
          <w:numId w:val="2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Recebimento</w:t>
      </w:r>
    </w:p>
    <w:p w:rsidR="008F4FE9" w:rsidRDefault="008F4FE9" w:rsidP="008F4FE9">
      <w:pPr>
        <w:pStyle w:val="PargrafodaLista"/>
        <w:numPr>
          <w:ilvl w:val="1"/>
          <w:numId w:val="2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Encalhe</w:t>
      </w:r>
    </w:p>
    <w:p w:rsidR="0000397D" w:rsidRDefault="0000397D" w:rsidP="0000397D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Capacidade de Manuseio: Quantidade de exemplares por dia que o distribuidor pode manusear</w:t>
      </w:r>
    </w:p>
    <w:p w:rsidR="008F4FE9" w:rsidRDefault="008F4FE9" w:rsidP="008F4FE9">
      <w:pPr>
        <w:pStyle w:val="PargrafodaLista"/>
        <w:numPr>
          <w:ilvl w:val="1"/>
          <w:numId w:val="2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 xml:space="preserve">Lançamento: quantidade de exemplares </w:t>
      </w:r>
      <w:r w:rsidR="004B7F00">
        <w:rPr>
          <w:rFonts w:ascii="Arial Narrow" w:hAnsi="Arial Narrow" w:cs="Arial"/>
          <w:color w:val="002060"/>
        </w:rPr>
        <w:t>Homem</w:t>
      </w:r>
      <w:r>
        <w:rPr>
          <w:rFonts w:ascii="Arial Narrow" w:hAnsi="Arial Narrow" w:cs="Arial"/>
          <w:color w:val="002060"/>
        </w:rPr>
        <w:t>/Hora de lançamentos que o distribuidor é capaz de manusear.</w:t>
      </w:r>
    </w:p>
    <w:p w:rsidR="008F4FE9" w:rsidRDefault="008F4FE9" w:rsidP="008F4FE9">
      <w:pPr>
        <w:pStyle w:val="PargrafodaLista"/>
        <w:numPr>
          <w:ilvl w:val="1"/>
          <w:numId w:val="2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Recolhimento: quantidade de exemplares Home</w:t>
      </w:r>
      <w:r w:rsidR="004B7F00">
        <w:rPr>
          <w:rFonts w:ascii="Arial Narrow" w:hAnsi="Arial Narrow" w:cs="Arial"/>
          <w:color w:val="002060"/>
        </w:rPr>
        <w:t>m</w:t>
      </w:r>
      <w:r>
        <w:rPr>
          <w:rFonts w:ascii="Arial Narrow" w:hAnsi="Arial Narrow" w:cs="Arial"/>
          <w:color w:val="002060"/>
        </w:rPr>
        <w:t>/Hora de lançamentos que o distribuidor é capaz de manusear.</w:t>
      </w:r>
    </w:p>
    <w:p w:rsidR="007620C2" w:rsidRPr="007620C2" w:rsidRDefault="007620C2" w:rsidP="007620C2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  <w:highlight w:val="yellow"/>
        </w:rPr>
      </w:pPr>
      <w:r w:rsidRPr="007620C2">
        <w:rPr>
          <w:rFonts w:ascii="Arial Narrow" w:hAnsi="Arial Narrow" w:cs="Arial"/>
          <w:color w:val="002060"/>
          <w:highlight w:val="yellow"/>
        </w:rPr>
        <w:t>Chamadão:</w:t>
      </w:r>
    </w:p>
    <w:p w:rsidR="007620C2" w:rsidRDefault="007620C2" w:rsidP="007620C2">
      <w:pPr>
        <w:pStyle w:val="PargrafodaLista"/>
        <w:numPr>
          <w:ilvl w:val="1"/>
          <w:numId w:val="25"/>
        </w:numPr>
        <w:rPr>
          <w:rFonts w:ascii="Arial Narrow" w:hAnsi="Arial Narrow" w:cs="Arial"/>
          <w:color w:val="002060"/>
          <w:highlight w:val="yellow"/>
        </w:rPr>
      </w:pPr>
      <w:r w:rsidRPr="007620C2">
        <w:rPr>
          <w:rFonts w:ascii="Arial Narrow" w:hAnsi="Arial Narrow" w:cs="Arial"/>
          <w:color w:val="002060"/>
          <w:highlight w:val="yellow"/>
        </w:rPr>
        <w:t>Avisar quando atingir X dias suspensos ou R$ de consignado.</w:t>
      </w:r>
    </w:p>
    <w:p w:rsidR="007620C2" w:rsidRPr="007620C2" w:rsidRDefault="007620C2" w:rsidP="007620C2">
      <w:pPr>
        <w:pStyle w:val="PargrafodaLista"/>
        <w:ind w:left="1866"/>
        <w:rPr>
          <w:rFonts w:ascii="Arial Narrow" w:hAnsi="Arial Narrow" w:cs="Arial"/>
          <w:color w:val="002060"/>
          <w:highlight w:val="yellow"/>
        </w:rPr>
      </w:pPr>
      <w:r>
        <w:rPr>
          <w:rFonts w:ascii="Arial Narrow" w:hAnsi="Arial Narrow" w:cs="Arial"/>
          <w:color w:val="002060"/>
          <w:highlight w:val="yellow"/>
        </w:rPr>
        <w:t>Campo não obrigatório</w:t>
      </w:r>
    </w:p>
    <w:p w:rsidR="00C03157" w:rsidRDefault="00C03157" w:rsidP="00C03157">
      <w:pPr>
        <w:pStyle w:val="PargrafodaLista"/>
        <w:ind w:left="1146"/>
        <w:rPr>
          <w:rFonts w:ascii="Arial Narrow" w:hAnsi="Arial Narrow" w:cs="Arial"/>
          <w:color w:val="002060"/>
        </w:rPr>
      </w:pPr>
    </w:p>
    <w:p w:rsidR="004B7F00" w:rsidRDefault="004B7F00" w:rsidP="004B7F00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Frame Reutilização de código de Cota:</w:t>
      </w:r>
    </w:p>
    <w:p w:rsidR="00C03157" w:rsidRDefault="00C03157" w:rsidP="00C03157">
      <w:pPr>
        <w:pStyle w:val="PargrafodaLista"/>
        <w:ind w:left="1146"/>
        <w:rPr>
          <w:rFonts w:ascii="Arial Narrow" w:hAnsi="Arial Narrow" w:cs="Arial"/>
          <w:color w:val="002060"/>
        </w:rPr>
      </w:pPr>
    </w:p>
    <w:p w:rsidR="004B7F00" w:rsidRDefault="004B7F00" w:rsidP="00C03157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Reutilização de código de Cota Inativa: quantidade em meses</w:t>
      </w:r>
    </w:p>
    <w:p w:rsidR="0061295B" w:rsidRPr="0061295B" w:rsidRDefault="0061295B" w:rsidP="0061295B">
      <w:pPr>
        <w:ind w:left="786"/>
        <w:rPr>
          <w:rFonts w:ascii="Arial Narrow" w:hAnsi="Arial Narrow" w:cs="Arial"/>
          <w:color w:val="002060"/>
        </w:rPr>
      </w:pPr>
    </w:p>
    <w:p w:rsidR="005D0861" w:rsidRDefault="005D0861" w:rsidP="005D0861">
      <w:pPr>
        <w:pStyle w:val="PargrafodaLista"/>
        <w:ind w:left="1146"/>
        <w:rPr>
          <w:rFonts w:ascii="Arial Narrow" w:hAnsi="Arial Narrow" w:cs="Arial"/>
          <w:color w:val="002060"/>
        </w:rPr>
      </w:pPr>
    </w:p>
    <w:p w:rsidR="00CC3E56" w:rsidRPr="002259DD" w:rsidRDefault="00CC3E56" w:rsidP="00CC3E56">
      <w:pPr>
        <w:pStyle w:val="PargrafodaLista"/>
        <w:numPr>
          <w:ilvl w:val="0"/>
          <w:numId w:val="32"/>
        </w:numPr>
        <w:rPr>
          <w:rFonts w:ascii="Arial Narrow" w:hAnsi="Arial Narrow"/>
          <w:b/>
          <w:highlight w:val="yellow"/>
        </w:rPr>
      </w:pPr>
      <w:r w:rsidRPr="002259DD">
        <w:rPr>
          <w:rFonts w:ascii="Arial Narrow" w:hAnsi="Arial Narrow"/>
          <w:b/>
          <w:highlight w:val="yellow"/>
        </w:rPr>
        <w:t>Aba Operação Diferenciada:</w:t>
      </w:r>
    </w:p>
    <w:p w:rsidR="00CC3E56" w:rsidRDefault="002259DD" w:rsidP="002259DD">
      <w:pPr>
        <w:ind w:left="720"/>
        <w:rPr>
          <w:rFonts w:ascii="Arial Narrow" w:hAnsi="Arial Narrow" w:cs="Arial"/>
          <w:color w:val="002060"/>
          <w:highlight w:val="yellow"/>
        </w:rPr>
      </w:pPr>
      <w:r>
        <w:rPr>
          <w:rFonts w:ascii="Arial Narrow" w:hAnsi="Arial Narrow" w:cs="Arial"/>
          <w:color w:val="002060"/>
          <w:highlight w:val="yellow"/>
        </w:rPr>
        <w:t>Grid</w:t>
      </w:r>
    </w:p>
    <w:p w:rsidR="002259DD" w:rsidRDefault="002259DD" w:rsidP="00CC3E56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  <w:highlight w:val="yellow"/>
        </w:rPr>
      </w:pPr>
      <w:r>
        <w:rPr>
          <w:rFonts w:ascii="Arial Narrow" w:hAnsi="Arial Narrow" w:cs="Arial"/>
          <w:color w:val="002060"/>
          <w:highlight w:val="yellow"/>
        </w:rPr>
        <w:t>Nome: Nome do grupo criado nas seleções da tela de inclusão de novos municípios ou cotas.</w:t>
      </w:r>
    </w:p>
    <w:p w:rsidR="002259DD" w:rsidRDefault="002259DD" w:rsidP="00CC3E56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  <w:highlight w:val="yellow"/>
        </w:rPr>
      </w:pPr>
      <w:r>
        <w:rPr>
          <w:rFonts w:ascii="Arial Narrow" w:hAnsi="Arial Narrow" w:cs="Arial"/>
          <w:color w:val="002060"/>
          <w:highlight w:val="yellow"/>
        </w:rPr>
        <w:t xml:space="preserve">Recolhimento: exibe </w:t>
      </w:r>
      <w:proofErr w:type="gramStart"/>
      <w:r>
        <w:rPr>
          <w:rFonts w:ascii="Arial Narrow" w:hAnsi="Arial Narrow" w:cs="Arial"/>
          <w:color w:val="002060"/>
          <w:highlight w:val="yellow"/>
        </w:rPr>
        <w:t>seleção dos dias da semana feitas na tela de inclusão de novos municípios ou cotas</w:t>
      </w:r>
      <w:proofErr w:type="gramEnd"/>
      <w:r>
        <w:rPr>
          <w:rFonts w:ascii="Arial Narrow" w:hAnsi="Arial Narrow" w:cs="Arial"/>
          <w:color w:val="002060"/>
          <w:highlight w:val="yellow"/>
        </w:rPr>
        <w:t>.</w:t>
      </w:r>
    </w:p>
    <w:p w:rsidR="002259DD" w:rsidRDefault="002259DD" w:rsidP="00CC3E56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  <w:highlight w:val="yellow"/>
        </w:rPr>
      </w:pPr>
      <w:r>
        <w:rPr>
          <w:rFonts w:ascii="Arial Narrow" w:hAnsi="Arial Narrow" w:cs="Arial"/>
          <w:color w:val="002060"/>
          <w:highlight w:val="yellow"/>
        </w:rPr>
        <w:t>Ação: ação para alterar ou excluir o item selecionado.</w:t>
      </w:r>
    </w:p>
    <w:p w:rsidR="002259DD" w:rsidRDefault="002259DD" w:rsidP="002259DD">
      <w:pPr>
        <w:pStyle w:val="PargrafodaLista"/>
        <w:ind w:left="1146"/>
        <w:rPr>
          <w:rFonts w:ascii="Arial Narrow" w:hAnsi="Arial Narrow" w:cs="Arial"/>
          <w:color w:val="002060"/>
          <w:highlight w:val="yellow"/>
        </w:rPr>
      </w:pPr>
    </w:p>
    <w:p w:rsidR="002259DD" w:rsidRDefault="002259DD" w:rsidP="002259DD">
      <w:pPr>
        <w:pStyle w:val="PargrafodaLista"/>
        <w:ind w:left="1146"/>
        <w:rPr>
          <w:rFonts w:ascii="Arial Narrow" w:hAnsi="Arial Narrow" w:cs="Arial"/>
          <w:color w:val="002060"/>
          <w:highlight w:val="yellow"/>
        </w:rPr>
      </w:pPr>
      <w:r>
        <w:rPr>
          <w:rFonts w:ascii="Arial Narrow" w:hAnsi="Arial Narrow" w:cs="Arial"/>
          <w:color w:val="002060"/>
          <w:highlight w:val="yellow"/>
        </w:rPr>
        <w:t>Tela botão Incluir Novo:</w:t>
      </w:r>
    </w:p>
    <w:p w:rsidR="00CC3E56" w:rsidRPr="002259DD" w:rsidRDefault="00CC3E56" w:rsidP="00CC3E56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  <w:highlight w:val="yellow"/>
        </w:rPr>
      </w:pPr>
      <w:r w:rsidRPr="002259DD">
        <w:rPr>
          <w:rFonts w:ascii="Arial Narrow" w:hAnsi="Arial Narrow" w:cs="Arial"/>
          <w:color w:val="002060"/>
          <w:highlight w:val="yellow"/>
        </w:rPr>
        <w:t>Tipo de Cota: convencional ou alternativos</w:t>
      </w:r>
      <w:r w:rsidR="00905CE4" w:rsidRPr="002259DD">
        <w:rPr>
          <w:rFonts w:ascii="Arial Narrow" w:hAnsi="Arial Narrow" w:cs="Arial"/>
          <w:color w:val="002060"/>
          <w:highlight w:val="yellow"/>
        </w:rPr>
        <w:t xml:space="preserve"> (abre cotas para seleção) e nomeia agrupamento ou por</w:t>
      </w:r>
    </w:p>
    <w:p w:rsidR="00905CE4" w:rsidRPr="002259DD" w:rsidRDefault="00905CE4" w:rsidP="00CC3E56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  <w:highlight w:val="yellow"/>
        </w:rPr>
      </w:pPr>
      <w:r w:rsidRPr="002259DD">
        <w:rPr>
          <w:rFonts w:ascii="Arial Narrow" w:hAnsi="Arial Narrow" w:cs="Arial"/>
          <w:color w:val="002060"/>
          <w:highlight w:val="yellow"/>
        </w:rPr>
        <w:t>Municípios: lista municípios cadastrados, seleciona e nomeia</w:t>
      </w:r>
    </w:p>
    <w:p w:rsidR="002259DD" w:rsidRDefault="002259DD" w:rsidP="00CC3E56">
      <w:pPr>
        <w:ind w:left="426"/>
        <w:rPr>
          <w:rFonts w:ascii="Arial Narrow" w:hAnsi="Arial Narrow" w:cs="Arial"/>
          <w:color w:val="002060"/>
          <w:highlight w:val="yellow"/>
        </w:rPr>
      </w:pPr>
    </w:p>
    <w:p w:rsidR="00CC3E56" w:rsidRPr="002259DD" w:rsidRDefault="00CC3E56" w:rsidP="002259DD">
      <w:pPr>
        <w:ind w:left="426" w:firstLine="294"/>
        <w:rPr>
          <w:rFonts w:ascii="Arial Narrow" w:hAnsi="Arial Narrow" w:cs="Arial"/>
          <w:color w:val="002060"/>
          <w:highlight w:val="yellow"/>
        </w:rPr>
      </w:pPr>
      <w:r w:rsidRPr="002259DD">
        <w:rPr>
          <w:rFonts w:ascii="Arial Narrow" w:hAnsi="Arial Narrow" w:cs="Arial"/>
          <w:color w:val="002060"/>
          <w:highlight w:val="yellow"/>
        </w:rPr>
        <w:t>Grid</w:t>
      </w:r>
      <w:r w:rsidR="002259DD">
        <w:rPr>
          <w:rFonts w:ascii="Arial Narrow" w:hAnsi="Arial Narrow" w:cs="Arial"/>
          <w:color w:val="002060"/>
          <w:highlight w:val="yellow"/>
        </w:rPr>
        <w:t xml:space="preserve"> – Tipo de Cota</w:t>
      </w:r>
      <w:r w:rsidRPr="002259DD">
        <w:rPr>
          <w:rFonts w:ascii="Arial Narrow" w:hAnsi="Arial Narrow" w:cs="Arial"/>
          <w:color w:val="002060"/>
          <w:highlight w:val="yellow"/>
        </w:rPr>
        <w:t>:</w:t>
      </w:r>
    </w:p>
    <w:p w:rsidR="00CC3E56" w:rsidRPr="002259DD" w:rsidRDefault="002259DD" w:rsidP="00CC3E56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  <w:highlight w:val="yellow"/>
        </w:rPr>
      </w:pPr>
      <w:r>
        <w:rPr>
          <w:rFonts w:ascii="Arial Narrow" w:hAnsi="Arial Narrow" w:cs="Arial"/>
          <w:color w:val="002060"/>
          <w:highlight w:val="yellow"/>
        </w:rPr>
        <w:t>Cota</w:t>
      </w:r>
      <w:r w:rsidR="00CC3E56" w:rsidRPr="002259DD">
        <w:rPr>
          <w:rFonts w:ascii="Arial Narrow" w:hAnsi="Arial Narrow" w:cs="Arial"/>
          <w:color w:val="002060"/>
          <w:highlight w:val="yellow"/>
        </w:rPr>
        <w:t xml:space="preserve">: </w:t>
      </w:r>
      <w:r>
        <w:rPr>
          <w:rFonts w:ascii="Arial Narrow" w:hAnsi="Arial Narrow" w:cs="Arial"/>
          <w:color w:val="002060"/>
          <w:highlight w:val="yellow"/>
        </w:rPr>
        <w:t>código da cota</w:t>
      </w:r>
    </w:p>
    <w:p w:rsidR="00CC3E56" w:rsidRDefault="002259DD" w:rsidP="00CC3E56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  <w:highlight w:val="yellow"/>
        </w:rPr>
      </w:pPr>
      <w:r>
        <w:rPr>
          <w:rFonts w:ascii="Arial Narrow" w:hAnsi="Arial Narrow" w:cs="Arial"/>
          <w:color w:val="002060"/>
          <w:highlight w:val="yellow"/>
        </w:rPr>
        <w:t>Nome</w:t>
      </w:r>
      <w:r w:rsidR="00CC3E56" w:rsidRPr="002259DD">
        <w:rPr>
          <w:rFonts w:ascii="Arial Narrow" w:hAnsi="Arial Narrow" w:cs="Arial"/>
          <w:color w:val="002060"/>
          <w:highlight w:val="yellow"/>
        </w:rPr>
        <w:t xml:space="preserve">: </w:t>
      </w:r>
      <w:r>
        <w:rPr>
          <w:rFonts w:ascii="Arial Narrow" w:hAnsi="Arial Narrow" w:cs="Arial"/>
          <w:color w:val="002060"/>
          <w:highlight w:val="yellow"/>
        </w:rPr>
        <w:t>Nome da Coita.</w:t>
      </w:r>
    </w:p>
    <w:p w:rsidR="004058CE" w:rsidRDefault="004058CE" w:rsidP="00CC3E56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  <w:highlight w:val="yellow"/>
        </w:rPr>
      </w:pPr>
      <w:r>
        <w:rPr>
          <w:rFonts w:ascii="Arial Narrow" w:hAnsi="Arial Narrow" w:cs="Arial"/>
          <w:color w:val="002060"/>
          <w:highlight w:val="yellow"/>
        </w:rPr>
        <w:t>Município: nome do município da cota.</w:t>
      </w:r>
    </w:p>
    <w:p w:rsidR="004058CE" w:rsidRPr="002259DD" w:rsidRDefault="004058CE" w:rsidP="00CC3E56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  <w:highlight w:val="yellow"/>
        </w:rPr>
      </w:pPr>
      <w:r>
        <w:rPr>
          <w:rFonts w:ascii="Arial Narrow" w:hAnsi="Arial Narrow" w:cs="Arial"/>
          <w:color w:val="002060"/>
          <w:highlight w:val="yellow"/>
        </w:rPr>
        <w:t>Endereço: endereço principal da cota.</w:t>
      </w:r>
    </w:p>
    <w:p w:rsidR="00CC3E56" w:rsidRDefault="004058CE" w:rsidP="00CC3E56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  <w:highlight w:val="yellow"/>
        </w:rPr>
      </w:pPr>
      <w:proofErr w:type="spellStart"/>
      <w:r>
        <w:rPr>
          <w:rFonts w:ascii="Arial Narrow" w:hAnsi="Arial Narrow" w:cs="Arial"/>
          <w:color w:val="002060"/>
          <w:highlight w:val="yellow"/>
        </w:rPr>
        <w:t>Checkbox</w:t>
      </w:r>
      <w:proofErr w:type="spellEnd"/>
      <w:r>
        <w:rPr>
          <w:rFonts w:ascii="Arial Narrow" w:hAnsi="Arial Narrow" w:cs="Arial"/>
          <w:color w:val="002060"/>
          <w:highlight w:val="yellow"/>
        </w:rPr>
        <w:t xml:space="preserve"> para seleção da cota.</w:t>
      </w:r>
    </w:p>
    <w:p w:rsidR="004058CE" w:rsidRDefault="004058CE" w:rsidP="004058CE">
      <w:pPr>
        <w:rPr>
          <w:rFonts w:ascii="Arial Narrow" w:hAnsi="Arial Narrow" w:cs="Arial"/>
          <w:color w:val="002060"/>
          <w:highlight w:val="yellow"/>
        </w:rPr>
      </w:pPr>
    </w:p>
    <w:p w:rsidR="004058CE" w:rsidRPr="002259DD" w:rsidRDefault="004058CE" w:rsidP="004058CE">
      <w:pPr>
        <w:ind w:left="426" w:firstLine="294"/>
        <w:rPr>
          <w:rFonts w:ascii="Arial Narrow" w:hAnsi="Arial Narrow" w:cs="Arial"/>
          <w:color w:val="002060"/>
          <w:highlight w:val="yellow"/>
        </w:rPr>
      </w:pPr>
      <w:r w:rsidRPr="002259DD">
        <w:rPr>
          <w:rFonts w:ascii="Arial Narrow" w:hAnsi="Arial Narrow" w:cs="Arial"/>
          <w:color w:val="002060"/>
          <w:highlight w:val="yellow"/>
        </w:rPr>
        <w:t>Grid</w:t>
      </w:r>
      <w:r>
        <w:rPr>
          <w:rFonts w:ascii="Arial Narrow" w:hAnsi="Arial Narrow" w:cs="Arial"/>
          <w:color w:val="002060"/>
          <w:highlight w:val="yellow"/>
        </w:rPr>
        <w:t xml:space="preserve"> – </w:t>
      </w:r>
      <w:proofErr w:type="spellStart"/>
      <w:r>
        <w:rPr>
          <w:rFonts w:ascii="Arial Narrow" w:hAnsi="Arial Narrow" w:cs="Arial"/>
          <w:color w:val="002060"/>
          <w:highlight w:val="yellow"/>
        </w:rPr>
        <w:t>Municipio</w:t>
      </w:r>
      <w:proofErr w:type="spellEnd"/>
      <w:r w:rsidRPr="002259DD">
        <w:rPr>
          <w:rFonts w:ascii="Arial Narrow" w:hAnsi="Arial Narrow" w:cs="Arial"/>
          <w:color w:val="002060"/>
          <w:highlight w:val="yellow"/>
        </w:rPr>
        <w:t>:</w:t>
      </w:r>
    </w:p>
    <w:p w:rsidR="004058CE" w:rsidRDefault="004058CE" w:rsidP="004058CE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  <w:highlight w:val="yellow"/>
        </w:rPr>
      </w:pPr>
      <w:proofErr w:type="spellStart"/>
      <w:r>
        <w:rPr>
          <w:rFonts w:ascii="Arial Narrow" w:hAnsi="Arial Narrow" w:cs="Arial"/>
          <w:color w:val="002060"/>
          <w:highlight w:val="yellow"/>
        </w:rPr>
        <w:t>Municipio</w:t>
      </w:r>
      <w:proofErr w:type="spellEnd"/>
      <w:r w:rsidRPr="002259DD">
        <w:rPr>
          <w:rFonts w:ascii="Arial Narrow" w:hAnsi="Arial Narrow" w:cs="Arial"/>
          <w:color w:val="002060"/>
          <w:highlight w:val="yellow"/>
        </w:rPr>
        <w:t xml:space="preserve">: </w:t>
      </w:r>
      <w:r>
        <w:rPr>
          <w:rFonts w:ascii="Arial Narrow" w:hAnsi="Arial Narrow" w:cs="Arial"/>
          <w:color w:val="002060"/>
          <w:highlight w:val="yellow"/>
        </w:rPr>
        <w:t>nome do município cadastro na base de logradouros e que contem cotas em sua região</w:t>
      </w:r>
      <w:r w:rsidR="00656631">
        <w:rPr>
          <w:rFonts w:ascii="Arial Narrow" w:hAnsi="Arial Narrow" w:cs="Arial"/>
          <w:color w:val="002060"/>
          <w:highlight w:val="yellow"/>
        </w:rPr>
        <w:t xml:space="preserve"> (a partir do endereço principal da cota)</w:t>
      </w:r>
      <w:r>
        <w:rPr>
          <w:rFonts w:ascii="Arial Narrow" w:hAnsi="Arial Narrow" w:cs="Arial"/>
          <w:color w:val="002060"/>
          <w:highlight w:val="yellow"/>
        </w:rPr>
        <w:t>.</w:t>
      </w:r>
    </w:p>
    <w:p w:rsidR="004058CE" w:rsidRDefault="004058CE" w:rsidP="004058CE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  <w:highlight w:val="yellow"/>
        </w:rPr>
      </w:pPr>
      <w:proofErr w:type="spellStart"/>
      <w:r>
        <w:rPr>
          <w:rFonts w:ascii="Arial Narrow" w:hAnsi="Arial Narrow" w:cs="Arial"/>
          <w:color w:val="002060"/>
          <w:highlight w:val="yellow"/>
        </w:rPr>
        <w:t>Qtde</w:t>
      </w:r>
      <w:proofErr w:type="spellEnd"/>
      <w:r>
        <w:rPr>
          <w:rFonts w:ascii="Arial Narrow" w:hAnsi="Arial Narrow" w:cs="Arial"/>
          <w:color w:val="002060"/>
          <w:highlight w:val="yellow"/>
        </w:rPr>
        <w:t xml:space="preserve"> Cotas: quantidade de cotas existentes no município.</w:t>
      </w:r>
    </w:p>
    <w:p w:rsidR="004058CE" w:rsidRPr="002259DD" w:rsidRDefault="004058CE" w:rsidP="004058CE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  <w:highlight w:val="yellow"/>
        </w:rPr>
      </w:pPr>
      <w:proofErr w:type="spellStart"/>
      <w:r>
        <w:rPr>
          <w:rFonts w:ascii="Arial Narrow" w:hAnsi="Arial Narrow" w:cs="Arial"/>
          <w:color w:val="002060"/>
          <w:highlight w:val="yellow"/>
        </w:rPr>
        <w:t>Checkbox</w:t>
      </w:r>
      <w:proofErr w:type="spellEnd"/>
      <w:r>
        <w:rPr>
          <w:rFonts w:ascii="Arial Narrow" w:hAnsi="Arial Narrow" w:cs="Arial"/>
          <w:color w:val="002060"/>
          <w:highlight w:val="yellow"/>
        </w:rPr>
        <w:t xml:space="preserve"> para seleção da cota.</w:t>
      </w:r>
    </w:p>
    <w:p w:rsidR="004058CE" w:rsidRPr="004058CE" w:rsidRDefault="004058CE" w:rsidP="004058CE">
      <w:pPr>
        <w:rPr>
          <w:rFonts w:ascii="Arial Narrow" w:hAnsi="Arial Narrow" w:cs="Arial"/>
          <w:color w:val="002060"/>
          <w:highlight w:val="yellow"/>
        </w:rPr>
      </w:pPr>
    </w:p>
    <w:p w:rsidR="00CC3E56" w:rsidRPr="002259DD" w:rsidRDefault="00CC3E56" w:rsidP="00CC3E56">
      <w:pPr>
        <w:ind w:left="426"/>
        <w:rPr>
          <w:rFonts w:ascii="Arial Narrow" w:hAnsi="Arial Narrow" w:cs="Arial"/>
          <w:color w:val="002060"/>
          <w:highlight w:val="yellow"/>
        </w:rPr>
      </w:pPr>
      <w:r w:rsidRPr="002259DD">
        <w:rPr>
          <w:rFonts w:ascii="Arial Narrow" w:hAnsi="Arial Narrow" w:cs="Arial"/>
          <w:color w:val="002060"/>
          <w:highlight w:val="yellow"/>
        </w:rPr>
        <w:t>Botões:</w:t>
      </w:r>
    </w:p>
    <w:p w:rsidR="00CC592F" w:rsidRDefault="00CC3E56" w:rsidP="00CC3E56">
      <w:pPr>
        <w:pStyle w:val="PargrafodaLista"/>
        <w:ind w:left="1146"/>
        <w:rPr>
          <w:rFonts w:ascii="Arial Narrow" w:hAnsi="Arial Narrow" w:cs="Arial"/>
          <w:color w:val="002060"/>
        </w:rPr>
      </w:pPr>
      <w:r w:rsidRPr="002259DD">
        <w:rPr>
          <w:rFonts w:ascii="Arial Narrow" w:hAnsi="Arial Narrow" w:cs="Arial"/>
          <w:color w:val="002060"/>
          <w:highlight w:val="yellow"/>
        </w:rPr>
        <w:tab/>
        <w:t xml:space="preserve">Incluir Novo: inclui nova associação de </w:t>
      </w:r>
      <w:r w:rsidR="00905CE4" w:rsidRPr="002259DD">
        <w:rPr>
          <w:rFonts w:ascii="Arial Narrow" w:hAnsi="Arial Narrow" w:cs="Arial"/>
          <w:color w:val="002060"/>
          <w:highlight w:val="yellow"/>
        </w:rPr>
        <w:t>cotas com os dias de</w:t>
      </w:r>
      <w:r w:rsidRPr="002259DD">
        <w:rPr>
          <w:rFonts w:ascii="Arial Narrow" w:hAnsi="Arial Narrow" w:cs="Arial"/>
          <w:color w:val="002060"/>
          <w:highlight w:val="yellow"/>
        </w:rPr>
        <w:t xml:space="preserve"> recolhimento</w:t>
      </w:r>
    </w:p>
    <w:p w:rsidR="004058CE" w:rsidRDefault="004058CE" w:rsidP="00CC3E56">
      <w:pPr>
        <w:pStyle w:val="PargrafodaLista"/>
        <w:ind w:left="1146"/>
        <w:rPr>
          <w:rFonts w:ascii="Arial Narrow" w:hAnsi="Arial Narrow"/>
        </w:rPr>
      </w:pPr>
      <w:r>
        <w:rPr>
          <w:rFonts w:ascii="Arial Narrow" w:hAnsi="Arial Narrow" w:cs="Arial"/>
          <w:color w:val="002060"/>
        </w:rPr>
        <w:tab/>
      </w:r>
      <w:r w:rsidRPr="004058CE">
        <w:rPr>
          <w:rFonts w:ascii="Arial Narrow" w:hAnsi="Arial Narrow" w:cs="Arial"/>
          <w:color w:val="002060"/>
          <w:highlight w:val="yellow"/>
        </w:rPr>
        <w:t xml:space="preserve">Seleciona Todos: </w:t>
      </w:r>
      <w:proofErr w:type="spellStart"/>
      <w:r w:rsidRPr="004058CE">
        <w:rPr>
          <w:rFonts w:ascii="Arial Narrow" w:hAnsi="Arial Narrow" w:cs="Arial"/>
          <w:color w:val="002060"/>
          <w:highlight w:val="yellow"/>
        </w:rPr>
        <w:t>checkbox</w:t>
      </w:r>
      <w:proofErr w:type="spellEnd"/>
      <w:r w:rsidRPr="004058CE">
        <w:rPr>
          <w:rFonts w:ascii="Arial Narrow" w:hAnsi="Arial Narrow" w:cs="Arial"/>
          <w:color w:val="002060"/>
          <w:highlight w:val="yellow"/>
        </w:rPr>
        <w:t xml:space="preserve"> para seleção de todos os itens do grid.</w:t>
      </w:r>
    </w:p>
    <w:p w:rsidR="00905CE4" w:rsidRDefault="00905CE4" w:rsidP="00C03157">
      <w:pPr>
        <w:ind w:left="426"/>
        <w:rPr>
          <w:rFonts w:ascii="Arial Narrow" w:hAnsi="Arial Narrow"/>
        </w:rPr>
      </w:pPr>
    </w:p>
    <w:p w:rsidR="00C03157" w:rsidRPr="00905CE4" w:rsidRDefault="00B02BB1" w:rsidP="00905CE4">
      <w:pPr>
        <w:pStyle w:val="PargrafodaLista"/>
        <w:numPr>
          <w:ilvl w:val="0"/>
          <w:numId w:val="32"/>
        </w:numPr>
        <w:rPr>
          <w:rFonts w:ascii="Arial Narrow" w:hAnsi="Arial Narrow"/>
          <w:b/>
        </w:rPr>
      </w:pPr>
      <w:r w:rsidRPr="00905CE4">
        <w:rPr>
          <w:rFonts w:ascii="Arial Narrow" w:hAnsi="Arial Narrow"/>
          <w:b/>
        </w:rPr>
        <w:t xml:space="preserve">Aba Contratos e </w:t>
      </w:r>
      <w:r w:rsidR="00C03157" w:rsidRPr="00905CE4">
        <w:rPr>
          <w:rFonts w:ascii="Arial Narrow" w:hAnsi="Arial Narrow"/>
          <w:b/>
        </w:rPr>
        <w:t>Garantia</w:t>
      </w:r>
      <w:r w:rsidRPr="00905CE4">
        <w:rPr>
          <w:rFonts w:ascii="Arial Narrow" w:hAnsi="Arial Narrow"/>
          <w:b/>
        </w:rPr>
        <w:t>s</w:t>
      </w:r>
      <w:r w:rsidR="00C03157" w:rsidRPr="00905CE4">
        <w:rPr>
          <w:rFonts w:ascii="Arial Narrow" w:hAnsi="Arial Narrow"/>
          <w:b/>
        </w:rPr>
        <w:t>:</w:t>
      </w:r>
    </w:p>
    <w:p w:rsidR="00B02BB1" w:rsidRDefault="00B02BB1" w:rsidP="00B02BB1">
      <w:pPr>
        <w:pStyle w:val="PargrafodaLista"/>
        <w:ind w:left="1146"/>
        <w:rPr>
          <w:rFonts w:ascii="Arial Narrow" w:hAnsi="Arial Narrow"/>
        </w:rPr>
      </w:pPr>
      <w:r>
        <w:rPr>
          <w:rFonts w:ascii="Arial Narrow" w:hAnsi="Arial Narrow"/>
        </w:rPr>
        <w:t>Frame Condições de Contratação</w:t>
      </w:r>
    </w:p>
    <w:p w:rsidR="00CF2ADE" w:rsidRDefault="00CF2ADE" w:rsidP="00C253A4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 xml:space="preserve">Utiliza </w:t>
      </w:r>
      <w:r w:rsidR="00386146">
        <w:rPr>
          <w:rFonts w:ascii="Arial Narrow" w:hAnsi="Arial Narrow" w:cs="Arial"/>
          <w:color w:val="002060"/>
        </w:rPr>
        <w:t>Contrato com as Cotas</w:t>
      </w:r>
      <w:r>
        <w:rPr>
          <w:rFonts w:ascii="Arial Narrow" w:hAnsi="Arial Narrow" w:cs="Arial"/>
          <w:color w:val="002060"/>
        </w:rPr>
        <w:t>:</w:t>
      </w:r>
      <w:r w:rsidR="00D2517A">
        <w:rPr>
          <w:rFonts w:ascii="Arial Narrow" w:hAnsi="Arial Narrow" w:cs="Arial"/>
          <w:color w:val="002060"/>
        </w:rPr>
        <w:t xml:space="preserve"> </w:t>
      </w:r>
      <w:r w:rsidR="00B644C4">
        <w:rPr>
          <w:rFonts w:ascii="Arial Narrow" w:hAnsi="Arial Narrow" w:cs="Arial"/>
          <w:color w:val="002060"/>
        </w:rPr>
        <w:t>Checkbox</w:t>
      </w:r>
      <w:r w:rsidR="00D2517A">
        <w:rPr>
          <w:rFonts w:ascii="Arial Narrow" w:hAnsi="Arial Narrow" w:cs="Arial"/>
          <w:color w:val="002060"/>
        </w:rPr>
        <w:t xml:space="preserve"> para ind</w:t>
      </w:r>
      <w:r w:rsidR="00386146">
        <w:rPr>
          <w:rFonts w:ascii="Arial Narrow" w:hAnsi="Arial Narrow" w:cs="Arial"/>
          <w:color w:val="002060"/>
        </w:rPr>
        <w:t>icação de utilização de contrato.</w:t>
      </w:r>
    </w:p>
    <w:p w:rsidR="00386146" w:rsidRDefault="00386146" w:rsidP="00C253A4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lastRenderedPageBreak/>
        <w:t>Prazo do Contrato: validade para calculo da validade do contrato (em meses)</w:t>
      </w:r>
    </w:p>
    <w:p w:rsidR="00B300C3" w:rsidRPr="00795150" w:rsidRDefault="00B300C3" w:rsidP="00C253A4">
      <w:pPr>
        <w:pStyle w:val="PargrafodaLista"/>
        <w:numPr>
          <w:ilvl w:val="0"/>
          <w:numId w:val="25"/>
        </w:numPr>
        <w:rPr>
          <w:rFonts w:ascii="Arial Narrow" w:hAnsi="Arial Narrow" w:cs="Arial"/>
          <w:strike/>
          <w:color w:val="002060"/>
          <w:highlight w:val="yellow"/>
        </w:rPr>
      </w:pPr>
      <w:r w:rsidRPr="00795150">
        <w:rPr>
          <w:rFonts w:ascii="Arial Narrow" w:hAnsi="Arial Narrow" w:cs="Arial"/>
          <w:strike/>
          <w:color w:val="002060"/>
          <w:highlight w:val="yellow"/>
        </w:rPr>
        <w:t>Tipo de garantia: se utiliza garantia deve exibir lista com opção múltipla escolha para indicar o tipo de garantia</w:t>
      </w:r>
      <w:r w:rsidR="004B043F">
        <w:rPr>
          <w:rFonts w:ascii="Arial Narrow" w:hAnsi="Arial Narrow" w:cs="Arial"/>
          <w:strike/>
          <w:color w:val="002060"/>
          <w:highlight w:val="yellow"/>
        </w:rPr>
        <w:t>.</w:t>
      </w:r>
    </w:p>
    <w:p w:rsidR="00386146" w:rsidRDefault="00386146" w:rsidP="00C253A4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Informações Complementares do Contrato: campo descritivo</w:t>
      </w:r>
    </w:p>
    <w:p w:rsidR="00882D4D" w:rsidRDefault="00882D4D" w:rsidP="00882D4D">
      <w:pPr>
        <w:rPr>
          <w:rFonts w:ascii="Arial Narrow" w:hAnsi="Arial Narrow"/>
        </w:rPr>
      </w:pPr>
    </w:p>
    <w:p w:rsidR="00882D4D" w:rsidRPr="00882D4D" w:rsidRDefault="00882D4D" w:rsidP="00882D4D">
      <w:pPr>
        <w:pStyle w:val="PargrafodaLista"/>
        <w:ind w:left="1146"/>
        <w:rPr>
          <w:rFonts w:ascii="Arial Narrow" w:hAnsi="Arial Narrow" w:cs="Arial"/>
          <w:color w:val="002060"/>
        </w:rPr>
      </w:pPr>
      <w:r>
        <w:rPr>
          <w:rFonts w:ascii="Arial Narrow" w:hAnsi="Arial Narrow"/>
        </w:rPr>
        <w:t>Frame Garantia</w:t>
      </w:r>
    </w:p>
    <w:p w:rsidR="00882D4D" w:rsidRDefault="00882D4D" w:rsidP="005D33E7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 xml:space="preserve">Utiliza garantia para </w:t>
      </w:r>
      <w:proofErr w:type="spellStart"/>
      <w:r>
        <w:rPr>
          <w:rFonts w:ascii="Arial Narrow" w:hAnsi="Arial Narrow" w:cs="Arial"/>
          <w:color w:val="002060"/>
        </w:rPr>
        <w:t>PDVs</w:t>
      </w:r>
      <w:proofErr w:type="spellEnd"/>
      <w:proofErr w:type="gramStart"/>
      <w:r>
        <w:rPr>
          <w:rFonts w:ascii="Arial Narrow" w:hAnsi="Arial Narrow" w:cs="Arial"/>
          <w:color w:val="002060"/>
        </w:rPr>
        <w:t>?:</w:t>
      </w:r>
      <w:proofErr w:type="gramEnd"/>
      <w:r>
        <w:rPr>
          <w:rFonts w:ascii="Arial Narrow" w:hAnsi="Arial Narrow" w:cs="Arial"/>
          <w:color w:val="002060"/>
        </w:rPr>
        <w:t xml:space="preserve"> </w:t>
      </w:r>
      <w:r w:rsidR="00B644C4">
        <w:rPr>
          <w:rFonts w:ascii="Arial Narrow" w:hAnsi="Arial Narrow" w:cs="Arial"/>
          <w:color w:val="002060"/>
        </w:rPr>
        <w:t>Checkbox</w:t>
      </w:r>
      <w:r>
        <w:rPr>
          <w:rFonts w:ascii="Arial Narrow" w:hAnsi="Arial Narrow" w:cs="Arial"/>
          <w:color w:val="002060"/>
        </w:rPr>
        <w:t xml:space="preserve"> para indicação se utiliza garantia, esta opção habilita os demais campos do frame.</w:t>
      </w:r>
    </w:p>
    <w:p w:rsidR="00882D4D" w:rsidRDefault="00882D4D" w:rsidP="00882D4D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 xml:space="preserve">Cheque Caução: </w:t>
      </w:r>
      <w:proofErr w:type="spellStart"/>
      <w:r w:rsidR="00084AF8">
        <w:rPr>
          <w:rFonts w:ascii="Arial Narrow" w:hAnsi="Arial Narrow" w:cs="Arial"/>
          <w:color w:val="002060"/>
        </w:rPr>
        <w:t>checkbox</w:t>
      </w:r>
      <w:proofErr w:type="spellEnd"/>
      <w:r w:rsidR="00084AF8">
        <w:rPr>
          <w:rFonts w:ascii="Arial Narrow" w:hAnsi="Arial Narrow" w:cs="Arial"/>
          <w:color w:val="002060"/>
        </w:rPr>
        <w:t xml:space="preserve"> para indicação e campo para inserção de </w:t>
      </w:r>
      <w:r>
        <w:rPr>
          <w:rFonts w:ascii="Arial Narrow" w:hAnsi="Arial Narrow" w:cs="Arial"/>
          <w:color w:val="002060"/>
        </w:rPr>
        <w:t>data para vigência de Cheque Caução</w:t>
      </w:r>
      <w:r w:rsidR="00084AF8">
        <w:rPr>
          <w:rFonts w:ascii="Arial Narrow" w:hAnsi="Arial Narrow" w:cs="Arial"/>
          <w:color w:val="002060"/>
        </w:rPr>
        <w:t xml:space="preserve">, </w:t>
      </w:r>
      <w:r w:rsidR="00795150" w:rsidRPr="00795150">
        <w:rPr>
          <w:rFonts w:ascii="Arial Narrow" w:hAnsi="Arial Narrow" w:cs="Arial"/>
          <w:color w:val="002060"/>
          <w:highlight w:val="yellow"/>
        </w:rPr>
        <w:t>campo Validade</w:t>
      </w:r>
      <w:r w:rsidR="00795150">
        <w:rPr>
          <w:rFonts w:ascii="Arial Narrow" w:hAnsi="Arial Narrow" w:cs="Arial"/>
          <w:color w:val="002060"/>
        </w:rPr>
        <w:t xml:space="preserve"> </w:t>
      </w:r>
      <w:r w:rsidR="00084AF8">
        <w:rPr>
          <w:rFonts w:ascii="Arial Narrow" w:hAnsi="Arial Narrow" w:cs="Arial"/>
          <w:color w:val="002060"/>
        </w:rPr>
        <w:t xml:space="preserve">habilitado após </w:t>
      </w:r>
      <w:proofErr w:type="spellStart"/>
      <w:r w:rsidR="00084AF8">
        <w:rPr>
          <w:rFonts w:ascii="Arial Narrow" w:hAnsi="Arial Narrow" w:cs="Arial"/>
          <w:color w:val="002060"/>
        </w:rPr>
        <w:t>check</w:t>
      </w:r>
      <w:proofErr w:type="spellEnd"/>
      <w:r w:rsidR="00084AF8">
        <w:rPr>
          <w:rFonts w:ascii="Arial Narrow" w:hAnsi="Arial Narrow" w:cs="Arial"/>
          <w:color w:val="002060"/>
        </w:rPr>
        <w:t>.</w:t>
      </w:r>
    </w:p>
    <w:p w:rsidR="00084AF8" w:rsidRDefault="00084AF8" w:rsidP="005D33E7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 xml:space="preserve">Fiador: </w:t>
      </w:r>
      <w:proofErr w:type="spellStart"/>
      <w:r>
        <w:rPr>
          <w:rFonts w:ascii="Arial Narrow" w:hAnsi="Arial Narrow" w:cs="Arial"/>
          <w:color w:val="002060"/>
        </w:rPr>
        <w:t>checkbox</w:t>
      </w:r>
      <w:proofErr w:type="spellEnd"/>
      <w:r>
        <w:rPr>
          <w:rFonts w:ascii="Arial Narrow" w:hAnsi="Arial Narrow" w:cs="Arial"/>
          <w:color w:val="002060"/>
        </w:rPr>
        <w:t xml:space="preserve"> para indicação e campo para inserção de data para vigência de Fiador, </w:t>
      </w:r>
      <w:r w:rsidR="00795150" w:rsidRPr="00795150">
        <w:rPr>
          <w:rFonts w:ascii="Arial Narrow" w:hAnsi="Arial Narrow" w:cs="Arial"/>
          <w:color w:val="002060"/>
          <w:highlight w:val="yellow"/>
        </w:rPr>
        <w:t>campo Validade</w:t>
      </w:r>
      <w:r w:rsidR="00795150">
        <w:rPr>
          <w:rFonts w:ascii="Arial Narrow" w:hAnsi="Arial Narrow" w:cs="Arial"/>
          <w:color w:val="002060"/>
        </w:rPr>
        <w:t xml:space="preserve"> </w:t>
      </w:r>
      <w:r>
        <w:rPr>
          <w:rFonts w:ascii="Arial Narrow" w:hAnsi="Arial Narrow" w:cs="Arial"/>
          <w:color w:val="002060"/>
        </w:rPr>
        <w:t xml:space="preserve">habilitado após </w:t>
      </w:r>
      <w:proofErr w:type="spellStart"/>
      <w:r>
        <w:rPr>
          <w:rFonts w:ascii="Arial Narrow" w:hAnsi="Arial Narrow" w:cs="Arial"/>
          <w:color w:val="002060"/>
        </w:rPr>
        <w:t>check</w:t>
      </w:r>
      <w:proofErr w:type="spellEnd"/>
      <w:r>
        <w:rPr>
          <w:rFonts w:ascii="Arial Narrow" w:hAnsi="Arial Narrow" w:cs="Arial"/>
          <w:color w:val="002060"/>
        </w:rPr>
        <w:t>.</w:t>
      </w:r>
    </w:p>
    <w:p w:rsidR="00EF0CAC" w:rsidRDefault="00084AF8" w:rsidP="00EF0CAC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 xml:space="preserve">Imóvel: </w:t>
      </w:r>
      <w:r w:rsidR="00B644C4">
        <w:rPr>
          <w:rFonts w:ascii="Arial Narrow" w:hAnsi="Arial Narrow" w:cs="Arial"/>
          <w:color w:val="002060"/>
        </w:rPr>
        <w:t>Checkbox</w:t>
      </w:r>
      <w:r w:rsidR="00EF0CAC">
        <w:rPr>
          <w:rFonts w:ascii="Arial Narrow" w:hAnsi="Arial Narrow" w:cs="Arial"/>
          <w:color w:val="002060"/>
        </w:rPr>
        <w:t xml:space="preserve"> para indicação e campo para inserção de data para vigência de Imóvel, </w:t>
      </w:r>
      <w:r w:rsidR="00795150" w:rsidRPr="00795150">
        <w:rPr>
          <w:rFonts w:ascii="Arial Narrow" w:hAnsi="Arial Narrow" w:cs="Arial"/>
          <w:color w:val="002060"/>
          <w:highlight w:val="yellow"/>
        </w:rPr>
        <w:t>campo Validade</w:t>
      </w:r>
      <w:r w:rsidR="00795150">
        <w:rPr>
          <w:rFonts w:ascii="Arial Narrow" w:hAnsi="Arial Narrow" w:cs="Arial"/>
          <w:color w:val="002060"/>
        </w:rPr>
        <w:t xml:space="preserve"> </w:t>
      </w:r>
      <w:r w:rsidR="00EF0CAC">
        <w:rPr>
          <w:rFonts w:ascii="Arial Narrow" w:hAnsi="Arial Narrow" w:cs="Arial"/>
          <w:color w:val="002060"/>
        </w:rPr>
        <w:t xml:space="preserve">habilitado após </w:t>
      </w:r>
      <w:proofErr w:type="spellStart"/>
      <w:r w:rsidR="00EF0CAC">
        <w:rPr>
          <w:rFonts w:ascii="Arial Narrow" w:hAnsi="Arial Narrow" w:cs="Arial"/>
          <w:color w:val="002060"/>
        </w:rPr>
        <w:t>check</w:t>
      </w:r>
      <w:proofErr w:type="spellEnd"/>
      <w:r w:rsidR="00EF0CAC">
        <w:rPr>
          <w:rFonts w:ascii="Arial Narrow" w:hAnsi="Arial Narrow" w:cs="Arial"/>
          <w:color w:val="002060"/>
        </w:rPr>
        <w:t>.</w:t>
      </w:r>
    </w:p>
    <w:p w:rsidR="00EF0CAC" w:rsidRDefault="00EF0CAC" w:rsidP="00EF0CAC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 xml:space="preserve">Caução Liquida: </w:t>
      </w:r>
      <w:r w:rsidR="00B644C4">
        <w:rPr>
          <w:rFonts w:ascii="Arial Narrow" w:hAnsi="Arial Narrow" w:cs="Arial"/>
          <w:color w:val="002060"/>
        </w:rPr>
        <w:t>Checkbox</w:t>
      </w:r>
      <w:r>
        <w:rPr>
          <w:rFonts w:ascii="Arial Narrow" w:hAnsi="Arial Narrow" w:cs="Arial"/>
          <w:color w:val="002060"/>
        </w:rPr>
        <w:t xml:space="preserve"> para indicação e campo para inserção de data para vigência de Caução Liquida,</w:t>
      </w:r>
      <w:r w:rsidR="00795150" w:rsidRPr="00795150">
        <w:rPr>
          <w:rFonts w:ascii="Arial Narrow" w:hAnsi="Arial Narrow" w:cs="Arial"/>
          <w:color w:val="002060"/>
        </w:rPr>
        <w:t xml:space="preserve"> </w:t>
      </w:r>
      <w:r w:rsidR="00795150" w:rsidRPr="00795150">
        <w:rPr>
          <w:rFonts w:ascii="Arial Narrow" w:hAnsi="Arial Narrow" w:cs="Arial"/>
          <w:color w:val="002060"/>
          <w:highlight w:val="yellow"/>
        </w:rPr>
        <w:t>campo Validade</w:t>
      </w:r>
      <w:r>
        <w:rPr>
          <w:rFonts w:ascii="Arial Narrow" w:hAnsi="Arial Narrow" w:cs="Arial"/>
          <w:color w:val="002060"/>
        </w:rPr>
        <w:t xml:space="preserve"> habilitado após </w:t>
      </w:r>
      <w:proofErr w:type="spellStart"/>
      <w:r>
        <w:rPr>
          <w:rFonts w:ascii="Arial Narrow" w:hAnsi="Arial Narrow" w:cs="Arial"/>
          <w:color w:val="002060"/>
        </w:rPr>
        <w:t>check</w:t>
      </w:r>
      <w:proofErr w:type="spellEnd"/>
      <w:r>
        <w:rPr>
          <w:rFonts w:ascii="Arial Narrow" w:hAnsi="Arial Narrow" w:cs="Arial"/>
          <w:color w:val="002060"/>
        </w:rPr>
        <w:t>.</w:t>
      </w:r>
    </w:p>
    <w:p w:rsidR="00EF0CAC" w:rsidRDefault="00EF0CAC" w:rsidP="00EF0CAC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Nota Promissória:</w:t>
      </w:r>
      <w:r w:rsidRPr="00EF0CAC">
        <w:rPr>
          <w:rFonts w:ascii="Arial Narrow" w:hAnsi="Arial Narrow" w:cs="Arial"/>
          <w:color w:val="002060"/>
        </w:rPr>
        <w:t xml:space="preserve"> </w:t>
      </w:r>
      <w:r w:rsidR="00B644C4">
        <w:rPr>
          <w:rFonts w:ascii="Arial Narrow" w:hAnsi="Arial Narrow" w:cs="Arial"/>
          <w:color w:val="002060"/>
        </w:rPr>
        <w:t>Checkbox</w:t>
      </w:r>
      <w:r>
        <w:rPr>
          <w:rFonts w:ascii="Arial Narrow" w:hAnsi="Arial Narrow" w:cs="Arial"/>
          <w:color w:val="002060"/>
        </w:rPr>
        <w:t xml:space="preserve"> para indicação e campo para inserção de data para vigência de Nota Promissória, </w:t>
      </w:r>
      <w:r w:rsidR="00795150" w:rsidRPr="00795150">
        <w:rPr>
          <w:rFonts w:ascii="Arial Narrow" w:hAnsi="Arial Narrow" w:cs="Arial"/>
          <w:color w:val="002060"/>
          <w:highlight w:val="yellow"/>
        </w:rPr>
        <w:t>campo Validade</w:t>
      </w:r>
      <w:r w:rsidR="00795150">
        <w:rPr>
          <w:rFonts w:ascii="Arial Narrow" w:hAnsi="Arial Narrow" w:cs="Arial"/>
          <w:color w:val="002060"/>
        </w:rPr>
        <w:t xml:space="preserve"> </w:t>
      </w:r>
      <w:r>
        <w:rPr>
          <w:rFonts w:ascii="Arial Narrow" w:hAnsi="Arial Narrow" w:cs="Arial"/>
          <w:color w:val="002060"/>
        </w:rPr>
        <w:t xml:space="preserve">habilitado após </w:t>
      </w:r>
      <w:proofErr w:type="spellStart"/>
      <w:r>
        <w:rPr>
          <w:rFonts w:ascii="Arial Narrow" w:hAnsi="Arial Narrow" w:cs="Arial"/>
          <w:color w:val="002060"/>
        </w:rPr>
        <w:t>check</w:t>
      </w:r>
      <w:proofErr w:type="spellEnd"/>
      <w:r>
        <w:rPr>
          <w:rFonts w:ascii="Arial Narrow" w:hAnsi="Arial Narrow" w:cs="Arial"/>
          <w:color w:val="002060"/>
        </w:rPr>
        <w:t>.</w:t>
      </w:r>
    </w:p>
    <w:p w:rsidR="00EF0CAC" w:rsidRDefault="00EF0CAC" w:rsidP="00EF0CAC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 xml:space="preserve">Antecedência da validade: </w:t>
      </w:r>
      <w:r w:rsidR="00B644C4">
        <w:rPr>
          <w:rFonts w:ascii="Arial Narrow" w:hAnsi="Arial Narrow" w:cs="Arial"/>
          <w:color w:val="002060"/>
        </w:rPr>
        <w:t>Checkbox</w:t>
      </w:r>
      <w:r>
        <w:rPr>
          <w:rFonts w:ascii="Arial Narrow" w:hAnsi="Arial Narrow" w:cs="Arial"/>
          <w:color w:val="002060"/>
        </w:rPr>
        <w:t xml:space="preserve"> para indicação e campo para inserção de data para vigência de Nota Promissória,</w:t>
      </w:r>
      <w:r w:rsidR="00795150" w:rsidRPr="00795150">
        <w:rPr>
          <w:rFonts w:ascii="Arial Narrow" w:hAnsi="Arial Narrow" w:cs="Arial"/>
          <w:color w:val="002060"/>
        </w:rPr>
        <w:t xml:space="preserve"> </w:t>
      </w:r>
      <w:r w:rsidR="00795150" w:rsidRPr="00795150">
        <w:rPr>
          <w:rFonts w:ascii="Arial Narrow" w:hAnsi="Arial Narrow" w:cs="Arial"/>
          <w:color w:val="002060"/>
          <w:highlight w:val="yellow"/>
        </w:rPr>
        <w:t>campo Validade</w:t>
      </w:r>
      <w:r>
        <w:rPr>
          <w:rFonts w:ascii="Arial Narrow" w:hAnsi="Arial Narrow" w:cs="Arial"/>
          <w:color w:val="002060"/>
        </w:rPr>
        <w:t xml:space="preserve"> habilitado após </w:t>
      </w:r>
      <w:proofErr w:type="spellStart"/>
      <w:r>
        <w:rPr>
          <w:rFonts w:ascii="Arial Narrow" w:hAnsi="Arial Narrow" w:cs="Arial"/>
          <w:color w:val="002060"/>
        </w:rPr>
        <w:t>check</w:t>
      </w:r>
      <w:proofErr w:type="spellEnd"/>
      <w:r>
        <w:rPr>
          <w:rFonts w:ascii="Arial Narrow" w:hAnsi="Arial Narrow" w:cs="Arial"/>
          <w:color w:val="002060"/>
        </w:rPr>
        <w:t xml:space="preserve">. (parâmetro usado para avisar com antecedência que determinada validade da garantia indicada irá </w:t>
      </w:r>
      <w:proofErr w:type="gramStart"/>
      <w:r>
        <w:rPr>
          <w:rFonts w:ascii="Arial Narrow" w:hAnsi="Arial Narrow" w:cs="Arial"/>
          <w:color w:val="002060"/>
        </w:rPr>
        <w:t>vencer.</w:t>
      </w:r>
      <w:proofErr w:type="gramEnd"/>
      <w:r>
        <w:rPr>
          <w:rFonts w:ascii="Arial Narrow" w:hAnsi="Arial Narrow" w:cs="Arial"/>
          <w:color w:val="002060"/>
        </w:rPr>
        <w:t>(será usada pelo follow-up do sistema))</w:t>
      </w:r>
    </w:p>
    <w:p w:rsidR="005D33E7" w:rsidRPr="00795150" w:rsidRDefault="005D33E7" w:rsidP="005D33E7">
      <w:pPr>
        <w:pStyle w:val="PargrafodaLista"/>
        <w:numPr>
          <w:ilvl w:val="0"/>
          <w:numId w:val="25"/>
        </w:numPr>
        <w:rPr>
          <w:rFonts w:ascii="Arial Narrow" w:hAnsi="Arial Narrow" w:cs="Arial"/>
          <w:strike/>
          <w:color w:val="002060"/>
          <w:highlight w:val="yellow"/>
        </w:rPr>
      </w:pPr>
      <w:r w:rsidRPr="00795150">
        <w:rPr>
          <w:rFonts w:ascii="Arial Narrow" w:hAnsi="Arial Narrow" w:cs="Arial"/>
          <w:strike/>
          <w:color w:val="002060"/>
          <w:highlight w:val="yellow"/>
        </w:rPr>
        <w:t>Indicador de reajuste de caução liquida:</w:t>
      </w:r>
      <w:r w:rsidR="00BA2603" w:rsidRPr="00795150">
        <w:rPr>
          <w:rFonts w:ascii="Arial Narrow" w:hAnsi="Arial Narrow" w:cs="Arial"/>
          <w:strike/>
          <w:color w:val="002060"/>
          <w:highlight w:val="yellow"/>
        </w:rPr>
        <w:t xml:space="preserve"> </w:t>
      </w:r>
      <w:r w:rsidR="00B644C4" w:rsidRPr="00795150">
        <w:rPr>
          <w:rFonts w:ascii="Arial Narrow" w:hAnsi="Arial Narrow" w:cs="Arial"/>
          <w:strike/>
          <w:color w:val="002060"/>
          <w:highlight w:val="yellow"/>
        </w:rPr>
        <w:t>Checkbox</w:t>
      </w:r>
      <w:r w:rsidR="00065055" w:rsidRPr="00795150">
        <w:rPr>
          <w:rFonts w:ascii="Arial Narrow" w:hAnsi="Arial Narrow" w:cs="Arial"/>
          <w:strike/>
          <w:color w:val="002060"/>
          <w:highlight w:val="yellow"/>
        </w:rPr>
        <w:t xml:space="preserve"> para indicação e campo para inserção de data para vigência de indicador de reajuste, habilitado após </w:t>
      </w:r>
      <w:proofErr w:type="spellStart"/>
      <w:r w:rsidR="00B644C4" w:rsidRPr="00795150">
        <w:rPr>
          <w:rFonts w:ascii="Arial Narrow" w:hAnsi="Arial Narrow" w:cs="Arial"/>
          <w:strike/>
          <w:color w:val="002060"/>
          <w:highlight w:val="yellow"/>
        </w:rPr>
        <w:t>check</w:t>
      </w:r>
      <w:proofErr w:type="spellEnd"/>
      <w:r w:rsidR="00065055" w:rsidRPr="00795150">
        <w:rPr>
          <w:rFonts w:ascii="Arial Narrow" w:hAnsi="Arial Narrow" w:cs="Arial"/>
          <w:strike/>
          <w:color w:val="002060"/>
          <w:highlight w:val="yellow"/>
        </w:rPr>
        <w:t>. (</w:t>
      </w:r>
      <w:r w:rsidR="00BA2603" w:rsidRPr="00795150">
        <w:rPr>
          <w:rFonts w:ascii="Arial Narrow" w:hAnsi="Arial Narrow" w:cs="Arial"/>
          <w:strike/>
          <w:color w:val="002060"/>
          <w:highlight w:val="yellow"/>
        </w:rPr>
        <w:t>percentual de reajuste, se no tipo de garantia optar por Caução Liquida, esse indicador é exibido</w:t>
      </w:r>
      <w:r w:rsidR="00065055" w:rsidRPr="00795150">
        <w:rPr>
          <w:rFonts w:ascii="Arial Narrow" w:hAnsi="Arial Narrow" w:cs="Arial"/>
          <w:strike/>
          <w:color w:val="002060"/>
          <w:highlight w:val="yellow"/>
        </w:rPr>
        <w:t>)</w:t>
      </w:r>
      <w:r w:rsidR="00BA2603" w:rsidRPr="00795150">
        <w:rPr>
          <w:rFonts w:ascii="Arial Narrow" w:hAnsi="Arial Narrow" w:cs="Arial"/>
          <w:strike/>
          <w:color w:val="002060"/>
          <w:highlight w:val="yellow"/>
        </w:rPr>
        <w:t>.</w:t>
      </w:r>
      <w:r w:rsidRPr="00795150">
        <w:rPr>
          <w:rFonts w:ascii="Arial Narrow" w:hAnsi="Arial Narrow" w:cs="Arial"/>
          <w:strike/>
          <w:color w:val="002060"/>
          <w:highlight w:val="yellow"/>
        </w:rPr>
        <w:t xml:space="preserve"> </w:t>
      </w:r>
      <w:r w:rsidR="004B043F" w:rsidRPr="004B043F">
        <w:rPr>
          <w:rFonts w:ascii="Arial Narrow" w:hAnsi="Arial Narrow" w:cs="Arial"/>
          <w:color w:val="002060"/>
          <w:highlight w:val="yellow"/>
        </w:rPr>
        <w:t>(retirar esse índice do cadastro da cota caso esteja sendo considerado na escolha desse tipo de garantia)</w:t>
      </w:r>
    </w:p>
    <w:p w:rsidR="002F2E4E" w:rsidRPr="002F2E4E" w:rsidRDefault="002F2E4E" w:rsidP="002F2E4E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  <w:highlight w:val="yellow"/>
        </w:rPr>
      </w:pPr>
      <w:r w:rsidRPr="00EE62CD">
        <w:rPr>
          <w:rFonts w:ascii="Arial Narrow" w:hAnsi="Arial Narrow" w:cs="Arial"/>
          <w:strike/>
          <w:color w:val="002060"/>
          <w:highlight w:val="yellow"/>
        </w:rPr>
        <w:t xml:space="preserve">Carta Fiança: Checkbox para indicação e campo para inserção de data para vigência da Carta Fiança, habilitado após </w:t>
      </w:r>
      <w:proofErr w:type="spellStart"/>
      <w:proofErr w:type="gramStart"/>
      <w:r w:rsidRPr="00EE62CD">
        <w:rPr>
          <w:rFonts w:ascii="Arial Narrow" w:hAnsi="Arial Narrow" w:cs="Arial"/>
          <w:strike/>
          <w:color w:val="002060"/>
          <w:highlight w:val="yellow"/>
        </w:rPr>
        <w:t>check</w:t>
      </w:r>
      <w:proofErr w:type="spellEnd"/>
      <w:r w:rsidRPr="002F2E4E">
        <w:rPr>
          <w:rFonts w:ascii="Arial Narrow" w:hAnsi="Arial Narrow" w:cs="Arial"/>
          <w:color w:val="002060"/>
          <w:highlight w:val="yellow"/>
        </w:rPr>
        <w:t>.</w:t>
      </w:r>
      <w:proofErr w:type="gramEnd"/>
      <w:r w:rsidR="004B043F">
        <w:rPr>
          <w:rFonts w:ascii="Arial Narrow" w:hAnsi="Arial Narrow" w:cs="Arial"/>
          <w:color w:val="002060"/>
          <w:highlight w:val="yellow"/>
        </w:rPr>
        <w:t>(não há impacto pois não havia sido desenvolvido)</w:t>
      </w:r>
    </w:p>
    <w:p w:rsidR="002F2E4E" w:rsidRPr="00EE62CD" w:rsidRDefault="002F2E4E" w:rsidP="002F2E4E">
      <w:pPr>
        <w:pStyle w:val="PargrafodaLista"/>
        <w:numPr>
          <w:ilvl w:val="0"/>
          <w:numId w:val="25"/>
        </w:numPr>
        <w:rPr>
          <w:rFonts w:ascii="Arial Narrow" w:hAnsi="Arial Narrow" w:cs="Arial"/>
          <w:strike/>
          <w:color w:val="002060"/>
          <w:highlight w:val="yellow"/>
        </w:rPr>
      </w:pPr>
      <w:r w:rsidRPr="00EE62CD">
        <w:rPr>
          <w:rFonts w:ascii="Arial Narrow" w:hAnsi="Arial Narrow" w:cs="Arial"/>
          <w:color w:val="002060"/>
          <w:highlight w:val="yellow"/>
        </w:rPr>
        <w:t xml:space="preserve">Outros: Checkbox para indicação e campo para inserção de data para vigência da Carta Fiança, habilitado após </w:t>
      </w:r>
      <w:proofErr w:type="spellStart"/>
      <w:r w:rsidRPr="00EE62CD">
        <w:rPr>
          <w:rFonts w:ascii="Arial Narrow" w:hAnsi="Arial Narrow" w:cs="Arial"/>
          <w:color w:val="002060"/>
          <w:highlight w:val="yellow"/>
        </w:rPr>
        <w:t>check</w:t>
      </w:r>
      <w:proofErr w:type="spellEnd"/>
      <w:r w:rsidRPr="00EE62CD">
        <w:rPr>
          <w:rFonts w:ascii="Arial Narrow" w:hAnsi="Arial Narrow" w:cs="Arial"/>
          <w:strike/>
          <w:color w:val="002060"/>
          <w:highlight w:val="yellow"/>
        </w:rPr>
        <w:t>.</w:t>
      </w:r>
    </w:p>
    <w:p w:rsidR="00BA2603" w:rsidRDefault="00BA2603" w:rsidP="00BA2603">
      <w:pPr>
        <w:rPr>
          <w:rFonts w:ascii="Arial Narrow" w:hAnsi="Arial Narrow" w:cs="Arial"/>
          <w:color w:val="002060"/>
        </w:rPr>
      </w:pPr>
    </w:p>
    <w:p w:rsidR="00BA2603" w:rsidRDefault="00BA2603" w:rsidP="00BA2603">
      <w:pPr>
        <w:rPr>
          <w:rFonts w:ascii="Arial Narrow" w:hAnsi="Arial Narrow" w:cs="Arial"/>
          <w:color w:val="002060"/>
        </w:rPr>
      </w:pPr>
    </w:p>
    <w:p w:rsidR="00065055" w:rsidRPr="00882D4D" w:rsidRDefault="00065055" w:rsidP="00065055">
      <w:pPr>
        <w:pStyle w:val="PargrafodaLista"/>
        <w:ind w:left="1146"/>
        <w:rPr>
          <w:rFonts w:ascii="Arial Narrow" w:hAnsi="Arial Narrow" w:cs="Arial"/>
          <w:color w:val="002060"/>
        </w:rPr>
      </w:pPr>
      <w:r>
        <w:rPr>
          <w:rFonts w:ascii="Arial Narrow" w:hAnsi="Arial Narrow"/>
        </w:rPr>
        <w:t>Frame Procuração</w:t>
      </w:r>
    </w:p>
    <w:p w:rsidR="00065055" w:rsidRPr="00F966B4" w:rsidRDefault="00065055" w:rsidP="00065055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 w:cs="Arial"/>
          <w:color w:val="002060"/>
        </w:rPr>
        <w:t>Utiliza procuração para entregadores</w:t>
      </w:r>
      <w:proofErr w:type="gramStart"/>
      <w:r>
        <w:rPr>
          <w:rFonts w:ascii="Arial Narrow" w:hAnsi="Arial Narrow" w:cs="Arial"/>
          <w:color w:val="002060"/>
        </w:rPr>
        <w:t>?:</w:t>
      </w:r>
      <w:proofErr w:type="gramEnd"/>
      <w:r>
        <w:rPr>
          <w:rFonts w:ascii="Arial Narrow" w:hAnsi="Arial Narrow" w:cs="Arial"/>
          <w:color w:val="002060"/>
        </w:rPr>
        <w:t xml:space="preserve"> </w:t>
      </w:r>
      <w:r w:rsidR="00B644C4">
        <w:rPr>
          <w:rFonts w:ascii="Arial Narrow" w:hAnsi="Arial Narrow" w:cs="Arial"/>
          <w:color w:val="002060"/>
        </w:rPr>
        <w:t>Checkbox</w:t>
      </w:r>
      <w:r>
        <w:rPr>
          <w:rFonts w:ascii="Arial Narrow" w:hAnsi="Arial Narrow" w:cs="Arial"/>
          <w:color w:val="002060"/>
        </w:rPr>
        <w:t xml:space="preserve"> para indicação se utiliza </w:t>
      </w:r>
      <w:r w:rsidR="00F966B4">
        <w:rPr>
          <w:rFonts w:ascii="Arial Narrow" w:hAnsi="Arial Narrow" w:cs="Arial"/>
          <w:color w:val="002060"/>
        </w:rPr>
        <w:t>procuração</w:t>
      </w:r>
      <w:r>
        <w:rPr>
          <w:rFonts w:ascii="Arial Narrow" w:hAnsi="Arial Narrow" w:cs="Arial"/>
          <w:color w:val="002060"/>
        </w:rPr>
        <w:t>, esta opção habilita os demais campo</w:t>
      </w:r>
      <w:r w:rsidR="00F966B4">
        <w:rPr>
          <w:rFonts w:ascii="Arial Narrow" w:hAnsi="Arial Narrow" w:cs="Arial"/>
          <w:color w:val="002060"/>
        </w:rPr>
        <w:t xml:space="preserve"> descritivo.</w:t>
      </w:r>
    </w:p>
    <w:p w:rsidR="00F966B4" w:rsidRPr="00F966B4" w:rsidRDefault="00F966B4" w:rsidP="00065055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 w:cs="Arial"/>
          <w:color w:val="002060"/>
        </w:rPr>
        <w:t>Informações complementares da procuração: Campo descritivo.</w:t>
      </w:r>
    </w:p>
    <w:p w:rsidR="00F966B4" w:rsidRDefault="00F966B4" w:rsidP="00F966B4">
      <w:pPr>
        <w:pStyle w:val="PargrafodaLista"/>
        <w:ind w:left="1146"/>
        <w:rPr>
          <w:rFonts w:ascii="Arial Narrow" w:hAnsi="Arial Narrow"/>
        </w:rPr>
      </w:pPr>
    </w:p>
    <w:p w:rsidR="00C55433" w:rsidRPr="00C55433" w:rsidRDefault="00C55433" w:rsidP="00C55433">
      <w:pPr>
        <w:pStyle w:val="PargrafodaLista"/>
        <w:ind w:left="1146"/>
        <w:rPr>
          <w:rFonts w:ascii="Arial Narrow" w:hAnsi="Arial Narrow" w:cs="Arial"/>
          <w:color w:val="002060"/>
          <w:highlight w:val="yellow"/>
        </w:rPr>
      </w:pPr>
      <w:r w:rsidRPr="00C55433">
        <w:rPr>
          <w:rFonts w:ascii="Arial Narrow" w:hAnsi="Arial Narrow"/>
          <w:highlight w:val="yellow"/>
        </w:rPr>
        <w:t>Frame Termo de Adesão</w:t>
      </w:r>
    </w:p>
    <w:p w:rsidR="00C55433" w:rsidRPr="00C55433" w:rsidRDefault="00C55433" w:rsidP="00C55433">
      <w:pPr>
        <w:pStyle w:val="PargrafodaLista"/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C55433">
        <w:rPr>
          <w:rFonts w:ascii="Arial Narrow" w:hAnsi="Arial Narrow" w:cs="Arial"/>
          <w:color w:val="002060"/>
          <w:highlight w:val="yellow"/>
        </w:rPr>
        <w:t>Utiliza Termo de Adesão para Serviço de Entrega em Banca</w:t>
      </w:r>
      <w:proofErr w:type="gramStart"/>
      <w:r w:rsidRPr="00C55433">
        <w:rPr>
          <w:rFonts w:ascii="Arial Narrow" w:hAnsi="Arial Narrow" w:cs="Arial"/>
          <w:color w:val="002060"/>
          <w:highlight w:val="yellow"/>
        </w:rPr>
        <w:t>?:</w:t>
      </w:r>
      <w:proofErr w:type="gramEnd"/>
      <w:r w:rsidRPr="00C55433">
        <w:rPr>
          <w:rFonts w:ascii="Arial Narrow" w:hAnsi="Arial Narrow" w:cs="Arial"/>
          <w:color w:val="002060"/>
          <w:highlight w:val="yellow"/>
        </w:rPr>
        <w:t xml:space="preserve"> Checkbox para indicação se utiliza termo de adesão, esta opção habilita os demais campo descritivo.</w:t>
      </w:r>
    </w:p>
    <w:p w:rsidR="00C55433" w:rsidRPr="00C55433" w:rsidRDefault="00C55433" w:rsidP="00C55433">
      <w:pPr>
        <w:pStyle w:val="PargrafodaLista"/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C55433">
        <w:rPr>
          <w:rFonts w:ascii="Arial Narrow" w:hAnsi="Arial Narrow" w:cs="Arial"/>
          <w:color w:val="002060"/>
          <w:highlight w:val="yellow"/>
        </w:rPr>
        <w:t>Informações complementares do Termo de Adesão: Campo descritivo.</w:t>
      </w:r>
    </w:p>
    <w:p w:rsidR="00AC732D" w:rsidRDefault="00AC732D" w:rsidP="00F966B4">
      <w:pPr>
        <w:pStyle w:val="PargrafodaLista"/>
        <w:ind w:left="1146"/>
        <w:rPr>
          <w:rFonts w:ascii="Arial Narrow" w:hAnsi="Arial Narrow"/>
        </w:rPr>
      </w:pPr>
    </w:p>
    <w:p w:rsidR="00C55433" w:rsidRDefault="00C55433" w:rsidP="00F966B4">
      <w:pPr>
        <w:pStyle w:val="PargrafodaLista"/>
        <w:ind w:left="1146"/>
        <w:rPr>
          <w:rFonts w:ascii="Arial Narrow" w:hAnsi="Arial Narrow"/>
        </w:rPr>
      </w:pPr>
      <w:r>
        <w:rPr>
          <w:rFonts w:ascii="Arial Narrow" w:hAnsi="Arial Narrow"/>
        </w:rPr>
        <w:t>Modelo de Termo</w:t>
      </w:r>
    </w:p>
    <w:p w:rsidR="00C55433" w:rsidRDefault="00FB7D02" w:rsidP="00F966B4">
      <w:pPr>
        <w:pStyle w:val="PargrafodaLista"/>
        <w:ind w:left="1146"/>
        <w:rPr>
          <w:rFonts w:ascii="Arial Narrow" w:hAnsi="Arial Narrow"/>
        </w:rPr>
      </w:pPr>
      <w:r w:rsidRPr="00715A2A">
        <w:rPr>
          <w:rFonts w:ascii="Arial Narrow" w:hAnsi="Arial Narrow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55pt;height:50.15pt" o:ole="">
            <v:imagedata r:id="rId8" o:title=""/>
          </v:shape>
          <o:OLEObject Type="Embed" ProgID="AcroExch.Document.7" ShapeID="_x0000_i1025" DrawAspect="Icon" ObjectID="_1407047282" r:id="rId9"/>
        </w:object>
      </w:r>
    </w:p>
    <w:p w:rsidR="00AC732D" w:rsidRDefault="00AC732D" w:rsidP="00F966B4">
      <w:pPr>
        <w:pStyle w:val="PargrafodaLista"/>
        <w:ind w:left="1146"/>
        <w:rPr>
          <w:rFonts w:ascii="Arial Narrow" w:hAnsi="Arial Narrow"/>
        </w:rPr>
      </w:pPr>
    </w:p>
    <w:p w:rsidR="007E2DAB" w:rsidRPr="00905CE4" w:rsidRDefault="00F966B4" w:rsidP="00905CE4">
      <w:pPr>
        <w:pStyle w:val="PargrafodaLista"/>
        <w:numPr>
          <w:ilvl w:val="0"/>
          <w:numId w:val="32"/>
        </w:numPr>
        <w:rPr>
          <w:rFonts w:ascii="Arial Narrow" w:hAnsi="Arial Narrow"/>
          <w:b/>
        </w:rPr>
      </w:pPr>
      <w:r w:rsidRPr="00905CE4">
        <w:rPr>
          <w:rFonts w:ascii="Arial Narrow" w:hAnsi="Arial Narrow"/>
          <w:b/>
        </w:rPr>
        <w:t xml:space="preserve">Aba </w:t>
      </w:r>
      <w:r w:rsidR="007E2DAB" w:rsidRPr="00905CE4">
        <w:rPr>
          <w:rFonts w:ascii="Arial Narrow" w:hAnsi="Arial Narrow"/>
          <w:b/>
        </w:rPr>
        <w:t>Negociação</w:t>
      </w:r>
    </w:p>
    <w:p w:rsidR="00AB07CE" w:rsidRPr="00BA2603" w:rsidRDefault="00F966B4" w:rsidP="00F966B4">
      <w:pPr>
        <w:pStyle w:val="PargrafodaLista"/>
        <w:ind w:left="1146"/>
        <w:rPr>
          <w:rFonts w:ascii="Arial Narrow" w:hAnsi="Arial Narrow" w:cs="Arial"/>
          <w:color w:val="002060"/>
        </w:rPr>
      </w:pPr>
      <w:r>
        <w:rPr>
          <w:rFonts w:ascii="Arial Narrow" w:hAnsi="Arial Narrow"/>
        </w:rPr>
        <w:t>Frame Negociação de Dividas:</w:t>
      </w:r>
    </w:p>
    <w:p w:rsidR="00F966B4" w:rsidRDefault="00F966B4" w:rsidP="007E2DAB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Sugere suspensão quando atingir: quantidade de boletos ou R$: valor financeiro.</w:t>
      </w:r>
    </w:p>
    <w:p w:rsidR="00B644C4" w:rsidRDefault="00B644C4" w:rsidP="00B644C4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  <w:highlight w:val="yellow"/>
        </w:rPr>
      </w:pPr>
      <w:r w:rsidRPr="00B644C4">
        <w:rPr>
          <w:rFonts w:ascii="Arial Narrow" w:hAnsi="Arial Narrow" w:cs="Arial"/>
          <w:color w:val="002060"/>
          <w:highlight w:val="yellow"/>
        </w:rPr>
        <w:t xml:space="preserve">Utiliza </w:t>
      </w:r>
      <w:r w:rsidR="00455BA7">
        <w:rPr>
          <w:rFonts w:ascii="Arial Narrow" w:hAnsi="Arial Narrow" w:cs="Arial"/>
          <w:color w:val="002060"/>
          <w:highlight w:val="yellow"/>
        </w:rPr>
        <w:t>desconto da cota para negociação</w:t>
      </w:r>
      <w:proofErr w:type="gramStart"/>
      <w:r w:rsidR="00455BA7">
        <w:rPr>
          <w:rFonts w:ascii="Arial Narrow" w:hAnsi="Arial Narrow" w:cs="Arial"/>
          <w:color w:val="002060"/>
          <w:highlight w:val="yellow"/>
        </w:rPr>
        <w:t>?</w:t>
      </w:r>
      <w:r w:rsidRPr="00B644C4">
        <w:rPr>
          <w:rFonts w:ascii="Arial Narrow" w:hAnsi="Arial Narrow" w:cs="Arial"/>
          <w:color w:val="002060"/>
          <w:highlight w:val="yellow"/>
        </w:rPr>
        <w:t>:</w:t>
      </w:r>
      <w:proofErr w:type="gramEnd"/>
      <w:r w:rsidRPr="00B644C4">
        <w:rPr>
          <w:rFonts w:ascii="Arial Narrow" w:hAnsi="Arial Narrow" w:cs="Arial"/>
          <w:color w:val="002060"/>
          <w:highlight w:val="yellow"/>
        </w:rPr>
        <w:t xml:space="preserve"> </w:t>
      </w:r>
      <w:proofErr w:type="gramStart"/>
      <w:r w:rsidRPr="00B644C4">
        <w:rPr>
          <w:rFonts w:ascii="Arial Narrow" w:hAnsi="Arial Narrow" w:cs="Arial"/>
          <w:color w:val="002060"/>
          <w:highlight w:val="yellow"/>
        </w:rPr>
        <w:t>indicação</w:t>
      </w:r>
      <w:proofErr w:type="gramEnd"/>
      <w:r w:rsidRPr="00B644C4">
        <w:rPr>
          <w:rFonts w:ascii="Arial Narrow" w:hAnsi="Arial Narrow" w:cs="Arial"/>
          <w:color w:val="002060"/>
          <w:highlight w:val="yellow"/>
        </w:rPr>
        <w:t xml:space="preserve"> se aceita </w:t>
      </w:r>
      <w:r>
        <w:rPr>
          <w:rFonts w:ascii="Arial Narrow" w:hAnsi="Arial Narrow" w:cs="Arial"/>
          <w:color w:val="002060"/>
          <w:highlight w:val="yellow"/>
        </w:rPr>
        <w:t xml:space="preserve">percentual de </w:t>
      </w:r>
      <w:r w:rsidR="00847A43">
        <w:rPr>
          <w:rFonts w:ascii="Arial Narrow" w:hAnsi="Arial Narrow" w:cs="Arial"/>
          <w:color w:val="002060"/>
          <w:highlight w:val="yellow"/>
        </w:rPr>
        <w:t>desconto</w:t>
      </w:r>
      <w:r>
        <w:rPr>
          <w:rFonts w:ascii="Arial Narrow" w:hAnsi="Arial Narrow" w:cs="Arial"/>
          <w:color w:val="002060"/>
          <w:highlight w:val="yellow"/>
        </w:rPr>
        <w:t xml:space="preserve"> da cota para pagamento de dí</w:t>
      </w:r>
      <w:r w:rsidRPr="00B644C4">
        <w:rPr>
          <w:rFonts w:ascii="Arial Narrow" w:hAnsi="Arial Narrow" w:cs="Arial"/>
          <w:color w:val="002060"/>
          <w:highlight w:val="yellow"/>
        </w:rPr>
        <w:t>vidas</w:t>
      </w:r>
      <w:r w:rsidR="00847A43">
        <w:rPr>
          <w:rFonts w:ascii="Arial Narrow" w:hAnsi="Arial Narrow" w:cs="Arial"/>
          <w:color w:val="002060"/>
          <w:highlight w:val="yellow"/>
        </w:rPr>
        <w:t xml:space="preserve"> com campo que será habilitado para digitar o valor do percentual.</w:t>
      </w:r>
      <w:r w:rsidRPr="00B644C4">
        <w:rPr>
          <w:rFonts w:ascii="Arial Narrow" w:hAnsi="Arial Narrow" w:cs="Arial"/>
          <w:color w:val="002060"/>
          <w:highlight w:val="yellow"/>
        </w:rPr>
        <w:t>.</w:t>
      </w:r>
    </w:p>
    <w:p w:rsidR="00801AF8" w:rsidRDefault="00801AF8" w:rsidP="00801AF8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lastRenderedPageBreak/>
        <w:t>Parcelamento de Dívidas: indicação se aceita parcelamento de dividas.</w:t>
      </w:r>
    </w:p>
    <w:p w:rsidR="007E2DAB" w:rsidRDefault="00F966B4" w:rsidP="007E2DAB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N</w:t>
      </w:r>
      <w:r w:rsidR="007E2DAB">
        <w:rPr>
          <w:rFonts w:ascii="Arial Narrow" w:hAnsi="Arial Narrow" w:cs="Arial"/>
          <w:color w:val="002060"/>
        </w:rPr>
        <w:t>egociação em até</w:t>
      </w:r>
      <w:r>
        <w:rPr>
          <w:rFonts w:ascii="Arial Narrow" w:hAnsi="Arial Narrow" w:cs="Arial"/>
          <w:color w:val="002060"/>
        </w:rPr>
        <w:t xml:space="preserve"> x parcelas</w:t>
      </w:r>
      <w:r w:rsidR="007E2DAB">
        <w:rPr>
          <w:rFonts w:ascii="Arial Narrow" w:hAnsi="Arial Narrow" w:cs="Arial"/>
          <w:color w:val="002060"/>
        </w:rPr>
        <w:t xml:space="preserve">: quantidade </w:t>
      </w:r>
      <w:r w:rsidR="0065208A">
        <w:rPr>
          <w:rFonts w:ascii="Arial Narrow" w:hAnsi="Arial Narrow" w:cs="Arial"/>
          <w:color w:val="002060"/>
        </w:rPr>
        <w:t xml:space="preserve">de </w:t>
      </w:r>
      <w:r>
        <w:rPr>
          <w:rFonts w:ascii="Arial Narrow" w:hAnsi="Arial Narrow" w:cs="Arial"/>
          <w:color w:val="002060"/>
        </w:rPr>
        <w:t>parcelas</w:t>
      </w:r>
      <w:r w:rsidR="007E2DAB">
        <w:rPr>
          <w:rFonts w:ascii="Arial Narrow" w:hAnsi="Arial Narrow" w:cs="Arial"/>
          <w:color w:val="002060"/>
        </w:rPr>
        <w:t xml:space="preserve"> que o distribuidor permite negociar.</w:t>
      </w:r>
    </w:p>
    <w:p w:rsidR="0060613A" w:rsidRPr="0060613A" w:rsidRDefault="0060613A" w:rsidP="007E2DAB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  <w:highlight w:val="yellow"/>
        </w:rPr>
      </w:pPr>
      <w:r w:rsidRPr="0060613A">
        <w:rPr>
          <w:rFonts w:ascii="Arial" w:hAnsi="Arial" w:cs="Arial"/>
          <w:strike/>
          <w:color w:val="222222"/>
          <w:sz w:val="20"/>
          <w:szCs w:val="20"/>
          <w:highlight w:val="yellow"/>
          <w:shd w:val="clear" w:color="auto" w:fill="FCFDFD"/>
        </w:rPr>
        <w:t xml:space="preserve">Permite pagamento de dividas divergente: </w:t>
      </w:r>
      <w:proofErr w:type="spellStart"/>
      <w:r w:rsidRPr="0060613A">
        <w:rPr>
          <w:rFonts w:ascii="Arial" w:hAnsi="Arial" w:cs="Arial"/>
          <w:strike/>
          <w:color w:val="222222"/>
          <w:sz w:val="20"/>
          <w:szCs w:val="20"/>
          <w:highlight w:val="yellow"/>
          <w:shd w:val="clear" w:color="auto" w:fill="FCFDFD"/>
        </w:rPr>
        <w:t>checkbox</w:t>
      </w:r>
      <w:proofErr w:type="spellEnd"/>
      <w:r w:rsidRPr="0060613A">
        <w:rPr>
          <w:rFonts w:ascii="Arial" w:hAnsi="Arial" w:cs="Arial"/>
          <w:strike/>
          <w:color w:val="222222"/>
          <w:sz w:val="20"/>
          <w:szCs w:val="20"/>
          <w:highlight w:val="yellow"/>
          <w:shd w:val="clear" w:color="auto" w:fill="FCFDFD"/>
        </w:rPr>
        <w:t xml:space="preserve"> para habilitar pagamento de dividas </w:t>
      </w:r>
      <w:proofErr w:type="gramStart"/>
      <w:r w:rsidRPr="0060613A">
        <w:rPr>
          <w:rFonts w:ascii="Arial" w:hAnsi="Arial" w:cs="Arial"/>
          <w:strike/>
          <w:color w:val="222222"/>
          <w:sz w:val="20"/>
          <w:szCs w:val="20"/>
          <w:highlight w:val="yellow"/>
          <w:shd w:val="clear" w:color="auto" w:fill="FCFDFD"/>
        </w:rPr>
        <w:t>divergentes</w:t>
      </w:r>
      <w:r w:rsidRPr="0060613A">
        <w:rPr>
          <w:rFonts w:ascii="Arial" w:hAnsi="Arial" w:cs="Arial"/>
          <w:color w:val="222222"/>
          <w:sz w:val="20"/>
          <w:szCs w:val="20"/>
          <w:highlight w:val="yellow"/>
          <w:shd w:val="clear" w:color="auto" w:fill="FCFDFD"/>
        </w:rPr>
        <w:t>.</w:t>
      </w:r>
      <w:proofErr w:type="gramEnd"/>
      <w:r>
        <w:rPr>
          <w:rFonts w:ascii="Arial" w:hAnsi="Arial" w:cs="Arial"/>
          <w:color w:val="222222"/>
          <w:sz w:val="20"/>
          <w:szCs w:val="20"/>
          <w:highlight w:val="yellow"/>
          <w:shd w:val="clear" w:color="auto" w:fill="FCFDFD"/>
        </w:rPr>
        <w:t>(retirar referencia desse parâmetro nas funcionalidades que estavam usando)</w:t>
      </w:r>
    </w:p>
    <w:p w:rsidR="007E2DAB" w:rsidRDefault="007E2DAB" w:rsidP="007E2DAB">
      <w:pPr>
        <w:pStyle w:val="PargrafodaLista"/>
        <w:ind w:left="1146"/>
        <w:rPr>
          <w:rFonts w:ascii="Arial Narrow" w:hAnsi="Arial Narrow" w:cs="Arial"/>
          <w:color w:val="002060"/>
        </w:rPr>
      </w:pPr>
    </w:p>
    <w:p w:rsidR="0065208A" w:rsidRPr="00905CE4" w:rsidRDefault="0065208A" w:rsidP="00905CE4">
      <w:pPr>
        <w:pStyle w:val="PargrafodaLista"/>
        <w:numPr>
          <w:ilvl w:val="0"/>
          <w:numId w:val="32"/>
        </w:numPr>
        <w:rPr>
          <w:rFonts w:ascii="Arial Narrow" w:hAnsi="Arial Narrow"/>
          <w:b/>
        </w:rPr>
      </w:pPr>
      <w:r w:rsidRPr="00905CE4">
        <w:rPr>
          <w:rFonts w:ascii="Arial Narrow" w:hAnsi="Arial Narrow"/>
          <w:b/>
        </w:rPr>
        <w:t>Aba Aprovação:</w:t>
      </w:r>
    </w:p>
    <w:p w:rsidR="0065208A" w:rsidRPr="00BA2603" w:rsidRDefault="0065208A" w:rsidP="0065208A">
      <w:pPr>
        <w:pStyle w:val="PargrafodaLista"/>
        <w:ind w:left="1146"/>
        <w:rPr>
          <w:rFonts w:ascii="Arial Narrow" w:hAnsi="Arial Narrow" w:cs="Arial"/>
          <w:color w:val="002060"/>
        </w:rPr>
      </w:pPr>
      <w:r>
        <w:rPr>
          <w:rFonts w:ascii="Arial Narrow" w:hAnsi="Arial Narrow"/>
        </w:rPr>
        <w:t>Frame Aprovação:</w:t>
      </w:r>
    </w:p>
    <w:p w:rsidR="00573866" w:rsidRDefault="0065208A" w:rsidP="00573866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Utiliza Controle de Aprovação</w:t>
      </w:r>
      <w:proofErr w:type="gramStart"/>
      <w:r>
        <w:rPr>
          <w:rFonts w:ascii="Arial Narrow" w:hAnsi="Arial Narrow" w:cs="Arial"/>
          <w:color w:val="002060"/>
        </w:rPr>
        <w:t>?:</w:t>
      </w:r>
      <w:proofErr w:type="gramEnd"/>
      <w:r>
        <w:rPr>
          <w:rFonts w:ascii="Arial Narrow" w:hAnsi="Arial Narrow" w:cs="Arial"/>
          <w:color w:val="002060"/>
        </w:rPr>
        <w:t xml:space="preserve"> </w:t>
      </w:r>
      <w:proofErr w:type="spellStart"/>
      <w:proofErr w:type="gramStart"/>
      <w:r w:rsidR="000A6C80">
        <w:rPr>
          <w:rFonts w:ascii="Arial Narrow" w:hAnsi="Arial Narrow" w:cs="Arial"/>
          <w:color w:val="002060"/>
        </w:rPr>
        <w:t>checkbox</w:t>
      </w:r>
      <w:proofErr w:type="spellEnd"/>
      <w:proofErr w:type="gramEnd"/>
      <w:r w:rsidR="000A6C80">
        <w:rPr>
          <w:rFonts w:ascii="Arial Narrow" w:hAnsi="Arial Narrow" w:cs="Arial"/>
          <w:color w:val="002060"/>
        </w:rPr>
        <w:t xml:space="preserve"> para </w:t>
      </w:r>
      <w:r>
        <w:rPr>
          <w:rFonts w:ascii="Arial Narrow" w:hAnsi="Arial Narrow" w:cs="Arial"/>
          <w:color w:val="002060"/>
        </w:rPr>
        <w:t xml:space="preserve">caso utilizar </w:t>
      </w:r>
      <w:r w:rsidR="00573866">
        <w:rPr>
          <w:rFonts w:ascii="Arial Narrow" w:hAnsi="Arial Narrow" w:cs="Arial"/>
          <w:color w:val="002060"/>
        </w:rPr>
        <w:t>habilita os campos para as funcionalidades</w:t>
      </w:r>
      <w:r w:rsidR="000A6C80">
        <w:rPr>
          <w:rFonts w:ascii="Arial Narrow" w:hAnsi="Arial Narrow" w:cs="Arial"/>
          <w:color w:val="002060"/>
        </w:rPr>
        <w:t xml:space="preserve"> (</w:t>
      </w:r>
      <w:proofErr w:type="spellStart"/>
      <w:r w:rsidR="000A6C80">
        <w:rPr>
          <w:rFonts w:ascii="Arial Narrow" w:hAnsi="Arial Narrow" w:cs="Arial"/>
          <w:color w:val="002060"/>
        </w:rPr>
        <w:t>checkbox</w:t>
      </w:r>
      <w:proofErr w:type="spellEnd"/>
      <w:r w:rsidR="000A6C80">
        <w:rPr>
          <w:rFonts w:ascii="Arial Narrow" w:hAnsi="Arial Narrow" w:cs="Arial"/>
          <w:color w:val="002060"/>
        </w:rPr>
        <w:t>)</w:t>
      </w:r>
      <w:r w:rsidR="00573866">
        <w:rPr>
          <w:rFonts w:ascii="Arial Narrow" w:hAnsi="Arial Narrow" w:cs="Arial"/>
          <w:color w:val="002060"/>
        </w:rPr>
        <w:t>:</w:t>
      </w:r>
    </w:p>
    <w:p w:rsidR="00573866" w:rsidRDefault="00573866" w:rsidP="00573866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 xml:space="preserve">Débitos e </w:t>
      </w:r>
      <w:proofErr w:type="spellStart"/>
      <w:r>
        <w:rPr>
          <w:rFonts w:ascii="Arial Narrow" w:hAnsi="Arial Narrow" w:cs="Arial"/>
          <w:color w:val="002060"/>
        </w:rPr>
        <w:t>Creditos</w:t>
      </w:r>
      <w:proofErr w:type="spellEnd"/>
    </w:p>
    <w:p w:rsidR="00573866" w:rsidRDefault="00573866" w:rsidP="00573866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Negociação</w:t>
      </w:r>
    </w:p>
    <w:p w:rsidR="00573866" w:rsidRDefault="00573866" w:rsidP="00573866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Ajuste de Estoque</w:t>
      </w:r>
    </w:p>
    <w:p w:rsidR="00573866" w:rsidRDefault="00573866" w:rsidP="00573866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Postergação de Cobrança</w:t>
      </w:r>
    </w:p>
    <w:p w:rsidR="00573866" w:rsidRDefault="00573866" w:rsidP="00573866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</w:rPr>
      </w:pPr>
      <w:proofErr w:type="gramStart"/>
      <w:r>
        <w:rPr>
          <w:rFonts w:ascii="Arial Narrow" w:hAnsi="Arial Narrow" w:cs="Arial"/>
          <w:color w:val="002060"/>
        </w:rPr>
        <w:t>Devolução Fornecedor</w:t>
      </w:r>
      <w:proofErr w:type="gramEnd"/>
    </w:p>
    <w:p w:rsidR="00573866" w:rsidRPr="004B043F" w:rsidRDefault="00993688" w:rsidP="00573866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  <w:highlight w:val="yellow"/>
        </w:rPr>
      </w:pPr>
      <w:r w:rsidRPr="004B043F">
        <w:rPr>
          <w:rFonts w:ascii="Arial Narrow" w:hAnsi="Arial Narrow" w:cs="Arial"/>
          <w:color w:val="002060"/>
          <w:highlight w:val="yellow"/>
        </w:rPr>
        <w:t>Fal</w:t>
      </w:r>
      <w:r w:rsidR="00573866" w:rsidRPr="004B043F">
        <w:rPr>
          <w:rFonts w:ascii="Arial Narrow" w:hAnsi="Arial Narrow" w:cs="Arial"/>
          <w:color w:val="002060"/>
          <w:highlight w:val="yellow"/>
        </w:rPr>
        <w:t>tas e Sobras</w:t>
      </w:r>
    </w:p>
    <w:p w:rsidR="00993688" w:rsidRPr="00993688" w:rsidRDefault="00993688" w:rsidP="00573866">
      <w:pPr>
        <w:pStyle w:val="PargrafodaLista"/>
        <w:numPr>
          <w:ilvl w:val="0"/>
          <w:numId w:val="25"/>
        </w:numPr>
        <w:rPr>
          <w:rFonts w:ascii="Arial Narrow" w:hAnsi="Arial Narrow" w:cs="Arial"/>
          <w:strike/>
          <w:color w:val="002060"/>
          <w:highlight w:val="yellow"/>
        </w:rPr>
      </w:pPr>
      <w:r w:rsidRPr="00993688">
        <w:rPr>
          <w:rFonts w:ascii="Arial Narrow" w:hAnsi="Arial Narrow" w:cs="Arial"/>
          <w:strike/>
          <w:color w:val="002060"/>
          <w:highlight w:val="yellow"/>
        </w:rPr>
        <w:t>Falta de</w:t>
      </w:r>
    </w:p>
    <w:p w:rsidR="00993688" w:rsidRPr="00993688" w:rsidRDefault="00993688" w:rsidP="00573866">
      <w:pPr>
        <w:pStyle w:val="PargrafodaLista"/>
        <w:numPr>
          <w:ilvl w:val="0"/>
          <w:numId w:val="25"/>
        </w:numPr>
        <w:rPr>
          <w:rFonts w:ascii="Arial Narrow" w:hAnsi="Arial Narrow" w:cs="Arial"/>
          <w:strike/>
          <w:color w:val="002060"/>
          <w:highlight w:val="yellow"/>
        </w:rPr>
      </w:pPr>
      <w:r w:rsidRPr="00993688">
        <w:rPr>
          <w:rFonts w:ascii="Arial Narrow" w:hAnsi="Arial Narrow" w:cs="Arial"/>
          <w:strike/>
          <w:color w:val="002060"/>
          <w:highlight w:val="yellow"/>
        </w:rPr>
        <w:t>Sobra de</w:t>
      </w:r>
    </w:p>
    <w:p w:rsidR="00993688" w:rsidRPr="00993688" w:rsidRDefault="00993688" w:rsidP="00573866">
      <w:pPr>
        <w:pStyle w:val="PargrafodaLista"/>
        <w:numPr>
          <w:ilvl w:val="0"/>
          <w:numId w:val="25"/>
        </w:numPr>
        <w:rPr>
          <w:rFonts w:ascii="Arial Narrow" w:hAnsi="Arial Narrow" w:cs="Arial"/>
          <w:strike/>
          <w:color w:val="002060"/>
          <w:highlight w:val="yellow"/>
        </w:rPr>
      </w:pPr>
      <w:r w:rsidRPr="00993688">
        <w:rPr>
          <w:rFonts w:ascii="Arial Narrow" w:hAnsi="Arial Narrow" w:cs="Arial"/>
          <w:strike/>
          <w:color w:val="002060"/>
          <w:highlight w:val="yellow"/>
        </w:rPr>
        <w:t>Falta em</w:t>
      </w:r>
    </w:p>
    <w:p w:rsidR="00993688" w:rsidRPr="00993688" w:rsidRDefault="00993688" w:rsidP="00573866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  <w:highlight w:val="yellow"/>
        </w:rPr>
      </w:pPr>
      <w:r w:rsidRPr="00993688">
        <w:rPr>
          <w:rFonts w:ascii="Arial Narrow" w:hAnsi="Arial Narrow" w:cs="Arial"/>
          <w:strike/>
          <w:color w:val="002060"/>
          <w:highlight w:val="yellow"/>
        </w:rPr>
        <w:t>Sobra em</w:t>
      </w:r>
    </w:p>
    <w:p w:rsidR="000A6C80" w:rsidRDefault="000A6C80" w:rsidP="007E2DAB">
      <w:pPr>
        <w:ind w:left="426"/>
        <w:rPr>
          <w:rFonts w:ascii="Arial Narrow" w:hAnsi="Arial Narrow"/>
        </w:rPr>
      </w:pPr>
    </w:p>
    <w:p w:rsidR="000A6C80" w:rsidRPr="00BA2603" w:rsidRDefault="000A6C80" w:rsidP="000A6C80">
      <w:pPr>
        <w:pStyle w:val="PargrafodaLista"/>
        <w:ind w:left="1146"/>
        <w:rPr>
          <w:rFonts w:ascii="Arial Narrow" w:hAnsi="Arial Narrow" w:cs="Arial"/>
          <w:color w:val="002060"/>
        </w:rPr>
      </w:pPr>
      <w:r>
        <w:rPr>
          <w:rFonts w:ascii="Arial Narrow" w:hAnsi="Arial Narrow"/>
        </w:rPr>
        <w:t xml:space="preserve">Frame Prazo de </w:t>
      </w:r>
      <w:proofErr w:type="spellStart"/>
      <w:r>
        <w:rPr>
          <w:rFonts w:ascii="Arial Narrow" w:hAnsi="Arial Narrow"/>
        </w:rPr>
        <w:t>Follow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up</w:t>
      </w:r>
      <w:proofErr w:type="spellEnd"/>
      <w:r>
        <w:rPr>
          <w:rFonts w:ascii="Arial Narrow" w:hAnsi="Arial Narrow"/>
        </w:rPr>
        <w:t>:</w:t>
      </w:r>
    </w:p>
    <w:p w:rsidR="000A6C80" w:rsidRDefault="000A6C80" w:rsidP="000A6C80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 xml:space="preserve">Aviso prévio para vencimento do contrato (dias): quantidade de dias </w:t>
      </w:r>
    </w:p>
    <w:p w:rsidR="00993688" w:rsidRPr="00993688" w:rsidRDefault="00993688" w:rsidP="00993688">
      <w:pPr>
        <w:pStyle w:val="PargrafodaLista"/>
        <w:numPr>
          <w:ilvl w:val="0"/>
          <w:numId w:val="25"/>
        </w:numPr>
        <w:rPr>
          <w:rFonts w:ascii="Arial Narrow" w:hAnsi="Arial Narrow" w:cs="Arial"/>
          <w:strike/>
          <w:color w:val="002060"/>
          <w:highlight w:val="yellow"/>
        </w:rPr>
      </w:pPr>
      <w:r w:rsidRPr="00993688">
        <w:rPr>
          <w:rFonts w:ascii="Arial Narrow" w:hAnsi="Arial Narrow" w:cs="Arial"/>
          <w:strike/>
          <w:color w:val="002060"/>
          <w:highlight w:val="yellow"/>
        </w:rPr>
        <w:t>Falta de</w:t>
      </w:r>
    </w:p>
    <w:p w:rsidR="00993688" w:rsidRPr="00993688" w:rsidRDefault="00993688" w:rsidP="00993688">
      <w:pPr>
        <w:pStyle w:val="PargrafodaLista"/>
        <w:numPr>
          <w:ilvl w:val="0"/>
          <w:numId w:val="25"/>
        </w:numPr>
        <w:rPr>
          <w:rFonts w:ascii="Arial Narrow" w:hAnsi="Arial Narrow" w:cs="Arial"/>
          <w:strike/>
          <w:color w:val="002060"/>
          <w:highlight w:val="yellow"/>
        </w:rPr>
      </w:pPr>
      <w:r w:rsidRPr="00993688">
        <w:rPr>
          <w:rFonts w:ascii="Arial Narrow" w:hAnsi="Arial Narrow" w:cs="Arial"/>
          <w:strike/>
          <w:color w:val="002060"/>
          <w:highlight w:val="yellow"/>
        </w:rPr>
        <w:t>Sobra de</w:t>
      </w:r>
    </w:p>
    <w:p w:rsidR="00993688" w:rsidRPr="00993688" w:rsidRDefault="00993688" w:rsidP="00993688">
      <w:pPr>
        <w:pStyle w:val="PargrafodaLista"/>
        <w:numPr>
          <w:ilvl w:val="0"/>
          <w:numId w:val="25"/>
        </w:numPr>
        <w:rPr>
          <w:rFonts w:ascii="Arial Narrow" w:hAnsi="Arial Narrow" w:cs="Arial"/>
          <w:strike/>
          <w:color w:val="002060"/>
          <w:highlight w:val="yellow"/>
        </w:rPr>
      </w:pPr>
      <w:r w:rsidRPr="00993688">
        <w:rPr>
          <w:rFonts w:ascii="Arial Narrow" w:hAnsi="Arial Narrow" w:cs="Arial"/>
          <w:strike/>
          <w:color w:val="002060"/>
          <w:highlight w:val="yellow"/>
        </w:rPr>
        <w:t>Falta em</w:t>
      </w:r>
    </w:p>
    <w:p w:rsidR="00993688" w:rsidRPr="00993688" w:rsidRDefault="00993688" w:rsidP="00993688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  <w:highlight w:val="yellow"/>
        </w:rPr>
      </w:pPr>
      <w:r w:rsidRPr="00993688">
        <w:rPr>
          <w:rFonts w:ascii="Arial Narrow" w:hAnsi="Arial Narrow" w:cs="Arial"/>
          <w:strike/>
          <w:color w:val="002060"/>
          <w:highlight w:val="yellow"/>
        </w:rPr>
        <w:t>Sobra em</w:t>
      </w:r>
    </w:p>
    <w:p w:rsidR="00993688" w:rsidRDefault="00993688" w:rsidP="00993688">
      <w:pPr>
        <w:pStyle w:val="PargrafodaLista"/>
        <w:ind w:left="1146"/>
        <w:rPr>
          <w:rFonts w:ascii="Arial Narrow" w:hAnsi="Arial Narrow"/>
        </w:rPr>
      </w:pPr>
    </w:p>
    <w:p w:rsidR="000A6C80" w:rsidRPr="00BA2603" w:rsidRDefault="000A6C80" w:rsidP="000A6C80">
      <w:pPr>
        <w:pStyle w:val="PargrafodaLista"/>
        <w:ind w:left="1146"/>
        <w:rPr>
          <w:rFonts w:ascii="Arial Narrow" w:hAnsi="Arial Narrow" w:cs="Arial"/>
          <w:color w:val="002060"/>
        </w:rPr>
      </w:pPr>
      <w:r>
        <w:rPr>
          <w:rFonts w:ascii="Arial Narrow" w:hAnsi="Arial Narrow"/>
        </w:rPr>
        <w:t>Frame Prévio para validade de garantia:</w:t>
      </w:r>
    </w:p>
    <w:p w:rsidR="000A6C80" w:rsidRDefault="000A6C80" w:rsidP="000A6C80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 xml:space="preserve">Aviso prévio para vencimento de garantias (dias): quantidade de dias </w:t>
      </w:r>
    </w:p>
    <w:p w:rsidR="00993688" w:rsidRPr="00993688" w:rsidRDefault="00993688" w:rsidP="00993688">
      <w:pPr>
        <w:pStyle w:val="PargrafodaLista"/>
        <w:numPr>
          <w:ilvl w:val="0"/>
          <w:numId w:val="25"/>
        </w:numPr>
        <w:rPr>
          <w:rFonts w:ascii="Arial Narrow" w:hAnsi="Arial Narrow" w:cs="Arial"/>
          <w:strike/>
          <w:color w:val="002060"/>
          <w:highlight w:val="yellow"/>
        </w:rPr>
      </w:pPr>
      <w:r w:rsidRPr="00993688">
        <w:rPr>
          <w:rFonts w:ascii="Arial Narrow" w:hAnsi="Arial Narrow" w:cs="Arial"/>
          <w:strike/>
          <w:color w:val="002060"/>
          <w:highlight w:val="yellow"/>
        </w:rPr>
        <w:t>Falta de</w:t>
      </w:r>
    </w:p>
    <w:p w:rsidR="00993688" w:rsidRPr="00993688" w:rsidRDefault="00993688" w:rsidP="00993688">
      <w:pPr>
        <w:pStyle w:val="PargrafodaLista"/>
        <w:numPr>
          <w:ilvl w:val="0"/>
          <w:numId w:val="25"/>
        </w:numPr>
        <w:rPr>
          <w:rFonts w:ascii="Arial Narrow" w:hAnsi="Arial Narrow" w:cs="Arial"/>
          <w:strike/>
          <w:color w:val="002060"/>
          <w:highlight w:val="yellow"/>
        </w:rPr>
      </w:pPr>
      <w:r w:rsidRPr="00993688">
        <w:rPr>
          <w:rFonts w:ascii="Arial Narrow" w:hAnsi="Arial Narrow" w:cs="Arial"/>
          <w:strike/>
          <w:color w:val="002060"/>
          <w:highlight w:val="yellow"/>
        </w:rPr>
        <w:t>Sobra de</w:t>
      </w:r>
    </w:p>
    <w:p w:rsidR="00993688" w:rsidRPr="00993688" w:rsidRDefault="00993688" w:rsidP="00993688">
      <w:pPr>
        <w:pStyle w:val="PargrafodaLista"/>
        <w:numPr>
          <w:ilvl w:val="0"/>
          <w:numId w:val="25"/>
        </w:numPr>
        <w:rPr>
          <w:rFonts w:ascii="Arial Narrow" w:hAnsi="Arial Narrow" w:cs="Arial"/>
          <w:strike/>
          <w:color w:val="002060"/>
          <w:highlight w:val="yellow"/>
        </w:rPr>
      </w:pPr>
      <w:r w:rsidRPr="00993688">
        <w:rPr>
          <w:rFonts w:ascii="Arial Narrow" w:hAnsi="Arial Narrow" w:cs="Arial"/>
          <w:strike/>
          <w:color w:val="002060"/>
          <w:highlight w:val="yellow"/>
        </w:rPr>
        <w:t>Falta em</w:t>
      </w:r>
    </w:p>
    <w:p w:rsidR="00993688" w:rsidRPr="00993688" w:rsidRDefault="00993688" w:rsidP="00993688">
      <w:pPr>
        <w:pStyle w:val="PargrafodaLista"/>
        <w:numPr>
          <w:ilvl w:val="0"/>
          <w:numId w:val="25"/>
        </w:numPr>
        <w:rPr>
          <w:rFonts w:ascii="Arial Narrow" w:hAnsi="Arial Narrow" w:cs="Arial"/>
          <w:color w:val="002060"/>
          <w:highlight w:val="yellow"/>
        </w:rPr>
      </w:pPr>
      <w:r w:rsidRPr="00993688">
        <w:rPr>
          <w:rFonts w:ascii="Arial Narrow" w:hAnsi="Arial Narrow" w:cs="Arial"/>
          <w:strike/>
          <w:color w:val="002060"/>
          <w:highlight w:val="yellow"/>
        </w:rPr>
        <w:t>Sobra em</w:t>
      </w:r>
    </w:p>
    <w:p w:rsidR="000A6C80" w:rsidRDefault="000A6C80" w:rsidP="007E2DAB">
      <w:pPr>
        <w:ind w:left="426"/>
        <w:rPr>
          <w:rFonts w:ascii="Arial Narrow" w:hAnsi="Arial Narrow"/>
        </w:rPr>
      </w:pPr>
    </w:p>
    <w:p w:rsidR="00F84729" w:rsidRPr="004B043F" w:rsidRDefault="00875276" w:rsidP="004B043F">
      <w:pPr>
        <w:pStyle w:val="PargrafodaLista"/>
        <w:ind w:left="1146"/>
        <w:rPr>
          <w:rFonts w:ascii="Arial Narrow" w:hAnsi="Arial Narrow"/>
          <w:highlight w:val="yellow"/>
        </w:rPr>
      </w:pPr>
      <w:r w:rsidRPr="004B043F">
        <w:rPr>
          <w:rFonts w:ascii="Arial Narrow" w:hAnsi="Arial Narrow"/>
          <w:highlight w:val="yellow"/>
        </w:rPr>
        <w:t xml:space="preserve"> </w:t>
      </w:r>
      <w:r w:rsidR="004B043F" w:rsidRPr="004B043F">
        <w:rPr>
          <w:rFonts w:ascii="Arial Narrow" w:hAnsi="Arial Narrow"/>
          <w:highlight w:val="yellow"/>
        </w:rPr>
        <w:t>(considerar para workflow de aprovação somente o item (</w:t>
      </w:r>
      <w:r w:rsidR="004B043F" w:rsidRPr="004B043F">
        <w:rPr>
          <w:rFonts w:ascii="Arial Narrow" w:hAnsi="Arial Narrow" w:cs="Arial"/>
          <w:color w:val="002060"/>
          <w:highlight w:val="yellow"/>
        </w:rPr>
        <w:t>Faltas e Sobras</w:t>
      </w:r>
      <w:r w:rsidR="004B043F" w:rsidRPr="004B043F">
        <w:rPr>
          <w:rFonts w:ascii="Arial Narrow" w:hAnsi="Arial Narrow"/>
          <w:highlight w:val="yellow"/>
        </w:rPr>
        <w:t>) frame Aprovação)</w:t>
      </w:r>
    </w:p>
    <w:p w:rsidR="00BB60F4" w:rsidRDefault="00BB60F4" w:rsidP="00BB60F4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BB60F4" w:rsidRDefault="00BB60F4" w:rsidP="00BB60F4">
      <w:pPr>
        <w:ind w:left="426"/>
        <w:rPr>
          <w:rFonts w:ascii="Arial Narrow" w:hAnsi="Arial Narrow"/>
        </w:rPr>
      </w:pPr>
    </w:p>
    <w:p w:rsidR="00DD6159" w:rsidRDefault="001B60B4" w:rsidP="00DD615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Salvar</w:t>
      </w:r>
      <w:r w:rsidR="00DD6159">
        <w:rPr>
          <w:rFonts w:ascii="Arial Narrow" w:hAnsi="Arial Narrow"/>
        </w:rPr>
        <w:t>: Ação para efetivar o que foi digitado na tela.</w:t>
      </w:r>
    </w:p>
    <w:p w:rsidR="00DD6159" w:rsidRDefault="00DD6159" w:rsidP="00DD615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Cancelar: Cancelar o que foi digitado.</w:t>
      </w:r>
    </w:p>
    <w:p w:rsidR="003E23AB" w:rsidRDefault="003E23AB" w:rsidP="003E23AB">
      <w:pPr>
        <w:ind w:left="426"/>
        <w:rPr>
          <w:rFonts w:ascii="Arial Narrow" w:hAnsi="Arial Narrow"/>
        </w:rPr>
      </w:pPr>
    </w:p>
    <w:p w:rsidR="003E23AB" w:rsidRDefault="003E23AB" w:rsidP="003E23AB">
      <w:pPr>
        <w:ind w:left="426"/>
        <w:rPr>
          <w:rFonts w:ascii="Arial Narrow" w:hAnsi="Arial Narrow"/>
        </w:rPr>
      </w:pPr>
    </w:p>
    <w:p w:rsidR="00DD6159" w:rsidRDefault="00DD6159" w:rsidP="0010198B">
      <w:pPr>
        <w:ind w:left="426"/>
        <w:rPr>
          <w:rFonts w:ascii="Arial Narrow" w:hAnsi="Arial Narrow"/>
          <w:b/>
        </w:rPr>
      </w:pPr>
    </w:p>
    <w:p w:rsidR="00DD6159" w:rsidRDefault="00DD6159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Tela de Parâmetros d</w:t>
      </w:r>
      <w:r w:rsidR="00C03157">
        <w:rPr>
          <w:rFonts w:ascii="Arial Narrow" w:hAnsi="Arial Narrow"/>
          <w:b/>
        </w:rPr>
        <w:t>o Distribuidor</w:t>
      </w:r>
    </w:p>
    <w:p w:rsidR="00A76839" w:rsidRDefault="00A76839" w:rsidP="0010198B">
      <w:pPr>
        <w:ind w:left="426"/>
        <w:rPr>
          <w:rFonts w:ascii="Arial Narrow" w:hAnsi="Arial Narrow"/>
        </w:rPr>
      </w:pPr>
    </w:p>
    <w:p w:rsidR="006318CF" w:rsidRDefault="006318CF" w:rsidP="0010198B">
      <w:pPr>
        <w:ind w:left="426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33371319" wp14:editId="3364E321">
            <wp:extent cx="5612130" cy="2987040"/>
            <wp:effectExtent l="0" t="0" r="762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8CF" w:rsidRDefault="006318CF" w:rsidP="0010198B">
      <w:pPr>
        <w:ind w:left="426"/>
        <w:rPr>
          <w:rFonts w:ascii="Arial Narrow" w:hAnsi="Arial Narrow"/>
        </w:rPr>
      </w:pPr>
    </w:p>
    <w:p w:rsidR="00A76839" w:rsidRDefault="001F47E3" w:rsidP="0010198B">
      <w:pPr>
        <w:ind w:left="426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0FD0FED7" wp14:editId="7C964780">
            <wp:extent cx="5612130" cy="2987040"/>
            <wp:effectExtent l="0" t="0" r="762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E3" w:rsidRDefault="001F47E3" w:rsidP="0010198B">
      <w:pPr>
        <w:ind w:left="426"/>
        <w:rPr>
          <w:rFonts w:ascii="Arial Narrow" w:hAnsi="Arial Narrow"/>
        </w:rPr>
      </w:pPr>
    </w:p>
    <w:p w:rsidR="001F47E3" w:rsidRDefault="001F47E3" w:rsidP="0010198B">
      <w:pPr>
        <w:ind w:left="426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4CF367FC" wp14:editId="10679904">
            <wp:extent cx="5612130" cy="2987040"/>
            <wp:effectExtent l="0" t="0" r="762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E3" w:rsidRDefault="001F47E3" w:rsidP="0010198B">
      <w:pPr>
        <w:ind w:left="426"/>
        <w:rPr>
          <w:rFonts w:ascii="Arial Narrow" w:hAnsi="Arial Narrow"/>
        </w:rPr>
      </w:pPr>
    </w:p>
    <w:p w:rsidR="001F47E3" w:rsidRDefault="001F47E3" w:rsidP="0010198B">
      <w:pPr>
        <w:ind w:left="426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3D8820AE" wp14:editId="6D1A3B3A">
            <wp:extent cx="5612130" cy="2987040"/>
            <wp:effectExtent l="0" t="0" r="762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E3" w:rsidRDefault="001F47E3" w:rsidP="0010198B">
      <w:pPr>
        <w:ind w:left="426"/>
        <w:rPr>
          <w:rFonts w:ascii="Arial Narrow" w:hAnsi="Arial Narrow"/>
        </w:rPr>
      </w:pPr>
    </w:p>
    <w:p w:rsidR="001F47E3" w:rsidRDefault="001F47E3" w:rsidP="0010198B">
      <w:pPr>
        <w:ind w:left="426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27247EF8" wp14:editId="6158582A">
            <wp:extent cx="5612130" cy="2987040"/>
            <wp:effectExtent l="0" t="0" r="762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E3" w:rsidRDefault="001F47E3" w:rsidP="0010198B">
      <w:pPr>
        <w:ind w:left="426"/>
        <w:rPr>
          <w:rFonts w:ascii="Arial Narrow" w:hAnsi="Arial Narrow"/>
        </w:rPr>
      </w:pPr>
    </w:p>
    <w:p w:rsidR="001F47E3" w:rsidRDefault="001F47E3" w:rsidP="0010198B">
      <w:pPr>
        <w:ind w:left="426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38BBAE45" wp14:editId="6515DB3E">
            <wp:extent cx="5612130" cy="2987040"/>
            <wp:effectExtent l="0" t="0" r="762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E3" w:rsidRDefault="001F47E3" w:rsidP="0010198B">
      <w:pPr>
        <w:ind w:left="426"/>
        <w:rPr>
          <w:rFonts w:ascii="Arial Narrow" w:hAnsi="Arial Narrow"/>
        </w:rPr>
      </w:pPr>
    </w:p>
    <w:p w:rsidR="001F47E3" w:rsidRPr="00875148" w:rsidRDefault="001F47E3" w:rsidP="0010198B">
      <w:pPr>
        <w:ind w:left="426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02E900D4" wp14:editId="22F99529">
            <wp:extent cx="5612130" cy="2987040"/>
            <wp:effectExtent l="0" t="0" r="762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A76839" w:rsidRDefault="00A76839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A76839" w:rsidRPr="00875148" w:rsidRDefault="00A76839" w:rsidP="00FD0CD1">
      <w:pPr>
        <w:ind w:left="426"/>
        <w:rPr>
          <w:rFonts w:ascii="Arial Narrow" w:hAnsi="Arial Narrow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A76839" w:rsidRDefault="00A7683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A76839" w:rsidRPr="00875148" w:rsidRDefault="00A76839" w:rsidP="00FD0CD1">
      <w:pPr>
        <w:ind w:left="426"/>
        <w:rPr>
          <w:rFonts w:ascii="Arial Narrow" w:hAnsi="Arial Narrow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A76839" w:rsidRPr="00875148" w:rsidRDefault="00A7683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A76839" w:rsidRPr="00875148" w:rsidRDefault="00A76839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A76839" w:rsidRPr="00875148" w:rsidRDefault="00A7683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A76839" w:rsidRPr="00875148" w:rsidRDefault="00A76839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A76839" w:rsidRDefault="00A76839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A76839" w:rsidRPr="001E5B29" w:rsidRDefault="00A76839" w:rsidP="001E5B29">
      <w:pPr>
        <w:pStyle w:val="TCTips"/>
        <w:ind w:firstLine="720"/>
        <w:rPr>
          <w:i w:val="0"/>
        </w:rPr>
      </w:pPr>
    </w:p>
    <w:p w:rsidR="00A76839" w:rsidRDefault="00A76839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A76839" w:rsidRPr="00B978C8" w:rsidRDefault="00A76839" w:rsidP="00B978C8"/>
    <w:p w:rsidR="00A76839" w:rsidRDefault="00A76839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A76839" w:rsidRPr="00B978C8" w:rsidRDefault="00A76839" w:rsidP="00B978C8"/>
    <w:p w:rsidR="00A76839" w:rsidRPr="00875148" w:rsidRDefault="00A76839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A76839" w:rsidRPr="00875148" w:rsidRDefault="00A76839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A7683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095F57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095F57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A76839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095F57">
              <w:rPr>
                <w:rFonts w:ascii="Arial Narrow" w:hAnsi="Arial Narrow"/>
                <w:i w:val="0"/>
              </w:rPr>
              <w:t>qtde</w:t>
            </w:r>
            <w:proofErr w:type="spellEnd"/>
            <w:r w:rsidRPr="00095F5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095F57">
              <w:rPr>
                <w:rFonts w:ascii="Arial Narrow" w:hAnsi="Arial Narrow"/>
                <w:i w:val="0"/>
              </w:rPr>
              <w:t>qtde</w:t>
            </w:r>
            <w:proofErr w:type="spellEnd"/>
            <w:r w:rsidRPr="00095F5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095F57">
              <w:rPr>
                <w:rFonts w:ascii="Arial Narrow" w:hAnsi="Arial Narrow"/>
                <w:i w:val="0"/>
              </w:rPr>
              <w:t>qtde</w:t>
            </w:r>
            <w:proofErr w:type="spellEnd"/>
            <w:r w:rsidRPr="00095F5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A7683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095F57">
              <w:rPr>
                <w:rFonts w:ascii="Arial Narrow" w:hAnsi="Arial Narrow"/>
                <w:i w:val="0"/>
              </w:rPr>
              <w:t>qtde</w:t>
            </w:r>
            <w:proofErr w:type="spellEnd"/>
            <w:r w:rsidRPr="00095F57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A76839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A7683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095F57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095F57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A76839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095F57">
              <w:rPr>
                <w:rFonts w:ascii="Arial Narrow" w:hAnsi="Arial Narrow"/>
                <w:i w:val="0"/>
              </w:rPr>
              <w:t>qtde</w:t>
            </w:r>
            <w:proofErr w:type="spellEnd"/>
            <w:r w:rsidRPr="00095F5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095F57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095F57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095F57">
              <w:rPr>
                <w:rFonts w:ascii="Arial Narrow" w:hAnsi="Arial Narrow"/>
                <w:i w:val="0"/>
              </w:rPr>
              <w:t>qtde</w:t>
            </w:r>
            <w:proofErr w:type="spellEnd"/>
            <w:r w:rsidRPr="00095F5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A7683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095F57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095F57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A76839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095F57">
              <w:rPr>
                <w:rFonts w:ascii="Arial Narrow" w:hAnsi="Arial Narrow"/>
                <w:i w:val="0"/>
              </w:rPr>
              <w:t>qtde</w:t>
            </w:r>
            <w:proofErr w:type="spellEnd"/>
            <w:r w:rsidRPr="00095F5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095F57">
              <w:rPr>
                <w:rFonts w:ascii="Arial Narrow" w:hAnsi="Arial Narrow"/>
                <w:i w:val="0"/>
              </w:rPr>
              <w:t>qtde</w:t>
            </w:r>
            <w:proofErr w:type="spellEnd"/>
            <w:r w:rsidRPr="00095F5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A76839" w:rsidRPr="00875148" w:rsidRDefault="00A76839">
      <w:pPr>
        <w:pStyle w:val="TCTips"/>
        <w:rPr>
          <w:rFonts w:ascii="Arial Narrow" w:hAnsi="Arial Narrow"/>
          <w:i w:val="0"/>
          <w:lang w:val="es-ES_tradnl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A76839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A76839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A76839" w:rsidRPr="00875148">
        <w:trPr>
          <w:cantSplit/>
        </w:trPr>
        <w:tc>
          <w:tcPr>
            <w:tcW w:w="3614" w:type="dxa"/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A76839" w:rsidRPr="00875148">
        <w:trPr>
          <w:cantSplit/>
        </w:trPr>
        <w:tc>
          <w:tcPr>
            <w:tcW w:w="3614" w:type="dxa"/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A76839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A76839" w:rsidRPr="00875148" w:rsidRDefault="00A76839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A76839" w:rsidRPr="00875148" w:rsidRDefault="00A76839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A76839" w:rsidRPr="00875148" w:rsidRDefault="00A76839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A76839" w:rsidRPr="00875148" w:rsidRDefault="00A76839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A76839" w:rsidRPr="00875148" w:rsidRDefault="00A76839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A76839" w:rsidRPr="00875148">
        <w:tc>
          <w:tcPr>
            <w:tcW w:w="579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A76839" w:rsidRPr="00875148" w:rsidRDefault="00A76839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A76839" w:rsidRPr="00875148" w:rsidRDefault="00A76839" w:rsidP="0000716A">
      <w:pPr>
        <w:rPr>
          <w:rFonts w:ascii="Arial Narrow" w:hAnsi="Arial Narrow"/>
        </w:rPr>
      </w:pPr>
    </w:p>
    <w:p w:rsidR="00A76839" w:rsidRPr="00875148" w:rsidRDefault="00A76839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A76839" w:rsidRPr="00875148" w:rsidRDefault="00A76839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A76839" w:rsidRPr="00875148">
        <w:tc>
          <w:tcPr>
            <w:tcW w:w="579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A76839" w:rsidRPr="00875148" w:rsidRDefault="00A76839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A76839" w:rsidRPr="00875148" w:rsidRDefault="00A76839" w:rsidP="00A14994">
      <w:pPr>
        <w:rPr>
          <w:rFonts w:ascii="Arial Narrow" w:hAnsi="Arial Narrow"/>
        </w:rPr>
      </w:pPr>
    </w:p>
    <w:p w:rsidR="00A76839" w:rsidRPr="00875148" w:rsidRDefault="00A76839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p w:rsidR="00A76839" w:rsidRPr="00875148" w:rsidRDefault="00A76839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A76839" w:rsidRPr="00875148">
        <w:tc>
          <w:tcPr>
            <w:tcW w:w="579" w:type="dxa"/>
            <w:vAlign w:val="center"/>
          </w:tcPr>
          <w:p w:rsidR="00A76839" w:rsidRPr="00875148" w:rsidRDefault="00A7683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A76839" w:rsidRPr="00875148" w:rsidRDefault="00A7683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A76839" w:rsidRPr="00875148" w:rsidRDefault="00A7683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A76839" w:rsidRPr="00875148" w:rsidRDefault="00A76839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A76839" w:rsidRPr="00875148" w:rsidRDefault="00A76839" w:rsidP="002552D5">
      <w:pPr>
        <w:rPr>
          <w:rFonts w:ascii="Arial Narrow" w:hAnsi="Arial Narrow"/>
        </w:rPr>
      </w:pPr>
    </w:p>
    <w:p w:rsidR="00A76839" w:rsidRPr="00875148" w:rsidRDefault="00A76839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A76839" w:rsidRPr="00875148">
        <w:tc>
          <w:tcPr>
            <w:tcW w:w="1844" w:type="dxa"/>
            <w:vAlign w:val="center"/>
          </w:tcPr>
          <w:p w:rsidR="00A76839" w:rsidRPr="00875148" w:rsidRDefault="00A7683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A76839" w:rsidRPr="00875148" w:rsidRDefault="00A7683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A76839" w:rsidRPr="00875148" w:rsidRDefault="00A7683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A76839" w:rsidRPr="00875148" w:rsidRDefault="00A7683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sectPr w:rsidR="00A76839" w:rsidRPr="00875148" w:rsidSect="006F1417">
      <w:headerReference w:type="default" r:id="rId17"/>
      <w:footerReference w:type="default" r:id="rId18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2B1" w:rsidRDefault="00D332B1">
      <w:r>
        <w:separator/>
      </w:r>
    </w:p>
  </w:endnote>
  <w:endnote w:type="continuationSeparator" w:id="0">
    <w:p w:rsidR="00D332B1" w:rsidRDefault="00D33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8BA" w:rsidRDefault="000408BA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0E75F8">
      <w:rPr>
        <w:rStyle w:val="Nmerodepgina"/>
        <w:rFonts w:ascii="Arial" w:hAnsi="Arial"/>
        <w:noProof/>
        <w:snapToGrid w:val="0"/>
      </w:rPr>
      <w:t>3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0E75F8">
      <w:rPr>
        <w:rStyle w:val="Nmerodepgina"/>
        <w:rFonts w:ascii="Arial" w:hAnsi="Arial"/>
        <w:noProof/>
        <w:snapToGrid w:val="0"/>
      </w:rPr>
      <w:t>14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2B1" w:rsidRDefault="00D332B1">
      <w:r>
        <w:separator/>
      </w:r>
    </w:p>
  </w:footnote>
  <w:footnote w:type="continuationSeparator" w:id="0">
    <w:p w:rsidR="00D332B1" w:rsidRDefault="00D332B1">
      <w:r>
        <w:continuationSeparator/>
      </w:r>
    </w:p>
  </w:footnote>
  <w:footnote w:id="1">
    <w:p w:rsidR="000408BA" w:rsidRDefault="000408BA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0408BA" w:rsidRDefault="000408BA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0408BA" w:rsidRDefault="000408BA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0408BA" w:rsidRDefault="000408BA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0408BA" w:rsidRDefault="000408BA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0408BA" w:rsidRDefault="000408BA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0408BA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0408BA" w:rsidRPr="00095F57" w:rsidRDefault="000408BA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765810" cy="333375"/>
                <wp:effectExtent l="0" t="0" r="0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581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0408BA" w:rsidRPr="00095F57" w:rsidRDefault="000408BA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095F57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0408BA" w:rsidRPr="00095F57" w:rsidRDefault="000408BA">
          <w:pPr>
            <w:pStyle w:val="Cabealho"/>
            <w:rPr>
              <w:rFonts w:ascii="Arial" w:hAnsi="Arial"/>
              <w:sz w:val="16"/>
            </w:rPr>
          </w:pPr>
          <w:r w:rsidRPr="00095F57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0408BA" w:rsidRPr="00095F57" w:rsidRDefault="000408BA">
          <w:pPr>
            <w:pStyle w:val="Cabealho"/>
            <w:rPr>
              <w:rFonts w:ascii="Arial" w:hAnsi="Arial"/>
              <w:sz w:val="16"/>
            </w:rPr>
          </w:pPr>
          <w:r w:rsidRPr="00095F57">
            <w:rPr>
              <w:rFonts w:ascii="Arial" w:hAnsi="Arial"/>
              <w:sz w:val="16"/>
            </w:rPr>
            <w:t>CÓDIGO: 147</w:t>
          </w:r>
        </w:p>
      </w:tc>
    </w:tr>
    <w:tr w:rsidR="000408BA">
      <w:trPr>
        <w:cantSplit/>
        <w:trHeight w:val="337"/>
        <w:jc w:val="center"/>
      </w:trPr>
      <w:tc>
        <w:tcPr>
          <w:tcW w:w="2089" w:type="dxa"/>
          <w:vMerge/>
        </w:tcPr>
        <w:p w:rsidR="000408BA" w:rsidRPr="00095F57" w:rsidRDefault="000408BA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0408BA" w:rsidRPr="00095F57" w:rsidRDefault="000408BA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0408BA" w:rsidRPr="00095F57" w:rsidRDefault="000408BA">
          <w:pPr>
            <w:pStyle w:val="Cabealho"/>
            <w:rPr>
              <w:rFonts w:ascii="Arial" w:hAnsi="Arial"/>
              <w:sz w:val="16"/>
            </w:rPr>
          </w:pPr>
          <w:r w:rsidRPr="00095F57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0408BA" w:rsidRPr="00095F57" w:rsidRDefault="000408BA" w:rsidP="0000716A">
          <w:pPr>
            <w:pStyle w:val="Cabealho"/>
            <w:rPr>
              <w:rFonts w:ascii="Arial" w:hAnsi="Arial"/>
              <w:sz w:val="16"/>
            </w:rPr>
          </w:pPr>
          <w:r w:rsidRPr="00095F57">
            <w:rPr>
              <w:rFonts w:ascii="Arial" w:hAnsi="Arial"/>
              <w:sz w:val="16"/>
            </w:rPr>
            <w:t>DATA: 28/12/2011</w:t>
          </w:r>
        </w:p>
      </w:tc>
    </w:tr>
    <w:tr w:rsidR="000408BA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0408BA" w:rsidRPr="00095F57" w:rsidRDefault="000408BA">
          <w:pPr>
            <w:pStyle w:val="Cabealho"/>
            <w:rPr>
              <w:rFonts w:ascii="Arial" w:hAnsi="Arial"/>
              <w:sz w:val="16"/>
            </w:rPr>
          </w:pPr>
          <w:r w:rsidRPr="00095F57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0408BA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0408BA" w:rsidRPr="00095F57" w:rsidRDefault="000408BA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095F57">
            <w:rPr>
              <w:rFonts w:ascii="Arial" w:hAnsi="Arial"/>
            </w:rPr>
            <w:t>Área Responsável pelo Modelo:</w:t>
          </w:r>
        </w:p>
      </w:tc>
    </w:tr>
  </w:tbl>
  <w:p w:rsidR="000408BA" w:rsidRDefault="000408B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3CC514F"/>
    <w:multiLevelType w:val="hybridMultilevel"/>
    <w:tmpl w:val="29BEAB8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">
    <w:nsid w:val="0ECF44D9"/>
    <w:multiLevelType w:val="hybridMultilevel"/>
    <w:tmpl w:val="298AF44C"/>
    <w:lvl w:ilvl="0" w:tplc="04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0EFC03BB"/>
    <w:multiLevelType w:val="hybridMultilevel"/>
    <w:tmpl w:val="79FADBF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9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2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2ED0FB1"/>
    <w:multiLevelType w:val="hybridMultilevel"/>
    <w:tmpl w:val="6D920DB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2A5B3071"/>
    <w:multiLevelType w:val="hybridMultilevel"/>
    <w:tmpl w:val="59F0D57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A1966D3"/>
    <w:multiLevelType w:val="hybridMultilevel"/>
    <w:tmpl w:val="BE868AD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B5243A4"/>
    <w:multiLevelType w:val="hybridMultilevel"/>
    <w:tmpl w:val="C3926B1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15324A0"/>
    <w:multiLevelType w:val="hybridMultilevel"/>
    <w:tmpl w:val="8588573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7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9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1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25"/>
  </w:num>
  <w:num w:numId="5">
    <w:abstractNumId w:val="14"/>
  </w:num>
  <w:num w:numId="6">
    <w:abstractNumId w:val="30"/>
  </w:num>
  <w:num w:numId="7">
    <w:abstractNumId w:val="10"/>
  </w:num>
  <w:num w:numId="8">
    <w:abstractNumId w:val="23"/>
  </w:num>
  <w:num w:numId="9">
    <w:abstractNumId w:val="19"/>
  </w:num>
  <w:num w:numId="10">
    <w:abstractNumId w:val="15"/>
  </w:num>
  <w:num w:numId="11">
    <w:abstractNumId w:val="27"/>
  </w:num>
  <w:num w:numId="12">
    <w:abstractNumId w:val="26"/>
  </w:num>
  <w:num w:numId="13">
    <w:abstractNumId w:val="7"/>
  </w:num>
  <w:num w:numId="14">
    <w:abstractNumId w:val="3"/>
  </w:num>
  <w:num w:numId="15">
    <w:abstractNumId w:val="31"/>
  </w:num>
  <w:num w:numId="16">
    <w:abstractNumId w:val="11"/>
  </w:num>
  <w:num w:numId="17">
    <w:abstractNumId w:val="20"/>
  </w:num>
  <w:num w:numId="18">
    <w:abstractNumId w:val="1"/>
  </w:num>
  <w:num w:numId="19">
    <w:abstractNumId w:val="9"/>
  </w:num>
  <w:num w:numId="20">
    <w:abstractNumId w:val="28"/>
  </w:num>
  <w:num w:numId="21">
    <w:abstractNumId w:val="29"/>
  </w:num>
  <w:num w:numId="22">
    <w:abstractNumId w:val="18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32"/>
  </w:num>
  <w:num w:numId="27">
    <w:abstractNumId w:val="17"/>
  </w:num>
  <w:num w:numId="28">
    <w:abstractNumId w:val="5"/>
  </w:num>
  <w:num w:numId="29">
    <w:abstractNumId w:val="21"/>
  </w:num>
  <w:num w:numId="30">
    <w:abstractNumId w:val="2"/>
  </w:num>
  <w:num w:numId="31">
    <w:abstractNumId w:val="13"/>
  </w:num>
  <w:num w:numId="32">
    <w:abstractNumId w:val="4"/>
  </w:num>
  <w:num w:numId="33">
    <w:abstractNumId w:val="2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9F1"/>
    <w:rsid w:val="00002D60"/>
    <w:rsid w:val="0000397D"/>
    <w:rsid w:val="00003EAB"/>
    <w:rsid w:val="00005CD4"/>
    <w:rsid w:val="0000716A"/>
    <w:rsid w:val="000111F6"/>
    <w:rsid w:val="000119B3"/>
    <w:rsid w:val="00011A3A"/>
    <w:rsid w:val="000162E2"/>
    <w:rsid w:val="000201D6"/>
    <w:rsid w:val="0002068B"/>
    <w:rsid w:val="00025789"/>
    <w:rsid w:val="00026F37"/>
    <w:rsid w:val="000301F3"/>
    <w:rsid w:val="000339EB"/>
    <w:rsid w:val="00033B45"/>
    <w:rsid w:val="00034CB0"/>
    <w:rsid w:val="000408BA"/>
    <w:rsid w:val="000408DB"/>
    <w:rsid w:val="000419EB"/>
    <w:rsid w:val="000425DB"/>
    <w:rsid w:val="00043B76"/>
    <w:rsid w:val="00047D6D"/>
    <w:rsid w:val="0005102B"/>
    <w:rsid w:val="00051938"/>
    <w:rsid w:val="00055112"/>
    <w:rsid w:val="00057981"/>
    <w:rsid w:val="00062236"/>
    <w:rsid w:val="0006327C"/>
    <w:rsid w:val="00063320"/>
    <w:rsid w:val="00065055"/>
    <w:rsid w:val="00065E97"/>
    <w:rsid w:val="000718DF"/>
    <w:rsid w:val="00071A31"/>
    <w:rsid w:val="000730EC"/>
    <w:rsid w:val="0007424A"/>
    <w:rsid w:val="00075AD6"/>
    <w:rsid w:val="00075F45"/>
    <w:rsid w:val="0008439D"/>
    <w:rsid w:val="00084AF8"/>
    <w:rsid w:val="00085C58"/>
    <w:rsid w:val="00090E34"/>
    <w:rsid w:val="00092FF2"/>
    <w:rsid w:val="00095B92"/>
    <w:rsid w:val="00095F57"/>
    <w:rsid w:val="00096E8F"/>
    <w:rsid w:val="000A2DBE"/>
    <w:rsid w:val="000A5878"/>
    <w:rsid w:val="000A60CC"/>
    <w:rsid w:val="000A6C80"/>
    <w:rsid w:val="000B206F"/>
    <w:rsid w:val="000B3976"/>
    <w:rsid w:val="000B4422"/>
    <w:rsid w:val="000B5FA9"/>
    <w:rsid w:val="000B74F7"/>
    <w:rsid w:val="000C1D0F"/>
    <w:rsid w:val="000C3C66"/>
    <w:rsid w:val="000C6D8D"/>
    <w:rsid w:val="000D29E9"/>
    <w:rsid w:val="000E3473"/>
    <w:rsid w:val="000E4113"/>
    <w:rsid w:val="000E5668"/>
    <w:rsid w:val="000E61E4"/>
    <w:rsid w:val="000E6CEA"/>
    <w:rsid w:val="000E75F8"/>
    <w:rsid w:val="000F0195"/>
    <w:rsid w:val="000F01B0"/>
    <w:rsid w:val="000F25C4"/>
    <w:rsid w:val="000F321F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348B"/>
    <w:rsid w:val="00116B72"/>
    <w:rsid w:val="00120D7F"/>
    <w:rsid w:val="0012448A"/>
    <w:rsid w:val="001279ED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8D6"/>
    <w:rsid w:val="00190B56"/>
    <w:rsid w:val="00193394"/>
    <w:rsid w:val="0019415F"/>
    <w:rsid w:val="00195723"/>
    <w:rsid w:val="00197D7F"/>
    <w:rsid w:val="001B60B4"/>
    <w:rsid w:val="001B744E"/>
    <w:rsid w:val="001B76ED"/>
    <w:rsid w:val="001C0FEA"/>
    <w:rsid w:val="001C3A9A"/>
    <w:rsid w:val="001D0F63"/>
    <w:rsid w:val="001D24B2"/>
    <w:rsid w:val="001D266C"/>
    <w:rsid w:val="001D3A86"/>
    <w:rsid w:val="001D55EF"/>
    <w:rsid w:val="001D5FD3"/>
    <w:rsid w:val="001E5B29"/>
    <w:rsid w:val="001E60DF"/>
    <w:rsid w:val="001F1D50"/>
    <w:rsid w:val="001F34B9"/>
    <w:rsid w:val="001F36C6"/>
    <w:rsid w:val="001F47E3"/>
    <w:rsid w:val="001F4ADC"/>
    <w:rsid w:val="001F53B7"/>
    <w:rsid w:val="002117FD"/>
    <w:rsid w:val="002128F9"/>
    <w:rsid w:val="00215804"/>
    <w:rsid w:val="00216BD7"/>
    <w:rsid w:val="002245F7"/>
    <w:rsid w:val="00225398"/>
    <w:rsid w:val="002259DD"/>
    <w:rsid w:val="002265B6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7AB"/>
    <w:rsid w:val="00263DF6"/>
    <w:rsid w:val="00266541"/>
    <w:rsid w:val="0026759F"/>
    <w:rsid w:val="00270B92"/>
    <w:rsid w:val="00271A13"/>
    <w:rsid w:val="00271B85"/>
    <w:rsid w:val="00271FB7"/>
    <w:rsid w:val="002743D3"/>
    <w:rsid w:val="00284074"/>
    <w:rsid w:val="0028564E"/>
    <w:rsid w:val="002867D4"/>
    <w:rsid w:val="00290D59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1584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E4E"/>
    <w:rsid w:val="002F2F90"/>
    <w:rsid w:val="002F64E0"/>
    <w:rsid w:val="003007BC"/>
    <w:rsid w:val="00301702"/>
    <w:rsid w:val="00301E5B"/>
    <w:rsid w:val="00302028"/>
    <w:rsid w:val="003026BA"/>
    <w:rsid w:val="00303590"/>
    <w:rsid w:val="00304F50"/>
    <w:rsid w:val="00306662"/>
    <w:rsid w:val="00306759"/>
    <w:rsid w:val="00306C3B"/>
    <w:rsid w:val="00310E23"/>
    <w:rsid w:val="00313C02"/>
    <w:rsid w:val="0031420D"/>
    <w:rsid w:val="00315652"/>
    <w:rsid w:val="00315940"/>
    <w:rsid w:val="00321262"/>
    <w:rsid w:val="00321FF4"/>
    <w:rsid w:val="00324DF4"/>
    <w:rsid w:val="0032615C"/>
    <w:rsid w:val="00343344"/>
    <w:rsid w:val="00343D22"/>
    <w:rsid w:val="00343E85"/>
    <w:rsid w:val="0034692E"/>
    <w:rsid w:val="00346E2C"/>
    <w:rsid w:val="00352574"/>
    <w:rsid w:val="00360B96"/>
    <w:rsid w:val="003619F7"/>
    <w:rsid w:val="0036483C"/>
    <w:rsid w:val="0036650D"/>
    <w:rsid w:val="00367FD1"/>
    <w:rsid w:val="00370AA5"/>
    <w:rsid w:val="00372692"/>
    <w:rsid w:val="003735EF"/>
    <w:rsid w:val="003753C5"/>
    <w:rsid w:val="003761E2"/>
    <w:rsid w:val="003814DB"/>
    <w:rsid w:val="00385FB7"/>
    <w:rsid w:val="00386146"/>
    <w:rsid w:val="00387876"/>
    <w:rsid w:val="003878F7"/>
    <w:rsid w:val="00390935"/>
    <w:rsid w:val="0039157B"/>
    <w:rsid w:val="00392A11"/>
    <w:rsid w:val="00392D4C"/>
    <w:rsid w:val="00394D33"/>
    <w:rsid w:val="00395F0A"/>
    <w:rsid w:val="003976C3"/>
    <w:rsid w:val="003A031B"/>
    <w:rsid w:val="003A29F1"/>
    <w:rsid w:val="003A72DC"/>
    <w:rsid w:val="003B124F"/>
    <w:rsid w:val="003B246A"/>
    <w:rsid w:val="003C0E76"/>
    <w:rsid w:val="003C2B66"/>
    <w:rsid w:val="003C3E5A"/>
    <w:rsid w:val="003C5C1F"/>
    <w:rsid w:val="003C6159"/>
    <w:rsid w:val="003C7E6F"/>
    <w:rsid w:val="003D4B3F"/>
    <w:rsid w:val="003D5F2A"/>
    <w:rsid w:val="003D6623"/>
    <w:rsid w:val="003E23AB"/>
    <w:rsid w:val="003E65D7"/>
    <w:rsid w:val="003F3769"/>
    <w:rsid w:val="003F4CD3"/>
    <w:rsid w:val="003F51EA"/>
    <w:rsid w:val="004053D9"/>
    <w:rsid w:val="004058CE"/>
    <w:rsid w:val="00406C5E"/>
    <w:rsid w:val="0040743C"/>
    <w:rsid w:val="00407BCF"/>
    <w:rsid w:val="0041262B"/>
    <w:rsid w:val="00414D89"/>
    <w:rsid w:val="004150D4"/>
    <w:rsid w:val="00415F64"/>
    <w:rsid w:val="00425CF6"/>
    <w:rsid w:val="00427853"/>
    <w:rsid w:val="00432241"/>
    <w:rsid w:val="0044107A"/>
    <w:rsid w:val="004429EB"/>
    <w:rsid w:val="004454DC"/>
    <w:rsid w:val="004474E5"/>
    <w:rsid w:val="00455BA7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20C"/>
    <w:rsid w:val="004848D8"/>
    <w:rsid w:val="00485E88"/>
    <w:rsid w:val="0049781C"/>
    <w:rsid w:val="004A0DF3"/>
    <w:rsid w:val="004A5B23"/>
    <w:rsid w:val="004B043F"/>
    <w:rsid w:val="004B2235"/>
    <w:rsid w:val="004B4CB8"/>
    <w:rsid w:val="004B6EE3"/>
    <w:rsid w:val="004B7F00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EBF"/>
    <w:rsid w:val="004E433D"/>
    <w:rsid w:val="004F1907"/>
    <w:rsid w:val="004F23BC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620"/>
    <w:rsid w:val="00520752"/>
    <w:rsid w:val="00520A18"/>
    <w:rsid w:val="00525158"/>
    <w:rsid w:val="00532C2C"/>
    <w:rsid w:val="00533434"/>
    <w:rsid w:val="00533709"/>
    <w:rsid w:val="005342FA"/>
    <w:rsid w:val="00536B8D"/>
    <w:rsid w:val="00537D3A"/>
    <w:rsid w:val="0054470E"/>
    <w:rsid w:val="00550C81"/>
    <w:rsid w:val="00550E13"/>
    <w:rsid w:val="00550F6C"/>
    <w:rsid w:val="00551A51"/>
    <w:rsid w:val="005529EC"/>
    <w:rsid w:val="0055504A"/>
    <w:rsid w:val="00563CCF"/>
    <w:rsid w:val="00565A80"/>
    <w:rsid w:val="00566DA7"/>
    <w:rsid w:val="0057151D"/>
    <w:rsid w:val="005728F6"/>
    <w:rsid w:val="00573866"/>
    <w:rsid w:val="0058023C"/>
    <w:rsid w:val="00580FAD"/>
    <w:rsid w:val="00586977"/>
    <w:rsid w:val="00591325"/>
    <w:rsid w:val="0059362C"/>
    <w:rsid w:val="00593EF5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D0861"/>
    <w:rsid w:val="005D18EF"/>
    <w:rsid w:val="005D33E7"/>
    <w:rsid w:val="005D40BD"/>
    <w:rsid w:val="005D6D66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0613A"/>
    <w:rsid w:val="00610B3D"/>
    <w:rsid w:val="0061295B"/>
    <w:rsid w:val="00614377"/>
    <w:rsid w:val="00614B88"/>
    <w:rsid w:val="0062407B"/>
    <w:rsid w:val="006318CF"/>
    <w:rsid w:val="00645DE2"/>
    <w:rsid w:val="0065208A"/>
    <w:rsid w:val="00652565"/>
    <w:rsid w:val="00652F0D"/>
    <w:rsid w:val="006538E2"/>
    <w:rsid w:val="0065390D"/>
    <w:rsid w:val="0065593F"/>
    <w:rsid w:val="00656631"/>
    <w:rsid w:val="0065695B"/>
    <w:rsid w:val="006675D3"/>
    <w:rsid w:val="00671A96"/>
    <w:rsid w:val="006740BF"/>
    <w:rsid w:val="00674551"/>
    <w:rsid w:val="00676DC7"/>
    <w:rsid w:val="00683626"/>
    <w:rsid w:val="00687C7B"/>
    <w:rsid w:val="006919C9"/>
    <w:rsid w:val="00691D6D"/>
    <w:rsid w:val="00691EE5"/>
    <w:rsid w:val="006A1AD6"/>
    <w:rsid w:val="006A2A01"/>
    <w:rsid w:val="006A3185"/>
    <w:rsid w:val="006B4258"/>
    <w:rsid w:val="006B4D0C"/>
    <w:rsid w:val="006B5723"/>
    <w:rsid w:val="006C1E49"/>
    <w:rsid w:val="006C43F7"/>
    <w:rsid w:val="006E2C4F"/>
    <w:rsid w:val="006E2F17"/>
    <w:rsid w:val="006E709B"/>
    <w:rsid w:val="006E7B55"/>
    <w:rsid w:val="006F02D4"/>
    <w:rsid w:val="006F0842"/>
    <w:rsid w:val="006F0F9E"/>
    <w:rsid w:val="006F13AB"/>
    <w:rsid w:val="006F1417"/>
    <w:rsid w:val="006F3399"/>
    <w:rsid w:val="006F61F8"/>
    <w:rsid w:val="007029F3"/>
    <w:rsid w:val="00703B21"/>
    <w:rsid w:val="00703C26"/>
    <w:rsid w:val="007044C8"/>
    <w:rsid w:val="007069D1"/>
    <w:rsid w:val="00707005"/>
    <w:rsid w:val="007077A7"/>
    <w:rsid w:val="00707850"/>
    <w:rsid w:val="00710567"/>
    <w:rsid w:val="00711B32"/>
    <w:rsid w:val="00713A58"/>
    <w:rsid w:val="00715235"/>
    <w:rsid w:val="00715A2A"/>
    <w:rsid w:val="00716B52"/>
    <w:rsid w:val="00723253"/>
    <w:rsid w:val="00725A0D"/>
    <w:rsid w:val="00727998"/>
    <w:rsid w:val="00732BAF"/>
    <w:rsid w:val="0073442D"/>
    <w:rsid w:val="00734F41"/>
    <w:rsid w:val="00736B62"/>
    <w:rsid w:val="00736D34"/>
    <w:rsid w:val="00737BCC"/>
    <w:rsid w:val="007400F0"/>
    <w:rsid w:val="007449A3"/>
    <w:rsid w:val="007472E9"/>
    <w:rsid w:val="00752424"/>
    <w:rsid w:val="007565D7"/>
    <w:rsid w:val="0076025F"/>
    <w:rsid w:val="007620C2"/>
    <w:rsid w:val="00772978"/>
    <w:rsid w:val="0077376A"/>
    <w:rsid w:val="00773824"/>
    <w:rsid w:val="00776469"/>
    <w:rsid w:val="00785655"/>
    <w:rsid w:val="00786B98"/>
    <w:rsid w:val="00792AF6"/>
    <w:rsid w:val="00793B84"/>
    <w:rsid w:val="00793D6C"/>
    <w:rsid w:val="00795150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2079"/>
    <w:rsid w:val="007C2575"/>
    <w:rsid w:val="007C6825"/>
    <w:rsid w:val="007C6A63"/>
    <w:rsid w:val="007C7C12"/>
    <w:rsid w:val="007D0756"/>
    <w:rsid w:val="007D724C"/>
    <w:rsid w:val="007E2DAB"/>
    <w:rsid w:val="007E4CA4"/>
    <w:rsid w:val="007E6119"/>
    <w:rsid w:val="007E71B4"/>
    <w:rsid w:val="008017EC"/>
    <w:rsid w:val="00801AF8"/>
    <w:rsid w:val="0080382D"/>
    <w:rsid w:val="008039B1"/>
    <w:rsid w:val="008110AC"/>
    <w:rsid w:val="008125D7"/>
    <w:rsid w:val="00813102"/>
    <w:rsid w:val="008140EF"/>
    <w:rsid w:val="008156CB"/>
    <w:rsid w:val="00823133"/>
    <w:rsid w:val="00824444"/>
    <w:rsid w:val="00832F35"/>
    <w:rsid w:val="00841321"/>
    <w:rsid w:val="00847A43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5276"/>
    <w:rsid w:val="0087702B"/>
    <w:rsid w:val="00882D4D"/>
    <w:rsid w:val="00883CB7"/>
    <w:rsid w:val="00886CF7"/>
    <w:rsid w:val="00890929"/>
    <w:rsid w:val="0089266A"/>
    <w:rsid w:val="0089306D"/>
    <w:rsid w:val="008941BE"/>
    <w:rsid w:val="00897174"/>
    <w:rsid w:val="008A1117"/>
    <w:rsid w:val="008B3FE1"/>
    <w:rsid w:val="008B4DC6"/>
    <w:rsid w:val="008B6165"/>
    <w:rsid w:val="008C5990"/>
    <w:rsid w:val="008C696C"/>
    <w:rsid w:val="008D111F"/>
    <w:rsid w:val="008D53D2"/>
    <w:rsid w:val="008D5D89"/>
    <w:rsid w:val="008D7370"/>
    <w:rsid w:val="008E04FA"/>
    <w:rsid w:val="008E17B4"/>
    <w:rsid w:val="008E1C7C"/>
    <w:rsid w:val="008E31C4"/>
    <w:rsid w:val="008E3C06"/>
    <w:rsid w:val="008E6D40"/>
    <w:rsid w:val="008F0069"/>
    <w:rsid w:val="008F42D5"/>
    <w:rsid w:val="008F4FE9"/>
    <w:rsid w:val="008F548F"/>
    <w:rsid w:val="008F5D03"/>
    <w:rsid w:val="0090560E"/>
    <w:rsid w:val="009056E9"/>
    <w:rsid w:val="00905CE4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6670"/>
    <w:rsid w:val="0094354E"/>
    <w:rsid w:val="009461C2"/>
    <w:rsid w:val="0094657A"/>
    <w:rsid w:val="009540DC"/>
    <w:rsid w:val="00954189"/>
    <w:rsid w:val="00957D5B"/>
    <w:rsid w:val="00960881"/>
    <w:rsid w:val="00961437"/>
    <w:rsid w:val="00963850"/>
    <w:rsid w:val="00963FEA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09A9"/>
    <w:rsid w:val="00980C50"/>
    <w:rsid w:val="009844E0"/>
    <w:rsid w:val="00985A93"/>
    <w:rsid w:val="00987E43"/>
    <w:rsid w:val="00990122"/>
    <w:rsid w:val="00991CB1"/>
    <w:rsid w:val="00993688"/>
    <w:rsid w:val="0099463C"/>
    <w:rsid w:val="00994D77"/>
    <w:rsid w:val="00996E98"/>
    <w:rsid w:val="009B02FE"/>
    <w:rsid w:val="009B6CE5"/>
    <w:rsid w:val="009B7BDF"/>
    <w:rsid w:val="009C0CFF"/>
    <w:rsid w:val="009C2CEB"/>
    <w:rsid w:val="009D0684"/>
    <w:rsid w:val="009D6BA7"/>
    <w:rsid w:val="009E3986"/>
    <w:rsid w:val="009F2E14"/>
    <w:rsid w:val="009F3CBE"/>
    <w:rsid w:val="009F5AA5"/>
    <w:rsid w:val="00A00118"/>
    <w:rsid w:val="00A035DD"/>
    <w:rsid w:val="00A05703"/>
    <w:rsid w:val="00A10CED"/>
    <w:rsid w:val="00A11C87"/>
    <w:rsid w:val="00A14994"/>
    <w:rsid w:val="00A16D04"/>
    <w:rsid w:val="00A178C1"/>
    <w:rsid w:val="00A17908"/>
    <w:rsid w:val="00A203A1"/>
    <w:rsid w:val="00A21164"/>
    <w:rsid w:val="00A21EA2"/>
    <w:rsid w:val="00A235E5"/>
    <w:rsid w:val="00A3631C"/>
    <w:rsid w:val="00A36F80"/>
    <w:rsid w:val="00A47B45"/>
    <w:rsid w:val="00A504B8"/>
    <w:rsid w:val="00A50F02"/>
    <w:rsid w:val="00A52738"/>
    <w:rsid w:val="00A543D3"/>
    <w:rsid w:val="00A569C8"/>
    <w:rsid w:val="00A576D9"/>
    <w:rsid w:val="00A6089A"/>
    <w:rsid w:val="00A61BBE"/>
    <w:rsid w:val="00A63569"/>
    <w:rsid w:val="00A64519"/>
    <w:rsid w:val="00A66899"/>
    <w:rsid w:val="00A7024F"/>
    <w:rsid w:val="00A702C7"/>
    <w:rsid w:val="00A71F64"/>
    <w:rsid w:val="00A7235E"/>
    <w:rsid w:val="00A7369D"/>
    <w:rsid w:val="00A75621"/>
    <w:rsid w:val="00A757B8"/>
    <w:rsid w:val="00A76839"/>
    <w:rsid w:val="00A827E2"/>
    <w:rsid w:val="00A835AB"/>
    <w:rsid w:val="00A837DC"/>
    <w:rsid w:val="00A862F3"/>
    <w:rsid w:val="00A91F99"/>
    <w:rsid w:val="00A93840"/>
    <w:rsid w:val="00A941BE"/>
    <w:rsid w:val="00A9451A"/>
    <w:rsid w:val="00AA323C"/>
    <w:rsid w:val="00AA3400"/>
    <w:rsid w:val="00AA52F3"/>
    <w:rsid w:val="00AB07CE"/>
    <w:rsid w:val="00AB1034"/>
    <w:rsid w:val="00AB4590"/>
    <w:rsid w:val="00AB67A7"/>
    <w:rsid w:val="00AB7DCE"/>
    <w:rsid w:val="00AC3425"/>
    <w:rsid w:val="00AC3DDC"/>
    <w:rsid w:val="00AC732D"/>
    <w:rsid w:val="00AD13A0"/>
    <w:rsid w:val="00AD1CD7"/>
    <w:rsid w:val="00AD20B9"/>
    <w:rsid w:val="00AD450E"/>
    <w:rsid w:val="00AD527E"/>
    <w:rsid w:val="00AD59B6"/>
    <w:rsid w:val="00AE290D"/>
    <w:rsid w:val="00AE3D63"/>
    <w:rsid w:val="00AE45E8"/>
    <w:rsid w:val="00AF2A86"/>
    <w:rsid w:val="00AF4003"/>
    <w:rsid w:val="00AF4B74"/>
    <w:rsid w:val="00AF6532"/>
    <w:rsid w:val="00AF6E5E"/>
    <w:rsid w:val="00AF7F8F"/>
    <w:rsid w:val="00B027CB"/>
    <w:rsid w:val="00B02BB1"/>
    <w:rsid w:val="00B02BE8"/>
    <w:rsid w:val="00B05FC8"/>
    <w:rsid w:val="00B11C84"/>
    <w:rsid w:val="00B12EB4"/>
    <w:rsid w:val="00B13D59"/>
    <w:rsid w:val="00B141CB"/>
    <w:rsid w:val="00B14A7A"/>
    <w:rsid w:val="00B171CD"/>
    <w:rsid w:val="00B232EC"/>
    <w:rsid w:val="00B26273"/>
    <w:rsid w:val="00B26CF8"/>
    <w:rsid w:val="00B275F6"/>
    <w:rsid w:val="00B300C3"/>
    <w:rsid w:val="00B342E9"/>
    <w:rsid w:val="00B34FA0"/>
    <w:rsid w:val="00B36A35"/>
    <w:rsid w:val="00B40812"/>
    <w:rsid w:val="00B420A7"/>
    <w:rsid w:val="00B4501E"/>
    <w:rsid w:val="00B46CF8"/>
    <w:rsid w:val="00B51A23"/>
    <w:rsid w:val="00B53992"/>
    <w:rsid w:val="00B5598E"/>
    <w:rsid w:val="00B562E1"/>
    <w:rsid w:val="00B604B0"/>
    <w:rsid w:val="00B606B7"/>
    <w:rsid w:val="00B6253E"/>
    <w:rsid w:val="00B639D5"/>
    <w:rsid w:val="00B644C4"/>
    <w:rsid w:val="00B65ACA"/>
    <w:rsid w:val="00B676B1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00BC"/>
    <w:rsid w:val="00BA021C"/>
    <w:rsid w:val="00BA2603"/>
    <w:rsid w:val="00BA50CD"/>
    <w:rsid w:val="00BA6CC9"/>
    <w:rsid w:val="00BA6DDF"/>
    <w:rsid w:val="00BB189E"/>
    <w:rsid w:val="00BB2081"/>
    <w:rsid w:val="00BB4FC7"/>
    <w:rsid w:val="00BB60F4"/>
    <w:rsid w:val="00BB6A6D"/>
    <w:rsid w:val="00BB73C9"/>
    <w:rsid w:val="00BB74D3"/>
    <w:rsid w:val="00BD06A1"/>
    <w:rsid w:val="00BD0D7E"/>
    <w:rsid w:val="00BD11A1"/>
    <w:rsid w:val="00BD16C4"/>
    <w:rsid w:val="00BD1DF1"/>
    <w:rsid w:val="00BD4414"/>
    <w:rsid w:val="00BD7450"/>
    <w:rsid w:val="00BE1773"/>
    <w:rsid w:val="00BE1A1C"/>
    <w:rsid w:val="00BE1CD2"/>
    <w:rsid w:val="00BE3817"/>
    <w:rsid w:val="00BF0AAB"/>
    <w:rsid w:val="00BF216B"/>
    <w:rsid w:val="00BF243E"/>
    <w:rsid w:val="00BF77AA"/>
    <w:rsid w:val="00C003EF"/>
    <w:rsid w:val="00C00B8A"/>
    <w:rsid w:val="00C0154E"/>
    <w:rsid w:val="00C02839"/>
    <w:rsid w:val="00C03157"/>
    <w:rsid w:val="00C036AD"/>
    <w:rsid w:val="00C04981"/>
    <w:rsid w:val="00C06858"/>
    <w:rsid w:val="00C06BDE"/>
    <w:rsid w:val="00C20CCB"/>
    <w:rsid w:val="00C253A4"/>
    <w:rsid w:val="00C25AFA"/>
    <w:rsid w:val="00C30277"/>
    <w:rsid w:val="00C30EF3"/>
    <w:rsid w:val="00C31143"/>
    <w:rsid w:val="00C313B6"/>
    <w:rsid w:val="00C31446"/>
    <w:rsid w:val="00C3375E"/>
    <w:rsid w:val="00C35528"/>
    <w:rsid w:val="00C3621F"/>
    <w:rsid w:val="00C36FB2"/>
    <w:rsid w:val="00C449A0"/>
    <w:rsid w:val="00C44EDD"/>
    <w:rsid w:val="00C4648C"/>
    <w:rsid w:val="00C468C7"/>
    <w:rsid w:val="00C475C9"/>
    <w:rsid w:val="00C47D5A"/>
    <w:rsid w:val="00C47E18"/>
    <w:rsid w:val="00C522D5"/>
    <w:rsid w:val="00C53E4B"/>
    <w:rsid w:val="00C55433"/>
    <w:rsid w:val="00C55F51"/>
    <w:rsid w:val="00C57994"/>
    <w:rsid w:val="00C57C2E"/>
    <w:rsid w:val="00C60F0C"/>
    <w:rsid w:val="00C62494"/>
    <w:rsid w:val="00C65E4E"/>
    <w:rsid w:val="00C6618A"/>
    <w:rsid w:val="00C66ED8"/>
    <w:rsid w:val="00C75E39"/>
    <w:rsid w:val="00C8363C"/>
    <w:rsid w:val="00C83B93"/>
    <w:rsid w:val="00C86DCE"/>
    <w:rsid w:val="00C9056D"/>
    <w:rsid w:val="00C93B4D"/>
    <w:rsid w:val="00C96D9F"/>
    <w:rsid w:val="00CA1659"/>
    <w:rsid w:val="00CA351D"/>
    <w:rsid w:val="00CA3EC1"/>
    <w:rsid w:val="00CA4A3D"/>
    <w:rsid w:val="00CA5310"/>
    <w:rsid w:val="00CB1B89"/>
    <w:rsid w:val="00CB27BA"/>
    <w:rsid w:val="00CB7054"/>
    <w:rsid w:val="00CB7435"/>
    <w:rsid w:val="00CB7DB2"/>
    <w:rsid w:val="00CC186B"/>
    <w:rsid w:val="00CC356D"/>
    <w:rsid w:val="00CC3E56"/>
    <w:rsid w:val="00CC592F"/>
    <w:rsid w:val="00CC628B"/>
    <w:rsid w:val="00CD6B47"/>
    <w:rsid w:val="00CF2AC9"/>
    <w:rsid w:val="00CF2ADE"/>
    <w:rsid w:val="00CF360A"/>
    <w:rsid w:val="00CF4DEE"/>
    <w:rsid w:val="00D00396"/>
    <w:rsid w:val="00D013E8"/>
    <w:rsid w:val="00D019BE"/>
    <w:rsid w:val="00D07502"/>
    <w:rsid w:val="00D1287F"/>
    <w:rsid w:val="00D131F2"/>
    <w:rsid w:val="00D1455B"/>
    <w:rsid w:val="00D15072"/>
    <w:rsid w:val="00D1558F"/>
    <w:rsid w:val="00D16DDA"/>
    <w:rsid w:val="00D20231"/>
    <w:rsid w:val="00D245DA"/>
    <w:rsid w:val="00D2517A"/>
    <w:rsid w:val="00D253D6"/>
    <w:rsid w:val="00D31268"/>
    <w:rsid w:val="00D332B1"/>
    <w:rsid w:val="00D340EF"/>
    <w:rsid w:val="00D357CD"/>
    <w:rsid w:val="00D401AD"/>
    <w:rsid w:val="00D43507"/>
    <w:rsid w:val="00D453FF"/>
    <w:rsid w:val="00D45EB1"/>
    <w:rsid w:val="00D515AB"/>
    <w:rsid w:val="00D51B34"/>
    <w:rsid w:val="00D6051F"/>
    <w:rsid w:val="00D60A4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87767"/>
    <w:rsid w:val="00D90C24"/>
    <w:rsid w:val="00D94953"/>
    <w:rsid w:val="00D9721C"/>
    <w:rsid w:val="00DA0FB6"/>
    <w:rsid w:val="00DA24A9"/>
    <w:rsid w:val="00DA4CC3"/>
    <w:rsid w:val="00DA6877"/>
    <w:rsid w:val="00DA73D1"/>
    <w:rsid w:val="00DB2198"/>
    <w:rsid w:val="00DB2ADC"/>
    <w:rsid w:val="00DB5999"/>
    <w:rsid w:val="00DC14D4"/>
    <w:rsid w:val="00DC340A"/>
    <w:rsid w:val="00DC5667"/>
    <w:rsid w:val="00DD6159"/>
    <w:rsid w:val="00DD63A0"/>
    <w:rsid w:val="00DE104B"/>
    <w:rsid w:val="00DE2A67"/>
    <w:rsid w:val="00DE2B32"/>
    <w:rsid w:val="00DE31D7"/>
    <w:rsid w:val="00DE7021"/>
    <w:rsid w:val="00DE7252"/>
    <w:rsid w:val="00DF092E"/>
    <w:rsid w:val="00DF4D9A"/>
    <w:rsid w:val="00DF57AA"/>
    <w:rsid w:val="00DF5D6B"/>
    <w:rsid w:val="00DF674C"/>
    <w:rsid w:val="00E00549"/>
    <w:rsid w:val="00E0054C"/>
    <w:rsid w:val="00E006B2"/>
    <w:rsid w:val="00E0408D"/>
    <w:rsid w:val="00E0494C"/>
    <w:rsid w:val="00E060E1"/>
    <w:rsid w:val="00E067EB"/>
    <w:rsid w:val="00E10132"/>
    <w:rsid w:val="00E174D1"/>
    <w:rsid w:val="00E1791F"/>
    <w:rsid w:val="00E2543B"/>
    <w:rsid w:val="00E2592F"/>
    <w:rsid w:val="00E3022E"/>
    <w:rsid w:val="00E31B86"/>
    <w:rsid w:val="00E3295F"/>
    <w:rsid w:val="00E34CC4"/>
    <w:rsid w:val="00E36D54"/>
    <w:rsid w:val="00E41F2B"/>
    <w:rsid w:val="00E51217"/>
    <w:rsid w:val="00E52A49"/>
    <w:rsid w:val="00E62254"/>
    <w:rsid w:val="00E635A2"/>
    <w:rsid w:val="00E67BF8"/>
    <w:rsid w:val="00E70FE1"/>
    <w:rsid w:val="00E74502"/>
    <w:rsid w:val="00E7459E"/>
    <w:rsid w:val="00E751F2"/>
    <w:rsid w:val="00E76106"/>
    <w:rsid w:val="00E76C04"/>
    <w:rsid w:val="00E825E0"/>
    <w:rsid w:val="00E829D5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2AB1"/>
    <w:rsid w:val="00EA38E8"/>
    <w:rsid w:val="00EA3AAD"/>
    <w:rsid w:val="00EA538F"/>
    <w:rsid w:val="00EB0A3F"/>
    <w:rsid w:val="00EB2506"/>
    <w:rsid w:val="00EC0A20"/>
    <w:rsid w:val="00EC2420"/>
    <w:rsid w:val="00EC6D24"/>
    <w:rsid w:val="00ED1B21"/>
    <w:rsid w:val="00ED439D"/>
    <w:rsid w:val="00ED5B4E"/>
    <w:rsid w:val="00ED7DCD"/>
    <w:rsid w:val="00EE251C"/>
    <w:rsid w:val="00EE62CD"/>
    <w:rsid w:val="00EE76B3"/>
    <w:rsid w:val="00EF0CAC"/>
    <w:rsid w:val="00EF2883"/>
    <w:rsid w:val="00EF4284"/>
    <w:rsid w:val="00EF4C74"/>
    <w:rsid w:val="00EF4F69"/>
    <w:rsid w:val="00F00402"/>
    <w:rsid w:val="00F023D9"/>
    <w:rsid w:val="00F025FE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2B10"/>
    <w:rsid w:val="00F355CD"/>
    <w:rsid w:val="00F379EA"/>
    <w:rsid w:val="00F41E73"/>
    <w:rsid w:val="00F43ABC"/>
    <w:rsid w:val="00F44663"/>
    <w:rsid w:val="00F50002"/>
    <w:rsid w:val="00F53568"/>
    <w:rsid w:val="00F56109"/>
    <w:rsid w:val="00F56B86"/>
    <w:rsid w:val="00F57135"/>
    <w:rsid w:val="00F5724C"/>
    <w:rsid w:val="00F574A1"/>
    <w:rsid w:val="00F6479F"/>
    <w:rsid w:val="00F65562"/>
    <w:rsid w:val="00F65E7A"/>
    <w:rsid w:val="00F6638C"/>
    <w:rsid w:val="00F715DB"/>
    <w:rsid w:val="00F73D79"/>
    <w:rsid w:val="00F76278"/>
    <w:rsid w:val="00F8004C"/>
    <w:rsid w:val="00F81AF6"/>
    <w:rsid w:val="00F82747"/>
    <w:rsid w:val="00F84729"/>
    <w:rsid w:val="00F8498A"/>
    <w:rsid w:val="00F850C9"/>
    <w:rsid w:val="00F85B21"/>
    <w:rsid w:val="00F87061"/>
    <w:rsid w:val="00F90499"/>
    <w:rsid w:val="00F90524"/>
    <w:rsid w:val="00F9249A"/>
    <w:rsid w:val="00F935FD"/>
    <w:rsid w:val="00F937C5"/>
    <w:rsid w:val="00F93B7A"/>
    <w:rsid w:val="00F94FE3"/>
    <w:rsid w:val="00F966B4"/>
    <w:rsid w:val="00F96D18"/>
    <w:rsid w:val="00FA0719"/>
    <w:rsid w:val="00FA19E0"/>
    <w:rsid w:val="00FA4B66"/>
    <w:rsid w:val="00FA6D41"/>
    <w:rsid w:val="00FA7B23"/>
    <w:rsid w:val="00FB28B8"/>
    <w:rsid w:val="00FB47D1"/>
    <w:rsid w:val="00FB5644"/>
    <w:rsid w:val="00FB6741"/>
    <w:rsid w:val="00FB7D02"/>
    <w:rsid w:val="00FC032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4542"/>
    <w:rsid w:val="00FE65F9"/>
    <w:rsid w:val="00FE7AC5"/>
    <w:rsid w:val="00FF03C0"/>
    <w:rsid w:val="00FF0990"/>
    <w:rsid w:val="00FF62B7"/>
    <w:rsid w:val="00FF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kern w:val="32"/>
      <w:sz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sz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sz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i/>
      <w:sz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kern w:val="28"/>
      <w:sz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paragraph" w:styleId="Reviso">
    <w:name w:val="Revision"/>
    <w:hidden/>
    <w:uiPriority w:val="99"/>
    <w:semiHidden/>
    <w:rsid w:val="007449A3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DD63A0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DD63A0"/>
    <w:rPr>
      <w:rFonts w:cs="Times New Roman"/>
      <w:b/>
      <w:bCs/>
      <w:sz w:val="20"/>
    </w:rPr>
  </w:style>
  <w:style w:type="table" w:styleId="SombreamentoClaro-nfase1">
    <w:name w:val="Light Shading Accent 1"/>
    <w:basedOn w:val="Tabelanormal"/>
    <w:uiPriority w:val="60"/>
    <w:rsid w:val="00D6051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kern w:val="32"/>
      <w:sz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sz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sz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i/>
      <w:sz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kern w:val="28"/>
      <w:sz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paragraph" w:styleId="Reviso">
    <w:name w:val="Revision"/>
    <w:hidden/>
    <w:uiPriority w:val="99"/>
    <w:semiHidden/>
    <w:rsid w:val="007449A3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DD63A0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DD63A0"/>
    <w:rPr>
      <w:rFonts w:cs="Times New Roman"/>
      <w:b/>
      <w:bCs/>
      <w:sz w:val="20"/>
    </w:rPr>
  </w:style>
  <w:style w:type="table" w:styleId="SombreamentoClaro-nfase1">
    <w:name w:val="Light Shading Accent 1"/>
    <w:basedOn w:val="Tabelanormal"/>
    <w:uiPriority w:val="60"/>
    <w:rsid w:val="00D6051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55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906</TotalTime>
  <Pages>14</Pages>
  <Words>2328</Words>
  <Characters>12576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14875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47</cp:revision>
  <cp:lastPrinted>2009-11-19T20:24:00Z</cp:lastPrinted>
  <dcterms:created xsi:type="dcterms:W3CDTF">2012-06-12T22:17:00Z</dcterms:created>
  <dcterms:modified xsi:type="dcterms:W3CDTF">2012-08-21T12:41:00Z</dcterms:modified>
</cp:coreProperties>
</file>