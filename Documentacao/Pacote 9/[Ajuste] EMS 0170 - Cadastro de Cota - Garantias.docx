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362ABE">
        <w:rPr>
          <w:rFonts w:ascii="Arial Narrow" w:hAnsi="Arial Narrow"/>
          <w:b/>
          <w:sz w:val="40"/>
        </w:rPr>
        <w:t xml:space="preserve"> </w:t>
      </w:r>
      <w:r w:rsidR="002C2F5A" w:rsidRPr="002C2F5A">
        <w:rPr>
          <w:rFonts w:ascii="Arial Narrow" w:hAnsi="Arial Narrow"/>
          <w:b/>
          <w:sz w:val="36"/>
          <w:szCs w:val="36"/>
        </w:rPr>
        <w:t xml:space="preserve">[Ajuste]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6510EE">
        <w:rPr>
          <w:rFonts w:ascii="Arial Narrow" w:hAnsi="Arial Narrow"/>
          <w:b/>
          <w:sz w:val="36"/>
          <w:szCs w:val="36"/>
        </w:rPr>
        <w:t>0</w:t>
      </w:r>
      <w:r w:rsidR="00E2517A">
        <w:rPr>
          <w:rFonts w:ascii="Arial Narrow" w:hAnsi="Arial Narrow"/>
          <w:b/>
          <w:sz w:val="36"/>
          <w:szCs w:val="36"/>
        </w:rPr>
        <w:t>170</w:t>
      </w:r>
      <w:r>
        <w:rPr>
          <w:rFonts w:ascii="Arial Narrow" w:hAnsi="Arial Narrow"/>
          <w:b/>
          <w:sz w:val="36"/>
          <w:szCs w:val="36"/>
        </w:rPr>
        <w:t>–</w:t>
      </w:r>
      <w:r w:rsidR="00E1461A">
        <w:rPr>
          <w:rFonts w:ascii="Arial Narrow" w:hAnsi="Arial Narrow"/>
          <w:b/>
          <w:sz w:val="36"/>
          <w:szCs w:val="36"/>
        </w:rPr>
        <w:t xml:space="preserve">Cadastro de Cota - </w:t>
      </w:r>
      <w:r w:rsidR="00895563">
        <w:rPr>
          <w:rFonts w:ascii="Arial Narrow" w:hAnsi="Arial Narrow"/>
          <w:b/>
          <w:sz w:val="36"/>
          <w:szCs w:val="36"/>
        </w:rPr>
        <w:t>Garantias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EE0BEF" w:rsidRPr="00875148" w:rsidTr="003D4B3F">
        <w:tc>
          <w:tcPr>
            <w:tcW w:w="1134" w:type="dxa"/>
          </w:tcPr>
          <w:p w:rsidR="00EE0BEF" w:rsidRDefault="00D443F5" w:rsidP="009310D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</w:t>
            </w:r>
            <w:r w:rsidR="009310D8">
              <w:rPr>
                <w:rFonts w:ascii="Arial Narrow" w:hAnsi="Arial Narrow"/>
                <w:color w:val="0000FF"/>
                <w:lang w:val="es-ES_tradnl"/>
              </w:rPr>
              <w:t>4</w:t>
            </w:r>
            <w:r>
              <w:rPr>
                <w:rFonts w:ascii="Arial Narrow" w:hAnsi="Arial Narrow"/>
                <w:color w:val="0000FF"/>
                <w:lang w:val="es-ES_tradnl"/>
              </w:rPr>
              <w:t>/04/2012</w:t>
            </w:r>
          </w:p>
        </w:tc>
        <w:tc>
          <w:tcPr>
            <w:tcW w:w="1134" w:type="dxa"/>
          </w:tcPr>
          <w:p w:rsidR="00EE0BEF" w:rsidRDefault="00EE0BEF" w:rsidP="00D443F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D443F5">
              <w:rPr>
                <w:rFonts w:ascii="Arial Narrow" w:hAnsi="Arial Narrow"/>
                <w:color w:val="0000FF"/>
                <w:lang w:val="pt-BR"/>
              </w:rPr>
              <w:t>0</w:t>
            </w:r>
          </w:p>
        </w:tc>
        <w:tc>
          <w:tcPr>
            <w:tcW w:w="3686" w:type="dxa"/>
          </w:tcPr>
          <w:p w:rsidR="00EE0BEF" w:rsidRDefault="00D443F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Descrição de regras</w:t>
            </w:r>
          </w:p>
        </w:tc>
        <w:tc>
          <w:tcPr>
            <w:tcW w:w="2268" w:type="dxa"/>
          </w:tcPr>
          <w:p w:rsidR="00EE0BEF" w:rsidRDefault="00D443F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Kaina da Silva</w:t>
            </w:r>
          </w:p>
        </w:tc>
        <w:tc>
          <w:tcPr>
            <w:tcW w:w="1418" w:type="dxa"/>
          </w:tcPr>
          <w:p w:rsidR="00EE0BEF" w:rsidRDefault="00D443F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Negócio</w:t>
            </w:r>
          </w:p>
        </w:tc>
      </w:tr>
      <w:tr w:rsidR="00C502C6" w:rsidTr="00C502C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2C6" w:rsidRDefault="000E7125" w:rsidP="00E0015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09</w:t>
            </w:r>
            <w:r w:rsidR="00C502C6">
              <w:rPr>
                <w:rFonts w:ascii="Arial Narrow" w:hAnsi="Arial Narrow"/>
                <w:color w:val="0000FF"/>
                <w:lang w:val="es-ES_tradnl"/>
              </w:rPr>
              <w:t>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2C6" w:rsidRDefault="00C502C6" w:rsidP="00E0015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0E7125">
              <w:rPr>
                <w:rFonts w:ascii="Arial Narrow" w:hAnsi="Arial Narrow"/>
                <w:color w:val="0000FF"/>
                <w:lang w:val="pt-BR"/>
              </w:rPr>
              <w:t>1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2C6" w:rsidRDefault="00C502C6" w:rsidP="00E0015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Descrição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2C6" w:rsidRDefault="00C502C6" w:rsidP="00E0015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Kaina da Silva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02C6" w:rsidRDefault="00C502C6" w:rsidP="00E0015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Negócio</w:t>
            </w:r>
          </w:p>
        </w:tc>
      </w:tr>
      <w:tr w:rsidR="00CD532C" w:rsidTr="00CD532C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32C" w:rsidRDefault="00CD532C" w:rsidP="00E0015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32C" w:rsidRDefault="00CD532C" w:rsidP="00E0015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32C" w:rsidRDefault="00CD532C" w:rsidP="00E0015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32C" w:rsidRDefault="00CD532C" w:rsidP="00E0015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D532C" w:rsidRDefault="00CD532C" w:rsidP="00E0015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doBacklog: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D443F5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</w:p>
        </w:tc>
        <w:tc>
          <w:tcPr>
            <w:tcW w:w="4889" w:type="dxa"/>
          </w:tcPr>
          <w:p w:rsidR="00DD7C0F" w:rsidRPr="00875148" w:rsidRDefault="00DD7C0F" w:rsidP="00D443F5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9901F6" w:rsidP="00895563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Tela responsável pelo cadastro de informações d</w:t>
            </w:r>
            <w:r w:rsidR="00895563">
              <w:rPr>
                <w:rFonts w:ascii="Arial Narrow" w:hAnsi="Arial Narrow" w:cs="Arial"/>
                <w:color w:val="002060"/>
                <w:sz w:val="22"/>
                <w:szCs w:val="22"/>
              </w:rPr>
              <w:t>o tipo de garantia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895563">
              <w:rPr>
                <w:rFonts w:ascii="Arial Narrow" w:hAnsi="Arial Narrow" w:cs="Arial"/>
                <w:color w:val="002060"/>
                <w:sz w:val="22"/>
                <w:szCs w:val="22"/>
              </w:rPr>
              <w:t>de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uma Cota do tipo física ou jurídica cadastrada.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9901F6" w:rsidRDefault="009901F6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partir do cadastro de uma Cota, a tela permitirá cadastro </w:t>
      </w:r>
      <w:r w:rsidR="00895563">
        <w:rPr>
          <w:rFonts w:ascii="Arial Narrow" w:hAnsi="Arial Narrow" w:cs="Arial"/>
          <w:color w:val="002060"/>
          <w:sz w:val="22"/>
          <w:szCs w:val="22"/>
        </w:rPr>
        <w:t>e a manutenção dos dados d</w:t>
      </w:r>
      <w:r>
        <w:rPr>
          <w:rFonts w:ascii="Arial Narrow" w:hAnsi="Arial Narrow" w:cs="Arial"/>
          <w:color w:val="002060"/>
          <w:sz w:val="22"/>
          <w:szCs w:val="22"/>
        </w:rPr>
        <w:t>e</w:t>
      </w:r>
      <w:r w:rsidR="00895563">
        <w:rPr>
          <w:rFonts w:ascii="Arial Narrow" w:hAnsi="Arial Narrow" w:cs="Arial"/>
          <w:color w:val="002060"/>
          <w:sz w:val="22"/>
          <w:szCs w:val="22"/>
        </w:rPr>
        <w:t xml:space="preserve"> garantias d</w:t>
      </w:r>
      <w:r>
        <w:rPr>
          <w:rFonts w:ascii="Arial Narrow" w:hAnsi="Arial Narrow" w:cs="Arial"/>
          <w:color w:val="002060"/>
          <w:sz w:val="22"/>
          <w:szCs w:val="22"/>
        </w:rPr>
        <w:t>e uma Cota espec</w:t>
      </w:r>
      <w:r w:rsidR="00362ABE">
        <w:rPr>
          <w:rFonts w:ascii="Arial Narrow" w:hAnsi="Arial Narrow" w:cs="Arial"/>
          <w:color w:val="002060"/>
          <w:sz w:val="22"/>
          <w:szCs w:val="22"/>
        </w:rPr>
        <w:t>í</w:t>
      </w:r>
      <w:r>
        <w:rPr>
          <w:rFonts w:ascii="Arial Narrow" w:hAnsi="Arial Narrow" w:cs="Arial"/>
          <w:color w:val="002060"/>
          <w:sz w:val="22"/>
          <w:szCs w:val="22"/>
        </w:rPr>
        <w:t>fica.</w:t>
      </w:r>
    </w:p>
    <w:p w:rsidR="009901F6" w:rsidRDefault="009901F6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71608" w:rsidRDefault="001954A3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Esta funcionalidade vai ter layouts de tela diferentes para </w:t>
      </w:r>
      <w:r w:rsidR="00B71608">
        <w:rPr>
          <w:rFonts w:ascii="Arial Narrow" w:hAnsi="Arial Narrow" w:cs="Arial"/>
          <w:color w:val="002060"/>
          <w:sz w:val="22"/>
          <w:szCs w:val="22"/>
        </w:rPr>
        <w:t>cada tipo de garantia: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B71608" w:rsidRDefault="001954A3" w:rsidP="00B71608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</w:rPr>
      </w:pPr>
      <w:r w:rsidRPr="00B71608">
        <w:rPr>
          <w:rFonts w:ascii="Arial Narrow" w:hAnsi="Arial Narrow" w:cs="Arial"/>
          <w:color w:val="002060"/>
        </w:rPr>
        <w:t>Fiador</w:t>
      </w:r>
      <w:r w:rsidR="00B71608">
        <w:rPr>
          <w:rFonts w:ascii="Arial Narrow" w:hAnsi="Arial Narrow" w:cs="Arial"/>
          <w:color w:val="002060"/>
        </w:rPr>
        <w:t>;</w:t>
      </w:r>
    </w:p>
    <w:p w:rsidR="00B71608" w:rsidRDefault="001954A3" w:rsidP="00B71608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</w:rPr>
      </w:pPr>
      <w:r w:rsidRPr="00B71608">
        <w:rPr>
          <w:rFonts w:ascii="Arial Narrow" w:hAnsi="Arial Narrow" w:cs="Arial"/>
          <w:color w:val="002060"/>
        </w:rPr>
        <w:t>Cheque Caução</w:t>
      </w:r>
      <w:r w:rsidR="00B71608">
        <w:rPr>
          <w:rFonts w:ascii="Arial Narrow" w:hAnsi="Arial Narrow" w:cs="Arial"/>
          <w:color w:val="002060"/>
        </w:rPr>
        <w:t>;</w:t>
      </w:r>
    </w:p>
    <w:p w:rsidR="00B71608" w:rsidRDefault="001954A3" w:rsidP="00B71608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</w:rPr>
      </w:pPr>
      <w:r w:rsidRPr="00B71608">
        <w:rPr>
          <w:rFonts w:ascii="Arial Narrow" w:hAnsi="Arial Narrow" w:cs="Arial"/>
          <w:color w:val="002060"/>
        </w:rPr>
        <w:t>Caução Líquida</w:t>
      </w:r>
      <w:r w:rsidR="00B71608">
        <w:rPr>
          <w:rFonts w:ascii="Arial Narrow" w:hAnsi="Arial Narrow" w:cs="Arial"/>
          <w:color w:val="002060"/>
        </w:rPr>
        <w:t>;</w:t>
      </w:r>
    </w:p>
    <w:p w:rsidR="00362ABE" w:rsidRDefault="00B71608" w:rsidP="00B71608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Nota Promissória</w:t>
      </w:r>
      <w:r w:rsidR="00362ABE">
        <w:rPr>
          <w:rFonts w:ascii="Arial Narrow" w:hAnsi="Arial Narrow" w:cs="Arial"/>
          <w:color w:val="002060"/>
        </w:rPr>
        <w:t>;</w:t>
      </w:r>
    </w:p>
    <w:p w:rsidR="001954A3" w:rsidRDefault="00B71608" w:rsidP="00B71608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Imóvel</w:t>
      </w:r>
      <w:r w:rsidR="00362ABE">
        <w:rPr>
          <w:rFonts w:ascii="Arial Narrow" w:hAnsi="Arial Narrow" w:cs="Arial"/>
          <w:color w:val="002060"/>
        </w:rPr>
        <w:t xml:space="preserve"> ou</w:t>
      </w:r>
    </w:p>
    <w:p w:rsidR="00362ABE" w:rsidRPr="00B71608" w:rsidRDefault="00362ABE" w:rsidP="00B71608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</w:rPr>
      </w:pPr>
      <w:r>
        <w:rPr>
          <w:rFonts w:ascii="Arial Narrow" w:hAnsi="Arial Narrow" w:cs="Arial"/>
          <w:color w:val="002060"/>
        </w:rPr>
        <w:t>Outros.</w:t>
      </w:r>
    </w:p>
    <w:p w:rsidR="006F4687" w:rsidRDefault="006F4687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F4687" w:rsidRDefault="006F4687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abertura destes tipos para cadastro </w:t>
      </w:r>
      <w:r w:rsidR="007B3FA6">
        <w:rPr>
          <w:rFonts w:ascii="Arial Narrow" w:hAnsi="Arial Narrow" w:cs="Arial"/>
          <w:color w:val="002060"/>
          <w:sz w:val="22"/>
          <w:szCs w:val="22"/>
        </w:rPr>
        <w:t>será realizada</w:t>
      </w:r>
      <w:r>
        <w:rPr>
          <w:rFonts w:ascii="Arial Narrow" w:hAnsi="Arial Narrow" w:cs="Arial"/>
          <w:color w:val="002060"/>
          <w:sz w:val="22"/>
          <w:szCs w:val="22"/>
        </w:rPr>
        <w:t xml:space="preserve"> de acordo com as informações cadastradas no Parâmetro do Distribuidor</w:t>
      </w:r>
      <w:r w:rsidR="00D4527F">
        <w:rPr>
          <w:rFonts w:ascii="Arial Narrow" w:hAnsi="Arial Narrow" w:cs="Arial"/>
          <w:color w:val="002060"/>
          <w:sz w:val="22"/>
          <w:szCs w:val="22"/>
        </w:rPr>
        <w:t xml:space="preserve"> (tipos de garantias aceitas/definidas por ele)</w:t>
      </w:r>
      <w:r>
        <w:rPr>
          <w:rFonts w:ascii="Arial Narrow" w:hAnsi="Arial Narrow" w:cs="Arial"/>
          <w:color w:val="002060"/>
          <w:sz w:val="22"/>
          <w:szCs w:val="22"/>
        </w:rPr>
        <w:t xml:space="preserve">, ou seja, só deverão aparecer ao usuário </w:t>
      </w:r>
      <w:r w:rsidR="00D4527F">
        <w:rPr>
          <w:rFonts w:ascii="Arial Narrow" w:hAnsi="Arial Narrow" w:cs="Arial"/>
          <w:color w:val="002060"/>
          <w:sz w:val="22"/>
          <w:szCs w:val="22"/>
        </w:rPr>
        <w:t>estas garantias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6F4687" w:rsidRDefault="006F4687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F4687" w:rsidRDefault="006F4687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 deverá informar (</w:t>
      </w:r>
      <w:del w:id="13" w:author="Kaina da Silva" w:date="2012-06-05T15:09:00Z">
        <w:r w:rsidDel="00FA46AF">
          <w:rPr>
            <w:rFonts w:ascii="Arial Narrow" w:hAnsi="Arial Narrow" w:cs="Arial"/>
            <w:color w:val="002060"/>
            <w:sz w:val="22"/>
            <w:szCs w:val="22"/>
          </w:rPr>
          <w:delText>via home</w:delText>
        </w:r>
      </w:del>
      <w:ins w:id="14" w:author="Kaina da Silva" w:date="2012-06-05T15:11:00Z">
        <w:r w:rsidR="00FA46AF" w:rsidRPr="00FA46AF">
          <w:rPr>
            <w:rFonts w:ascii="Arial Narrow" w:hAnsi="Arial Narrow" w:cs="Arial"/>
            <w:color w:val="002060"/>
            <w:sz w:val="22"/>
            <w:szCs w:val="22"/>
          </w:rPr>
          <w:t xml:space="preserve"> </w:t>
        </w:r>
      </w:ins>
      <w:r w:rsidR="00FA46AF" w:rsidRPr="00FA46AF">
        <w:rPr>
          <w:rFonts w:ascii="Arial Narrow" w:hAnsi="Arial Narrow" w:cs="Arial"/>
          <w:color w:val="002060"/>
          <w:sz w:val="22"/>
          <w:szCs w:val="22"/>
          <w:highlight w:val="yellow"/>
          <w:rPrChange w:id="15" w:author="Kaina da Silva" w:date="2012-06-05T15:11:00Z">
            <w:rPr>
              <w:rFonts w:ascii="Arial Narrow" w:hAnsi="Arial Narrow" w:cs="Arial"/>
              <w:color w:val="002060"/>
              <w:sz w:val="22"/>
              <w:szCs w:val="22"/>
            </w:rPr>
          </w:rPrChange>
        </w:rPr>
        <w:t xml:space="preserve">na funcionalidade </w:t>
      </w:r>
      <w:proofErr w:type="spellStart"/>
      <w:r w:rsidR="00FA46AF" w:rsidRPr="00FA46AF">
        <w:rPr>
          <w:rFonts w:ascii="Arial Narrow" w:hAnsi="Arial Narrow" w:cs="Arial"/>
          <w:color w:val="002060"/>
          <w:sz w:val="22"/>
          <w:szCs w:val="22"/>
          <w:highlight w:val="yellow"/>
          <w:rPrChange w:id="16" w:author="Kaina da Silva" w:date="2012-06-05T15:11:00Z">
            <w:rPr>
              <w:rFonts w:ascii="Arial Narrow" w:hAnsi="Arial Narrow" w:cs="Arial"/>
              <w:color w:val="002060"/>
              <w:sz w:val="22"/>
              <w:szCs w:val="22"/>
            </w:rPr>
          </w:rPrChange>
        </w:rPr>
        <w:t>Follow</w:t>
      </w:r>
      <w:proofErr w:type="spellEnd"/>
      <w:r w:rsidR="00FA46AF" w:rsidRPr="00FA46AF">
        <w:rPr>
          <w:rFonts w:ascii="Arial Narrow" w:hAnsi="Arial Narrow" w:cs="Arial"/>
          <w:color w:val="002060"/>
          <w:sz w:val="22"/>
          <w:szCs w:val="22"/>
          <w:highlight w:val="yellow"/>
          <w:rPrChange w:id="17" w:author="Kaina da Silva" w:date="2012-06-05T15:11:00Z">
            <w:rPr>
              <w:rFonts w:ascii="Arial Narrow" w:hAnsi="Arial Narrow" w:cs="Arial"/>
              <w:color w:val="002060"/>
              <w:sz w:val="22"/>
              <w:szCs w:val="22"/>
            </w:rPr>
          </w:rPrChange>
        </w:rPr>
        <w:t xml:space="preserve"> </w:t>
      </w:r>
      <w:proofErr w:type="spellStart"/>
      <w:r w:rsidR="00FA46AF" w:rsidRPr="00FA46AF">
        <w:rPr>
          <w:rFonts w:ascii="Arial Narrow" w:hAnsi="Arial Narrow" w:cs="Arial"/>
          <w:color w:val="002060"/>
          <w:sz w:val="22"/>
          <w:szCs w:val="22"/>
          <w:highlight w:val="yellow"/>
          <w:rPrChange w:id="18" w:author="Kaina da Silva" w:date="2012-06-05T15:11:00Z">
            <w:rPr>
              <w:rFonts w:ascii="Arial Narrow" w:hAnsi="Arial Narrow" w:cs="Arial"/>
              <w:color w:val="002060"/>
              <w:sz w:val="22"/>
              <w:szCs w:val="22"/>
            </w:rPr>
          </w:rPrChange>
        </w:rPr>
        <w:t>up</w:t>
      </w:r>
      <w:proofErr w:type="spellEnd"/>
      <w:r w:rsidR="00FA46AF" w:rsidRPr="00FA46AF">
        <w:rPr>
          <w:rFonts w:ascii="Arial Narrow" w:hAnsi="Arial Narrow" w:cs="Arial"/>
          <w:color w:val="002060"/>
          <w:sz w:val="22"/>
          <w:szCs w:val="22"/>
          <w:highlight w:val="yellow"/>
          <w:rPrChange w:id="19" w:author="Kaina da Silva" w:date="2012-06-05T15:11:00Z">
            <w:rPr>
              <w:rFonts w:ascii="Arial Narrow" w:hAnsi="Arial Narrow" w:cs="Arial"/>
              <w:color w:val="002060"/>
              <w:sz w:val="22"/>
              <w:szCs w:val="22"/>
            </w:rPr>
          </w:rPrChange>
        </w:rPr>
        <w:t xml:space="preserve"> do Sistema</w:t>
      </w:r>
      <w:r>
        <w:rPr>
          <w:rFonts w:ascii="Arial Narrow" w:hAnsi="Arial Narrow" w:cs="Arial"/>
          <w:color w:val="002060"/>
          <w:sz w:val="22"/>
          <w:szCs w:val="22"/>
        </w:rPr>
        <w:t xml:space="preserve">) por um “Alerta” se há cotas com garantias vencidas ou </w:t>
      </w:r>
      <w:r w:rsidR="00D4527F">
        <w:rPr>
          <w:rFonts w:ascii="Arial Narrow" w:hAnsi="Arial Narrow" w:cs="Arial"/>
          <w:color w:val="002060"/>
          <w:sz w:val="22"/>
          <w:szCs w:val="22"/>
        </w:rPr>
        <w:t>há</w:t>
      </w:r>
      <w:r>
        <w:rPr>
          <w:rFonts w:ascii="Arial Narrow" w:hAnsi="Arial Narrow" w:cs="Arial"/>
          <w:color w:val="002060"/>
          <w:sz w:val="22"/>
          <w:szCs w:val="22"/>
        </w:rPr>
        <w:t xml:space="preserve"> necessidade de atualizar o índice de inflação (nos casos de caução líquida) e quais são estas</w:t>
      </w:r>
      <w:r w:rsidR="00ED7711">
        <w:rPr>
          <w:rFonts w:ascii="Arial Narrow" w:hAnsi="Arial Narrow" w:cs="Arial"/>
          <w:color w:val="002060"/>
          <w:sz w:val="22"/>
          <w:szCs w:val="22"/>
        </w:rPr>
        <w:t xml:space="preserve"> </w:t>
      </w:r>
      <w:proofErr w:type="gramStart"/>
      <w:r w:rsidR="00ED7711">
        <w:rPr>
          <w:rFonts w:ascii="Arial Narrow" w:hAnsi="Arial Narrow" w:cs="Arial"/>
          <w:color w:val="002060"/>
          <w:sz w:val="22"/>
          <w:szCs w:val="22"/>
        </w:rPr>
        <w:t>Cotas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  <w:proofErr w:type="gramEnd"/>
      <w:r w:rsidR="00D61606">
        <w:rPr>
          <w:rFonts w:ascii="Arial Narrow" w:hAnsi="Arial Narrow" w:cs="Arial"/>
          <w:color w:val="002060"/>
          <w:sz w:val="22"/>
          <w:szCs w:val="22"/>
        </w:rPr>
        <w:t>(este monitoramento e ação vai ser desenvolvida em uma outra EMS)</w:t>
      </w:r>
    </w:p>
    <w:p w:rsidR="001954A3" w:rsidRDefault="001954A3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D4527F" w:rsidRDefault="00D4527F" w:rsidP="00D4527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D4527F">
        <w:rPr>
          <w:rFonts w:ascii="Arial Narrow" w:hAnsi="Arial Narrow" w:cs="Arial"/>
          <w:color w:val="002060"/>
          <w:sz w:val="22"/>
          <w:szCs w:val="22"/>
        </w:rPr>
        <w:t>O sistema permitirá apenas um tipo de garantia por cota e manterá histórico apenas da última/atual.</w:t>
      </w:r>
    </w:p>
    <w:p w:rsidR="00D4527F" w:rsidRDefault="00D4527F" w:rsidP="00D4527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95563" w:rsidRDefault="00895563" w:rsidP="009901F6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Fiador, como tipo de Garantia, o usuário deverá procurar por nome ou CPF o Fiador, que já foi cadastrado na EMS 0155 – Cadastro de Fiador Pessoa Física e EMS 0162 – Cadastro de Fiador Pessoa Jurídica.</w:t>
      </w:r>
      <w:r w:rsidR="0094744D">
        <w:rPr>
          <w:rFonts w:ascii="Arial Narrow" w:hAnsi="Arial Narrow" w:cs="Arial"/>
          <w:color w:val="002060"/>
          <w:sz w:val="22"/>
          <w:szCs w:val="22"/>
        </w:rPr>
        <w:t xml:space="preserve"> Ao realizar esta pesquisa, o sistem</w:t>
      </w:r>
      <w:r w:rsidR="00D4527F">
        <w:rPr>
          <w:rFonts w:ascii="Arial Narrow" w:hAnsi="Arial Narrow" w:cs="Arial"/>
          <w:color w:val="002060"/>
          <w:sz w:val="22"/>
          <w:szCs w:val="22"/>
        </w:rPr>
        <w:t>a deverá associar estes dados</w:t>
      </w:r>
      <w:r w:rsidR="0094744D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C6080A">
        <w:rPr>
          <w:rFonts w:ascii="Arial Narrow" w:hAnsi="Arial Narrow" w:cs="Arial"/>
          <w:color w:val="002060"/>
          <w:sz w:val="22"/>
          <w:szCs w:val="22"/>
        </w:rPr>
        <w:t xml:space="preserve">conforme é feito </w:t>
      </w:r>
      <w:r w:rsidR="0094744D">
        <w:rPr>
          <w:rFonts w:ascii="Arial Narrow" w:hAnsi="Arial Narrow" w:cs="Arial"/>
          <w:color w:val="002060"/>
          <w:sz w:val="22"/>
          <w:szCs w:val="22"/>
        </w:rPr>
        <w:t>na aba “Cotas Associadas” do Cadastro do Fiador PF/PJ. Já no Cadastro da Cota, deve carregar as informações do fiador cadastradas.</w:t>
      </w:r>
      <w:r w:rsidR="00D4527F">
        <w:rPr>
          <w:rFonts w:ascii="Arial Narrow" w:hAnsi="Arial Narrow" w:cs="Arial"/>
          <w:color w:val="002060"/>
          <w:sz w:val="22"/>
          <w:szCs w:val="22"/>
        </w:rPr>
        <w:t xml:space="preserve"> Caso o fiador não tenha sido cadastrado permite acesso direto a tela de cadastro de fiador para que seja feito imediatamente (</w:t>
      </w:r>
      <w:r w:rsidR="00C6080A">
        <w:rPr>
          <w:rFonts w:ascii="Arial Narrow" w:hAnsi="Arial Narrow" w:cs="Arial"/>
          <w:color w:val="002060"/>
          <w:sz w:val="22"/>
          <w:szCs w:val="22"/>
        </w:rPr>
        <w:t>emitir alerta de que o fiador não existe e pedir confirmação para acessar o cadastro de fiador</w:t>
      </w:r>
      <w:r w:rsidR="00D4527F">
        <w:rPr>
          <w:rFonts w:ascii="Arial Narrow" w:hAnsi="Arial Narrow" w:cs="Arial"/>
          <w:color w:val="002060"/>
          <w:sz w:val="22"/>
          <w:szCs w:val="22"/>
        </w:rPr>
        <w:t>).</w:t>
      </w: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9901F6" w:rsidRPr="00875148" w:rsidTr="007119AF">
        <w:tc>
          <w:tcPr>
            <w:tcW w:w="9779" w:type="dxa"/>
          </w:tcPr>
          <w:p w:rsidR="009901F6" w:rsidRDefault="009901F6" w:rsidP="00D4527F">
            <w:pPr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  <w:p w:rsidR="006B269E" w:rsidRDefault="006B269E" w:rsidP="006B269E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Ao consultar um cadastro já realizado, a tela deverá manter o tipo de garantia cadastrado anteriormente. Em casos de alteração, o usuário apenas selecionará o novo tipo de garantia e preencherá os dados necessários para a garantia espec</w:t>
            </w:r>
            <w:r w:rsidR="0013540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ífica, ao confirmar a alteração, o sistema questionará o usuário por meio de </w:t>
            </w:r>
            <w:r w:rsidR="00ED7711">
              <w:rPr>
                <w:rFonts w:ascii="Arial Narrow" w:hAnsi="Arial Narrow" w:cs="Arial"/>
                <w:color w:val="002060"/>
                <w:sz w:val="22"/>
                <w:szCs w:val="22"/>
              </w:rPr>
              <w:t>alerta</w:t>
            </w:r>
            <w:r w:rsidR="0013540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após a segunda confirmação, realiza as alterações. </w:t>
            </w:r>
            <w:r w:rsidR="00D4527F" w:rsidRPr="00D4527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Em casos de alterações, </w:t>
            </w:r>
            <w:r w:rsidR="002C21D2">
              <w:rPr>
                <w:rFonts w:ascii="Arial Narrow" w:hAnsi="Arial Narrow" w:cs="Arial"/>
                <w:color w:val="002060"/>
                <w:sz w:val="22"/>
                <w:szCs w:val="22"/>
              </w:rPr>
              <w:t>serão apagadas</w:t>
            </w:r>
            <w:r w:rsidR="0013540E" w:rsidRPr="00D4527F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as informações preenchidas no tipo de </w:t>
            </w:r>
            <w:r w:rsidR="00D4527F" w:rsidRPr="00D4527F">
              <w:rPr>
                <w:rFonts w:ascii="Arial Narrow" w:hAnsi="Arial Narrow" w:cs="Arial"/>
                <w:color w:val="002060"/>
                <w:sz w:val="22"/>
                <w:szCs w:val="22"/>
              </w:rPr>
              <w:t>garantia anterior.</w:t>
            </w:r>
          </w:p>
          <w:p w:rsidR="007119AF" w:rsidRDefault="007119AF" w:rsidP="006B269E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  <w:p w:rsidR="007164F3" w:rsidRDefault="007164F3" w:rsidP="007164F3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lastRenderedPageBreak/>
              <w:t>Não é necessário guardar o histórico no caso de troca de uma garantia para outra.</w:t>
            </w:r>
          </w:p>
          <w:p w:rsidR="007164F3" w:rsidRDefault="007164F3" w:rsidP="006B269E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  <w:p w:rsidR="007164F3" w:rsidRPr="007164F3" w:rsidRDefault="007164F3" w:rsidP="006B269E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  <w:u w:val="single"/>
              </w:rPr>
            </w:pPr>
            <w:r w:rsidRPr="007164F3">
              <w:rPr>
                <w:rFonts w:ascii="Arial Narrow" w:hAnsi="Arial Narrow" w:cs="Arial"/>
                <w:color w:val="002060"/>
                <w:sz w:val="22"/>
                <w:szCs w:val="22"/>
                <w:u w:val="single"/>
              </w:rPr>
              <w:t>Caução Líquida</w:t>
            </w:r>
          </w:p>
          <w:p w:rsidR="007164F3" w:rsidRDefault="007164F3" w:rsidP="007119AF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  <w:p w:rsidR="007119AF" w:rsidDel="006E5659" w:rsidRDefault="007119AF" w:rsidP="007119AF">
            <w:pPr>
              <w:ind w:left="360"/>
              <w:rPr>
                <w:del w:id="20" w:author="Kaina da Silva" w:date="2012-07-07T10:47:00Z"/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A garantia “Caução Líquida” funciona aproximadamente como uma poupança, ou seja, o jornaleiro entregará ao Distribuidor um valor (em dinheiro/espécie) como garantia, onde o Distribuidor deverá fazer a </w:t>
            </w:r>
            <w:r w:rsidR="00D4527F">
              <w:rPr>
                <w:rFonts w:ascii="Arial Narrow" w:hAnsi="Arial Narrow" w:cs="Arial"/>
                <w:color w:val="002060"/>
                <w:sz w:val="22"/>
                <w:szCs w:val="22"/>
              </w:rPr>
              <w:t>administração desse valor. E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m casos de troca de garantia ou encerramento da cota, o Distribuidor devolverá o dinheiro depositado</w:t>
            </w:r>
            <w:r w:rsidR="00B5541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(nesses casos de troca de garantia, o sistema deve emitir alerta “Há resgate de caução l</w:t>
            </w:r>
            <w:r w:rsidR="00FA46AF">
              <w:rPr>
                <w:rFonts w:ascii="Arial Narrow" w:hAnsi="Arial Narrow" w:cs="Arial"/>
                <w:color w:val="002060"/>
                <w:sz w:val="22"/>
                <w:szCs w:val="22"/>
              </w:rPr>
              <w:t>í</w:t>
            </w:r>
            <w:r w:rsidR="00B5541E">
              <w:rPr>
                <w:rFonts w:ascii="Arial Narrow" w:hAnsi="Arial Narrow" w:cs="Arial"/>
                <w:color w:val="002060"/>
                <w:sz w:val="22"/>
                <w:szCs w:val="22"/>
              </w:rPr>
              <w:t>quida pendente”)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, </w:t>
            </w:r>
            <w:proofErr w:type="gramStart"/>
            <w:del w:id="21" w:author="Kaina da Silva" w:date="2012-07-07T10:47:00Z">
              <w:r w:rsidDel="006E565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>corrigido por u</w:delText>
              </w:r>
              <w:r w:rsidR="00B76C51" w:rsidDel="006E565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>m índice inflacionário definido</w:delText>
              </w:r>
              <w:r w:rsidDel="006E565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 xml:space="preserve"> pelo Distribuidor</w:delText>
              </w:r>
              <w:r w:rsidR="00D4527F" w:rsidDel="006E565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 xml:space="preserve"> e</w:delText>
              </w:r>
              <w:r w:rsidR="00B76C51" w:rsidDel="006E565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 xml:space="preserve"> </w:delText>
              </w:r>
              <w:r w:rsidR="00D4527F" w:rsidDel="006E565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>jornaleiro</w:delText>
              </w:r>
              <w:r w:rsidR="00B76C51" w:rsidDel="006E565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 xml:space="preserve"> e informado no Parâmetro Geral do distribuidor (Indicador de reajuste de caução líquida</w:delText>
              </w:r>
              <w:r w:rsidR="00C439F9" w:rsidDel="006E565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>)</w:delText>
              </w:r>
              <w:r w:rsidDel="006E565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 xml:space="preserve">. </w:delText>
              </w:r>
              <w:r w:rsidR="00C439F9" w:rsidDel="006E565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 xml:space="preserve">Este indicador deverá ser registrado </w:delText>
              </w:r>
              <w:r w:rsidR="00362ABE" w:rsidDel="006E565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>perió</w:delText>
              </w:r>
              <w:r w:rsidR="00DA0978" w:rsidDel="006E565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>dicamente</w:delText>
              </w:r>
              <w:r w:rsidR="00C439F9" w:rsidDel="006E565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 xml:space="preserve"> na tela do parâmetro geral do distribuidor e, </w:delText>
              </w:r>
              <w:r w:rsidR="008F72F6" w:rsidDel="006E565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>à</w:delText>
              </w:r>
              <w:r w:rsidR="00C439F9" w:rsidDel="006E5659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 xml:space="preserve"> medida que é atualizado, mostra na tela de caução líquida, o novo valor reajustado.</w:delText>
              </w:r>
            </w:del>
          </w:p>
          <w:p w:rsidR="00DA0978" w:rsidRDefault="00DA0978" w:rsidP="007119AF">
            <w:pPr>
              <w:ind w:left="360"/>
              <w:rPr>
                <w:ins w:id="22" w:author="Kaina da Silva" w:date="2012-07-07T10:47:00Z"/>
                <w:rFonts w:ascii="Arial Narrow" w:hAnsi="Arial Narrow" w:cs="Arial"/>
                <w:color w:val="002060"/>
                <w:sz w:val="22"/>
                <w:szCs w:val="22"/>
              </w:rPr>
            </w:pPr>
            <w:proofErr w:type="gramEnd"/>
          </w:p>
          <w:p w:rsidR="006E5659" w:rsidRDefault="006E5659" w:rsidP="007119AF">
            <w:pPr>
              <w:ind w:left="360"/>
              <w:rPr>
                <w:ins w:id="23" w:author="Kaina da Silva" w:date="2012-07-07T10:47:00Z"/>
                <w:rFonts w:ascii="Arial Narrow" w:hAnsi="Arial Narrow" w:cs="Arial"/>
                <w:color w:val="002060"/>
                <w:sz w:val="22"/>
                <w:szCs w:val="22"/>
              </w:rPr>
            </w:pPr>
            <w:ins w:id="24" w:author="Kaina da Silva" w:date="2012-07-07T10:47:00Z">
              <w:r w:rsidRPr="00CA706F">
                <w:rPr>
                  <w:rFonts w:ascii="Arial Narrow" w:hAnsi="Arial Narrow" w:cs="Arial"/>
                  <w:color w:val="002060"/>
                  <w:sz w:val="22"/>
                  <w:szCs w:val="22"/>
                  <w:highlight w:val="yellow"/>
                  <w:rPrChange w:id="25" w:author="Kaina da Silva" w:date="2012-07-11T14:20:00Z">
                    <w:rPr>
                      <w:rFonts w:ascii="Arial Narrow" w:hAnsi="Arial Narrow" w:cs="Arial"/>
                      <w:color w:val="002060"/>
                      <w:sz w:val="22"/>
                      <w:szCs w:val="22"/>
                    </w:rPr>
                  </w:rPrChange>
                </w:rPr>
                <w:t>Esta funcionalidade acompanhará apenas o valor informado, ou seja, deve registrar o valor da cauç</w:t>
              </w:r>
            </w:ins>
            <w:ins w:id="26" w:author="Kaina da Silva" w:date="2012-07-07T10:48:00Z">
              <w:r w:rsidRPr="00CA706F">
                <w:rPr>
                  <w:rFonts w:ascii="Arial Narrow" w:hAnsi="Arial Narrow" w:cs="Arial"/>
                  <w:color w:val="002060"/>
                  <w:sz w:val="22"/>
                  <w:szCs w:val="22"/>
                  <w:highlight w:val="yellow"/>
                  <w:rPrChange w:id="27" w:author="Kaina da Silva" w:date="2012-07-11T14:20:00Z">
                    <w:rPr>
                      <w:rFonts w:ascii="Arial Narrow" w:hAnsi="Arial Narrow" w:cs="Arial"/>
                      <w:color w:val="002060"/>
                      <w:sz w:val="22"/>
                      <w:szCs w:val="22"/>
                    </w:rPr>
                  </w:rPrChange>
                </w:rPr>
                <w:t>ão indicado pelo usuário,</w:t>
              </w:r>
            </w:ins>
            <w:ins w:id="28" w:author="Kaina da Silva" w:date="2012-07-07T10:51:00Z">
              <w:r w:rsidRPr="00CA706F">
                <w:rPr>
                  <w:rFonts w:ascii="Arial Narrow" w:hAnsi="Arial Narrow" w:cs="Arial"/>
                  <w:color w:val="002060"/>
                  <w:sz w:val="22"/>
                  <w:szCs w:val="22"/>
                  <w:highlight w:val="yellow"/>
                  <w:rPrChange w:id="29" w:author="Kaina da Silva" w:date="2012-07-11T14:20:00Z">
                    <w:rPr>
                      <w:rFonts w:ascii="Arial Narrow" w:hAnsi="Arial Narrow" w:cs="Arial"/>
                      <w:color w:val="002060"/>
                      <w:sz w:val="22"/>
                      <w:szCs w:val="22"/>
                    </w:rPr>
                  </w:rPrChange>
                </w:rPr>
                <w:t xml:space="preserve"> no campo valor e </w:t>
              </w:r>
              <w:proofErr w:type="spellStart"/>
              <w:r w:rsidRPr="00CA706F">
                <w:rPr>
                  <w:rFonts w:ascii="Arial Narrow" w:hAnsi="Arial Narrow" w:cs="Arial"/>
                  <w:color w:val="002060"/>
                  <w:sz w:val="22"/>
                  <w:szCs w:val="22"/>
                  <w:highlight w:val="yellow"/>
                  <w:rPrChange w:id="30" w:author="Kaina da Silva" w:date="2012-07-11T14:20:00Z">
                    <w:rPr>
                      <w:rFonts w:ascii="Arial Narrow" w:hAnsi="Arial Narrow" w:cs="Arial"/>
                      <w:color w:val="002060"/>
                      <w:sz w:val="22"/>
                      <w:szCs w:val="22"/>
                    </w:rPr>
                  </w:rPrChange>
                </w:rPr>
                <w:t>te-la</w:t>
              </w:r>
              <w:proofErr w:type="spellEnd"/>
              <w:r w:rsidRPr="00CA706F">
                <w:rPr>
                  <w:rFonts w:ascii="Arial Narrow" w:hAnsi="Arial Narrow" w:cs="Arial"/>
                  <w:color w:val="002060"/>
                  <w:sz w:val="22"/>
                  <w:szCs w:val="22"/>
                  <w:highlight w:val="yellow"/>
                  <w:rPrChange w:id="31" w:author="Kaina da Silva" w:date="2012-07-11T14:20:00Z">
                    <w:rPr>
                      <w:rFonts w:ascii="Arial Narrow" w:hAnsi="Arial Narrow" w:cs="Arial"/>
                      <w:color w:val="002060"/>
                      <w:sz w:val="22"/>
                      <w:szCs w:val="22"/>
                    </w:rPr>
                  </w:rPrChange>
                </w:rPr>
                <w:t xml:space="preserve"> como um acompanhamento após a primeira inclusão,</w:t>
              </w:r>
            </w:ins>
            <w:ins w:id="32" w:author="Kaina da Silva" w:date="2012-07-07T10:48:00Z">
              <w:r w:rsidRPr="00CA706F">
                <w:rPr>
                  <w:rFonts w:ascii="Arial Narrow" w:hAnsi="Arial Narrow" w:cs="Arial"/>
                  <w:color w:val="002060"/>
                  <w:sz w:val="22"/>
                  <w:szCs w:val="22"/>
                  <w:highlight w:val="yellow"/>
                  <w:rPrChange w:id="33" w:author="Kaina da Silva" w:date="2012-07-11T14:20:00Z">
                    <w:rPr>
                      <w:rFonts w:ascii="Arial Narrow" w:hAnsi="Arial Narrow" w:cs="Arial"/>
                      <w:color w:val="002060"/>
                      <w:sz w:val="22"/>
                      <w:szCs w:val="22"/>
                    </w:rPr>
                  </w:rPrChange>
                </w:rPr>
                <w:t xml:space="preserve"> apenas para acompanhamento</w:t>
              </w:r>
            </w:ins>
            <w:ins w:id="34" w:author="Kaina da Silva" w:date="2012-07-11T14:20:00Z">
              <w:r w:rsidR="00CA706F">
                <w:rPr>
                  <w:rFonts w:ascii="Arial Narrow" w:hAnsi="Arial Narrow" w:cs="Arial"/>
                  <w:color w:val="002060"/>
                  <w:sz w:val="22"/>
                  <w:szCs w:val="22"/>
                  <w:highlight w:val="yellow"/>
                </w:rPr>
                <w:t>/atualização</w:t>
              </w:r>
            </w:ins>
            <w:bookmarkStart w:id="35" w:name="_GoBack"/>
            <w:bookmarkEnd w:id="35"/>
            <w:ins w:id="36" w:author="Kaina da Silva" w:date="2012-07-07T10:48:00Z">
              <w:r w:rsidRPr="00CA706F">
                <w:rPr>
                  <w:rFonts w:ascii="Arial Narrow" w:hAnsi="Arial Narrow" w:cs="Arial"/>
                  <w:color w:val="002060"/>
                  <w:sz w:val="22"/>
                  <w:szCs w:val="22"/>
                  <w:highlight w:val="yellow"/>
                  <w:rPrChange w:id="37" w:author="Kaina da Silva" w:date="2012-07-11T14:20:00Z">
                    <w:rPr>
                      <w:rFonts w:ascii="Arial Narrow" w:hAnsi="Arial Narrow" w:cs="Arial"/>
                      <w:color w:val="002060"/>
                      <w:sz w:val="22"/>
                      <w:szCs w:val="22"/>
                    </w:rPr>
                  </w:rPrChange>
                </w:rPr>
                <w:t xml:space="preserve"> do valor total.</w:t>
              </w:r>
            </w:ins>
          </w:p>
          <w:p w:rsidR="006E5659" w:rsidRDefault="006E5659" w:rsidP="007119AF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  <w:p w:rsidR="00DA0978" w:rsidRDefault="00DA0978" w:rsidP="007119AF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 w:rsidRPr="00DA0978"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  <w:t xml:space="preserve">Ao acionar o botão Resgatar Valor Caução, </w:t>
            </w:r>
            <w:r w:rsidR="00C033AF"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  <w:t xml:space="preserve">na pop-up de confirmação, </w:t>
            </w:r>
            <w:r w:rsidRPr="00DA0978"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  <w:t>a funcionalidade deverá trazer uma pop-up com o valor da Caução-Líquida corrigida, conforme último índice de correção, e possibilitar que o usuário altere este valor (para igual ou menor do que o contido na funcionalidade). Caso o usuário coloque um valor a menor do que o total, a funcionalidade deve identificar a saída de parte da garantia, manter o saldo residual e atualizá-lo.</w:t>
            </w:r>
          </w:p>
          <w:p w:rsidR="007119AF" w:rsidRDefault="007119AF" w:rsidP="007164F3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  <w:p w:rsidR="00E0015D" w:rsidRPr="00C80F4C" w:rsidRDefault="00E0015D" w:rsidP="00E0015D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</w:pPr>
            <w:r w:rsidRPr="00C80F4C">
              <w:rPr>
                <w:rFonts w:ascii="Arial Narrow" w:hAnsi="Arial Narrow" w:cs="Arial"/>
                <w:color w:val="002060"/>
                <w:sz w:val="22"/>
                <w:szCs w:val="22"/>
                <w:highlight w:val="yellow"/>
              </w:rPr>
              <w:t>A funcionalidade deve prever formas para captação da caução líquida de uma cota, dependendo da forma de pagamento. Quando a forma de pagamento for:</w:t>
            </w:r>
          </w:p>
          <w:p w:rsidR="00E0015D" w:rsidRPr="00C80F4C" w:rsidRDefault="00E0015D" w:rsidP="00E0015D">
            <w:pPr>
              <w:pStyle w:val="PargrafodaLista"/>
              <w:numPr>
                <w:ilvl w:val="0"/>
                <w:numId w:val="35"/>
              </w:numPr>
              <w:rPr>
                <w:rFonts w:ascii="Arial Narrow" w:hAnsi="Arial Narrow" w:cs="Arial"/>
                <w:color w:val="002060"/>
                <w:highlight w:val="yellow"/>
              </w:rPr>
            </w:pPr>
            <w:r w:rsidRPr="00C80F4C">
              <w:rPr>
                <w:rFonts w:ascii="Arial Narrow" w:hAnsi="Arial Narrow" w:cs="Arial"/>
                <w:color w:val="002060"/>
                <w:highlight w:val="yellow"/>
              </w:rPr>
              <w:t>Dinheiro: nesta forma de pagamento, a funcionalidade deve apenas questionar o usuário sobre a quantia de caução que está sendo paga, e abastecer o grid previsto.</w:t>
            </w:r>
          </w:p>
          <w:p w:rsidR="00E0015D" w:rsidRPr="00C80F4C" w:rsidRDefault="00E0015D" w:rsidP="00E0015D">
            <w:pPr>
              <w:pStyle w:val="PargrafodaLista"/>
              <w:numPr>
                <w:ilvl w:val="0"/>
                <w:numId w:val="35"/>
              </w:numPr>
              <w:rPr>
                <w:rFonts w:ascii="Arial Narrow" w:hAnsi="Arial Narrow" w:cs="Arial"/>
                <w:color w:val="002060"/>
                <w:highlight w:val="yellow"/>
              </w:rPr>
            </w:pPr>
            <w:r w:rsidRPr="00C80F4C">
              <w:rPr>
                <w:rFonts w:ascii="Arial Narrow" w:hAnsi="Arial Narrow" w:cs="Arial"/>
                <w:color w:val="002060"/>
                <w:highlight w:val="yellow"/>
              </w:rPr>
              <w:t>Depósito/Transferência: nesta forma de pagamento, a funcionalidade deve questionar o usuário, dentro dos bancos cadastrados, qual destes o dinheiro foi depositado.</w:t>
            </w:r>
          </w:p>
          <w:p w:rsidR="00E0015D" w:rsidRDefault="00E0015D" w:rsidP="00E0015D">
            <w:pPr>
              <w:pStyle w:val="PargrafodaLista"/>
              <w:numPr>
                <w:ilvl w:val="0"/>
                <w:numId w:val="35"/>
              </w:numPr>
              <w:rPr>
                <w:rFonts w:ascii="Arial Narrow" w:hAnsi="Arial Narrow" w:cs="Arial"/>
                <w:color w:val="002060"/>
                <w:highlight w:val="yellow"/>
              </w:rPr>
            </w:pPr>
            <w:r w:rsidRPr="00C80F4C">
              <w:rPr>
                <w:rFonts w:ascii="Arial Narrow" w:hAnsi="Arial Narrow" w:cs="Arial"/>
                <w:color w:val="002060"/>
                <w:highlight w:val="yellow"/>
              </w:rPr>
              <w:t>Boleto</w:t>
            </w:r>
            <w:r w:rsidR="007758CC">
              <w:rPr>
                <w:rFonts w:ascii="Arial Narrow" w:hAnsi="Arial Narrow" w:cs="Arial"/>
                <w:color w:val="002060"/>
                <w:highlight w:val="yellow"/>
              </w:rPr>
              <w:t xml:space="preserve">: ao selecionar esta opção, o usuário poderá informar </w:t>
            </w:r>
            <w:r w:rsidR="00BF3937">
              <w:rPr>
                <w:rFonts w:ascii="Arial Narrow" w:hAnsi="Arial Narrow" w:cs="Arial"/>
                <w:color w:val="002060"/>
                <w:highlight w:val="yellow"/>
              </w:rPr>
              <w:t xml:space="preserve">o valor da caução desejada, </w:t>
            </w:r>
            <w:r w:rsidR="007758CC">
              <w:rPr>
                <w:rFonts w:ascii="Arial Narrow" w:hAnsi="Arial Narrow" w:cs="Arial"/>
                <w:color w:val="002060"/>
                <w:highlight w:val="yellow"/>
              </w:rPr>
              <w:t>a quantidade de vezes, caso deseja, parcelar a captação da caução</w:t>
            </w:r>
            <w:r w:rsidR="00A17326">
              <w:rPr>
                <w:rFonts w:ascii="Arial Narrow" w:hAnsi="Arial Narrow" w:cs="Arial"/>
                <w:color w:val="002060"/>
                <w:highlight w:val="yellow"/>
              </w:rPr>
              <w:t>, escolher um dos bancos que estão cadastrados para esta cota</w:t>
            </w:r>
            <w:r w:rsidR="007758CC">
              <w:rPr>
                <w:rFonts w:ascii="Arial Narrow" w:hAnsi="Arial Narrow" w:cs="Arial"/>
                <w:color w:val="002060"/>
                <w:highlight w:val="yellow"/>
              </w:rPr>
              <w:t xml:space="preserve"> e a periodicidade da cobrança, com isso a funcionalidade informará ao usuário o valor das parcelas, e estas, serão automaticamente inclusas nos boletos de dívidas desta cota.</w:t>
            </w:r>
          </w:p>
          <w:p w:rsidR="007758CC" w:rsidRPr="00C80F4C" w:rsidRDefault="007758CC" w:rsidP="007758CC">
            <w:pPr>
              <w:pStyle w:val="PargrafodaLista"/>
              <w:ind w:left="1080"/>
              <w:rPr>
                <w:rFonts w:ascii="Arial Narrow" w:hAnsi="Arial Narrow" w:cs="Arial"/>
                <w:color w:val="002060"/>
                <w:highlight w:val="yellow"/>
              </w:rPr>
            </w:pPr>
            <w:r>
              <w:rPr>
                <w:rFonts w:ascii="Arial Narrow" w:hAnsi="Arial Narrow" w:cs="Arial"/>
                <w:color w:val="002060"/>
                <w:highlight w:val="yellow"/>
              </w:rPr>
              <w:t>Esta informação deve constar no Slip da cota, como débito para captação de caução líquida, assim como nas funcionalidades Conta Corrente e Débitos e Créditos desta cota. Ao realizar o pagamento deste boleto, esta quantia não deve ficar como crédito à cota, e sim ser transferida pelo sistema para Garantia da Cota e compor o valor de Caução Líquida.</w:t>
            </w:r>
          </w:p>
          <w:p w:rsidR="00E0015D" w:rsidRPr="002B475C" w:rsidRDefault="00E0015D" w:rsidP="00E0015D">
            <w:pPr>
              <w:pStyle w:val="PargrafodaLista"/>
              <w:numPr>
                <w:ilvl w:val="0"/>
                <w:numId w:val="36"/>
              </w:numPr>
              <w:rPr>
                <w:rFonts w:ascii="Arial Narrow" w:hAnsi="Arial Narrow" w:cs="Arial"/>
                <w:color w:val="002060"/>
                <w:highlight w:val="yellow"/>
              </w:rPr>
            </w:pPr>
            <w:r w:rsidRPr="00C80F4C">
              <w:rPr>
                <w:rFonts w:ascii="Arial Narrow" w:hAnsi="Arial Narrow" w:cs="Arial"/>
                <w:color w:val="002060"/>
                <w:highlight w:val="yellow"/>
              </w:rPr>
              <w:t xml:space="preserve">% Comissão da Cota: </w:t>
            </w:r>
            <w:r w:rsidRPr="002B475C">
              <w:rPr>
                <w:rFonts w:ascii="Arial Narrow" w:hAnsi="Arial Narrow" w:cs="Arial"/>
                <w:color w:val="002060"/>
                <w:highlight w:val="yellow"/>
              </w:rPr>
              <w:t>esta forma de captação utiliza parte da comissão da cota como forma de composição da caução.</w:t>
            </w:r>
          </w:p>
          <w:p w:rsidR="00E0015D" w:rsidRPr="002B475C" w:rsidRDefault="00E0015D" w:rsidP="002B475C">
            <w:pPr>
              <w:pStyle w:val="PargrafodaLista"/>
              <w:ind w:left="1080"/>
              <w:rPr>
                <w:rFonts w:ascii="Arial Narrow" w:hAnsi="Arial Narrow" w:cs="Arial"/>
                <w:color w:val="002060"/>
                <w:highlight w:val="yellow"/>
              </w:rPr>
            </w:pPr>
            <w:r w:rsidRPr="002B475C">
              <w:rPr>
                <w:rFonts w:ascii="Arial Narrow" w:hAnsi="Arial Narrow" w:cs="Arial"/>
                <w:color w:val="002060"/>
                <w:highlight w:val="yellow"/>
              </w:rPr>
              <w:t>Ao informar o quanto do percentual da cota será utilizado para captação da garantia, o sistema deve realizar o cálculo, conforme exemplo anexo:</w:t>
            </w:r>
          </w:p>
          <w:p w:rsidR="00E0015D" w:rsidRPr="00C80F4C" w:rsidRDefault="00E0015D" w:rsidP="00E0015D">
            <w:pPr>
              <w:rPr>
                <w:rFonts w:ascii="Arial Narrow" w:hAnsi="Arial Narrow" w:cs="Arial"/>
                <w:color w:val="365F91" w:themeColor="accent1" w:themeShade="BF"/>
                <w:highlight w:val="yellow"/>
              </w:rPr>
            </w:pPr>
          </w:p>
          <w:p w:rsidR="00E0015D" w:rsidRPr="00C80F4C" w:rsidRDefault="00C80F4C" w:rsidP="00E0015D">
            <w:pPr>
              <w:jc w:val="center"/>
              <w:rPr>
                <w:rFonts w:ascii="Arial Narrow" w:hAnsi="Arial Narrow" w:cs="Arial"/>
                <w:color w:val="365F91" w:themeColor="accent1" w:themeShade="BF"/>
                <w:highlight w:val="yellow"/>
              </w:rPr>
            </w:pPr>
            <w:r w:rsidRPr="00C80F4C">
              <w:rPr>
                <w:rFonts w:ascii="Arial Narrow" w:hAnsi="Arial Narrow" w:cs="Arial"/>
                <w:color w:val="365F91" w:themeColor="accent1" w:themeShade="BF"/>
                <w:highlight w:val="yellow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35pt;height:49.95pt" o:ole="">
                  <v:imagedata r:id="rId9" o:title=""/>
                </v:shape>
                <o:OLEObject Type="Embed" ProgID="Excel.Sheet.12" ShapeID="_x0000_i1025" DrawAspect="Icon" ObjectID="_1403521594" r:id="rId10"/>
              </w:object>
            </w:r>
          </w:p>
          <w:p w:rsidR="00E0015D" w:rsidRPr="002B475C" w:rsidRDefault="00E0015D" w:rsidP="00E0015D">
            <w:pPr>
              <w:pStyle w:val="PargrafodaLista"/>
              <w:ind w:left="1080"/>
              <w:rPr>
                <w:rFonts w:ascii="Arial Narrow" w:hAnsi="Arial Narrow" w:cs="Arial"/>
                <w:color w:val="002060"/>
                <w:highlight w:val="yellow"/>
              </w:rPr>
            </w:pPr>
            <w:r w:rsidRPr="002B475C">
              <w:rPr>
                <w:rFonts w:ascii="Arial Narrow" w:hAnsi="Arial Narrow" w:cs="Arial"/>
                <w:color w:val="002060"/>
                <w:highlight w:val="yellow"/>
              </w:rPr>
              <w:t xml:space="preserve">Ou seja, a funcionalidade deve calcular o encalhe tanto com a comissão (o desconto) normal da cota, quanto com o desconto negociado (ou seja, desconto normal – percentual utilizado para pagamento da </w:t>
            </w:r>
            <w:r w:rsidR="00C80F4C" w:rsidRPr="002B475C">
              <w:rPr>
                <w:rFonts w:ascii="Arial Narrow" w:hAnsi="Arial Narrow" w:cs="Arial"/>
                <w:color w:val="002060"/>
                <w:highlight w:val="yellow"/>
              </w:rPr>
              <w:t>cauç</w:t>
            </w:r>
            <w:r w:rsidRPr="002B475C">
              <w:rPr>
                <w:rFonts w:ascii="Arial Narrow" w:hAnsi="Arial Narrow" w:cs="Arial"/>
                <w:color w:val="002060"/>
                <w:highlight w:val="yellow"/>
              </w:rPr>
              <w:t xml:space="preserve">ão); com os dois valores, deve fazer uma dedução e a diferença é utilizada para </w:t>
            </w:r>
            <w:r w:rsidR="00C80F4C" w:rsidRPr="002B475C">
              <w:rPr>
                <w:rFonts w:ascii="Arial Narrow" w:hAnsi="Arial Narrow" w:cs="Arial"/>
                <w:color w:val="002060"/>
                <w:highlight w:val="yellow"/>
              </w:rPr>
              <w:t>formação da garantia.</w:t>
            </w:r>
          </w:p>
          <w:p w:rsidR="00E0015D" w:rsidRPr="002B475C" w:rsidRDefault="00E0015D" w:rsidP="00E0015D">
            <w:pPr>
              <w:pStyle w:val="PargrafodaLista"/>
              <w:ind w:left="1080"/>
              <w:rPr>
                <w:rFonts w:ascii="Arial Narrow" w:hAnsi="Arial Narrow" w:cs="Arial"/>
                <w:color w:val="002060"/>
                <w:highlight w:val="yellow"/>
              </w:rPr>
            </w:pPr>
            <w:r w:rsidRPr="002B475C">
              <w:rPr>
                <w:rFonts w:ascii="Arial Narrow" w:hAnsi="Arial Narrow" w:cs="Arial"/>
                <w:color w:val="002060"/>
                <w:highlight w:val="yellow"/>
              </w:rPr>
              <w:t>Este cálculo deve ser realizado enquanto</w:t>
            </w:r>
            <w:r w:rsidR="00C80F4C" w:rsidRPr="002B475C">
              <w:rPr>
                <w:rFonts w:ascii="Arial Narrow" w:hAnsi="Arial Narrow" w:cs="Arial"/>
                <w:color w:val="002060"/>
                <w:highlight w:val="yellow"/>
              </w:rPr>
              <w:t xml:space="preserve"> o valor captado não for igual ao valor estipulado como garantida daquel</w:t>
            </w:r>
            <w:r w:rsidR="002B475C">
              <w:rPr>
                <w:rFonts w:ascii="Arial Narrow" w:hAnsi="Arial Narrow" w:cs="Arial"/>
                <w:color w:val="002060"/>
                <w:highlight w:val="yellow"/>
              </w:rPr>
              <w:t>a</w:t>
            </w:r>
            <w:r w:rsidR="00C80F4C" w:rsidRPr="002B475C">
              <w:rPr>
                <w:rFonts w:ascii="Arial Narrow" w:hAnsi="Arial Narrow" w:cs="Arial"/>
                <w:color w:val="002060"/>
                <w:highlight w:val="yellow"/>
              </w:rPr>
              <w:t xml:space="preserve"> cota.</w:t>
            </w:r>
            <w:r w:rsidRPr="002B475C">
              <w:rPr>
                <w:rFonts w:ascii="Arial Narrow" w:hAnsi="Arial Narrow" w:cs="Arial"/>
                <w:color w:val="002060"/>
                <w:highlight w:val="yellow"/>
              </w:rPr>
              <w:t xml:space="preserve"> Ao </w:t>
            </w:r>
            <w:r w:rsidR="00C80F4C" w:rsidRPr="002B475C">
              <w:rPr>
                <w:rFonts w:ascii="Arial Narrow" w:hAnsi="Arial Narrow" w:cs="Arial"/>
                <w:color w:val="002060"/>
                <w:highlight w:val="yellow"/>
              </w:rPr>
              <w:t>atingir o valor</w:t>
            </w:r>
            <w:r w:rsidRPr="002B475C">
              <w:rPr>
                <w:rFonts w:ascii="Arial Narrow" w:hAnsi="Arial Narrow" w:cs="Arial"/>
                <w:color w:val="002060"/>
                <w:highlight w:val="yellow"/>
              </w:rPr>
              <w:t>, caso haja diferença, a funcionalidade deve creditá-la à cota (conforme informado no exemplo) e voltar o desconto da cota normal.</w:t>
            </w:r>
          </w:p>
          <w:p w:rsidR="00E0015D" w:rsidRPr="002B475C" w:rsidRDefault="00E0015D" w:rsidP="00E0015D">
            <w:pPr>
              <w:pStyle w:val="PargrafodaLista"/>
              <w:ind w:left="1080"/>
              <w:rPr>
                <w:rFonts w:ascii="Arial Narrow" w:hAnsi="Arial Narrow" w:cs="Arial"/>
                <w:color w:val="002060"/>
                <w:highlight w:val="yellow"/>
              </w:rPr>
            </w:pPr>
            <w:r w:rsidRPr="002B475C">
              <w:rPr>
                <w:rFonts w:ascii="Arial Narrow" w:hAnsi="Arial Narrow" w:cs="Arial"/>
                <w:color w:val="002060"/>
                <w:highlight w:val="yellow"/>
              </w:rPr>
              <w:t xml:space="preserve">Estes valores de comissão normal, diferença, </w:t>
            </w:r>
            <w:r w:rsidR="00C80F4C" w:rsidRPr="002B475C">
              <w:rPr>
                <w:rFonts w:ascii="Arial Narrow" w:hAnsi="Arial Narrow" w:cs="Arial"/>
                <w:color w:val="002060"/>
                <w:highlight w:val="yellow"/>
              </w:rPr>
              <w:t xml:space="preserve">captação de caução </w:t>
            </w:r>
            <w:r w:rsidRPr="002B475C">
              <w:rPr>
                <w:rFonts w:ascii="Arial Narrow" w:hAnsi="Arial Narrow" w:cs="Arial"/>
                <w:color w:val="002060"/>
                <w:highlight w:val="yellow"/>
              </w:rPr>
              <w:t xml:space="preserve">e final, devem ser informados no Slip </w:t>
            </w:r>
            <w:r w:rsidRPr="002B475C">
              <w:rPr>
                <w:rFonts w:ascii="Arial Narrow" w:hAnsi="Arial Narrow" w:cs="Arial"/>
                <w:color w:val="002060"/>
                <w:highlight w:val="yellow"/>
              </w:rPr>
              <w:lastRenderedPageBreak/>
              <w:t>da cota.</w:t>
            </w:r>
          </w:p>
          <w:p w:rsidR="00E0015D" w:rsidRPr="002B475C" w:rsidRDefault="00E0015D" w:rsidP="00E0015D">
            <w:pPr>
              <w:pStyle w:val="PargrafodaLista"/>
              <w:ind w:left="1080"/>
              <w:rPr>
                <w:rFonts w:ascii="Arial Narrow" w:hAnsi="Arial Narrow" w:cs="Arial"/>
                <w:color w:val="002060"/>
                <w:highlight w:val="yellow"/>
              </w:rPr>
            </w:pPr>
            <w:r w:rsidRPr="002B475C">
              <w:rPr>
                <w:rFonts w:ascii="Arial Narrow" w:hAnsi="Arial Narrow" w:cs="Arial"/>
                <w:color w:val="002060"/>
                <w:highlight w:val="yellow"/>
              </w:rPr>
              <w:t>Este cálculo deve ser realizado em todas as conferências de encalh</w:t>
            </w:r>
            <w:r w:rsidR="00C80F4C" w:rsidRPr="002B475C">
              <w:rPr>
                <w:rFonts w:ascii="Arial Narrow" w:hAnsi="Arial Narrow" w:cs="Arial"/>
                <w:color w:val="002060"/>
                <w:highlight w:val="yellow"/>
              </w:rPr>
              <w:t>e realizadas, até o valor da caução seja atingido</w:t>
            </w:r>
            <w:r w:rsidRPr="002B475C">
              <w:rPr>
                <w:rFonts w:ascii="Arial Narrow" w:hAnsi="Arial Narrow" w:cs="Arial"/>
                <w:color w:val="002060"/>
                <w:highlight w:val="yellow"/>
              </w:rPr>
              <w:t>.</w:t>
            </w:r>
          </w:p>
          <w:p w:rsidR="00C80F4C" w:rsidRDefault="00C80F4C" w:rsidP="00E0015D">
            <w:pPr>
              <w:pStyle w:val="PargrafodaLista"/>
              <w:ind w:left="1080"/>
              <w:rPr>
                <w:rFonts w:ascii="Arial Narrow" w:hAnsi="Arial Narrow" w:cs="Arial"/>
                <w:color w:val="002060"/>
                <w:highlight w:val="yellow"/>
              </w:rPr>
            </w:pPr>
            <w:r w:rsidRPr="002B475C">
              <w:rPr>
                <w:rFonts w:ascii="Arial Narrow" w:hAnsi="Arial Narrow" w:cs="Arial"/>
                <w:color w:val="002060"/>
                <w:highlight w:val="yellow"/>
              </w:rPr>
              <w:t>Este valor deve entrar no Slip como Débito – Caução Líquida, e não deve ser considerado como abatimento de dívida, este valor deve ser transferido para esta funcionalidade para ser acompanhado, conforme regras descritas acima.</w:t>
            </w:r>
          </w:p>
          <w:p w:rsidR="002B475C" w:rsidRPr="002B475C" w:rsidRDefault="002B475C" w:rsidP="00E0015D">
            <w:pPr>
              <w:pStyle w:val="PargrafodaLista"/>
              <w:ind w:left="1080"/>
              <w:rPr>
                <w:rFonts w:ascii="Arial Narrow" w:hAnsi="Arial Narrow" w:cs="Arial"/>
                <w:color w:val="002060"/>
                <w:highlight w:val="yellow"/>
              </w:rPr>
            </w:pPr>
            <w:r>
              <w:rPr>
                <w:rFonts w:ascii="Arial Narrow" w:hAnsi="Arial Narrow" w:cs="Arial"/>
                <w:color w:val="002060"/>
                <w:highlight w:val="yellow"/>
              </w:rPr>
              <w:t>Este modelo de cálculo também está sendo utilizado para Negociação da dívida das cotas.</w:t>
            </w:r>
          </w:p>
          <w:p w:rsidR="00E0015D" w:rsidRPr="002B475C" w:rsidRDefault="00E0015D" w:rsidP="002B475C">
            <w:pPr>
              <w:pStyle w:val="PargrafodaLista"/>
              <w:ind w:left="1080"/>
              <w:rPr>
                <w:rFonts w:ascii="Arial Narrow" w:hAnsi="Arial Narrow" w:cs="Arial"/>
                <w:color w:val="002060"/>
                <w:highlight w:val="yellow"/>
              </w:rPr>
            </w:pPr>
          </w:p>
          <w:p w:rsidR="00E0015D" w:rsidRPr="00E0015D" w:rsidRDefault="00E0015D" w:rsidP="00E0015D">
            <w:pPr>
              <w:pStyle w:val="PargrafodaLista"/>
              <w:ind w:left="1080"/>
              <w:rPr>
                <w:rFonts w:ascii="Arial Narrow" w:hAnsi="Arial Narrow" w:cs="Arial"/>
                <w:color w:val="002060"/>
              </w:rPr>
            </w:pPr>
          </w:p>
          <w:p w:rsidR="00E0015D" w:rsidRPr="00D90C24" w:rsidRDefault="00E0015D" w:rsidP="007164F3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lastRenderedPageBreak/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B7160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B7160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443F5" w:rsidRPr="00D443F5" w:rsidRDefault="001954A3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Garantias</w:t>
      </w:r>
    </w:p>
    <w:p w:rsidR="00D443F5" w:rsidRDefault="00D443F5" w:rsidP="0010198B">
      <w:pPr>
        <w:ind w:left="426"/>
        <w:rPr>
          <w:rFonts w:ascii="Arial Narrow" w:hAnsi="Arial Narrow"/>
        </w:rPr>
      </w:pPr>
    </w:p>
    <w:p w:rsidR="00BE187C" w:rsidRDefault="00BE187C" w:rsidP="00BE187C">
      <w:pPr>
        <w:ind w:left="426"/>
        <w:rPr>
          <w:rFonts w:ascii="Arial Narrow" w:hAnsi="Arial Narrow"/>
        </w:rPr>
      </w:pPr>
      <w:r>
        <w:rPr>
          <w:rFonts w:ascii="Arial Narrow" w:hAnsi="Arial Narrow"/>
          <w:highlight w:val="yellow"/>
        </w:rPr>
        <w:lastRenderedPageBreak/>
        <w:t>Ao entrar nesta aba (independente da seleção do tipo de garantia)</w:t>
      </w:r>
      <w:r w:rsidRPr="0040356A">
        <w:rPr>
          <w:rFonts w:ascii="Arial Narrow" w:hAnsi="Arial Narrow"/>
          <w:highlight w:val="yellow"/>
        </w:rPr>
        <w:t>, a funcionalidade deverá mostrar a Classificação da cota (informação está na aba de Dados Cadastrais), como campo não editável, para auxílio na definição do valor.</w:t>
      </w:r>
    </w:p>
    <w:p w:rsidR="00BE187C" w:rsidRDefault="00BE187C" w:rsidP="0010198B">
      <w:pPr>
        <w:ind w:left="426"/>
        <w:rPr>
          <w:rFonts w:ascii="Arial Narrow" w:hAnsi="Arial Narrow"/>
        </w:rPr>
      </w:pPr>
    </w:p>
    <w:p w:rsidR="00BE187C" w:rsidRDefault="00BE187C" w:rsidP="0010198B">
      <w:pPr>
        <w:ind w:left="426"/>
        <w:rPr>
          <w:rFonts w:ascii="Arial Narrow" w:hAnsi="Arial Narrow"/>
        </w:rPr>
      </w:pPr>
    </w:p>
    <w:p w:rsidR="001954A3" w:rsidRPr="00B27AB7" w:rsidRDefault="001954A3" w:rsidP="0010198B">
      <w:pPr>
        <w:ind w:left="426"/>
        <w:rPr>
          <w:rFonts w:ascii="Arial Narrow" w:hAnsi="Arial Narrow"/>
          <w:u w:val="single"/>
        </w:rPr>
      </w:pPr>
      <w:r w:rsidRPr="00B27AB7">
        <w:rPr>
          <w:rFonts w:ascii="Arial Narrow" w:hAnsi="Arial Narrow"/>
          <w:u w:val="single"/>
        </w:rPr>
        <w:t>“</w:t>
      </w:r>
      <w:r w:rsidR="0013732B" w:rsidRPr="00B27AB7">
        <w:rPr>
          <w:rFonts w:ascii="Arial Narrow" w:hAnsi="Arial Narrow"/>
          <w:u w:val="single"/>
        </w:rPr>
        <w:t xml:space="preserve">Tipo de Garantia: </w:t>
      </w:r>
      <w:r w:rsidRPr="00B27AB7">
        <w:rPr>
          <w:rFonts w:ascii="Arial Narrow" w:hAnsi="Arial Narrow"/>
          <w:u w:val="single"/>
        </w:rPr>
        <w:t>Fiador”</w:t>
      </w:r>
    </w:p>
    <w:p w:rsidR="001954A3" w:rsidRDefault="001954A3" w:rsidP="0010198B">
      <w:pPr>
        <w:ind w:left="426"/>
        <w:rPr>
          <w:rFonts w:ascii="Arial Narrow" w:hAnsi="Arial Narrow"/>
        </w:rPr>
      </w:pPr>
    </w:p>
    <w:p w:rsidR="00D443F5" w:rsidRDefault="001954A3" w:rsidP="00173282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Campos para pesquisa:</w:t>
      </w:r>
    </w:p>
    <w:p w:rsidR="001954A3" w:rsidRDefault="001954A3" w:rsidP="00173282">
      <w:pPr>
        <w:ind w:firstLine="720"/>
        <w:rPr>
          <w:rFonts w:ascii="Arial Narrow" w:hAnsi="Arial Narrow"/>
        </w:rPr>
      </w:pPr>
    </w:p>
    <w:p w:rsidR="001954A3" w:rsidRPr="001954A3" w:rsidRDefault="001954A3" w:rsidP="001954A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1954A3">
        <w:rPr>
          <w:rFonts w:ascii="Arial Narrow" w:hAnsi="Arial Narrow"/>
        </w:rPr>
        <w:t>Nome:</w:t>
      </w:r>
      <w:r>
        <w:rPr>
          <w:rFonts w:ascii="Arial Narrow" w:hAnsi="Arial Narrow"/>
        </w:rPr>
        <w:t xml:space="preserve"> Nome do Fiador</w:t>
      </w:r>
    </w:p>
    <w:p w:rsidR="001954A3" w:rsidRDefault="001954A3" w:rsidP="001954A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1954A3">
        <w:rPr>
          <w:rFonts w:ascii="Arial Narrow" w:hAnsi="Arial Narrow"/>
        </w:rPr>
        <w:t>CPF:</w:t>
      </w:r>
      <w:r>
        <w:rPr>
          <w:rFonts w:ascii="Arial Narrow" w:hAnsi="Arial Narrow"/>
        </w:rPr>
        <w:t xml:space="preserve"> CPF do Fiador</w:t>
      </w:r>
    </w:p>
    <w:p w:rsidR="00C439F9" w:rsidRPr="001954A3" w:rsidRDefault="00C439F9" w:rsidP="001954A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Botão de novo cadastro – encaminha para a tela de cadastro de fiador</w:t>
      </w:r>
    </w:p>
    <w:p w:rsidR="00D443F5" w:rsidRDefault="00D443F5" w:rsidP="00D443F5">
      <w:pPr>
        <w:ind w:left="720"/>
        <w:rPr>
          <w:rFonts w:ascii="Arial Narrow" w:hAnsi="Arial Narrow"/>
        </w:rPr>
      </w:pPr>
    </w:p>
    <w:p w:rsidR="001954A3" w:rsidRPr="00D443F5" w:rsidRDefault="001954A3" w:rsidP="00D443F5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 xml:space="preserve">A pesquisa pode ser realizada por um ou outro campo. O sistema deve sugerir um </w:t>
      </w:r>
      <w:r w:rsidR="00736751">
        <w:rPr>
          <w:rFonts w:ascii="Arial Narrow" w:hAnsi="Arial Narrow"/>
        </w:rPr>
        <w:t>auto complete</w:t>
      </w:r>
      <w:r>
        <w:rPr>
          <w:rFonts w:ascii="Arial Narrow" w:hAnsi="Arial Narrow"/>
        </w:rPr>
        <w:t xml:space="preserve"> de acordo com os dados de Fiador </w:t>
      </w:r>
      <w:r w:rsidR="00736751">
        <w:rPr>
          <w:rFonts w:ascii="Arial Narrow" w:hAnsi="Arial Narrow"/>
        </w:rPr>
        <w:t>digita</w:t>
      </w:r>
      <w:r>
        <w:rPr>
          <w:rFonts w:ascii="Arial Narrow" w:hAnsi="Arial Narrow"/>
        </w:rPr>
        <w:t>dos.</w:t>
      </w:r>
    </w:p>
    <w:p w:rsidR="00D443F5" w:rsidRDefault="00736751" w:rsidP="00D443F5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736751" w:rsidRDefault="00736751" w:rsidP="00736751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Ao selecionar o Fiador, o sistema deve carregar as</w:t>
      </w:r>
      <w:r w:rsidR="00446DA7">
        <w:rPr>
          <w:rFonts w:ascii="Arial Narrow" w:hAnsi="Arial Narrow"/>
        </w:rPr>
        <w:t xml:space="preserve"> seguintes</w:t>
      </w:r>
      <w:r>
        <w:rPr>
          <w:rFonts w:ascii="Arial Narrow" w:hAnsi="Arial Narrow"/>
        </w:rPr>
        <w:t xml:space="preserve"> informações</w:t>
      </w:r>
      <w:r w:rsidR="00446DA7">
        <w:rPr>
          <w:rFonts w:ascii="Arial Narrow" w:hAnsi="Arial Narrow"/>
        </w:rPr>
        <w:t xml:space="preserve"> do Cadastro do Fiador</w:t>
      </w:r>
      <w:r>
        <w:rPr>
          <w:rFonts w:ascii="Arial Narrow" w:hAnsi="Arial Narrow"/>
        </w:rPr>
        <w:t>:</w:t>
      </w:r>
    </w:p>
    <w:p w:rsidR="00736751" w:rsidRDefault="00592916" w:rsidP="00736751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Dados do Fiador:</w:t>
      </w:r>
    </w:p>
    <w:p w:rsidR="00736751" w:rsidRDefault="00446DA7" w:rsidP="00736751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Nome: Nome do Fiador</w:t>
      </w:r>
    </w:p>
    <w:p w:rsidR="00446DA7" w:rsidRDefault="00446DA7" w:rsidP="00736751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CPF: CPF do Fiador</w:t>
      </w:r>
    </w:p>
    <w:p w:rsidR="00446DA7" w:rsidRDefault="00446DA7" w:rsidP="00736751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Endereço: Endereço do Fiador</w:t>
      </w:r>
    </w:p>
    <w:p w:rsidR="00446DA7" w:rsidRDefault="00446DA7" w:rsidP="00736751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>
        <w:rPr>
          <w:rFonts w:ascii="Arial Narrow" w:hAnsi="Arial Narrow"/>
        </w:rPr>
        <w:t>Telefone: Telefone principal do Fiador</w:t>
      </w:r>
    </w:p>
    <w:p w:rsidR="00446DA7" w:rsidRDefault="00446DA7" w:rsidP="00446DA7">
      <w:pPr>
        <w:rPr>
          <w:rFonts w:ascii="Arial Narrow" w:hAnsi="Arial Narrow"/>
        </w:rPr>
      </w:pPr>
    </w:p>
    <w:p w:rsidR="00446DA7" w:rsidRDefault="00446DA7" w:rsidP="00446DA7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Além disso, deve também trazer o grid de garantias/bens cadastrados:</w:t>
      </w:r>
    </w:p>
    <w:p w:rsidR="00446DA7" w:rsidRDefault="00446DA7" w:rsidP="00446DA7">
      <w:pPr>
        <w:ind w:left="720"/>
        <w:rPr>
          <w:rFonts w:ascii="Arial Narrow" w:hAnsi="Arial Narrow"/>
        </w:rPr>
      </w:pPr>
    </w:p>
    <w:p w:rsidR="00446DA7" w:rsidRDefault="00446DA7" w:rsidP="00446DA7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Valor: Valor da Garantia Cadastrada.</w:t>
      </w:r>
    </w:p>
    <w:p w:rsidR="00446DA7" w:rsidRPr="00446DA7" w:rsidRDefault="00446DA7" w:rsidP="00446DA7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Observação: Detalhes adicionais das Garantias.</w:t>
      </w:r>
    </w:p>
    <w:p w:rsidR="00E12569" w:rsidRDefault="00E12569" w:rsidP="00E9572F">
      <w:pPr>
        <w:ind w:left="426"/>
        <w:rPr>
          <w:rFonts w:ascii="Arial Narrow" w:hAnsi="Arial Narrow"/>
        </w:rPr>
      </w:pPr>
    </w:p>
    <w:p w:rsidR="00E9572F" w:rsidRDefault="00E9572F" w:rsidP="00FE0519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D33DD9" w:rsidRDefault="00931189" w:rsidP="00EB09F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</w:t>
      </w:r>
      <w:r w:rsidR="00D33DD9">
        <w:rPr>
          <w:rFonts w:ascii="Arial Narrow" w:hAnsi="Arial Narrow"/>
        </w:rPr>
        <w:t>: Efetiva os lançamentos.</w:t>
      </w:r>
    </w:p>
    <w:p w:rsidR="00EB09FD" w:rsidRDefault="00EB09FD" w:rsidP="00EB09FD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Cancela:</w:t>
      </w:r>
      <w:r w:rsidR="00FE0519">
        <w:rPr>
          <w:rFonts w:ascii="Arial Narrow" w:hAnsi="Arial Narrow"/>
        </w:rPr>
        <w:t xml:space="preserve"> Cancela o cadastro da cota (nesta ação, o sistema deverá abrir janela solicitando do usuário a confirmação do cancelamento do cadastro).</w:t>
      </w:r>
    </w:p>
    <w:p w:rsidR="00F13795" w:rsidRDefault="00F13795">
      <w:pPr>
        <w:rPr>
          <w:rFonts w:ascii="Arial Narrow" w:hAnsi="Arial Narrow"/>
        </w:rPr>
      </w:pPr>
    </w:p>
    <w:p w:rsidR="00A40B70" w:rsidRDefault="00A40B70" w:rsidP="0013732B">
      <w:pPr>
        <w:ind w:left="426"/>
        <w:rPr>
          <w:rFonts w:ascii="Arial Narrow" w:hAnsi="Arial Narrow"/>
        </w:rPr>
      </w:pPr>
    </w:p>
    <w:p w:rsidR="0013732B" w:rsidRPr="00B27AB7" w:rsidRDefault="0013732B" w:rsidP="0013732B">
      <w:pPr>
        <w:ind w:left="426"/>
        <w:rPr>
          <w:rFonts w:ascii="Arial Narrow" w:hAnsi="Arial Narrow"/>
          <w:u w:val="single"/>
        </w:rPr>
      </w:pPr>
      <w:r w:rsidRPr="00B27AB7">
        <w:rPr>
          <w:rFonts w:ascii="Arial Narrow" w:hAnsi="Arial Narrow"/>
          <w:u w:val="single"/>
        </w:rPr>
        <w:t>“Tipo de Garantia: Cheque Caução”</w:t>
      </w:r>
    </w:p>
    <w:p w:rsidR="0013732B" w:rsidRDefault="0013732B" w:rsidP="0013732B">
      <w:pPr>
        <w:ind w:left="426"/>
        <w:rPr>
          <w:rFonts w:ascii="Arial Narrow" w:hAnsi="Arial Narrow"/>
        </w:rPr>
      </w:pPr>
    </w:p>
    <w:p w:rsidR="0013732B" w:rsidRDefault="0013732B" w:rsidP="0013732B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Campos para preenchimento:</w:t>
      </w:r>
    </w:p>
    <w:p w:rsidR="0013732B" w:rsidRDefault="0013732B" w:rsidP="0013732B">
      <w:pPr>
        <w:ind w:firstLine="720"/>
        <w:rPr>
          <w:rFonts w:ascii="Arial Narrow" w:hAnsi="Arial Narrow"/>
        </w:rPr>
      </w:pPr>
    </w:p>
    <w:p w:rsidR="00DB58E3" w:rsidRDefault="00DB58E3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Núm. do Banco: Número do Banco.</w:t>
      </w:r>
    </w:p>
    <w:p w:rsidR="00DB58E3" w:rsidRDefault="00DB58E3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Nome: Nome do Banco do cheque.</w:t>
      </w:r>
    </w:p>
    <w:p w:rsidR="0013732B" w:rsidRDefault="00A40B70" w:rsidP="0013732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Agência: Agência bancária do cheque.</w:t>
      </w:r>
    </w:p>
    <w:p w:rsidR="00A40B70" w:rsidRDefault="00A40B70" w:rsidP="0013732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Conta Corrente: Conta Corrente do cheque.</w:t>
      </w:r>
    </w:p>
    <w:p w:rsidR="00DB58E3" w:rsidRDefault="00A40B70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Valor: Valor do Cheque Caução.</w:t>
      </w:r>
    </w:p>
    <w:p w:rsidR="00DB58E3" w:rsidRDefault="00DB58E3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Nº Cheque: numero do cheque caução</w:t>
      </w:r>
    </w:p>
    <w:p w:rsidR="005A48AB" w:rsidRDefault="005A48AB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Data do Cheque: data de emissão do cheque.</w:t>
      </w:r>
    </w:p>
    <w:p w:rsidR="005A48AB" w:rsidRDefault="005A48AB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Validade: Validade do cheque como garantia.</w:t>
      </w:r>
    </w:p>
    <w:p w:rsidR="00DB58E3" w:rsidRDefault="00DB58E3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1954A3">
        <w:rPr>
          <w:rFonts w:ascii="Arial Narrow" w:hAnsi="Arial Narrow"/>
        </w:rPr>
        <w:t>Nome</w:t>
      </w:r>
      <w:r>
        <w:rPr>
          <w:rFonts w:ascii="Arial Narrow" w:hAnsi="Arial Narrow"/>
        </w:rPr>
        <w:t xml:space="preserve"> Correntista</w:t>
      </w:r>
      <w:r w:rsidRPr="001954A3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Nome do Correntista do cheque.</w:t>
      </w:r>
    </w:p>
    <w:p w:rsidR="008C7FB2" w:rsidRPr="001954A3" w:rsidRDefault="008C7FB2" w:rsidP="00DB58E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Data do cheque – data de preenchimento</w:t>
      </w:r>
    </w:p>
    <w:p w:rsidR="00A40B70" w:rsidRPr="00C439F9" w:rsidRDefault="00A40B70" w:rsidP="0013732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C439F9">
        <w:rPr>
          <w:rFonts w:ascii="Arial Narrow" w:hAnsi="Arial Narrow"/>
        </w:rPr>
        <w:t>Cliente Bancário desde: Tempo de cliente banc</w:t>
      </w:r>
      <w:r w:rsidR="00C87524" w:rsidRPr="00C439F9">
        <w:rPr>
          <w:rFonts w:ascii="Arial Narrow" w:hAnsi="Arial Narrow"/>
        </w:rPr>
        <w:t>ário (desde?)</w:t>
      </w:r>
    </w:p>
    <w:p w:rsidR="00187E53" w:rsidRPr="00C439F9" w:rsidRDefault="00C439F9" w:rsidP="00187E53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C439F9">
        <w:rPr>
          <w:rFonts w:ascii="Arial Narrow" w:hAnsi="Arial Narrow"/>
        </w:rPr>
        <w:t>Prazo de Validade</w:t>
      </w:r>
      <w:r w:rsidR="008C7FB2">
        <w:rPr>
          <w:rFonts w:ascii="Arial Narrow" w:hAnsi="Arial Narrow"/>
        </w:rPr>
        <w:t xml:space="preserve"> – calculado pelo sistema de acordo com o parâmetro cadastrado no cadastro geral do distribuidor (validade em meses). Nesta tela mostra a data limite baseada neste parâmetro.</w:t>
      </w:r>
      <w:r w:rsidR="00187E53" w:rsidRPr="00187E53">
        <w:rPr>
          <w:rFonts w:ascii="Arial Narrow" w:hAnsi="Arial Narrow"/>
        </w:rPr>
        <w:t xml:space="preserve"> </w:t>
      </w:r>
      <w:r w:rsidR="00187E53">
        <w:rPr>
          <w:rFonts w:ascii="Arial Narrow" w:hAnsi="Arial Narrow"/>
        </w:rPr>
        <w:t>E gera follow-up de proximidade do prazo de vencimento.</w:t>
      </w:r>
    </w:p>
    <w:p w:rsidR="00C439F9" w:rsidRPr="00C439F9" w:rsidRDefault="00C439F9" w:rsidP="009852B3">
      <w:pPr>
        <w:pStyle w:val="PargrafodaLista"/>
        <w:ind w:left="1440"/>
        <w:rPr>
          <w:rFonts w:ascii="Arial Narrow" w:hAnsi="Arial Narrow"/>
        </w:rPr>
      </w:pPr>
    </w:p>
    <w:p w:rsidR="0013732B" w:rsidRPr="00C439F9" w:rsidRDefault="0013732B" w:rsidP="0013732B">
      <w:pPr>
        <w:ind w:left="426"/>
        <w:rPr>
          <w:rFonts w:ascii="Arial Narrow" w:hAnsi="Arial Narrow"/>
        </w:rPr>
      </w:pPr>
    </w:p>
    <w:p w:rsidR="0013732B" w:rsidRDefault="0013732B" w:rsidP="0013732B">
      <w:pPr>
        <w:ind w:left="426" w:firstLine="294"/>
        <w:rPr>
          <w:rFonts w:ascii="Arial Narrow" w:hAnsi="Arial Narrow"/>
        </w:rPr>
      </w:pPr>
      <w:r w:rsidRPr="00C439F9">
        <w:rPr>
          <w:rFonts w:ascii="Arial Narrow" w:hAnsi="Arial Narrow"/>
        </w:rPr>
        <w:t>Botões:</w:t>
      </w:r>
    </w:p>
    <w:p w:rsidR="0013732B" w:rsidRDefault="0013732B" w:rsidP="0013732B">
      <w:pPr>
        <w:ind w:left="426"/>
        <w:rPr>
          <w:rFonts w:ascii="Arial Narrow" w:hAnsi="Arial Narrow"/>
        </w:rPr>
      </w:pPr>
    </w:p>
    <w:p w:rsidR="00C87524" w:rsidRPr="00C439F9" w:rsidRDefault="00C87524" w:rsidP="0013732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C439F9">
        <w:rPr>
          <w:rFonts w:ascii="Arial Narrow" w:hAnsi="Arial Narrow"/>
        </w:rPr>
        <w:t>Imagem: Possibilidade de carregar a imagem do cheque.</w:t>
      </w:r>
    </w:p>
    <w:p w:rsidR="0013732B" w:rsidRPr="00C439F9" w:rsidRDefault="0013732B" w:rsidP="0013732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C439F9">
        <w:rPr>
          <w:rFonts w:ascii="Arial Narrow" w:hAnsi="Arial Narrow"/>
        </w:rPr>
        <w:t>Confirma: Efetiva os lançamentos.</w:t>
      </w:r>
    </w:p>
    <w:p w:rsidR="0013732B" w:rsidRDefault="0013732B" w:rsidP="0013732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Cancela: Cancela o cadastro da cota (nesta ação, o sistema deverá abrir janela solicitando do usuário a confirmação do cancelamento do cadastro).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C87524" w:rsidRPr="00B27AB7" w:rsidRDefault="00C87524" w:rsidP="00C87524">
      <w:pPr>
        <w:ind w:left="426"/>
        <w:rPr>
          <w:rFonts w:ascii="Arial Narrow" w:hAnsi="Arial Narrow"/>
          <w:u w:val="single"/>
        </w:rPr>
      </w:pPr>
      <w:r w:rsidRPr="00B27AB7">
        <w:rPr>
          <w:rFonts w:ascii="Arial Narrow" w:hAnsi="Arial Narrow"/>
          <w:u w:val="single"/>
        </w:rPr>
        <w:t>“Tipo de Garantia: Nota Promissória”</w:t>
      </w:r>
    </w:p>
    <w:p w:rsidR="00C87524" w:rsidRDefault="00C87524" w:rsidP="00C87524">
      <w:pPr>
        <w:ind w:left="426"/>
        <w:rPr>
          <w:rFonts w:ascii="Arial Narrow" w:hAnsi="Arial Narrow"/>
        </w:rPr>
      </w:pPr>
    </w:p>
    <w:p w:rsidR="00C87524" w:rsidRDefault="00C87524" w:rsidP="00C87524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Campos:</w:t>
      </w:r>
    </w:p>
    <w:p w:rsidR="00C87524" w:rsidRDefault="00C87524" w:rsidP="00C87524">
      <w:pPr>
        <w:ind w:firstLine="720"/>
        <w:rPr>
          <w:rFonts w:ascii="Arial Narrow" w:hAnsi="Arial Narrow"/>
        </w:rPr>
      </w:pPr>
    </w:p>
    <w:p w:rsidR="00C87524" w:rsidRDefault="009A2255" w:rsidP="00C87524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Nº Nota Promissória</w:t>
      </w:r>
      <w:r w:rsidR="00C87524">
        <w:rPr>
          <w:rFonts w:ascii="Arial Narrow" w:hAnsi="Arial Narrow"/>
        </w:rPr>
        <w:t>: Número da Nota Promissória (deve ser sequencial e informado pelo sistema).</w:t>
      </w:r>
    </w:p>
    <w:p w:rsidR="00C87524" w:rsidRDefault="00C87524" w:rsidP="00C87524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Vencimento: Data de Vencimento desta Nota Promissória.</w:t>
      </w:r>
    </w:p>
    <w:p w:rsidR="00C87524" w:rsidRDefault="00C87524" w:rsidP="00C87524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Valor</w:t>
      </w:r>
      <w:r w:rsidR="009A2255">
        <w:rPr>
          <w:rFonts w:ascii="Arial Narrow" w:hAnsi="Arial Narrow"/>
        </w:rPr>
        <w:t xml:space="preserve"> R$</w:t>
      </w:r>
      <w:r>
        <w:rPr>
          <w:rFonts w:ascii="Arial Narrow" w:hAnsi="Arial Narrow"/>
        </w:rPr>
        <w:t>: Valor da Nota Promissória.</w:t>
      </w:r>
    </w:p>
    <w:p w:rsidR="009A2255" w:rsidRDefault="00446965" w:rsidP="00C87524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Por E</w:t>
      </w:r>
      <w:r w:rsidR="009A2255">
        <w:rPr>
          <w:rFonts w:ascii="Arial Narrow" w:hAnsi="Arial Narrow"/>
        </w:rPr>
        <w:t>xtenso:</w:t>
      </w:r>
      <w:r w:rsidR="00D62F48">
        <w:rPr>
          <w:rFonts w:ascii="Arial Narrow" w:hAnsi="Arial Narrow"/>
        </w:rPr>
        <w:t xml:space="preserve"> Valor da nota promissória por extenso.</w:t>
      </w:r>
    </w:p>
    <w:p w:rsidR="00446965" w:rsidRPr="00C439F9" w:rsidRDefault="00446965" w:rsidP="00446965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C439F9">
        <w:rPr>
          <w:rFonts w:ascii="Arial Narrow" w:hAnsi="Arial Narrow"/>
        </w:rPr>
        <w:t>Prazo de Validade</w:t>
      </w:r>
      <w:r>
        <w:rPr>
          <w:rFonts w:ascii="Arial Narrow" w:hAnsi="Arial Narrow"/>
        </w:rPr>
        <w:t xml:space="preserve"> – calculado pelo sistema de acordo com o parâmetro cadastrado no cadastro geral do distribuidor (validade em meses). Nesta tela mostra a data limite baseada neste parâmetro. E</w:t>
      </w:r>
      <w:r w:rsidR="005C3899">
        <w:rPr>
          <w:rFonts w:ascii="Arial Narrow" w:hAnsi="Arial Narrow"/>
        </w:rPr>
        <w:t xml:space="preserve"> gera</w:t>
      </w:r>
      <w:r>
        <w:rPr>
          <w:rFonts w:ascii="Arial Narrow" w:hAnsi="Arial Narrow"/>
        </w:rPr>
        <w:t xml:space="preserve"> follow-up de proximidade do prazo de vencimento.</w:t>
      </w:r>
    </w:p>
    <w:p w:rsidR="001E1E28" w:rsidRDefault="001E1E28" w:rsidP="001E1E28">
      <w:pPr>
        <w:rPr>
          <w:rFonts w:ascii="Arial Narrow" w:hAnsi="Arial Narrow"/>
        </w:rPr>
      </w:pPr>
    </w:p>
    <w:p w:rsidR="00B06A94" w:rsidRPr="00B06A94" w:rsidRDefault="00B06A94" w:rsidP="00B06A94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Nesta opção, teremos a opção de impressão da nota promissória preenchida, de acordo com modelo de documento pré-estabelecido pelo sistema.</w:t>
      </w:r>
    </w:p>
    <w:p w:rsidR="001E1E28" w:rsidRPr="001E1E28" w:rsidRDefault="00606DFD" w:rsidP="001E1E28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Campos para composição da Nota promissória:</w:t>
      </w:r>
    </w:p>
    <w:p w:rsidR="00816FF1" w:rsidRDefault="00816FF1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Data de vencimento por extenso: conforme preenchido.</w:t>
      </w:r>
    </w:p>
    <w:p w:rsidR="001E1E28" w:rsidRDefault="001E1E28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 Beneficiário / Credor: Nome do Distribuidor</w:t>
      </w:r>
    </w:p>
    <w:p w:rsidR="00F266C0" w:rsidRDefault="00F266C0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Quantia: Valor na nota promissória, conforme preenchido.</w:t>
      </w:r>
    </w:p>
    <w:p w:rsidR="001E1E28" w:rsidRDefault="001E1E28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Praça de Pagamento: </w:t>
      </w:r>
      <w:r w:rsidR="00F266C0">
        <w:rPr>
          <w:rFonts w:ascii="Arial Narrow" w:hAnsi="Arial Narrow"/>
        </w:rPr>
        <w:t>Cidade em que o distribuidor reside para P</w:t>
      </w:r>
      <w:r>
        <w:rPr>
          <w:rFonts w:ascii="Arial Narrow" w:hAnsi="Arial Narrow"/>
        </w:rPr>
        <w:t>agamento da Nota Promissória.</w:t>
      </w:r>
    </w:p>
    <w:p w:rsidR="001E1E28" w:rsidRPr="006B51F9" w:rsidRDefault="006B51F9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Emitente: Nome do Devedor, conforme cadastro da cota em que estiver emitindo a nota</w:t>
      </w:r>
      <w:r w:rsidR="001E1E28" w:rsidRPr="006B51F9">
        <w:rPr>
          <w:rFonts w:ascii="Arial Narrow" w:hAnsi="Arial Narrow"/>
        </w:rPr>
        <w:t>.</w:t>
      </w:r>
    </w:p>
    <w:p w:rsidR="006B51F9" w:rsidRPr="006B51F9" w:rsidRDefault="001E1E28" w:rsidP="006B51F9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6B51F9">
        <w:rPr>
          <w:rFonts w:ascii="Arial Narrow" w:hAnsi="Arial Narrow"/>
        </w:rPr>
        <w:t>CPF do Emitente: CPF do Devedor</w:t>
      </w:r>
      <w:r w:rsidR="006B51F9">
        <w:rPr>
          <w:rFonts w:ascii="Arial Narrow" w:hAnsi="Arial Narrow"/>
        </w:rPr>
        <w:t>, conforme cadastro da cota em que estiver emitindo a nota</w:t>
      </w:r>
      <w:r w:rsidR="006B51F9" w:rsidRPr="006B51F9">
        <w:rPr>
          <w:rFonts w:ascii="Arial Narrow" w:hAnsi="Arial Narrow"/>
        </w:rPr>
        <w:t>.</w:t>
      </w:r>
    </w:p>
    <w:p w:rsidR="001E1E28" w:rsidRPr="006B51F9" w:rsidRDefault="001E1E28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6B51F9">
        <w:rPr>
          <w:rFonts w:ascii="Arial Narrow" w:hAnsi="Arial Narrow"/>
        </w:rPr>
        <w:t xml:space="preserve">Endereço do Emitente: Endereço </w:t>
      </w:r>
      <w:r w:rsidR="00A527BC">
        <w:rPr>
          <w:rFonts w:ascii="Arial Narrow" w:hAnsi="Arial Narrow"/>
        </w:rPr>
        <w:t xml:space="preserve">principal </w:t>
      </w:r>
      <w:r w:rsidRPr="006B51F9">
        <w:rPr>
          <w:rFonts w:ascii="Arial Narrow" w:hAnsi="Arial Narrow"/>
        </w:rPr>
        <w:t>do Devedor</w:t>
      </w:r>
      <w:r w:rsidR="00A527BC">
        <w:rPr>
          <w:rFonts w:ascii="Arial Narrow" w:hAnsi="Arial Narrow"/>
        </w:rPr>
        <w:t>, conforme cadastro da cota em que estiver emitindo a nota.</w:t>
      </w:r>
    </w:p>
    <w:p w:rsidR="001E1E28" w:rsidRDefault="001E1E28" w:rsidP="001E1E28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Data de Emissão: Data do dia que o cadastro está sendo realizado (default do sistema).</w:t>
      </w:r>
    </w:p>
    <w:p w:rsidR="00C87524" w:rsidRDefault="00C87524" w:rsidP="00C87524">
      <w:pPr>
        <w:ind w:left="426"/>
        <w:rPr>
          <w:rFonts w:ascii="Arial Narrow" w:hAnsi="Arial Narrow"/>
        </w:rPr>
      </w:pPr>
    </w:p>
    <w:p w:rsidR="00C87524" w:rsidRDefault="00C87524" w:rsidP="00C87524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C87524" w:rsidRDefault="00C87524" w:rsidP="00C87524">
      <w:pPr>
        <w:ind w:left="426"/>
        <w:rPr>
          <w:rFonts w:ascii="Arial Narrow" w:hAnsi="Arial Narrow"/>
        </w:rPr>
      </w:pPr>
    </w:p>
    <w:p w:rsidR="00C87524" w:rsidRPr="00A527BC" w:rsidRDefault="00C87524" w:rsidP="00C87524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A527BC">
        <w:rPr>
          <w:rFonts w:ascii="Arial Narrow" w:hAnsi="Arial Narrow"/>
        </w:rPr>
        <w:t>Impressão: Ação de impressão da Nota Promissória preenchida, para assinatura das partes envolvidas.</w:t>
      </w:r>
    </w:p>
    <w:p w:rsidR="00C87524" w:rsidRDefault="00C87524" w:rsidP="00C87524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Confirma: Efetiva os lançamentos.</w:t>
      </w:r>
    </w:p>
    <w:p w:rsidR="00C87524" w:rsidRDefault="00C87524" w:rsidP="00C87524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Cancela: Cancela o cadastro da cota (nesta ação, o sistema deverá abrir janela solicitando do usuário </w:t>
      </w:r>
      <w:r w:rsidR="00B06A94">
        <w:rPr>
          <w:rFonts w:ascii="Arial Narrow" w:hAnsi="Arial Narrow"/>
        </w:rPr>
        <w:t>à</w:t>
      </w:r>
      <w:r>
        <w:rPr>
          <w:rFonts w:ascii="Arial Narrow" w:hAnsi="Arial Narrow"/>
        </w:rPr>
        <w:t xml:space="preserve"> confirmação do cancelamento do cadastro).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B27AB7" w:rsidRPr="00B27AB7" w:rsidRDefault="00B27AB7" w:rsidP="00B27AB7">
      <w:pPr>
        <w:ind w:left="426"/>
        <w:rPr>
          <w:rFonts w:ascii="Arial Narrow" w:hAnsi="Arial Narrow"/>
          <w:u w:val="single"/>
        </w:rPr>
      </w:pPr>
      <w:r w:rsidRPr="00B27AB7">
        <w:rPr>
          <w:rFonts w:ascii="Arial Narrow" w:hAnsi="Arial Narrow"/>
          <w:u w:val="single"/>
        </w:rPr>
        <w:t xml:space="preserve">“Tipo de Garantia: </w:t>
      </w:r>
      <w:r>
        <w:rPr>
          <w:rFonts w:ascii="Arial Narrow" w:hAnsi="Arial Narrow"/>
          <w:u w:val="single"/>
        </w:rPr>
        <w:t>Imóvel</w:t>
      </w:r>
      <w:r w:rsidRPr="00B27AB7">
        <w:rPr>
          <w:rFonts w:ascii="Arial Narrow" w:hAnsi="Arial Narrow"/>
          <w:u w:val="single"/>
        </w:rPr>
        <w:t>”</w:t>
      </w:r>
    </w:p>
    <w:p w:rsidR="00B27AB7" w:rsidRDefault="00B27AB7" w:rsidP="00B27AB7">
      <w:pPr>
        <w:ind w:left="426"/>
        <w:rPr>
          <w:rFonts w:ascii="Arial Narrow" w:hAnsi="Arial Narrow"/>
        </w:rPr>
      </w:pPr>
    </w:p>
    <w:p w:rsidR="00B27AB7" w:rsidRDefault="00B27AB7" w:rsidP="00B27AB7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Campos</w:t>
      </w:r>
      <w:r w:rsidR="00EC0B05">
        <w:rPr>
          <w:rFonts w:ascii="Arial Narrow" w:hAnsi="Arial Narrow"/>
        </w:rPr>
        <w:t xml:space="preserve"> editáveis</w:t>
      </w:r>
      <w:r>
        <w:rPr>
          <w:rFonts w:ascii="Arial Narrow" w:hAnsi="Arial Narrow"/>
        </w:rPr>
        <w:t>:</w:t>
      </w:r>
    </w:p>
    <w:p w:rsidR="00B27AB7" w:rsidRDefault="00B27AB7" w:rsidP="00B27AB7">
      <w:pPr>
        <w:ind w:firstLine="720"/>
        <w:rPr>
          <w:rFonts w:ascii="Arial Narrow" w:hAnsi="Arial Narrow"/>
        </w:rPr>
      </w:pPr>
    </w:p>
    <w:p w:rsidR="00B27AB7" w:rsidRDefault="00B27AB7" w:rsidP="00B27AB7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Proprietário: Nome do Proprietário do Imóvel.</w:t>
      </w:r>
    </w:p>
    <w:p w:rsidR="00B27AB7" w:rsidRDefault="00B27AB7" w:rsidP="00B27AB7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Endereço: Endereço do imóvel.</w:t>
      </w:r>
    </w:p>
    <w:p w:rsidR="00B27AB7" w:rsidRPr="00A527BC" w:rsidRDefault="00A527BC" w:rsidP="00B27AB7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 w:rsidRPr="00A527BC">
        <w:rPr>
          <w:rFonts w:ascii="Arial Narrow" w:hAnsi="Arial Narrow"/>
        </w:rPr>
        <w:t xml:space="preserve">Numero de </w:t>
      </w:r>
      <w:r w:rsidR="00B27AB7" w:rsidRPr="00A527BC">
        <w:rPr>
          <w:rFonts w:ascii="Arial Narrow" w:hAnsi="Arial Narrow"/>
        </w:rPr>
        <w:t xml:space="preserve">Registro: Número do registro do </w:t>
      </w:r>
      <w:r w:rsidR="006062C6" w:rsidRPr="00A527BC">
        <w:rPr>
          <w:rFonts w:ascii="Arial Narrow" w:hAnsi="Arial Narrow"/>
        </w:rPr>
        <w:t>I</w:t>
      </w:r>
      <w:r w:rsidR="00B27AB7" w:rsidRPr="00A527BC">
        <w:rPr>
          <w:rFonts w:ascii="Arial Narrow" w:hAnsi="Arial Narrow"/>
        </w:rPr>
        <w:t>m</w:t>
      </w:r>
      <w:r w:rsidR="006062C6" w:rsidRPr="00A527BC">
        <w:rPr>
          <w:rFonts w:ascii="Arial Narrow" w:hAnsi="Arial Narrow"/>
        </w:rPr>
        <w:t>óvel</w:t>
      </w:r>
      <w:r>
        <w:rPr>
          <w:rFonts w:ascii="Arial Narrow" w:hAnsi="Arial Narrow"/>
        </w:rPr>
        <w:t>, conforme escritura registrada em cartório de imóveis.</w:t>
      </w:r>
    </w:p>
    <w:p w:rsidR="006062C6" w:rsidRDefault="006062C6" w:rsidP="00B27AB7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Valor</w:t>
      </w:r>
      <w:r w:rsidR="00EC0B05">
        <w:rPr>
          <w:rFonts w:ascii="Arial Narrow" w:hAnsi="Arial Narrow"/>
        </w:rPr>
        <w:t xml:space="preserve"> R$</w:t>
      </w:r>
      <w:r>
        <w:rPr>
          <w:rFonts w:ascii="Arial Narrow" w:hAnsi="Arial Narrow"/>
        </w:rPr>
        <w:t>: Valor do Imóvel.</w:t>
      </w:r>
    </w:p>
    <w:p w:rsidR="006062C6" w:rsidRPr="00B27AB7" w:rsidRDefault="006062C6" w:rsidP="00B27AB7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Observação: Campo para descrição de informações adicionais.</w:t>
      </w:r>
    </w:p>
    <w:p w:rsidR="00B27AB7" w:rsidRDefault="00B27AB7" w:rsidP="00B27AB7">
      <w:pPr>
        <w:ind w:left="426"/>
        <w:rPr>
          <w:rFonts w:ascii="Arial Narrow" w:hAnsi="Arial Narrow"/>
        </w:rPr>
      </w:pPr>
    </w:p>
    <w:p w:rsidR="00EC0B05" w:rsidRDefault="00EC0B05" w:rsidP="00EC0B05">
      <w:pPr>
        <w:ind w:firstLine="720"/>
        <w:rPr>
          <w:rFonts w:ascii="Arial Narrow" w:hAnsi="Arial Narrow"/>
        </w:rPr>
      </w:pPr>
      <w:r>
        <w:rPr>
          <w:rFonts w:ascii="Arial Narrow" w:hAnsi="Arial Narrow"/>
        </w:rPr>
        <w:t>Campos não editáveis:</w:t>
      </w:r>
    </w:p>
    <w:p w:rsidR="00EC0B05" w:rsidRDefault="00EC0B05" w:rsidP="00EC0B05">
      <w:pPr>
        <w:ind w:firstLine="720"/>
        <w:rPr>
          <w:rFonts w:ascii="Arial Narrow" w:hAnsi="Arial Narrow"/>
        </w:rPr>
      </w:pPr>
    </w:p>
    <w:p w:rsidR="00EC0B05" w:rsidRDefault="00EC0B05" w:rsidP="00EC0B05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Proprietário: Nome do Proprietário do Imóvel.</w:t>
      </w:r>
    </w:p>
    <w:p w:rsidR="00EC0B05" w:rsidRDefault="00EC0B05" w:rsidP="00EC0B05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Endereço: Endereço do imóvel.</w:t>
      </w:r>
    </w:p>
    <w:p w:rsidR="00EC0B05" w:rsidRPr="00A527BC" w:rsidRDefault="00EC0B05" w:rsidP="00EC0B05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 w:rsidRPr="00A527BC">
        <w:rPr>
          <w:rFonts w:ascii="Arial Narrow" w:hAnsi="Arial Narrow"/>
        </w:rPr>
        <w:lastRenderedPageBreak/>
        <w:t>Numero de Registro: Número do registro do Imóvel</w:t>
      </w:r>
      <w:r>
        <w:rPr>
          <w:rFonts w:ascii="Arial Narrow" w:hAnsi="Arial Narrow"/>
        </w:rPr>
        <w:t>, conforme escritura registrada em cartório de imóveis.</w:t>
      </w:r>
    </w:p>
    <w:p w:rsidR="00EC0B05" w:rsidRDefault="00EC0B05" w:rsidP="00EC0B05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Valor R$: Valor do Imóvel.</w:t>
      </w:r>
    </w:p>
    <w:p w:rsidR="00EC0B05" w:rsidRDefault="00EC0B05" w:rsidP="00EC0B05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Observação: Campo para descrição de informações adicionais.</w:t>
      </w:r>
    </w:p>
    <w:p w:rsidR="00EC0B05" w:rsidRPr="00B27AB7" w:rsidRDefault="00EC0B05" w:rsidP="00EC0B05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Ação: </w:t>
      </w:r>
      <w:r w:rsidR="00185847">
        <w:rPr>
          <w:rFonts w:ascii="Arial Narrow" w:hAnsi="Arial Narrow"/>
        </w:rPr>
        <w:t>ação para alterar ou apagar o item selecionado.</w:t>
      </w:r>
    </w:p>
    <w:p w:rsidR="00EC0B05" w:rsidRDefault="00EC0B05" w:rsidP="00B27AB7">
      <w:pPr>
        <w:ind w:left="426"/>
        <w:rPr>
          <w:rFonts w:ascii="Arial Narrow" w:hAnsi="Arial Narrow"/>
        </w:rPr>
      </w:pPr>
    </w:p>
    <w:p w:rsidR="00B27AB7" w:rsidRDefault="00B27AB7" w:rsidP="00B27AB7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B27AB7" w:rsidRDefault="00B27AB7" w:rsidP="00B27AB7">
      <w:pPr>
        <w:ind w:left="426"/>
        <w:rPr>
          <w:rFonts w:ascii="Arial Narrow" w:hAnsi="Arial Narrow"/>
        </w:rPr>
      </w:pPr>
    </w:p>
    <w:p w:rsidR="00EC0B05" w:rsidRDefault="00EC0B05" w:rsidP="00B27AB7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Incluir novo: inclui novo registro no grid.</w:t>
      </w:r>
    </w:p>
    <w:p w:rsidR="00B27AB7" w:rsidRDefault="00B27AB7" w:rsidP="00B27AB7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Confirma: Efetiva os lançamentos.</w:t>
      </w:r>
    </w:p>
    <w:p w:rsidR="00B27AB7" w:rsidRDefault="00B27AB7" w:rsidP="00B27AB7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Cancela: Cancela o cadastro da cota (nesta ação, o sistema deverá abrir janela solicitando do usuário à confirmação do cancelamento do cadastro).</w:t>
      </w:r>
    </w:p>
    <w:p w:rsidR="007119AF" w:rsidRDefault="007119AF" w:rsidP="007119AF">
      <w:pPr>
        <w:ind w:left="426"/>
        <w:rPr>
          <w:rFonts w:ascii="Arial Narrow" w:hAnsi="Arial Narrow"/>
          <w:u w:val="single"/>
        </w:rPr>
      </w:pPr>
    </w:p>
    <w:p w:rsidR="007119AF" w:rsidRPr="00B27AB7" w:rsidRDefault="007119AF" w:rsidP="007119AF">
      <w:pPr>
        <w:ind w:left="426"/>
        <w:rPr>
          <w:rFonts w:ascii="Arial Narrow" w:hAnsi="Arial Narrow"/>
          <w:u w:val="single"/>
        </w:rPr>
      </w:pPr>
      <w:r w:rsidRPr="00B27AB7">
        <w:rPr>
          <w:rFonts w:ascii="Arial Narrow" w:hAnsi="Arial Narrow"/>
          <w:u w:val="single"/>
        </w:rPr>
        <w:t xml:space="preserve">“Tipo de Garantia: </w:t>
      </w:r>
      <w:r>
        <w:rPr>
          <w:rFonts w:ascii="Arial Narrow" w:hAnsi="Arial Narrow"/>
          <w:u w:val="single"/>
        </w:rPr>
        <w:t>Caução Líquida</w:t>
      </w:r>
      <w:r w:rsidRPr="00B27AB7">
        <w:rPr>
          <w:rFonts w:ascii="Arial Narrow" w:hAnsi="Arial Narrow"/>
          <w:u w:val="single"/>
        </w:rPr>
        <w:t>”</w:t>
      </w:r>
    </w:p>
    <w:p w:rsidR="007119AF" w:rsidRDefault="007119AF" w:rsidP="007119AF">
      <w:pPr>
        <w:ind w:left="426"/>
        <w:rPr>
          <w:rFonts w:ascii="Arial Narrow" w:hAnsi="Arial Narrow"/>
        </w:rPr>
      </w:pPr>
    </w:p>
    <w:p w:rsidR="00D0213A" w:rsidRDefault="00D0213A" w:rsidP="007119AF">
      <w:pPr>
        <w:ind w:left="426"/>
        <w:rPr>
          <w:rFonts w:ascii="Arial Narrow" w:hAnsi="Arial Narrow"/>
        </w:rPr>
      </w:pPr>
    </w:p>
    <w:p w:rsidR="007119AF" w:rsidRPr="00010071" w:rsidRDefault="007119AF" w:rsidP="007119AF">
      <w:pPr>
        <w:ind w:firstLine="720"/>
        <w:rPr>
          <w:rFonts w:ascii="Arial Narrow" w:hAnsi="Arial Narrow"/>
          <w:highlight w:val="yellow"/>
        </w:rPr>
      </w:pPr>
      <w:r w:rsidRPr="00010071">
        <w:rPr>
          <w:rFonts w:ascii="Arial Narrow" w:hAnsi="Arial Narrow"/>
          <w:highlight w:val="yellow"/>
        </w:rPr>
        <w:t>Campos:</w:t>
      </w:r>
    </w:p>
    <w:p w:rsidR="007119AF" w:rsidRPr="00010071" w:rsidRDefault="007119AF" w:rsidP="007119AF">
      <w:pPr>
        <w:ind w:firstLine="720"/>
        <w:rPr>
          <w:rFonts w:ascii="Arial Narrow" w:hAnsi="Arial Narrow"/>
          <w:highlight w:val="yellow"/>
        </w:rPr>
      </w:pPr>
    </w:p>
    <w:p w:rsidR="0040356A" w:rsidRPr="00010071" w:rsidRDefault="0040356A" w:rsidP="007119AF">
      <w:pPr>
        <w:pStyle w:val="PargrafodaLista"/>
        <w:numPr>
          <w:ilvl w:val="0"/>
          <w:numId w:val="31"/>
        </w:numPr>
        <w:rPr>
          <w:rFonts w:ascii="Arial Narrow" w:hAnsi="Arial Narrow"/>
          <w:highlight w:val="yellow"/>
        </w:rPr>
      </w:pPr>
      <w:r w:rsidRPr="00010071">
        <w:rPr>
          <w:rFonts w:ascii="Arial Narrow" w:hAnsi="Arial Narrow"/>
          <w:highlight w:val="yellow"/>
        </w:rPr>
        <w:t>Forma de Pagamento: campo para escolha da forma de pagamento, conforme citada acima, e de acordo com sua escolha abrirá:</w:t>
      </w:r>
    </w:p>
    <w:p w:rsidR="0040356A" w:rsidRPr="00010071" w:rsidRDefault="00BF3937" w:rsidP="0040356A">
      <w:pPr>
        <w:pStyle w:val="PargrafodaLista"/>
        <w:numPr>
          <w:ilvl w:val="1"/>
          <w:numId w:val="31"/>
        </w:numPr>
        <w:rPr>
          <w:rFonts w:ascii="Arial Narrow" w:hAnsi="Arial Narrow"/>
          <w:highlight w:val="yellow"/>
        </w:rPr>
      </w:pPr>
      <w:r w:rsidRPr="00010071">
        <w:rPr>
          <w:rFonts w:ascii="Arial Narrow" w:hAnsi="Arial Narrow"/>
          <w:highlight w:val="yellow"/>
        </w:rPr>
        <w:t>Dinheiro:</w:t>
      </w:r>
    </w:p>
    <w:p w:rsidR="0040356A" w:rsidRPr="00010071" w:rsidRDefault="0040356A" w:rsidP="0040356A">
      <w:pPr>
        <w:pStyle w:val="PargrafodaLista"/>
        <w:numPr>
          <w:ilvl w:val="2"/>
          <w:numId w:val="31"/>
        </w:numPr>
        <w:rPr>
          <w:rFonts w:ascii="Arial Narrow" w:hAnsi="Arial Narrow"/>
          <w:highlight w:val="yellow"/>
        </w:rPr>
      </w:pPr>
      <w:r w:rsidRPr="00010071">
        <w:rPr>
          <w:rFonts w:ascii="Arial Narrow" w:hAnsi="Arial Narrow"/>
          <w:highlight w:val="yellow"/>
        </w:rPr>
        <w:t>Valor: Valor depositado/entregue para caução (garantia).</w:t>
      </w:r>
    </w:p>
    <w:p w:rsidR="0040356A" w:rsidRPr="00010071" w:rsidRDefault="0040356A" w:rsidP="0040356A">
      <w:pPr>
        <w:pStyle w:val="PargrafodaLista"/>
        <w:numPr>
          <w:ilvl w:val="1"/>
          <w:numId w:val="31"/>
        </w:numPr>
        <w:rPr>
          <w:rFonts w:ascii="Arial Narrow" w:hAnsi="Arial Narrow"/>
          <w:highlight w:val="yellow"/>
        </w:rPr>
      </w:pPr>
      <w:r w:rsidRPr="00010071">
        <w:rPr>
          <w:rFonts w:ascii="Arial Narrow" w:hAnsi="Arial Narrow"/>
          <w:highlight w:val="yellow"/>
        </w:rPr>
        <w:t>Depósito/Transfer</w:t>
      </w:r>
      <w:r w:rsidR="00BF3937" w:rsidRPr="00010071">
        <w:rPr>
          <w:rFonts w:ascii="Arial Narrow" w:hAnsi="Arial Narrow"/>
          <w:highlight w:val="yellow"/>
        </w:rPr>
        <w:t>ência:</w:t>
      </w:r>
    </w:p>
    <w:p w:rsidR="0040356A" w:rsidRPr="00010071" w:rsidRDefault="0040356A" w:rsidP="0040356A">
      <w:pPr>
        <w:pStyle w:val="PargrafodaLista"/>
        <w:numPr>
          <w:ilvl w:val="2"/>
          <w:numId w:val="31"/>
        </w:numPr>
        <w:rPr>
          <w:rFonts w:ascii="Arial Narrow" w:hAnsi="Arial Narrow"/>
          <w:highlight w:val="yellow"/>
        </w:rPr>
      </w:pPr>
      <w:r w:rsidRPr="00010071">
        <w:rPr>
          <w:rFonts w:ascii="Arial Narrow" w:hAnsi="Arial Narrow"/>
          <w:highlight w:val="yellow"/>
        </w:rPr>
        <w:t>Valor: Valor depositado/entregue para caução (garantia).</w:t>
      </w:r>
    </w:p>
    <w:p w:rsidR="0040356A" w:rsidRPr="00010071" w:rsidRDefault="00BF3937" w:rsidP="0040356A">
      <w:pPr>
        <w:pStyle w:val="PargrafodaLista"/>
        <w:numPr>
          <w:ilvl w:val="1"/>
          <w:numId w:val="31"/>
        </w:numPr>
        <w:rPr>
          <w:rFonts w:ascii="Arial Narrow" w:hAnsi="Arial Narrow"/>
          <w:highlight w:val="yellow"/>
        </w:rPr>
      </w:pPr>
      <w:r w:rsidRPr="00010071">
        <w:rPr>
          <w:rFonts w:ascii="Arial Narrow" w:hAnsi="Arial Narrow"/>
          <w:highlight w:val="yellow"/>
        </w:rPr>
        <w:t>Boleto:</w:t>
      </w:r>
    </w:p>
    <w:p w:rsidR="00BF3937" w:rsidRPr="00010071" w:rsidRDefault="00BF3937" w:rsidP="00BF3937">
      <w:pPr>
        <w:pStyle w:val="PargrafodaLista"/>
        <w:numPr>
          <w:ilvl w:val="2"/>
          <w:numId w:val="31"/>
        </w:numPr>
        <w:rPr>
          <w:rFonts w:ascii="Arial Narrow" w:hAnsi="Arial Narrow"/>
          <w:highlight w:val="yellow"/>
        </w:rPr>
      </w:pPr>
      <w:r w:rsidRPr="00010071">
        <w:rPr>
          <w:rFonts w:ascii="Arial Narrow" w:hAnsi="Arial Narrow"/>
          <w:highlight w:val="yellow"/>
        </w:rPr>
        <w:t xml:space="preserve">Valor: Valor </w:t>
      </w:r>
      <w:r w:rsidR="00010071" w:rsidRPr="00010071">
        <w:rPr>
          <w:rFonts w:ascii="Arial Narrow" w:hAnsi="Arial Narrow"/>
          <w:highlight w:val="yellow"/>
        </w:rPr>
        <w:t xml:space="preserve">esperado de </w:t>
      </w:r>
      <w:r w:rsidRPr="00010071">
        <w:rPr>
          <w:rFonts w:ascii="Arial Narrow" w:hAnsi="Arial Narrow"/>
          <w:highlight w:val="yellow"/>
        </w:rPr>
        <w:t>caução (garantia).</w:t>
      </w:r>
    </w:p>
    <w:p w:rsidR="00BF3937" w:rsidRPr="00010071" w:rsidRDefault="00010071" w:rsidP="00BF3937">
      <w:pPr>
        <w:pStyle w:val="PargrafodaLista"/>
        <w:numPr>
          <w:ilvl w:val="2"/>
          <w:numId w:val="31"/>
        </w:numPr>
        <w:rPr>
          <w:rFonts w:ascii="Arial Narrow" w:hAnsi="Arial Narrow"/>
          <w:highlight w:val="yellow"/>
        </w:rPr>
      </w:pPr>
      <w:r w:rsidRPr="00010071">
        <w:rPr>
          <w:rFonts w:ascii="Arial Narrow" w:hAnsi="Arial Narrow"/>
          <w:highlight w:val="yellow"/>
        </w:rPr>
        <w:t>Qtde. Parcelas: quantidade de parcelas que deseja para captação da caução.</w:t>
      </w:r>
    </w:p>
    <w:p w:rsidR="00010071" w:rsidRDefault="00010071" w:rsidP="00BF3937">
      <w:pPr>
        <w:pStyle w:val="PargrafodaLista"/>
        <w:numPr>
          <w:ilvl w:val="2"/>
          <w:numId w:val="31"/>
        </w:numPr>
        <w:rPr>
          <w:rFonts w:ascii="Arial Narrow" w:hAnsi="Arial Narrow"/>
          <w:highlight w:val="yellow"/>
        </w:rPr>
      </w:pPr>
      <w:r w:rsidRPr="00010071">
        <w:rPr>
          <w:rFonts w:ascii="Arial Narrow" w:hAnsi="Arial Narrow"/>
          <w:highlight w:val="yellow"/>
        </w:rPr>
        <w:t>Valor Parcela: campo não editável, com resultado de cálculo da divisão do Valor da Caução pela quantidade de parcelas.</w:t>
      </w:r>
    </w:p>
    <w:p w:rsidR="001B4945" w:rsidRDefault="001B4945" w:rsidP="00BF3937">
      <w:pPr>
        <w:pStyle w:val="PargrafodaLista"/>
        <w:numPr>
          <w:ilvl w:val="2"/>
          <w:numId w:val="31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Periodicidade de Cobrança: campo deve trazer a ideia de diária, semanal, quinzenal ou mensal (mesma que tempo para forma de pagamento), informando quando este débito deverá compor da dívida desta cota.</w:t>
      </w:r>
    </w:p>
    <w:p w:rsidR="00BD2306" w:rsidRDefault="00BD2306" w:rsidP="00BD2306">
      <w:pPr>
        <w:pStyle w:val="PargrafodaLista"/>
        <w:ind w:left="2880"/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Este valor deve ser agrupado ao boleto da cota (forma principal de pagamento da dívida).</w:t>
      </w:r>
    </w:p>
    <w:p w:rsidR="0040356A" w:rsidRDefault="0040356A" w:rsidP="0040356A">
      <w:pPr>
        <w:pStyle w:val="PargrafodaLista"/>
        <w:numPr>
          <w:ilvl w:val="1"/>
          <w:numId w:val="31"/>
        </w:numPr>
        <w:rPr>
          <w:rFonts w:ascii="Arial Narrow" w:hAnsi="Arial Narrow"/>
          <w:highlight w:val="yellow"/>
        </w:rPr>
      </w:pPr>
      <w:r w:rsidRPr="00010071">
        <w:rPr>
          <w:rFonts w:ascii="Arial Narrow" w:hAnsi="Arial Narrow"/>
          <w:highlight w:val="yellow"/>
        </w:rPr>
        <w:t>% Comissão da Cota</w:t>
      </w:r>
      <w:r w:rsidR="00010071">
        <w:rPr>
          <w:rFonts w:ascii="Arial Narrow" w:hAnsi="Arial Narrow"/>
          <w:highlight w:val="yellow"/>
        </w:rPr>
        <w:t>:</w:t>
      </w:r>
    </w:p>
    <w:p w:rsidR="001B4945" w:rsidRPr="001B4945" w:rsidRDefault="001B4945" w:rsidP="001B4945">
      <w:pPr>
        <w:pStyle w:val="PargrafodaLista"/>
        <w:numPr>
          <w:ilvl w:val="2"/>
          <w:numId w:val="31"/>
        </w:numPr>
        <w:rPr>
          <w:rFonts w:ascii="Arial Narrow" w:hAnsi="Arial Narrow"/>
          <w:highlight w:val="yellow"/>
        </w:rPr>
      </w:pPr>
      <w:r w:rsidRPr="00010071">
        <w:rPr>
          <w:rFonts w:ascii="Arial Narrow" w:hAnsi="Arial Narrow"/>
          <w:highlight w:val="yellow"/>
        </w:rPr>
        <w:t>Valor: Valor esperado de caução (garantia).</w:t>
      </w:r>
    </w:p>
    <w:p w:rsidR="00010071" w:rsidRDefault="00010071" w:rsidP="00010071">
      <w:pPr>
        <w:pStyle w:val="PargrafodaLista"/>
        <w:numPr>
          <w:ilvl w:val="2"/>
          <w:numId w:val="31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Desconto Atual: percentual do desconto atual da cota.</w:t>
      </w:r>
    </w:p>
    <w:p w:rsidR="00010071" w:rsidRDefault="00010071" w:rsidP="00010071">
      <w:pPr>
        <w:pStyle w:val="PargrafodaLista"/>
        <w:numPr>
          <w:ilvl w:val="2"/>
          <w:numId w:val="31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Utilizar “X”% para captação da garantia: campo “X” editável para informar o percentual que deve ser deduzido da comissão da cota, conforme regras </w:t>
      </w:r>
      <w:r w:rsidR="001B4945">
        <w:rPr>
          <w:rFonts w:ascii="Arial Narrow" w:hAnsi="Arial Narrow"/>
          <w:highlight w:val="yellow"/>
        </w:rPr>
        <w:t xml:space="preserve">descritas </w:t>
      </w:r>
      <w:r>
        <w:rPr>
          <w:rFonts w:ascii="Arial Narrow" w:hAnsi="Arial Narrow"/>
          <w:highlight w:val="yellow"/>
        </w:rPr>
        <w:t>acima.</w:t>
      </w:r>
    </w:p>
    <w:p w:rsidR="001B4945" w:rsidRPr="001B4945" w:rsidRDefault="001B4945" w:rsidP="001B4945">
      <w:pPr>
        <w:pStyle w:val="PargrafodaLista"/>
        <w:numPr>
          <w:ilvl w:val="2"/>
          <w:numId w:val="31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Desconto da Cota enquanto não captar o valor da caução.</w:t>
      </w:r>
    </w:p>
    <w:p w:rsidR="001B4945" w:rsidRPr="001B4945" w:rsidRDefault="001B4945" w:rsidP="001B4945">
      <w:pPr>
        <w:pStyle w:val="PargrafodaLista"/>
        <w:ind w:left="2160"/>
        <w:rPr>
          <w:rFonts w:ascii="Arial Narrow" w:hAnsi="Arial Narrow"/>
          <w:highlight w:val="yellow"/>
        </w:rPr>
      </w:pPr>
      <w:r w:rsidRPr="001B4945">
        <w:rPr>
          <w:rFonts w:ascii="Arial Narrow" w:hAnsi="Arial Narrow"/>
          <w:highlight w:val="yellow"/>
        </w:rPr>
        <w:t xml:space="preserve">Caso a cota esteja neste formato de captação </w:t>
      </w:r>
      <w:proofErr w:type="gramStart"/>
      <w:r w:rsidRPr="001B4945">
        <w:rPr>
          <w:rFonts w:ascii="Arial Narrow" w:hAnsi="Arial Narrow"/>
          <w:highlight w:val="yellow"/>
        </w:rPr>
        <w:t>do caução</w:t>
      </w:r>
      <w:proofErr w:type="gramEnd"/>
      <w:r w:rsidRPr="001B4945">
        <w:rPr>
          <w:rFonts w:ascii="Arial Narrow" w:hAnsi="Arial Narrow"/>
          <w:highlight w:val="yellow"/>
        </w:rPr>
        <w:t>, o sistema não deverá permitir a negociação de dívidas também por esta forma, ou seja, deve permitir apenas o parcelamento a dívida.</w:t>
      </w:r>
    </w:p>
    <w:p w:rsidR="001B4945" w:rsidRDefault="001B4945" w:rsidP="007119AF">
      <w:pPr>
        <w:ind w:left="426"/>
        <w:rPr>
          <w:rFonts w:ascii="Arial Narrow" w:hAnsi="Arial Narrow"/>
        </w:rPr>
      </w:pPr>
    </w:p>
    <w:p w:rsidR="007119AF" w:rsidRDefault="007119AF" w:rsidP="007119AF">
      <w:pPr>
        <w:ind w:left="720"/>
        <w:rPr>
          <w:rFonts w:ascii="Arial Narrow" w:hAnsi="Arial Narrow"/>
        </w:rPr>
      </w:pPr>
      <w:r>
        <w:rPr>
          <w:rFonts w:ascii="Arial Narrow" w:hAnsi="Arial Narrow"/>
        </w:rPr>
        <w:t>Ao confirmar o recebimento deste valor, o sistema deverá preencher o grid, com as seguintes informações:</w:t>
      </w:r>
    </w:p>
    <w:p w:rsidR="007119AF" w:rsidRDefault="007119AF" w:rsidP="007119AF">
      <w:pPr>
        <w:ind w:left="720"/>
        <w:rPr>
          <w:rFonts w:ascii="Arial Narrow" w:hAnsi="Arial Narrow"/>
        </w:rPr>
      </w:pPr>
    </w:p>
    <w:p w:rsidR="007119AF" w:rsidRDefault="007119AF" w:rsidP="007119AF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Data: Data da Correção</w:t>
      </w:r>
      <w:r w:rsidR="005D6EBB">
        <w:rPr>
          <w:rFonts w:ascii="Arial Narrow" w:hAnsi="Arial Narrow"/>
        </w:rPr>
        <w:t>, conforme cadastro, no caso de novo item, será a data atual.</w:t>
      </w:r>
    </w:p>
    <w:p w:rsidR="007119AF" w:rsidDel="006E5659" w:rsidRDefault="007119AF" w:rsidP="007119AF">
      <w:pPr>
        <w:pStyle w:val="PargrafodaLista"/>
        <w:numPr>
          <w:ilvl w:val="0"/>
          <w:numId w:val="31"/>
        </w:numPr>
        <w:rPr>
          <w:del w:id="38" w:author="Kaina da Silva" w:date="2012-07-07T10:51:00Z"/>
          <w:rFonts w:ascii="Arial Narrow" w:hAnsi="Arial Narrow"/>
        </w:rPr>
      </w:pPr>
      <w:del w:id="39" w:author="Kaina da Silva" w:date="2012-07-07T10:51:00Z">
        <w:r w:rsidDel="006E5659">
          <w:rPr>
            <w:rFonts w:ascii="Arial Narrow" w:hAnsi="Arial Narrow"/>
          </w:rPr>
          <w:delText>Índice</w:delText>
        </w:r>
        <w:r w:rsidR="009852B3" w:rsidDel="006E5659">
          <w:rPr>
            <w:rFonts w:ascii="Arial Narrow" w:hAnsi="Arial Narrow"/>
          </w:rPr>
          <w:delText xml:space="preserve"> de reajuste</w:delText>
        </w:r>
        <w:r w:rsidDel="006E5659">
          <w:rPr>
            <w:rFonts w:ascii="Arial Narrow" w:hAnsi="Arial Narrow"/>
          </w:rPr>
          <w:delText>: Percentual para atualização do valor</w:delText>
        </w:r>
        <w:r w:rsidR="005D6EBB" w:rsidDel="006E5659">
          <w:rPr>
            <w:rFonts w:ascii="Arial Narrow" w:hAnsi="Arial Narrow"/>
          </w:rPr>
          <w:delText>, parametrizado no</w:delText>
        </w:r>
        <w:r w:rsidR="009852B3" w:rsidDel="006E5659">
          <w:rPr>
            <w:rFonts w:ascii="Arial Narrow" w:hAnsi="Arial Narrow"/>
          </w:rPr>
          <w:delText xml:space="preserve"> cadastro geral do distribuidor e atualizado periodicamente</w:delText>
        </w:r>
        <w:r w:rsidDel="006E5659">
          <w:rPr>
            <w:rFonts w:ascii="Arial Narrow" w:hAnsi="Arial Narrow"/>
          </w:rPr>
          <w:delText>.</w:delText>
        </w:r>
      </w:del>
    </w:p>
    <w:p w:rsidR="007119AF" w:rsidRPr="007119AF" w:rsidRDefault="007119AF" w:rsidP="007119AF">
      <w:pPr>
        <w:pStyle w:val="PargrafodaLista"/>
        <w:numPr>
          <w:ilvl w:val="0"/>
          <w:numId w:val="31"/>
        </w:numPr>
        <w:rPr>
          <w:rFonts w:ascii="Arial Narrow" w:hAnsi="Arial Narrow"/>
        </w:rPr>
      </w:pPr>
      <w:r>
        <w:rPr>
          <w:rFonts w:ascii="Arial Narrow" w:hAnsi="Arial Narrow"/>
        </w:rPr>
        <w:t>Valor: Valor atualizado da garantia depositada</w:t>
      </w:r>
      <w:r w:rsidR="005D6EBB">
        <w:rPr>
          <w:rFonts w:ascii="Arial Narrow" w:hAnsi="Arial Narrow"/>
        </w:rPr>
        <w:t>, levando em consideração para o calculo atualizado, o índice informado</w:t>
      </w:r>
      <w:r>
        <w:rPr>
          <w:rFonts w:ascii="Arial Narrow" w:hAnsi="Arial Narrow"/>
        </w:rPr>
        <w:t>.</w:t>
      </w:r>
    </w:p>
    <w:p w:rsidR="003A7406" w:rsidRDefault="003A7406" w:rsidP="007119AF">
      <w:pPr>
        <w:ind w:left="426"/>
        <w:rPr>
          <w:rFonts w:ascii="Arial Narrow" w:hAnsi="Arial Narrow"/>
        </w:rPr>
      </w:pPr>
    </w:p>
    <w:p w:rsidR="007119AF" w:rsidRPr="003A7406" w:rsidRDefault="003A7406" w:rsidP="007119AF">
      <w:pPr>
        <w:ind w:left="426"/>
        <w:rPr>
          <w:rFonts w:ascii="Arial Narrow" w:hAnsi="Arial Narrow"/>
          <w:highlight w:val="yellow"/>
        </w:rPr>
      </w:pPr>
      <w:r w:rsidRPr="003A7406">
        <w:rPr>
          <w:rFonts w:ascii="Arial Narrow" w:hAnsi="Arial Narrow"/>
          <w:highlight w:val="yellow"/>
        </w:rPr>
        <w:t>Garantia depositada na conta: (campos editáveis e não obrigatórios)</w:t>
      </w:r>
    </w:p>
    <w:p w:rsidR="003A7406" w:rsidRPr="003A7406" w:rsidRDefault="003A7406" w:rsidP="007119AF">
      <w:pPr>
        <w:ind w:left="426"/>
        <w:rPr>
          <w:rFonts w:ascii="Arial Narrow" w:hAnsi="Arial Narrow"/>
          <w:highlight w:val="yellow"/>
        </w:rPr>
      </w:pPr>
    </w:p>
    <w:p w:rsidR="003A7406" w:rsidRPr="003A7406" w:rsidRDefault="003A7406" w:rsidP="003A7406">
      <w:pPr>
        <w:pStyle w:val="PargrafodaLista"/>
        <w:numPr>
          <w:ilvl w:val="0"/>
          <w:numId w:val="34"/>
        </w:numPr>
        <w:rPr>
          <w:rFonts w:ascii="Arial Narrow" w:hAnsi="Arial Narrow"/>
          <w:highlight w:val="yellow"/>
        </w:rPr>
      </w:pPr>
      <w:r w:rsidRPr="003A7406">
        <w:rPr>
          <w:rFonts w:ascii="Arial Narrow" w:hAnsi="Arial Narrow"/>
          <w:highlight w:val="yellow"/>
        </w:rPr>
        <w:t>Número do Banco</w:t>
      </w:r>
    </w:p>
    <w:p w:rsidR="003A7406" w:rsidRPr="003A7406" w:rsidRDefault="003A7406" w:rsidP="003A7406">
      <w:pPr>
        <w:pStyle w:val="PargrafodaLista"/>
        <w:numPr>
          <w:ilvl w:val="0"/>
          <w:numId w:val="34"/>
        </w:numPr>
        <w:rPr>
          <w:rFonts w:ascii="Arial Narrow" w:hAnsi="Arial Narrow"/>
          <w:highlight w:val="yellow"/>
        </w:rPr>
      </w:pPr>
      <w:r w:rsidRPr="003A7406">
        <w:rPr>
          <w:rFonts w:ascii="Arial Narrow" w:hAnsi="Arial Narrow"/>
          <w:highlight w:val="yellow"/>
        </w:rPr>
        <w:t>Banco</w:t>
      </w:r>
    </w:p>
    <w:p w:rsidR="003A7406" w:rsidRPr="003A7406" w:rsidRDefault="003A7406" w:rsidP="003A7406">
      <w:pPr>
        <w:pStyle w:val="PargrafodaLista"/>
        <w:numPr>
          <w:ilvl w:val="0"/>
          <w:numId w:val="34"/>
        </w:numPr>
        <w:rPr>
          <w:rFonts w:ascii="Arial Narrow" w:hAnsi="Arial Narrow"/>
          <w:highlight w:val="yellow"/>
        </w:rPr>
      </w:pPr>
      <w:r w:rsidRPr="003A7406">
        <w:rPr>
          <w:rFonts w:ascii="Arial Narrow" w:hAnsi="Arial Narrow"/>
          <w:highlight w:val="yellow"/>
        </w:rPr>
        <w:t>Agência</w:t>
      </w:r>
    </w:p>
    <w:p w:rsidR="003A7406" w:rsidRPr="003A7406" w:rsidRDefault="003A7406" w:rsidP="003A7406">
      <w:pPr>
        <w:pStyle w:val="PargrafodaLista"/>
        <w:numPr>
          <w:ilvl w:val="0"/>
          <w:numId w:val="34"/>
        </w:numPr>
        <w:rPr>
          <w:rFonts w:ascii="Arial Narrow" w:hAnsi="Arial Narrow"/>
          <w:highlight w:val="yellow"/>
        </w:rPr>
      </w:pPr>
      <w:r w:rsidRPr="003A7406">
        <w:rPr>
          <w:rFonts w:ascii="Arial Narrow" w:hAnsi="Arial Narrow"/>
          <w:highlight w:val="yellow"/>
        </w:rPr>
        <w:t>Conta</w:t>
      </w:r>
    </w:p>
    <w:p w:rsidR="003A7406" w:rsidRPr="003A7406" w:rsidRDefault="003A7406" w:rsidP="003A7406">
      <w:pPr>
        <w:pStyle w:val="PargrafodaLista"/>
        <w:numPr>
          <w:ilvl w:val="0"/>
          <w:numId w:val="34"/>
        </w:numPr>
        <w:rPr>
          <w:rFonts w:ascii="Arial Narrow" w:hAnsi="Arial Narrow"/>
          <w:highlight w:val="yellow"/>
        </w:rPr>
      </w:pPr>
      <w:r w:rsidRPr="003A7406">
        <w:rPr>
          <w:rFonts w:ascii="Arial Narrow" w:hAnsi="Arial Narrow"/>
          <w:highlight w:val="yellow"/>
        </w:rPr>
        <w:t>Nome do Correntista</w:t>
      </w:r>
    </w:p>
    <w:p w:rsidR="003A7406" w:rsidRDefault="003A7406" w:rsidP="007119AF">
      <w:pPr>
        <w:ind w:left="426"/>
        <w:rPr>
          <w:rFonts w:ascii="Arial Narrow" w:hAnsi="Arial Narrow"/>
        </w:rPr>
      </w:pPr>
    </w:p>
    <w:p w:rsidR="003A7406" w:rsidRDefault="003A7406" w:rsidP="007119AF">
      <w:pPr>
        <w:ind w:left="426"/>
        <w:rPr>
          <w:rFonts w:ascii="Arial Narrow" w:hAnsi="Arial Narrow"/>
        </w:rPr>
      </w:pPr>
    </w:p>
    <w:p w:rsidR="00F806E8" w:rsidRPr="00F806E8" w:rsidRDefault="00F806E8" w:rsidP="00F806E8">
      <w:pPr>
        <w:ind w:left="426"/>
        <w:rPr>
          <w:rFonts w:ascii="Arial Narrow" w:hAnsi="Arial Narrow"/>
          <w:highlight w:val="yellow"/>
          <w:u w:val="single"/>
        </w:rPr>
      </w:pPr>
      <w:r w:rsidRPr="00F806E8">
        <w:rPr>
          <w:rFonts w:ascii="Arial Narrow" w:hAnsi="Arial Narrow"/>
          <w:highlight w:val="yellow"/>
          <w:u w:val="single"/>
        </w:rPr>
        <w:t>“Tipo de Garantia: Outros”</w:t>
      </w:r>
    </w:p>
    <w:p w:rsidR="00F806E8" w:rsidRPr="00F806E8" w:rsidRDefault="00F806E8" w:rsidP="00F806E8">
      <w:pPr>
        <w:ind w:left="426"/>
        <w:rPr>
          <w:rFonts w:ascii="Arial Narrow" w:hAnsi="Arial Narrow"/>
          <w:highlight w:val="yellow"/>
        </w:rPr>
      </w:pPr>
    </w:p>
    <w:p w:rsidR="00F806E8" w:rsidRPr="00F806E8" w:rsidRDefault="00F806E8" w:rsidP="00F806E8">
      <w:pPr>
        <w:ind w:firstLine="720"/>
        <w:rPr>
          <w:rFonts w:ascii="Arial Narrow" w:hAnsi="Arial Narrow"/>
          <w:highlight w:val="yellow"/>
        </w:rPr>
      </w:pPr>
      <w:r w:rsidRPr="00F806E8">
        <w:rPr>
          <w:rFonts w:ascii="Arial Narrow" w:hAnsi="Arial Narrow"/>
          <w:highlight w:val="yellow"/>
        </w:rPr>
        <w:t>Campos para preenchimento:</w:t>
      </w:r>
    </w:p>
    <w:p w:rsidR="00F806E8" w:rsidRPr="00F806E8" w:rsidRDefault="00F806E8" w:rsidP="00F806E8">
      <w:pPr>
        <w:ind w:firstLine="720"/>
        <w:rPr>
          <w:rFonts w:ascii="Arial Narrow" w:hAnsi="Arial Narrow"/>
          <w:highlight w:val="yellow"/>
        </w:rPr>
      </w:pPr>
    </w:p>
    <w:p w:rsidR="00F806E8" w:rsidRPr="00F806E8" w:rsidRDefault="00F806E8" w:rsidP="00F806E8">
      <w:pPr>
        <w:pStyle w:val="PargrafodaLista"/>
        <w:numPr>
          <w:ilvl w:val="0"/>
          <w:numId w:val="28"/>
        </w:numPr>
        <w:rPr>
          <w:rFonts w:ascii="Arial Narrow" w:hAnsi="Arial Narrow"/>
          <w:highlight w:val="yellow"/>
        </w:rPr>
      </w:pPr>
      <w:r w:rsidRPr="00F806E8">
        <w:rPr>
          <w:rFonts w:ascii="Arial Narrow" w:hAnsi="Arial Narrow"/>
          <w:highlight w:val="yellow"/>
        </w:rPr>
        <w:t>Descrição: campo para descrição da garantia.</w:t>
      </w:r>
    </w:p>
    <w:p w:rsidR="00F806E8" w:rsidRPr="00F806E8" w:rsidRDefault="00F806E8" w:rsidP="00F806E8">
      <w:pPr>
        <w:pStyle w:val="PargrafodaLista"/>
        <w:numPr>
          <w:ilvl w:val="0"/>
          <w:numId w:val="28"/>
        </w:numPr>
        <w:rPr>
          <w:rFonts w:ascii="Arial Narrow" w:hAnsi="Arial Narrow"/>
          <w:highlight w:val="yellow"/>
        </w:rPr>
      </w:pPr>
      <w:r w:rsidRPr="00F806E8">
        <w:rPr>
          <w:rFonts w:ascii="Arial Narrow" w:hAnsi="Arial Narrow"/>
          <w:highlight w:val="yellow"/>
        </w:rPr>
        <w:t>Valor: valor da garantia. (campo editável)</w:t>
      </w:r>
    </w:p>
    <w:p w:rsidR="00F806E8" w:rsidRPr="00F806E8" w:rsidRDefault="00F806E8" w:rsidP="00F806E8">
      <w:pPr>
        <w:pStyle w:val="PargrafodaLista"/>
        <w:numPr>
          <w:ilvl w:val="0"/>
          <w:numId w:val="28"/>
        </w:numPr>
        <w:rPr>
          <w:rFonts w:ascii="Arial Narrow" w:hAnsi="Arial Narrow"/>
          <w:highlight w:val="yellow"/>
        </w:rPr>
      </w:pPr>
      <w:r w:rsidRPr="00F806E8">
        <w:rPr>
          <w:rFonts w:ascii="Arial Narrow" w:hAnsi="Arial Narrow"/>
          <w:highlight w:val="yellow"/>
        </w:rPr>
        <w:t>Validade: Validade do cheque como garantia.</w:t>
      </w:r>
    </w:p>
    <w:p w:rsidR="00F806E8" w:rsidRPr="00F806E8" w:rsidRDefault="00F806E8" w:rsidP="007119AF">
      <w:pPr>
        <w:ind w:left="426"/>
        <w:rPr>
          <w:rFonts w:ascii="Arial Narrow" w:hAnsi="Arial Narrow"/>
          <w:highlight w:val="yellow"/>
        </w:rPr>
      </w:pPr>
    </w:p>
    <w:p w:rsidR="00F806E8" w:rsidRDefault="00F806E8" w:rsidP="007119AF">
      <w:pPr>
        <w:ind w:left="426"/>
        <w:rPr>
          <w:rFonts w:ascii="Arial Narrow" w:hAnsi="Arial Narrow"/>
        </w:rPr>
      </w:pPr>
      <w:r w:rsidRPr="00F806E8">
        <w:rPr>
          <w:rFonts w:ascii="Arial Narrow" w:hAnsi="Arial Narrow"/>
          <w:highlight w:val="yellow"/>
        </w:rPr>
        <w:t>Estas informações servem para inclusão e composição de um grid com todas as garantias que deve ter um totalizador no final, com a soma das garantias inclusas.</w:t>
      </w:r>
    </w:p>
    <w:p w:rsidR="00F806E8" w:rsidRDefault="00F806E8" w:rsidP="007119AF">
      <w:pPr>
        <w:ind w:left="426"/>
        <w:rPr>
          <w:rFonts w:ascii="Arial Narrow" w:hAnsi="Arial Narrow"/>
        </w:rPr>
      </w:pPr>
    </w:p>
    <w:p w:rsidR="007119AF" w:rsidRDefault="007119AF" w:rsidP="007119AF">
      <w:pPr>
        <w:ind w:left="426" w:firstLine="294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7119AF" w:rsidRDefault="007119AF" w:rsidP="007119AF">
      <w:pPr>
        <w:ind w:left="426"/>
        <w:rPr>
          <w:rFonts w:ascii="Arial Narrow" w:hAnsi="Arial Narrow"/>
        </w:rPr>
      </w:pPr>
    </w:p>
    <w:p w:rsidR="003E5278" w:rsidRDefault="009702CC" w:rsidP="00385069">
      <w:pPr>
        <w:pStyle w:val="PargrafodaLista"/>
        <w:numPr>
          <w:ilvl w:val="0"/>
          <w:numId w:val="27"/>
        </w:numPr>
        <w:rPr>
          <w:rFonts w:ascii="Arial Narrow" w:hAnsi="Arial Narrow"/>
          <w:highlight w:val="yellow"/>
        </w:rPr>
      </w:pPr>
      <w:r w:rsidRPr="00385069">
        <w:rPr>
          <w:rFonts w:ascii="Arial Narrow" w:hAnsi="Arial Narrow"/>
          <w:highlight w:val="yellow"/>
        </w:rPr>
        <w:t>Resgatar Valor Caução</w:t>
      </w:r>
      <w:del w:id="40" w:author="Kaina da Silva" w:date="2012-06-25T11:56:00Z">
        <w:r w:rsidR="003E5278" w:rsidRPr="00385069" w:rsidDel="00385069">
          <w:rPr>
            <w:rFonts w:ascii="Arial Narrow" w:hAnsi="Arial Narrow"/>
            <w:highlight w:val="yellow"/>
          </w:rPr>
          <w:delText>: Efetiva a retirada do valor entregue como garantia, zerando o valor de garantia. (porém sistema deve guardar o histórico de depósito e correções no grid).</w:delText>
        </w:r>
      </w:del>
      <w:r w:rsidR="00385069" w:rsidRPr="00385069">
        <w:rPr>
          <w:rFonts w:ascii="Arial Narrow" w:hAnsi="Arial Narrow"/>
          <w:highlight w:val="yellow"/>
        </w:rPr>
        <w:t xml:space="preserve"> Aciona a pop-up de confirmação, onde possibilita o resgate total ou parcial do valor atualizado da garantia.</w:t>
      </w:r>
    </w:p>
    <w:p w:rsidR="00652412" w:rsidRPr="00385069" w:rsidDel="00385069" w:rsidRDefault="00652412" w:rsidP="00385069">
      <w:pPr>
        <w:pStyle w:val="PargrafodaLista"/>
        <w:numPr>
          <w:ilvl w:val="0"/>
          <w:numId w:val="27"/>
        </w:numPr>
        <w:rPr>
          <w:del w:id="41" w:author="Kaina da Silva" w:date="2012-06-25T11:56:00Z"/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 xml:space="preserve">Incluir Novo: para inclusão de nova </w:t>
      </w:r>
      <w:proofErr w:type="spellStart"/>
      <w:proofErr w:type="gramStart"/>
      <w:r>
        <w:rPr>
          <w:rFonts w:ascii="Arial Narrow" w:hAnsi="Arial Narrow"/>
          <w:highlight w:val="yellow"/>
        </w:rPr>
        <w:t>garantia.</w:t>
      </w:r>
      <w:proofErr w:type="gramEnd"/>
    </w:p>
    <w:p w:rsidR="007119AF" w:rsidRPr="00385069" w:rsidRDefault="007119AF" w:rsidP="00385069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385069">
        <w:rPr>
          <w:rFonts w:ascii="Arial Narrow" w:hAnsi="Arial Narrow"/>
        </w:rPr>
        <w:t>Confirma</w:t>
      </w:r>
      <w:proofErr w:type="spellEnd"/>
      <w:r w:rsidRPr="00385069">
        <w:rPr>
          <w:rFonts w:ascii="Arial Narrow" w:hAnsi="Arial Narrow"/>
        </w:rPr>
        <w:t>: Efetiva os lançamentos.</w:t>
      </w:r>
    </w:p>
    <w:p w:rsidR="007119AF" w:rsidRDefault="007119AF" w:rsidP="007119AF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Cancela: Cancela o cadastro da cota (nesta ação, o sistema deverá abrir janela solicitando do usuário à confirmação do cancelamento do cadastro).</w:t>
      </w:r>
    </w:p>
    <w:p w:rsidR="00B27AB7" w:rsidRDefault="00B27AB7" w:rsidP="0010198B">
      <w:pPr>
        <w:ind w:left="426"/>
        <w:rPr>
          <w:rFonts w:ascii="Arial Narrow" w:hAnsi="Arial Narrow"/>
        </w:rPr>
      </w:pPr>
    </w:p>
    <w:p w:rsidR="00CF7312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de cadastro do tipo de garantia</w:t>
      </w:r>
    </w:p>
    <w:p w:rsidR="007119AF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72DFCEEB" wp14:editId="0F120F73">
            <wp:extent cx="6120765" cy="39033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2" w:rsidRDefault="00CF7312" w:rsidP="0010198B">
      <w:pPr>
        <w:ind w:left="426"/>
        <w:rPr>
          <w:rFonts w:ascii="Arial Narrow" w:hAnsi="Arial Narrow"/>
        </w:rPr>
      </w:pPr>
    </w:p>
    <w:p w:rsidR="00CF7312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Cadastro de Fiador</w:t>
      </w:r>
    </w:p>
    <w:p w:rsidR="00CF7312" w:rsidRDefault="00592916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42E76ED7" wp14:editId="4394138F">
            <wp:extent cx="6114415" cy="3670935"/>
            <wp:effectExtent l="0" t="0" r="635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2" w:rsidRDefault="00CF7312" w:rsidP="0010198B">
      <w:pPr>
        <w:ind w:left="426"/>
        <w:rPr>
          <w:rFonts w:ascii="Arial Narrow" w:hAnsi="Arial Narrow"/>
        </w:rPr>
      </w:pPr>
    </w:p>
    <w:p w:rsidR="00592916" w:rsidRDefault="00592916" w:rsidP="0010198B">
      <w:pPr>
        <w:ind w:left="426"/>
        <w:rPr>
          <w:rFonts w:ascii="Arial Narrow" w:hAnsi="Arial Narrow"/>
        </w:rPr>
      </w:pPr>
    </w:p>
    <w:p w:rsidR="00CF7312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Cadastro de cheque caução</w:t>
      </w:r>
    </w:p>
    <w:p w:rsidR="00CF7312" w:rsidRDefault="005A48AB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22BF2C8B" wp14:editId="1B1C90F0">
            <wp:extent cx="6114415" cy="3670935"/>
            <wp:effectExtent l="0" t="0" r="635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2" w:rsidRDefault="00CF7312" w:rsidP="0010198B">
      <w:pPr>
        <w:ind w:left="426"/>
        <w:rPr>
          <w:rFonts w:ascii="Arial Narrow" w:hAnsi="Arial Narrow"/>
        </w:rPr>
      </w:pPr>
    </w:p>
    <w:p w:rsidR="00CF7312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Cadastro de nota promissória</w:t>
      </w:r>
    </w:p>
    <w:p w:rsidR="00CF7312" w:rsidRDefault="00CF731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31F102C2" wp14:editId="06038F77">
            <wp:extent cx="6114415" cy="2204085"/>
            <wp:effectExtent l="0" t="0" r="63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12" w:rsidRDefault="00CF7312" w:rsidP="0010198B">
      <w:pPr>
        <w:ind w:left="426"/>
        <w:rPr>
          <w:rFonts w:ascii="Arial Narrow" w:hAnsi="Arial Narrow"/>
        </w:rPr>
      </w:pPr>
    </w:p>
    <w:p w:rsidR="00CF7312" w:rsidRDefault="0094724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Impressão da nota promissória</w:t>
      </w:r>
    </w:p>
    <w:p w:rsidR="00947245" w:rsidRDefault="0094724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51A38A8B" wp14:editId="0A06C6D3">
            <wp:extent cx="6120765" cy="232029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45" w:rsidRDefault="00947245" w:rsidP="0010198B">
      <w:pPr>
        <w:ind w:left="426"/>
        <w:rPr>
          <w:rFonts w:ascii="Arial Narrow" w:hAnsi="Arial Narrow"/>
        </w:rPr>
      </w:pPr>
    </w:p>
    <w:p w:rsidR="00947245" w:rsidRDefault="0094724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Cadastro do tipo de imóvel</w:t>
      </w:r>
    </w:p>
    <w:p w:rsidR="00947245" w:rsidRDefault="0094724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41063557" wp14:editId="26391649">
            <wp:extent cx="6114415" cy="3712210"/>
            <wp:effectExtent l="0" t="0" r="635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245" w:rsidRDefault="00947245" w:rsidP="0010198B">
      <w:pPr>
        <w:ind w:left="426"/>
        <w:rPr>
          <w:rFonts w:ascii="Arial Narrow" w:hAnsi="Arial Narrow"/>
        </w:rPr>
      </w:pPr>
    </w:p>
    <w:p w:rsidR="00947245" w:rsidRDefault="00947245" w:rsidP="0010198B">
      <w:pPr>
        <w:ind w:left="426"/>
        <w:rPr>
          <w:rFonts w:ascii="Arial Narrow" w:hAnsi="Arial Narrow"/>
        </w:rPr>
      </w:pPr>
    </w:p>
    <w:p w:rsidR="00947245" w:rsidRDefault="00947245" w:rsidP="0010198B">
      <w:pPr>
        <w:ind w:left="426"/>
        <w:rPr>
          <w:rFonts w:ascii="Arial Narrow" w:hAnsi="Arial Narrow"/>
        </w:rPr>
      </w:pPr>
    </w:p>
    <w:p w:rsidR="00947245" w:rsidRDefault="00947245" w:rsidP="0010198B">
      <w:pPr>
        <w:ind w:left="426"/>
        <w:rPr>
          <w:rFonts w:ascii="Arial Narrow" w:hAnsi="Arial Narrow"/>
        </w:rPr>
      </w:pPr>
    </w:p>
    <w:p w:rsidR="00947245" w:rsidRDefault="0094724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Cadastro de caução liquida</w:t>
      </w:r>
    </w:p>
    <w:p w:rsidR="00947245" w:rsidRDefault="00947245" w:rsidP="0010198B">
      <w:pPr>
        <w:ind w:left="426"/>
        <w:rPr>
          <w:rFonts w:ascii="Arial Narrow" w:hAnsi="Arial Narrow"/>
          <w:noProof/>
        </w:rPr>
      </w:pPr>
    </w:p>
    <w:bookmarkStart w:id="42" w:name="_MON_1402851083"/>
    <w:bookmarkEnd w:id="42"/>
    <w:p w:rsidR="00C033AF" w:rsidRDefault="00A92B56" w:rsidP="0010198B">
      <w:pPr>
        <w:ind w:left="426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object w:dxaOrig="1551" w:dyaOrig="1004">
          <v:shape id="_x0000_i1026" type="#_x0000_t75" style="width:77.35pt;height:49.95pt" o:ole="">
            <v:imagedata r:id="rId17" o:title=""/>
          </v:shape>
          <o:OLEObject Type="Embed" ProgID="PowerPoint.Show.12" ShapeID="_x0000_i1026" DrawAspect="Icon" ObjectID="_1403521595" r:id="rId18"/>
        </w:object>
      </w:r>
    </w:p>
    <w:p w:rsidR="00C033AF" w:rsidRDefault="00C033AF" w:rsidP="0010198B">
      <w:pPr>
        <w:ind w:left="426"/>
        <w:rPr>
          <w:rFonts w:ascii="Arial Narrow" w:hAnsi="Arial Narrow"/>
          <w:noProof/>
        </w:rPr>
      </w:pPr>
    </w:p>
    <w:p w:rsidR="00C033AF" w:rsidRDefault="00C033AF" w:rsidP="0010198B">
      <w:pPr>
        <w:ind w:left="426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Pop-up de Confirmação de Resgate</w:t>
      </w:r>
    </w:p>
    <w:p w:rsidR="00C033AF" w:rsidRDefault="00C033AF" w:rsidP="0010198B">
      <w:pPr>
        <w:ind w:left="426"/>
        <w:rPr>
          <w:rFonts w:ascii="Arial Narrow" w:hAnsi="Arial Narrow"/>
          <w:noProof/>
        </w:rPr>
      </w:pPr>
    </w:p>
    <w:p w:rsidR="00C033AF" w:rsidRDefault="00C033AF" w:rsidP="00C033AF">
      <w:pPr>
        <w:ind w:left="426"/>
        <w:jc w:val="center"/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4346812" cy="157551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antia - Caução Líquida - Confirmaçã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178" cy="157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AF" w:rsidRDefault="00C033AF" w:rsidP="0010198B">
      <w:pPr>
        <w:ind w:left="426"/>
        <w:rPr>
          <w:rFonts w:ascii="Arial Narrow" w:hAnsi="Arial Narrow"/>
        </w:rPr>
      </w:pPr>
    </w:p>
    <w:p w:rsidR="00362ABE" w:rsidRDefault="00362ABE" w:rsidP="00362ABE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Cadastro do tipo Outros</w:t>
      </w:r>
    </w:p>
    <w:p w:rsidR="00362ABE" w:rsidRDefault="00362ABE" w:rsidP="00362ABE">
      <w:pPr>
        <w:ind w:left="426"/>
        <w:rPr>
          <w:rFonts w:ascii="Arial Narrow" w:hAnsi="Arial Narrow"/>
        </w:rPr>
      </w:pPr>
    </w:p>
    <w:p w:rsidR="00362ABE" w:rsidRDefault="00964B51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20765" cy="3486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Cota - Garantias - Outro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51" w:rsidRPr="00875148" w:rsidRDefault="00964B51" w:rsidP="0010198B">
      <w:pPr>
        <w:ind w:left="426"/>
        <w:rPr>
          <w:rFonts w:ascii="Arial Narrow" w:hAnsi="Arial Narrow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B71608">
      <w:pPr>
        <w:pStyle w:val="Ttulo2"/>
        <w:numPr>
          <w:ilvl w:val="1"/>
          <w:numId w:val="33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 w:rsidP="00B71608">
      <w:pPr>
        <w:pStyle w:val="Ttulo2"/>
        <w:numPr>
          <w:ilvl w:val="1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 w:rsidP="00B71608">
      <w:pPr>
        <w:pStyle w:val="Ttulo2"/>
        <w:numPr>
          <w:ilvl w:val="1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 w:rsidP="00B71608">
      <w:pPr>
        <w:pStyle w:val="Ttulo2"/>
        <w:numPr>
          <w:ilvl w:val="1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Implementação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B71608">
      <w:pPr>
        <w:pStyle w:val="Ttulo2"/>
        <w:numPr>
          <w:ilvl w:val="0"/>
          <w:numId w:val="33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21"/>
      <w:footerReference w:type="default" r:id="rId2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D08" w:rsidRDefault="00EB1D08">
      <w:r>
        <w:separator/>
      </w:r>
    </w:p>
  </w:endnote>
  <w:endnote w:type="continuationSeparator" w:id="0">
    <w:p w:rsidR="00EB1D08" w:rsidRDefault="00EB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ABE" w:rsidRDefault="00362ABE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CA706F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CA706F">
      <w:rPr>
        <w:rStyle w:val="Nmerodepgina"/>
        <w:rFonts w:ascii="Arial" w:hAnsi="Arial"/>
        <w:noProof/>
        <w:snapToGrid w:val="0"/>
      </w:rPr>
      <w:t>15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D08" w:rsidRDefault="00EB1D08">
      <w:r>
        <w:separator/>
      </w:r>
    </w:p>
  </w:footnote>
  <w:footnote w:type="continuationSeparator" w:id="0">
    <w:p w:rsidR="00EB1D08" w:rsidRDefault="00EB1D08">
      <w:r>
        <w:continuationSeparator/>
      </w:r>
    </w:p>
  </w:footnote>
  <w:footnote w:id="1">
    <w:p w:rsidR="00362ABE" w:rsidRDefault="00362ABE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362ABE" w:rsidRDefault="00362ABE">
      <w:pPr>
        <w:pStyle w:val="Textodenotaderodap"/>
      </w:pPr>
    </w:p>
  </w:footnote>
  <w:footnote w:id="3">
    <w:p w:rsidR="00362ABE" w:rsidRDefault="00362ABE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362ABE" w:rsidRDefault="00362AB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362ABE" w:rsidRDefault="00362AB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362ABE" w:rsidRDefault="00362AB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362ABE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362ABE" w:rsidRDefault="00362ABE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362ABE" w:rsidRDefault="00362ABE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362ABE" w:rsidRDefault="00362ABE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362ABE" w:rsidRDefault="00362ABE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362ABE">
      <w:trPr>
        <w:cantSplit/>
        <w:trHeight w:val="337"/>
        <w:jc w:val="center"/>
      </w:trPr>
      <w:tc>
        <w:tcPr>
          <w:tcW w:w="2089" w:type="dxa"/>
          <w:vMerge/>
        </w:tcPr>
        <w:p w:rsidR="00362ABE" w:rsidRDefault="00362ABE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362ABE" w:rsidRDefault="00362ABE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362ABE" w:rsidRDefault="00362ABE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362ABE" w:rsidRDefault="00362ABE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362ABE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362ABE" w:rsidRDefault="00362ABE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362ABE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362ABE" w:rsidRDefault="00362ABE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362ABE" w:rsidRDefault="00362AB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09553BF5"/>
    <w:multiLevelType w:val="hybridMultilevel"/>
    <w:tmpl w:val="D91A43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BDF6C90"/>
    <w:multiLevelType w:val="multilevel"/>
    <w:tmpl w:val="9322F7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>
    <w:nsid w:val="1C546B03"/>
    <w:multiLevelType w:val="hybridMultilevel"/>
    <w:tmpl w:val="5ABC55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1417083"/>
    <w:multiLevelType w:val="hybridMultilevel"/>
    <w:tmpl w:val="5688F4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25F25EED"/>
    <w:multiLevelType w:val="hybridMultilevel"/>
    <w:tmpl w:val="DD4C33E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28910E6B"/>
    <w:multiLevelType w:val="hybridMultilevel"/>
    <w:tmpl w:val="83F25B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AF678C"/>
    <w:multiLevelType w:val="hybridMultilevel"/>
    <w:tmpl w:val="5E625B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6B5292F"/>
    <w:multiLevelType w:val="hybridMultilevel"/>
    <w:tmpl w:val="1DC206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8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295016E"/>
    <w:multiLevelType w:val="hybridMultilevel"/>
    <w:tmpl w:val="EF08C6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7DC54EC0"/>
    <w:multiLevelType w:val="hybridMultilevel"/>
    <w:tmpl w:val="DEE8E5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6"/>
  </w:num>
  <w:num w:numId="5">
    <w:abstractNumId w:val="14"/>
  </w:num>
  <w:num w:numId="6">
    <w:abstractNumId w:val="31"/>
  </w:num>
  <w:num w:numId="7">
    <w:abstractNumId w:val="8"/>
  </w:num>
  <w:num w:numId="8">
    <w:abstractNumId w:val="24"/>
  </w:num>
  <w:num w:numId="9">
    <w:abstractNumId w:val="20"/>
  </w:num>
  <w:num w:numId="10">
    <w:abstractNumId w:val="15"/>
  </w:num>
  <w:num w:numId="11">
    <w:abstractNumId w:val="28"/>
  </w:num>
  <w:num w:numId="12">
    <w:abstractNumId w:val="27"/>
  </w:num>
  <w:num w:numId="13">
    <w:abstractNumId w:val="5"/>
  </w:num>
  <w:num w:numId="14">
    <w:abstractNumId w:val="2"/>
  </w:num>
  <w:num w:numId="15">
    <w:abstractNumId w:val="32"/>
  </w:num>
  <w:num w:numId="16">
    <w:abstractNumId w:val="9"/>
  </w:num>
  <w:num w:numId="17">
    <w:abstractNumId w:val="22"/>
  </w:num>
  <w:num w:numId="18">
    <w:abstractNumId w:val="1"/>
  </w:num>
  <w:num w:numId="19">
    <w:abstractNumId w:val="7"/>
  </w:num>
  <w:num w:numId="20">
    <w:abstractNumId w:val="29"/>
  </w:num>
  <w:num w:numId="21">
    <w:abstractNumId w:val="30"/>
  </w:num>
  <w:num w:numId="22">
    <w:abstractNumId w:val="19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4"/>
  </w:num>
  <w:num w:numId="26">
    <w:abstractNumId w:val="23"/>
  </w:num>
  <w:num w:numId="27">
    <w:abstractNumId w:val="35"/>
  </w:num>
  <w:num w:numId="28">
    <w:abstractNumId w:val="18"/>
  </w:num>
  <w:num w:numId="29">
    <w:abstractNumId w:val="12"/>
  </w:num>
  <w:num w:numId="30">
    <w:abstractNumId w:val="33"/>
  </w:num>
  <w:num w:numId="31">
    <w:abstractNumId w:val="25"/>
  </w:num>
  <w:num w:numId="32">
    <w:abstractNumId w:val="3"/>
  </w:num>
  <w:num w:numId="33">
    <w:abstractNumId w:val="11"/>
  </w:num>
  <w:num w:numId="34">
    <w:abstractNumId w:val="17"/>
  </w:num>
  <w:num w:numId="35">
    <w:abstractNumId w:val="21"/>
  </w:num>
  <w:num w:numId="36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0071"/>
    <w:rsid w:val="000111F6"/>
    <w:rsid w:val="000119B3"/>
    <w:rsid w:val="00011A3A"/>
    <w:rsid w:val="00013DD5"/>
    <w:rsid w:val="000159A1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46B4"/>
    <w:rsid w:val="0005084F"/>
    <w:rsid w:val="0005102B"/>
    <w:rsid w:val="00062236"/>
    <w:rsid w:val="0006327C"/>
    <w:rsid w:val="00063320"/>
    <w:rsid w:val="00065E97"/>
    <w:rsid w:val="000718DF"/>
    <w:rsid w:val="0007424A"/>
    <w:rsid w:val="00075F45"/>
    <w:rsid w:val="00084886"/>
    <w:rsid w:val="00085C58"/>
    <w:rsid w:val="000871EE"/>
    <w:rsid w:val="00090E34"/>
    <w:rsid w:val="00092FF2"/>
    <w:rsid w:val="00095B92"/>
    <w:rsid w:val="000A2DBE"/>
    <w:rsid w:val="000A5878"/>
    <w:rsid w:val="000A60CC"/>
    <w:rsid w:val="000B206F"/>
    <w:rsid w:val="000B36A4"/>
    <w:rsid w:val="000B3976"/>
    <w:rsid w:val="000B4422"/>
    <w:rsid w:val="000B5FA9"/>
    <w:rsid w:val="000B74F7"/>
    <w:rsid w:val="000C1D0F"/>
    <w:rsid w:val="000C534A"/>
    <w:rsid w:val="000C6D8D"/>
    <w:rsid w:val="000D29E9"/>
    <w:rsid w:val="000D3C7E"/>
    <w:rsid w:val="000D6346"/>
    <w:rsid w:val="000E3473"/>
    <w:rsid w:val="000E4113"/>
    <w:rsid w:val="000E5668"/>
    <w:rsid w:val="000E61E4"/>
    <w:rsid w:val="000E6CEA"/>
    <w:rsid w:val="000E7125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25F0"/>
    <w:rsid w:val="00107798"/>
    <w:rsid w:val="00107843"/>
    <w:rsid w:val="00111FA2"/>
    <w:rsid w:val="0011241E"/>
    <w:rsid w:val="00112EFC"/>
    <w:rsid w:val="00116B72"/>
    <w:rsid w:val="0012310B"/>
    <w:rsid w:val="0012448A"/>
    <w:rsid w:val="001252E4"/>
    <w:rsid w:val="00125603"/>
    <w:rsid w:val="00125D3E"/>
    <w:rsid w:val="00130BF4"/>
    <w:rsid w:val="0013234C"/>
    <w:rsid w:val="001329F3"/>
    <w:rsid w:val="00133562"/>
    <w:rsid w:val="00134664"/>
    <w:rsid w:val="00134EA4"/>
    <w:rsid w:val="0013540E"/>
    <w:rsid w:val="0013732B"/>
    <w:rsid w:val="00154A64"/>
    <w:rsid w:val="00154BE4"/>
    <w:rsid w:val="00155152"/>
    <w:rsid w:val="00155485"/>
    <w:rsid w:val="00155AF9"/>
    <w:rsid w:val="0015625A"/>
    <w:rsid w:val="00156A85"/>
    <w:rsid w:val="00161746"/>
    <w:rsid w:val="0016673B"/>
    <w:rsid w:val="00166C35"/>
    <w:rsid w:val="00170678"/>
    <w:rsid w:val="00173282"/>
    <w:rsid w:val="001733F4"/>
    <w:rsid w:val="00176665"/>
    <w:rsid w:val="00176B48"/>
    <w:rsid w:val="001776B5"/>
    <w:rsid w:val="0018054E"/>
    <w:rsid w:val="0018172E"/>
    <w:rsid w:val="001826EF"/>
    <w:rsid w:val="00185847"/>
    <w:rsid w:val="00186729"/>
    <w:rsid w:val="0018798B"/>
    <w:rsid w:val="00187E53"/>
    <w:rsid w:val="00190B56"/>
    <w:rsid w:val="0019415F"/>
    <w:rsid w:val="001954A3"/>
    <w:rsid w:val="00195723"/>
    <w:rsid w:val="001B4945"/>
    <w:rsid w:val="001B744E"/>
    <w:rsid w:val="001B78C4"/>
    <w:rsid w:val="001C0FEA"/>
    <w:rsid w:val="001C3A9A"/>
    <w:rsid w:val="001C6994"/>
    <w:rsid w:val="001D0F63"/>
    <w:rsid w:val="001D190D"/>
    <w:rsid w:val="001D24B2"/>
    <w:rsid w:val="001D3A86"/>
    <w:rsid w:val="001D55EF"/>
    <w:rsid w:val="001E1E28"/>
    <w:rsid w:val="001E32FA"/>
    <w:rsid w:val="001E5B29"/>
    <w:rsid w:val="001E691C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35EC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19F6"/>
    <w:rsid w:val="00263DF6"/>
    <w:rsid w:val="0026662E"/>
    <w:rsid w:val="0026759F"/>
    <w:rsid w:val="00270B92"/>
    <w:rsid w:val="00271A13"/>
    <w:rsid w:val="00271B85"/>
    <w:rsid w:val="00271FB7"/>
    <w:rsid w:val="002743D3"/>
    <w:rsid w:val="00275D3F"/>
    <w:rsid w:val="002867D4"/>
    <w:rsid w:val="00290D93"/>
    <w:rsid w:val="00292871"/>
    <w:rsid w:val="00292A5A"/>
    <w:rsid w:val="00293543"/>
    <w:rsid w:val="00296253"/>
    <w:rsid w:val="00296F22"/>
    <w:rsid w:val="002A33BC"/>
    <w:rsid w:val="002A37A9"/>
    <w:rsid w:val="002A3D6C"/>
    <w:rsid w:val="002A489D"/>
    <w:rsid w:val="002A493C"/>
    <w:rsid w:val="002A4DAE"/>
    <w:rsid w:val="002A5A05"/>
    <w:rsid w:val="002B1A0A"/>
    <w:rsid w:val="002B475C"/>
    <w:rsid w:val="002B78BF"/>
    <w:rsid w:val="002C21D2"/>
    <w:rsid w:val="002C2B68"/>
    <w:rsid w:val="002C2F5A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12CB"/>
    <w:rsid w:val="00313C02"/>
    <w:rsid w:val="0031420D"/>
    <w:rsid w:val="00315652"/>
    <w:rsid w:val="00321262"/>
    <w:rsid w:val="00323681"/>
    <w:rsid w:val="00324DF4"/>
    <w:rsid w:val="0032615C"/>
    <w:rsid w:val="00343E85"/>
    <w:rsid w:val="0034692E"/>
    <w:rsid w:val="00346E2C"/>
    <w:rsid w:val="00350825"/>
    <w:rsid w:val="00352574"/>
    <w:rsid w:val="00356B8A"/>
    <w:rsid w:val="00362ABE"/>
    <w:rsid w:val="0036483C"/>
    <w:rsid w:val="00370AA5"/>
    <w:rsid w:val="003735EF"/>
    <w:rsid w:val="00374803"/>
    <w:rsid w:val="003753C5"/>
    <w:rsid w:val="0038103F"/>
    <w:rsid w:val="003814DB"/>
    <w:rsid w:val="00385069"/>
    <w:rsid w:val="00385FB7"/>
    <w:rsid w:val="00386A37"/>
    <w:rsid w:val="003878F7"/>
    <w:rsid w:val="00390935"/>
    <w:rsid w:val="00392A11"/>
    <w:rsid w:val="00392D4C"/>
    <w:rsid w:val="00393D4E"/>
    <w:rsid w:val="00394D33"/>
    <w:rsid w:val="00395F0A"/>
    <w:rsid w:val="003976C3"/>
    <w:rsid w:val="003A031B"/>
    <w:rsid w:val="003A29F1"/>
    <w:rsid w:val="003A7406"/>
    <w:rsid w:val="003A7CA8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5278"/>
    <w:rsid w:val="003E65D7"/>
    <w:rsid w:val="003F3769"/>
    <w:rsid w:val="003F4CD3"/>
    <w:rsid w:val="003F51EA"/>
    <w:rsid w:val="0040356A"/>
    <w:rsid w:val="00403798"/>
    <w:rsid w:val="004048CA"/>
    <w:rsid w:val="00406C5E"/>
    <w:rsid w:val="0040743C"/>
    <w:rsid w:val="00407BCF"/>
    <w:rsid w:val="0041262B"/>
    <w:rsid w:val="004150D4"/>
    <w:rsid w:val="00415F64"/>
    <w:rsid w:val="00416F54"/>
    <w:rsid w:val="00425CF6"/>
    <w:rsid w:val="00432241"/>
    <w:rsid w:val="00434428"/>
    <w:rsid w:val="00435710"/>
    <w:rsid w:val="004429EB"/>
    <w:rsid w:val="004454DC"/>
    <w:rsid w:val="00446965"/>
    <w:rsid w:val="00446DA7"/>
    <w:rsid w:val="004474E5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25A0"/>
    <w:rsid w:val="0049781C"/>
    <w:rsid w:val="004A0DF3"/>
    <w:rsid w:val="004A5B23"/>
    <w:rsid w:val="004B2235"/>
    <w:rsid w:val="004B4CB8"/>
    <w:rsid w:val="004B6EE3"/>
    <w:rsid w:val="004C035D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D7547"/>
    <w:rsid w:val="004E146B"/>
    <w:rsid w:val="004E19D1"/>
    <w:rsid w:val="004E433D"/>
    <w:rsid w:val="004F355F"/>
    <w:rsid w:val="004F67D3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33E"/>
    <w:rsid w:val="00551A51"/>
    <w:rsid w:val="00554F61"/>
    <w:rsid w:val="00563CCF"/>
    <w:rsid w:val="00565A80"/>
    <w:rsid w:val="00566DA7"/>
    <w:rsid w:val="005728F6"/>
    <w:rsid w:val="005765CB"/>
    <w:rsid w:val="00580FAD"/>
    <w:rsid w:val="00586977"/>
    <w:rsid w:val="00591325"/>
    <w:rsid w:val="00592916"/>
    <w:rsid w:val="0059362C"/>
    <w:rsid w:val="00594103"/>
    <w:rsid w:val="00594267"/>
    <w:rsid w:val="00595535"/>
    <w:rsid w:val="00595985"/>
    <w:rsid w:val="00597006"/>
    <w:rsid w:val="005976A3"/>
    <w:rsid w:val="005A48AB"/>
    <w:rsid w:val="005B56C8"/>
    <w:rsid w:val="005B57DE"/>
    <w:rsid w:val="005B5AF7"/>
    <w:rsid w:val="005B5C2A"/>
    <w:rsid w:val="005B5C5F"/>
    <w:rsid w:val="005B7EC3"/>
    <w:rsid w:val="005C1344"/>
    <w:rsid w:val="005C23C6"/>
    <w:rsid w:val="005C2ABC"/>
    <w:rsid w:val="005C3899"/>
    <w:rsid w:val="005C53BE"/>
    <w:rsid w:val="005D18EF"/>
    <w:rsid w:val="005D6EBB"/>
    <w:rsid w:val="005E211D"/>
    <w:rsid w:val="005E2F8C"/>
    <w:rsid w:val="005E57D7"/>
    <w:rsid w:val="005E6AB2"/>
    <w:rsid w:val="005F7923"/>
    <w:rsid w:val="006011B9"/>
    <w:rsid w:val="0060216A"/>
    <w:rsid w:val="00603A73"/>
    <w:rsid w:val="00603F7B"/>
    <w:rsid w:val="006062C6"/>
    <w:rsid w:val="00606DFD"/>
    <w:rsid w:val="00610B3D"/>
    <w:rsid w:val="00614377"/>
    <w:rsid w:val="00614B88"/>
    <w:rsid w:val="00645DE2"/>
    <w:rsid w:val="00646C47"/>
    <w:rsid w:val="006510EE"/>
    <w:rsid w:val="00652412"/>
    <w:rsid w:val="00652F0D"/>
    <w:rsid w:val="006538E2"/>
    <w:rsid w:val="0065593F"/>
    <w:rsid w:val="006568CE"/>
    <w:rsid w:val="0065695B"/>
    <w:rsid w:val="00660CDF"/>
    <w:rsid w:val="006611F9"/>
    <w:rsid w:val="006675D3"/>
    <w:rsid w:val="00673E31"/>
    <w:rsid w:val="006740BF"/>
    <w:rsid w:val="00676DC7"/>
    <w:rsid w:val="006803F3"/>
    <w:rsid w:val="00687C7B"/>
    <w:rsid w:val="006919C9"/>
    <w:rsid w:val="00691D6D"/>
    <w:rsid w:val="00695D12"/>
    <w:rsid w:val="006972E9"/>
    <w:rsid w:val="006A049B"/>
    <w:rsid w:val="006A2A01"/>
    <w:rsid w:val="006B269E"/>
    <w:rsid w:val="006B4D0C"/>
    <w:rsid w:val="006B51F9"/>
    <w:rsid w:val="006B5723"/>
    <w:rsid w:val="006C1E49"/>
    <w:rsid w:val="006C43F7"/>
    <w:rsid w:val="006E2C4F"/>
    <w:rsid w:val="006E2F17"/>
    <w:rsid w:val="006E5659"/>
    <w:rsid w:val="006E709B"/>
    <w:rsid w:val="006E7B55"/>
    <w:rsid w:val="006F0842"/>
    <w:rsid w:val="006F13AB"/>
    <w:rsid w:val="006F1417"/>
    <w:rsid w:val="006F3399"/>
    <w:rsid w:val="006F4687"/>
    <w:rsid w:val="006F61F8"/>
    <w:rsid w:val="00703B21"/>
    <w:rsid w:val="00703C26"/>
    <w:rsid w:val="007044C8"/>
    <w:rsid w:val="007069D1"/>
    <w:rsid w:val="007077A7"/>
    <w:rsid w:val="00707850"/>
    <w:rsid w:val="00710567"/>
    <w:rsid w:val="007119AF"/>
    <w:rsid w:val="00711B32"/>
    <w:rsid w:val="00713A58"/>
    <w:rsid w:val="00715235"/>
    <w:rsid w:val="007164F3"/>
    <w:rsid w:val="00716B52"/>
    <w:rsid w:val="00725A0D"/>
    <w:rsid w:val="00726D72"/>
    <w:rsid w:val="00732BAF"/>
    <w:rsid w:val="0073442D"/>
    <w:rsid w:val="00734F41"/>
    <w:rsid w:val="00736751"/>
    <w:rsid w:val="00736B62"/>
    <w:rsid w:val="00736D34"/>
    <w:rsid w:val="00737BCC"/>
    <w:rsid w:val="007400F0"/>
    <w:rsid w:val="007472E9"/>
    <w:rsid w:val="00752424"/>
    <w:rsid w:val="007565D7"/>
    <w:rsid w:val="0076025F"/>
    <w:rsid w:val="00760F42"/>
    <w:rsid w:val="0076369B"/>
    <w:rsid w:val="00763BF1"/>
    <w:rsid w:val="00772978"/>
    <w:rsid w:val="00772C28"/>
    <w:rsid w:val="0077376A"/>
    <w:rsid w:val="007758CC"/>
    <w:rsid w:val="00776469"/>
    <w:rsid w:val="007769A4"/>
    <w:rsid w:val="00792AF6"/>
    <w:rsid w:val="00793B84"/>
    <w:rsid w:val="00793BB9"/>
    <w:rsid w:val="00793D6C"/>
    <w:rsid w:val="007974B6"/>
    <w:rsid w:val="007A00C4"/>
    <w:rsid w:val="007A2713"/>
    <w:rsid w:val="007B1491"/>
    <w:rsid w:val="007B1AD5"/>
    <w:rsid w:val="007B3B6D"/>
    <w:rsid w:val="007B3FA6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16FF1"/>
    <w:rsid w:val="00817AB2"/>
    <w:rsid w:val="00823133"/>
    <w:rsid w:val="00824444"/>
    <w:rsid w:val="00832F35"/>
    <w:rsid w:val="00835ED9"/>
    <w:rsid w:val="00841321"/>
    <w:rsid w:val="00854E94"/>
    <w:rsid w:val="00854EA4"/>
    <w:rsid w:val="0085618A"/>
    <w:rsid w:val="008573CA"/>
    <w:rsid w:val="00862B7C"/>
    <w:rsid w:val="00865547"/>
    <w:rsid w:val="00865DA2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95563"/>
    <w:rsid w:val="008A1117"/>
    <w:rsid w:val="008A12E3"/>
    <w:rsid w:val="008A4E15"/>
    <w:rsid w:val="008B2953"/>
    <w:rsid w:val="008B3FE1"/>
    <w:rsid w:val="008B6165"/>
    <w:rsid w:val="008C5990"/>
    <w:rsid w:val="008C696C"/>
    <w:rsid w:val="008C7FB2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F0069"/>
    <w:rsid w:val="008F0973"/>
    <w:rsid w:val="008F42D5"/>
    <w:rsid w:val="008F548F"/>
    <w:rsid w:val="008F5D03"/>
    <w:rsid w:val="008F72F6"/>
    <w:rsid w:val="009024F3"/>
    <w:rsid w:val="009056E9"/>
    <w:rsid w:val="00905D43"/>
    <w:rsid w:val="009073BD"/>
    <w:rsid w:val="00912FD6"/>
    <w:rsid w:val="00914145"/>
    <w:rsid w:val="00915B58"/>
    <w:rsid w:val="0092036A"/>
    <w:rsid w:val="009207B5"/>
    <w:rsid w:val="00927DE3"/>
    <w:rsid w:val="009310D8"/>
    <w:rsid w:val="00931189"/>
    <w:rsid w:val="00933E88"/>
    <w:rsid w:val="00935C2B"/>
    <w:rsid w:val="00936174"/>
    <w:rsid w:val="00937001"/>
    <w:rsid w:val="0094354E"/>
    <w:rsid w:val="00947245"/>
    <w:rsid w:val="0094744D"/>
    <w:rsid w:val="00954189"/>
    <w:rsid w:val="00957568"/>
    <w:rsid w:val="00960881"/>
    <w:rsid w:val="00961437"/>
    <w:rsid w:val="009646D5"/>
    <w:rsid w:val="00964985"/>
    <w:rsid w:val="00964B51"/>
    <w:rsid w:val="00965E63"/>
    <w:rsid w:val="00967685"/>
    <w:rsid w:val="009702CC"/>
    <w:rsid w:val="00970784"/>
    <w:rsid w:val="00970806"/>
    <w:rsid w:val="009723B3"/>
    <w:rsid w:val="00974529"/>
    <w:rsid w:val="00976443"/>
    <w:rsid w:val="00977667"/>
    <w:rsid w:val="00977A2B"/>
    <w:rsid w:val="009844E0"/>
    <w:rsid w:val="009852B3"/>
    <w:rsid w:val="00985A93"/>
    <w:rsid w:val="00987E43"/>
    <w:rsid w:val="00990122"/>
    <w:rsid w:val="009901F6"/>
    <w:rsid w:val="00991CB1"/>
    <w:rsid w:val="0099463C"/>
    <w:rsid w:val="00994D77"/>
    <w:rsid w:val="009951B1"/>
    <w:rsid w:val="00996E98"/>
    <w:rsid w:val="009A2255"/>
    <w:rsid w:val="009A628E"/>
    <w:rsid w:val="009B02FE"/>
    <w:rsid w:val="009B2A3B"/>
    <w:rsid w:val="009C0CFF"/>
    <w:rsid w:val="009C2CEB"/>
    <w:rsid w:val="009C39C0"/>
    <w:rsid w:val="009D0684"/>
    <w:rsid w:val="009D3C5C"/>
    <w:rsid w:val="009D6BA7"/>
    <w:rsid w:val="009E1222"/>
    <w:rsid w:val="009E4D52"/>
    <w:rsid w:val="009F2E14"/>
    <w:rsid w:val="009F5AA5"/>
    <w:rsid w:val="00A00118"/>
    <w:rsid w:val="00A035DD"/>
    <w:rsid w:val="00A05703"/>
    <w:rsid w:val="00A063B4"/>
    <w:rsid w:val="00A11C87"/>
    <w:rsid w:val="00A127FB"/>
    <w:rsid w:val="00A14994"/>
    <w:rsid w:val="00A16D04"/>
    <w:rsid w:val="00A17326"/>
    <w:rsid w:val="00A178C1"/>
    <w:rsid w:val="00A203A1"/>
    <w:rsid w:val="00A20DCB"/>
    <w:rsid w:val="00A21164"/>
    <w:rsid w:val="00A21EA2"/>
    <w:rsid w:val="00A2330F"/>
    <w:rsid w:val="00A235E5"/>
    <w:rsid w:val="00A25C2E"/>
    <w:rsid w:val="00A25FE6"/>
    <w:rsid w:val="00A3631C"/>
    <w:rsid w:val="00A36F80"/>
    <w:rsid w:val="00A40B70"/>
    <w:rsid w:val="00A47B45"/>
    <w:rsid w:val="00A504B8"/>
    <w:rsid w:val="00A50F02"/>
    <w:rsid w:val="00A52738"/>
    <w:rsid w:val="00A527BC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91F99"/>
    <w:rsid w:val="00A92B56"/>
    <w:rsid w:val="00A941BE"/>
    <w:rsid w:val="00A9451A"/>
    <w:rsid w:val="00AA323C"/>
    <w:rsid w:val="00AA52F3"/>
    <w:rsid w:val="00AA6FCC"/>
    <w:rsid w:val="00AB4590"/>
    <w:rsid w:val="00AB606A"/>
    <w:rsid w:val="00AB67A7"/>
    <w:rsid w:val="00AB6C3E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50AD"/>
    <w:rsid w:val="00AF6532"/>
    <w:rsid w:val="00AF6E5E"/>
    <w:rsid w:val="00AF7F8F"/>
    <w:rsid w:val="00B027CB"/>
    <w:rsid w:val="00B02BE8"/>
    <w:rsid w:val="00B05FC8"/>
    <w:rsid w:val="00B06A94"/>
    <w:rsid w:val="00B10305"/>
    <w:rsid w:val="00B11C84"/>
    <w:rsid w:val="00B12EB4"/>
    <w:rsid w:val="00B13D59"/>
    <w:rsid w:val="00B152D1"/>
    <w:rsid w:val="00B171CD"/>
    <w:rsid w:val="00B232EC"/>
    <w:rsid w:val="00B26273"/>
    <w:rsid w:val="00B26CF8"/>
    <w:rsid w:val="00B275F6"/>
    <w:rsid w:val="00B27AB7"/>
    <w:rsid w:val="00B342E9"/>
    <w:rsid w:val="00B34FA0"/>
    <w:rsid w:val="00B36A35"/>
    <w:rsid w:val="00B420A7"/>
    <w:rsid w:val="00B46CF8"/>
    <w:rsid w:val="00B51A23"/>
    <w:rsid w:val="00B5541E"/>
    <w:rsid w:val="00B5598E"/>
    <w:rsid w:val="00B562E1"/>
    <w:rsid w:val="00B604B0"/>
    <w:rsid w:val="00B6253E"/>
    <w:rsid w:val="00B639D5"/>
    <w:rsid w:val="00B65ACA"/>
    <w:rsid w:val="00B676B1"/>
    <w:rsid w:val="00B70D72"/>
    <w:rsid w:val="00B71115"/>
    <w:rsid w:val="00B71608"/>
    <w:rsid w:val="00B71670"/>
    <w:rsid w:val="00B718ED"/>
    <w:rsid w:val="00B749AE"/>
    <w:rsid w:val="00B76C51"/>
    <w:rsid w:val="00B84DBD"/>
    <w:rsid w:val="00B86F32"/>
    <w:rsid w:val="00B87E6C"/>
    <w:rsid w:val="00B912E4"/>
    <w:rsid w:val="00B92540"/>
    <w:rsid w:val="00B97270"/>
    <w:rsid w:val="00B97651"/>
    <w:rsid w:val="00B978C8"/>
    <w:rsid w:val="00BA664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2306"/>
    <w:rsid w:val="00BD4414"/>
    <w:rsid w:val="00BE09CD"/>
    <w:rsid w:val="00BE1773"/>
    <w:rsid w:val="00BE187C"/>
    <w:rsid w:val="00BE1A1C"/>
    <w:rsid w:val="00BE1CD2"/>
    <w:rsid w:val="00BE7781"/>
    <w:rsid w:val="00BF0AAB"/>
    <w:rsid w:val="00BF216B"/>
    <w:rsid w:val="00BF243E"/>
    <w:rsid w:val="00BF3937"/>
    <w:rsid w:val="00C005B1"/>
    <w:rsid w:val="00C00B8A"/>
    <w:rsid w:val="00C0154E"/>
    <w:rsid w:val="00C02839"/>
    <w:rsid w:val="00C02B2F"/>
    <w:rsid w:val="00C033AF"/>
    <w:rsid w:val="00C038D1"/>
    <w:rsid w:val="00C06858"/>
    <w:rsid w:val="00C06BDE"/>
    <w:rsid w:val="00C10047"/>
    <w:rsid w:val="00C2463B"/>
    <w:rsid w:val="00C25AFA"/>
    <w:rsid w:val="00C30277"/>
    <w:rsid w:val="00C31143"/>
    <w:rsid w:val="00C3375E"/>
    <w:rsid w:val="00C35528"/>
    <w:rsid w:val="00C3621F"/>
    <w:rsid w:val="00C36FB2"/>
    <w:rsid w:val="00C439F9"/>
    <w:rsid w:val="00C449A0"/>
    <w:rsid w:val="00C468C7"/>
    <w:rsid w:val="00C46DE8"/>
    <w:rsid w:val="00C4727B"/>
    <w:rsid w:val="00C475C9"/>
    <w:rsid w:val="00C47D5A"/>
    <w:rsid w:val="00C502C6"/>
    <w:rsid w:val="00C55F51"/>
    <w:rsid w:val="00C57994"/>
    <w:rsid w:val="00C57C2E"/>
    <w:rsid w:val="00C6080A"/>
    <w:rsid w:val="00C60F0C"/>
    <w:rsid w:val="00C615D7"/>
    <w:rsid w:val="00C62494"/>
    <w:rsid w:val="00C631FD"/>
    <w:rsid w:val="00C65E4E"/>
    <w:rsid w:val="00C6618A"/>
    <w:rsid w:val="00C75E39"/>
    <w:rsid w:val="00C80F4C"/>
    <w:rsid w:val="00C8363C"/>
    <w:rsid w:val="00C83B93"/>
    <w:rsid w:val="00C86DCE"/>
    <w:rsid w:val="00C87166"/>
    <w:rsid w:val="00C87524"/>
    <w:rsid w:val="00C9056D"/>
    <w:rsid w:val="00C93B4D"/>
    <w:rsid w:val="00C94620"/>
    <w:rsid w:val="00CA1659"/>
    <w:rsid w:val="00CA3EC1"/>
    <w:rsid w:val="00CA4A3D"/>
    <w:rsid w:val="00CA5310"/>
    <w:rsid w:val="00CA56D6"/>
    <w:rsid w:val="00CA706F"/>
    <w:rsid w:val="00CB1B89"/>
    <w:rsid w:val="00CB7054"/>
    <w:rsid w:val="00CB7DB2"/>
    <w:rsid w:val="00CC0A3F"/>
    <w:rsid w:val="00CC186B"/>
    <w:rsid w:val="00CC356D"/>
    <w:rsid w:val="00CC628B"/>
    <w:rsid w:val="00CD532C"/>
    <w:rsid w:val="00CE4AD9"/>
    <w:rsid w:val="00CE5607"/>
    <w:rsid w:val="00CF2AC9"/>
    <w:rsid w:val="00CF360A"/>
    <w:rsid w:val="00CF7312"/>
    <w:rsid w:val="00D013E8"/>
    <w:rsid w:val="00D0213A"/>
    <w:rsid w:val="00D03DA7"/>
    <w:rsid w:val="00D1287F"/>
    <w:rsid w:val="00D131F2"/>
    <w:rsid w:val="00D1455B"/>
    <w:rsid w:val="00D15072"/>
    <w:rsid w:val="00D1558F"/>
    <w:rsid w:val="00D16DDA"/>
    <w:rsid w:val="00D20231"/>
    <w:rsid w:val="00D23F23"/>
    <w:rsid w:val="00D253D6"/>
    <w:rsid w:val="00D266FA"/>
    <w:rsid w:val="00D31268"/>
    <w:rsid w:val="00D33DD9"/>
    <w:rsid w:val="00D340EF"/>
    <w:rsid w:val="00D357CD"/>
    <w:rsid w:val="00D401AD"/>
    <w:rsid w:val="00D40FF6"/>
    <w:rsid w:val="00D43507"/>
    <w:rsid w:val="00D443F5"/>
    <w:rsid w:val="00D4527F"/>
    <w:rsid w:val="00D453FF"/>
    <w:rsid w:val="00D45EB1"/>
    <w:rsid w:val="00D50453"/>
    <w:rsid w:val="00D515AB"/>
    <w:rsid w:val="00D51B34"/>
    <w:rsid w:val="00D5512B"/>
    <w:rsid w:val="00D60C2B"/>
    <w:rsid w:val="00D61606"/>
    <w:rsid w:val="00D62F48"/>
    <w:rsid w:val="00D64577"/>
    <w:rsid w:val="00D64742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978"/>
    <w:rsid w:val="00DA0FB6"/>
    <w:rsid w:val="00DA4CC3"/>
    <w:rsid w:val="00DA6877"/>
    <w:rsid w:val="00DA73D1"/>
    <w:rsid w:val="00DB156F"/>
    <w:rsid w:val="00DB58E3"/>
    <w:rsid w:val="00DB5999"/>
    <w:rsid w:val="00DC14D4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DF610D"/>
    <w:rsid w:val="00E0015D"/>
    <w:rsid w:val="00E00549"/>
    <w:rsid w:val="00E0054C"/>
    <w:rsid w:val="00E006B2"/>
    <w:rsid w:val="00E0408D"/>
    <w:rsid w:val="00E060E1"/>
    <w:rsid w:val="00E12569"/>
    <w:rsid w:val="00E1461A"/>
    <w:rsid w:val="00E174D1"/>
    <w:rsid w:val="00E1791F"/>
    <w:rsid w:val="00E2517A"/>
    <w:rsid w:val="00E2543B"/>
    <w:rsid w:val="00E2592F"/>
    <w:rsid w:val="00E3022E"/>
    <w:rsid w:val="00E31147"/>
    <w:rsid w:val="00E31B86"/>
    <w:rsid w:val="00E3378F"/>
    <w:rsid w:val="00E34907"/>
    <w:rsid w:val="00E34CC4"/>
    <w:rsid w:val="00E36D54"/>
    <w:rsid w:val="00E3767E"/>
    <w:rsid w:val="00E41F2B"/>
    <w:rsid w:val="00E51217"/>
    <w:rsid w:val="00E577A7"/>
    <w:rsid w:val="00E62254"/>
    <w:rsid w:val="00E635A2"/>
    <w:rsid w:val="00E751F2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538F"/>
    <w:rsid w:val="00EB09FD"/>
    <w:rsid w:val="00EB1B9F"/>
    <w:rsid w:val="00EB1D08"/>
    <w:rsid w:val="00EB2506"/>
    <w:rsid w:val="00EC0A20"/>
    <w:rsid w:val="00EC0B05"/>
    <w:rsid w:val="00EC6D24"/>
    <w:rsid w:val="00ED11E7"/>
    <w:rsid w:val="00ED1B21"/>
    <w:rsid w:val="00ED439D"/>
    <w:rsid w:val="00ED5B4E"/>
    <w:rsid w:val="00ED7711"/>
    <w:rsid w:val="00EE0BEF"/>
    <w:rsid w:val="00EE251C"/>
    <w:rsid w:val="00EE76B3"/>
    <w:rsid w:val="00EF2734"/>
    <w:rsid w:val="00EF2883"/>
    <w:rsid w:val="00EF4284"/>
    <w:rsid w:val="00EF4F69"/>
    <w:rsid w:val="00F00402"/>
    <w:rsid w:val="00F01FE6"/>
    <w:rsid w:val="00F025FE"/>
    <w:rsid w:val="00F05F5A"/>
    <w:rsid w:val="00F06D28"/>
    <w:rsid w:val="00F06E32"/>
    <w:rsid w:val="00F110A0"/>
    <w:rsid w:val="00F115A0"/>
    <w:rsid w:val="00F1361E"/>
    <w:rsid w:val="00F13795"/>
    <w:rsid w:val="00F17E54"/>
    <w:rsid w:val="00F255DF"/>
    <w:rsid w:val="00F25CB5"/>
    <w:rsid w:val="00F266C0"/>
    <w:rsid w:val="00F27E38"/>
    <w:rsid w:val="00F379EA"/>
    <w:rsid w:val="00F41E73"/>
    <w:rsid w:val="00F44663"/>
    <w:rsid w:val="00F55612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06E8"/>
    <w:rsid w:val="00F82747"/>
    <w:rsid w:val="00F82C89"/>
    <w:rsid w:val="00F85B21"/>
    <w:rsid w:val="00F86CA9"/>
    <w:rsid w:val="00F87061"/>
    <w:rsid w:val="00F9249A"/>
    <w:rsid w:val="00F937C5"/>
    <w:rsid w:val="00F94FE3"/>
    <w:rsid w:val="00F96D18"/>
    <w:rsid w:val="00FA0164"/>
    <w:rsid w:val="00FA0719"/>
    <w:rsid w:val="00FA46AF"/>
    <w:rsid w:val="00FA4BFA"/>
    <w:rsid w:val="00FA6CD5"/>
    <w:rsid w:val="00FA6D41"/>
    <w:rsid w:val="00FA7B23"/>
    <w:rsid w:val="00FB28B8"/>
    <w:rsid w:val="00FB414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0519"/>
    <w:rsid w:val="00FE1EDE"/>
    <w:rsid w:val="00FE6367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package" Target="embeddings/Apresenta__o_do_Microsoft_PowerPoint2.pptx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package" Target="embeddings/Planilha_do_Microsoft_Excel1.xlsx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46931-0766-4BBE-9A08-3A88442B3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204</TotalTime>
  <Pages>15</Pages>
  <Words>2827</Words>
  <Characters>15266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18057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Kaina da Silva</cp:lastModifiedBy>
  <cp:revision>23</cp:revision>
  <cp:lastPrinted>2009-11-19T20:24:00Z</cp:lastPrinted>
  <dcterms:created xsi:type="dcterms:W3CDTF">2012-05-23T20:06:00Z</dcterms:created>
  <dcterms:modified xsi:type="dcterms:W3CDTF">2012-07-11T17:20:00Z</dcterms:modified>
</cp:coreProperties>
</file>